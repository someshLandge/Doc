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B14A4" w14:textId="0853B58B" w:rsidR="00075C13" w:rsidRDefault="00075C13">
      <w:bookmarkStart w:id="0" w:name="_Toc428792067"/>
      <w:r>
        <w:tab/>
      </w:r>
    </w:p>
    <w:sdt>
      <w:sdtPr>
        <w:id w:val="-1182281750"/>
        <w:docPartObj>
          <w:docPartGallery w:val="Cover Pages"/>
          <w:docPartUnique/>
        </w:docPartObj>
      </w:sdtPr>
      <w:sdtEndPr>
        <w:rPr>
          <w:rFonts w:eastAsia="Times New Roman"/>
          <w:b/>
          <w:bCs/>
          <w:caps/>
          <w:kern w:val="32"/>
        </w:rPr>
      </w:sdtEndPr>
      <w:sdtContent>
        <w:p w14:paraId="759EFF5C" w14:textId="46CC9849" w:rsidR="0028784B" w:rsidRPr="004C485D" w:rsidRDefault="0028784B">
          <w:pPr>
            <w:rPr>
              <w:rFonts w:cstheme="minorHAnsi"/>
            </w:rPr>
          </w:pPr>
          <w:r w:rsidRPr="004C485D">
            <w:rPr>
              <w:rFonts w:cstheme="minorHAnsi"/>
              <w:noProof/>
              <w:lang w:val="en-IN" w:eastAsia="en-IN"/>
            </w:rPr>
            <mc:AlternateContent>
              <mc:Choice Requires="wpg">
                <w:drawing>
                  <wp:anchor distT="0" distB="0" distL="114300" distR="114300" simplePos="0" relativeHeight="251658242"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8C81E5" id="Grou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4C485D">
            <w:rPr>
              <w:rFonts w:cstheme="minorHAnsi"/>
              <w:noProof/>
              <w:lang w:val="en-IN" w:eastAsia="en-IN"/>
            </w:rPr>
            <mc:AlternateContent>
              <mc:Choice Requires="wps">
                <w:drawing>
                  <wp:anchor distT="0" distB="0" distL="114300" distR="114300" simplePos="0" relativeHeight="251658241" behindDoc="0" locked="0" layoutInCell="1" allowOverlap="1" wp14:anchorId="1B65B769" wp14:editId="668C8AE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EE7AE4" w:rsidRDefault="00EE7AE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3A41DCF" w:rsidR="00EE7AE4" w:rsidRDefault="00EE7AE4">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can be conducted on issued credit guarantee under Skill scheme. </w:t>
                                    </w:r>
                                    <w:r>
                                      <w:rPr>
                                        <w:color w:val="595959" w:themeColor="text1" w:themeTint="A6"/>
                                        <w:sz w:val="20"/>
                                        <w:szCs w:val="20"/>
                                      </w:rPr>
                                      <w:br/>
                                      <w:t xml:space="preserve">Intention is to collate &amp; track functional specifications of underlying business processes for Skill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0FEEDFF" w14:textId="77777777" w:rsidR="00EE7AE4" w:rsidRDefault="00EE7AE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3A41DCF" w:rsidR="00EE7AE4" w:rsidRDefault="00EE7AE4">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can be conducted on issued credit guarantee under Skill scheme. </w:t>
                              </w:r>
                              <w:r>
                                <w:rPr>
                                  <w:color w:val="595959" w:themeColor="text1" w:themeTint="A6"/>
                                  <w:sz w:val="20"/>
                                  <w:szCs w:val="20"/>
                                </w:rPr>
                                <w:br/>
                                <w:t xml:space="preserve">Intention is to collate &amp; track functional specifications of underlying business processes for Skill loan guarantee business and provide a firm base for further interpretations of software requirements &amp; specifications. </w:t>
                              </w:r>
                            </w:p>
                          </w:sdtContent>
                        </w:sdt>
                      </w:txbxContent>
                    </v:textbox>
                    <w10:wrap type="square" anchorx="page" anchory="page"/>
                  </v:shape>
                </w:pict>
              </mc:Fallback>
            </mc:AlternateContent>
          </w:r>
          <w:r w:rsidRPr="004C485D">
            <w:rPr>
              <w:rFonts w:cstheme="minorHAnsi"/>
              <w:noProof/>
              <w:lang w:val="en-IN" w:eastAsia="en-IN"/>
            </w:rPr>
            <mc:AlternateContent>
              <mc:Choice Requires="wps">
                <w:drawing>
                  <wp:anchor distT="0" distB="0" distL="114300" distR="114300" simplePos="0" relativeHeight="251658240"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EE7AE4" w:rsidRDefault="001654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7AE4">
                                      <w:rPr>
                                        <w:caps/>
                                        <w:color w:val="5B9BD5" w:themeColor="accent1"/>
                                        <w:sz w:val="64"/>
                                        <w:szCs w:val="64"/>
                                      </w:rPr>
                                      <w:t>Business Requirement Document</w:t>
                                    </w:r>
                                  </w:sdtContent>
                                </w:sdt>
                              </w:p>
                              <w:p w14:paraId="01B0C5C0" w14:textId="0F06C4AE" w:rsidR="00EE7AE4" w:rsidRDefault="00165448">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E7AE4">
                                      <w:rPr>
                                        <w:color w:val="404040" w:themeColor="text1" w:themeTint="BF"/>
                                        <w:sz w:val="36"/>
                                        <w:szCs w:val="36"/>
                                      </w:rPr>
                                      <w:t>Claims, Recoveries &amp; Refund</w:t>
                                    </w:r>
                                  </w:sdtContent>
                                </w:sdt>
                                <w:r w:rsidR="00EE7AE4">
                                  <w:rPr>
                                    <w:color w:val="404040" w:themeColor="text1" w:themeTint="BF"/>
                                    <w:sz w:val="36"/>
                                    <w:szCs w:val="36"/>
                                  </w:rPr>
                                  <w:t xml:space="preserve"> for Skill</w:t>
                                </w:r>
                                <w:r w:rsidR="00EE7AE4" w:rsidRPr="0045634A">
                                  <w:rPr>
                                    <w:color w:val="404040" w:themeColor="text1" w:themeTint="BF"/>
                                    <w:sz w:val="36"/>
                                    <w:szCs w:val="36"/>
                                  </w:rPr>
                                  <w:t xml:space="preserve"> </w:t>
                                </w:r>
                                <w:r w:rsidR="00EE7AE4">
                                  <w:rPr>
                                    <w:color w:val="404040" w:themeColor="text1" w:themeTint="BF"/>
                                    <w:sz w:val="36"/>
                                    <w:szCs w:val="36"/>
                                  </w:rPr>
                                  <w:t>Development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A8A2B6C" w14:textId="00F30603" w:rsidR="00EE7AE4" w:rsidRDefault="001654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7AE4">
                                <w:rPr>
                                  <w:caps/>
                                  <w:color w:val="5B9BD5" w:themeColor="accent1"/>
                                  <w:sz w:val="64"/>
                                  <w:szCs w:val="64"/>
                                </w:rPr>
                                <w:t>Business Requirement Document</w:t>
                              </w:r>
                            </w:sdtContent>
                          </w:sdt>
                        </w:p>
                        <w:p w14:paraId="01B0C5C0" w14:textId="0F06C4AE" w:rsidR="00EE7AE4" w:rsidRDefault="00165448">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E7AE4">
                                <w:rPr>
                                  <w:color w:val="404040" w:themeColor="text1" w:themeTint="BF"/>
                                  <w:sz w:val="36"/>
                                  <w:szCs w:val="36"/>
                                </w:rPr>
                                <w:t>Claims, Recoveries &amp; Refund</w:t>
                              </w:r>
                            </w:sdtContent>
                          </w:sdt>
                          <w:r w:rsidR="00EE7AE4">
                            <w:rPr>
                              <w:color w:val="404040" w:themeColor="text1" w:themeTint="BF"/>
                              <w:sz w:val="36"/>
                              <w:szCs w:val="36"/>
                            </w:rPr>
                            <w:t xml:space="preserve"> for Skill</w:t>
                          </w:r>
                          <w:r w:rsidR="00EE7AE4" w:rsidRPr="0045634A">
                            <w:rPr>
                              <w:color w:val="404040" w:themeColor="text1" w:themeTint="BF"/>
                              <w:sz w:val="36"/>
                              <w:szCs w:val="36"/>
                            </w:rPr>
                            <w:t xml:space="preserve"> </w:t>
                          </w:r>
                          <w:r w:rsidR="00EE7AE4">
                            <w:rPr>
                              <w:color w:val="404040" w:themeColor="text1" w:themeTint="BF"/>
                              <w:sz w:val="36"/>
                              <w:szCs w:val="36"/>
                            </w:rPr>
                            <w:t>Development Scheme</w:t>
                          </w:r>
                        </w:p>
                      </w:txbxContent>
                    </v:textbox>
                    <w10:wrap type="square" anchorx="page" anchory="page"/>
                  </v:shape>
                </w:pict>
              </mc:Fallback>
            </mc:AlternateContent>
          </w:r>
        </w:p>
        <w:p w14:paraId="30486A7A" w14:textId="438561D0" w:rsidR="0028784B" w:rsidRPr="004C485D" w:rsidRDefault="0028784B">
          <w:pPr>
            <w:rPr>
              <w:rFonts w:eastAsia="Times New Roman" w:cstheme="minorHAnsi"/>
              <w:b/>
              <w:bCs/>
              <w:caps/>
              <w:kern w:val="32"/>
            </w:rPr>
          </w:pPr>
          <w:r w:rsidRPr="004C485D">
            <w:rPr>
              <w:rFonts w:eastAsia="Times New Roman" w:cstheme="minorHAnsi"/>
              <w:b/>
              <w:bCs/>
              <w:caps/>
              <w:kern w:val="32"/>
            </w:rPr>
            <w:br w:type="page"/>
          </w:r>
        </w:p>
      </w:sdtContent>
    </w:sdt>
    <w:p w14:paraId="650E8767" w14:textId="77777777" w:rsidR="0085005D" w:rsidRPr="004C485D" w:rsidRDefault="0085005D">
      <w:pPr>
        <w:rPr>
          <w:rFonts w:eastAsia="Times New Roman" w:cstheme="minorHAnsi"/>
          <w:b/>
          <w:bCs/>
          <w:caps/>
          <w:kern w:val="32"/>
        </w:rPr>
      </w:pPr>
    </w:p>
    <w:p w14:paraId="2AF2A9D4" w14:textId="77777777" w:rsidR="004130C9" w:rsidRPr="004C485D" w:rsidRDefault="004130C9" w:rsidP="00681393">
      <w:pPr>
        <w:spacing w:after="0" w:line="240" w:lineRule="auto"/>
        <w:rPr>
          <w:rFonts w:eastAsia="Times New Roman" w:cstheme="minorHAnsi"/>
          <w:b/>
        </w:rPr>
      </w:pPr>
    </w:p>
    <w:p w14:paraId="6E0F65BA" w14:textId="77777777" w:rsidR="004130C9" w:rsidRPr="004C485D" w:rsidRDefault="004130C9" w:rsidP="0085005D">
      <w:pPr>
        <w:rPr>
          <w:rFonts w:eastAsia="Times New Roman" w:cstheme="minorHAnsi"/>
          <w:b/>
        </w:rPr>
      </w:pPr>
    </w:p>
    <w:p w14:paraId="5FBE88E7" w14:textId="77777777" w:rsidR="004130C9" w:rsidRPr="004C485D" w:rsidRDefault="004130C9" w:rsidP="0085005D">
      <w:pPr>
        <w:rPr>
          <w:rFonts w:eastAsia="Times New Roman" w:cstheme="minorHAnsi"/>
          <w:b/>
        </w:rPr>
      </w:pPr>
    </w:p>
    <w:p w14:paraId="796D5993" w14:textId="66BBC695" w:rsidR="0085005D" w:rsidRPr="004C485D" w:rsidRDefault="00A72EC8" w:rsidP="0085005D">
      <w:pPr>
        <w:rPr>
          <w:rFonts w:eastAsia="Times New Roman" w:cstheme="minorHAnsi"/>
          <w:b/>
        </w:rPr>
      </w:pPr>
      <w:r w:rsidRPr="004C485D">
        <w:rPr>
          <w:rFonts w:eastAsia="Times New Roman" w:cstheme="minorHAnsi"/>
          <w:b/>
        </w:rPr>
        <w:t xml:space="preserve">Document </w:t>
      </w:r>
      <w:r w:rsidR="0085005D" w:rsidRPr="004C485D">
        <w:rPr>
          <w:rFonts w:eastAsia="Times New Roman" w:cstheme="minorHAnsi"/>
          <w:b/>
        </w:rPr>
        <w:t>Version History</w:t>
      </w:r>
    </w:p>
    <w:tbl>
      <w:tblPr>
        <w:tblStyle w:val="GridTable4-Accent3"/>
        <w:tblW w:w="0" w:type="auto"/>
        <w:tblLook w:val="04A0" w:firstRow="1" w:lastRow="0" w:firstColumn="1" w:lastColumn="0" w:noHBand="0" w:noVBand="1"/>
      </w:tblPr>
      <w:tblGrid>
        <w:gridCol w:w="1574"/>
        <w:gridCol w:w="2651"/>
        <w:gridCol w:w="2268"/>
        <w:gridCol w:w="2857"/>
      </w:tblGrid>
      <w:tr w:rsidR="0085005D" w:rsidRPr="004C485D" w14:paraId="12950338" w14:textId="3F10BFBF" w:rsidTr="001E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4C485D" w:rsidRDefault="0085005D" w:rsidP="0085005D">
            <w:pPr>
              <w:rPr>
                <w:rFonts w:eastAsia="Times New Roman" w:cstheme="minorHAnsi"/>
                <w:b w:val="0"/>
                <w:bCs w:val="0"/>
              </w:rPr>
            </w:pPr>
            <w:r w:rsidRPr="004C485D">
              <w:rPr>
                <w:rFonts w:eastAsia="Times New Roman" w:cstheme="minorHAnsi"/>
                <w:b w:val="0"/>
                <w:bCs w:val="0"/>
              </w:rPr>
              <w:t>Version No.</w:t>
            </w:r>
          </w:p>
        </w:tc>
        <w:tc>
          <w:tcPr>
            <w:tcW w:w="2651" w:type="dxa"/>
          </w:tcPr>
          <w:p w14:paraId="7ED799D6" w14:textId="7433A8F5" w:rsidR="0085005D" w:rsidRPr="004C48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C485D">
              <w:rPr>
                <w:rFonts w:eastAsia="Times New Roman" w:cstheme="minorHAnsi"/>
                <w:b w:val="0"/>
                <w:bCs w:val="0"/>
              </w:rPr>
              <w:t>Remarks</w:t>
            </w:r>
          </w:p>
        </w:tc>
        <w:tc>
          <w:tcPr>
            <w:tcW w:w="2268" w:type="dxa"/>
          </w:tcPr>
          <w:p w14:paraId="303594AA" w14:textId="7CE5C559" w:rsidR="0085005D" w:rsidRPr="004C48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C485D">
              <w:rPr>
                <w:rFonts w:eastAsia="Times New Roman" w:cstheme="minorHAnsi"/>
                <w:b w:val="0"/>
                <w:bCs w:val="0"/>
              </w:rPr>
              <w:t>Date</w:t>
            </w:r>
          </w:p>
        </w:tc>
        <w:tc>
          <w:tcPr>
            <w:tcW w:w="2857" w:type="dxa"/>
          </w:tcPr>
          <w:p w14:paraId="0098DE67" w14:textId="61F04898" w:rsidR="0085005D" w:rsidRPr="004C48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cstheme="minorHAnsi"/>
                <w:b w:val="0"/>
              </w:rPr>
            </w:pPr>
            <w:r w:rsidRPr="004C485D">
              <w:rPr>
                <w:rFonts w:eastAsia="Times New Roman" w:cstheme="minorHAnsi"/>
                <w:b w:val="0"/>
              </w:rPr>
              <w:t>Author</w:t>
            </w:r>
          </w:p>
        </w:tc>
      </w:tr>
      <w:tr w:rsidR="0085005D" w:rsidRPr="004C485D" w14:paraId="55492D30" w14:textId="0398CAFF"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Pr="004C485D" w:rsidRDefault="0085005D" w:rsidP="0085005D">
            <w:pPr>
              <w:rPr>
                <w:rFonts w:eastAsia="Times New Roman" w:cstheme="minorHAnsi"/>
                <w:b w:val="0"/>
                <w:bCs w:val="0"/>
              </w:rPr>
            </w:pPr>
            <w:r w:rsidRPr="004C485D">
              <w:rPr>
                <w:rFonts w:eastAsia="Times New Roman" w:cstheme="minorHAnsi"/>
              </w:rPr>
              <w:t>1.0</w:t>
            </w:r>
          </w:p>
        </w:tc>
        <w:tc>
          <w:tcPr>
            <w:tcW w:w="2651" w:type="dxa"/>
          </w:tcPr>
          <w:p w14:paraId="6CA686BD" w14:textId="06ACC8F6" w:rsidR="0085005D" w:rsidRPr="004C485D"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Baseline</w:t>
            </w:r>
          </w:p>
        </w:tc>
        <w:tc>
          <w:tcPr>
            <w:tcW w:w="2268" w:type="dxa"/>
          </w:tcPr>
          <w:p w14:paraId="4B8C0283" w14:textId="42BD3262" w:rsidR="0085005D" w:rsidRPr="004C485D" w:rsidRDefault="001E344A" w:rsidP="001E344A">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24</w:t>
            </w:r>
            <w:r w:rsidR="0045634A" w:rsidRPr="004C485D">
              <w:rPr>
                <w:rFonts w:eastAsia="Times New Roman" w:cstheme="minorHAnsi"/>
              </w:rPr>
              <w:t>-</w:t>
            </w:r>
            <w:r w:rsidRPr="004C485D">
              <w:rPr>
                <w:rFonts w:eastAsia="Times New Roman" w:cstheme="minorHAnsi"/>
              </w:rPr>
              <w:t>December</w:t>
            </w:r>
            <w:r w:rsidR="0045634A" w:rsidRPr="004C485D">
              <w:rPr>
                <w:rFonts w:eastAsia="Times New Roman" w:cstheme="minorHAnsi"/>
              </w:rPr>
              <w:t>-2017</w:t>
            </w:r>
          </w:p>
        </w:tc>
        <w:tc>
          <w:tcPr>
            <w:tcW w:w="2857" w:type="dxa"/>
          </w:tcPr>
          <w:p w14:paraId="17B0473F" w14:textId="3B1F0487" w:rsidR="0085005D" w:rsidRPr="004C485D"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Sachin</w:t>
            </w:r>
            <w:r w:rsidR="004130C9" w:rsidRPr="004C485D">
              <w:rPr>
                <w:rFonts w:eastAsia="Times New Roman" w:cstheme="minorHAnsi"/>
              </w:rPr>
              <w:t xml:space="preserve"> Patange</w:t>
            </w:r>
          </w:p>
        </w:tc>
      </w:tr>
      <w:tr w:rsidR="001601C2" w:rsidRPr="004C485D" w14:paraId="31EEF496"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69FB338A" w14:textId="121DA1C6" w:rsidR="001601C2" w:rsidRPr="004C485D" w:rsidRDefault="001601C2" w:rsidP="0085005D">
            <w:pPr>
              <w:rPr>
                <w:rFonts w:eastAsia="Times New Roman" w:cstheme="minorHAnsi"/>
              </w:rPr>
            </w:pPr>
            <w:r w:rsidRPr="004C485D">
              <w:rPr>
                <w:rFonts w:eastAsia="Times New Roman" w:cstheme="minorHAnsi"/>
              </w:rPr>
              <w:t>2.0</w:t>
            </w:r>
          </w:p>
        </w:tc>
        <w:tc>
          <w:tcPr>
            <w:tcW w:w="2651" w:type="dxa"/>
          </w:tcPr>
          <w:p w14:paraId="64F51D0E" w14:textId="57C58BB1" w:rsidR="001601C2" w:rsidRPr="004C485D" w:rsidRDefault="001601C2" w:rsidP="0085005D">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 xml:space="preserve">Revisions due to calculations and recovery </w:t>
            </w:r>
          </w:p>
        </w:tc>
        <w:tc>
          <w:tcPr>
            <w:tcW w:w="2268" w:type="dxa"/>
          </w:tcPr>
          <w:p w14:paraId="2A689FD1" w14:textId="69703016" w:rsidR="001601C2" w:rsidRPr="004C485D" w:rsidRDefault="0008192E" w:rsidP="001E344A">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31</w:t>
            </w:r>
            <w:r w:rsidR="001601C2" w:rsidRPr="004C485D">
              <w:rPr>
                <w:rFonts w:eastAsia="Times New Roman" w:cstheme="minorHAnsi"/>
              </w:rPr>
              <w:t>-March-2018</w:t>
            </w:r>
          </w:p>
        </w:tc>
        <w:tc>
          <w:tcPr>
            <w:tcW w:w="2857" w:type="dxa"/>
          </w:tcPr>
          <w:p w14:paraId="0AC7E6D3" w14:textId="057BA3CA" w:rsidR="001601C2" w:rsidRPr="004C485D" w:rsidRDefault="001601C2" w:rsidP="0085005D">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Sachin</w:t>
            </w:r>
          </w:p>
        </w:tc>
      </w:tr>
      <w:tr w:rsidR="005437C9" w:rsidRPr="004C485D" w14:paraId="5BC1B8D0" w14:textId="77777777"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1B86AD27" w14:textId="2CE06B0B" w:rsidR="005437C9" w:rsidRPr="004C485D" w:rsidRDefault="005437C9" w:rsidP="0085005D">
            <w:pPr>
              <w:rPr>
                <w:rFonts w:eastAsia="Times New Roman" w:cstheme="minorHAnsi"/>
              </w:rPr>
            </w:pPr>
            <w:r w:rsidRPr="004C485D">
              <w:rPr>
                <w:rFonts w:eastAsia="Times New Roman" w:cstheme="minorHAnsi"/>
              </w:rPr>
              <w:t>3.0</w:t>
            </w:r>
          </w:p>
        </w:tc>
        <w:tc>
          <w:tcPr>
            <w:tcW w:w="2651" w:type="dxa"/>
          </w:tcPr>
          <w:p w14:paraId="18AD69D1" w14:textId="2BF3F0CB" w:rsidR="005437C9" w:rsidRPr="004C485D" w:rsidRDefault="005437C9" w:rsidP="00047FAB">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 xml:space="preserve">Revisions </w:t>
            </w:r>
            <w:r w:rsidR="00047FAB" w:rsidRPr="004C485D">
              <w:rPr>
                <w:rFonts w:eastAsia="Times New Roman" w:cstheme="minorHAnsi"/>
              </w:rPr>
              <w:t>in</w:t>
            </w:r>
            <w:r w:rsidRPr="004C485D">
              <w:rPr>
                <w:rFonts w:eastAsia="Times New Roman" w:cstheme="minorHAnsi"/>
              </w:rPr>
              <w:t xml:space="preserve"> claim </w:t>
            </w:r>
            <w:r w:rsidR="00047FAB" w:rsidRPr="004C485D">
              <w:rPr>
                <w:rFonts w:eastAsia="Times New Roman" w:cstheme="minorHAnsi"/>
              </w:rPr>
              <w:t xml:space="preserve">calculations </w:t>
            </w:r>
            <w:r w:rsidRPr="004C485D">
              <w:rPr>
                <w:rFonts w:eastAsia="Times New Roman" w:cstheme="minorHAnsi"/>
              </w:rPr>
              <w:t>and recovery mechanism suggested by NCGTC</w:t>
            </w:r>
          </w:p>
        </w:tc>
        <w:tc>
          <w:tcPr>
            <w:tcW w:w="2268" w:type="dxa"/>
          </w:tcPr>
          <w:p w14:paraId="4FC136B0" w14:textId="2D081D48" w:rsidR="005437C9" w:rsidRPr="004C485D" w:rsidRDefault="00CC5625" w:rsidP="001E344A">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3-May-2018</w:t>
            </w:r>
          </w:p>
        </w:tc>
        <w:tc>
          <w:tcPr>
            <w:tcW w:w="2857" w:type="dxa"/>
          </w:tcPr>
          <w:p w14:paraId="425BEDE1" w14:textId="66167892" w:rsidR="005437C9" w:rsidRPr="004C485D" w:rsidRDefault="005437C9" w:rsidP="0085005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Sachin</w:t>
            </w:r>
          </w:p>
        </w:tc>
      </w:tr>
      <w:tr w:rsidR="00336681" w:rsidRPr="004C485D" w14:paraId="6D9E22F8"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3EFA534C" w14:textId="76068E43" w:rsidR="00336681" w:rsidRPr="004C485D" w:rsidRDefault="00336681" w:rsidP="00336681">
            <w:pPr>
              <w:rPr>
                <w:rFonts w:eastAsia="Times New Roman" w:cstheme="minorHAnsi"/>
              </w:rPr>
            </w:pPr>
            <w:r w:rsidRPr="004C485D">
              <w:rPr>
                <w:rFonts w:eastAsia="Times New Roman" w:cstheme="minorHAnsi"/>
              </w:rPr>
              <w:t>4.0</w:t>
            </w:r>
          </w:p>
        </w:tc>
        <w:tc>
          <w:tcPr>
            <w:tcW w:w="2651" w:type="dxa"/>
          </w:tcPr>
          <w:p w14:paraId="245A67D2" w14:textId="496D704A" w:rsidR="00336681" w:rsidRPr="004C485D" w:rsidRDefault="00336681" w:rsidP="0033668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Format for Recovery Id and a rule for recovery</w:t>
            </w:r>
          </w:p>
        </w:tc>
        <w:tc>
          <w:tcPr>
            <w:tcW w:w="2268" w:type="dxa"/>
          </w:tcPr>
          <w:p w14:paraId="3B4DBBA1" w14:textId="0679A24D" w:rsidR="00336681" w:rsidRPr="004C485D" w:rsidRDefault="00336681" w:rsidP="0033668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17-Aug-2018</w:t>
            </w:r>
          </w:p>
        </w:tc>
        <w:tc>
          <w:tcPr>
            <w:tcW w:w="2857" w:type="dxa"/>
          </w:tcPr>
          <w:p w14:paraId="3023EF3F" w14:textId="764CA944" w:rsidR="00336681" w:rsidRPr="004C485D" w:rsidRDefault="00336681" w:rsidP="0033668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Sachin</w:t>
            </w:r>
          </w:p>
        </w:tc>
      </w:tr>
      <w:tr w:rsidR="009B4977" w:rsidRPr="004C485D" w14:paraId="24B975D5" w14:textId="77777777"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6C49A475" w14:textId="1F09F79C" w:rsidR="009B4977" w:rsidRPr="004C485D" w:rsidRDefault="009B4977" w:rsidP="00336681">
            <w:pPr>
              <w:rPr>
                <w:rFonts w:eastAsia="Times New Roman" w:cstheme="minorHAnsi"/>
              </w:rPr>
            </w:pPr>
            <w:r w:rsidRPr="004C485D">
              <w:rPr>
                <w:rFonts w:eastAsia="Times New Roman" w:cstheme="minorHAnsi"/>
              </w:rPr>
              <w:t>5.0</w:t>
            </w:r>
          </w:p>
        </w:tc>
        <w:tc>
          <w:tcPr>
            <w:tcW w:w="2651" w:type="dxa"/>
          </w:tcPr>
          <w:p w14:paraId="05BCFD03" w14:textId="77777777" w:rsidR="0081215E" w:rsidRPr="004C485D" w:rsidRDefault="0081215E"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Claims:</w:t>
            </w:r>
          </w:p>
          <w:p w14:paraId="0320D52C" w14:textId="5B206B30" w:rsidR="009B4977" w:rsidRPr="004C485D" w:rsidRDefault="009B4977"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Change to eligibility criteria:</w:t>
            </w:r>
          </w:p>
          <w:p w14:paraId="1D9EAC2A" w14:textId="77777777" w:rsidR="009B4977" w:rsidRPr="004C485D" w:rsidRDefault="009B4977"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 xml:space="preserve"> – a field from the xml file ‘recovery’ is removed; hence, the associated rules is/are removed. </w:t>
            </w:r>
          </w:p>
          <w:p w14:paraId="110C43E1" w14:textId="33DAB609" w:rsidR="009B4977" w:rsidRPr="004C485D" w:rsidRDefault="0081215E"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 F</w:t>
            </w:r>
            <w:r w:rsidR="009B4977" w:rsidRPr="004C485D">
              <w:rPr>
                <w:rFonts w:eastAsia="Times New Roman" w:cstheme="minorHAnsi"/>
              </w:rPr>
              <w:t>ield</w:t>
            </w:r>
            <w:r w:rsidRPr="004C485D">
              <w:rPr>
                <w:rFonts w:eastAsia="Times New Roman" w:cstheme="minorHAnsi"/>
              </w:rPr>
              <w:t>s</w:t>
            </w:r>
            <w:r w:rsidR="009B4977" w:rsidRPr="004C485D">
              <w:rPr>
                <w:rFonts w:eastAsia="Times New Roman" w:cstheme="minorHAnsi"/>
              </w:rPr>
              <w:t xml:space="preserve"> added to the xml file ‘total dues as on date of claim </w:t>
            </w:r>
            <w:r w:rsidR="00C6602E" w:rsidRPr="004C485D">
              <w:rPr>
                <w:rFonts w:eastAsia="Times New Roman" w:cstheme="minorHAnsi"/>
              </w:rPr>
              <w:t>lodgment</w:t>
            </w:r>
            <w:r w:rsidR="009B4977" w:rsidRPr="004C485D">
              <w:rPr>
                <w:rFonts w:eastAsia="Times New Roman" w:cstheme="minorHAnsi"/>
              </w:rPr>
              <w:t>’</w:t>
            </w:r>
            <w:r w:rsidRPr="004C485D">
              <w:rPr>
                <w:rFonts w:eastAsia="Times New Roman" w:cstheme="minorHAnsi"/>
              </w:rPr>
              <w:t>, Date of NPA, Recovery Proceedings</w:t>
            </w:r>
            <w:r w:rsidR="009B4977" w:rsidRPr="004C485D">
              <w:rPr>
                <w:rFonts w:eastAsia="Times New Roman" w:cstheme="minorHAnsi"/>
              </w:rPr>
              <w:t>; hence, the associated rules is/are added.</w:t>
            </w:r>
          </w:p>
          <w:p w14:paraId="603704A7" w14:textId="6EF47C31" w:rsidR="0081215E" w:rsidRPr="004C485D" w:rsidRDefault="0081215E"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2268" w:type="dxa"/>
          </w:tcPr>
          <w:p w14:paraId="39BA6717" w14:textId="1F906761" w:rsidR="009B4977" w:rsidRPr="004C485D" w:rsidRDefault="009B4977"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26-Aug-2019</w:t>
            </w:r>
          </w:p>
        </w:tc>
        <w:tc>
          <w:tcPr>
            <w:tcW w:w="2857" w:type="dxa"/>
          </w:tcPr>
          <w:p w14:paraId="3F11B0D3" w14:textId="1A0F819C" w:rsidR="009B4977" w:rsidRPr="004C485D" w:rsidRDefault="009B4977" w:rsidP="0033668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Satyan</w:t>
            </w:r>
          </w:p>
        </w:tc>
      </w:tr>
      <w:tr w:rsidR="00C3796E" w:rsidRPr="004C485D" w14:paraId="425C7580"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510EF8E3" w14:textId="76BC4738" w:rsidR="00C3796E" w:rsidRPr="004C485D" w:rsidRDefault="00C3796E" w:rsidP="00336681">
            <w:pPr>
              <w:rPr>
                <w:rFonts w:eastAsia="Times New Roman" w:cstheme="minorHAnsi"/>
              </w:rPr>
            </w:pPr>
            <w:r w:rsidRPr="004C485D">
              <w:rPr>
                <w:rFonts w:eastAsia="Times New Roman" w:cstheme="minorHAnsi"/>
              </w:rPr>
              <w:t>6.0</w:t>
            </w:r>
          </w:p>
        </w:tc>
        <w:tc>
          <w:tcPr>
            <w:tcW w:w="2651" w:type="dxa"/>
          </w:tcPr>
          <w:p w14:paraId="0D751E24" w14:textId="77777777" w:rsidR="00C3796E" w:rsidRPr="004C485D" w:rsidRDefault="00C3796E" w:rsidP="00C3796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Added Scenario and Calculation for Yearly Recovery.</w:t>
            </w:r>
          </w:p>
          <w:p w14:paraId="466F05F7" w14:textId="77777777" w:rsidR="00C3796E" w:rsidRPr="004C485D" w:rsidRDefault="00C3796E" w:rsidP="009B4977">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2268" w:type="dxa"/>
          </w:tcPr>
          <w:p w14:paraId="2C44A4FB" w14:textId="6CF87D92" w:rsidR="00C3796E" w:rsidRPr="004C485D" w:rsidRDefault="00C3796E" w:rsidP="009B4977">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27-Aug-2019</w:t>
            </w:r>
          </w:p>
        </w:tc>
        <w:tc>
          <w:tcPr>
            <w:tcW w:w="2857" w:type="dxa"/>
          </w:tcPr>
          <w:p w14:paraId="6079F943" w14:textId="3BE147AF" w:rsidR="00C3796E" w:rsidRPr="004C485D" w:rsidRDefault="00C3796E" w:rsidP="0033668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Satyan</w:t>
            </w:r>
          </w:p>
        </w:tc>
      </w:tr>
      <w:tr w:rsidR="00740E3D" w:rsidRPr="004C485D" w14:paraId="3E0273DE" w14:textId="77777777" w:rsidTr="00740E3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74" w:type="dxa"/>
          </w:tcPr>
          <w:p w14:paraId="4A800C06" w14:textId="2B2F962B" w:rsidR="00740E3D" w:rsidRPr="004C485D" w:rsidRDefault="00740E3D" w:rsidP="00740E3D">
            <w:pPr>
              <w:rPr>
                <w:rFonts w:eastAsia="Times New Roman" w:cstheme="minorHAnsi"/>
              </w:rPr>
            </w:pPr>
            <w:r w:rsidRPr="004C485D">
              <w:rPr>
                <w:rFonts w:eastAsia="Times New Roman" w:cstheme="minorHAnsi"/>
              </w:rPr>
              <w:t>7.0</w:t>
            </w:r>
          </w:p>
        </w:tc>
        <w:tc>
          <w:tcPr>
            <w:tcW w:w="2651" w:type="dxa"/>
          </w:tcPr>
          <w:p w14:paraId="2D5A295B" w14:textId="2EED8B4F" w:rsidR="00740E3D" w:rsidRPr="004C485D" w:rsidRDefault="00740E3D"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CR- Claim processing</w:t>
            </w:r>
          </w:p>
        </w:tc>
        <w:tc>
          <w:tcPr>
            <w:tcW w:w="2268" w:type="dxa"/>
          </w:tcPr>
          <w:p w14:paraId="76F16677" w14:textId="18BDC111" w:rsidR="00740E3D" w:rsidRPr="004C485D" w:rsidRDefault="00740E3D"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13-10-2022</w:t>
            </w:r>
          </w:p>
        </w:tc>
        <w:tc>
          <w:tcPr>
            <w:tcW w:w="2857" w:type="dxa"/>
          </w:tcPr>
          <w:p w14:paraId="25F4DE57" w14:textId="37163183" w:rsidR="00740E3D" w:rsidRPr="004C485D" w:rsidRDefault="00740E3D"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Supriya Shinde</w:t>
            </w:r>
            <w:r w:rsidR="004378DD">
              <w:rPr>
                <w:rFonts w:eastAsia="Times New Roman" w:cstheme="minorHAnsi"/>
              </w:rPr>
              <w:t>-Dhuri</w:t>
            </w:r>
          </w:p>
        </w:tc>
      </w:tr>
      <w:tr w:rsidR="00890795" w:rsidRPr="004C485D" w14:paraId="4E7F4108" w14:textId="77777777" w:rsidTr="00740E3D">
        <w:trPr>
          <w:trHeight w:val="531"/>
        </w:trPr>
        <w:tc>
          <w:tcPr>
            <w:cnfStyle w:val="001000000000" w:firstRow="0" w:lastRow="0" w:firstColumn="1" w:lastColumn="0" w:oddVBand="0" w:evenVBand="0" w:oddHBand="0" w:evenHBand="0" w:firstRowFirstColumn="0" w:firstRowLastColumn="0" w:lastRowFirstColumn="0" w:lastRowLastColumn="0"/>
            <w:tcW w:w="1574" w:type="dxa"/>
          </w:tcPr>
          <w:p w14:paraId="3ECE0FDD" w14:textId="04C4D668" w:rsidR="00890795" w:rsidRPr="004C485D" w:rsidRDefault="00890795" w:rsidP="00740E3D">
            <w:pPr>
              <w:rPr>
                <w:rFonts w:eastAsia="Times New Roman" w:cstheme="minorHAnsi"/>
              </w:rPr>
            </w:pPr>
            <w:r>
              <w:rPr>
                <w:rFonts w:eastAsia="Times New Roman" w:cstheme="minorHAnsi"/>
              </w:rPr>
              <w:t>8.0</w:t>
            </w:r>
          </w:p>
        </w:tc>
        <w:tc>
          <w:tcPr>
            <w:tcW w:w="2651" w:type="dxa"/>
          </w:tcPr>
          <w:p w14:paraId="02437971" w14:textId="109BD7C3" w:rsidR="00890795" w:rsidRPr="004C485D" w:rsidRDefault="00890795" w:rsidP="00740E3D">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color w:val="000000" w:themeColor="text1"/>
                <w:sz w:val="20"/>
                <w:szCs w:val="20"/>
              </w:rPr>
              <w:t>Surge Enhancements- Generate Payment advise number report and  Payment UTR Updates Report.</w:t>
            </w:r>
          </w:p>
        </w:tc>
        <w:tc>
          <w:tcPr>
            <w:tcW w:w="2268" w:type="dxa"/>
          </w:tcPr>
          <w:p w14:paraId="71968398" w14:textId="5E41096B" w:rsidR="00890795" w:rsidRPr="004C485D" w:rsidRDefault="00890795" w:rsidP="00740E3D">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04-05-2023</w:t>
            </w:r>
          </w:p>
        </w:tc>
        <w:tc>
          <w:tcPr>
            <w:tcW w:w="2857" w:type="dxa"/>
          </w:tcPr>
          <w:p w14:paraId="36434A1E" w14:textId="38BA3F46" w:rsidR="00890795" w:rsidRPr="004C485D" w:rsidRDefault="00890795" w:rsidP="00740E3D">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Supriya Shinde</w:t>
            </w:r>
            <w:r>
              <w:rPr>
                <w:rFonts w:eastAsia="Times New Roman" w:cstheme="minorHAnsi"/>
              </w:rPr>
              <w:t>-Dhuri</w:t>
            </w:r>
          </w:p>
        </w:tc>
      </w:tr>
      <w:tr w:rsidR="0034298E" w:rsidRPr="004C485D" w14:paraId="41798E7F" w14:textId="77777777" w:rsidTr="00740E3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74" w:type="dxa"/>
          </w:tcPr>
          <w:p w14:paraId="2CE8479A" w14:textId="343230DF" w:rsidR="0034298E" w:rsidRDefault="0034298E" w:rsidP="00740E3D">
            <w:pPr>
              <w:rPr>
                <w:rFonts w:eastAsia="Times New Roman" w:cstheme="minorHAnsi"/>
              </w:rPr>
            </w:pPr>
            <w:r>
              <w:rPr>
                <w:rFonts w:eastAsia="Times New Roman" w:cstheme="minorHAnsi"/>
              </w:rPr>
              <w:t>9.0</w:t>
            </w:r>
          </w:p>
        </w:tc>
        <w:tc>
          <w:tcPr>
            <w:tcW w:w="2651" w:type="dxa"/>
          </w:tcPr>
          <w:p w14:paraId="24F36392" w14:textId="77777777" w:rsidR="009C35F9" w:rsidRDefault="009C35F9"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0"/>
                <w:szCs w:val="20"/>
              </w:rPr>
            </w:pPr>
            <w:r>
              <w:rPr>
                <w:rFonts w:eastAsia="Times New Roman" w:cstheme="minorHAnsi"/>
                <w:color w:val="000000" w:themeColor="text1"/>
                <w:sz w:val="20"/>
                <w:szCs w:val="20"/>
              </w:rPr>
              <w:t xml:space="preserve">Changes in Claim input file, </w:t>
            </w:r>
            <w:r w:rsidR="006D17F7">
              <w:rPr>
                <w:rFonts w:eastAsia="Times New Roman" w:cstheme="minorHAnsi"/>
                <w:color w:val="000000" w:themeColor="text1"/>
                <w:sz w:val="20"/>
                <w:szCs w:val="20"/>
              </w:rPr>
              <w:t>Locking period</w:t>
            </w:r>
            <w:r w:rsidR="004D36FA">
              <w:rPr>
                <w:rFonts w:eastAsia="Times New Roman" w:cstheme="minorHAnsi"/>
                <w:color w:val="000000" w:themeColor="text1"/>
                <w:sz w:val="20"/>
                <w:szCs w:val="20"/>
              </w:rPr>
              <w:t>.</w:t>
            </w:r>
          </w:p>
          <w:p w14:paraId="69CB5288" w14:textId="77777777" w:rsidR="004D36FA" w:rsidRDefault="004D36FA"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0"/>
                <w:szCs w:val="20"/>
              </w:rPr>
            </w:pPr>
            <w:r>
              <w:rPr>
                <w:rFonts w:eastAsia="Times New Roman" w:cstheme="minorHAnsi"/>
                <w:color w:val="000000" w:themeColor="text1"/>
                <w:sz w:val="20"/>
                <w:szCs w:val="20"/>
              </w:rPr>
              <w:t>Claim payout introduced.</w:t>
            </w:r>
          </w:p>
          <w:p w14:paraId="660FB27D" w14:textId="39A02A14" w:rsidR="004D36FA" w:rsidRDefault="00AE69B8"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0"/>
                <w:szCs w:val="20"/>
              </w:rPr>
            </w:pPr>
            <w:r>
              <w:rPr>
                <w:rFonts w:eastAsia="Times New Roman" w:cstheme="minorHAnsi"/>
                <w:color w:val="000000" w:themeColor="text1"/>
                <w:sz w:val="20"/>
                <w:szCs w:val="20"/>
              </w:rPr>
              <w:t>Reports for both MLI and NCGTC users.</w:t>
            </w:r>
          </w:p>
        </w:tc>
        <w:tc>
          <w:tcPr>
            <w:tcW w:w="2268" w:type="dxa"/>
          </w:tcPr>
          <w:p w14:paraId="033F538F" w14:textId="282E74C4" w:rsidR="0034298E" w:rsidRDefault="008403D5"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07-10-2024</w:t>
            </w:r>
          </w:p>
        </w:tc>
        <w:tc>
          <w:tcPr>
            <w:tcW w:w="2857" w:type="dxa"/>
          </w:tcPr>
          <w:p w14:paraId="2F7548E0" w14:textId="46EA855C" w:rsidR="0034298E" w:rsidRPr="004C485D" w:rsidRDefault="008403D5"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Chandan</w:t>
            </w:r>
          </w:p>
        </w:tc>
      </w:tr>
    </w:tbl>
    <w:p w14:paraId="4370565C" w14:textId="21EB5326" w:rsidR="00B65D9D" w:rsidRPr="004C485D" w:rsidRDefault="00CC5625" w:rsidP="0085005D">
      <w:pPr>
        <w:rPr>
          <w:rFonts w:eastAsia="Times New Roman" w:cstheme="minorHAnsi"/>
        </w:rPr>
      </w:pPr>
      <w:r w:rsidRPr="004C485D">
        <w:rPr>
          <w:rFonts w:eastAsia="Times New Roman" w:cstheme="minorHAnsi"/>
        </w:rPr>
        <w:lastRenderedPageBreak/>
        <w:tab/>
      </w:r>
    </w:p>
    <w:p w14:paraId="184566C6" w14:textId="77777777" w:rsidR="00554B05" w:rsidRPr="004C485D" w:rsidRDefault="00554B05" w:rsidP="00B65D9D">
      <w:pPr>
        <w:rPr>
          <w:rFonts w:eastAsia="Times New Roman" w:cstheme="minorHAnsi"/>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C21EE0" w:rsidRPr="004C485D" w14:paraId="089CC4B0" w14:textId="77777777" w:rsidTr="009C3708">
        <w:trPr>
          <w:trHeight w:val="185"/>
        </w:trPr>
        <w:tc>
          <w:tcPr>
            <w:tcW w:w="1389" w:type="dxa"/>
          </w:tcPr>
          <w:p w14:paraId="7C4DF3B8" w14:textId="77777777" w:rsidR="00C21EE0" w:rsidRPr="004C485D" w:rsidRDefault="00C21EE0" w:rsidP="00A47936">
            <w:pPr>
              <w:rPr>
                <w:rFonts w:eastAsia="Times New Roman" w:cstheme="minorHAnsi"/>
                <w:b/>
                <w:bCs/>
              </w:rPr>
            </w:pPr>
            <w:r w:rsidRPr="004C485D">
              <w:rPr>
                <w:rFonts w:eastAsia="Times New Roman" w:cstheme="minorHAnsi"/>
                <w:b/>
                <w:bCs/>
              </w:rPr>
              <w:t>Signature</w:t>
            </w:r>
          </w:p>
        </w:tc>
        <w:tc>
          <w:tcPr>
            <w:tcW w:w="292" w:type="dxa"/>
          </w:tcPr>
          <w:p w14:paraId="558BC1C5" w14:textId="77777777" w:rsidR="00C21EE0" w:rsidRPr="004C485D" w:rsidRDefault="00C21EE0" w:rsidP="00A47936">
            <w:pPr>
              <w:rPr>
                <w:rFonts w:eastAsia="Times New Roman" w:cstheme="minorHAnsi"/>
                <w:bCs/>
              </w:rPr>
            </w:pPr>
            <w:r w:rsidRPr="004C485D">
              <w:rPr>
                <w:rFonts w:eastAsia="Times New Roman" w:cstheme="minorHAnsi"/>
                <w:bCs/>
              </w:rPr>
              <w:t>:</w:t>
            </w:r>
          </w:p>
        </w:tc>
        <w:tc>
          <w:tcPr>
            <w:tcW w:w="3159" w:type="dxa"/>
          </w:tcPr>
          <w:p w14:paraId="6D957A01" w14:textId="77777777" w:rsidR="00C21EE0" w:rsidRPr="004C485D" w:rsidRDefault="00C21EE0" w:rsidP="00A47936">
            <w:pPr>
              <w:rPr>
                <w:rFonts w:eastAsia="Times New Roman" w:cstheme="minorHAnsi"/>
                <w:b/>
                <w:bCs/>
              </w:rPr>
            </w:pPr>
          </w:p>
        </w:tc>
        <w:tc>
          <w:tcPr>
            <w:tcW w:w="236" w:type="dxa"/>
          </w:tcPr>
          <w:p w14:paraId="1A767798" w14:textId="77777777" w:rsidR="00C21EE0" w:rsidRPr="004C485D" w:rsidRDefault="00C21EE0" w:rsidP="00A47936">
            <w:pPr>
              <w:rPr>
                <w:rFonts w:eastAsia="Times New Roman" w:cstheme="minorHAnsi"/>
                <w:b/>
                <w:bCs/>
              </w:rPr>
            </w:pPr>
          </w:p>
        </w:tc>
        <w:tc>
          <w:tcPr>
            <w:tcW w:w="1459" w:type="dxa"/>
          </w:tcPr>
          <w:p w14:paraId="4DD6C62E" w14:textId="77777777" w:rsidR="00C21EE0" w:rsidRPr="004C485D" w:rsidRDefault="00C21EE0" w:rsidP="00A47936">
            <w:pPr>
              <w:rPr>
                <w:rFonts w:eastAsia="Times New Roman" w:cstheme="minorHAnsi"/>
                <w:b/>
                <w:bCs/>
              </w:rPr>
            </w:pPr>
            <w:r w:rsidRPr="004C485D">
              <w:rPr>
                <w:rFonts w:eastAsia="Times New Roman" w:cstheme="minorHAnsi"/>
                <w:b/>
                <w:bCs/>
              </w:rPr>
              <w:t>Signature</w:t>
            </w:r>
          </w:p>
        </w:tc>
        <w:tc>
          <w:tcPr>
            <w:tcW w:w="292" w:type="dxa"/>
          </w:tcPr>
          <w:p w14:paraId="437DA2E2" w14:textId="77777777" w:rsidR="00C21EE0" w:rsidRPr="004C485D" w:rsidRDefault="00C21EE0" w:rsidP="00A47936">
            <w:pPr>
              <w:rPr>
                <w:rFonts w:eastAsia="Times New Roman" w:cstheme="minorHAnsi"/>
                <w:b/>
                <w:bCs/>
              </w:rPr>
            </w:pPr>
            <w:r w:rsidRPr="004C485D">
              <w:rPr>
                <w:rFonts w:eastAsia="Times New Roman" w:cstheme="minorHAnsi"/>
                <w:bCs/>
              </w:rPr>
              <w:t>:</w:t>
            </w:r>
          </w:p>
        </w:tc>
        <w:tc>
          <w:tcPr>
            <w:tcW w:w="3413" w:type="dxa"/>
          </w:tcPr>
          <w:p w14:paraId="45DE9F94" w14:textId="77777777" w:rsidR="00C21EE0" w:rsidRPr="004C485D" w:rsidRDefault="00C21EE0" w:rsidP="00A47936">
            <w:pPr>
              <w:rPr>
                <w:rFonts w:eastAsia="Times New Roman" w:cstheme="minorHAnsi"/>
                <w:b/>
                <w:bCs/>
              </w:rPr>
            </w:pPr>
          </w:p>
        </w:tc>
      </w:tr>
      <w:tr w:rsidR="00C21EE0" w:rsidRPr="004C485D" w14:paraId="25DFFC9F" w14:textId="77777777" w:rsidTr="009C3708">
        <w:trPr>
          <w:trHeight w:val="185"/>
        </w:trPr>
        <w:tc>
          <w:tcPr>
            <w:tcW w:w="1389" w:type="dxa"/>
          </w:tcPr>
          <w:p w14:paraId="01325834" w14:textId="77777777" w:rsidR="00C21EE0" w:rsidRPr="004C485D" w:rsidRDefault="00C21EE0" w:rsidP="00A47936">
            <w:pPr>
              <w:rPr>
                <w:rFonts w:eastAsia="Times New Roman" w:cstheme="minorHAnsi"/>
                <w:b/>
                <w:bCs/>
              </w:rPr>
            </w:pPr>
          </w:p>
        </w:tc>
        <w:tc>
          <w:tcPr>
            <w:tcW w:w="292" w:type="dxa"/>
          </w:tcPr>
          <w:p w14:paraId="036E6237" w14:textId="77777777" w:rsidR="00C21EE0" w:rsidRPr="004C485D" w:rsidRDefault="00C21EE0" w:rsidP="00A47936">
            <w:pPr>
              <w:rPr>
                <w:rFonts w:eastAsia="Times New Roman" w:cstheme="minorHAnsi"/>
                <w:bCs/>
              </w:rPr>
            </w:pPr>
          </w:p>
        </w:tc>
        <w:tc>
          <w:tcPr>
            <w:tcW w:w="3159" w:type="dxa"/>
          </w:tcPr>
          <w:p w14:paraId="3CBA889C" w14:textId="77777777" w:rsidR="00C21EE0" w:rsidRPr="004C485D" w:rsidRDefault="00C21EE0" w:rsidP="00A47936">
            <w:pPr>
              <w:rPr>
                <w:rFonts w:eastAsia="Times New Roman" w:cstheme="minorHAnsi"/>
                <w:b/>
                <w:bCs/>
              </w:rPr>
            </w:pPr>
          </w:p>
        </w:tc>
        <w:tc>
          <w:tcPr>
            <w:tcW w:w="236" w:type="dxa"/>
          </w:tcPr>
          <w:p w14:paraId="5B17A996" w14:textId="77777777" w:rsidR="00C21EE0" w:rsidRPr="004C485D" w:rsidRDefault="00C21EE0" w:rsidP="00A47936">
            <w:pPr>
              <w:rPr>
                <w:rFonts w:eastAsia="Times New Roman" w:cstheme="minorHAnsi"/>
                <w:b/>
                <w:bCs/>
              </w:rPr>
            </w:pPr>
          </w:p>
        </w:tc>
        <w:tc>
          <w:tcPr>
            <w:tcW w:w="1459" w:type="dxa"/>
          </w:tcPr>
          <w:p w14:paraId="35D1C313" w14:textId="77777777" w:rsidR="00C21EE0" w:rsidRPr="004C485D" w:rsidRDefault="00C21EE0" w:rsidP="00A47936">
            <w:pPr>
              <w:rPr>
                <w:rFonts w:eastAsia="Times New Roman" w:cstheme="minorHAnsi"/>
                <w:b/>
                <w:bCs/>
              </w:rPr>
            </w:pPr>
          </w:p>
        </w:tc>
        <w:tc>
          <w:tcPr>
            <w:tcW w:w="292" w:type="dxa"/>
          </w:tcPr>
          <w:p w14:paraId="4B3572BD" w14:textId="77777777" w:rsidR="00C21EE0" w:rsidRPr="004C485D" w:rsidRDefault="00C21EE0" w:rsidP="00A47936">
            <w:pPr>
              <w:rPr>
                <w:rFonts w:eastAsia="Times New Roman" w:cstheme="minorHAnsi"/>
                <w:bCs/>
              </w:rPr>
            </w:pPr>
          </w:p>
        </w:tc>
        <w:tc>
          <w:tcPr>
            <w:tcW w:w="3413" w:type="dxa"/>
          </w:tcPr>
          <w:p w14:paraId="5C7F9766" w14:textId="77777777" w:rsidR="00C21EE0" w:rsidRPr="004C485D" w:rsidRDefault="00C21EE0" w:rsidP="00A47936">
            <w:pPr>
              <w:rPr>
                <w:rFonts w:eastAsia="Times New Roman" w:cstheme="minorHAnsi"/>
                <w:b/>
                <w:bCs/>
              </w:rPr>
            </w:pPr>
          </w:p>
        </w:tc>
      </w:tr>
      <w:tr w:rsidR="00C21EE0" w:rsidRPr="004C485D" w14:paraId="1F9466E2" w14:textId="77777777" w:rsidTr="009C3708">
        <w:trPr>
          <w:trHeight w:val="185"/>
        </w:trPr>
        <w:tc>
          <w:tcPr>
            <w:tcW w:w="1389" w:type="dxa"/>
          </w:tcPr>
          <w:p w14:paraId="1CEB2E10" w14:textId="77777777" w:rsidR="00C21EE0" w:rsidRPr="004C485D" w:rsidRDefault="00C21EE0" w:rsidP="00A47936">
            <w:pPr>
              <w:rPr>
                <w:rFonts w:eastAsia="Times New Roman" w:cstheme="minorHAnsi"/>
                <w:b/>
                <w:bCs/>
              </w:rPr>
            </w:pPr>
          </w:p>
        </w:tc>
        <w:tc>
          <w:tcPr>
            <w:tcW w:w="292" w:type="dxa"/>
          </w:tcPr>
          <w:p w14:paraId="0552EE8A" w14:textId="77777777" w:rsidR="00C21EE0" w:rsidRPr="004C485D" w:rsidRDefault="00C21EE0" w:rsidP="00A47936">
            <w:pPr>
              <w:rPr>
                <w:rFonts w:eastAsia="Times New Roman" w:cstheme="minorHAnsi"/>
                <w:bCs/>
              </w:rPr>
            </w:pPr>
          </w:p>
        </w:tc>
        <w:tc>
          <w:tcPr>
            <w:tcW w:w="3159" w:type="dxa"/>
          </w:tcPr>
          <w:p w14:paraId="5995C5A0" w14:textId="77777777" w:rsidR="00C21EE0" w:rsidRPr="004C485D" w:rsidRDefault="00C21EE0" w:rsidP="00A47936">
            <w:pPr>
              <w:rPr>
                <w:rFonts w:eastAsia="Times New Roman" w:cstheme="minorHAnsi"/>
                <w:b/>
                <w:bCs/>
              </w:rPr>
            </w:pPr>
          </w:p>
        </w:tc>
        <w:tc>
          <w:tcPr>
            <w:tcW w:w="236" w:type="dxa"/>
          </w:tcPr>
          <w:p w14:paraId="61CB6C61" w14:textId="77777777" w:rsidR="00C21EE0" w:rsidRPr="004C485D" w:rsidRDefault="00C21EE0" w:rsidP="00A47936">
            <w:pPr>
              <w:rPr>
                <w:rFonts w:eastAsia="Times New Roman" w:cstheme="minorHAnsi"/>
                <w:b/>
                <w:bCs/>
              </w:rPr>
            </w:pPr>
          </w:p>
        </w:tc>
        <w:tc>
          <w:tcPr>
            <w:tcW w:w="1459" w:type="dxa"/>
          </w:tcPr>
          <w:p w14:paraId="5409BC99" w14:textId="77777777" w:rsidR="00C21EE0" w:rsidRPr="004C485D" w:rsidRDefault="00C21EE0" w:rsidP="00A47936">
            <w:pPr>
              <w:rPr>
                <w:rFonts w:eastAsia="Times New Roman" w:cstheme="minorHAnsi"/>
                <w:b/>
                <w:bCs/>
              </w:rPr>
            </w:pPr>
          </w:p>
        </w:tc>
        <w:tc>
          <w:tcPr>
            <w:tcW w:w="292" w:type="dxa"/>
          </w:tcPr>
          <w:p w14:paraId="149520FC" w14:textId="77777777" w:rsidR="00C21EE0" w:rsidRPr="004C485D" w:rsidRDefault="00C21EE0" w:rsidP="00A47936">
            <w:pPr>
              <w:rPr>
                <w:rFonts w:eastAsia="Times New Roman" w:cstheme="minorHAnsi"/>
                <w:bCs/>
              </w:rPr>
            </w:pPr>
          </w:p>
        </w:tc>
        <w:tc>
          <w:tcPr>
            <w:tcW w:w="3413" w:type="dxa"/>
          </w:tcPr>
          <w:p w14:paraId="381F3080" w14:textId="77777777" w:rsidR="00C21EE0" w:rsidRPr="004C485D" w:rsidRDefault="00C21EE0" w:rsidP="00A47936">
            <w:pPr>
              <w:rPr>
                <w:rFonts w:eastAsia="Times New Roman" w:cstheme="minorHAnsi"/>
                <w:b/>
                <w:bCs/>
              </w:rPr>
            </w:pPr>
          </w:p>
        </w:tc>
      </w:tr>
      <w:tr w:rsidR="00C21EE0" w:rsidRPr="004C485D" w14:paraId="30EC1E23" w14:textId="77777777" w:rsidTr="009C3708">
        <w:trPr>
          <w:trHeight w:val="185"/>
        </w:trPr>
        <w:tc>
          <w:tcPr>
            <w:tcW w:w="1389" w:type="dxa"/>
          </w:tcPr>
          <w:p w14:paraId="1B3BB16A" w14:textId="77777777" w:rsidR="00C21EE0" w:rsidRPr="004C485D" w:rsidRDefault="00C21EE0" w:rsidP="00A47936">
            <w:pPr>
              <w:rPr>
                <w:rFonts w:eastAsia="Times New Roman" w:cstheme="minorHAnsi"/>
                <w:b/>
                <w:bCs/>
              </w:rPr>
            </w:pPr>
          </w:p>
        </w:tc>
        <w:tc>
          <w:tcPr>
            <w:tcW w:w="292" w:type="dxa"/>
          </w:tcPr>
          <w:p w14:paraId="5C11E3A8" w14:textId="77777777" w:rsidR="00C21EE0" w:rsidRPr="004C485D" w:rsidRDefault="00C21EE0" w:rsidP="00A47936">
            <w:pPr>
              <w:rPr>
                <w:rFonts w:eastAsia="Times New Roman" w:cstheme="minorHAnsi"/>
                <w:bCs/>
              </w:rPr>
            </w:pPr>
          </w:p>
        </w:tc>
        <w:tc>
          <w:tcPr>
            <w:tcW w:w="3159" w:type="dxa"/>
          </w:tcPr>
          <w:p w14:paraId="35578E0E" w14:textId="77777777" w:rsidR="00C21EE0" w:rsidRPr="004C485D" w:rsidRDefault="00C21EE0" w:rsidP="00A47936">
            <w:pPr>
              <w:rPr>
                <w:rFonts w:eastAsia="Times New Roman" w:cstheme="minorHAnsi"/>
                <w:b/>
                <w:bCs/>
              </w:rPr>
            </w:pPr>
          </w:p>
        </w:tc>
        <w:tc>
          <w:tcPr>
            <w:tcW w:w="236" w:type="dxa"/>
          </w:tcPr>
          <w:p w14:paraId="7AF189BF" w14:textId="77777777" w:rsidR="00C21EE0" w:rsidRPr="004C485D" w:rsidRDefault="00C21EE0" w:rsidP="00A47936">
            <w:pPr>
              <w:rPr>
                <w:rFonts w:eastAsia="Times New Roman" w:cstheme="minorHAnsi"/>
                <w:b/>
                <w:bCs/>
              </w:rPr>
            </w:pPr>
          </w:p>
        </w:tc>
        <w:tc>
          <w:tcPr>
            <w:tcW w:w="1459" w:type="dxa"/>
          </w:tcPr>
          <w:p w14:paraId="1F3E5C59" w14:textId="77777777" w:rsidR="00C21EE0" w:rsidRPr="004C485D" w:rsidRDefault="00C21EE0" w:rsidP="00A47936">
            <w:pPr>
              <w:rPr>
                <w:rFonts w:eastAsia="Times New Roman" w:cstheme="minorHAnsi"/>
                <w:b/>
                <w:bCs/>
              </w:rPr>
            </w:pPr>
          </w:p>
        </w:tc>
        <w:tc>
          <w:tcPr>
            <w:tcW w:w="292" w:type="dxa"/>
          </w:tcPr>
          <w:p w14:paraId="366994D4" w14:textId="77777777" w:rsidR="00C21EE0" w:rsidRPr="004C485D" w:rsidRDefault="00C21EE0" w:rsidP="00A47936">
            <w:pPr>
              <w:rPr>
                <w:rFonts w:eastAsia="Times New Roman" w:cstheme="minorHAnsi"/>
                <w:bCs/>
              </w:rPr>
            </w:pPr>
          </w:p>
        </w:tc>
        <w:tc>
          <w:tcPr>
            <w:tcW w:w="3413" w:type="dxa"/>
          </w:tcPr>
          <w:p w14:paraId="0B7F6255" w14:textId="77777777" w:rsidR="00C21EE0" w:rsidRPr="004C485D" w:rsidRDefault="00C21EE0" w:rsidP="00A47936">
            <w:pPr>
              <w:rPr>
                <w:rFonts w:eastAsia="Times New Roman" w:cstheme="minorHAnsi"/>
                <w:b/>
                <w:bCs/>
              </w:rPr>
            </w:pPr>
          </w:p>
        </w:tc>
      </w:tr>
      <w:tr w:rsidR="00C21EE0" w:rsidRPr="004C485D" w14:paraId="62104D30" w14:textId="77777777" w:rsidTr="009C3708">
        <w:trPr>
          <w:trHeight w:val="185"/>
        </w:trPr>
        <w:tc>
          <w:tcPr>
            <w:tcW w:w="1389" w:type="dxa"/>
          </w:tcPr>
          <w:p w14:paraId="6D4CF496" w14:textId="77777777" w:rsidR="00C21EE0" w:rsidRPr="004C485D" w:rsidRDefault="00C21EE0" w:rsidP="00A47936">
            <w:pPr>
              <w:rPr>
                <w:rFonts w:eastAsia="Times New Roman" w:cstheme="minorHAnsi"/>
                <w:b/>
                <w:bCs/>
              </w:rPr>
            </w:pPr>
            <w:r w:rsidRPr="004C485D">
              <w:rPr>
                <w:rFonts w:eastAsia="Times New Roman" w:cstheme="minorHAnsi"/>
                <w:b/>
                <w:bCs/>
              </w:rPr>
              <w:t>Date</w:t>
            </w:r>
          </w:p>
        </w:tc>
        <w:tc>
          <w:tcPr>
            <w:tcW w:w="292" w:type="dxa"/>
          </w:tcPr>
          <w:p w14:paraId="3C501075" w14:textId="77777777" w:rsidR="00C21EE0" w:rsidRPr="004C485D" w:rsidRDefault="00C21EE0" w:rsidP="00A47936">
            <w:pPr>
              <w:rPr>
                <w:rFonts w:eastAsia="Times New Roman" w:cstheme="minorHAnsi"/>
                <w:bCs/>
              </w:rPr>
            </w:pPr>
            <w:r w:rsidRPr="004C485D">
              <w:rPr>
                <w:rFonts w:eastAsia="Times New Roman" w:cstheme="minorHAnsi"/>
                <w:bCs/>
              </w:rPr>
              <w:t>:</w:t>
            </w:r>
          </w:p>
        </w:tc>
        <w:tc>
          <w:tcPr>
            <w:tcW w:w="3159" w:type="dxa"/>
          </w:tcPr>
          <w:p w14:paraId="66943CFB" w14:textId="1B3896D8" w:rsidR="00C21EE0" w:rsidRPr="004C485D" w:rsidRDefault="001E7507" w:rsidP="005437C9">
            <w:pPr>
              <w:rPr>
                <w:rFonts w:eastAsia="Times New Roman" w:cstheme="minorHAnsi"/>
                <w:bCs/>
              </w:rPr>
            </w:pPr>
            <w:r w:rsidRPr="004C485D">
              <w:rPr>
                <w:rFonts w:eastAsia="Times New Roman" w:cstheme="minorHAnsi"/>
              </w:rPr>
              <w:t>13-Oct</w:t>
            </w:r>
            <w:r w:rsidR="00CA01A2" w:rsidRPr="004C485D">
              <w:rPr>
                <w:rFonts w:eastAsia="Times New Roman" w:cstheme="minorHAnsi"/>
              </w:rPr>
              <w:t>-2022</w:t>
            </w:r>
          </w:p>
        </w:tc>
        <w:tc>
          <w:tcPr>
            <w:tcW w:w="236" w:type="dxa"/>
          </w:tcPr>
          <w:p w14:paraId="5FF45946" w14:textId="77777777" w:rsidR="00C21EE0" w:rsidRPr="004C485D" w:rsidRDefault="00C21EE0" w:rsidP="00A47936">
            <w:pPr>
              <w:rPr>
                <w:rFonts w:eastAsia="Times New Roman" w:cstheme="minorHAnsi"/>
                <w:b/>
                <w:bCs/>
              </w:rPr>
            </w:pPr>
          </w:p>
        </w:tc>
        <w:tc>
          <w:tcPr>
            <w:tcW w:w="1459" w:type="dxa"/>
          </w:tcPr>
          <w:p w14:paraId="3C11C871" w14:textId="77777777" w:rsidR="00C21EE0" w:rsidRPr="004C485D" w:rsidRDefault="00C21EE0" w:rsidP="00A47936">
            <w:pPr>
              <w:rPr>
                <w:rFonts w:eastAsia="Times New Roman" w:cstheme="minorHAnsi"/>
                <w:b/>
                <w:bCs/>
              </w:rPr>
            </w:pPr>
            <w:r w:rsidRPr="004C485D">
              <w:rPr>
                <w:rFonts w:eastAsia="Times New Roman" w:cstheme="minorHAnsi"/>
                <w:b/>
                <w:bCs/>
              </w:rPr>
              <w:t>Date</w:t>
            </w:r>
          </w:p>
        </w:tc>
        <w:tc>
          <w:tcPr>
            <w:tcW w:w="292" w:type="dxa"/>
          </w:tcPr>
          <w:p w14:paraId="1143741D" w14:textId="77777777" w:rsidR="00C21EE0" w:rsidRPr="004C485D" w:rsidRDefault="00C21EE0" w:rsidP="00A47936">
            <w:pPr>
              <w:rPr>
                <w:rFonts w:eastAsia="Times New Roman" w:cstheme="minorHAnsi"/>
                <w:b/>
                <w:bCs/>
              </w:rPr>
            </w:pPr>
            <w:r w:rsidRPr="004C485D">
              <w:rPr>
                <w:rFonts w:eastAsia="Times New Roman" w:cstheme="minorHAnsi"/>
                <w:bCs/>
              </w:rPr>
              <w:t>:</w:t>
            </w:r>
          </w:p>
        </w:tc>
        <w:tc>
          <w:tcPr>
            <w:tcW w:w="3413" w:type="dxa"/>
          </w:tcPr>
          <w:p w14:paraId="63CA46F0" w14:textId="66DF9D75" w:rsidR="00C21EE0" w:rsidRPr="004C485D" w:rsidRDefault="001E7507" w:rsidP="005437C9">
            <w:pPr>
              <w:rPr>
                <w:rFonts w:eastAsia="Times New Roman" w:cstheme="minorHAnsi"/>
                <w:b/>
                <w:bCs/>
              </w:rPr>
            </w:pPr>
            <w:r w:rsidRPr="004C485D">
              <w:rPr>
                <w:rFonts w:eastAsia="Times New Roman" w:cstheme="minorHAnsi"/>
              </w:rPr>
              <w:t>13-Oct-2022</w:t>
            </w:r>
          </w:p>
        </w:tc>
      </w:tr>
      <w:tr w:rsidR="00C21EE0" w:rsidRPr="004C485D" w14:paraId="0E74F79F" w14:textId="77777777" w:rsidTr="009C3708">
        <w:trPr>
          <w:trHeight w:val="185"/>
        </w:trPr>
        <w:tc>
          <w:tcPr>
            <w:tcW w:w="1389" w:type="dxa"/>
          </w:tcPr>
          <w:p w14:paraId="266E08C6" w14:textId="77777777" w:rsidR="00C21EE0" w:rsidRPr="004C485D" w:rsidRDefault="00C21EE0" w:rsidP="00A47936">
            <w:pPr>
              <w:rPr>
                <w:rFonts w:eastAsia="Times New Roman" w:cstheme="minorHAnsi"/>
                <w:b/>
                <w:bCs/>
              </w:rPr>
            </w:pPr>
            <w:r w:rsidRPr="004C485D">
              <w:rPr>
                <w:rFonts w:eastAsia="Times New Roman" w:cstheme="minorHAnsi"/>
                <w:b/>
                <w:bCs/>
              </w:rPr>
              <w:t>Name</w:t>
            </w:r>
          </w:p>
        </w:tc>
        <w:tc>
          <w:tcPr>
            <w:tcW w:w="292" w:type="dxa"/>
          </w:tcPr>
          <w:p w14:paraId="665361B4" w14:textId="77777777" w:rsidR="00C21EE0" w:rsidRPr="004C485D" w:rsidRDefault="00C21EE0" w:rsidP="00A47936">
            <w:pPr>
              <w:rPr>
                <w:rFonts w:eastAsia="Times New Roman" w:cstheme="minorHAnsi"/>
              </w:rPr>
            </w:pPr>
            <w:r w:rsidRPr="004C485D">
              <w:rPr>
                <w:rFonts w:eastAsia="Times New Roman" w:cstheme="minorHAnsi"/>
              </w:rPr>
              <w:t>:</w:t>
            </w:r>
          </w:p>
        </w:tc>
        <w:tc>
          <w:tcPr>
            <w:tcW w:w="3159" w:type="dxa"/>
          </w:tcPr>
          <w:p w14:paraId="27D82510" w14:textId="3D07BBDA" w:rsidR="00C21EE0" w:rsidRPr="004C485D" w:rsidRDefault="001E7507" w:rsidP="001E7507">
            <w:pPr>
              <w:rPr>
                <w:rFonts w:eastAsia="Times New Roman" w:cstheme="minorHAnsi"/>
              </w:rPr>
            </w:pPr>
            <w:r w:rsidRPr="004C485D">
              <w:rPr>
                <w:rFonts w:eastAsia="Times New Roman" w:cstheme="minorHAnsi"/>
              </w:rPr>
              <w:t>Anindya Pal.</w:t>
            </w:r>
          </w:p>
        </w:tc>
        <w:tc>
          <w:tcPr>
            <w:tcW w:w="236" w:type="dxa"/>
          </w:tcPr>
          <w:p w14:paraId="2A129528" w14:textId="77777777" w:rsidR="00C21EE0" w:rsidRPr="004C485D" w:rsidRDefault="00C21EE0" w:rsidP="00A47936">
            <w:pPr>
              <w:rPr>
                <w:rFonts w:eastAsia="Times New Roman" w:cstheme="minorHAnsi"/>
              </w:rPr>
            </w:pPr>
          </w:p>
        </w:tc>
        <w:tc>
          <w:tcPr>
            <w:tcW w:w="1459" w:type="dxa"/>
          </w:tcPr>
          <w:p w14:paraId="25F0D7CE" w14:textId="77777777" w:rsidR="00C21EE0" w:rsidRPr="004C485D" w:rsidRDefault="00C21EE0" w:rsidP="00A47936">
            <w:pPr>
              <w:rPr>
                <w:rFonts w:eastAsia="Times New Roman" w:cstheme="minorHAnsi"/>
              </w:rPr>
            </w:pPr>
            <w:r w:rsidRPr="004C485D">
              <w:rPr>
                <w:rFonts w:eastAsia="Times New Roman" w:cstheme="minorHAnsi"/>
                <w:b/>
                <w:bCs/>
              </w:rPr>
              <w:t>Name</w:t>
            </w:r>
          </w:p>
        </w:tc>
        <w:tc>
          <w:tcPr>
            <w:tcW w:w="292" w:type="dxa"/>
          </w:tcPr>
          <w:p w14:paraId="2393BD20" w14:textId="77777777" w:rsidR="00C21EE0" w:rsidRPr="004C485D" w:rsidRDefault="00C21EE0" w:rsidP="00A47936">
            <w:pPr>
              <w:rPr>
                <w:rFonts w:eastAsia="Times New Roman" w:cstheme="minorHAnsi"/>
              </w:rPr>
            </w:pPr>
            <w:r w:rsidRPr="004C485D">
              <w:rPr>
                <w:rFonts w:eastAsia="Times New Roman" w:cstheme="minorHAnsi"/>
              </w:rPr>
              <w:t>:</w:t>
            </w:r>
          </w:p>
        </w:tc>
        <w:tc>
          <w:tcPr>
            <w:tcW w:w="3413" w:type="dxa"/>
          </w:tcPr>
          <w:p w14:paraId="75CB2C72" w14:textId="76BD423B" w:rsidR="00C21EE0" w:rsidRPr="004C485D" w:rsidRDefault="00E55CEF" w:rsidP="00CA01A2">
            <w:pPr>
              <w:rPr>
                <w:rFonts w:eastAsia="Times New Roman" w:cstheme="minorHAnsi"/>
              </w:rPr>
            </w:pPr>
            <w:r>
              <w:rPr>
                <w:rFonts w:eastAsia="Times New Roman" w:cstheme="minorHAnsi"/>
              </w:rPr>
              <w:t>Chandan Chandel</w:t>
            </w:r>
          </w:p>
        </w:tc>
      </w:tr>
      <w:tr w:rsidR="00C21EE0" w:rsidRPr="004C485D" w14:paraId="1DDD4367" w14:textId="77777777" w:rsidTr="009C3708">
        <w:trPr>
          <w:trHeight w:val="559"/>
        </w:trPr>
        <w:tc>
          <w:tcPr>
            <w:tcW w:w="1389" w:type="dxa"/>
          </w:tcPr>
          <w:p w14:paraId="384C38F2" w14:textId="77777777" w:rsidR="00C21EE0" w:rsidRPr="004C485D" w:rsidRDefault="00C21EE0" w:rsidP="00A47936">
            <w:pPr>
              <w:rPr>
                <w:rFonts w:eastAsia="Times New Roman" w:cstheme="minorHAnsi"/>
                <w:b/>
                <w:bCs/>
              </w:rPr>
            </w:pPr>
            <w:r w:rsidRPr="004C485D">
              <w:rPr>
                <w:rFonts w:eastAsia="Times New Roman" w:cstheme="minorHAnsi"/>
                <w:b/>
                <w:bCs/>
              </w:rPr>
              <w:t>Designation</w:t>
            </w:r>
          </w:p>
        </w:tc>
        <w:tc>
          <w:tcPr>
            <w:tcW w:w="292" w:type="dxa"/>
          </w:tcPr>
          <w:p w14:paraId="5F317FDE" w14:textId="77777777" w:rsidR="00C21EE0" w:rsidRPr="004C485D" w:rsidRDefault="00C21EE0" w:rsidP="00A47936">
            <w:pPr>
              <w:rPr>
                <w:rFonts w:eastAsia="Times New Roman" w:cstheme="minorHAnsi"/>
              </w:rPr>
            </w:pPr>
            <w:r w:rsidRPr="004C485D">
              <w:rPr>
                <w:rFonts w:eastAsia="Times New Roman" w:cstheme="minorHAnsi"/>
              </w:rPr>
              <w:t>:</w:t>
            </w:r>
          </w:p>
        </w:tc>
        <w:tc>
          <w:tcPr>
            <w:tcW w:w="3159" w:type="dxa"/>
          </w:tcPr>
          <w:p w14:paraId="09034D54" w14:textId="777856DA" w:rsidR="00C21EE0" w:rsidRPr="004C485D" w:rsidRDefault="004A0CB4" w:rsidP="00A47936">
            <w:pPr>
              <w:rPr>
                <w:rFonts w:eastAsia="Times New Roman" w:cstheme="minorHAnsi"/>
              </w:rPr>
            </w:pPr>
            <w:r w:rsidRPr="004C485D">
              <w:rPr>
                <w:rFonts w:eastAsia="Times New Roman" w:cstheme="minorHAnsi"/>
              </w:rPr>
              <w:t>DGM</w:t>
            </w:r>
          </w:p>
          <w:p w14:paraId="5EBA55A6" w14:textId="77777777" w:rsidR="00C21EE0" w:rsidRPr="004C485D" w:rsidRDefault="00C21EE0" w:rsidP="00A47936">
            <w:pPr>
              <w:rPr>
                <w:rFonts w:eastAsia="Times New Roman" w:cstheme="minorHAnsi"/>
              </w:rPr>
            </w:pPr>
            <w:r w:rsidRPr="004C485D">
              <w:rPr>
                <w:rFonts w:eastAsia="Times New Roman" w:cstheme="minorHAnsi"/>
              </w:rPr>
              <w:t>National Credit Guarantee Trustee Company Ltd</w:t>
            </w:r>
          </w:p>
        </w:tc>
        <w:tc>
          <w:tcPr>
            <w:tcW w:w="236" w:type="dxa"/>
          </w:tcPr>
          <w:p w14:paraId="2D749BBF" w14:textId="77777777" w:rsidR="00C21EE0" w:rsidRPr="004C485D" w:rsidRDefault="00C21EE0" w:rsidP="00A47936">
            <w:pPr>
              <w:rPr>
                <w:rFonts w:eastAsia="Times New Roman" w:cstheme="minorHAnsi"/>
              </w:rPr>
            </w:pPr>
          </w:p>
        </w:tc>
        <w:tc>
          <w:tcPr>
            <w:tcW w:w="1459" w:type="dxa"/>
          </w:tcPr>
          <w:p w14:paraId="6D87AB14" w14:textId="77777777" w:rsidR="00C21EE0" w:rsidRPr="004C485D" w:rsidRDefault="00C21EE0" w:rsidP="00A47936">
            <w:pPr>
              <w:rPr>
                <w:rFonts w:eastAsia="Times New Roman" w:cstheme="minorHAnsi"/>
              </w:rPr>
            </w:pPr>
            <w:r w:rsidRPr="004C485D">
              <w:rPr>
                <w:rFonts w:eastAsia="Times New Roman" w:cstheme="minorHAnsi"/>
                <w:b/>
                <w:bCs/>
              </w:rPr>
              <w:t>Designation</w:t>
            </w:r>
          </w:p>
        </w:tc>
        <w:tc>
          <w:tcPr>
            <w:tcW w:w="292" w:type="dxa"/>
          </w:tcPr>
          <w:p w14:paraId="08BAFD0E" w14:textId="77777777" w:rsidR="00C21EE0" w:rsidRPr="004C485D" w:rsidRDefault="00C21EE0" w:rsidP="00A47936">
            <w:pPr>
              <w:rPr>
                <w:rFonts w:eastAsia="Times New Roman" w:cstheme="minorHAnsi"/>
              </w:rPr>
            </w:pPr>
            <w:r w:rsidRPr="004C485D">
              <w:rPr>
                <w:rFonts w:eastAsia="Times New Roman" w:cstheme="minorHAnsi"/>
              </w:rPr>
              <w:t>:</w:t>
            </w:r>
          </w:p>
        </w:tc>
        <w:tc>
          <w:tcPr>
            <w:tcW w:w="3413" w:type="dxa"/>
          </w:tcPr>
          <w:p w14:paraId="088AAD06" w14:textId="0E124E46" w:rsidR="00C21EE0" w:rsidRPr="004C485D" w:rsidRDefault="00E55CEF" w:rsidP="00A47936">
            <w:pPr>
              <w:rPr>
                <w:rFonts w:eastAsia="Times New Roman" w:cstheme="minorHAnsi"/>
              </w:rPr>
            </w:pPr>
            <w:r>
              <w:rPr>
                <w:rFonts w:eastAsia="Times New Roman" w:cstheme="minorHAnsi"/>
              </w:rPr>
              <w:t>Business Analyst</w:t>
            </w:r>
          </w:p>
          <w:p w14:paraId="4B1C75BA" w14:textId="13762E05" w:rsidR="00C21EE0" w:rsidRPr="004C485D" w:rsidRDefault="00D3642B" w:rsidP="00A47936">
            <w:pPr>
              <w:rPr>
                <w:rFonts w:eastAsia="Times New Roman" w:cstheme="minorHAnsi"/>
              </w:rPr>
            </w:pPr>
            <w:r>
              <w:rPr>
                <w:rFonts w:eastAsia="Times New Roman" w:cstheme="minorHAnsi"/>
              </w:rPr>
              <w:t>Path</w:t>
            </w:r>
            <w:r w:rsidR="00C21EE0" w:rsidRPr="004C485D">
              <w:rPr>
                <w:rFonts w:eastAsia="Times New Roman" w:cstheme="minorHAnsi"/>
              </w:rPr>
              <w:t xml:space="preserve"> </w:t>
            </w:r>
            <w:r>
              <w:rPr>
                <w:rFonts w:eastAsia="Times New Roman" w:cstheme="minorHAnsi"/>
              </w:rPr>
              <w:t>Infotech</w:t>
            </w:r>
            <w:r w:rsidR="00C21EE0" w:rsidRPr="004C485D">
              <w:rPr>
                <w:rFonts w:eastAsia="Times New Roman" w:cstheme="minorHAnsi"/>
              </w:rPr>
              <w:t>.</w:t>
            </w:r>
          </w:p>
        </w:tc>
      </w:tr>
    </w:tbl>
    <w:p w14:paraId="57BCEA37" w14:textId="798D83C5" w:rsidR="0053511F" w:rsidRPr="004C485D" w:rsidRDefault="0053511F" w:rsidP="0085005D">
      <w:pPr>
        <w:rPr>
          <w:rFonts w:eastAsia="Times New Roman" w:cstheme="minorHAnsi"/>
        </w:rPr>
      </w:pPr>
      <w:r w:rsidRPr="004C485D">
        <w:rPr>
          <w:rFonts w:eastAsia="Times New Roman" w:cstheme="minorHAnsi"/>
        </w:rPr>
        <w:br w:type="page"/>
      </w:r>
    </w:p>
    <w:p w14:paraId="758FA6AE" w14:textId="77777777" w:rsidR="00B65D9D" w:rsidRPr="004C485D" w:rsidRDefault="00B65D9D" w:rsidP="00B65D9D">
      <w:pPr>
        <w:rPr>
          <w:rFonts w:eastAsia="Times New Roman" w:cstheme="minorHAnsi"/>
          <w:b/>
          <w:bCs/>
          <w:caps/>
          <w:kern w:val="32"/>
        </w:rPr>
      </w:pPr>
    </w:p>
    <w:p w14:paraId="3197EFCD" w14:textId="38760717" w:rsidR="005B1988" w:rsidRPr="004C485D" w:rsidRDefault="005B1988">
      <w:pPr>
        <w:rPr>
          <w:rFonts w:eastAsia="Times New Roman" w:cstheme="minorHAnsi"/>
          <w:b/>
          <w:bCs/>
          <w:caps/>
          <w:kern w:val="32"/>
        </w:rPr>
      </w:pPr>
      <w:r w:rsidRPr="004C485D">
        <w:rPr>
          <w:rFonts w:eastAsia="Times New Roman" w:cstheme="minorHAnsi"/>
          <w:b/>
          <w:bCs/>
          <w:caps/>
          <w:kern w:val="32"/>
        </w:rPr>
        <w:t>Table of Content:</w:t>
      </w:r>
    </w:p>
    <w:sdt>
      <w:sdtPr>
        <w:rPr>
          <w:rFonts w:asciiTheme="minorHAnsi" w:eastAsiaTheme="minorEastAsia" w:hAnsiTheme="minorHAnsi" w:cstheme="minorBidi"/>
          <w:color w:val="auto"/>
          <w:sz w:val="22"/>
          <w:szCs w:val="22"/>
        </w:rPr>
        <w:id w:val="720552971"/>
        <w:docPartObj>
          <w:docPartGallery w:val="Table of Contents"/>
          <w:docPartUnique/>
        </w:docPartObj>
      </w:sdtPr>
      <w:sdtEndPr>
        <w:rPr>
          <w:b/>
          <w:bCs/>
          <w:noProof/>
        </w:rPr>
      </w:sdtEndPr>
      <w:sdtContent>
        <w:p w14:paraId="2CD755BA" w14:textId="77777777" w:rsidR="005B1988" w:rsidRPr="004C485D" w:rsidRDefault="005B1988" w:rsidP="005B1988">
          <w:pPr>
            <w:pStyle w:val="TOCHeading"/>
            <w:rPr>
              <w:rFonts w:asciiTheme="minorHAnsi" w:hAnsiTheme="minorHAnsi" w:cstheme="minorHAnsi"/>
              <w:sz w:val="22"/>
              <w:szCs w:val="22"/>
            </w:rPr>
          </w:pPr>
        </w:p>
        <w:p w14:paraId="10263F45" w14:textId="19921241" w:rsidR="00E55CEF" w:rsidRDefault="005B1988">
          <w:pPr>
            <w:pStyle w:val="TOC2"/>
            <w:tabs>
              <w:tab w:val="left" w:pos="960"/>
              <w:tab w:val="right" w:leader="dot" w:pos="9350"/>
            </w:tabs>
            <w:rPr>
              <w:noProof/>
              <w:kern w:val="2"/>
              <w:sz w:val="24"/>
              <w:szCs w:val="24"/>
              <w:lang w:val="en-IN" w:eastAsia="en-IN"/>
              <w14:ligatures w14:val="standardContextual"/>
            </w:rPr>
          </w:pPr>
          <w:r w:rsidRPr="004C485D">
            <w:rPr>
              <w:rFonts w:cstheme="minorHAnsi"/>
            </w:rPr>
            <w:fldChar w:fldCharType="begin"/>
          </w:r>
          <w:r w:rsidRPr="004C485D">
            <w:rPr>
              <w:rFonts w:cstheme="minorHAnsi"/>
            </w:rPr>
            <w:instrText xml:space="preserve"> TOC \o "1-3" \h \z \u </w:instrText>
          </w:r>
          <w:r w:rsidRPr="004C485D">
            <w:rPr>
              <w:rFonts w:cstheme="minorHAnsi"/>
            </w:rPr>
            <w:fldChar w:fldCharType="separate"/>
          </w:r>
          <w:hyperlink w:anchor="_Toc188534237" w:history="1">
            <w:r w:rsidR="00E55CEF" w:rsidRPr="00986C18">
              <w:rPr>
                <w:rStyle w:val="Hyperlink"/>
                <w:rFonts w:eastAsia="Times New Roman" w:cs="Times New Roman"/>
                <w:b/>
                <w:bCs/>
                <w:iCs/>
                <w:noProof/>
              </w:rPr>
              <w:t>1.1</w:t>
            </w:r>
            <w:r w:rsidR="00E55CEF">
              <w:rPr>
                <w:noProof/>
                <w:kern w:val="2"/>
                <w:sz w:val="24"/>
                <w:szCs w:val="24"/>
                <w:lang w:val="en-IN" w:eastAsia="en-IN"/>
                <w14:ligatures w14:val="standardContextual"/>
              </w:rPr>
              <w:tab/>
            </w:r>
            <w:r w:rsidR="00E55CEF" w:rsidRPr="00986C18">
              <w:rPr>
                <w:rStyle w:val="Hyperlink"/>
                <w:rFonts w:eastAsia="Times New Roman" w:cstheme="minorHAnsi"/>
                <w:b/>
                <w:bCs/>
                <w:iCs/>
                <w:noProof/>
              </w:rPr>
              <w:t>Introduction</w:t>
            </w:r>
            <w:r w:rsidR="00E55CEF">
              <w:rPr>
                <w:noProof/>
                <w:webHidden/>
              </w:rPr>
              <w:tab/>
            </w:r>
            <w:r w:rsidR="00E55CEF">
              <w:rPr>
                <w:noProof/>
                <w:webHidden/>
              </w:rPr>
              <w:fldChar w:fldCharType="begin"/>
            </w:r>
            <w:r w:rsidR="00E55CEF">
              <w:rPr>
                <w:noProof/>
                <w:webHidden/>
              </w:rPr>
              <w:instrText xml:space="preserve"> PAGEREF _Toc188534237 \h </w:instrText>
            </w:r>
            <w:r w:rsidR="00E55CEF">
              <w:rPr>
                <w:noProof/>
                <w:webHidden/>
              </w:rPr>
            </w:r>
            <w:r w:rsidR="00E55CEF">
              <w:rPr>
                <w:noProof/>
                <w:webHidden/>
              </w:rPr>
              <w:fldChar w:fldCharType="separate"/>
            </w:r>
            <w:r w:rsidR="00E55CEF">
              <w:rPr>
                <w:noProof/>
                <w:webHidden/>
              </w:rPr>
              <w:t>6</w:t>
            </w:r>
            <w:r w:rsidR="00E55CEF">
              <w:rPr>
                <w:noProof/>
                <w:webHidden/>
              </w:rPr>
              <w:fldChar w:fldCharType="end"/>
            </w:r>
          </w:hyperlink>
        </w:p>
        <w:p w14:paraId="2655F017" w14:textId="5E7BDC33" w:rsidR="00E55CEF" w:rsidRDefault="00E55CEF">
          <w:pPr>
            <w:pStyle w:val="TOC2"/>
            <w:tabs>
              <w:tab w:val="left" w:pos="960"/>
              <w:tab w:val="right" w:leader="dot" w:pos="9350"/>
            </w:tabs>
            <w:rPr>
              <w:noProof/>
              <w:kern w:val="2"/>
              <w:sz w:val="24"/>
              <w:szCs w:val="24"/>
              <w:lang w:val="en-IN" w:eastAsia="en-IN"/>
              <w14:ligatures w14:val="standardContextual"/>
            </w:rPr>
          </w:pPr>
          <w:hyperlink w:anchor="_Toc188534238" w:history="1">
            <w:r w:rsidRPr="00986C18">
              <w:rPr>
                <w:rStyle w:val="Hyperlink"/>
                <w:rFonts w:eastAsia="Times New Roman" w:cs="Times New Roman"/>
                <w:b/>
                <w:bCs/>
                <w:iCs/>
                <w:noProof/>
              </w:rPr>
              <w:t>1.2</w:t>
            </w:r>
            <w:r>
              <w:rPr>
                <w:noProof/>
                <w:kern w:val="2"/>
                <w:sz w:val="24"/>
                <w:szCs w:val="24"/>
                <w:lang w:val="en-IN" w:eastAsia="en-IN"/>
                <w14:ligatures w14:val="standardContextual"/>
              </w:rPr>
              <w:tab/>
            </w:r>
            <w:r w:rsidRPr="00986C18">
              <w:rPr>
                <w:rStyle w:val="Hyperlink"/>
                <w:rFonts w:eastAsia="Times New Roman" w:cstheme="minorHAnsi"/>
                <w:b/>
                <w:bCs/>
                <w:iCs/>
                <w:noProof/>
              </w:rPr>
              <w:t>Invoking Claims</w:t>
            </w:r>
            <w:r>
              <w:rPr>
                <w:noProof/>
                <w:webHidden/>
              </w:rPr>
              <w:tab/>
            </w:r>
            <w:r>
              <w:rPr>
                <w:noProof/>
                <w:webHidden/>
              </w:rPr>
              <w:fldChar w:fldCharType="begin"/>
            </w:r>
            <w:r>
              <w:rPr>
                <w:noProof/>
                <w:webHidden/>
              </w:rPr>
              <w:instrText xml:space="preserve"> PAGEREF _Toc188534238 \h </w:instrText>
            </w:r>
            <w:r>
              <w:rPr>
                <w:noProof/>
                <w:webHidden/>
              </w:rPr>
            </w:r>
            <w:r>
              <w:rPr>
                <w:noProof/>
                <w:webHidden/>
              </w:rPr>
              <w:fldChar w:fldCharType="separate"/>
            </w:r>
            <w:r>
              <w:rPr>
                <w:noProof/>
                <w:webHidden/>
              </w:rPr>
              <w:t>6</w:t>
            </w:r>
            <w:r>
              <w:rPr>
                <w:noProof/>
                <w:webHidden/>
              </w:rPr>
              <w:fldChar w:fldCharType="end"/>
            </w:r>
          </w:hyperlink>
        </w:p>
        <w:p w14:paraId="49E87AC5" w14:textId="59953F87"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39" w:history="1">
            <w:r w:rsidRPr="00986C18">
              <w:rPr>
                <w:rStyle w:val="Hyperlink"/>
                <w:rFonts w:cs="Times New Roman"/>
                <w:b/>
                <w:bCs/>
                <w:noProof/>
              </w:rPr>
              <w:t>1.2.1</w:t>
            </w:r>
            <w:r>
              <w:rPr>
                <w:noProof/>
                <w:kern w:val="2"/>
                <w:sz w:val="24"/>
                <w:szCs w:val="24"/>
                <w:lang w:val="en-IN" w:eastAsia="en-IN"/>
                <w14:ligatures w14:val="standardContextual"/>
              </w:rPr>
              <w:tab/>
            </w:r>
            <w:r w:rsidRPr="00986C18">
              <w:rPr>
                <w:rStyle w:val="Hyperlink"/>
                <w:rFonts w:cstheme="minorHAnsi"/>
                <w:b/>
                <w:bCs/>
                <w:noProof/>
              </w:rPr>
              <w:t>Input File Layout</w:t>
            </w:r>
            <w:r>
              <w:rPr>
                <w:noProof/>
                <w:webHidden/>
              </w:rPr>
              <w:tab/>
            </w:r>
            <w:r>
              <w:rPr>
                <w:noProof/>
                <w:webHidden/>
              </w:rPr>
              <w:fldChar w:fldCharType="begin"/>
            </w:r>
            <w:r>
              <w:rPr>
                <w:noProof/>
                <w:webHidden/>
              </w:rPr>
              <w:instrText xml:space="preserve"> PAGEREF _Toc188534239 \h </w:instrText>
            </w:r>
            <w:r>
              <w:rPr>
                <w:noProof/>
                <w:webHidden/>
              </w:rPr>
            </w:r>
            <w:r>
              <w:rPr>
                <w:noProof/>
                <w:webHidden/>
              </w:rPr>
              <w:fldChar w:fldCharType="separate"/>
            </w:r>
            <w:r>
              <w:rPr>
                <w:noProof/>
                <w:webHidden/>
              </w:rPr>
              <w:t>6</w:t>
            </w:r>
            <w:r>
              <w:rPr>
                <w:noProof/>
                <w:webHidden/>
              </w:rPr>
              <w:fldChar w:fldCharType="end"/>
            </w:r>
          </w:hyperlink>
        </w:p>
        <w:p w14:paraId="76BABE4A" w14:textId="1E8E0AC8"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40" w:history="1">
            <w:r w:rsidRPr="00986C18">
              <w:rPr>
                <w:rStyle w:val="Hyperlink"/>
                <w:rFonts w:cs="Times New Roman"/>
                <w:b/>
                <w:bCs/>
                <w:noProof/>
              </w:rPr>
              <w:t>1.2.2</w:t>
            </w:r>
            <w:r>
              <w:rPr>
                <w:noProof/>
                <w:kern w:val="2"/>
                <w:sz w:val="24"/>
                <w:szCs w:val="24"/>
                <w:lang w:val="en-IN" w:eastAsia="en-IN"/>
                <w14:ligatures w14:val="standardContextual"/>
              </w:rPr>
              <w:tab/>
            </w:r>
            <w:r w:rsidRPr="00986C18">
              <w:rPr>
                <w:rStyle w:val="Hyperlink"/>
                <w:rFonts w:cstheme="minorHAnsi"/>
                <w:b/>
                <w:bCs/>
                <w:noProof/>
              </w:rPr>
              <w:t>Input File Format Processed by SURGE</w:t>
            </w:r>
            <w:r>
              <w:rPr>
                <w:noProof/>
                <w:webHidden/>
              </w:rPr>
              <w:tab/>
            </w:r>
            <w:r>
              <w:rPr>
                <w:noProof/>
                <w:webHidden/>
              </w:rPr>
              <w:fldChar w:fldCharType="begin"/>
            </w:r>
            <w:r>
              <w:rPr>
                <w:noProof/>
                <w:webHidden/>
              </w:rPr>
              <w:instrText xml:space="preserve"> PAGEREF _Toc188534240 \h </w:instrText>
            </w:r>
            <w:r>
              <w:rPr>
                <w:noProof/>
                <w:webHidden/>
              </w:rPr>
            </w:r>
            <w:r>
              <w:rPr>
                <w:noProof/>
                <w:webHidden/>
              </w:rPr>
              <w:fldChar w:fldCharType="separate"/>
            </w:r>
            <w:r>
              <w:rPr>
                <w:noProof/>
                <w:webHidden/>
              </w:rPr>
              <w:t>6</w:t>
            </w:r>
            <w:r>
              <w:rPr>
                <w:noProof/>
                <w:webHidden/>
              </w:rPr>
              <w:fldChar w:fldCharType="end"/>
            </w:r>
          </w:hyperlink>
        </w:p>
        <w:p w14:paraId="75231E35" w14:textId="34D22BCA"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41" w:history="1">
            <w:r w:rsidRPr="00986C18">
              <w:rPr>
                <w:rStyle w:val="Hyperlink"/>
                <w:rFonts w:cs="Times New Roman"/>
                <w:b/>
                <w:bCs/>
                <w:noProof/>
              </w:rPr>
              <w:t>1.2.3</w:t>
            </w:r>
            <w:r>
              <w:rPr>
                <w:noProof/>
                <w:kern w:val="2"/>
                <w:sz w:val="24"/>
                <w:szCs w:val="24"/>
                <w:lang w:val="en-IN" w:eastAsia="en-IN"/>
                <w14:ligatures w14:val="standardContextual"/>
              </w:rPr>
              <w:tab/>
            </w:r>
            <w:r w:rsidRPr="00986C18">
              <w:rPr>
                <w:rStyle w:val="Hyperlink"/>
                <w:rFonts w:cstheme="minorHAnsi"/>
                <w:b/>
                <w:bCs/>
                <w:noProof/>
              </w:rPr>
              <w:t>Preparation of Input File</w:t>
            </w:r>
            <w:r>
              <w:rPr>
                <w:noProof/>
                <w:webHidden/>
              </w:rPr>
              <w:tab/>
            </w:r>
            <w:r>
              <w:rPr>
                <w:noProof/>
                <w:webHidden/>
              </w:rPr>
              <w:fldChar w:fldCharType="begin"/>
            </w:r>
            <w:r>
              <w:rPr>
                <w:noProof/>
                <w:webHidden/>
              </w:rPr>
              <w:instrText xml:space="preserve"> PAGEREF _Toc188534241 \h </w:instrText>
            </w:r>
            <w:r>
              <w:rPr>
                <w:noProof/>
                <w:webHidden/>
              </w:rPr>
            </w:r>
            <w:r>
              <w:rPr>
                <w:noProof/>
                <w:webHidden/>
              </w:rPr>
              <w:fldChar w:fldCharType="separate"/>
            </w:r>
            <w:r>
              <w:rPr>
                <w:noProof/>
                <w:webHidden/>
              </w:rPr>
              <w:t>7</w:t>
            </w:r>
            <w:r>
              <w:rPr>
                <w:noProof/>
                <w:webHidden/>
              </w:rPr>
              <w:fldChar w:fldCharType="end"/>
            </w:r>
          </w:hyperlink>
        </w:p>
        <w:p w14:paraId="5F4AC4DF" w14:textId="0094BCBF" w:rsidR="00E55CEF" w:rsidRDefault="00E55CEF">
          <w:pPr>
            <w:pStyle w:val="TOC3"/>
            <w:tabs>
              <w:tab w:val="left" w:pos="1680"/>
              <w:tab w:val="right" w:leader="dot" w:pos="9350"/>
            </w:tabs>
            <w:rPr>
              <w:noProof/>
              <w:kern w:val="2"/>
              <w:sz w:val="24"/>
              <w:szCs w:val="24"/>
              <w:lang w:val="en-IN" w:eastAsia="en-IN"/>
              <w14:ligatures w14:val="standardContextual"/>
            </w:rPr>
          </w:pPr>
          <w:hyperlink w:anchor="_Toc188534242" w:history="1">
            <w:r w:rsidRPr="00986C18">
              <w:rPr>
                <w:rStyle w:val="Hyperlink"/>
                <w:rFonts w:cs="Times New Roman"/>
                <w:b/>
                <w:bCs/>
                <w:noProof/>
              </w:rPr>
              <w:t>1.2.3.1.1</w:t>
            </w:r>
            <w:r>
              <w:rPr>
                <w:noProof/>
                <w:kern w:val="2"/>
                <w:sz w:val="24"/>
                <w:szCs w:val="24"/>
                <w:lang w:val="en-IN" w:eastAsia="en-IN"/>
                <w14:ligatures w14:val="standardContextual"/>
              </w:rPr>
              <w:tab/>
            </w:r>
            <w:r w:rsidRPr="00986C18">
              <w:rPr>
                <w:rStyle w:val="Hyperlink"/>
                <w:rFonts w:cstheme="minorHAnsi"/>
                <w:b/>
                <w:bCs/>
                <w:noProof/>
              </w:rPr>
              <w:t>Request for Claim</w:t>
            </w:r>
            <w:r>
              <w:rPr>
                <w:noProof/>
                <w:webHidden/>
              </w:rPr>
              <w:tab/>
            </w:r>
            <w:r>
              <w:rPr>
                <w:noProof/>
                <w:webHidden/>
              </w:rPr>
              <w:fldChar w:fldCharType="begin"/>
            </w:r>
            <w:r>
              <w:rPr>
                <w:noProof/>
                <w:webHidden/>
              </w:rPr>
              <w:instrText xml:space="preserve"> PAGEREF _Toc188534242 \h </w:instrText>
            </w:r>
            <w:r>
              <w:rPr>
                <w:noProof/>
                <w:webHidden/>
              </w:rPr>
            </w:r>
            <w:r>
              <w:rPr>
                <w:noProof/>
                <w:webHidden/>
              </w:rPr>
              <w:fldChar w:fldCharType="separate"/>
            </w:r>
            <w:r>
              <w:rPr>
                <w:noProof/>
                <w:webHidden/>
              </w:rPr>
              <w:t>8</w:t>
            </w:r>
            <w:r>
              <w:rPr>
                <w:noProof/>
                <w:webHidden/>
              </w:rPr>
              <w:fldChar w:fldCharType="end"/>
            </w:r>
          </w:hyperlink>
        </w:p>
        <w:p w14:paraId="526F9553" w14:textId="7CCD27E0" w:rsidR="00E55CEF" w:rsidRDefault="00E55CEF">
          <w:pPr>
            <w:pStyle w:val="TOC3"/>
            <w:tabs>
              <w:tab w:val="left" w:pos="1680"/>
              <w:tab w:val="right" w:leader="dot" w:pos="9350"/>
            </w:tabs>
            <w:rPr>
              <w:noProof/>
              <w:kern w:val="2"/>
              <w:sz w:val="24"/>
              <w:szCs w:val="24"/>
              <w:lang w:val="en-IN" w:eastAsia="en-IN"/>
              <w14:ligatures w14:val="standardContextual"/>
            </w:rPr>
          </w:pPr>
          <w:hyperlink w:anchor="_Toc188534243" w:history="1">
            <w:r w:rsidRPr="00986C18">
              <w:rPr>
                <w:rStyle w:val="Hyperlink"/>
                <w:rFonts w:cs="Times New Roman"/>
                <w:b/>
                <w:bCs/>
                <w:noProof/>
              </w:rPr>
              <w:t>1.2.3.1.2</w:t>
            </w:r>
            <w:r>
              <w:rPr>
                <w:noProof/>
                <w:kern w:val="2"/>
                <w:sz w:val="24"/>
                <w:szCs w:val="24"/>
                <w:lang w:val="en-IN" w:eastAsia="en-IN"/>
                <w14:ligatures w14:val="standardContextual"/>
              </w:rPr>
              <w:tab/>
            </w:r>
            <w:r w:rsidRPr="00986C18">
              <w:rPr>
                <w:rStyle w:val="Hyperlink"/>
                <w:rFonts w:cstheme="minorHAnsi"/>
                <w:b/>
                <w:bCs/>
                <w:noProof/>
              </w:rPr>
              <w:t>Summary - Preparing &amp; Uploading the Input File</w:t>
            </w:r>
            <w:r>
              <w:rPr>
                <w:noProof/>
                <w:webHidden/>
              </w:rPr>
              <w:tab/>
            </w:r>
            <w:r>
              <w:rPr>
                <w:noProof/>
                <w:webHidden/>
              </w:rPr>
              <w:fldChar w:fldCharType="begin"/>
            </w:r>
            <w:r>
              <w:rPr>
                <w:noProof/>
                <w:webHidden/>
              </w:rPr>
              <w:instrText xml:space="preserve"> PAGEREF _Toc188534243 \h </w:instrText>
            </w:r>
            <w:r>
              <w:rPr>
                <w:noProof/>
                <w:webHidden/>
              </w:rPr>
            </w:r>
            <w:r>
              <w:rPr>
                <w:noProof/>
                <w:webHidden/>
              </w:rPr>
              <w:fldChar w:fldCharType="separate"/>
            </w:r>
            <w:r>
              <w:rPr>
                <w:noProof/>
                <w:webHidden/>
              </w:rPr>
              <w:t>8</w:t>
            </w:r>
            <w:r>
              <w:rPr>
                <w:noProof/>
                <w:webHidden/>
              </w:rPr>
              <w:fldChar w:fldCharType="end"/>
            </w:r>
          </w:hyperlink>
        </w:p>
        <w:p w14:paraId="1DC063BA" w14:textId="154FD08D"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44" w:history="1">
            <w:r w:rsidRPr="00986C18">
              <w:rPr>
                <w:rStyle w:val="Hyperlink"/>
                <w:rFonts w:cs="Times New Roman"/>
                <w:b/>
                <w:bCs/>
                <w:noProof/>
              </w:rPr>
              <w:t>1.2.4</w:t>
            </w:r>
            <w:r>
              <w:rPr>
                <w:noProof/>
                <w:kern w:val="2"/>
                <w:sz w:val="24"/>
                <w:szCs w:val="24"/>
                <w:lang w:val="en-IN" w:eastAsia="en-IN"/>
                <w14:ligatures w14:val="standardContextual"/>
              </w:rPr>
              <w:tab/>
            </w:r>
            <w:r w:rsidRPr="00986C18">
              <w:rPr>
                <w:rStyle w:val="Hyperlink"/>
                <w:rFonts w:cstheme="minorHAnsi"/>
                <w:b/>
                <w:bCs/>
                <w:noProof/>
              </w:rPr>
              <w:t>Eligibility Criteria Checks</w:t>
            </w:r>
            <w:r>
              <w:rPr>
                <w:noProof/>
                <w:webHidden/>
              </w:rPr>
              <w:tab/>
            </w:r>
            <w:r>
              <w:rPr>
                <w:noProof/>
                <w:webHidden/>
              </w:rPr>
              <w:fldChar w:fldCharType="begin"/>
            </w:r>
            <w:r>
              <w:rPr>
                <w:noProof/>
                <w:webHidden/>
              </w:rPr>
              <w:instrText xml:space="preserve"> PAGEREF _Toc188534244 \h </w:instrText>
            </w:r>
            <w:r>
              <w:rPr>
                <w:noProof/>
                <w:webHidden/>
              </w:rPr>
            </w:r>
            <w:r>
              <w:rPr>
                <w:noProof/>
                <w:webHidden/>
              </w:rPr>
              <w:fldChar w:fldCharType="separate"/>
            </w:r>
            <w:r>
              <w:rPr>
                <w:noProof/>
                <w:webHidden/>
              </w:rPr>
              <w:t>9</w:t>
            </w:r>
            <w:r>
              <w:rPr>
                <w:noProof/>
                <w:webHidden/>
              </w:rPr>
              <w:fldChar w:fldCharType="end"/>
            </w:r>
          </w:hyperlink>
        </w:p>
        <w:p w14:paraId="78BE907D" w14:textId="21F379DE"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45" w:history="1">
            <w:r w:rsidRPr="00986C18">
              <w:rPr>
                <w:rStyle w:val="Hyperlink"/>
                <w:rFonts w:cs="Times New Roman"/>
                <w:b/>
                <w:bCs/>
                <w:noProof/>
              </w:rPr>
              <w:t>1.2.5</w:t>
            </w:r>
            <w:r>
              <w:rPr>
                <w:noProof/>
                <w:kern w:val="2"/>
                <w:sz w:val="24"/>
                <w:szCs w:val="24"/>
                <w:lang w:val="en-IN" w:eastAsia="en-IN"/>
                <w14:ligatures w14:val="standardContextual"/>
              </w:rPr>
              <w:tab/>
            </w:r>
            <w:r w:rsidRPr="00986C18">
              <w:rPr>
                <w:rStyle w:val="Hyperlink"/>
                <w:rFonts w:cstheme="minorHAnsi"/>
                <w:b/>
                <w:bCs/>
                <w:noProof/>
              </w:rPr>
              <w:t>Change in lock in period:</w:t>
            </w:r>
            <w:r>
              <w:rPr>
                <w:noProof/>
                <w:webHidden/>
              </w:rPr>
              <w:tab/>
            </w:r>
            <w:r>
              <w:rPr>
                <w:noProof/>
                <w:webHidden/>
              </w:rPr>
              <w:fldChar w:fldCharType="begin"/>
            </w:r>
            <w:r>
              <w:rPr>
                <w:noProof/>
                <w:webHidden/>
              </w:rPr>
              <w:instrText xml:space="preserve"> PAGEREF _Toc188534245 \h </w:instrText>
            </w:r>
            <w:r>
              <w:rPr>
                <w:noProof/>
                <w:webHidden/>
              </w:rPr>
            </w:r>
            <w:r>
              <w:rPr>
                <w:noProof/>
                <w:webHidden/>
              </w:rPr>
              <w:fldChar w:fldCharType="separate"/>
            </w:r>
            <w:r>
              <w:rPr>
                <w:noProof/>
                <w:webHidden/>
              </w:rPr>
              <w:t>10</w:t>
            </w:r>
            <w:r>
              <w:rPr>
                <w:noProof/>
                <w:webHidden/>
              </w:rPr>
              <w:fldChar w:fldCharType="end"/>
            </w:r>
          </w:hyperlink>
        </w:p>
        <w:p w14:paraId="41B9F4E9" w14:textId="34913928"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46" w:history="1">
            <w:r w:rsidRPr="00986C18">
              <w:rPr>
                <w:rStyle w:val="Hyperlink"/>
                <w:rFonts w:cs="Times New Roman"/>
                <w:b/>
                <w:bCs/>
                <w:noProof/>
              </w:rPr>
              <w:t>1.2.6</w:t>
            </w:r>
            <w:r>
              <w:rPr>
                <w:noProof/>
                <w:kern w:val="2"/>
                <w:sz w:val="24"/>
                <w:szCs w:val="24"/>
                <w:lang w:val="en-IN" w:eastAsia="en-IN"/>
                <w14:ligatures w14:val="standardContextual"/>
              </w:rPr>
              <w:tab/>
            </w:r>
            <w:r w:rsidRPr="00986C18">
              <w:rPr>
                <w:rStyle w:val="Hyperlink"/>
                <w:rFonts w:cstheme="minorHAnsi"/>
                <w:b/>
                <w:bCs/>
                <w:noProof/>
              </w:rPr>
              <w:t>Marking the CG as Claimed</w:t>
            </w:r>
            <w:r>
              <w:rPr>
                <w:noProof/>
                <w:webHidden/>
              </w:rPr>
              <w:tab/>
            </w:r>
            <w:r>
              <w:rPr>
                <w:noProof/>
                <w:webHidden/>
              </w:rPr>
              <w:fldChar w:fldCharType="begin"/>
            </w:r>
            <w:r>
              <w:rPr>
                <w:noProof/>
                <w:webHidden/>
              </w:rPr>
              <w:instrText xml:space="preserve"> PAGEREF _Toc188534246 \h </w:instrText>
            </w:r>
            <w:r>
              <w:rPr>
                <w:noProof/>
                <w:webHidden/>
              </w:rPr>
            </w:r>
            <w:r>
              <w:rPr>
                <w:noProof/>
                <w:webHidden/>
              </w:rPr>
              <w:fldChar w:fldCharType="separate"/>
            </w:r>
            <w:r>
              <w:rPr>
                <w:noProof/>
                <w:webHidden/>
              </w:rPr>
              <w:t>12</w:t>
            </w:r>
            <w:r>
              <w:rPr>
                <w:noProof/>
                <w:webHidden/>
              </w:rPr>
              <w:fldChar w:fldCharType="end"/>
            </w:r>
          </w:hyperlink>
        </w:p>
        <w:p w14:paraId="15F55EE5" w14:textId="78E10538" w:rsidR="00E55CEF" w:rsidRDefault="00E55CEF">
          <w:pPr>
            <w:pStyle w:val="TOC3"/>
            <w:tabs>
              <w:tab w:val="left" w:pos="1440"/>
              <w:tab w:val="right" w:leader="dot" w:pos="9350"/>
            </w:tabs>
            <w:rPr>
              <w:noProof/>
              <w:kern w:val="2"/>
              <w:sz w:val="24"/>
              <w:szCs w:val="24"/>
              <w:lang w:val="en-IN" w:eastAsia="en-IN"/>
              <w14:ligatures w14:val="standardContextual"/>
            </w:rPr>
          </w:pPr>
          <w:hyperlink w:anchor="_Toc188534247" w:history="1">
            <w:r w:rsidRPr="00986C18">
              <w:rPr>
                <w:rStyle w:val="Hyperlink"/>
                <w:rFonts w:cs="Times New Roman"/>
                <w:b/>
                <w:bCs/>
                <w:noProof/>
              </w:rPr>
              <w:t>1.2.6.1</w:t>
            </w:r>
            <w:r>
              <w:rPr>
                <w:noProof/>
                <w:kern w:val="2"/>
                <w:sz w:val="24"/>
                <w:szCs w:val="24"/>
                <w:lang w:val="en-IN" w:eastAsia="en-IN"/>
                <w14:ligatures w14:val="standardContextual"/>
              </w:rPr>
              <w:tab/>
            </w:r>
            <w:r w:rsidRPr="00986C18">
              <w:rPr>
                <w:rStyle w:val="Hyperlink"/>
                <w:rFonts w:cstheme="minorHAnsi"/>
                <w:b/>
                <w:bCs/>
                <w:noProof/>
              </w:rPr>
              <w:t>Marking the CG as Claimed in CG Table</w:t>
            </w:r>
            <w:r>
              <w:rPr>
                <w:noProof/>
                <w:webHidden/>
              </w:rPr>
              <w:tab/>
            </w:r>
            <w:r>
              <w:rPr>
                <w:noProof/>
                <w:webHidden/>
              </w:rPr>
              <w:fldChar w:fldCharType="begin"/>
            </w:r>
            <w:r>
              <w:rPr>
                <w:noProof/>
                <w:webHidden/>
              </w:rPr>
              <w:instrText xml:space="preserve"> PAGEREF _Toc188534247 \h </w:instrText>
            </w:r>
            <w:r>
              <w:rPr>
                <w:noProof/>
                <w:webHidden/>
              </w:rPr>
            </w:r>
            <w:r>
              <w:rPr>
                <w:noProof/>
                <w:webHidden/>
              </w:rPr>
              <w:fldChar w:fldCharType="separate"/>
            </w:r>
            <w:r>
              <w:rPr>
                <w:noProof/>
                <w:webHidden/>
              </w:rPr>
              <w:t>12</w:t>
            </w:r>
            <w:r>
              <w:rPr>
                <w:noProof/>
                <w:webHidden/>
              </w:rPr>
              <w:fldChar w:fldCharType="end"/>
            </w:r>
          </w:hyperlink>
        </w:p>
        <w:p w14:paraId="01463F47" w14:textId="6A7AB576" w:rsidR="00E55CEF" w:rsidRDefault="00E55CEF">
          <w:pPr>
            <w:pStyle w:val="TOC3"/>
            <w:tabs>
              <w:tab w:val="left" w:pos="1440"/>
              <w:tab w:val="right" w:leader="dot" w:pos="9350"/>
            </w:tabs>
            <w:rPr>
              <w:noProof/>
              <w:kern w:val="2"/>
              <w:sz w:val="24"/>
              <w:szCs w:val="24"/>
              <w:lang w:val="en-IN" w:eastAsia="en-IN"/>
              <w14:ligatures w14:val="standardContextual"/>
            </w:rPr>
          </w:pPr>
          <w:hyperlink w:anchor="_Toc188534248" w:history="1">
            <w:r w:rsidRPr="00986C18">
              <w:rPr>
                <w:rStyle w:val="Hyperlink"/>
                <w:rFonts w:cs="Times New Roman"/>
                <w:b/>
                <w:bCs/>
                <w:noProof/>
              </w:rPr>
              <w:t>1.2.6.2</w:t>
            </w:r>
            <w:r>
              <w:rPr>
                <w:noProof/>
                <w:kern w:val="2"/>
                <w:sz w:val="24"/>
                <w:szCs w:val="24"/>
                <w:lang w:val="en-IN" w:eastAsia="en-IN"/>
                <w14:ligatures w14:val="standardContextual"/>
              </w:rPr>
              <w:tab/>
            </w:r>
            <w:r w:rsidRPr="00986C18">
              <w:rPr>
                <w:rStyle w:val="Hyperlink"/>
                <w:rFonts w:cstheme="minorHAnsi"/>
                <w:b/>
                <w:bCs/>
                <w:noProof/>
              </w:rPr>
              <w:t>Making entry in Claims Table</w:t>
            </w:r>
            <w:r>
              <w:rPr>
                <w:noProof/>
                <w:webHidden/>
              </w:rPr>
              <w:tab/>
            </w:r>
            <w:r>
              <w:rPr>
                <w:noProof/>
                <w:webHidden/>
              </w:rPr>
              <w:fldChar w:fldCharType="begin"/>
            </w:r>
            <w:r>
              <w:rPr>
                <w:noProof/>
                <w:webHidden/>
              </w:rPr>
              <w:instrText xml:space="preserve"> PAGEREF _Toc188534248 \h </w:instrText>
            </w:r>
            <w:r>
              <w:rPr>
                <w:noProof/>
                <w:webHidden/>
              </w:rPr>
            </w:r>
            <w:r>
              <w:rPr>
                <w:noProof/>
                <w:webHidden/>
              </w:rPr>
              <w:fldChar w:fldCharType="separate"/>
            </w:r>
            <w:r>
              <w:rPr>
                <w:noProof/>
                <w:webHidden/>
              </w:rPr>
              <w:t>12</w:t>
            </w:r>
            <w:r>
              <w:rPr>
                <w:noProof/>
                <w:webHidden/>
              </w:rPr>
              <w:fldChar w:fldCharType="end"/>
            </w:r>
          </w:hyperlink>
        </w:p>
        <w:p w14:paraId="7EF6303A" w14:textId="63AC1064"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49" w:history="1">
            <w:r w:rsidRPr="00986C18">
              <w:rPr>
                <w:rStyle w:val="Hyperlink"/>
                <w:rFonts w:cs="Times New Roman"/>
                <w:b/>
                <w:bCs/>
                <w:noProof/>
              </w:rPr>
              <w:t>1.2.7</w:t>
            </w:r>
            <w:r>
              <w:rPr>
                <w:noProof/>
                <w:kern w:val="2"/>
                <w:sz w:val="24"/>
                <w:szCs w:val="24"/>
                <w:lang w:val="en-IN" w:eastAsia="en-IN"/>
                <w14:ligatures w14:val="standardContextual"/>
              </w:rPr>
              <w:tab/>
            </w:r>
            <w:r w:rsidRPr="00986C18">
              <w:rPr>
                <w:rStyle w:val="Hyperlink"/>
                <w:rFonts w:cstheme="minorHAnsi"/>
                <w:b/>
                <w:bCs/>
                <w:noProof/>
              </w:rPr>
              <w:t>Flow for Processing Claims</w:t>
            </w:r>
            <w:r>
              <w:rPr>
                <w:noProof/>
                <w:webHidden/>
              </w:rPr>
              <w:tab/>
            </w:r>
            <w:r>
              <w:rPr>
                <w:noProof/>
                <w:webHidden/>
              </w:rPr>
              <w:fldChar w:fldCharType="begin"/>
            </w:r>
            <w:r>
              <w:rPr>
                <w:noProof/>
                <w:webHidden/>
              </w:rPr>
              <w:instrText xml:space="preserve"> PAGEREF _Toc188534249 \h </w:instrText>
            </w:r>
            <w:r>
              <w:rPr>
                <w:noProof/>
                <w:webHidden/>
              </w:rPr>
            </w:r>
            <w:r>
              <w:rPr>
                <w:noProof/>
                <w:webHidden/>
              </w:rPr>
              <w:fldChar w:fldCharType="separate"/>
            </w:r>
            <w:r>
              <w:rPr>
                <w:noProof/>
                <w:webHidden/>
              </w:rPr>
              <w:t>13</w:t>
            </w:r>
            <w:r>
              <w:rPr>
                <w:noProof/>
                <w:webHidden/>
              </w:rPr>
              <w:fldChar w:fldCharType="end"/>
            </w:r>
          </w:hyperlink>
        </w:p>
        <w:p w14:paraId="45A50C12" w14:textId="242EA8D1" w:rsidR="00E55CEF" w:rsidRDefault="00E55CEF">
          <w:pPr>
            <w:pStyle w:val="TOC3"/>
            <w:tabs>
              <w:tab w:val="left" w:pos="1440"/>
              <w:tab w:val="right" w:leader="dot" w:pos="9350"/>
            </w:tabs>
            <w:rPr>
              <w:noProof/>
              <w:kern w:val="2"/>
              <w:sz w:val="24"/>
              <w:szCs w:val="24"/>
              <w:lang w:val="en-IN" w:eastAsia="en-IN"/>
              <w14:ligatures w14:val="standardContextual"/>
            </w:rPr>
          </w:pPr>
          <w:hyperlink w:anchor="_Toc188534250" w:history="1">
            <w:r w:rsidRPr="00986C18">
              <w:rPr>
                <w:rStyle w:val="Hyperlink"/>
                <w:rFonts w:cs="Times New Roman"/>
                <w:b/>
                <w:bCs/>
                <w:noProof/>
              </w:rPr>
              <w:t>1.2.7.1</w:t>
            </w:r>
            <w:r>
              <w:rPr>
                <w:noProof/>
                <w:kern w:val="2"/>
                <w:sz w:val="24"/>
                <w:szCs w:val="24"/>
                <w:lang w:val="en-IN" w:eastAsia="en-IN"/>
                <w14:ligatures w14:val="standardContextual"/>
              </w:rPr>
              <w:tab/>
            </w:r>
            <w:r w:rsidRPr="00986C18">
              <w:rPr>
                <w:rStyle w:val="Hyperlink"/>
                <w:rFonts w:cstheme="minorHAnsi"/>
                <w:b/>
                <w:bCs/>
                <w:noProof/>
              </w:rPr>
              <w:t>Approving the Claims</w:t>
            </w:r>
            <w:r>
              <w:rPr>
                <w:noProof/>
                <w:webHidden/>
              </w:rPr>
              <w:tab/>
            </w:r>
            <w:r>
              <w:rPr>
                <w:noProof/>
                <w:webHidden/>
              </w:rPr>
              <w:fldChar w:fldCharType="begin"/>
            </w:r>
            <w:r>
              <w:rPr>
                <w:noProof/>
                <w:webHidden/>
              </w:rPr>
              <w:instrText xml:space="preserve"> PAGEREF _Toc188534250 \h </w:instrText>
            </w:r>
            <w:r>
              <w:rPr>
                <w:noProof/>
                <w:webHidden/>
              </w:rPr>
            </w:r>
            <w:r>
              <w:rPr>
                <w:noProof/>
                <w:webHidden/>
              </w:rPr>
              <w:fldChar w:fldCharType="separate"/>
            </w:r>
            <w:r>
              <w:rPr>
                <w:noProof/>
                <w:webHidden/>
              </w:rPr>
              <w:t>14</w:t>
            </w:r>
            <w:r>
              <w:rPr>
                <w:noProof/>
                <w:webHidden/>
              </w:rPr>
              <w:fldChar w:fldCharType="end"/>
            </w:r>
          </w:hyperlink>
        </w:p>
        <w:p w14:paraId="67CCDC3D" w14:textId="6F1DB293" w:rsidR="00E55CEF" w:rsidRDefault="00E55CEF">
          <w:pPr>
            <w:pStyle w:val="TOC3"/>
            <w:tabs>
              <w:tab w:val="left" w:pos="1440"/>
              <w:tab w:val="right" w:leader="dot" w:pos="9350"/>
            </w:tabs>
            <w:rPr>
              <w:noProof/>
              <w:kern w:val="2"/>
              <w:sz w:val="24"/>
              <w:szCs w:val="24"/>
              <w:lang w:val="en-IN" w:eastAsia="en-IN"/>
              <w14:ligatures w14:val="standardContextual"/>
            </w:rPr>
          </w:pPr>
          <w:hyperlink w:anchor="_Toc188534251" w:history="1">
            <w:r w:rsidRPr="00986C18">
              <w:rPr>
                <w:rStyle w:val="Hyperlink"/>
                <w:rFonts w:cs="Times New Roman"/>
                <w:b/>
                <w:bCs/>
                <w:noProof/>
              </w:rPr>
              <w:t>1.2.7.2</w:t>
            </w:r>
            <w:r>
              <w:rPr>
                <w:noProof/>
                <w:kern w:val="2"/>
                <w:sz w:val="24"/>
                <w:szCs w:val="24"/>
                <w:lang w:val="en-IN" w:eastAsia="en-IN"/>
                <w14:ligatures w14:val="standardContextual"/>
              </w:rPr>
              <w:tab/>
            </w:r>
            <w:r w:rsidRPr="00986C18">
              <w:rPr>
                <w:rStyle w:val="Hyperlink"/>
                <w:rFonts w:cstheme="minorHAnsi"/>
                <w:b/>
                <w:bCs/>
                <w:noProof/>
              </w:rPr>
              <w:t>Payment of Claim Payout to MLI (Claim Settlement)</w:t>
            </w:r>
            <w:r>
              <w:rPr>
                <w:noProof/>
                <w:webHidden/>
              </w:rPr>
              <w:tab/>
            </w:r>
            <w:r>
              <w:rPr>
                <w:noProof/>
                <w:webHidden/>
              </w:rPr>
              <w:fldChar w:fldCharType="begin"/>
            </w:r>
            <w:r>
              <w:rPr>
                <w:noProof/>
                <w:webHidden/>
              </w:rPr>
              <w:instrText xml:space="preserve"> PAGEREF _Toc188534251 \h </w:instrText>
            </w:r>
            <w:r>
              <w:rPr>
                <w:noProof/>
                <w:webHidden/>
              </w:rPr>
            </w:r>
            <w:r>
              <w:rPr>
                <w:noProof/>
                <w:webHidden/>
              </w:rPr>
              <w:fldChar w:fldCharType="separate"/>
            </w:r>
            <w:r>
              <w:rPr>
                <w:noProof/>
                <w:webHidden/>
              </w:rPr>
              <w:t>15</w:t>
            </w:r>
            <w:r>
              <w:rPr>
                <w:noProof/>
                <w:webHidden/>
              </w:rPr>
              <w:fldChar w:fldCharType="end"/>
            </w:r>
          </w:hyperlink>
        </w:p>
        <w:p w14:paraId="3929F7DD" w14:textId="40175193" w:rsidR="00E55CEF" w:rsidRDefault="00E55CEF">
          <w:pPr>
            <w:pStyle w:val="TOC3"/>
            <w:tabs>
              <w:tab w:val="left" w:pos="1440"/>
              <w:tab w:val="right" w:leader="dot" w:pos="9350"/>
            </w:tabs>
            <w:rPr>
              <w:noProof/>
              <w:kern w:val="2"/>
              <w:sz w:val="24"/>
              <w:szCs w:val="24"/>
              <w:lang w:val="en-IN" w:eastAsia="en-IN"/>
              <w14:ligatures w14:val="standardContextual"/>
            </w:rPr>
          </w:pPr>
          <w:hyperlink w:anchor="_Toc188534252" w:history="1">
            <w:r w:rsidRPr="00986C18">
              <w:rPr>
                <w:rStyle w:val="Hyperlink"/>
                <w:rFonts w:cs="Times New Roman"/>
                <w:b/>
                <w:bCs/>
                <w:noProof/>
              </w:rPr>
              <w:t>1.2.7.3</w:t>
            </w:r>
            <w:r>
              <w:rPr>
                <w:noProof/>
                <w:kern w:val="2"/>
                <w:sz w:val="24"/>
                <w:szCs w:val="24"/>
                <w:lang w:val="en-IN" w:eastAsia="en-IN"/>
                <w14:ligatures w14:val="standardContextual"/>
              </w:rPr>
              <w:tab/>
            </w:r>
            <w:r w:rsidRPr="00986C18">
              <w:rPr>
                <w:rStyle w:val="Hyperlink"/>
                <w:rFonts w:cstheme="minorHAnsi"/>
                <w:b/>
                <w:bCs/>
                <w:noProof/>
              </w:rPr>
              <w:t>Rejecting the Claims</w:t>
            </w:r>
            <w:r>
              <w:rPr>
                <w:noProof/>
                <w:webHidden/>
              </w:rPr>
              <w:tab/>
            </w:r>
            <w:r>
              <w:rPr>
                <w:noProof/>
                <w:webHidden/>
              </w:rPr>
              <w:fldChar w:fldCharType="begin"/>
            </w:r>
            <w:r>
              <w:rPr>
                <w:noProof/>
                <w:webHidden/>
              </w:rPr>
              <w:instrText xml:space="preserve"> PAGEREF _Toc188534252 \h </w:instrText>
            </w:r>
            <w:r>
              <w:rPr>
                <w:noProof/>
                <w:webHidden/>
              </w:rPr>
            </w:r>
            <w:r>
              <w:rPr>
                <w:noProof/>
                <w:webHidden/>
              </w:rPr>
              <w:fldChar w:fldCharType="separate"/>
            </w:r>
            <w:r>
              <w:rPr>
                <w:noProof/>
                <w:webHidden/>
              </w:rPr>
              <w:t>15</w:t>
            </w:r>
            <w:r>
              <w:rPr>
                <w:noProof/>
                <w:webHidden/>
              </w:rPr>
              <w:fldChar w:fldCharType="end"/>
            </w:r>
          </w:hyperlink>
        </w:p>
        <w:p w14:paraId="1A169BC0" w14:textId="23743396"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53" w:history="1">
            <w:r w:rsidRPr="00986C18">
              <w:rPr>
                <w:rStyle w:val="Hyperlink"/>
                <w:rFonts w:cs="Times New Roman"/>
                <w:b/>
                <w:bCs/>
                <w:noProof/>
              </w:rPr>
              <w:t>1.2.8</w:t>
            </w:r>
            <w:r>
              <w:rPr>
                <w:noProof/>
                <w:kern w:val="2"/>
                <w:sz w:val="24"/>
                <w:szCs w:val="24"/>
                <w:lang w:val="en-IN" w:eastAsia="en-IN"/>
                <w14:ligatures w14:val="standardContextual"/>
              </w:rPr>
              <w:tab/>
            </w:r>
            <w:r w:rsidRPr="00986C18">
              <w:rPr>
                <w:rStyle w:val="Hyperlink"/>
                <w:rFonts w:cstheme="minorHAnsi"/>
                <w:b/>
                <w:bCs/>
                <w:noProof/>
              </w:rPr>
              <w:t>Claim Calculations</w:t>
            </w:r>
            <w:r>
              <w:rPr>
                <w:noProof/>
                <w:webHidden/>
              </w:rPr>
              <w:tab/>
            </w:r>
            <w:r>
              <w:rPr>
                <w:noProof/>
                <w:webHidden/>
              </w:rPr>
              <w:fldChar w:fldCharType="begin"/>
            </w:r>
            <w:r>
              <w:rPr>
                <w:noProof/>
                <w:webHidden/>
              </w:rPr>
              <w:instrText xml:space="preserve"> PAGEREF _Toc188534253 \h </w:instrText>
            </w:r>
            <w:r>
              <w:rPr>
                <w:noProof/>
                <w:webHidden/>
              </w:rPr>
            </w:r>
            <w:r>
              <w:rPr>
                <w:noProof/>
                <w:webHidden/>
              </w:rPr>
              <w:fldChar w:fldCharType="separate"/>
            </w:r>
            <w:r>
              <w:rPr>
                <w:noProof/>
                <w:webHidden/>
              </w:rPr>
              <w:t>16</w:t>
            </w:r>
            <w:r>
              <w:rPr>
                <w:noProof/>
                <w:webHidden/>
              </w:rPr>
              <w:fldChar w:fldCharType="end"/>
            </w:r>
          </w:hyperlink>
        </w:p>
        <w:p w14:paraId="7061CCA5" w14:textId="507BA0B8" w:rsidR="00E55CEF" w:rsidRDefault="00E55CEF">
          <w:pPr>
            <w:pStyle w:val="TOC2"/>
            <w:tabs>
              <w:tab w:val="left" w:pos="960"/>
              <w:tab w:val="right" w:leader="dot" w:pos="9350"/>
            </w:tabs>
            <w:rPr>
              <w:noProof/>
              <w:kern w:val="2"/>
              <w:sz w:val="24"/>
              <w:szCs w:val="24"/>
              <w:lang w:val="en-IN" w:eastAsia="en-IN"/>
              <w14:ligatures w14:val="standardContextual"/>
            </w:rPr>
          </w:pPr>
          <w:hyperlink w:anchor="_Toc188534254" w:history="1">
            <w:r w:rsidRPr="00986C18">
              <w:rPr>
                <w:rStyle w:val="Hyperlink"/>
                <w:rFonts w:eastAsia="Times New Roman" w:cs="Times New Roman"/>
                <w:b/>
                <w:bCs/>
                <w:iCs/>
                <w:noProof/>
              </w:rPr>
              <w:t>1.3</w:t>
            </w:r>
            <w:r>
              <w:rPr>
                <w:noProof/>
                <w:kern w:val="2"/>
                <w:sz w:val="24"/>
                <w:szCs w:val="24"/>
                <w:lang w:val="en-IN" w:eastAsia="en-IN"/>
                <w14:ligatures w14:val="standardContextual"/>
              </w:rPr>
              <w:tab/>
            </w:r>
            <w:r w:rsidRPr="00986C18">
              <w:rPr>
                <w:rStyle w:val="Hyperlink"/>
                <w:rFonts w:eastAsia="Times New Roman" w:cstheme="minorHAnsi"/>
                <w:b/>
                <w:bCs/>
                <w:iCs/>
                <w:noProof/>
              </w:rPr>
              <w:t>Claim Payout Capping</w:t>
            </w:r>
            <w:r>
              <w:rPr>
                <w:noProof/>
                <w:webHidden/>
              </w:rPr>
              <w:tab/>
            </w:r>
            <w:r>
              <w:rPr>
                <w:noProof/>
                <w:webHidden/>
              </w:rPr>
              <w:fldChar w:fldCharType="begin"/>
            </w:r>
            <w:r>
              <w:rPr>
                <w:noProof/>
                <w:webHidden/>
              </w:rPr>
              <w:instrText xml:space="preserve"> PAGEREF _Toc188534254 \h </w:instrText>
            </w:r>
            <w:r>
              <w:rPr>
                <w:noProof/>
                <w:webHidden/>
              </w:rPr>
            </w:r>
            <w:r>
              <w:rPr>
                <w:noProof/>
                <w:webHidden/>
              </w:rPr>
              <w:fldChar w:fldCharType="separate"/>
            </w:r>
            <w:r>
              <w:rPr>
                <w:noProof/>
                <w:webHidden/>
              </w:rPr>
              <w:t>17</w:t>
            </w:r>
            <w:r>
              <w:rPr>
                <w:noProof/>
                <w:webHidden/>
              </w:rPr>
              <w:fldChar w:fldCharType="end"/>
            </w:r>
          </w:hyperlink>
        </w:p>
        <w:p w14:paraId="72F4C31C" w14:textId="529771C7" w:rsidR="00E55CEF" w:rsidRDefault="00E55CEF">
          <w:pPr>
            <w:pStyle w:val="TOC2"/>
            <w:tabs>
              <w:tab w:val="left" w:pos="960"/>
              <w:tab w:val="right" w:leader="dot" w:pos="9350"/>
            </w:tabs>
            <w:rPr>
              <w:noProof/>
              <w:kern w:val="2"/>
              <w:sz w:val="24"/>
              <w:szCs w:val="24"/>
              <w:lang w:val="en-IN" w:eastAsia="en-IN"/>
              <w14:ligatures w14:val="standardContextual"/>
            </w:rPr>
          </w:pPr>
          <w:hyperlink w:anchor="_Toc188534255" w:history="1">
            <w:r w:rsidRPr="00986C18">
              <w:rPr>
                <w:rStyle w:val="Hyperlink"/>
                <w:rFonts w:eastAsia="Times New Roman" w:cs="Times New Roman"/>
                <w:b/>
                <w:bCs/>
                <w:iCs/>
                <w:noProof/>
              </w:rPr>
              <w:t>1.4</w:t>
            </w:r>
            <w:r>
              <w:rPr>
                <w:noProof/>
                <w:kern w:val="2"/>
                <w:sz w:val="24"/>
                <w:szCs w:val="24"/>
                <w:lang w:val="en-IN" w:eastAsia="en-IN"/>
                <w14:ligatures w14:val="standardContextual"/>
              </w:rPr>
              <w:tab/>
            </w:r>
            <w:r w:rsidRPr="00986C18">
              <w:rPr>
                <w:rStyle w:val="Hyperlink"/>
                <w:rFonts w:eastAsia="Times New Roman" w:cstheme="minorHAnsi"/>
                <w:b/>
                <w:bCs/>
                <w:iCs/>
                <w:noProof/>
              </w:rPr>
              <w:t>Reports for both MLI and NCGTC users:</w:t>
            </w:r>
            <w:r>
              <w:rPr>
                <w:noProof/>
                <w:webHidden/>
              </w:rPr>
              <w:tab/>
            </w:r>
            <w:r>
              <w:rPr>
                <w:noProof/>
                <w:webHidden/>
              </w:rPr>
              <w:fldChar w:fldCharType="begin"/>
            </w:r>
            <w:r>
              <w:rPr>
                <w:noProof/>
                <w:webHidden/>
              </w:rPr>
              <w:instrText xml:space="preserve"> PAGEREF _Toc188534255 \h </w:instrText>
            </w:r>
            <w:r>
              <w:rPr>
                <w:noProof/>
                <w:webHidden/>
              </w:rPr>
            </w:r>
            <w:r>
              <w:rPr>
                <w:noProof/>
                <w:webHidden/>
              </w:rPr>
              <w:fldChar w:fldCharType="separate"/>
            </w:r>
            <w:r>
              <w:rPr>
                <w:noProof/>
                <w:webHidden/>
              </w:rPr>
              <w:t>18</w:t>
            </w:r>
            <w:r>
              <w:rPr>
                <w:noProof/>
                <w:webHidden/>
              </w:rPr>
              <w:fldChar w:fldCharType="end"/>
            </w:r>
          </w:hyperlink>
        </w:p>
        <w:p w14:paraId="32EDFC0A" w14:textId="7A661405" w:rsidR="00E55CEF" w:rsidRDefault="00E55CEF">
          <w:pPr>
            <w:pStyle w:val="TOC2"/>
            <w:tabs>
              <w:tab w:val="left" w:pos="960"/>
              <w:tab w:val="right" w:leader="dot" w:pos="9350"/>
            </w:tabs>
            <w:rPr>
              <w:noProof/>
              <w:kern w:val="2"/>
              <w:sz w:val="24"/>
              <w:szCs w:val="24"/>
              <w:lang w:val="en-IN" w:eastAsia="en-IN"/>
              <w14:ligatures w14:val="standardContextual"/>
            </w:rPr>
          </w:pPr>
          <w:hyperlink w:anchor="_Toc188534256" w:history="1">
            <w:r w:rsidRPr="00986C18">
              <w:rPr>
                <w:rStyle w:val="Hyperlink"/>
                <w:rFonts w:eastAsia="Times New Roman" w:cs="Times New Roman"/>
                <w:b/>
                <w:bCs/>
                <w:iCs/>
                <w:noProof/>
              </w:rPr>
              <w:t>1.5</w:t>
            </w:r>
            <w:r>
              <w:rPr>
                <w:noProof/>
                <w:kern w:val="2"/>
                <w:sz w:val="24"/>
                <w:szCs w:val="24"/>
                <w:lang w:val="en-IN" w:eastAsia="en-IN"/>
                <w14:ligatures w14:val="standardContextual"/>
              </w:rPr>
              <w:tab/>
            </w:r>
            <w:r w:rsidRPr="00986C18">
              <w:rPr>
                <w:rStyle w:val="Hyperlink"/>
                <w:rFonts w:eastAsia="Times New Roman" w:cstheme="minorHAnsi"/>
                <w:b/>
                <w:bCs/>
                <w:iCs/>
                <w:noProof/>
              </w:rPr>
              <w:t>Notifying Recoveries (Post Final Claim)</w:t>
            </w:r>
            <w:r>
              <w:rPr>
                <w:noProof/>
                <w:webHidden/>
              </w:rPr>
              <w:tab/>
            </w:r>
            <w:r>
              <w:rPr>
                <w:noProof/>
                <w:webHidden/>
              </w:rPr>
              <w:fldChar w:fldCharType="begin"/>
            </w:r>
            <w:r>
              <w:rPr>
                <w:noProof/>
                <w:webHidden/>
              </w:rPr>
              <w:instrText xml:space="preserve"> PAGEREF _Toc188534256 \h </w:instrText>
            </w:r>
            <w:r>
              <w:rPr>
                <w:noProof/>
                <w:webHidden/>
              </w:rPr>
            </w:r>
            <w:r>
              <w:rPr>
                <w:noProof/>
                <w:webHidden/>
              </w:rPr>
              <w:fldChar w:fldCharType="separate"/>
            </w:r>
            <w:r>
              <w:rPr>
                <w:noProof/>
                <w:webHidden/>
              </w:rPr>
              <w:t>18</w:t>
            </w:r>
            <w:r>
              <w:rPr>
                <w:noProof/>
                <w:webHidden/>
              </w:rPr>
              <w:fldChar w:fldCharType="end"/>
            </w:r>
          </w:hyperlink>
        </w:p>
        <w:p w14:paraId="6EEAD0A4" w14:textId="36FE7FE3"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57" w:history="1">
            <w:r w:rsidRPr="00986C18">
              <w:rPr>
                <w:rStyle w:val="Hyperlink"/>
                <w:rFonts w:cs="Times New Roman"/>
                <w:b/>
                <w:bCs/>
                <w:noProof/>
              </w:rPr>
              <w:t>1.5.1</w:t>
            </w:r>
            <w:r>
              <w:rPr>
                <w:noProof/>
                <w:kern w:val="2"/>
                <w:sz w:val="24"/>
                <w:szCs w:val="24"/>
                <w:lang w:val="en-IN" w:eastAsia="en-IN"/>
                <w14:ligatures w14:val="standardContextual"/>
              </w:rPr>
              <w:tab/>
            </w:r>
            <w:r w:rsidRPr="00986C18">
              <w:rPr>
                <w:rStyle w:val="Hyperlink"/>
                <w:rFonts w:cstheme="minorHAnsi"/>
                <w:b/>
                <w:bCs/>
                <w:noProof/>
              </w:rPr>
              <w:t>Input File Layout</w:t>
            </w:r>
            <w:r>
              <w:rPr>
                <w:noProof/>
                <w:webHidden/>
              </w:rPr>
              <w:tab/>
            </w:r>
            <w:r>
              <w:rPr>
                <w:noProof/>
                <w:webHidden/>
              </w:rPr>
              <w:fldChar w:fldCharType="begin"/>
            </w:r>
            <w:r>
              <w:rPr>
                <w:noProof/>
                <w:webHidden/>
              </w:rPr>
              <w:instrText xml:space="preserve"> PAGEREF _Toc188534257 \h </w:instrText>
            </w:r>
            <w:r>
              <w:rPr>
                <w:noProof/>
                <w:webHidden/>
              </w:rPr>
            </w:r>
            <w:r>
              <w:rPr>
                <w:noProof/>
                <w:webHidden/>
              </w:rPr>
              <w:fldChar w:fldCharType="separate"/>
            </w:r>
            <w:r>
              <w:rPr>
                <w:noProof/>
                <w:webHidden/>
              </w:rPr>
              <w:t>18</w:t>
            </w:r>
            <w:r>
              <w:rPr>
                <w:noProof/>
                <w:webHidden/>
              </w:rPr>
              <w:fldChar w:fldCharType="end"/>
            </w:r>
          </w:hyperlink>
        </w:p>
        <w:p w14:paraId="41530895" w14:textId="556B372A"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58" w:history="1">
            <w:r w:rsidRPr="00986C18">
              <w:rPr>
                <w:rStyle w:val="Hyperlink"/>
                <w:rFonts w:cs="Times New Roman"/>
                <w:b/>
                <w:bCs/>
                <w:noProof/>
              </w:rPr>
              <w:t>1.5.2</w:t>
            </w:r>
            <w:r>
              <w:rPr>
                <w:noProof/>
                <w:kern w:val="2"/>
                <w:sz w:val="24"/>
                <w:szCs w:val="24"/>
                <w:lang w:val="en-IN" w:eastAsia="en-IN"/>
                <w14:ligatures w14:val="standardContextual"/>
              </w:rPr>
              <w:tab/>
            </w:r>
            <w:r w:rsidRPr="00986C18">
              <w:rPr>
                <w:rStyle w:val="Hyperlink"/>
                <w:rFonts w:cstheme="minorHAnsi"/>
                <w:b/>
                <w:bCs/>
                <w:noProof/>
              </w:rPr>
              <w:t>Input File Format Processed by SURGE</w:t>
            </w:r>
            <w:r>
              <w:rPr>
                <w:noProof/>
                <w:webHidden/>
              </w:rPr>
              <w:tab/>
            </w:r>
            <w:r>
              <w:rPr>
                <w:noProof/>
                <w:webHidden/>
              </w:rPr>
              <w:fldChar w:fldCharType="begin"/>
            </w:r>
            <w:r>
              <w:rPr>
                <w:noProof/>
                <w:webHidden/>
              </w:rPr>
              <w:instrText xml:space="preserve"> PAGEREF _Toc188534258 \h </w:instrText>
            </w:r>
            <w:r>
              <w:rPr>
                <w:noProof/>
                <w:webHidden/>
              </w:rPr>
            </w:r>
            <w:r>
              <w:rPr>
                <w:noProof/>
                <w:webHidden/>
              </w:rPr>
              <w:fldChar w:fldCharType="separate"/>
            </w:r>
            <w:r>
              <w:rPr>
                <w:noProof/>
                <w:webHidden/>
              </w:rPr>
              <w:t>18</w:t>
            </w:r>
            <w:r>
              <w:rPr>
                <w:noProof/>
                <w:webHidden/>
              </w:rPr>
              <w:fldChar w:fldCharType="end"/>
            </w:r>
          </w:hyperlink>
        </w:p>
        <w:p w14:paraId="297D1046" w14:textId="100C7EC7"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59" w:history="1">
            <w:r w:rsidRPr="00986C18">
              <w:rPr>
                <w:rStyle w:val="Hyperlink"/>
                <w:rFonts w:cs="Times New Roman"/>
                <w:b/>
                <w:bCs/>
                <w:noProof/>
              </w:rPr>
              <w:t>1.5.3</w:t>
            </w:r>
            <w:r>
              <w:rPr>
                <w:noProof/>
                <w:kern w:val="2"/>
                <w:sz w:val="24"/>
                <w:szCs w:val="24"/>
                <w:lang w:val="en-IN" w:eastAsia="en-IN"/>
                <w14:ligatures w14:val="standardContextual"/>
              </w:rPr>
              <w:tab/>
            </w:r>
            <w:r w:rsidRPr="00986C18">
              <w:rPr>
                <w:rStyle w:val="Hyperlink"/>
                <w:rFonts w:cstheme="minorHAnsi"/>
                <w:b/>
                <w:bCs/>
                <w:noProof/>
              </w:rPr>
              <w:t>Preparation of Input File</w:t>
            </w:r>
            <w:r>
              <w:rPr>
                <w:noProof/>
                <w:webHidden/>
              </w:rPr>
              <w:tab/>
            </w:r>
            <w:r>
              <w:rPr>
                <w:noProof/>
                <w:webHidden/>
              </w:rPr>
              <w:fldChar w:fldCharType="begin"/>
            </w:r>
            <w:r>
              <w:rPr>
                <w:noProof/>
                <w:webHidden/>
              </w:rPr>
              <w:instrText xml:space="preserve"> PAGEREF _Toc188534259 \h </w:instrText>
            </w:r>
            <w:r>
              <w:rPr>
                <w:noProof/>
                <w:webHidden/>
              </w:rPr>
            </w:r>
            <w:r>
              <w:rPr>
                <w:noProof/>
                <w:webHidden/>
              </w:rPr>
              <w:fldChar w:fldCharType="separate"/>
            </w:r>
            <w:r>
              <w:rPr>
                <w:noProof/>
                <w:webHidden/>
              </w:rPr>
              <w:t>19</w:t>
            </w:r>
            <w:r>
              <w:rPr>
                <w:noProof/>
                <w:webHidden/>
              </w:rPr>
              <w:fldChar w:fldCharType="end"/>
            </w:r>
          </w:hyperlink>
        </w:p>
        <w:p w14:paraId="3DE62698" w14:textId="599804D5" w:rsidR="00E55CEF" w:rsidRDefault="00E55CEF">
          <w:pPr>
            <w:pStyle w:val="TOC3"/>
            <w:tabs>
              <w:tab w:val="left" w:pos="1680"/>
              <w:tab w:val="right" w:leader="dot" w:pos="9350"/>
            </w:tabs>
            <w:rPr>
              <w:noProof/>
              <w:kern w:val="2"/>
              <w:sz w:val="24"/>
              <w:szCs w:val="24"/>
              <w:lang w:val="en-IN" w:eastAsia="en-IN"/>
              <w14:ligatures w14:val="standardContextual"/>
            </w:rPr>
          </w:pPr>
          <w:hyperlink w:anchor="_Toc188534260" w:history="1">
            <w:r w:rsidRPr="00986C18">
              <w:rPr>
                <w:rStyle w:val="Hyperlink"/>
                <w:rFonts w:cs="Times New Roman"/>
                <w:b/>
                <w:bCs/>
                <w:noProof/>
              </w:rPr>
              <w:t>1.5.3.1.1</w:t>
            </w:r>
            <w:r>
              <w:rPr>
                <w:noProof/>
                <w:kern w:val="2"/>
                <w:sz w:val="24"/>
                <w:szCs w:val="24"/>
                <w:lang w:val="en-IN" w:eastAsia="en-IN"/>
                <w14:ligatures w14:val="standardContextual"/>
              </w:rPr>
              <w:tab/>
            </w:r>
            <w:r w:rsidRPr="00986C18">
              <w:rPr>
                <w:rStyle w:val="Hyperlink"/>
                <w:rFonts w:cstheme="minorHAnsi"/>
                <w:b/>
                <w:bCs/>
                <w:noProof/>
              </w:rPr>
              <w:t>Notifying Recoveries</w:t>
            </w:r>
            <w:r>
              <w:rPr>
                <w:noProof/>
                <w:webHidden/>
              </w:rPr>
              <w:tab/>
            </w:r>
            <w:r>
              <w:rPr>
                <w:noProof/>
                <w:webHidden/>
              </w:rPr>
              <w:fldChar w:fldCharType="begin"/>
            </w:r>
            <w:r>
              <w:rPr>
                <w:noProof/>
                <w:webHidden/>
              </w:rPr>
              <w:instrText xml:space="preserve"> PAGEREF _Toc188534260 \h </w:instrText>
            </w:r>
            <w:r>
              <w:rPr>
                <w:noProof/>
                <w:webHidden/>
              </w:rPr>
            </w:r>
            <w:r>
              <w:rPr>
                <w:noProof/>
                <w:webHidden/>
              </w:rPr>
              <w:fldChar w:fldCharType="separate"/>
            </w:r>
            <w:r>
              <w:rPr>
                <w:noProof/>
                <w:webHidden/>
              </w:rPr>
              <w:t>19</w:t>
            </w:r>
            <w:r>
              <w:rPr>
                <w:noProof/>
                <w:webHidden/>
              </w:rPr>
              <w:fldChar w:fldCharType="end"/>
            </w:r>
          </w:hyperlink>
        </w:p>
        <w:p w14:paraId="416374E7" w14:textId="139A6338" w:rsidR="00E55CEF" w:rsidRDefault="00E55CEF">
          <w:pPr>
            <w:pStyle w:val="TOC3"/>
            <w:tabs>
              <w:tab w:val="left" w:pos="1680"/>
              <w:tab w:val="right" w:leader="dot" w:pos="9350"/>
            </w:tabs>
            <w:rPr>
              <w:noProof/>
              <w:kern w:val="2"/>
              <w:sz w:val="24"/>
              <w:szCs w:val="24"/>
              <w:lang w:val="en-IN" w:eastAsia="en-IN"/>
              <w14:ligatures w14:val="standardContextual"/>
            </w:rPr>
          </w:pPr>
          <w:hyperlink w:anchor="_Toc188534261" w:history="1">
            <w:r w:rsidRPr="00986C18">
              <w:rPr>
                <w:rStyle w:val="Hyperlink"/>
                <w:rFonts w:cs="Times New Roman"/>
                <w:b/>
                <w:bCs/>
                <w:noProof/>
              </w:rPr>
              <w:t>1.5.3.1.2</w:t>
            </w:r>
            <w:r>
              <w:rPr>
                <w:noProof/>
                <w:kern w:val="2"/>
                <w:sz w:val="24"/>
                <w:szCs w:val="24"/>
                <w:lang w:val="en-IN" w:eastAsia="en-IN"/>
                <w14:ligatures w14:val="standardContextual"/>
              </w:rPr>
              <w:tab/>
            </w:r>
            <w:r w:rsidRPr="00986C18">
              <w:rPr>
                <w:rStyle w:val="Hyperlink"/>
                <w:rFonts w:cstheme="minorHAnsi"/>
                <w:b/>
                <w:bCs/>
                <w:noProof/>
              </w:rPr>
              <w:t>Summary - Preparing &amp; Uploading the Input File</w:t>
            </w:r>
            <w:r>
              <w:rPr>
                <w:noProof/>
                <w:webHidden/>
              </w:rPr>
              <w:tab/>
            </w:r>
            <w:r>
              <w:rPr>
                <w:noProof/>
                <w:webHidden/>
              </w:rPr>
              <w:fldChar w:fldCharType="begin"/>
            </w:r>
            <w:r>
              <w:rPr>
                <w:noProof/>
                <w:webHidden/>
              </w:rPr>
              <w:instrText xml:space="preserve"> PAGEREF _Toc188534261 \h </w:instrText>
            </w:r>
            <w:r>
              <w:rPr>
                <w:noProof/>
                <w:webHidden/>
              </w:rPr>
            </w:r>
            <w:r>
              <w:rPr>
                <w:noProof/>
                <w:webHidden/>
              </w:rPr>
              <w:fldChar w:fldCharType="separate"/>
            </w:r>
            <w:r>
              <w:rPr>
                <w:noProof/>
                <w:webHidden/>
              </w:rPr>
              <w:t>20</w:t>
            </w:r>
            <w:r>
              <w:rPr>
                <w:noProof/>
                <w:webHidden/>
              </w:rPr>
              <w:fldChar w:fldCharType="end"/>
            </w:r>
          </w:hyperlink>
        </w:p>
        <w:p w14:paraId="1F889A09" w14:textId="3F9D9B82"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62" w:history="1">
            <w:r w:rsidRPr="00986C18">
              <w:rPr>
                <w:rStyle w:val="Hyperlink"/>
                <w:rFonts w:cs="Times New Roman"/>
                <w:b/>
                <w:bCs/>
                <w:noProof/>
              </w:rPr>
              <w:t>1.5.4</w:t>
            </w:r>
            <w:r>
              <w:rPr>
                <w:noProof/>
                <w:kern w:val="2"/>
                <w:sz w:val="24"/>
                <w:szCs w:val="24"/>
                <w:lang w:val="en-IN" w:eastAsia="en-IN"/>
                <w14:ligatures w14:val="standardContextual"/>
              </w:rPr>
              <w:tab/>
            </w:r>
            <w:r w:rsidRPr="00986C18">
              <w:rPr>
                <w:rStyle w:val="Hyperlink"/>
                <w:rFonts w:cstheme="minorHAnsi"/>
                <w:b/>
                <w:bCs/>
                <w:noProof/>
              </w:rPr>
              <w:t>Eligibility Criteria Checks</w:t>
            </w:r>
            <w:r>
              <w:rPr>
                <w:noProof/>
                <w:webHidden/>
              </w:rPr>
              <w:tab/>
            </w:r>
            <w:r>
              <w:rPr>
                <w:noProof/>
                <w:webHidden/>
              </w:rPr>
              <w:fldChar w:fldCharType="begin"/>
            </w:r>
            <w:r>
              <w:rPr>
                <w:noProof/>
                <w:webHidden/>
              </w:rPr>
              <w:instrText xml:space="preserve"> PAGEREF _Toc188534262 \h </w:instrText>
            </w:r>
            <w:r>
              <w:rPr>
                <w:noProof/>
                <w:webHidden/>
              </w:rPr>
            </w:r>
            <w:r>
              <w:rPr>
                <w:noProof/>
                <w:webHidden/>
              </w:rPr>
              <w:fldChar w:fldCharType="separate"/>
            </w:r>
            <w:r>
              <w:rPr>
                <w:noProof/>
                <w:webHidden/>
              </w:rPr>
              <w:t>20</w:t>
            </w:r>
            <w:r>
              <w:rPr>
                <w:noProof/>
                <w:webHidden/>
              </w:rPr>
              <w:fldChar w:fldCharType="end"/>
            </w:r>
          </w:hyperlink>
        </w:p>
        <w:p w14:paraId="568A161F" w14:textId="333CB6EB"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63" w:history="1">
            <w:r w:rsidRPr="00986C18">
              <w:rPr>
                <w:rStyle w:val="Hyperlink"/>
                <w:rFonts w:cs="Times New Roman"/>
                <w:b/>
                <w:bCs/>
                <w:noProof/>
              </w:rPr>
              <w:t>1.5.5</w:t>
            </w:r>
            <w:r>
              <w:rPr>
                <w:noProof/>
                <w:kern w:val="2"/>
                <w:sz w:val="24"/>
                <w:szCs w:val="24"/>
                <w:lang w:val="en-IN" w:eastAsia="en-IN"/>
                <w14:ligatures w14:val="standardContextual"/>
              </w:rPr>
              <w:tab/>
            </w:r>
            <w:r w:rsidRPr="00986C18">
              <w:rPr>
                <w:rStyle w:val="Hyperlink"/>
                <w:rFonts w:cstheme="minorHAnsi"/>
                <w:b/>
                <w:bCs/>
                <w:noProof/>
              </w:rPr>
              <w:t>Treatment to Notified Recoveries</w:t>
            </w:r>
            <w:r>
              <w:rPr>
                <w:noProof/>
                <w:webHidden/>
              </w:rPr>
              <w:tab/>
            </w:r>
            <w:r>
              <w:rPr>
                <w:noProof/>
                <w:webHidden/>
              </w:rPr>
              <w:fldChar w:fldCharType="begin"/>
            </w:r>
            <w:r>
              <w:rPr>
                <w:noProof/>
                <w:webHidden/>
              </w:rPr>
              <w:instrText xml:space="preserve"> PAGEREF _Toc188534263 \h </w:instrText>
            </w:r>
            <w:r>
              <w:rPr>
                <w:noProof/>
                <w:webHidden/>
              </w:rPr>
            </w:r>
            <w:r>
              <w:rPr>
                <w:noProof/>
                <w:webHidden/>
              </w:rPr>
              <w:fldChar w:fldCharType="separate"/>
            </w:r>
            <w:r>
              <w:rPr>
                <w:noProof/>
                <w:webHidden/>
              </w:rPr>
              <w:t>20</w:t>
            </w:r>
            <w:r>
              <w:rPr>
                <w:noProof/>
                <w:webHidden/>
              </w:rPr>
              <w:fldChar w:fldCharType="end"/>
            </w:r>
          </w:hyperlink>
        </w:p>
        <w:p w14:paraId="0A7F8EB6" w14:textId="30C5E9BB" w:rsidR="00E55CEF" w:rsidRDefault="00E55CEF">
          <w:pPr>
            <w:pStyle w:val="TOC3"/>
            <w:tabs>
              <w:tab w:val="left" w:pos="1440"/>
              <w:tab w:val="right" w:leader="dot" w:pos="9350"/>
            </w:tabs>
            <w:rPr>
              <w:noProof/>
              <w:kern w:val="2"/>
              <w:sz w:val="24"/>
              <w:szCs w:val="24"/>
              <w:lang w:val="en-IN" w:eastAsia="en-IN"/>
              <w14:ligatures w14:val="standardContextual"/>
            </w:rPr>
          </w:pPr>
          <w:hyperlink w:anchor="_Toc188534264" w:history="1">
            <w:r w:rsidRPr="00986C18">
              <w:rPr>
                <w:rStyle w:val="Hyperlink"/>
                <w:rFonts w:cs="Times New Roman"/>
                <w:b/>
                <w:bCs/>
                <w:noProof/>
              </w:rPr>
              <w:t>1.5.5.1</w:t>
            </w:r>
            <w:r>
              <w:rPr>
                <w:noProof/>
                <w:kern w:val="2"/>
                <w:sz w:val="24"/>
                <w:szCs w:val="24"/>
                <w:lang w:val="en-IN" w:eastAsia="en-IN"/>
                <w14:ligatures w14:val="standardContextual"/>
              </w:rPr>
              <w:tab/>
            </w:r>
            <w:r w:rsidRPr="00986C18">
              <w:rPr>
                <w:rStyle w:val="Hyperlink"/>
                <w:rFonts w:cstheme="minorHAnsi"/>
                <w:b/>
                <w:bCs/>
                <w:noProof/>
              </w:rPr>
              <w:t>Allotting Recovery Unique Identifiers – Recovery Id</w:t>
            </w:r>
            <w:r>
              <w:rPr>
                <w:noProof/>
                <w:webHidden/>
              </w:rPr>
              <w:tab/>
            </w:r>
            <w:r>
              <w:rPr>
                <w:noProof/>
                <w:webHidden/>
              </w:rPr>
              <w:fldChar w:fldCharType="begin"/>
            </w:r>
            <w:r>
              <w:rPr>
                <w:noProof/>
                <w:webHidden/>
              </w:rPr>
              <w:instrText xml:space="preserve"> PAGEREF _Toc188534264 \h </w:instrText>
            </w:r>
            <w:r>
              <w:rPr>
                <w:noProof/>
                <w:webHidden/>
              </w:rPr>
            </w:r>
            <w:r>
              <w:rPr>
                <w:noProof/>
                <w:webHidden/>
              </w:rPr>
              <w:fldChar w:fldCharType="separate"/>
            </w:r>
            <w:r>
              <w:rPr>
                <w:noProof/>
                <w:webHidden/>
              </w:rPr>
              <w:t>21</w:t>
            </w:r>
            <w:r>
              <w:rPr>
                <w:noProof/>
                <w:webHidden/>
              </w:rPr>
              <w:fldChar w:fldCharType="end"/>
            </w:r>
          </w:hyperlink>
        </w:p>
        <w:p w14:paraId="5A92A1B9" w14:textId="050BC285" w:rsidR="00E55CEF" w:rsidRDefault="00E55CEF">
          <w:pPr>
            <w:pStyle w:val="TOC3"/>
            <w:tabs>
              <w:tab w:val="left" w:pos="1680"/>
              <w:tab w:val="right" w:leader="dot" w:pos="9350"/>
            </w:tabs>
            <w:rPr>
              <w:noProof/>
              <w:kern w:val="2"/>
              <w:sz w:val="24"/>
              <w:szCs w:val="24"/>
              <w:lang w:val="en-IN" w:eastAsia="en-IN"/>
              <w14:ligatures w14:val="standardContextual"/>
            </w:rPr>
          </w:pPr>
          <w:hyperlink w:anchor="_Toc188534265" w:history="1">
            <w:r w:rsidRPr="00986C18">
              <w:rPr>
                <w:rStyle w:val="Hyperlink"/>
                <w:rFonts w:cs="Times New Roman"/>
                <w:b/>
                <w:bCs/>
                <w:noProof/>
              </w:rPr>
              <w:t>1.5.5.1.1</w:t>
            </w:r>
            <w:r>
              <w:rPr>
                <w:noProof/>
                <w:kern w:val="2"/>
                <w:sz w:val="24"/>
                <w:szCs w:val="24"/>
                <w:lang w:val="en-IN" w:eastAsia="en-IN"/>
                <w14:ligatures w14:val="standardContextual"/>
              </w:rPr>
              <w:tab/>
            </w:r>
            <w:r w:rsidRPr="00986C18">
              <w:rPr>
                <w:rStyle w:val="Hyperlink"/>
                <w:rFonts w:cstheme="minorHAnsi"/>
                <w:b/>
                <w:bCs/>
                <w:noProof/>
              </w:rPr>
              <w:t>Allotting Batch Recovery Unique Identifier – Batch Recovery Id</w:t>
            </w:r>
            <w:r>
              <w:rPr>
                <w:noProof/>
                <w:webHidden/>
              </w:rPr>
              <w:tab/>
            </w:r>
            <w:r>
              <w:rPr>
                <w:noProof/>
                <w:webHidden/>
              </w:rPr>
              <w:fldChar w:fldCharType="begin"/>
            </w:r>
            <w:r>
              <w:rPr>
                <w:noProof/>
                <w:webHidden/>
              </w:rPr>
              <w:instrText xml:space="preserve"> PAGEREF _Toc188534265 \h </w:instrText>
            </w:r>
            <w:r>
              <w:rPr>
                <w:noProof/>
                <w:webHidden/>
              </w:rPr>
            </w:r>
            <w:r>
              <w:rPr>
                <w:noProof/>
                <w:webHidden/>
              </w:rPr>
              <w:fldChar w:fldCharType="separate"/>
            </w:r>
            <w:r>
              <w:rPr>
                <w:noProof/>
                <w:webHidden/>
              </w:rPr>
              <w:t>21</w:t>
            </w:r>
            <w:r>
              <w:rPr>
                <w:noProof/>
                <w:webHidden/>
              </w:rPr>
              <w:fldChar w:fldCharType="end"/>
            </w:r>
          </w:hyperlink>
        </w:p>
        <w:p w14:paraId="46532C98" w14:textId="27A19A28" w:rsidR="00E55CEF" w:rsidRDefault="00E55CEF">
          <w:pPr>
            <w:pStyle w:val="TOC3"/>
            <w:tabs>
              <w:tab w:val="left" w:pos="1680"/>
              <w:tab w:val="right" w:leader="dot" w:pos="9350"/>
            </w:tabs>
            <w:rPr>
              <w:noProof/>
              <w:kern w:val="2"/>
              <w:sz w:val="24"/>
              <w:szCs w:val="24"/>
              <w:lang w:val="en-IN" w:eastAsia="en-IN"/>
              <w14:ligatures w14:val="standardContextual"/>
            </w:rPr>
          </w:pPr>
          <w:hyperlink w:anchor="_Toc188534266" w:history="1">
            <w:r w:rsidRPr="00986C18">
              <w:rPr>
                <w:rStyle w:val="Hyperlink"/>
                <w:rFonts w:cs="Times New Roman"/>
                <w:b/>
                <w:bCs/>
                <w:noProof/>
              </w:rPr>
              <w:t>1.5.5.1.2</w:t>
            </w:r>
            <w:r>
              <w:rPr>
                <w:noProof/>
                <w:kern w:val="2"/>
                <w:sz w:val="24"/>
                <w:szCs w:val="24"/>
                <w:lang w:val="en-IN" w:eastAsia="en-IN"/>
                <w14:ligatures w14:val="standardContextual"/>
              </w:rPr>
              <w:tab/>
            </w:r>
            <w:r w:rsidRPr="00986C18">
              <w:rPr>
                <w:rStyle w:val="Hyperlink"/>
                <w:rFonts w:cstheme="minorHAnsi"/>
                <w:b/>
                <w:bCs/>
                <w:noProof/>
              </w:rPr>
              <w:t>Allotting CG/Account Recovery Unique Identifier – Account Recovery Id</w:t>
            </w:r>
            <w:r>
              <w:rPr>
                <w:noProof/>
                <w:webHidden/>
              </w:rPr>
              <w:tab/>
            </w:r>
            <w:r>
              <w:rPr>
                <w:noProof/>
                <w:webHidden/>
              </w:rPr>
              <w:fldChar w:fldCharType="begin"/>
            </w:r>
            <w:r>
              <w:rPr>
                <w:noProof/>
                <w:webHidden/>
              </w:rPr>
              <w:instrText xml:space="preserve"> PAGEREF _Toc188534266 \h </w:instrText>
            </w:r>
            <w:r>
              <w:rPr>
                <w:noProof/>
                <w:webHidden/>
              </w:rPr>
            </w:r>
            <w:r>
              <w:rPr>
                <w:noProof/>
                <w:webHidden/>
              </w:rPr>
              <w:fldChar w:fldCharType="separate"/>
            </w:r>
            <w:r>
              <w:rPr>
                <w:noProof/>
                <w:webHidden/>
              </w:rPr>
              <w:t>21</w:t>
            </w:r>
            <w:r>
              <w:rPr>
                <w:noProof/>
                <w:webHidden/>
              </w:rPr>
              <w:fldChar w:fldCharType="end"/>
            </w:r>
          </w:hyperlink>
        </w:p>
        <w:p w14:paraId="7FE29CC1" w14:textId="45AA7ADE"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67" w:history="1">
            <w:r w:rsidRPr="00986C18">
              <w:rPr>
                <w:rStyle w:val="Hyperlink"/>
                <w:rFonts w:cs="Times New Roman"/>
                <w:b/>
                <w:bCs/>
                <w:noProof/>
              </w:rPr>
              <w:t>1.5.6</w:t>
            </w:r>
            <w:r>
              <w:rPr>
                <w:noProof/>
                <w:kern w:val="2"/>
                <w:sz w:val="24"/>
                <w:szCs w:val="24"/>
                <w:lang w:val="en-IN" w:eastAsia="en-IN"/>
                <w14:ligatures w14:val="standardContextual"/>
              </w:rPr>
              <w:tab/>
            </w:r>
            <w:r w:rsidRPr="00986C18">
              <w:rPr>
                <w:rStyle w:val="Hyperlink"/>
                <w:rFonts w:cstheme="minorHAnsi"/>
                <w:b/>
                <w:bCs/>
                <w:noProof/>
              </w:rPr>
              <w:t>Payment from MLI for Notified Recoveries</w:t>
            </w:r>
            <w:r>
              <w:rPr>
                <w:noProof/>
                <w:webHidden/>
              </w:rPr>
              <w:tab/>
            </w:r>
            <w:r>
              <w:rPr>
                <w:noProof/>
                <w:webHidden/>
              </w:rPr>
              <w:fldChar w:fldCharType="begin"/>
            </w:r>
            <w:r>
              <w:rPr>
                <w:noProof/>
                <w:webHidden/>
              </w:rPr>
              <w:instrText xml:space="preserve"> PAGEREF _Toc188534267 \h </w:instrText>
            </w:r>
            <w:r>
              <w:rPr>
                <w:noProof/>
                <w:webHidden/>
              </w:rPr>
            </w:r>
            <w:r>
              <w:rPr>
                <w:noProof/>
                <w:webHidden/>
              </w:rPr>
              <w:fldChar w:fldCharType="separate"/>
            </w:r>
            <w:r>
              <w:rPr>
                <w:noProof/>
                <w:webHidden/>
              </w:rPr>
              <w:t>22</w:t>
            </w:r>
            <w:r>
              <w:rPr>
                <w:noProof/>
                <w:webHidden/>
              </w:rPr>
              <w:fldChar w:fldCharType="end"/>
            </w:r>
          </w:hyperlink>
        </w:p>
        <w:p w14:paraId="33A49AA4" w14:textId="69645303"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68" w:history="1">
            <w:r w:rsidRPr="00986C18">
              <w:rPr>
                <w:rStyle w:val="Hyperlink"/>
                <w:rFonts w:cs="Times New Roman"/>
                <w:b/>
                <w:bCs/>
                <w:noProof/>
              </w:rPr>
              <w:t>1.5.7</w:t>
            </w:r>
            <w:r>
              <w:rPr>
                <w:noProof/>
                <w:kern w:val="2"/>
                <w:sz w:val="24"/>
                <w:szCs w:val="24"/>
                <w:lang w:val="en-IN" w:eastAsia="en-IN"/>
                <w14:ligatures w14:val="standardContextual"/>
              </w:rPr>
              <w:tab/>
            </w:r>
            <w:r w:rsidRPr="00986C18">
              <w:rPr>
                <w:rStyle w:val="Hyperlink"/>
                <w:rFonts w:cstheme="minorHAnsi"/>
                <w:b/>
                <w:bCs/>
                <w:noProof/>
              </w:rPr>
              <w:t>Penalty Calculation on Recovery Proceedings from MLI</w:t>
            </w:r>
            <w:r>
              <w:rPr>
                <w:noProof/>
                <w:webHidden/>
              </w:rPr>
              <w:tab/>
            </w:r>
            <w:r>
              <w:rPr>
                <w:noProof/>
                <w:webHidden/>
              </w:rPr>
              <w:fldChar w:fldCharType="begin"/>
            </w:r>
            <w:r>
              <w:rPr>
                <w:noProof/>
                <w:webHidden/>
              </w:rPr>
              <w:instrText xml:space="preserve"> PAGEREF _Toc188534268 \h </w:instrText>
            </w:r>
            <w:r>
              <w:rPr>
                <w:noProof/>
                <w:webHidden/>
              </w:rPr>
            </w:r>
            <w:r>
              <w:rPr>
                <w:noProof/>
                <w:webHidden/>
              </w:rPr>
              <w:fldChar w:fldCharType="separate"/>
            </w:r>
            <w:r>
              <w:rPr>
                <w:noProof/>
                <w:webHidden/>
              </w:rPr>
              <w:t>22</w:t>
            </w:r>
            <w:r>
              <w:rPr>
                <w:noProof/>
                <w:webHidden/>
              </w:rPr>
              <w:fldChar w:fldCharType="end"/>
            </w:r>
          </w:hyperlink>
        </w:p>
        <w:p w14:paraId="4CCD493D" w14:textId="68D8729E" w:rsidR="00E55CEF" w:rsidRDefault="00E55CEF">
          <w:pPr>
            <w:pStyle w:val="TOC3"/>
            <w:tabs>
              <w:tab w:val="left" w:pos="1200"/>
              <w:tab w:val="right" w:leader="dot" w:pos="9350"/>
            </w:tabs>
            <w:rPr>
              <w:noProof/>
              <w:kern w:val="2"/>
              <w:sz w:val="24"/>
              <w:szCs w:val="24"/>
              <w:lang w:val="en-IN" w:eastAsia="en-IN"/>
              <w14:ligatures w14:val="standardContextual"/>
            </w:rPr>
          </w:pPr>
          <w:hyperlink w:anchor="_Toc188534269" w:history="1">
            <w:r w:rsidRPr="00986C18">
              <w:rPr>
                <w:rStyle w:val="Hyperlink"/>
                <w:rFonts w:cs="Times New Roman"/>
                <w:b/>
                <w:bCs/>
                <w:noProof/>
              </w:rPr>
              <w:t>1.5.8</w:t>
            </w:r>
            <w:r>
              <w:rPr>
                <w:noProof/>
                <w:kern w:val="2"/>
                <w:sz w:val="24"/>
                <w:szCs w:val="24"/>
                <w:lang w:val="en-IN" w:eastAsia="en-IN"/>
                <w14:ligatures w14:val="standardContextual"/>
              </w:rPr>
              <w:tab/>
            </w:r>
            <w:r w:rsidRPr="00986C18">
              <w:rPr>
                <w:rStyle w:val="Hyperlink"/>
                <w:rFonts w:cstheme="minorHAnsi"/>
                <w:b/>
                <w:bCs/>
                <w:noProof/>
              </w:rPr>
              <w:t>Payment from MLI for System Generated Recoveries</w:t>
            </w:r>
            <w:r>
              <w:rPr>
                <w:noProof/>
                <w:webHidden/>
              </w:rPr>
              <w:tab/>
            </w:r>
            <w:r>
              <w:rPr>
                <w:noProof/>
                <w:webHidden/>
              </w:rPr>
              <w:fldChar w:fldCharType="begin"/>
            </w:r>
            <w:r>
              <w:rPr>
                <w:noProof/>
                <w:webHidden/>
              </w:rPr>
              <w:instrText xml:space="preserve"> PAGEREF _Toc188534269 \h </w:instrText>
            </w:r>
            <w:r>
              <w:rPr>
                <w:noProof/>
                <w:webHidden/>
              </w:rPr>
            </w:r>
            <w:r>
              <w:rPr>
                <w:noProof/>
                <w:webHidden/>
              </w:rPr>
              <w:fldChar w:fldCharType="separate"/>
            </w:r>
            <w:r>
              <w:rPr>
                <w:noProof/>
                <w:webHidden/>
              </w:rPr>
              <w:t>29</w:t>
            </w:r>
            <w:r>
              <w:rPr>
                <w:noProof/>
                <w:webHidden/>
              </w:rPr>
              <w:fldChar w:fldCharType="end"/>
            </w:r>
          </w:hyperlink>
        </w:p>
        <w:p w14:paraId="7A7F83D2" w14:textId="2889B31A" w:rsidR="00E55CEF" w:rsidRDefault="00E55CEF">
          <w:pPr>
            <w:pStyle w:val="TOC2"/>
            <w:tabs>
              <w:tab w:val="left" w:pos="960"/>
              <w:tab w:val="right" w:leader="dot" w:pos="9350"/>
            </w:tabs>
            <w:rPr>
              <w:noProof/>
              <w:kern w:val="2"/>
              <w:sz w:val="24"/>
              <w:szCs w:val="24"/>
              <w:lang w:val="en-IN" w:eastAsia="en-IN"/>
              <w14:ligatures w14:val="standardContextual"/>
            </w:rPr>
          </w:pPr>
          <w:hyperlink w:anchor="_Toc188534270" w:history="1">
            <w:r w:rsidRPr="00986C18">
              <w:rPr>
                <w:rStyle w:val="Hyperlink"/>
                <w:rFonts w:eastAsia="Times New Roman" w:cs="Times New Roman"/>
                <w:b/>
                <w:bCs/>
                <w:iCs/>
                <w:noProof/>
              </w:rPr>
              <w:t>1.6</w:t>
            </w:r>
            <w:r>
              <w:rPr>
                <w:noProof/>
                <w:kern w:val="2"/>
                <w:sz w:val="24"/>
                <w:szCs w:val="24"/>
                <w:lang w:val="en-IN" w:eastAsia="en-IN"/>
                <w14:ligatures w14:val="standardContextual"/>
              </w:rPr>
              <w:tab/>
            </w:r>
            <w:r w:rsidRPr="00986C18">
              <w:rPr>
                <w:rStyle w:val="Hyperlink"/>
                <w:rFonts w:eastAsia="Times New Roman" w:cstheme="minorHAnsi"/>
                <w:b/>
                <w:bCs/>
                <w:iCs/>
                <w:noProof/>
              </w:rPr>
              <w:t>Points Pending for Further Clarification</w:t>
            </w:r>
            <w:r>
              <w:rPr>
                <w:noProof/>
                <w:webHidden/>
              </w:rPr>
              <w:tab/>
            </w:r>
            <w:r>
              <w:rPr>
                <w:noProof/>
                <w:webHidden/>
              </w:rPr>
              <w:fldChar w:fldCharType="begin"/>
            </w:r>
            <w:r>
              <w:rPr>
                <w:noProof/>
                <w:webHidden/>
              </w:rPr>
              <w:instrText xml:space="preserve"> PAGEREF _Toc188534270 \h </w:instrText>
            </w:r>
            <w:r>
              <w:rPr>
                <w:noProof/>
                <w:webHidden/>
              </w:rPr>
            </w:r>
            <w:r>
              <w:rPr>
                <w:noProof/>
                <w:webHidden/>
              </w:rPr>
              <w:fldChar w:fldCharType="separate"/>
            </w:r>
            <w:r>
              <w:rPr>
                <w:noProof/>
                <w:webHidden/>
              </w:rPr>
              <w:t>30</w:t>
            </w:r>
            <w:r>
              <w:rPr>
                <w:noProof/>
                <w:webHidden/>
              </w:rPr>
              <w:fldChar w:fldCharType="end"/>
            </w:r>
          </w:hyperlink>
        </w:p>
        <w:p w14:paraId="23EDB0EE" w14:textId="08F10741" w:rsidR="0008192E" w:rsidRPr="004C485D" w:rsidRDefault="005B1988">
          <w:pPr>
            <w:rPr>
              <w:rFonts w:cstheme="minorHAnsi"/>
              <w:b/>
              <w:bCs/>
              <w:noProof/>
            </w:rPr>
          </w:pPr>
          <w:r w:rsidRPr="004C485D">
            <w:rPr>
              <w:rFonts w:cstheme="minorHAnsi"/>
              <w:b/>
              <w:bCs/>
              <w:noProof/>
            </w:rPr>
            <w:fldChar w:fldCharType="end"/>
          </w:r>
        </w:p>
      </w:sdtContent>
    </w:sdt>
    <w:p w14:paraId="653CF47C" w14:textId="77777777" w:rsidR="00DC3C57" w:rsidRPr="004C485D" w:rsidRDefault="00DC3C57">
      <w:pPr>
        <w:rPr>
          <w:rFonts w:eastAsia="Times New Roman" w:cstheme="minorHAnsi"/>
          <w:b/>
          <w:bCs/>
          <w:caps/>
          <w:kern w:val="32"/>
        </w:rPr>
      </w:pPr>
      <w:r w:rsidRPr="004C485D">
        <w:rPr>
          <w:rFonts w:eastAsia="Times New Roman" w:cstheme="minorHAnsi"/>
          <w:b/>
          <w:bCs/>
          <w:caps/>
          <w:kern w:val="32"/>
        </w:rPr>
        <w:br w:type="page"/>
      </w:r>
    </w:p>
    <w:p w14:paraId="34D01D5D" w14:textId="167A19D0" w:rsidR="005B4465" w:rsidRPr="004C485D" w:rsidRDefault="005B4465">
      <w:pPr>
        <w:rPr>
          <w:rFonts w:eastAsia="Times New Roman" w:cstheme="minorHAnsi"/>
          <w:b/>
          <w:bCs/>
          <w:caps/>
          <w:kern w:val="32"/>
        </w:rPr>
      </w:pPr>
      <w:r w:rsidRPr="004C485D">
        <w:rPr>
          <w:rFonts w:eastAsia="Times New Roman" w:cstheme="minorHAnsi"/>
          <w:b/>
          <w:bCs/>
          <w:caps/>
          <w:kern w:val="32"/>
        </w:rPr>
        <w:lastRenderedPageBreak/>
        <w:t>Glossary</w:t>
      </w:r>
    </w:p>
    <w:p w14:paraId="0D4B2594" w14:textId="27A1CC37" w:rsidR="005B4465" w:rsidRPr="004C485D" w:rsidRDefault="005B4465" w:rsidP="005B4465">
      <w:pPr>
        <w:jc w:val="both"/>
        <w:rPr>
          <w:rFonts w:cstheme="minorHAnsi"/>
        </w:rPr>
      </w:pPr>
      <w:r w:rsidRPr="004C485D">
        <w:rPr>
          <w:rFonts w:cstheme="minorHAnsi"/>
        </w:rPr>
        <w:t>Glossary of Important Terms used in this document.</w:t>
      </w:r>
    </w:p>
    <w:tbl>
      <w:tblPr>
        <w:tblStyle w:val="GridTable1Light-Accent2"/>
        <w:tblW w:w="8924" w:type="dxa"/>
        <w:tblLook w:val="04A0" w:firstRow="1" w:lastRow="0" w:firstColumn="1" w:lastColumn="0" w:noHBand="0" w:noVBand="1"/>
      </w:tblPr>
      <w:tblGrid>
        <w:gridCol w:w="799"/>
        <w:gridCol w:w="1292"/>
        <w:gridCol w:w="6833"/>
      </w:tblGrid>
      <w:tr w:rsidR="00221755" w:rsidRPr="004C485D" w14:paraId="2B83A8F6" w14:textId="77777777" w:rsidTr="00854A2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4C485D" w:rsidRDefault="00221755" w:rsidP="00854A2B">
            <w:pPr>
              <w:rPr>
                <w:rFonts w:eastAsia="Times New Roman" w:cstheme="minorHAnsi"/>
                <w:bCs w:val="0"/>
              </w:rPr>
            </w:pPr>
            <w:r w:rsidRPr="004C485D">
              <w:rPr>
                <w:rFonts w:eastAsia="Times New Roman" w:cstheme="minorHAnsi"/>
                <w:bCs w:val="0"/>
              </w:rPr>
              <w:t>S. No.</w:t>
            </w:r>
          </w:p>
        </w:tc>
        <w:tc>
          <w:tcPr>
            <w:tcW w:w="1292" w:type="dxa"/>
            <w:hideMark/>
          </w:tcPr>
          <w:p w14:paraId="060F5FD9" w14:textId="77777777" w:rsidR="00221755" w:rsidRPr="004C485D" w:rsidRDefault="00221755" w:rsidP="00854A2B">
            <w:pPr>
              <w:cnfStyle w:val="100000000000" w:firstRow="1" w:lastRow="0" w:firstColumn="0" w:lastColumn="0" w:oddVBand="0" w:evenVBand="0" w:oddHBand="0" w:evenHBand="0" w:firstRowFirstColumn="0" w:firstRowLastColumn="0" w:lastRowFirstColumn="0" w:lastRowLastColumn="0"/>
              <w:rPr>
                <w:rFonts w:eastAsia="Times New Roman" w:cstheme="minorHAnsi"/>
                <w:bCs w:val="0"/>
              </w:rPr>
            </w:pPr>
            <w:r w:rsidRPr="004C485D">
              <w:rPr>
                <w:rFonts w:eastAsia="Times New Roman" w:cstheme="minorHAnsi"/>
                <w:bCs w:val="0"/>
              </w:rPr>
              <w:t>Term</w:t>
            </w:r>
          </w:p>
        </w:tc>
        <w:tc>
          <w:tcPr>
            <w:tcW w:w="6833" w:type="dxa"/>
            <w:hideMark/>
          </w:tcPr>
          <w:p w14:paraId="16DCB11F" w14:textId="77777777" w:rsidR="00221755" w:rsidRPr="004C485D" w:rsidRDefault="00221755" w:rsidP="00854A2B">
            <w:pPr>
              <w:cnfStyle w:val="100000000000" w:firstRow="1" w:lastRow="0" w:firstColumn="0" w:lastColumn="0" w:oddVBand="0" w:evenVBand="0" w:oddHBand="0" w:evenHBand="0" w:firstRowFirstColumn="0" w:firstRowLastColumn="0" w:lastRowFirstColumn="0" w:lastRowLastColumn="0"/>
              <w:rPr>
                <w:rFonts w:eastAsia="Times New Roman" w:cstheme="minorHAnsi"/>
                <w:bCs w:val="0"/>
              </w:rPr>
            </w:pPr>
            <w:r w:rsidRPr="004C485D">
              <w:rPr>
                <w:rFonts w:eastAsia="Times New Roman" w:cstheme="minorHAnsi"/>
                <w:bCs w:val="0"/>
              </w:rPr>
              <w:t>Description</w:t>
            </w:r>
          </w:p>
        </w:tc>
      </w:tr>
      <w:tr w:rsidR="00854A2B" w:rsidRPr="004C485D" w14:paraId="0D128F8C" w14:textId="77777777" w:rsidTr="00854A2B">
        <w:trPr>
          <w:trHeight w:val="492"/>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AE2B8B5" w:rsidR="00854A2B" w:rsidRPr="004C485D" w:rsidRDefault="00854A2B" w:rsidP="00854A2B">
            <w:pPr>
              <w:rPr>
                <w:rFonts w:eastAsia="Times New Roman" w:cstheme="minorHAnsi"/>
                <w:b w:val="0"/>
                <w:bCs w:val="0"/>
              </w:rPr>
            </w:pPr>
            <w:r w:rsidRPr="004C485D">
              <w:rPr>
                <w:rFonts w:cstheme="minorHAnsi"/>
                <w:b w:val="0"/>
                <w:color w:val="000000"/>
              </w:rPr>
              <w:t>1</w:t>
            </w:r>
          </w:p>
        </w:tc>
        <w:tc>
          <w:tcPr>
            <w:tcW w:w="1292" w:type="dxa"/>
            <w:hideMark/>
          </w:tcPr>
          <w:p w14:paraId="44CC9FB2" w14:textId="080600C9"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A/c</w:t>
            </w:r>
          </w:p>
        </w:tc>
        <w:tc>
          <w:tcPr>
            <w:tcW w:w="6833" w:type="dxa"/>
          </w:tcPr>
          <w:p w14:paraId="7917472D" w14:textId="6958D664"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Account or Account No. – a common written abbreviation for account in context of Banking/Financials</w:t>
            </w:r>
          </w:p>
        </w:tc>
      </w:tr>
      <w:tr w:rsidR="00854A2B" w:rsidRPr="004C485D" w14:paraId="4356695E" w14:textId="77777777" w:rsidTr="00854A2B">
        <w:trPr>
          <w:trHeight w:val="260"/>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6DE1013B" w:rsidR="00854A2B" w:rsidRPr="004C485D" w:rsidRDefault="00854A2B" w:rsidP="00854A2B">
            <w:pPr>
              <w:rPr>
                <w:rFonts w:eastAsia="Times New Roman" w:cstheme="minorHAnsi"/>
                <w:b w:val="0"/>
                <w:bCs w:val="0"/>
              </w:rPr>
            </w:pPr>
            <w:r w:rsidRPr="004C485D">
              <w:rPr>
                <w:rFonts w:cstheme="minorHAnsi"/>
                <w:b w:val="0"/>
                <w:color w:val="000000"/>
              </w:rPr>
              <w:t>2</w:t>
            </w:r>
          </w:p>
        </w:tc>
        <w:tc>
          <w:tcPr>
            <w:tcW w:w="1292" w:type="dxa"/>
            <w:hideMark/>
          </w:tcPr>
          <w:p w14:paraId="08F0C22A" w14:textId="0E0817E8"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AID</w:t>
            </w:r>
          </w:p>
        </w:tc>
        <w:tc>
          <w:tcPr>
            <w:tcW w:w="6833" w:type="dxa"/>
          </w:tcPr>
          <w:p w14:paraId="17556D7F" w14:textId="6789DA9F"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Amount in Default</w:t>
            </w:r>
          </w:p>
        </w:tc>
      </w:tr>
      <w:tr w:rsidR="00854A2B" w:rsidRPr="004C485D" w14:paraId="4721D56E"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53175AF1" w:rsidR="00854A2B" w:rsidRPr="004C485D" w:rsidRDefault="00854A2B" w:rsidP="00854A2B">
            <w:pPr>
              <w:rPr>
                <w:rFonts w:eastAsia="Times New Roman" w:cstheme="minorHAnsi"/>
                <w:b w:val="0"/>
                <w:bCs w:val="0"/>
              </w:rPr>
            </w:pPr>
            <w:r w:rsidRPr="004C485D">
              <w:rPr>
                <w:rFonts w:cstheme="minorHAnsi"/>
                <w:b w:val="0"/>
                <w:color w:val="000000"/>
              </w:rPr>
              <w:t>3</w:t>
            </w:r>
          </w:p>
        </w:tc>
        <w:tc>
          <w:tcPr>
            <w:tcW w:w="1292" w:type="dxa"/>
          </w:tcPr>
          <w:p w14:paraId="639CC52C" w14:textId="2543AFB7"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BRD</w:t>
            </w:r>
          </w:p>
        </w:tc>
        <w:tc>
          <w:tcPr>
            <w:tcW w:w="6833" w:type="dxa"/>
          </w:tcPr>
          <w:p w14:paraId="10452179" w14:textId="30B8CEAE"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Business requirement Document. These documents capture NCGTC’s process/functional/operational needs for software solution development.</w:t>
            </w:r>
          </w:p>
        </w:tc>
      </w:tr>
      <w:tr w:rsidR="00854A2B" w:rsidRPr="004C485D" w14:paraId="087EE350"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448511D" w:rsidR="00854A2B" w:rsidRPr="004C485D" w:rsidRDefault="00854A2B" w:rsidP="00854A2B">
            <w:pPr>
              <w:rPr>
                <w:rFonts w:eastAsia="Times New Roman" w:cstheme="minorHAnsi"/>
                <w:b w:val="0"/>
              </w:rPr>
            </w:pPr>
            <w:r w:rsidRPr="004C485D">
              <w:rPr>
                <w:rFonts w:cstheme="minorHAnsi"/>
                <w:b w:val="0"/>
                <w:color w:val="000000"/>
              </w:rPr>
              <w:t>4</w:t>
            </w:r>
          </w:p>
        </w:tc>
        <w:tc>
          <w:tcPr>
            <w:tcW w:w="1292" w:type="dxa"/>
          </w:tcPr>
          <w:p w14:paraId="4DE8CF8E" w14:textId="6D91273C" w:rsidR="00854A2B" w:rsidRPr="004C485D" w:rsidRDefault="002B61AC"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CGFSD</w:t>
            </w:r>
          </w:p>
        </w:tc>
        <w:tc>
          <w:tcPr>
            <w:tcW w:w="6833" w:type="dxa"/>
          </w:tcPr>
          <w:p w14:paraId="776F6B93" w14:textId="4D450354" w:rsidR="00854A2B" w:rsidRPr="004C485D" w:rsidRDefault="00854A2B" w:rsidP="002B61A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 xml:space="preserve">Credit Guarantee Fund </w:t>
            </w:r>
            <w:r w:rsidR="002B61AC" w:rsidRPr="004C485D">
              <w:rPr>
                <w:rFonts w:cstheme="minorHAnsi"/>
                <w:color w:val="000000"/>
              </w:rPr>
              <w:t>f</w:t>
            </w:r>
            <w:r w:rsidRPr="004C485D">
              <w:rPr>
                <w:rFonts w:cstheme="minorHAnsi"/>
                <w:color w:val="000000"/>
              </w:rPr>
              <w:t xml:space="preserve">or </w:t>
            </w:r>
            <w:r w:rsidR="002B61AC" w:rsidRPr="004C485D">
              <w:rPr>
                <w:rFonts w:cstheme="minorHAnsi"/>
                <w:color w:val="000000"/>
              </w:rPr>
              <w:t>Skill</w:t>
            </w:r>
            <w:r w:rsidRPr="004C485D">
              <w:rPr>
                <w:rFonts w:cstheme="minorHAnsi"/>
                <w:color w:val="000000"/>
              </w:rPr>
              <w:t xml:space="preserve"> </w:t>
            </w:r>
            <w:r w:rsidR="002B61AC" w:rsidRPr="004C485D">
              <w:rPr>
                <w:rFonts w:cstheme="minorHAnsi"/>
                <w:color w:val="000000"/>
              </w:rPr>
              <w:t>Development</w:t>
            </w:r>
            <w:r w:rsidRPr="004C485D">
              <w:rPr>
                <w:rFonts w:cstheme="minorHAnsi"/>
                <w:color w:val="000000"/>
              </w:rPr>
              <w:t xml:space="preserve"> – A notified scheme for </w:t>
            </w:r>
            <w:r w:rsidR="002B61AC" w:rsidRPr="004C485D">
              <w:rPr>
                <w:rFonts w:cstheme="minorHAnsi"/>
                <w:color w:val="000000"/>
              </w:rPr>
              <w:t>Skill</w:t>
            </w:r>
            <w:r w:rsidRPr="004C485D">
              <w:rPr>
                <w:rFonts w:cstheme="minorHAnsi"/>
                <w:color w:val="000000"/>
              </w:rPr>
              <w:t xml:space="preserve"> Guarantees.</w:t>
            </w:r>
          </w:p>
        </w:tc>
      </w:tr>
      <w:tr w:rsidR="00854A2B" w:rsidRPr="004C485D" w14:paraId="50CADB4E" w14:textId="77777777" w:rsidTr="00854A2B">
        <w:trPr>
          <w:trHeight w:val="530"/>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1234BFAE" w:rsidR="00854A2B" w:rsidRPr="004C485D" w:rsidRDefault="00854A2B" w:rsidP="00854A2B">
            <w:pPr>
              <w:rPr>
                <w:rFonts w:eastAsia="Times New Roman" w:cstheme="minorHAnsi"/>
                <w:b w:val="0"/>
                <w:bCs w:val="0"/>
              </w:rPr>
            </w:pPr>
            <w:r w:rsidRPr="004C485D">
              <w:rPr>
                <w:rFonts w:cstheme="minorHAnsi"/>
                <w:b w:val="0"/>
                <w:color w:val="000000"/>
              </w:rPr>
              <w:t>5</w:t>
            </w:r>
          </w:p>
        </w:tc>
        <w:tc>
          <w:tcPr>
            <w:tcW w:w="1292" w:type="dxa"/>
            <w:hideMark/>
          </w:tcPr>
          <w:p w14:paraId="756878DB" w14:textId="17184135"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CGPAN</w:t>
            </w:r>
          </w:p>
        </w:tc>
        <w:tc>
          <w:tcPr>
            <w:tcW w:w="6833" w:type="dxa"/>
          </w:tcPr>
          <w:p w14:paraId="1C03972A" w14:textId="188A4B53"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Credit Guarantee Permanent Account Number – a Unique Credit Guarantee Number generated by NCGTC processing system while issuing the Credit Guarantee.</w:t>
            </w:r>
          </w:p>
        </w:tc>
      </w:tr>
      <w:tr w:rsidR="00854A2B" w:rsidRPr="004C485D" w14:paraId="743C5FEE"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7A66B011" w:rsidR="00854A2B" w:rsidRPr="004C485D" w:rsidRDefault="00854A2B" w:rsidP="00854A2B">
            <w:pPr>
              <w:rPr>
                <w:rFonts w:eastAsia="Times New Roman" w:cstheme="minorHAnsi"/>
                <w:b w:val="0"/>
                <w:bCs w:val="0"/>
              </w:rPr>
            </w:pPr>
            <w:r w:rsidRPr="004C485D">
              <w:rPr>
                <w:rFonts w:cstheme="minorHAnsi"/>
                <w:b w:val="0"/>
                <w:color w:val="000000"/>
              </w:rPr>
              <w:t>6</w:t>
            </w:r>
          </w:p>
        </w:tc>
        <w:tc>
          <w:tcPr>
            <w:tcW w:w="1292" w:type="dxa"/>
            <w:hideMark/>
          </w:tcPr>
          <w:p w14:paraId="32E3FD30" w14:textId="01A329B5"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eGOV</w:t>
            </w:r>
          </w:p>
        </w:tc>
        <w:tc>
          <w:tcPr>
            <w:tcW w:w="6833" w:type="dxa"/>
          </w:tcPr>
          <w:p w14:paraId="6F74F087" w14:textId="6B83B634"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 xml:space="preserve">Electronic governance. </w:t>
            </w:r>
          </w:p>
        </w:tc>
      </w:tr>
      <w:tr w:rsidR="00854A2B" w:rsidRPr="004C485D" w14:paraId="5FB9D818"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B5CBED4" w14:textId="78F6E889" w:rsidR="00854A2B" w:rsidRPr="004C485D" w:rsidRDefault="00854A2B" w:rsidP="00854A2B">
            <w:pPr>
              <w:rPr>
                <w:rFonts w:eastAsia="Times New Roman" w:cstheme="minorHAnsi"/>
                <w:b w:val="0"/>
                <w:bCs w:val="0"/>
              </w:rPr>
            </w:pPr>
            <w:r w:rsidRPr="004C485D">
              <w:rPr>
                <w:rFonts w:cstheme="minorHAnsi"/>
                <w:b w:val="0"/>
                <w:color w:val="000000"/>
              </w:rPr>
              <w:t>7</w:t>
            </w:r>
          </w:p>
        </w:tc>
        <w:tc>
          <w:tcPr>
            <w:tcW w:w="1292" w:type="dxa"/>
          </w:tcPr>
          <w:p w14:paraId="50119438" w14:textId="78DBA2C3"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IP</w:t>
            </w:r>
          </w:p>
        </w:tc>
        <w:tc>
          <w:tcPr>
            <w:tcW w:w="6833" w:type="dxa"/>
          </w:tcPr>
          <w:p w14:paraId="4D7013F1" w14:textId="1D00033C"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Internet Protocol</w:t>
            </w:r>
          </w:p>
        </w:tc>
      </w:tr>
      <w:tr w:rsidR="00854A2B" w:rsidRPr="004C485D" w14:paraId="116B21F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5ED39839" w14:textId="4872191A" w:rsidR="00854A2B" w:rsidRPr="004C485D" w:rsidRDefault="00854A2B" w:rsidP="00854A2B">
            <w:pPr>
              <w:rPr>
                <w:rFonts w:eastAsia="Times New Roman" w:cstheme="minorHAnsi"/>
                <w:b w:val="0"/>
                <w:bCs w:val="0"/>
              </w:rPr>
            </w:pPr>
            <w:r w:rsidRPr="004C485D">
              <w:rPr>
                <w:rFonts w:cstheme="minorHAnsi"/>
                <w:b w:val="0"/>
                <w:color w:val="000000"/>
              </w:rPr>
              <w:t>8</w:t>
            </w:r>
          </w:p>
        </w:tc>
        <w:tc>
          <w:tcPr>
            <w:tcW w:w="1292" w:type="dxa"/>
          </w:tcPr>
          <w:p w14:paraId="7683BE1C" w14:textId="311E5895"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LPD</w:t>
            </w:r>
          </w:p>
        </w:tc>
        <w:tc>
          <w:tcPr>
            <w:tcW w:w="6833" w:type="dxa"/>
          </w:tcPr>
          <w:p w14:paraId="37213E98" w14:textId="74391807"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Locking Period Date</w:t>
            </w:r>
          </w:p>
        </w:tc>
      </w:tr>
      <w:tr w:rsidR="00854A2B" w:rsidRPr="004C485D" w14:paraId="59741273"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4BA089B" w14:textId="322FDF14" w:rsidR="00854A2B" w:rsidRPr="004C485D" w:rsidRDefault="00854A2B" w:rsidP="00854A2B">
            <w:pPr>
              <w:rPr>
                <w:rFonts w:eastAsia="Times New Roman" w:cstheme="minorHAnsi"/>
                <w:b w:val="0"/>
                <w:bCs w:val="0"/>
              </w:rPr>
            </w:pPr>
            <w:r w:rsidRPr="004C485D">
              <w:rPr>
                <w:rFonts w:cstheme="minorHAnsi"/>
                <w:b w:val="0"/>
                <w:color w:val="000000"/>
              </w:rPr>
              <w:t>9</w:t>
            </w:r>
          </w:p>
        </w:tc>
        <w:tc>
          <w:tcPr>
            <w:tcW w:w="1292" w:type="dxa"/>
          </w:tcPr>
          <w:p w14:paraId="5FE8E7C4" w14:textId="549A84EE"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MLI</w:t>
            </w:r>
          </w:p>
        </w:tc>
        <w:tc>
          <w:tcPr>
            <w:tcW w:w="6833" w:type="dxa"/>
          </w:tcPr>
          <w:p w14:paraId="051032A8" w14:textId="46EA73BB"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Member Leading Institute. These will be Banks, Factors, and Para- Banks etc. Institutes predominantly in business of Money Lending’s.</w:t>
            </w:r>
          </w:p>
        </w:tc>
      </w:tr>
      <w:tr w:rsidR="00854A2B" w:rsidRPr="004C485D" w14:paraId="0BC497FA" w14:textId="77777777" w:rsidTr="00854A2B">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3F90A2ED" w14:textId="6AB7A42D" w:rsidR="00854A2B" w:rsidRPr="004C485D" w:rsidRDefault="00854A2B" w:rsidP="00854A2B">
            <w:pPr>
              <w:rPr>
                <w:rFonts w:eastAsia="Times New Roman" w:cstheme="minorHAnsi"/>
                <w:b w:val="0"/>
                <w:bCs w:val="0"/>
              </w:rPr>
            </w:pPr>
            <w:r w:rsidRPr="004C485D">
              <w:rPr>
                <w:rFonts w:cstheme="minorHAnsi"/>
                <w:b w:val="0"/>
                <w:color w:val="000000"/>
              </w:rPr>
              <w:t>10</w:t>
            </w:r>
          </w:p>
        </w:tc>
        <w:tc>
          <w:tcPr>
            <w:tcW w:w="1292" w:type="dxa"/>
          </w:tcPr>
          <w:p w14:paraId="2AC745E0" w14:textId="1A699F01"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NCGTC</w:t>
            </w:r>
          </w:p>
        </w:tc>
        <w:tc>
          <w:tcPr>
            <w:tcW w:w="6833" w:type="dxa"/>
          </w:tcPr>
          <w:p w14:paraId="39D06BCE" w14:textId="6105A0BC"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National Credit Guarantee Trustee Company Ltd</w:t>
            </w:r>
          </w:p>
        </w:tc>
      </w:tr>
      <w:tr w:rsidR="00854A2B" w:rsidRPr="004C485D" w14:paraId="1526C231"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13732B1" w14:textId="17645850" w:rsidR="00854A2B" w:rsidRPr="004C485D" w:rsidRDefault="00854A2B" w:rsidP="00854A2B">
            <w:pPr>
              <w:rPr>
                <w:rFonts w:eastAsia="Times New Roman" w:cstheme="minorHAnsi"/>
                <w:b w:val="0"/>
                <w:bCs w:val="0"/>
              </w:rPr>
            </w:pPr>
            <w:r w:rsidRPr="004C485D">
              <w:rPr>
                <w:rFonts w:cstheme="minorHAnsi"/>
                <w:b w:val="0"/>
                <w:color w:val="000000"/>
              </w:rPr>
              <w:t>11</w:t>
            </w:r>
          </w:p>
        </w:tc>
        <w:tc>
          <w:tcPr>
            <w:tcW w:w="1292" w:type="dxa"/>
          </w:tcPr>
          <w:p w14:paraId="2DA08C2A" w14:textId="45BDEEFF"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NEFT</w:t>
            </w:r>
          </w:p>
        </w:tc>
        <w:tc>
          <w:tcPr>
            <w:tcW w:w="6833" w:type="dxa"/>
          </w:tcPr>
          <w:p w14:paraId="032DF543" w14:textId="22868E58"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National Electronic Funds Transfer (NEFT) is a nation-wide payment system. Under this Scheme, individuals can electronically transfer funds from any bank branch to any individual having an account with any other bank branch in the country participating in the Scheme. NEFT transactions are settled in batches.</w:t>
            </w:r>
          </w:p>
        </w:tc>
      </w:tr>
      <w:tr w:rsidR="00854A2B" w:rsidRPr="004C485D" w14:paraId="0CFC35DF" w14:textId="77777777" w:rsidTr="00854A2B">
        <w:trPr>
          <w:trHeight w:val="368"/>
        </w:trPr>
        <w:tc>
          <w:tcPr>
            <w:cnfStyle w:val="001000000000" w:firstRow="0" w:lastRow="0" w:firstColumn="1" w:lastColumn="0" w:oddVBand="0" w:evenVBand="0" w:oddHBand="0" w:evenHBand="0" w:firstRowFirstColumn="0" w:firstRowLastColumn="0" w:lastRowFirstColumn="0" w:lastRowLastColumn="0"/>
            <w:tcW w:w="799" w:type="dxa"/>
          </w:tcPr>
          <w:p w14:paraId="4FDA70DF" w14:textId="3C5B955E" w:rsidR="00854A2B" w:rsidRPr="004C485D" w:rsidRDefault="00854A2B" w:rsidP="00854A2B">
            <w:pPr>
              <w:rPr>
                <w:rFonts w:eastAsia="Times New Roman" w:cstheme="minorHAnsi"/>
                <w:b w:val="0"/>
                <w:bCs w:val="0"/>
              </w:rPr>
            </w:pPr>
            <w:r w:rsidRPr="004C485D">
              <w:rPr>
                <w:rFonts w:cstheme="minorHAnsi"/>
                <w:b w:val="0"/>
                <w:color w:val="000000"/>
              </w:rPr>
              <w:t>12</w:t>
            </w:r>
          </w:p>
        </w:tc>
        <w:tc>
          <w:tcPr>
            <w:tcW w:w="1292" w:type="dxa"/>
          </w:tcPr>
          <w:p w14:paraId="0A28FBD3" w14:textId="34A3A32F"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NPA</w:t>
            </w:r>
          </w:p>
        </w:tc>
        <w:tc>
          <w:tcPr>
            <w:tcW w:w="6833" w:type="dxa"/>
          </w:tcPr>
          <w:p w14:paraId="615174D7" w14:textId="04B81147"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 xml:space="preserve">Non-Performing Asset </w:t>
            </w:r>
          </w:p>
        </w:tc>
      </w:tr>
      <w:tr w:rsidR="00854A2B" w:rsidRPr="004C485D" w14:paraId="3D39004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D6BF237" w14:textId="1FE88560" w:rsidR="00854A2B" w:rsidRPr="004C485D" w:rsidRDefault="00854A2B" w:rsidP="00854A2B">
            <w:pPr>
              <w:rPr>
                <w:rFonts w:eastAsia="Times New Roman" w:cstheme="minorHAnsi"/>
                <w:b w:val="0"/>
                <w:bCs w:val="0"/>
              </w:rPr>
            </w:pPr>
            <w:r w:rsidRPr="004C485D">
              <w:rPr>
                <w:rFonts w:cstheme="minorHAnsi"/>
                <w:b w:val="0"/>
                <w:color w:val="000000"/>
              </w:rPr>
              <w:t>13</w:t>
            </w:r>
          </w:p>
        </w:tc>
        <w:tc>
          <w:tcPr>
            <w:tcW w:w="1292" w:type="dxa"/>
          </w:tcPr>
          <w:p w14:paraId="7137FA06" w14:textId="31857D21"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O/S</w:t>
            </w:r>
          </w:p>
        </w:tc>
        <w:tc>
          <w:tcPr>
            <w:tcW w:w="6833" w:type="dxa"/>
          </w:tcPr>
          <w:p w14:paraId="0B7FB46A" w14:textId="691E1A60"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Outstanding Standing, usually amount which is awaiting action/payment.</w:t>
            </w:r>
          </w:p>
        </w:tc>
      </w:tr>
      <w:tr w:rsidR="00854A2B" w:rsidRPr="004C485D" w14:paraId="748D1E2E"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DCAB672" w14:textId="70BF4246" w:rsidR="00854A2B" w:rsidRPr="004C485D" w:rsidRDefault="00854A2B" w:rsidP="00854A2B">
            <w:pPr>
              <w:rPr>
                <w:rFonts w:eastAsia="Times New Roman" w:cstheme="minorHAnsi"/>
                <w:b w:val="0"/>
                <w:bCs w:val="0"/>
              </w:rPr>
            </w:pPr>
            <w:r w:rsidRPr="004C485D">
              <w:rPr>
                <w:rFonts w:cstheme="minorHAnsi"/>
                <w:b w:val="0"/>
                <w:color w:val="000000"/>
              </w:rPr>
              <w:t>14</w:t>
            </w:r>
          </w:p>
        </w:tc>
        <w:tc>
          <w:tcPr>
            <w:tcW w:w="1292" w:type="dxa"/>
          </w:tcPr>
          <w:p w14:paraId="24C5FC9F" w14:textId="2AA087ED"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RTGS</w:t>
            </w:r>
          </w:p>
        </w:tc>
        <w:tc>
          <w:tcPr>
            <w:tcW w:w="6833" w:type="dxa"/>
          </w:tcPr>
          <w:p w14:paraId="5A7924FF" w14:textId="6B8B4C29"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'RTGS' stands for Real Time Gross Settlement, which can be defined as the continuous (real-time) settlement of funds transfers individually on an order by order basis (without netting). 'Real Time' means the processing of instructions at the time they are received rather than at some later time; 'Gross Settlement' means the settlement of funds transfer instructions occurs individually (on an instruction by instruction basis). Considering that the funds settlement takes place in the books of the Reserve Bank of India, the payments are final and irrevocable.</w:t>
            </w:r>
          </w:p>
        </w:tc>
      </w:tr>
      <w:tr w:rsidR="00854A2B" w:rsidRPr="004C485D" w14:paraId="1AB828D5"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24C4F2B9" w14:textId="62AE06CF" w:rsidR="00854A2B" w:rsidRPr="004C485D" w:rsidRDefault="00854A2B" w:rsidP="00854A2B">
            <w:pPr>
              <w:rPr>
                <w:rFonts w:eastAsia="Times New Roman" w:cstheme="minorHAnsi"/>
                <w:b w:val="0"/>
                <w:bCs w:val="0"/>
              </w:rPr>
            </w:pPr>
            <w:r w:rsidRPr="004C485D">
              <w:rPr>
                <w:rFonts w:cstheme="minorHAnsi"/>
                <w:b w:val="0"/>
                <w:color w:val="000000"/>
              </w:rPr>
              <w:t>15</w:t>
            </w:r>
          </w:p>
        </w:tc>
        <w:tc>
          <w:tcPr>
            <w:tcW w:w="1292" w:type="dxa"/>
          </w:tcPr>
          <w:p w14:paraId="32A064B2" w14:textId="44344B72"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SURGE</w:t>
            </w:r>
          </w:p>
        </w:tc>
        <w:tc>
          <w:tcPr>
            <w:tcW w:w="6833" w:type="dxa"/>
          </w:tcPr>
          <w:p w14:paraId="4E43D110" w14:textId="253F3A2B"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Software System Developed and Commissioned by NCGTC for Managing Credit Guarantee Business Process. SURGE – System for Underwriting, Reassurance &amp; Guarantee Endorsement</w:t>
            </w:r>
          </w:p>
        </w:tc>
      </w:tr>
      <w:tr w:rsidR="00854A2B" w:rsidRPr="004C485D" w14:paraId="417D882C"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55650132" w14:textId="703F5B3A" w:rsidR="00854A2B" w:rsidRPr="004C485D" w:rsidRDefault="00854A2B" w:rsidP="00854A2B">
            <w:pPr>
              <w:rPr>
                <w:rFonts w:eastAsia="Times New Roman" w:cstheme="minorHAnsi"/>
                <w:b w:val="0"/>
                <w:bCs w:val="0"/>
              </w:rPr>
            </w:pPr>
            <w:r w:rsidRPr="004C485D">
              <w:rPr>
                <w:rFonts w:cstheme="minorHAnsi"/>
                <w:b w:val="0"/>
                <w:color w:val="000000"/>
              </w:rPr>
              <w:t>16</w:t>
            </w:r>
          </w:p>
        </w:tc>
        <w:tc>
          <w:tcPr>
            <w:tcW w:w="1292" w:type="dxa"/>
          </w:tcPr>
          <w:p w14:paraId="1EEBCA96" w14:textId="7ED09F85"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XML</w:t>
            </w:r>
          </w:p>
        </w:tc>
        <w:tc>
          <w:tcPr>
            <w:tcW w:w="6833" w:type="dxa"/>
          </w:tcPr>
          <w:p w14:paraId="56C793CA" w14:textId="2484BB1D"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Extensible Markup Language (XML</w:t>
            </w:r>
            <w:r w:rsidRPr="004C485D">
              <w:rPr>
                <w:rFonts w:cstheme="minorHAnsi"/>
                <w:bCs/>
                <w:color w:val="00000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14:paraId="47FA5C7E" w14:textId="73230203" w:rsidR="00491FBD" w:rsidRPr="004C485D" w:rsidRDefault="00491FBD">
      <w:pPr>
        <w:rPr>
          <w:rFonts w:eastAsia="Times New Roman" w:cstheme="minorHAnsi"/>
          <w:b/>
          <w:bCs/>
          <w:iCs/>
          <w:color w:val="7F7F7F"/>
        </w:rPr>
      </w:pPr>
      <w:bookmarkStart w:id="1" w:name="_Toc461481009"/>
      <w:bookmarkStart w:id="2" w:name="_Toc436819445"/>
      <w:bookmarkEnd w:id="0"/>
      <w:r w:rsidRPr="004C485D">
        <w:rPr>
          <w:rFonts w:eastAsia="Times New Roman" w:cstheme="minorHAnsi"/>
          <w:b/>
          <w:bCs/>
          <w:iCs/>
          <w:color w:val="7F7F7F"/>
        </w:rPr>
        <w:br w:type="page"/>
      </w:r>
    </w:p>
    <w:p w14:paraId="0E2960B5" w14:textId="7BE980AD" w:rsidR="005D1B4D" w:rsidRPr="00EB646B" w:rsidRDefault="005D1B4D" w:rsidP="005D1B4D">
      <w:pPr>
        <w:pStyle w:val="Heading2"/>
        <w:numPr>
          <w:ilvl w:val="1"/>
          <w:numId w:val="1"/>
        </w:numPr>
        <w:spacing w:before="60" w:after="60" w:line="276" w:lineRule="auto"/>
        <w:jc w:val="both"/>
        <w:rPr>
          <w:rFonts w:asciiTheme="minorHAnsi" w:eastAsia="Times New Roman" w:hAnsiTheme="minorHAnsi" w:cstheme="minorHAnsi"/>
          <w:b/>
          <w:bCs/>
          <w:iCs/>
          <w:color w:val="auto"/>
          <w:sz w:val="22"/>
          <w:szCs w:val="22"/>
        </w:rPr>
      </w:pPr>
      <w:bookmarkStart w:id="3" w:name="_Toc188534237"/>
      <w:r w:rsidRPr="00EB646B">
        <w:rPr>
          <w:rFonts w:asciiTheme="minorHAnsi" w:eastAsia="Times New Roman" w:hAnsiTheme="minorHAnsi" w:cstheme="minorHAnsi"/>
          <w:b/>
          <w:bCs/>
          <w:iCs/>
          <w:color w:val="auto"/>
          <w:sz w:val="22"/>
          <w:szCs w:val="22"/>
        </w:rPr>
        <w:lastRenderedPageBreak/>
        <w:t>Introduction</w:t>
      </w:r>
      <w:bookmarkEnd w:id="1"/>
      <w:bookmarkEnd w:id="3"/>
    </w:p>
    <w:p w14:paraId="1165AD05" w14:textId="652DB7FF" w:rsidR="000B7388" w:rsidRPr="004C485D" w:rsidRDefault="000B7388" w:rsidP="00CF3387">
      <w:pPr>
        <w:jc w:val="both"/>
        <w:rPr>
          <w:rFonts w:cstheme="minorHAnsi"/>
        </w:rPr>
      </w:pPr>
      <w:r w:rsidRPr="004C485D">
        <w:rPr>
          <w:rFonts w:cstheme="minorHAnsi"/>
        </w:rPr>
        <w:t xml:space="preserve">For purpose of </w:t>
      </w:r>
      <w:r w:rsidR="002B61AC" w:rsidRPr="004C485D">
        <w:rPr>
          <w:rFonts w:cstheme="minorHAnsi"/>
        </w:rPr>
        <w:t>Skill</w:t>
      </w:r>
      <w:r w:rsidRPr="004C485D">
        <w:rPr>
          <w:rFonts w:cstheme="minorHAnsi"/>
        </w:rPr>
        <w:t xml:space="preserve"> loans, NCGTC has designed a </w:t>
      </w:r>
      <w:r w:rsidR="004552DD" w:rsidRPr="004C485D">
        <w:rPr>
          <w:rFonts w:cstheme="minorHAnsi"/>
        </w:rPr>
        <w:t xml:space="preserve">credit </w:t>
      </w:r>
      <w:r w:rsidRPr="004C485D">
        <w:rPr>
          <w:rFonts w:cstheme="minorHAnsi"/>
        </w:rPr>
        <w:t>guarantee product known as Credit Guarantee Fun</w:t>
      </w:r>
      <w:r w:rsidR="006F0059" w:rsidRPr="004C485D">
        <w:rPr>
          <w:rFonts w:cstheme="minorHAnsi"/>
        </w:rPr>
        <w:t xml:space="preserve">d Scheme for </w:t>
      </w:r>
      <w:r w:rsidR="002B61AC" w:rsidRPr="004C485D">
        <w:rPr>
          <w:rFonts w:cstheme="minorHAnsi"/>
        </w:rPr>
        <w:t>Skill</w:t>
      </w:r>
      <w:r w:rsidR="006F0059" w:rsidRPr="004C485D">
        <w:rPr>
          <w:rFonts w:cstheme="minorHAnsi"/>
        </w:rPr>
        <w:t xml:space="preserve"> </w:t>
      </w:r>
      <w:r w:rsidR="002B61AC" w:rsidRPr="004C485D">
        <w:rPr>
          <w:rFonts w:cstheme="minorHAnsi"/>
        </w:rPr>
        <w:t>Development</w:t>
      </w:r>
      <w:r w:rsidR="006F0059" w:rsidRPr="004C485D">
        <w:rPr>
          <w:rFonts w:cstheme="minorHAnsi"/>
        </w:rPr>
        <w:t xml:space="preserve"> (CGF</w:t>
      </w:r>
      <w:r w:rsidRPr="004C485D">
        <w:rPr>
          <w:rFonts w:cstheme="minorHAnsi"/>
        </w:rPr>
        <w:t>S</w:t>
      </w:r>
      <w:r w:rsidR="002B61AC" w:rsidRPr="004C485D">
        <w:rPr>
          <w:rFonts w:cstheme="minorHAnsi"/>
        </w:rPr>
        <w:t>D</w:t>
      </w:r>
      <w:r w:rsidRPr="004C485D">
        <w:rPr>
          <w:rFonts w:cstheme="minorHAnsi"/>
        </w:rPr>
        <w:t>).</w:t>
      </w:r>
    </w:p>
    <w:p w14:paraId="1D5BDDCF" w14:textId="77777777" w:rsidR="00B1743A" w:rsidRPr="004C485D" w:rsidRDefault="002B61AC" w:rsidP="002B61AC">
      <w:pPr>
        <w:jc w:val="both"/>
        <w:rPr>
          <w:rFonts w:cstheme="minorHAnsi"/>
        </w:rPr>
      </w:pPr>
      <w:r w:rsidRPr="004C485D">
        <w:rPr>
          <w:rFonts w:cstheme="minorHAnsi"/>
        </w:rPr>
        <w:t xml:space="preserve">Claims under this guarantee scheme for each CG </w:t>
      </w:r>
      <w:r w:rsidR="00B1743A" w:rsidRPr="004C485D">
        <w:rPr>
          <w:rFonts w:cstheme="minorHAnsi"/>
        </w:rPr>
        <w:t>is a one-step process</w:t>
      </w:r>
      <w:r w:rsidRPr="004C485D">
        <w:rPr>
          <w:rFonts w:cstheme="minorHAnsi"/>
        </w:rPr>
        <w:t xml:space="preserve">: ‘Claim’ to obtain 100% of cover amount. </w:t>
      </w:r>
    </w:p>
    <w:p w14:paraId="5C9EC1D0" w14:textId="687B0591" w:rsidR="002B61AC" w:rsidRPr="004C485D" w:rsidRDefault="002B61AC" w:rsidP="002B61AC">
      <w:pPr>
        <w:jc w:val="both"/>
        <w:rPr>
          <w:rFonts w:cstheme="minorHAnsi"/>
        </w:rPr>
      </w:pPr>
      <w:r w:rsidRPr="004C485D">
        <w:rPr>
          <w:rFonts w:cstheme="minorHAnsi"/>
        </w:rPr>
        <w:t xml:space="preserve">As a part of the scheme, MLI’s need to pass the recovered losses from its borrower to NCGTC. </w:t>
      </w:r>
      <w:r w:rsidR="00B1743A" w:rsidRPr="004C485D">
        <w:rPr>
          <w:rFonts w:cstheme="minorHAnsi"/>
        </w:rPr>
        <w:t xml:space="preserve">MLI can pass these recoveries (if any) during the lodgment of claim or during after the settlement of claim. </w:t>
      </w:r>
    </w:p>
    <w:p w14:paraId="231BB3BE" w14:textId="77777777" w:rsidR="00B1743A" w:rsidRPr="004C485D" w:rsidRDefault="002B61AC" w:rsidP="002B61AC">
      <w:pPr>
        <w:jc w:val="both"/>
        <w:rPr>
          <w:rFonts w:cstheme="minorHAnsi"/>
        </w:rPr>
      </w:pPr>
      <w:r w:rsidRPr="004C485D">
        <w:rPr>
          <w:rFonts w:cstheme="minorHAnsi"/>
        </w:rPr>
        <w:t>To invoke CG (i.e. to lodge claim for the issued CG), MLI needs to extract required details of their NPA loan account in XML file and upload it on SURGE (called as claim requisition input file)</w:t>
      </w:r>
      <w:r w:rsidR="00B1743A" w:rsidRPr="004C485D">
        <w:rPr>
          <w:rFonts w:cstheme="minorHAnsi"/>
        </w:rPr>
        <w:t xml:space="preserve"> and for post claim settlement recoveries - a</w:t>
      </w:r>
      <w:r w:rsidRPr="004C485D">
        <w:rPr>
          <w:rFonts w:cstheme="minorHAnsi"/>
        </w:rPr>
        <w:t xml:space="preserve"> separate input file </w:t>
      </w:r>
      <w:r w:rsidR="00B1743A" w:rsidRPr="004C485D">
        <w:rPr>
          <w:rFonts w:cstheme="minorHAnsi"/>
        </w:rPr>
        <w:t xml:space="preserve">(XML file) of </w:t>
      </w:r>
      <w:r w:rsidRPr="004C485D">
        <w:rPr>
          <w:rFonts w:cstheme="minorHAnsi"/>
        </w:rPr>
        <w:t>recover</w:t>
      </w:r>
      <w:r w:rsidR="00B1743A" w:rsidRPr="004C485D">
        <w:rPr>
          <w:rFonts w:cstheme="minorHAnsi"/>
        </w:rPr>
        <w:t>y information is prepared and uploaded on the platform</w:t>
      </w:r>
      <w:r w:rsidRPr="004C485D">
        <w:rPr>
          <w:rFonts w:cstheme="minorHAnsi"/>
        </w:rPr>
        <w:t xml:space="preserve">. </w:t>
      </w:r>
    </w:p>
    <w:p w14:paraId="517E42EB" w14:textId="68341ACD" w:rsidR="002B61AC" w:rsidRPr="004C485D" w:rsidRDefault="002B61AC" w:rsidP="002B61AC">
      <w:pPr>
        <w:jc w:val="both"/>
        <w:rPr>
          <w:rFonts w:cstheme="minorHAnsi"/>
        </w:rPr>
      </w:pPr>
      <w:r w:rsidRPr="004C485D">
        <w:rPr>
          <w:rFonts w:cstheme="minorHAnsi"/>
        </w:rPr>
        <w:t xml:space="preserve">In essence invoking claims and providing recoveries information is </w:t>
      </w:r>
      <w:r w:rsidR="00B1743A" w:rsidRPr="004C485D">
        <w:rPr>
          <w:rFonts w:cstheme="minorHAnsi"/>
        </w:rPr>
        <w:t>a Batch Mode operation.</w:t>
      </w:r>
    </w:p>
    <w:p w14:paraId="69B5AB93" w14:textId="1B623692" w:rsidR="00E27E65" w:rsidRPr="004C485D" w:rsidRDefault="00E27E65" w:rsidP="00CF3387">
      <w:pPr>
        <w:jc w:val="both"/>
        <w:rPr>
          <w:rFonts w:cstheme="minorHAnsi"/>
        </w:rPr>
      </w:pPr>
      <w:r w:rsidRPr="004C485D">
        <w:rPr>
          <w:rFonts w:cstheme="minorHAnsi"/>
        </w:rPr>
        <w:t>This document</w:t>
      </w:r>
      <w:r w:rsidR="0086167F" w:rsidRPr="004C485D">
        <w:rPr>
          <w:rFonts w:cstheme="minorHAnsi"/>
        </w:rPr>
        <w:t>,</w:t>
      </w:r>
      <w:r w:rsidRPr="004C485D">
        <w:rPr>
          <w:rFonts w:cstheme="minorHAnsi"/>
        </w:rPr>
        <w:t xml:space="preserve"> is </w:t>
      </w:r>
      <w:r w:rsidR="0086167F" w:rsidRPr="004C485D">
        <w:rPr>
          <w:rFonts w:cstheme="minorHAnsi"/>
        </w:rPr>
        <w:t xml:space="preserve">categorized </w:t>
      </w:r>
      <w:r w:rsidRPr="004C485D">
        <w:rPr>
          <w:rFonts w:cstheme="minorHAnsi"/>
        </w:rPr>
        <w:t>in t</w:t>
      </w:r>
      <w:r w:rsidR="00B1743A" w:rsidRPr="004C485D">
        <w:rPr>
          <w:rFonts w:cstheme="minorHAnsi"/>
        </w:rPr>
        <w:t xml:space="preserve">wo </w:t>
      </w:r>
      <w:r w:rsidRPr="004C485D">
        <w:rPr>
          <w:rFonts w:cstheme="minorHAnsi"/>
        </w:rPr>
        <w:t xml:space="preserve">predominant sections – </w:t>
      </w:r>
    </w:p>
    <w:p w14:paraId="33A5EDA3" w14:textId="5DE39A76" w:rsidR="00E27E65" w:rsidRPr="004C485D" w:rsidRDefault="00E27E65" w:rsidP="00E72121">
      <w:pPr>
        <w:pStyle w:val="ListParagraph"/>
        <w:numPr>
          <w:ilvl w:val="0"/>
          <w:numId w:val="7"/>
        </w:numPr>
        <w:jc w:val="both"/>
        <w:rPr>
          <w:rFonts w:cstheme="minorHAnsi"/>
        </w:rPr>
      </w:pPr>
      <w:r w:rsidRPr="004C485D">
        <w:rPr>
          <w:rFonts w:cstheme="minorHAnsi"/>
        </w:rPr>
        <w:t>Invoking Claims – Enables MLI’s to lodge ‘Claim’ for issued CG’s</w:t>
      </w:r>
    </w:p>
    <w:p w14:paraId="03E75CD7" w14:textId="4133E1DA" w:rsidR="00E27E65" w:rsidRPr="004C485D" w:rsidRDefault="00E27E65" w:rsidP="00E72121">
      <w:pPr>
        <w:pStyle w:val="ListParagraph"/>
        <w:numPr>
          <w:ilvl w:val="0"/>
          <w:numId w:val="7"/>
        </w:numPr>
        <w:jc w:val="both"/>
        <w:rPr>
          <w:rFonts w:cstheme="minorHAnsi"/>
        </w:rPr>
      </w:pPr>
      <w:r w:rsidRPr="004C485D">
        <w:rPr>
          <w:rFonts w:cstheme="minorHAnsi"/>
        </w:rPr>
        <w:t>Post Claim Recoveries – Enables MLI’s to pass on losses recovered from their respective borrowers. Recoveries passed to NCGTC are in accordance to the scheme rules.</w:t>
      </w:r>
    </w:p>
    <w:p w14:paraId="797FBC0D" w14:textId="38E17AC4" w:rsidR="00E27E65" w:rsidRPr="004C485D" w:rsidRDefault="00E27E65" w:rsidP="00E27E65">
      <w:pPr>
        <w:jc w:val="both"/>
        <w:rPr>
          <w:rFonts w:cstheme="minorHAnsi"/>
        </w:rPr>
      </w:pPr>
      <w:r w:rsidRPr="004C485D">
        <w:rPr>
          <w:rFonts w:cstheme="minorHAnsi"/>
        </w:rPr>
        <w:t>The above t</w:t>
      </w:r>
      <w:r w:rsidR="002B61AC" w:rsidRPr="004C485D">
        <w:rPr>
          <w:rFonts w:cstheme="minorHAnsi"/>
        </w:rPr>
        <w:t xml:space="preserve">wo </w:t>
      </w:r>
      <w:r w:rsidRPr="004C485D">
        <w:rPr>
          <w:rFonts w:cstheme="minorHAnsi"/>
        </w:rPr>
        <w:t>sections forms part of the entire claim settlement processes under this scheme.</w:t>
      </w:r>
    </w:p>
    <w:p w14:paraId="35625BD2" w14:textId="40D90741" w:rsidR="0010752E" w:rsidRPr="004C485D" w:rsidRDefault="0010752E">
      <w:pPr>
        <w:rPr>
          <w:rFonts w:eastAsia="Times New Roman" w:cstheme="minorHAnsi"/>
          <w:b/>
          <w:bCs/>
          <w:iCs/>
          <w:color w:val="7F7F7F"/>
        </w:rPr>
      </w:pPr>
      <w:bookmarkStart w:id="4" w:name="_Toc481258360"/>
      <w:bookmarkEnd w:id="2"/>
    </w:p>
    <w:p w14:paraId="6B412433" w14:textId="29A2B9DB" w:rsidR="00E27E65" w:rsidRPr="00EB646B" w:rsidRDefault="00E27E65" w:rsidP="0010752E">
      <w:pPr>
        <w:pStyle w:val="Heading2"/>
        <w:numPr>
          <w:ilvl w:val="1"/>
          <w:numId w:val="1"/>
        </w:numPr>
        <w:spacing w:before="60" w:after="60" w:line="276" w:lineRule="auto"/>
        <w:jc w:val="both"/>
        <w:rPr>
          <w:rFonts w:asciiTheme="minorHAnsi" w:eastAsia="Times New Roman" w:hAnsiTheme="minorHAnsi" w:cstheme="minorHAnsi"/>
          <w:b/>
          <w:bCs/>
          <w:iCs/>
          <w:color w:val="auto"/>
          <w:sz w:val="22"/>
          <w:szCs w:val="22"/>
        </w:rPr>
      </w:pPr>
      <w:bookmarkStart w:id="5" w:name="_Toc188534238"/>
      <w:r w:rsidRPr="00EB646B">
        <w:rPr>
          <w:rFonts w:asciiTheme="minorHAnsi" w:eastAsia="Times New Roman" w:hAnsiTheme="minorHAnsi" w:cstheme="minorHAnsi"/>
          <w:b/>
          <w:bCs/>
          <w:iCs/>
          <w:color w:val="auto"/>
          <w:sz w:val="22"/>
          <w:szCs w:val="22"/>
        </w:rPr>
        <w:t>Invoking Claims</w:t>
      </w:r>
      <w:bookmarkEnd w:id="5"/>
    </w:p>
    <w:p w14:paraId="62C0C113" w14:textId="716F610D" w:rsidR="00E27E65" w:rsidRPr="004C485D" w:rsidRDefault="00E27E65" w:rsidP="00C25BCB">
      <w:pPr>
        <w:jc w:val="both"/>
        <w:rPr>
          <w:rFonts w:cstheme="minorHAnsi"/>
        </w:rPr>
      </w:pPr>
      <w:r w:rsidRPr="004C485D">
        <w:rPr>
          <w:rFonts w:cstheme="minorHAnsi"/>
        </w:rPr>
        <w:t>Once MLI is sure of their asset losses and needs to claim the guarantee cover from NCGTC, they need to lodge the claims for such CG’s. This section elaborates the requirements and broad level flows for th</w:t>
      </w:r>
      <w:r w:rsidR="00954B4F" w:rsidRPr="004C485D">
        <w:rPr>
          <w:rFonts w:cstheme="minorHAnsi"/>
        </w:rPr>
        <w:t>is envisaged process.</w:t>
      </w:r>
    </w:p>
    <w:p w14:paraId="58EB2D73" w14:textId="77777777" w:rsidR="00954B4F" w:rsidRPr="004C485D" w:rsidRDefault="00954B4F" w:rsidP="00C25BCB">
      <w:pPr>
        <w:jc w:val="both"/>
        <w:rPr>
          <w:rFonts w:cstheme="minorHAnsi"/>
        </w:rPr>
      </w:pPr>
    </w:p>
    <w:p w14:paraId="5097C2BE" w14:textId="3D687444" w:rsidR="0010752E" w:rsidRPr="004C485D" w:rsidRDefault="0010752E" w:rsidP="00954B4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6" w:name="_Toc188534239"/>
      <w:r w:rsidRPr="004C485D">
        <w:rPr>
          <w:rFonts w:asciiTheme="minorHAnsi" w:hAnsiTheme="minorHAnsi" w:cstheme="minorHAnsi"/>
          <w:b/>
          <w:bCs/>
          <w:color w:val="000000" w:themeColor="text1"/>
          <w:sz w:val="22"/>
          <w:szCs w:val="22"/>
        </w:rPr>
        <w:t>Input File Layout</w:t>
      </w:r>
      <w:bookmarkEnd w:id="4"/>
      <w:bookmarkEnd w:id="6"/>
    </w:p>
    <w:p w14:paraId="37CA88AC" w14:textId="2F74AC4C" w:rsidR="00C4502D" w:rsidRPr="004C485D" w:rsidRDefault="002B61AC" w:rsidP="002B61AC">
      <w:pPr>
        <w:jc w:val="both"/>
        <w:rPr>
          <w:rFonts w:cstheme="minorHAnsi"/>
        </w:rPr>
      </w:pPr>
      <w:r w:rsidRPr="004C485D">
        <w:rPr>
          <w:rFonts w:cstheme="minorHAnsi"/>
        </w:rPr>
        <w:t>For requisition of Claim, refer the spread sheet – Skill Scheme - Claim and Recovery Input Layout - Skill – Claim, for the fields included, Mandatory/optional level, allowed characters and usage of codes wherever applicable.</w:t>
      </w:r>
    </w:p>
    <w:bookmarkStart w:id="7" w:name="_MON_1789560516"/>
    <w:bookmarkEnd w:id="7"/>
    <w:p w14:paraId="28909656" w14:textId="34A8F0E9" w:rsidR="00C443EF" w:rsidRPr="004C485D" w:rsidRDefault="00417B54" w:rsidP="00C443EF">
      <w:pPr>
        <w:rPr>
          <w:rFonts w:cstheme="minorHAnsi"/>
        </w:rPr>
      </w:pPr>
      <w:r>
        <w:rPr>
          <w:rFonts w:cstheme="minorHAnsi"/>
        </w:rPr>
        <w:object w:dxaOrig="1311" w:dyaOrig="849" w14:anchorId="35FCD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5pt;height:42.45pt" o:ole="">
            <v:imagedata r:id="rId14" o:title=""/>
          </v:shape>
          <o:OLEObject Type="Embed" ProgID="Excel.Sheet.12" ShapeID="_x0000_i1025" DrawAspect="Icon" ObjectID="_1812962275" r:id="rId15"/>
        </w:object>
      </w:r>
    </w:p>
    <w:p w14:paraId="4DE4322A" w14:textId="77777777" w:rsidR="00C443EF" w:rsidRPr="004C485D" w:rsidRDefault="00C443EF" w:rsidP="00C443E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8" w:name="_Toc188534240"/>
      <w:r w:rsidRPr="004C485D">
        <w:rPr>
          <w:rFonts w:asciiTheme="minorHAnsi" w:hAnsiTheme="minorHAnsi" w:cstheme="minorHAnsi"/>
          <w:b/>
          <w:bCs/>
          <w:color w:val="000000" w:themeColor="text1"/>
          <w:sz w:val="22"/>
          <w:szCs w:val="22"/>
        </w:rPr>
        <w:t>Input File Format Processed by SURGE</w:t>
      </w:r>
      <w:bookmarkEnd w:id="8"/>
      <w:r w:rsidRPr="004C485D">
        <w:rPr>
          <w:rFonts w:asciiTheme="minorHAnsi" w:hAnsiTheme="minorHAnsi" w:cstheme="minorHAnsi"/>
          <w:b/>
          <w:bCs/>
          <w:color w:val="000000" w:themeColor="text1"/>
          <w:sz w:val="22"/>
          <w:szCs w:val="22"/>
        </w:rPr>
        <w:t xml:space="preserve"> </w:t>
      </w:r>
    </w:p>
    <w:p w14:paraId="466555B1" w14:textId="77777777" w:rsidR="00C443EF" w:rsidRPr="004C485D" w:rsidRDefault="00C443EF" w:rsidP="00C443EF">
      <w:pPr>
        <w:jc w:val="both"/>
        <w:rPr>
          <w:rFonts w:cstheme="minorHAnsi"/>
        </w:rPr>
      </w:pPr>
      <w:r w:rsidRPr="004C485D">
        <w:rPr>
          <w:rFonts w:cstheme="minorHAnsi"/>
        </w:rPr>
        <w:t>SURGE will accept input file from MLI(s) in following format only:</w:t>
      </w:r>
    </w:p>
    <w:p w14:paraId="38953860" w14:textId="77777777" w:rsidR="00C443EF" w:rsidRPr="004C485D" w:rsidRDefault="00C443EF" w:rsidP="00E72121">
      <w:pPr>
        <w:pStyle w:val="ListParagraph"/>
        <w:numPr>
          <w:ilvl w:val="0"/>
          <w:numId w:val="4"/>
        </w:numPr>
        <w:jc w:val="both"/>
        <w:rPr>
          <w:rFonts w:cstheme="minorHAnsi"/>
        </w:rPr>
      </w:pPr>
      <w:r w:rsidRPr="004C485D">
        <w:rPr>
          <w:rFonts w:cstheme="minorHAnsi"/>
        </w:rPr>
        <w:t>XML layout</w:t>
      </w:r>
    </w:p>
    <w:p w14:paraId="4FA082E1" w14:textId="77777777" w:rsidR="00C443EF" w:rsidRPr="004C485D" w:rsidRDefault="00C443EF" w:rsidP="00C443EF">
      <w:pPr>
        <w:jc w:val="both"/>
        <w:rPr>
          <w:rFonts w:cstheme="minorHAnsi"/>
        </w:rPr>
      </w:pPr>
      <w:r w:rsidRPr="004C485D">
        <w:rPr>
          <w:rFonts w:cstheme="minorHAnsi"/>
        </w:rPr>
        <w:t xml:space="preserve">XML is only format permissible as per eGov standards. SURGE will </w:t>
      </w:r>
      <w:r w:rsidRPr="004C485D">
        <w:rPr>
          <w:rFonts w:cstheme="minorHAnsi"/>
          <w:b/>
          <w:u w:val="single"/>
        </w:rPr>
        <w:t>NOT</w:t>
      </w:r>
      <w:r w:rsidRPr="004C485D">
        <w:rPr>
          <w:rFonts w:cstheme="minorHAnsi"/>
        </w:rPr>
        <w:t xml:space="preserve"> process files received in any other formats than those listed above.</w:t>
      </w:r>
    </w:p>
    <w:p w14:paraId="61FD12A4" w14:textId="4851BD4F" w:rsidR="0010752E" w:rsidRPr="004C485D" w:rsidRDefault="00C443EF" w:rsidP="00C443EF">
      <w:pPr>
        <w:jc w:val="both"/>
        <w:rPr>
          <w:rFonts w:cstheme="minorHAnsi"/>
        </w:rPr>
      </w:pPr>
      <w:r w:rsidRPr="004C485D">
        <w:rPr>
          <w:rFonts w:cstheme="minorHAnsi"/>
        </w:rPr>
        <w:lastRenderedPageBreak/>
        <w:t xml:space="preserve">Refer the XML format in the file - </w:t>
      </w:r>
      <w:r w:rsidR="002B61AC" w:rsidRPr="004C485D">
        <w:rPr>
          <w:rFonts w:cstheme="minorHAnsi"/>
        </w:rPr>
        <w:t>Skill</w:t>
      </w:r>
      <w:r w:rsidR="003A10EC" w:rsidRPr="004C485D">
        <w:rPr>
          <w:rFonts w:cstheme="minorHAnsi"/>
        </w:rPr>
        <w:t xml:space="preserve"> Scheme - Sample XML Layout for Claim Request.xml </w:t>
      </w:r>
      <w:r w:rsidRPr="004C485D">
        <w:rPr>
          <w:rFonts w:cstheme="minorHAnsi"/>
        </w:rPr>
        <w:t>for the layout of the XML input file.</w:t>
      </w:r>
    </w:p>
    <w:p w14:paraId="58DD8A57" w14:textId="748FE7F3" w:rsidR="00DD1F18" w:rsidRDefault="00852F79" w:rsidP="0010752E">
      <w:pPr>
        <w:jc w:val="both"/>
        <w:rPr>
          <w:rFonts w:cstheme="minorHAnsi"/>
        </w:rPr>
      </w:pPr>
      <w:r>
        <w:rPr>
          <w:rFonts w:cstheme="minorHAnsi"/>
        </w:rPr>
        <w:object w:dxaOrig="1311" w:dyaOrig="849" w14:anchorId="535812F7">
          <v:shape id="_x0000_i1026" type="#_x0000_t75" style="width:65.35pt;height:42.15pt" o:ole="">
            <v:imagedata r:id="rId16" o:title=""/>
          </v:shape>
          <o:OLEObject Type="Embed" ProgID="Package" ShapeID="_x0000_i1026" DrawAspect="Icon" ObjectID="_1812962276" r:id="rId17"/>
        </w:object>
      </w:r>
    </w:p>
    <w:p w14:paraId="4E029CC7" w14:textId="006C6E51" w:rsidR="00DD1F18" w:rsidRDefault="00DD1F18" w:rsidP="0010752E">
      <w:pPr>
        <w:jc w:val="both"/>
        <w:rPr>
          <w:rFonts w:cstheme="minorHAnsi"/>
        </w:rPr>
      </w:pPr>
      <w:r>
        <w:rPr>
          <w:rFonts w:cstheme="minorHAnsi"/>
        </w:rPr>
        <w:t>As per CR requirements, there are some changes in claim Request input file as given below: -</w:t>
      </w:r>
    </w:p>
    <w:tbl>
      <w:tblPr>
        <w:tblStyle w:val="GridTable4-Accent1"/>
        <w:tblW w:w="10060" w:type="dxa"/>
        <w:tblLook w:val="04A0" w:firstRow="1" w:lastRow="0" w:firstColumn="1" w:lastColumn="0" w:noHBand="0" w:noVBand="1"/>
      </w:tblPr>
      <w:tblGrid>
        <w:gridCol w:w="2547"/>
        <w:gridCol w:w="2410"/>
        <w:gridCol w:w="1703"/>
        <w:gridCol w:w="1380"/>
        <w:gridCol w:w="2020"/>
      </w:tblGrid>
      <w:tr w:rsidR="00DD1F18" w:rsidRPr="00993772" w14:paraId="74B0D8CF" w14:textId="77777777" w:rsidTr="00020979">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547" w:type="dxa"/>
            <w:hideMark/>
          </w:tcPr>
          <w:p w14:paraId="2C5F038A" w14:textId="77777777" w:rsidR="00DD1F18" w:rsidRPr="00993772" w:rsidRDefault="00DD1F18" w:rsidP="00F804E0">
            <w:pPr>
              <w:jc w:val="both"/>
              <w:rPr>
                <w:rFonts w:cstheme="minorHAnsi"/>
                <w:b w:val="0"/>
                <w:bCs w:val="0"/>
                <w:lang w:eastAsia="en-IN"/>
              </w:rPr>
            </w:pPr>
            <w:r w:rsidRPr="00993772">
              <w:rPr>
                <w:rFonts w:cstheme="minorHAnsi"/>
                <w:lang w:eastAsia="en-IN"/>
              </w:rPr>
              <w:t>Field Name</w:t>
            </w:r>
          </w:p>
        </w:tc>
        <w:tc>
          <w:tcPr>
            <w:tcW w:w="2410" w:type="dxa"/>
            <w:hideMark/>
          </w:tcPr>
          <w:p w14:paraId="54179634" w14:textId="77777777" w:rsidR="00DD1F18" w:rsidRPr="00993772" w:rsidRDefault="00DD1F18" w:rsidP="00F804E0">
            <w:pPr>
              <w:jc w:val="both"/>
              <w:cnfStyle w:val="100000000000" w:firstRow="1" w:lastRow="0" w:firstColumn="0" w:lastColumn="0" w:oddVBand="0" w:evenVBand="0" w:oddHBand="0" w:evenHBand="0" w:firstRowFirstColumn="0" w:firstRowLastColumn="0" w:lastRowFirstColumn="0" w:lastRowLastColumn="0"/>
              <w:rPr>
                <w:rFonts w:cstheme="minorHAnsi"/>
                <w:b w:val="0"/>
                <w:bCs w:val="0"/>
                <w:lang w:eastAsia="en-IN"/>
              </w:rPr>
            </w:pPr>
            <w:r w:rsidRPr="00993772">
              <w:rPr>
                <w:rFonts w:cstheme="minorHAnsi"/>
                <w:lang w:eastAsia="en-IN"/>
              </w:rPr>
              <w:t>Field Type</w:t>
            </w:r>
          </w:p>
        </w:tc>
        <w:tc>
          <w:tcPr>
            <w:tcW w:w="1703" w:type="dxa"/>
            <w:hideMark/>
          </w:tcPr>
          <w:p w14:paraId="27EA3743" w14:textId="77777777" w:rsidR="00DD1F18" w:rsidRPr="00993772" w:rsidRDefault="00DD1F18" w:rsidP="00F804E0">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eastAsia="en-IN"/>
              </w:rPr>
            </w:pPr>
            <w:r w:rsidRPr="00993772">
              <w:rPr>
                <w:rFonts w:cstheme="minorHAnsi"/>
                <w:lang w:eastAsia="en-IN"/>
              </w:rPr>
              <w:t>Current Validation</w:t>
            </w:r>
          </w:p>
        </w:tc>
        <w:tc>
          <w:tcPr>
            <w:tcW w:w="1380" w:type="dxa"/>
            <w:hideMark/>
          </w:tcPr>
          <w:p w14:paraId="5F56CE2B" w14:textId="77777777" w:rsidR="00DD1F18" w:rsidRPr="00993772" w:rsidRDefault="00DD1F18" w:rsidP="00F804E0">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eastAsia="en-IN"/>
              </w:rPr>
            </w:pPr>
            <w:r w:rsidRPr="00993772">
              <w:rPr>
                <w:rFonts w:cstheme="minorHAnsi"/>
                <w:lang w:eastAsia="en-IN"/>
              </w:rPr>
              <w:t>New Validation</w:t>
            </w:r>
          </w:p>
        </w:tc>
        <w:tc>
          <w:tcPr>
            <w:tcW w:w="2020" w:type="dxa"/>
            <w:hideMark/>
          </w:tcPr>
          <w:p w14:paraId="203036BE" w14:textId="77777777" w:rsidR="00DD1F18" w:rsidRPr="00993772" w:rsidRDefault="00DD1F18" w:rsidP="00F804E0">
            <w:pPr>
              <w:jc w:val="both"/>
              <w:cnfStyle w:val="100000000000" w:firstRow="1" w:lastRow="0" w:firstColumn="0" w:lastColumn="0" w:oddVBand="0" w:evenVBand="0" w:oddHBand="0" w:evenHBand="0" w:firstRowFirstColumn="0" w:firstRowLastColumn="0" w:lastRowFirstColumn="0" w:lastRowLastColumn="0"/>
              <w:rPr>
                <w:rFonts w:cstheme="minorHAnsi"/>
                <w:b w:val="0"/>
                <w:bCs w:val="0"/>
                <w:lang w:eastAsia="en-IN"/>
              </w:rPr>
            </w:pPr>
            <w:r w:rsidRPr="00993772">
              <w:rPr>
                <w:rFonts w:cstheme="minorHAnsi"/>
                <w:lang w:eastAsia="en-IN"/>
              </w:rPr>
              <w:t>Remark</w:t>
            </w:r>
          </w:p>
        </w:tc>
      </w:tr>
      <w:tr w:rsidR="00DD1F18" w:rsidRPr="00993772" w14:paraId="453B03C4" w14:textId="77777777" w:rsidTr="00020979">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547" w:type="dxa"/>
          </w:tcPr>
          <w:p w14:paraId="3F7A6979" w14:textId="77777777" w:rsidR="00DD1F18" w:rsidRPr="00993772" w:rsidRDefault="00DD1F18" w:rsidP="00F804E0">
            <w:pPr>
              <w:jc w:val="both"/>
              <w:rPr>
                <w:rFonts w:cstheme="minorHAnsi"/>
                <w:lang w:eastAsia="en-IN"/>
              </w:rPr>
            </w:pPr>
            <w:r w:rsidRPr="00993772">
              <w:rPr>
                <w:rFonts w:cstheme="minorHAnsi"/>
                <w:lang w:eastAsia="en-IN"/>
              </w:rPr>
              <w:t xml:space="preserve">Principal Outstanding as on Date of NPA </w:t>
            </w:r>
          </w:p>
        </w:tc>
        <w:tc>
          <w:tcPr>
            <w:tcW w:w="2410" w:type="dxa"/>
            <w:noWrap/>
          </w:tcPr>
          <w:p w14:paraId="562D0C90" w14:textId="77777777" w:rsidR="00DD1F18" w:rsidRPr="00993772" w:rsidRDefault="00DD1F18" w:rsidP="00F804E0">
            <w:pPr>
              <w:jc w:val="both"/>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Number</w:t>
            </w:r>
          </w:p>
        </w:tc>
        <w:tc>
          <w:tcPr>
            <w:tcW w:w="1703" w:type="dxa"/>
            <w:noWrap/>
          </w:tcPr>
          <w:p w14:paraId="1947E6B4" w14:textId="77777777" w:rsidR="00DD1F18" w:rsidRPr="00993772" w:rsidRDefault="00DD1F18" w:rsidP="00F804E0">
            <w:pPr>
              <w:jc w:val="center"/>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Not Available</w:t>
            </w:r>
          </w:p>
        </w:tc>
        <w:tc>
          <w:tcPr>
            <w:tcW w:w="1380" w:type="dxa"/>
            <w:noWrap/>
          </w:tcPr>
          <w:p w14:paraId="766A3A90" w14:textId="77777777" w:rsidR="00DD1F18" w:rsidRPr="00993772" w:rsidRDefault="00DD1F18" w:rsidP="00F804E0">
            <w:pPr>
              <w:jc w:val="center"/>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Mandatory</w:t>
            </w:r>
          </w:p>
        </w:tc>
        <w:tc>
          <w:tcPr>
            <w:tcW w:w="2020" w:type="dxa"/>
          </w:tcPr>
          <w:p w14:paraId="6455A8D6" w14:textId="77777777" w:rsidR="00DD1F18" w:rsidRPr="00993772" w:rsidRDefault="00DD1F18" w:rsidP="00F804E0">
            <w:pPr>
              <w:jc w:val="both"/>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New field needs to be added</w:t>
            </w:r>
          </w:p>
        </w:tc>
      </w:tr>
      <w:tr w:rsidR="00DD1F18" w:rsidRPr="00993772" w14:paraId="76690328" w14:textId="77777777" w:rsidTr="00020979">
        <w:trPr>
          <w:trHeight w:val="50"/>
        </w:trPr>
        <w:tc>
          <w:tcPr>
            <w:cnfStyle w:val="001000000000" w:firstRow="0" w:lastRow="0" w:firstColumn="1" w:lastColumn="0" w:oddVBand="0" w:evenVBand="0" w:oddHBand="0" w:evenHBand="0" w:firstRowFirstColumn="0" w:firstRowLastColumn="0" w:lastRowFirstColumn="0" w:lastRowLastColumn="0"/>
            <w:tcW w:w="2547" w:type="dxa"/>
          </w:tcPr>
          <w:p w14:paraId="040C50DF" w14:textId="77777777" w:rsidR="00DD1F18" w:rsidRPr="00993772" w:rsidRDefault="00DD1F18" w:rsidP="00F804E0">
            <w:pPr>
              <w:jc w:val="both"/>
              <w:rPr>
                <w:rFonts w:cstheme="minorHAnsi"/>
                <w:lang w:eastAsia="en-IN"/>
              </w:rPr>
            </w:pPr>
            <w:r w:rsidRPr="00993772">
              <w:rPr>
                <w:rFonts w:cstheme="minorHAnsi"/>
                <w:lang w:eastAsia="en-IN"/>
              </w:rPr>
              <w:t>Interest Outstanding as on Date of NPA</w:t>
            </w:r>
          </w:p>
        </w:tc>
        <w:tc>
          <w:tcPr>
            <w:tcW w:w="2410" w:type="dxa"/>
            <w:noWrap/>
          </w:tcPr>
          <w:p w14:paraId="6787263E" w14:textId="77777777" w:rsidR="00DD1F18" w:rsidRPr="00993772" w:rsidRDefault="00DD1F18" w:rsidP="00F804E0">
            <w:pPr>
              <w:jc w:val="both"/>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Number</w:t>
            </w:r>
          </w:p>
        </w:tc>
        <w:tc>
          <w:tcPr>
            <w:tcW w:w="1703" w:type="dxa"/>
            <w:noWrap/>
          </w:tcPr>
          <w:p w14:paraId="46D3114F" w14:textId="77777777" w:rsidR="00DD1F18" w:rsidRPr="00993772" w:rsidRDefault="00DD1F18" w:rsidP="00F804E0">
            <w:pPr>
              <w:jc w:val="center"/>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Not Available</w:t>
            </w:r>
          </w:p>
        </w:tc>
        <w:tc>
          <w:tcPr>
            <w:tcW w:w="1380" w:type="dxa"/>
            <w:noWrap/>
          </w:tcPr>
          <w:p w14:paraId="2A4BD60C" w14:textId="77777777" w:rsidR="00DD1F18" w:rsidRPr="00993772" w:rsidRDefault="00DD1F18" w:rsidP="00F804E0">
            <w:pPr>
              <w:jc w:val="center"/>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Mandatory</w:t>
            </w:r>
          </w:p>
        </w:tc>
        <w:tc>
          <w:tcPr>
            <w:tcW w:w="2020" w:type="dxa"/>
          </w:tcPr>
          <w:p w14:paraId="3A5F55BD" w14:textId="77777777" w:rsidR="00DD1F18" w:rsidRPr="00993772" w:rsidRDefault="00DD1F18" w:rsidP="00F804E0">
            <w:pPr>
              <w:jc w:val="both"/>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New field needs to be added</w:t>
            </w:r>
          </w:p>
        </w:tc>
      </w:tr>
      <w:tr w:rsidR="00DD1F18" w:rsidRPr="00993772" w14:paraId="1DEA985D" w14:textId="77777777" w:rsidTr="00020979">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547" w:type="dxa"/>
          </w:tcPr>
          <w:p w14:paraId="35AB0B05" w14:textId="77777777" w:rsidR="00DD1F18" w:rsidRPr="00993772" w:rsidRDefault="00DD1F18" w:rsidP="00F804E0">
            <w:pPr>
              <w:jc w:val="both"/>
              <w:rPr>
                <w:rFonts w:cstheme="minorHAnsi"/>
                <w:lang w:eastAsia="en-IN"/>
              </w:rPr>
            </w:pPr>
            <w:r w:rsidRPr="00993772">
              <w:rPr>
                <w:rFonts w:cstheme="minorHAnsi"/>
                <w:lang w:eastAsia="en-IN"/>
              </w:rPr>
              <w:t>Principal Outstanding as on Date of Claim</w:t>
            </w:r>
          </w:p>
        </w:tc>
        <w:tc>
          <w:tcPr>
            <w:tcW w:w="2410" w:type="dxa"/>
            <w:noWrap/>
          </w:tcPr>
          <w:p w14:paraId="7DD29175" w14:textId="77777777" w:rsidR="00DD1F18" w:rsidRPr="00993772" w:rsidRDefault="00DD1F18" w:rsidP="00F804E0">
            <w:pPr>
              <w:jc w:val="both"/>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Number</w:t>
            </w:r>
          </w:p>
        </w:tc>
        <w:tc>
          <w:tcPr>
            <w:tcW w:w="1703" w:type="dxa"/>
            <w:noWrap/>
          </w:tcPr>
          <w:p w14:paraId="1223431F" w14:textId="77777777" w:rsidR="00DD1F18" w:rsidRPr="00993772" w:rsidRDefault="00DD1F18" w:rsidP="00F804E0">
            <w:pPr>
              <w:jc w:val="center"/>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Not Available</w:t>
            </w:r>
          </w:p>
        </w:tc>
        <w:tc>
          <w:tcPr>
            <w:tcW w:w="1380" w:type="dxa"/>
            <w:noWrap/>
          </w:tcPr>
          <w:p w14:paraId="6DD2BB6C" w14:textId="77777777" w:rsidR="00DD1F18" w:rsidRPr="00993772" w:rsidRDefault="00DD1F18" w:rsidP="00F804E0">
            <w:pPr>
              <w:jc w:val="center"/>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Mandatory</w:t>
            </w:r>
          </w:p>
        </w:tc>
        <w:tc>
          <w:tcPr>
            <w:tcW w:w="2020" w:type="dxa"/>
          </w:tcPr>
          <w:p w14:paraId="486D2328" w14:textId="77777777" w:rsidR="00DD1F18" w:rsidRPr="00993772" w:rsidRDefault="00DD1F18" w:rsidP="00F804E0">
            <w:pPr>
              <w:jc w:val="both"/>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New field needs to be added</w:t>
            </w:r>
          </w:p>
        </w:tc>
      </w:tr>
      <w:tr w:rsidR="00DD1F18" w:rsidRPr="00993772" w14:paraId="11BFC35C" w14:textId="77777777" w:rsidTr="00020979">
        <w:trPr>
          <w:trHeight w:val="50"/>
        </w:trPr>
        <w:tc>
          <w:tcPr>
            <w:cnfStyle w:val="001000000000" w:firstRow="0" w:lastRow="0" w:firstColumn="1" w:lastColumn="0" w:oddVBand="0" w:evenVBand="0" w:oddHBand="0" w:evenHBand="0" w:firstRowFirstColumn="0" w:firstRowLastColumn="0" w:lastRowFirstColumn="0" w:lastRowLastColumn="0"/>
            <w:tcW w:w="2547" w:type="dxa"/>
          </w:tcPr>
          <w:p w14:paraId="4BE3F1AA" w14:textId="77777777" w:rsidR="00DD1F18" w:rsidRPr="00993772" w:rsidRDefault="00DD1F18" w:rsidP="00F804E0">
            <w:pPr>
              <w:jc w:val="both"/>
              <w:rPr>
                <w:rFonts w:cstheme="minorHAnsi"/>
                <w:lang w:eastAsia="en-IN"/>
              </w:rPr>
            </w:pPr>
            <w:r w:rsidRPr="00993772">
              <w:rPr>
                <w:rFonts w:cstheme="minorHAnsi"/>
                <w:lang w:eastAsia="en-IN"/>
              </w:rPr>
              <w:t>Interest Outstanding as on Date of Claim</w:t>
            </w:r>
          </w:p>
        </w:tc>
        <w:tc>
          <w:tcPr>
            <w:tcW w:w="2410" w:type="dxa"/>
            <w:noWrap/>
          </w:tcPr>
          <w:p w14:paraId="02BAE459" w14:textId="77777777" w:rsidR="00DD1F18" w:rsidRPr="00993772" w:rsidRDefault="00DD1F18" w:rsidP="00F804E0">
            <w:pPr>
              <w:jc w:val="both"/>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Number</w:t>
            </w:r>
          </w:p>
        </w:tc>
        <w:tc>
          <w:tcPr>
            <w:tcW w:w="1703" w:type="dxa"/>
            <w:noWrap/>
          </w:tcPr>
          <w:p w14:paraId="56D6D8C9" w14:textId="77777777" w:rsidR="00DD1F18" w:rsidRPr="00993772" w:rsidRDefault="00DD1F18" w:rsidP="00F804E0">
            <w:pPr>
              <w:jc w:val="center"/>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Not Available</w:t>
            </w:r>
          </w:p>
        </w:tc>
        <w:tc>
          <w:tcPr>
            <w:tcW w:w="1380" w:type="dxa"/>
            <w:noWrap/>
          </w:tcPr>
          <w:p w14:paraId="0B47888B" w14:textId="77777777" w:rsidR="00DD1F18" w:rsidRPr="00993772" w:rsidRDefault="00DD1F18" w:rsidP="00F804E0">
            <w:pPr>
              <w:jc w:val="center"/>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Mandatory</w:t>
            </w:r>
          </w:p>
        </w:tc>
        <w:tc>
          <w:tcPr>
            <w:tcW w:w="2020" w:type="dxa"/>
          </w:tcPr>
          <w:p w14:paraId="524DE7BB" w14:textId="77777777" w:rsidR="00DD1F18" w:rsidRPr="00993772" w:rsidRDefault="00DD1F18" w:rsidP="00F804E0">
            <w:pPr>
              <w:jc w:val="both"/>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New field needs to be added</w:t>
            </w:r>
          </w:p>
        </w:tc>
      </w:tr>
      <w:tr w:rsidR="00DD1F18" w:rsidRPr="00993772" w14:paraId="4426664A" w14:textId="77777777" w:rsidTr="00020979">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547" w:type="dxa"/>
          </w:tcPr>
          <w:p w14:paraId="04B64C69" w14:textId="77777777" w:rsidR="00DD1F18" w:rsidRPr="00993772" w:rsidRDefault="00DD1F18" w:rsidP="00F804E0">
            <w:pPr>
              <w:jc w:val="both"/>
              <w:rPr>
                <w:rFonts w:cstheme="minorHAnsi"/>
                <w:lang w:eastAsia="en-IN"/>
              </w:rPr>
            </w:pPr>
            <w:r w:rsidRPr="00993772">
              <w:rPr>
                <w:rFonts w:cstheme="minorHAnsi"/>
                <w:lang w:eastAsia="en-IN"/>
              </w:rPr>
              <w:t xml:space="preserve">EBLR as on date of NPA </w:t>
            </w:r>
          </w:p>
        </w:tc>
        <w:tc>
          <w:tcPr>
            <w:tcW w:w="2410" w:type="dxa"/>
            <w:noWrap/>
          </w:tcPr>
          <w:p w14:paraId="609DFD28" w14:textId="77777777" w:rsidR="00DD1F18" w:rsidRPr="00993772" w:rsidRDefault="00DD1F18" w:rsidP="00F804E0">
            <w:pPr>
              <w:jc w:val="both"/>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Number</w:t>
            </w:r>
          </w:p>
        </w:tc>
        <w:tc>
          <w:tcPr>
            <w:tcW w:w="1703" w:type="dxa"/>
            <w:noWrap/>
          </w:tcPr>
          <w:p w14:paraId="2805DD65" w14:textId="77777777" w:rsidR="00DD1F18" w:rsidRPr="00993772" w:rsidRDefault="00DD1F18" w:rsidP="00F804E0">
            <w:pPr>
              <w:jc w:val="center"/>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Not Available</w:t>
            </w:r>
          </w:p>
        </w:tc>
        <w:tc>
          <w:tcPr>
            <w:tcW w:w="1380" w:type="dxa"/>
            <w:noWrap/>
          </w:tcPr>
          <w:p w14:paraId="040B3AD2" w14:textId="77777777" w:rsidR="00DD1F18" w:rsidRPr="00993772" w:rsidRDefault="00DD1F18" w:rsidP="00F804E0">
            <w:pPr>
              <w:jc w:val="center"/>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Mandatory</w:t>
            </w:r>
          </w:p>
        </w:tc>
        <w:tc>
          <w:tcPr>
            <w:tcW w:w="2020" w:type="dxa"/>
          </w:tcPr>
          <w:p w14:paraId="3DDC3692" w14:textId="77777777" w:rsidR="00DD1F18" w:rsidRPr="00993772" w:rsidRDefault="00DD1F18" w:rsidP="00F804E0">
            <w:pPr>
              <w:jc w:val="both"/>
              <w:cnfStyle w:val="000000100000" w:firstRow="0" w:lastRow="0" w:firstColumn="0" w:lastColumn="0" w:oddVBand="0" w:evenVBand="0" w:oddHBand="1" w:evenHBand="0" w:firstRowFirstColumn="0" w:firstRowLastColumn="0" w:lastRowFirstColumn="0" w:lastRowLastColumn="0"/>
              <w:rPr>
                <w:rFonts w:cstheme="minorHAnsi"/>
                <w:lang w:eastAsia="en-IN"/>
              </w:rPr>
            </w:pPr>
            <w:r w:rsidRPr="00993772">
              <w:rPr>
                <w:rFonts w:cstheme="minorHAnsi"/>
                <w:lang w:eastAsia="en-IN"/>
              </w:rPr>
              <w:t>New field needs to be added</w:t>
            </w:r>
          </w:p>
        </w:tc>
      </w:tr>
      <w:tr w:rsidR="00DD1F18" w:rsidRPr="00993772" w14:paraId="72764BE7" w14:textId="77777777" w:rsidTr="00020979">
        <w:trPr>
          <w:trHeight w:val="580"/>
        </w:trPr>
        <w:tc>
          <w:tcPr>
            <w:cnfStyle w:val="001000000000" w:firstRow="0" w:lastRow="0" w:firstColumn="1" w:lastColumn="0" w:oddVBand="0" w:evenVBand="0" w:oddHBand="0" w:evenHBand="0" w:firstRowFirstColumn="0" w:firstRowLastColumn="0" w:lastRowFirstColumn="0" w:lastRowLastColumn="0"/>
            <w:tcW w:w="2547" w:type="dxa"/>
            <w:hideMark/>
          </w:tcPr>
          <w:p w14:paraId="102F0A44" w14:textId="77777777" w:rsidR="00DD1F18" w:rsidRPr="00993772" w:rsidRDefault="00DD1F18" w:rsidP="00F804E0">
            <w:pPr>
              <w:jc w:val="both"/>
              <w:rPr>
                <w:rFonts w:cstheme="minorHAnsi"/>
                <w:lang w:eastAsia="en-IN"/>
              </w:rPr>
            </w:pPr>
            <w:r w:rsidRPr="00993772">
              <w:rPr>
                <w:rFonts w:cstheme="minorHAnsi"/>
                <w:lang w:eastAsia="en-IN"/>
              </w:rPr>
              <w:t xml:space="preserve">Interest Rate Charged as on date of NPA </w:t>
            </w:r>
          </w:p>
        </w:tc>
        <w:tc>
          <w:tcPr>
            <w:tcW w:w="2410" w:type="dxa"/>
            <w:noWrap/>
            <w:hideMark/>
          </w:tcPr>
          <w:p w14:paraId="77A97CF6" w14:textId="77777777" w:rsidR="00DD1F18" w:rsidRPr="00993772" w:rsidRDefault="00DD1F18" w:rsidP="00F804E0">
            <w:pPr>
              <w:jc w:val="both"/>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Number</w:t>
            </w:r>
          </w:p>
        </w:tc>
        <w:tc>
          <w:tcPr>
            <w:tcW w:w="1703" w:type="dxa"/>
            <w:noWrap/>
            <w:hideMark/>
          </w:tcPr>
          <w:p w14:paraId="3C2BD44A" w14:textId="77777777" w:rsidR="00DD1F18" w:rsidRPr="00993772" w:rsidRDefault="00DD1F18" w:rsidP="00F804E0">
            <w:pPr>
              <w:jc w:val="center"/>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Not Available</w:t>
            </w:r>
          </w:p>
        </w:tc>
        <w:tc>
          <w:tcPr>
            <w:tcW w:w="1380" w:type="dxa"/>
            <w:noWrap/>
            <w:hideMark/>
          </w:tcPr>
          <w:p w14:paraId="787BFC83" w14:textId="77777777" w:rsidR="00DD1F18" w:rsidRPr="00993772" w:rsidRDefault="00DD1F18" w:rsidP="00F804E0">
            <w:pPr>
              <w:jc w:val="center"/>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Mandatory</w:t>
            </w:r>
          </w:p>
        </w:tc>
        <w:tc>
          <w:tcPr>
            <w:tcW w:w="2020" w:type="dxa"/>
            <w:hideMark/>
          </w:tcPr>
          <w:p w14:paraId="4793216E" w14:textId="77777777" w:rsidR="00DD1F18" w:rsidRPr="00993772" w:rsidRDefault="00DD1F18" w:rsidP="00F804E0">
            <w:pPr>
              <w:jc w:val="both"/>
              <w:cnfStyle w:val="000000000000" w:firstRow="0" w:lastRow="0" w:firstColumn="0" w:lastColumn="0" w:oddVBand="0" w:evenVBand="0" w:oddHBand="0" w:evenHBand="0" w:firstRowFirstColumn="0" w:firstRowLastColumn="0" w:lastRowFirstColumn="0" w:lastRowLastColumn="0"/>
              <w:rPr>
                <w:rFonts w:cstheme="minorHAnsi"/>
                <w:lang w:eastAsia="en-IN"/>
              </w:rPr>
            </w:pPr>
            <w:r w:rsidRPr="00993772">
              <w:rPr>
                <w:rFonts w:cstheme="minorHAnsi"/>
                <w:lang w:eastAsia="en-IN"/>
              </w:rPr>
              <w:t>New field needs to be added</w:t>
            </w:r>
          </w:p>
        </w:tc>
      </w:tr>
    </w:tbl>
    <w:p w14:paraId="6F73241A" w14:textId="67808098" w:rsidR="000C3DDD" w:rsidRDefault="00780D93" w:rsidP="00DD1F18">
      <w:pPr>
        <w:rPr>
          <w:b/>
          <w:bCs/>
        </w:rPr>
      </w:pPr>
      <w:bookmarkStart w:id="9" w:name="_Hlk178948113"/>
      <w:r>
        <w:rPr>
          <w:b/>
          <w:bCs/>
        </w:rPr>
        <w:tab/>
      </w:r>
    </w:p>
    <w:p w14:paraId="6B865D73" w14:textId="2F3CE139" w:rsidR="00DD1F18" w:rsidRPr="00993772" w:rsidRDefault="00DD1F18" w:rsidP="00DD1F18">
      <w:pPr>
        <w:rPr>
          <w:b/>
          <w:bCs/>
        </w:rPr>
      </w:pPr>
      <w:r w:rsidRPr="00993772">
        <w:rPr>
          <w:b/>
          <w:bCs/>
          <w:noProof/>
        </w:rPr>
        <mc:AlternateContent>
          <mc:Choice Requires="wps">
            <w:drawing>
              <wp:anchor distT="0" distB="0" distL="114300" distR="114300" simplePos="0" relativeHeight="251660301" behindDoc="0" locked="0" layoutInCell="1" allowOverlap="1" wp14:anchorId="43D53449" wp14:editId="6543B8C6">
                <wp:simplePos x="0" y="0"/>
                <wp:positionH relativeFrom="column">
                  <wp:posOffset>57150</wp:posOffset>
                </wp:positionH>
                <wp:positionV relativeFrom="paragraph">
                  <wp:posOffset>235586</wp:posOffset>
                </wp:positionV>
                <wp:extent cx="6315075" cy="1143000"/>
                <wp:effectExtent l="0" t="0" r="28575" b="19050"/>
                <wp:wrapNone/>
                <wp:docPr id="2000152655" name="Rectangle 28"/>
                <wp:cNvGraphicFramePr/>
                <a:graphic xmlns:a="http://schemas.openxmlformats.org/drawingml/2006/main">
                  <a:graphicData uri="http://schemas.microsoft.com/office/word/2010/wordprocessingShape">
                    <wps:wsp>
                      <wps:cNvSpPr/>
                      <wps:spPr>
                        <a:xfrm>
                          <a:off x="0" y="0"/>
                          <a:ext cx="6315075" cy="11430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807F2C" id="Rectangle 28" o:spid="_x0000_s1026" style="position:absolute;margin-left:4.5pt;margin-top:18.55pt;width:497.25pt;height:90pt;z-index:25166030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" filled="f" strokecolor="#091723 [484]" strokeweight=".5pt"/>
            </w:pict>
          </mc:Fallback>
        </mc:AlternateContent>
      </w:r>
      <w:r w:rsidRPr="00993772">
        <w:rPr>
          <w:b/>
          <w:bCs/>
        </w:rPr>
        <w:t>Notes:</w:t>
      </w:r>
      <w:r w:rsidR="000C3DDD">
        <w:rPr>
          <w:b/>
          <w:bCs/>
        </w:rPr>
        <w:t xml:space="preserve"> </w:t>
      </w:r>
      <w:r w:rsidRPr="00993772">
        <w:rPr>
          <w:b/>
          <w:bCs/>
        </w:rPr>
        <w:t>-</w:t>
      </w:r>
    </w:p>
    <w:p w14:paraId="1CBC0668" w14:textId="77777777" w:rsidR="00DD1F18" w:rsidRPr="00993772" w:rsidRDefault="00DD1F18" w:rsidP="00EA2795">
      <w:pPr>
        <w:pStyle w:val="ListParagraph"/>
        <w:numPr>
          <w:ilvl w:val="0"/>
          <w:numId w:val="19"/>
        </w:numPr>
        <w:tabs>
          <w:tab w:val="left" w:pos="567"/>
        </w:tabs>
        <w:spacing w:line="276" w:lineRule="auto"/>
        <w:ind w:left="284" w:firstLine="0"/>
        <w:jc w:val="both"/>
        <w:rPr>
          <w:rFonts w:ascii="Arial" w:hAnsi="Arial" w:cs="Arial"/>
          <w:sz w:val="18"/>
          <w:szCs w:val="18"/>
        </w:rPr>
      </w:pPr>
      <w:r w:rsidRPr="00993772">
        <w:rPr>
          <w:rFonts w:ascii="Arial" w:hAnsi="Arial" w:cs="Arial"/>
          <w:sz w:val="18"/>
          <w:szCs w:val="18"/>
        </w:rPr>
        <w:t xml:space="preserve">Total Dues Outstanding as on Date of NPA &amp; Total Dues Outstanding as on Date of Claim Lodgment will </w:t>
      </w:r>
      <w:bookmarkEnd w:id="9"/>
      <w:r w:rsidRPr="00993772">
        <w:rPr>
          <w:rFonts w:ascii="Arial" w:hAnsi="Arial" w:cs="Arial"/>
          <w:sz w:val="18"/>
          <w:szCs w:val="18"/>
        </w:rPr>
        <w:t>summation of principal and interest outstanding as mentioned in above table.</w:t>
      </w:r>
    </w:p>
    <w:p w14:paraId="744E808C" w14:textId="77777777" w:rsidR="00DD1F18" w:rsidRPr="00993772" w:rsidRDefault="00DD1F18" w:rsidP="00EA2795">
      <w:pPr>
        <w:pStyle w:val="ListParagraph"/>
        <w:numPr>
          <w:ilvl w:val="0"/>
          <w:numId w:val="19"/>
        </w:numPr>
        <w:tabs>
          <w:tab w:val="left" w:pos="567"/>
        </w:tabs>
        <w:spacing w:line="276" w:lineRule="auto"/>
        <w:ind w:left="284" w:firstLine="0"/>
        <w:jc w:val="both"/>
        <w:rPr>
          <w:rFonts w:ascii="Arial" w:hAnsi="Arial" w:cs="Arial"/>
          <w:sz w:val="18"/>
          <w:szCs w:val="18"/>
        </w:rPr>
      </w:pPr>
      <w:r w:rsidRPr="00993772">
        <w:rPr>
          <w:rFonts w:ascii="Arial" w:hAnsi="Arial" w:cs="Arial"/>
          <w:sz w:val="18"/>
          <w:szCs w:val="18"/>
        </w:rPr>
        <w:t>The calculation in valid details file (Hyperlink of same is on Management Certificate) generated after uploading of claim file will be displayed as per point A. Also attached Management Certificate for claim to be updated on system as per modifications.</w:t>
      </w:r>
    </w:p>
    <w:p w14:paraId="02A6609E" w14:textId="77777777" w:rsidR="00DD1F18" w:rsidRPr="00993772" w:rsidRDefault="00DD1F18" w:rsidP="00EA2795">
      <w:pPr>
        <w:pStyle w:val="ListParagraph"/>
        <w:numPr>
          <w:ilvl w:val="0"/>
          <w:numId w:val="19"/>
        </w:numPr>
        <w:tabs>
          <w:tab w:val="left" w:pos="567"/>
        </w:tabs>
        <w:spacing w:line="276" w:lineRule="auto"/>
        <w:ind w:left="284" w:firstLine="0"/>
        <w:jc w:val="both"/>
        <w:rPr>
          <w:rFonts w:ascii="Arial" w:hAnsi="Arial" w:cs="Arial"/>
          <w:sz w:val="18"/>
          <w:szCs w:val="18"/>
        </w:rPr>
      </w:pPr>
      <w:r w:rsidRPr="00993772">
        <w:rPr>
          <w:rFonts w:ascii="Arial" w:hAnsi="Arial" w:cs="Arial"/>
          <w:sz w:val="18"/>
          <w:szCs w:val="18"/>
        </w:rPr>
        <w:t>The column in the valid details file cover issued will be replaced with “</w:t>
      </w:r>
      <w:r w:rsidRPr="00993772">
        <w:rPr>
          <w:rFonts w:ascii="Arial" w:hAnsi="Arial" w:cs="Arial"/>
          <w:b/>
          <w:bCs/>
          <w:sz w:val="18"/>
          <w:szCs w:val="18"/>
        </w:rPr>
        <w:t>Extent of Guarantee</w:t>
      </w:r>
      <w:r w:rsidRPr="00993772">
        <w:rPr>
          <w:rFonts w:ascii="Arial" w:hAnsi="Arial" w:cs="Arial"/>
          <w:sz w:val="18"/>
          <w:szCs w:val="18"/>
        </w:rPr>
        <w:t xml:space="preserve"> (70% or 75%)”.</w:t>
      </w:r>
    </w:p>
    <w:p w14:paraId="17A4E7D8" w14:textId="77777777" w:rsidR="00DD1F18" w:rsidRDefault="00DD1F18" w:rsidP="0010752E">
      <w:pPr>
        <w:jc w:val="both"/>
        <w:rPr>
          <w:rFonts w:cstheme="minorHAnsi"/>
        </w:rPr>
      </w:pPr>
    </w:p>
    <w:p w14:paraId="033F2746" w14:textId="05A090A4" w:rsidR="0010752E" w:rsidRPr="004C485D" w:rsidRDefault="0010752E" w:rsidP="0010752E">
      <w:pPr>
        <w:rPr>
          <w:rFonts w:eastAsia="Times New Roman" w:cstheme="minorHAnsi"/>
          <w:b/>
          <w:bCs/>
          <w:iCs/>
          <w:color w:val="7F7F7F"/>
        </w:rPr>
      </w:pPr>
    </w:p>
    <w:p w14:paraId="28D2547D" w14:textId="77777777" w:rsidR="0010752E" w:rsidRPr="004C485D" w:rsidRDefault="0010752E" w:rsidP="00954B4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10" w:name="_Toc436819449"/>
      <w:bookmarkStart w:id="11" w:name="_Toc481258362"/>
      <w:bookmarkStart w:id="12" w:name="_Toc188534241"/>
      <w:r w:rsidRPr="004C485D">
        <w:rPr>
          <w:rFonts w:asciiTheme="minorHAnsi" w:hAnsiTheme="minorHAnsi" w:cstheme="minorHAnsi"/>
          <w:b/>
          <w:bCs/>
          <w:color w:val="000000" w:themeColor="text1"/>
          <w:sz w:val="22"/>
          <w:szCs w:val="22"/>
        </w:rPr>
        <w:t>Preparation of Input File</w:t>
      </w:r>
      <w:bookmarkEnd w:id="10"/>
      <w:bookmarkEnd w:id="11"/>
      <w:bookmarkEnd w:id="12"/>
    </w:p>
    <w:p w14:paraId="706F5CB9" w14:textId="3439331B" w:rsidR="00A86418" w:rsidRPr="004C485D" w:rsidRDefault="00A86418" w:rsidP="00A86418">
      <w:pPr>
        <w:jc w:val="both"/>
        <w:rPr>
          <w:rFonts w:cstheme="minorHAnsi"/>
        </w:rPr>
      </w:pPr>
      <w:r w:rsidRPr="004C485D">
        <w:rPr>
          <w:rFonts w:cstheme="minorHAnsi"/>
        </w:rPr>
        <w:t xml:space="preserve">To invoke a claim on the CG (i.e. for 100% of claim amount) – MLI needs to initiate this claim by providing Claim Requisition input file for Skill Scheme and approve it (along with acceptance to the terms &amp; conditions of Management certificate). </w:t>
      </w:r>
      <w:r w:rsidR="002C0E8E" w:rsidRPr="004C485D">
        <w:rPr>
          <w:rFonts w:cstheme="minorHAnsi"/>
        </w:rPr>
        <w:t>Please note</w:t>
      </w:r>
      <w:r w:rsidRPr="004C485D">
        <w:rPr>
          <w:rFonts w:cstheme="minorHAnsi"/>
        </w:rPr>
        <w:t xml:space="preserve"> that MLI can provide claim for a single CG or group of CG’s in this input file.  </w:t>
      </w:r>
    </w:p>
    <w:p w14:paraId="76496201" w14:textId="7B451226" w:rsidR="0010752E" w:rsidRPr="004C485D" w:rsidRDefault="00A86418" w:rsidP="00A86418">
      <w:pPr>
        <w:jc w:val="both"/>
        <w:rPr>
          <w:rFonts w:cstheme="minorHAnsi"/>
        </w:rPr>
      </w:pPr>
      <w:r w:rsidRPr="004C485D">
        <w:rPr>
          <w:rFonts w:cstheme="minorHAnsi"/>
        </w:rPr>
        <w:t>The purpose of this file is, to Invoke Claims for such CG’s such that the associated loan account of the CG is in state of NPA for the prescribed duration as per the scheme notification and MLI wants to invoke the guarantee for this account.</w:t>
      </w:r>
    </w:p>
    <w:p w14:paraId="0C6E790C" w14:textId="77777777" w:rsidR="0010752E" w:rsidRPr="004C485D" w:rsidRDefault="0010752E" w:rsidP="0010752E">
      <w:pPr>
        <w:jc w:val="both"/>
        <w:rPr>
          <w:rFonts w:cstheme="minorHAnsi"/>
        </w:rPr>
      </w:pPr>
    </w:p>
    <w:p w14:paraId="05266C26" w14:textId="563E02E1" w:rsidR="0010752E" w:rsidRPr="004C485D" w:rsidRDefault="0010752E" w:rsidP="00414837">
      <w:pPr>
        <w:pStyle w:val="Heading3"/>
        <w:keepLines w:val="0"/>
        <w:numPr>
          <w:ilvl w:val="4"/>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13" w:name="_Toc436819450"/>
      <w:bookmarkStart w:id="14" w:name="_Toc481258363"/>
      <w:bookmarkStart w:id="15" w:name="_Toc188534242"/>
      <w:r w:rsidRPr="004C485D">
        <w:rPr>
          <w:rFonts w:asciiTheme="minorHAnsi" w:hAnsiTheme="minorHAnsi" w:cstheme="minorHAnsi"/>
          <w:b/>
          <w:bCs/>
          <w:color w:val="000000" w:themeColor="text1"/>
          <w:sz w:val="22"/>
          <w:szCs w:val="22"/>
        </w:rPr>
        <w:lastRenderedPageBreak/>
        <w:t>Request for C</w:t>
      </w:r>
      <w:r w:rsidR="00574730" w:rsidRPr="004C485D">
        <w:rPr>
          <w:rFonts w:asciiTheme="minorHAnsi" w:hAnsiTheme="minorHAnsi" w:cstheme="minorHAnsi"/>
          <w:b/>
          <w:bCs/>
          <w:color w:val="000000" w:themeColor="text1"/>
          <w:sz w:val="22"/>
          <w:szCs w:val="22"/>
        </w:rPr>
        <w:t>laim</w:t>
      </w:r>
      <w:bookmarkEnd w:id="13"/>
      <w:bookmarkEnd w:id="14"/>
      <w:bookmarkEnd w:id="15"/>
    </w:p>
    <w:p w14:paraId="630EAEA5" w14:textId="2F91F482" w:rsidR="00710523" w:rsidRPr="004C485D" w:rsidRDefault="00710523" w:rsidP="00710523">
      <w:pPr>
        <w:jc w:val="both"/>
        <w:rPr>
          <w:rFonts w:cstheme="minorHAnsi"/>
        </w:rPr>
      </w:pPr>
      <w:r w:rsidRPr="004C485D">
        <w:rPr>
          <w:rFonts w:cstheme="minorHAnsi"/>
        </w:rPr>
        <w:t xml:space="preserve">As a part of MLI’s loan business at their end, their sanctioned and disbursed Loan to the borrower under the Skill Scheme </w:t>
      </w:r>
      <w:r w:rsidRPr="004C485D">
        <w:rPr>
          <w:rFonts w:cstheme="minorHAnsi"/>
          <w:i/>
        </w:rPr>
        <w:t>may</w:t>
      </w:r>
      <w:r w:rsidRPr="004C485D">
        <w:rPr>
          <w:rFonts w:cstheme="minorHAnsi"/>
        </w:rPr>
        <w:t xml:space="preserve"> become NPA. If such loan assets remain in the state of NPA </w:t>
      </w:r>
      <w:r w:rsidR="002C0E8E" w:rsidRPr="004C485D">
        <w:rPr>
          <w:rFonts w:cstheme="minorHAnsi"/>
        </w:rPr>
        <w:t xml:space="preserve">with very little chance of </w:t>
      </w:r>
      <w:r w:rsidRPr="004C485D">
        <w:rPr>
          <w:rFonts w:cstheme="minorHAnsi"/>
        </w:rPr>
        <w:t>such loan</w:t>
      </w:r>
      <w:r w:rsidR="002C0E8E" w:rsidRPr="004C485D">
        <w:rPr>
          <w:rFonts w:cstheme="minorHAnsi"/>
        </w:rPr>
        <w:t xml:space="preserve"> accounts re-categorizing as</w:t>
      </w:r>
      <w:r w:rsidRPr="004C485D">
        <w:rPr>
          <w:rFonts w:cstheme="minorHAnsi"/>
        </w:rPr>
        <w:t xml:space="preserve"> Standard Asset, then, MLI may invoke the associated CG. </w:t>
      </w:r>
    </w:p>
    <w:p w14:paraId="454EDD7D" w14:textId="06CA5B74" w:rsidR="00710523" w:rsidRPr="004C485D" w:rsidRDefault="00710523" w:rsidP="00710523">
      <w:pPr>
        <w:jc w:val="both"/>
        <w:rPr>
          <w:rFonts w:cstheme="minorHAnsi"/>
        </w:rPr>
      </w:pPr>
      <w:r w:rsidRPr="004C485D">
        <w:rPr>
          <w:rFonts w:cstheme="minorHAnsi"/>
        </w:rPr>
        <w:t xml:space="preserve">As a part of this scheme and claim process, MLI’s </w:t>
      </w:r>
      <w:r w:rsidR="00B656B6" w:rsidRPr="004C485D">
        <w:rPr>
          <w:rFonts w:cstheme="minorHAnsi"/>
        </w:rPr>
        <w:t xml:space="preserve">needs </w:t>
      </w:r>
      <w:r w:rsidRPr="004C485D">
        <w:rPr>
          <w:rFonts w:cstheme="minorHAnsi"/>
        </w:rPr>
        <w:t>to send the requisite information of their loan accounts (</w:t>
      </w:r>
      <w:r w:rsidR="00B656B6" w:rsidRPr="004C485D">
        <w:rPr>
          <w:rFonts w:cstheme="minorHAnsi"/>
        </w:rPr>
        <w:t xml:space="preserve">having corresponding CG) </w:t>
      </w:r>
      <w:r w:rsidRPr="004C485D">
        <w:rPr>
          <w:rFonts w:cstheme="minorHAnsi"/>
        </w:rPr>
        <w:t>to NCGTC in following steps:</w:t>
      </w:r>
    </w:p>
    <w:p w14:paraId="7D93CD50" w14:textId="233E1B2E" w:rsidR="00710523" w:rsidRPr="00AE6060" w:rsidRDefault="00710523" w:rsidP="00710523">
      <w:pPr>
        <w:pStyle w:val="ListParagraph"/>
        <w:numPr>
          <w:ilvl w:val="0"/>
          <w:numId w:val="5"/>
        </w:numPr>
        <w:jc w:val="both"/>
        <w:rPr>
          <w:rFonts w:cstheme="minorHAnsi"/>
        </w:rPr>
      </w:pPr>
      <w:r w:rsidRPr="00AE6060">
        <w:rPr>
          <w:rFonts w:cstheme="minorHAnsi"/>
        </w:rPr>
        <w:t xml:space="preserve">MLI </w:t>
      </w:r>
      <w:r w:rsidR="008E4993" w:rsidRPr="00AE6060">
        <w:rPr>
          <w:rFonts w:cstheme="minorHAnsi"/>
        </w:rPr>
        <w:t>e</w:t>
      </w:r>
      <w:r w:rsidRPr="00AE6060">
        <w:rPr>
          <w:rFonts w:cstheme="minorHAnsi"/>
        </w:rPr>
        <w:t>xtract</w:t>
      </w:r>
      <w:r w:rsidR="008E4993" w:rsidRPr="00AE6060">
        <w:rPr>
          <w:rFonts w:cstheme="minorHAnsi"/>
        </w:rPr>
        <w:t>s</w:t>
      </w:r>
      <w:r w:rsidRPr="00AE6060">
        <w:rPr>
          <w:rFonts w:cstheme="minorHAnsi"/>
        </w:rPr>
        <w:t xml:space="preserve"> the loan information for all such loan </w:t>
      </w:r>
      <w:r w:rsidR="008E4993" w:rsidRPr="00AE6060">
        <w:rPr>
          <w:rFonts w:cstheme="minorHAnsi"/>
        </w:rPr>
        <w:t>accounts, which</w:t>
      </w:r>
      <w:r w:rsidRPr="00AE6060">
        <w:rPr>
          <w:rFonts w:cstheme="minorHAnsi"/>
        </w:rPr>
        <w:t xml:space="preserve"> </w:t>
      </w:r>
      <w:r w:rsidR="008E4993" w:rsidRPr="00AE6060">
        <w:rPr>
          <w:rFonts w:cstheme="minorHAnsi"/>
        </w:rPr>
        <w:t xml:space="preserve">are now </w:t>
      </w:r>
      <w:r w:rsidRPr="00AE6060">
        <w:rPr>
          <w:rFonts w:cstheme="minorHAnsi"/>
        </w:rPr>
        <w:t>NPA</w:t>
      </w:r>
      <w:r w:rsidR="008E4993" w:rsidRPr="00AE6060">
        <w:rPr>
          <w:rFonts w:cstheme="minorHAnsi"/>
        </w:rPr>
        <w:t xml:space="preserve"> </w:t>
      </w:r>
      <w:r w:rsidRPr="00AE6060">
        <w:rPr>
          <w:rFonts w:cstheme="minorHAnsi"/>
        </w:rPr>
        <w:t xml:space="preserve">and eligible for claims. </w:t>
      </w:r>
    </w:p>
    <w:p w14:paraId="2A386C27" w14:textId="77777777" w:rsidR="00710523" w:rsidRPr="004C485D" w:rsidRDefault="00710523" w:rsidP="00710523">
      <w:pPr>
        <w:pStyle w:val="ListParagraph"/>
        <w:numPr>
          <w:ilvl w:val="0"/>
          <w:numId w:val="5"/>
        </w:numPr>
        <w:jc w:val="both"/>
        <w:rPr>
          <w:rFonts w:cstheme="minorHAnsi"/>
        </w:rPr>
      </w:pPr>
      <w:r w:rsidRPr="004C485D">
        <w:rPr>
          <w:rFonts w:cstheme="minorHAnsi"/>
        </w:rPr>
        <w:t>Note that the data needs to be send to SURGE only for those loan accounts which qualifies for claims as per scheme notification and not otherwise.</w:t>
      </w:r>
    </w:p>
    <w:p w14:paraId="5199D1D5" w14:textId="46174125" w:rsidR="00710523" w:rsidRPr="004C485D" w:rsidRDefault="00710523" w:rsidP="00710523">
      <w:pPr>
        <w:pStyle w:val="ListParagraph"/>
        <w:numPr>
          <w:ilvl w:val="0"/>
          <w:numId w:val="5"/>
        </w:numPr>
        <w:jc w:val="both"/>
        <w:rPr>
          <w:rFonts w:cstheme="minorHAnsi"/>
        </w:rPr>
      </w:pPr>
      <w:r w:rsidRPr="004C485D">
        <w:rPr>
          <w:rFonts w:cstheme="minorHAnsi"/>
        </w:rPr>
        <w:t>MLI needs to send the information in a file, called as ‘Skill Scheme Claim Requisition Input Layout’. Information to be extracted in the layout mentioned in the section 1.2.1 and in the format mentioned in section 1.2.2</w:t>
      </w:r>
    </w:p>
    <w:p w14:paraId="1513C507" w14:textId="11C36A6C" w:rsidR="00710523" w:rsidRPr="004C485D" w:rsidRDefault="00710523" w:rsidP="00710523">
      <w:pPr>
        <w:pStyle w:val="ListParagraph"/>
        <w:numPr>
          <w:ilvl w:val="0"/>
          <w:numId w:val="5"/>
        </w:numPr>
        <w:jc w:val="both"/>
        <w:rPr>
          <w:rFonts w:cstheme="minorHAnsi"/>
        </w:rPr>
      </w:pPr>
      <w:r w:rsidRPr="004C485D">
        <w:rPr>
          <w:rFonts w:cstheme="minorHAnsi"/>
        </w:rPr>
        <w:t xml:space="preserve">Upload this file on the NCGTC system in </w:t>
      </w:r>
      <w:r w:rsidRPr="004C485D">
        <w:rPr>
          <w:rFonts w:cstheme="minorHAnsi"/>
          <w:i/>
        </w:rPr>
        <w:t>‘Non Approved’</w:t>
      </w:r>
      <w:r w:rsidRPr="004C485D">
        <w:rPr>
          <w:rFonts w:cstheme="minorHAnsi"/>
        </w:rPr>
        <w:t xml:space="preserve"> state by MLI user account</w:t>
      </w:r>
      <w:r w:rsidR="008E4993" w:rsidRPr="004C485D">
        <w:rPr>
          <w:rFonts w:cstheme="minorHAnsi"/>
        </w:rPr>
        <w:t xml:space="preserve"> and </w:t>
      </w:r>
      <w:r w:rsidRPr="004C485D">
        <w:rPr>
          <w:rFonts w:cstheme="minorHAnsi"/>
        </w:rPr>
        <w:t>against a specific ‘Scheme’.</w:t>
      </w:r>
    </w:p>
    <w:p w14:paraId="327A5F8E" w14:textId="77777777" w:rsidR="00710523" w:rsidRPr="004C485D" w:rsidRDefault="00710523" w:rsidP="00710523">
      <w:pPr>
        <w:pStyle w:val="ListParagraph"/>
        <w:numPr>
          <w:ilvl w:val="0"/>
          <w:numId w:val="5"/>
        </w:numPr>
        <w:jc w:val="both"/>
        <w:rPr>
          <w:rFonts w:cstheme="minorHAnsi"/>
        </w:rPr>
      </w:pPr>
      <w:r w:rsidRPr="004C485D">
        <w:rPr>
          <w:rFonts w:cstheme="minorHAnsi"/>
        </w:rPr>
        <w:t xml:space="preserve">Till the specified period (communicated by NCGTC) MLI is permitted to upload and/or re-upload the input file multiple times. Thus, allowing MLI’s to append, edit and delete the information for claim of the issued CG’s multiple times and in </w:t>
      </w:r>
      <w:r w:rsidRPr="004C485D">
        <w:rPr>
          <w:rFonts w:cstheme="minorHAnsi"/>
          <w:i/>
        </w:rPr>
        <w:t>‘Non Approved’</w:t>
      </w:r>
      <w:r w:rsidRPr="004C485D">
        <w:rPr>
          <w:rFonts w:cstheme="minorHAnsi"/>
        </w:rPr>
        <w:t xml:space="preserve"> state.</w:t>
      </w:r>
    </w:p>
    <w:p w14:paraId="1BB0A567" w14:textId="16B2D99F" w:rsidR="00710523" w:rsidRPr="004C485D" w:rsidRDefault="00710523" w:rsidP="00710523">
      <w:pPr>
        <w:pStyle w:val="ListParagraph"/>
        <w:numPr>
          <w:ilvl w:val="0"/>
          <w:numId w:val="5"/>
        </w:numPr>
        <w:jc w:val="both"/>
        <w:rPr>
          <w:rFonts w:cstheme="minorHAnsi"/>
        </w:rPr>
      </w:pPr>
      <w:r w:rsidRPr="004C485D">
        <w:rPr>
          <w:rFonts w:cstheme="minorHAnsi"/>
        </w:rPr>
        <w:t xml:space="preserve">Final submission of the ‘Approved’ input file </w:t>
      </w:r>
      <w:r w:rsidR="008E4993" w:rsidRPr="004C485D">
        <w:rPr>
          <w:rFonts w:cstheme="minorHAnsi"/>
        </w:rPr>
        <w:t>is</w:t>
      </w:r>
      <w:r w:rsidRPr="004C485D">
        <w:rPr>
          <w:rFonts w:cstheme="minorHAnsi"/>
        </w:rPr>
        <w:t xml:space="preserve"> effective </w:t>
      </w:r>
      <w:r w:rsidR="008E4993" w:rsidRPr="004C485D">
        <w:rPr>
          <w:rFonts w:cstheme="minorHAnsi"/>
        </w:rPr>
        <w:t xml:space="preserve">only when </w:t>
      </w:r>
      <w:r w:rsidRPr="004C485D">
        <w:rPr>
          <w:rFonts w:cstheme="minorHAnsi"/>
        </w:rPr>
        <w:t xml:space="preserve">MLI accepts to the ‘Management certificate - Terms &amp; Conditions’. </w:t>
      </w:r>
      <w:r w:rsidR="008E4993" w:rsidRPr="004C485D">
        <w:rPr>
          <w:rFonts w:cstheme="minorHAnsi"/>
        </w:rPr>
        <w:t xml:space="preserve">On acceptance to the terms of Management Certificate </w:t>
      </w:r>
      <w:r w:rsidRPr="004C485D">
        <w:rPr>
          <w:rFonts w:cstheme="minorHAnsi"/>
        </w:rPr>
        <w:t xml:space="preserve">– </w:t>
      </w:r>
      <w:r w:rsidR="008E4993" w:rsidRPr="004C485D">
        <w:rPr>
          <w:rFonts w:cstheme="minorHAnsi"/>
        </w:rPr>
        <w:t xml:space="preserve">system sends </w:t>
      </w:r>
      <w:r w:rsidRPr="004C485D">
        <w:rPr>
          <w:rFonts w:cstheme="minorHAnsi"/>
        </w:rPr>
        <w:t xml:space="preserve">the input file for approval </w:t>
      </w:r>
      <w:r w:rsidR="008E4993" w:rsidRPr="004C485D">
        <w:rPr>
          <w:rFonts w:cstheme="minorHAnsi"/>
        </w:rPr>
        <w:t xml:space="preserve">to </w:t>
      </w:r>
      <w:r w:rsidRPr="004C485D">
        <w:rPr>
          <w:rFonts w:cstheme="minorHAnsi"/>
        </w:rPr>
        <w:t xml:space="preserve">NCGTC user. </w:t>
      </w:r>
    </w:p>
    <w:p w14:paraId="62C61996" w14:textId="1DA8EE50" w:rsidR="00710523" w:rsidRPr="004C485D" w:rsidRDefault="00710523" w:rsidP="00710523">
      <w:pPr>
        <w:pStyle w:val="ListParagraph"/>
        <w:numPr>
          <w:ilvl w:val="0"/>
          <w:numId w:val="5"/>
        </w:numPr>
        <w:jc w:val="both"/>
        <w:rPr>
          <w:rFonts w:cstheme="minorHAnsi"/>
        </w:rPr>
      </w:pPr>
      <w:r w:rsidRPr="004C485D">
        <w:rPr>
          <w:rFonts w:cstheme="minorHAnsi"/>
        </w:rPr>
        <w:t xml:space="preserve">After final verification of the input file by MLI approver user account (created by their own MLI Administrator), </w:t>
      </w:r>
      <w:r w:rsidR="00B940A4" w:rsidRPr="004C485D">
        <w:rPr>
          <w:rFonts w:cstheme="minorHAnsi"/>
        </w:rPr>
        <w:t>AND</w:t>
      </w:r>
      <w:r w:rsidRPr="004C485D">
        <w:rPr>
          <w:rFonts w:cstheme="minorHAnsi"/>
        </w:rPr>
        <w:t xml:space="preserve"> NCGTC user the state of the input file is changed as </w:t>
      </w:r>
      <w:r w:rsidRPr="004C485D">
        <w:rPr>
          <w:rFonts w:cstheme="minorHAnsi"/>
          <w:i/>
        </w:rPr>
        <w:t>‘Approved’</w:t>
      </w:r>
      <w:r w:rsidRPr="004C485D">
        <w:rPr>
          <w:rFonts w:cstheme="minorHAnsi"/>
        </w:rPr>
        <w:t xml:space="preserve"> state. </w:t>
      </w:r>
    </w:p>
    <w:p w14:paraId="101C03E7" w14:textId="57C9C510" w:rsidR="0010752E" w:rsidRPr="004C485D" w:rsidRDefault="00710523" w:rsidP="00710523">
      <w:pPr>
        <w:pStyle w:val="ListParagraph"/>
        <w:numPr>
          <w:ilvl w:val="0"/>
          <w:numId w:val="5"/>
        </w:numPr>
        <w:jc w:val="both"/>
        <w:rPr>
          <w:rFonts w:cstheme="minorHAnsi"/>
        </w:rPr>
      </w:pPr>
      <w:r w:rsidRPr="004C485D">
        <w:rPr>
          <w:rFonts w:cstheme="minorHAnsi"/>
        </w:rPr>
        <w:t xml:space="preserve">Approved state of input file also means that the claims </w:t>
      </w:r>
      <w:r w:rsidR="00B940A4" w:rsidRPr="004C485D">
        <w:rPr>
          <w:rFonts w:cstheme="minorHAnsi"/>
        </w:rPr>
        <w:t xml:space="preserve">is under </w:t>
      </w:r>
      <w:r w:rsidRPr="004C485D">
        <w:rPr>
          <w:rFonts w:cstheme="minorHAnsi"/>
        </w:rPr>
        <w:t>consider</w:t>
      </w:r>
      <w:r w:rsidR="00B940A4" w:rsidRPr="004C485D">
        <w:rPr>
          <w:rFonts w:cstheme="minorHAnsi"/>
        </w:rPr>
        <w:t xml:space="preserve">ation </w:t>
      </w:r>
      <w:r w:rsidRPr="004C485D">
        <w:rPr>
          <w:rFonts w:cstheme="minorHAnsi"/>
        </w:rPr>
        <w:t>in SURGE.</w:t>
      </w:r>
    </w:p>
    <w:p w14:paraId="1131ABC2" w14:textId="77777777" w:rsidR="0010752E" w:rsidRPr="004C485D" w:rsidRDefault="0010752E" w:rsidP="00414837">
      <w:pPr>
        <w:pStyle w:val="Heading3"/>
        <w:keepLines w:val="0"/>
        <w:numPr>
          <w:ilvl w:val="4"/>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16" w:name="_Toc436819452"/>
      <w:bookmarkStart w:id="17" w:name="_Toc481258364"/>
      <w:bookmarkStart w:id="18" w:name="_Toc188534243"/>
      <w:r w:rsidRPr="004C485D">
        <w:rPr>
          <w:rFonts w:asciiTheme="minorHAnsi" w:hAnsiTheme="minorHAnsi" w:cstheme="minorHAnsi"/>
          <w:b/>
          <w:bCs/>
          <w:color w:val="000000" w:themeColor="text1"/>
          <w:sz w:val="22"/>
          <w:szCs w:val="22"/>
        </w:rPr>
        <w:t>Summary - Preparing &amp; Uploading the Input File</w:t>
      </w:r>
      <w:bookmarkEnd w:id="16"/>
      <w:bookmarkEnd w:id="17"/>
      <w:bookmarkEnd w:id="18"/>
    </w:p>
    <w:p w14:paraId="3996DC30" w14:textId="77777777" w:rsidR="0010752E" w:rsidRPr="004C485D" w:rsidRDefault="0010752E" w:rsidP="0010752E">
      <w:pPr>
        <w:jc w:val="both"/>
        <w:rPr>
          <w:rFonts w:cstheme="minorHAnsi"/>
        </w:rPr>
      </w:pPr>
      <w:r w:rsidRPr="004C485D">
        <w:rPr>
          <w:rFonts w:cstheme="minorHAnsi"/>
          <w:noProof/>
          <w:lang w:val="en-IN" w:eastAsia="en-IN"/>
        </w:rPr>
        <w:drawing>
          <wp:inline distT="0" distB="0" distL="0" distR="0" wp14:anchorId="6CD05FCC" wp14:editId="3893E3B0">
            <wp:extent cx="5943600" cy="1924050"/>
            <wp:effectExtent l="57150" t="0" r="7620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B89E571" w14:textId="7D5FB398" w:rsidR="0010752E" w:rsidRPr="004C485D" w:rsidRDefault="0010752E" w:rsidP="0010752E">
      <w:pPr>
        <w:jc w:val="both"/>
        <w:rPr>
          <w:rFonts w:cstheme="minorHAnsi"/>
        </w:rPr>
      </w:pPr>
      <w:r w:rsidRPr="004C485D">
        <w:rPr>
          <w:rFonts w:cstheme="minorHAnsi"/>
        </w:rPr>
        <w:t xml:space="preserve">Note: MLI’s </w:t>
      </w:r>
      <w:r w:rsidR="00F62891" w:rsidRPr="004C485D">
        <w:rPr>
          <w:rFonts w:cstheme="minorHAnsi"/>
        </w:rPr>
        <w:t>needs</w:t>
      </w:r>
      <w:r w:rsidRPr="004C485D">
        <w:rPr>
          <w:rFonts w:cstheme="minorHAnsi"/>
        </w:rPr>
        <w:t xml:space="preserve"> to perform these steps in stipulated time communicated by NCGTC to MLI’s.</w:t>
      </w:r>
    </w:p>
    <w:p w14:paraId="24340F3F" w14:textId="41D75FF6" w:rsidR="0010752E" w:rsidRDefault="00F62891" w:rsidP="0010752E">
      <w:pPr>
        <w:jc w:val="both"/>
        <w:rPr>
          <w:rFonts w:cstheme="minorHAnsi"/>
        </w:rPr>
      </w:pPr>
      <w:r w:rsidRPr="004C485D">
        <w:rPr>
          <w:rFonts w:cstheme="minorHAnsi"/>
        </w:rPr>
        <w:t>System will extract the</w:t>
      </w:r>
      <w:r w:rsidR="00414837" w:rsidRPr="004C485D">
        <w:rPr>
          <w:rFonts w:cstheme="minorHAnsi"/>
        </w:rPr>
        <w:t xml:space="preserve"> input file content uploaded by MLI in XML format to a staging area database. While extracting these records, SURGE extractors will append the records with Date-Time stamp in order for effective traceability of input records.</w:t>
      </w:r>
    </w:p>
    <w:p w14:paraId="3FEFD4A5" w14:textId="30CDAE1F" w:rsidR="000910DD" w:rsidRDefault="000910DD" w:rsidP="000910DD">
      <w:pPr>
        <w:jc w:val="both"/>
        <w:rPr>
          <w:b/>
        </w:rPr>
      </w:pPr>
      <w:r w:rsidRPr="00965D2C">
        <w:rPr>
          <w:b/>
        </w:rPr>
        <w:lastRenderedPageBreak/>
        <w:t xml:space="preserve">(Note: - </w:t>
      </w:r>
      <w:r>
        <w:rPr>
          <w:b/>
        </w:rPr>
        <w:t>Ma</w:t>
      </w:r>
      <w:r w:rsidRPr="00965D2C">
        <w:rPr>
          <w:b/>
        </w:rPr>
        <w:t>ke provision in the system for MLI to upload the Claim File even if any claim file is in process</w:t>
      </w:r>
      <w:r>
        <w:rPr>
          <w:b/>
        </w:rPr>
        <w:t xml:space="preserve"> for this Surge system.)</w:t>
      </w:r>
    </w:p>
    <w:p w14:paraId="6D49B9CE" w14:textId="77777777" w:rsidR="00727718" w:rsidRPr="00F55089" w:rsidRDefault="00727718" w:rsidP="00727718">
      <w:pPr>
        <w:jc w:val="both"/>
        <w:rPr>
          <w:b/>
        </w:rPr>
      </w:pPr>
      <w:r>
        <w:rPr>
          <w:b/>
        </w:rPr>
        <w:t xml:space="preserve">(Note: - </w:t>
      </w:r>
      <w:r w:rsidRPr="00F55089">
        <w:rPr>
          <w:b/>
        </w:rPr>
        <w:t>Automated email alert generated for MLI Admin within 90,60,30,15 days of Claim Expiry Date.</w:t>
      </w:r>
    </w:p>
    <w:p w14:paraId="4069F70B" w14:textId="77777777" w:rsidR="00727718" w:rsidRPr="00965D2C" w:rsidRDefault="00727718" w:rsidP="00727718">
      <w:pPr>
        <w:jc w:val="both"/>
        <w:rPr>
          <w:b/>
        </w:rPr>
      </w:pPr>
      <w:r w:rsidRPr="00F55089">
        <w:rPr>
          <w:b/>
        </w:rPr>
        <w:t>Same for NCGTC user (NCGTC Creator of the scheme to be defined in the system).</w:t>
      </w:r>
    </w:p>
    <w:p w14:paraId="7C39ACA4" w14:textId="4B8A935E" w:rsidR="0010752E" w:rsidRPr="004C485D" w:rsidRDefault="0010752E" w:rsidP="0010752E">
      <w:pPr>
        <w:rPr>
          <w:rFonts w:eastAsia="Times New Roman" w:cstheme="minorHAnsi"/>
          <w:b/>
          <w:bCs/>
          <w:iCs/>
          <w:color w:val="7F7F7F"/>
        </w:rPr>
      </w:pPr>
    </w:p>
    <w:p w14:paraId="40A8476B" w14:textId="77777777" w:rsidR="0010752E" w:rsidRPr="004C485D" w:rsidRDefault="0010752E" w:rsidP="00414837">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19" w:name="_Toc481258367"/>
      <w:bookmarkStart w:id="20" w:name="_Toc188534244"/>
      <w:r w:rsidRPr="004C485D">
        <w:rPr>
          <w:rFonts w:asciiTheme="minorHAnsi" w:hAnsiTheme="minorHAnsi" w:cstheme="minorHAnsi"/>
          <w:b/>
          <w:bCs/>
          <w:color w:val="000000" w:themeColor="text1"/>
          <w:sz w:val="22"/>
          <w:szCs w:val="22"/>
        </w:rPr>
        <w:t>Eligibility Criteria Checks</w:t>
      </w:r>
      <w:bookmarkEnd w:id="19"/>
      <w:bookmarkEnd w:id="20"/>
    </w:p>
    <w:p w14:paraId="12C899EF" w14:textId="793265BC" w:rsidR="0010752E" w:rsidRPr="004C485D" w:rsidRDefault="00655901" w:rsidP="0010752E">
      <w:pPr>
        <w:jc w:val="both"/>
        <w:rPr>
          <w:rFonts w:cstheme="minorHAnsi"/>
        </w:rPr>
      </w:pPr>
      <w:r w:rsidRPr="004C485D">
        <w:rPr>
          <w:rFonts w:cstheme="minorHAnsi"/>
        </w:rPr>
        <w:t>SURGE performs the f</w:t>
      </w:r>
      <w:r w:rsidR="0010752E" w:rsidRPr="004C485D">
        <w:rPr>
          <w:rFonts w:cstheme="minorHAnsi"/>
        </w:rPr>
        <w:t xml:space="preserve">ollowing checks on each MLI Loan Accounts </w:t>
      </w:r>
      <w:r w:rsidRPr="004C485D">
        <w:rPr>
          <w:rFonts w:cstheme="minorHAnsi"/>
        </w:rPr>
        <w:t xml:space="preserve">data </w:t>
      </w:r>
      <w:r w:rsidR="0010752E" w:rsidRPr="004C485D">
        <w:rPr>
          <w:rFonts w:cstheme="minorHAnsi"/>
        </w:rPr>
        <w:t xml:space="preserve">to ascertain their eligibility for </w:t>
      </w:r>
      <w:r w:rsidR="00816F8E" w:rsidRPr="004C485D">
        <w:rPr>
          <w:rFonts w:cstheme="minorHAnsi"/>
        </w:rPr>
        <w:t>invoking claims</w:t>
      </w:r>
      <w:r w:rsidRPr="004C485D">
        <w:rPr>
          <w:rFonts w:cstheme="minorHAnsi"/>
        </w:rPr>
        <w:t xml:space="preserve"> </w:t>
      </w:r>
      <w:r w:rsidR="0010752E" w:rsidRPr="004C485D">
        <w:rPr>
          <w:rFonts w:cstheme="minorHAnsi"/>
        </w:rPr>
        <w:t xml:space="preserve">and the record </w:t>
      </w:r>
      <w:r w:rsidRPr="004C485D">
        <w:rPr>
          <w:rFonts w:cstheme="minorHAnsi"/>
        </w:rPr>
        <w:t>is</w:t>
      </w:r>
      <w:r w:rsidR="0010752E" w:rsidRPr="004C485D">
        <w:rPr>
          <w:rFonts w:cstheme="minorHAnsi"/>
        </w:rPr>
        <w:t xml:space="preserve"> </w:t>
      </w:r>
      <w:r w:rsidR="0010752E" w:rsidRPr="004C485D">
        <w:rPr>
          <w:rFonts w:cstheme="minorHAnsi"/>
          <w:i/>
          <w:u w:val="single"/>
        </w:rPr>
        <w:t>REJECTED</w:t>
      </w:r>
      <w:r w:rsidR="0010752E" w:rsidRPr="004C485D">
        <w:rPr>
          <w:rFonts w:cstheme="minorHAnsi"/>
          <w:i/>
        </w:rPr>
        <w:t xml:space="preserve"> if</w:t>
      </w:r>
      <w:r w:rsidRPr="004C485D">
        <w:rPr>
          <w:rFonts w:cstheme="minorHAnsi"/>
          <w:i/>
        </w:rPr>
        <w:t>f</w:t>
      </w:r>
      <w:r w:rsidR="0010752E" w:rsidRPr="004C485D">
        <w:rPr>
          <w:rFonts w:cstheme="minorHAnsi"/>
        </w:rPr>
        <w:t>:</w:t>
      </w:r>
    </w:p>
    <w:p w14:paraId="4FC42180" w14:textId="4B92BC81" w:rsidR="009F2387" w:rsidRPr="004C485D" w:rsidRDefault="009F2387" w:rsidP="009F2387">
      <w:pPr>
        <w:pStyle w:val="ListParagraph"/>
        <w:numPr>
          <w:ilvl w:val="0"/>
          <w:numId w:val="3"/>
        </w:numPr>
        <w:jc w:val="both"/>
        <w:rPr>
          <w:rFonts w:cstheme="minorHAnsi"/>
        </w:rPr>
      </w:pPr>
      <w:r w:rsidRPr="004C485D">
        <w:rPr>
          <w:rFonts w:cstheme="minorHAnsi"/>
        </w:rPr>
        <w:t xml:space="preserve">The ‘MLI’ AND ‘Loan Account Number’ specified DOES NOT EXISTs in SURGE System Database. </w:t>
      </w:r>
      <w:r w:rsidRPr="004C485D">
        <w:rPr>
          <w:rFonts w:cstheme="minorHAnsi"/>
          <w:i/>
        </w:rPr>
        <w:t xml:space="preserve">(If MLI Loan Account does not exists in the system with a match for unique guarantee number (CGPAN), than – this loan account </w:t>
      </w:r>
      <w:r w:rsidR="00655901" w:rsidRPr="004C485D">
        <w:rPr>
          <w:rFonts w:cstheme="minorHAnsi"/>
          <w:i/>
        </w:rPr>
        <w:t xml:space="preserve">is </w:t>
      </w:r>
      <w:r w:rsidRPr="004C485D">
        <w:rPr>
          <w:rFonts w:cstheme="minorHAnsi"/>
          <w:i/>
        </w:rPr>
        <w:t>rejected</w:t>
      </w:r>
      <w:r w:rsidR="00655901" w:rsidRPr="004C485D">
        <w:rPr>
          <w:rFonts w:cstheme="minorHAnsi"/>
          <w:i/>
        </w:rPr>
        <w:t xml:space="preserve">). </w:t>
      </w:r>
    </w:p>
    <w:p w14:paraId="3245FDB3" w14:textId="77777777" w:rsidR="009F2387" w:rsidRPr="004C485D" w:rsidRDefault="009F2387" w:rsidP="009F2387">
      <w:pPr>
        <w:pStyle w:val="ListParagraph"/>
        <w:numPr>
          <w:ilvl w:val="0"/>
          <w:numId w:val="3"/>
        </w:numPr>
        <w:jc w:val="both"/>
        <w:rPr>
          <w:rFonts w:cstheme="minorHAnsi"/>
        </w:rPr>
      </w:pPr>
      <w:r w:rsidRPr="004C485D">
        <w:rPr>
          <w:rFonts w:cstheme="minorHAnsi"/>
        </w:rPr>
        <w:t>Records in same input file presented by MLI has repeated/same account number. (In such case, the first record will be considered valid and remaining records having duplicate (or repeated) account number will be rejected).</w:t>
      </w:r>
    </w:p>
    <w:p w14:paraId="42227978" w14:textId="77777777" w:rsidR="009F2387" w:rsidRPr="004C485D" w:rsidRDefault="009F2387" w:rsidP="009F2387">
      <w:pPr>
        <w:pStyle w:val="ListParagraph"/>
        <w:numPr>
          <w:ilvl w:val="0"/>
          <w:numId w:val="3"/>
        </w:numPr>
        <w:jc w:val="both"/>
        <w:rPr>
          <w:rFonts w:cstheme="minorHAnsi"/>
        </w:rPr>
      </w:pPr>
      <w:r w:rsidRPr="004C485D">
        <w:rPr>
          <w:rFonts w:cstheme="minorHAnsi"/>
        </w:rPr>
        <w:t>The credit guarantee exists in system and has one of the following CG Current Status:</w:t>
      </w:r>
    </w:p>
    <w:p w14:paraId="3F9AC856" w14:textId="20767585" w:rsidR="009F2387" w:rsidRPr="004C485D" w:rsidRDefault="009F2387" w:rsidP="009F2387">
      <w:pPr>
        <w:pStyle w:val="ListParagraph"/>
        <w:numPr>
          <w:ilvl w:val="1"/>
          <w:numId w:val="3"/>
        </w:numPr>
        <w:jc w:val="both"/>
        <w:rPr>
          <w:rFonts w:cstheme="minorHAnsi"/>
        </w:rPr>
      </w:pPr>
      <w:r w:rsidRPr="004C485D">
        <w:rPr>
          <w:rFonts w:cstheme="minorHAnsi"/>
        </w:rPr>
        <w:t>30036</w:t>
      </w:r>
    </w:p>
    <w:p w14:paraId="7B872BC8" w14:textId="5E40BBFA" w:rsidR="009D4B77" w:rsidRPr="004C485D" w:rsidRDefault="009D4B77" w:rsidP="009F2387">
      <w:pPr>
        <w:pStyle w:val="ListParagraph"/>
        <w:numPr>
          <w:ilvl w:val="1"/>
          <w:numId w:val="3"/>
        </w:numPr>
        <w:jc w:val="both"/>
        <w:rPr>
          <w:rFonts w:cstheme="minorHAnsi"/>
        </w:rPr>
      </w:pPr>
      <w:r w:rsidRPr="004C485D">
        <w:rPr>
          <w:rFonts w:cstheme="minorHAnsi"/>
        </w:rPr>
        <w:t>30010</w:t>
      </w:r>
    </w:p>
    <w:p w14:paraId="3004599E" w14:textId="77777777" w:rsidR="009F2387" w:rsidRPr="004C485D" w:rsidRDefault="009F2387" w:rsidP="009F2387">
      <w:pPr>
        <w:pStyle w:val="ListParagraph"/>
        <w:numPr>
          <w:ilvl w:val="1"/>
          <w:numId w:val="3"/>
        </w:numPr>
        <w:jc w:val="both"/>
        <w:rPr>
          <w:rFonts w:cstheme="minorHAnsi"/>
        </w:rPr>
      </w:pPr>
      <w:r w:rsidRPr="004C485D">
        <w:rPr>
          <w:rFonts w:cstheme="minorHAnsi"/>
        </w:rPr>
        <w:t>30011</w:t>
      </w:r>
    </w:p>
    <w:p w14:paraId="31EEDC17" w14:textId="77777777" w:rsidR="009F2387" w:rsidRPr="004C485D" w:rsidRDefault="009F2387" w:rsidP="009F2387">
      <w:pPr>
        <w:pStyle w:val="ListParagraph"/>
        <w:numPr>
          <w:ilvl w:val="1"/>
          <w:numId w:val="3"/>
        </w:numPr>
        <w:jc w:val="both"/>
        <w:rPr>
          <w:rFonts w:cstheme="minorHAnsi"/>
        </w:rPr>
      </w:pPr>
      <w:r w:rsidRPr="004C485D">
        <w:rPr>
          <w:rFonts w:cstheme="minorHAnsi"/>
        </w:rPr>
        <w:t>30005</w:t>
      </w:r>
    </w:p>
    <w:p w14:paraId="337E2217" w14:textId="77777777" w:rsidR="009F2387" w:rsidRPr="004C485D" w:rsidRDefault="009F2387" w:rsidP="009F2387">
      <w:pPr>
        <w:pStyle w:val="ListParagraph"/>
        <w:numPr>
          <w:ilvl w:val="1"/>
          <w:numId w:val="3"/>
        </w:numPr>
        <w:jc w:val="both"/>
        <w:rPr>
          <w:rFonts w:cstheme="minorHAnsi"/>
        </w:rPr>
      </w:pPr>
      <w:r w:rsidRPr="004C485D">
        <w:rPr>
          <w:rFonts w:cstheme="minorHAnsi"/>
        </w:rPr>
        <w:t>30018</w:t>
      </w:r>
    </w:p>
    <w:p w14:paraId="08EEADFE" w14:textId="77777777" w:rsidR="009F2387" w:rsidRPr="004C485D" w:rsidRDefault="009F2387" w:rsidP="009F2387">
      <w:pPr>
        <w:pStyle w:val="ListParagraph"/>
        <w:numPr>
          <w:ilvl w:val="1"/>
          <w:numId w:val="3"/>
        </w:numPr>
        <w:jc w:val="both"/>
        <w:rPr>
          <w:rFonts w:cstheme="minorHAnsi"/>
        </w:rPr>
      </w:pPr>
      <w:r w:rsidRPr="004C485D">
        <w:rPr>
          <w:rFonts w:cstheme="minorHAnsi"/>
        </w:rPr>
        <w:t>30019</w:t>
      </w:r>
    </w:p>
    <w:p w14:paraId="47959063" w14:textId="77777777" w:rsidR="009F2387" w:rsidRPr="004C485D" w:rsidRDefault="009F2387" w:rsidP="009F2387">
      <w:pPr>
        <w:pStyle w:val="ListParagraph"/>
        <w:numPr>
          <w:ilvl w:val="1"/>
          <w:numId w:val="3"/>
        </w:numPr>
        <w:jc w:val="both"/>
        <w:rPr>
          <w:rFonts w:cstheme="minorHAnsi"/>
        </w:rPr>
      </w:pPr>
      <w:r w:rsidRPr="004C485D">
        <w:rPr>
          <w:rFonts w:cstheme="minorHAnsi"/>
        </w:rPr>
        <w:t>30013</w:t>
      </w:r>
    </w:p>
    <w:p w14:paraId="4FD0F8C3" w14:textId="7B242334" w:rsidR="009F2387" w:rsidRPr="004C485D" w:rsidRDefault="009F2387" w:rsidP="009F2387">
      <w:pPr>
        <w:pStyle w:val="ListParagraph"/>
        <w:numPr>
          <w:ilvl w:val="1"/>
          <w:numId w:val="3"/>
        </w:numPr>
        <w:jc w:val="both"/>
        <w:rPr>
          <w:rFonts w:cstheme="minorHAnsi"/>
        </w:rPr>
      </w:pPr>
      <w:r w:rsidRPr="004C485D">
        <w:rPr>
          <w:rFonts w:cstheme="minorHAnsi"/>
        </w:rPr>
        <w:t>30038</w:t>
      </w:r>
    </w:p>
    <w:p w14:paraId="34677FEC" w14:textId="58085281" w:rsidR="000874EF" w:rsidRPr="004C485D" w:rsidRDefault="000874EF" w:rsidP="009F2387">
      <w:pPr>
        <w:pStyle w:val="ListParagraph"/>
        <w:numPr>
          <w:ilvl w:val="1"/>
          <w:numId w:val="3"/>
        </w:numPr>
        <w:jc w:val="both"/>
        <w:rPr>
          <w:rFonts w:cstheme="minorHAnsi"/>
        </w:rPr>
      </w:pPr>
      <w:r w:rsidRPr="004C485D">
        <w:rPr>
          <w:rFonts w:cstheme="minorHAnsi"/>
        </w:rPr>
        <w:t>30039</w:t>
      </w:r>
    </w:p>
    <w:p w14:paraId="1EE41FAB" w14:textId="77777777" w:rsidR="009F2387" w:rsidRPr="004C485D" w:rsidRDefault="009F2387" w:rsidP="009F2387">
      <w:pPr>
        <w:pStyle w:val="ListParagraph"/>
        <w:numPr>
          <w:ilvl w:val="0"/>
          <w:numId w:val="3"/>
        </w:numPr>
        <w:jc w:val="both"/>
        <w:rPr>
          <w:rFonts w:cstheme="minorHAnsi"/>
        </w:rPr>
      </w:pPr>
      <w:r w:rsidRPr="004C485D">
        <w:rPr>
          <w:rFonts w:cstheme="minorHAnsi"/>
        </w:rPr>
        <w:t>The loan a/c should NOT have ‘Final Claim’ Status (in process or settled state).</w:t>
      </w:r>
    </w:p>
    <w:p w14:paraId="4E7BEA3C" w14:textId="12E1E3FF" w:rsidR="00311DF9" w:rsidRPr="00311DF9" w:rsidRDefault="009F2387" w:rsidP="00311DF9">
      <w:pPr>
        <w:pStyle w:val="ListParagraph"/>
        <w:numPr>
          <w:ilvl w:val="0"/>
          <w:numId w:val="3"/>
        </w:numPr>
        <w:jc w:val="both"/>
        <w:rPr>
          <w:rFonts w:cstheme="minorHAnsi"/>
          <w:strike/>
        </w:rPr>
      </w:pPr>
      <w:r w:rsidRPr="008E00C2">
        <w:rPr>
          <w:rFonts w:cstheme="minorHAnsi"/>
          <w:strike/>
        </w:rPr>
        <w:t>The Total Dues</w:t>
      </w:r>
      <w:r w:rsidR="001D2F96" w:rsidRPr="008E00C2">
        <w:rPr>
          <w:rFonts w:cstheme="minorHAnsi"/>
          <w:strike/>
        </w:rPr>
        <w:t xml:space="preserve"> as on Date of NPA</w:t>
      </w:r>
      <w:r w:rsidRPr="008E00C2">
        <w:rPr>
          <w:rFonts w:cstheme="minorHAnsi"/>
          <w:strike/>
        </w:rPr>
        <w:t xml:space="preserve"> amount IS ZERO or LESS THAN ZERO</w:t>
      </w:r>
    </w:p>
    <w:p w14:paraId="57660026" w14:textId="0D130F57" w:rsidR="008E00C2" w:rsidRDefault="00DF14A7" w:rsidP="008E00C2">
      <w:pPr>
        <w:pStyle w:val="ListParagraph"/>
        <w:numPr>
          <w:ilvl w:val="0"/>
          <w:numId w:val="31"/>
        </w:numPr>
        <w:jc w:val="both"/>
        <w:rPr>
          <w:rFonts w:cstheme="minorHAnsi"/>
        </w:rPr>
      </w:pPr>
      <w:r>
        <w:rPr>
          <w:rFonts w:cstheme="minorHAnsi"/>
        </w:rPr>
        <w:t xml:space="preserve">The </w:t>
      </w:r>
      <w:r w:rsidR="00311DF9" w:rsidRPr="00311DF9">
        <w:rPr>
          <w:rFonts w:cstheme="minorHAnsi"/>
        </w:rPr>
        <w:t>Principal Outstanding as on Date of NPA</w:t>
      </w:r>
      <w:r>
        <w:rPr>
          <w:rFonts w:cstheme="minorHAnsi"/>
        </w:rPr>
        <w:t xml:space="preserve"> amount IS ZERO or LESS THAN ZERO.</w:t>
      </w:r>
    </w:p>
    <w:p w14:paraId="50051ED2" w14:textId="21EEAF1D" w:rsidR="00DF14A7" w:rsidRPr="00773680" w:rsidRDefault="00773680" w:rsidP="00773680">
      <w:pPr>
        <w:pStyle w:val="ListParagraph"/>
        <w:numPr>
          <w:ilvl w:val="0"/>
          <w:numId w:val="31"/>
        </w:numPr>
        <w:rPr>
          <w:rFonts w:cstheme="minorHAnsi"/>
        </w:rPr>
      </w:pPr>
      <w:r w:rsidRPr="00773680">
        <w:rPr>
          <w:rFonts w:cstheme="minorHAnsi"/>
        </w:rPr>
        <w:t xml:space="preserve">The </w:t>
      </w:r>
      <w:r>
        <w:rPr>
          <w:rFonts w:cstheme="minorHAnsi"/>
        </w:rPr>
        <w:t>Interest</w:t>
      </w:r>
      <w:r w:rsidRPr="00773680">
        <w:rPr>
          <w:rFonts w:cstheme="minorHAnsi"/>
        </w:rPr>
        <w:t xml:space="preserve"> Outstanding as on Date of NPA amount IS ZERO or LESS THAN ZERO.</w:t>
      </w:r>
    </w:p>
    <w:p w14:paraId="6DB659BB" w14:textId="0DE05196" w:rsidR="001D2F96" w:rsidRDefault="001D2F96" w:rsidP="001D2F96">
      <w:pPr>
        <w:pStyle w:val="ListParagraph"/>
        <w:numPr>
          <w:ilvl w:val="0"/>
          <w:numId w:val="3"/>
        </w:numPr>
        <w:jc w:val="both"/>
        <w:rPr>
          <w:rFonts w:cstheme="minorHAnsi"/>
          <w:strike/>
        </w:rPr>
      </w:pPr>
      <w:r w:rsidRPr="00355187">
        <w:rPr>
          <w:rFonts w:cstheme="minorHAnsi"/>
          <w:strike/>
        </w:rPr>
        <w:t>The Total Dues as on Date of Claim Lodgment amount IS ZERO or LESS THAN ZERO</w:t>
      </w:r>
    </w:p>
    <w:p w14:paraId="28C4B8C4" w14:textId="088CAF96" w:rsidR="00355187" w:rsidRPr="0078241B" w:rsidRDefault="00355187" w:rsidP="00355187">
      <w:pPr>
        <w:pStyle w:val="ListParagraph"/>
        <w:jc w:val="both"/>
        <w:rPr>
          <w:rFonts w:cstheme="minorHAnsi"/>
        </w:rPr>
      </w:pPr>
      <w:r w:rsidRPr="0078241B">
        <w:rPr>
          <w:rFonts w:cstheme="minorHAnsi"/>
        </w:rPr>
        <w:t>a)</w:t>
      </w:r>
      <w:r w:rsidRPr="0078241B">
        <w:rPr>
          <w:rFonts w:cstheme="minorHAnsi"/>
        </w:rPr>
        <w:tab/>
        <w:t xml:space="preserve">The Principal Outstanding as on Date of </w:t>
      </w:r>
      <w:r w:rsidR="00A00E01">
        <w:rPr>
          <w:rFonts w:cstheme="minorHAnsi"/>
        </w:rPr>
        <w:t>Claim</w:t>
      </w:r>
      <w:r w:rsidRPr="0078241B">
        <w:rPr>
          <w:rFonts w:cstheme="minorHAnsi"/>
        </w:rPr>
        <w:t xml:space="preserve"> amount IS ZERO or LESS THAN ZERO.</w:t>
      </w:r>
    </w:p>
    <w:p w14:paraId="0A0169F7" w14:textId="5CD69705" w:rsidR="00355187" w:rsidRPr="0078241B" w:rsidRDefault="00355187" w:rsidP="00355187">
      <w:pPr>
        <w:pStyle w:val="ListParagraph"/>
        <w:jc w:val="both"/>
        <w:rPr>
          <w:rFonts w:cstheme="minorHAnsi"/>
        </w:rPr>
      </w:pPr>
      <w:r w:rsidRPr="0078241B">
        <w:rPr>
          <w:rFonts w:cstheme="minorHAnsi"/>
        </w:rPr>
        <w:t>b)</w:t>
      </w:r>
      <w:r w:rsidRPr="0078241B">
        <w:rPr>
          <w:rFonts w:cstheme="minorHAnsi"/>
        </w:rPr>
        <w:tab/>
        <w:t xml:space="preserve">The Interest Outstanding as on Date of </w:t>
      </w:r>
      <w:r w:rsidR="00A00E01">
        <w:rPr>
          <w:rFonts w:cstheme="minorHAnsi"/>
        </w:rPr>
        <w:t>Claim</w:t>
      </w:r>
      <w:r w:rsidRPr="0078241B">
        <w:rPr>
          <w:rFonts w:cstheme="minorHAnsi"/>
        </w:rPr>
        <w:t xml:space="preserve"> amount IS ZERO or LESS THAN ZERO.</w:t>
      </w:r>
    </w:p>
    <w:p w14:paraId="2291F332" w14:textId="77777777" w:rsidR="009F2387" w:rsidRPr="004C485D" w:rsidRDefault="009F2387" w:rsidP="009F2387">
      <w:pPr>
        <w:pStyle w:val="ListParagraph"/>
        <w:numPr>
          <w:ilvl w:val="0"/>
          <w:numId w:val="3"/>
        </w:numPr>
        <w:jc w:val="both"/>
        <w:rPr>
          <w:rFonts w:cstheme="minorHAnsi"/>
        </w:rPr>
      </w:pPr>
      <w:r w:rsidRPr="004C485D">
        <w:rPr>
          <w:rFonts w:cstheme="minorHAnsi"/>
        </w:rPr>
        <w:t>For the claimed CG record whose current system date is:</w:t>
      </w:r>
    </w:p>
    <w:p w14:paraId="542B7D96" w14:textId="77777777" w:rsidR="009F2387" w:rsidRPr="004C485D" w:rsidRDefault="009F2387" w:rsidP="009F2387">
      <w:pPr>
        <w:pStyle w:val="ListParagraph"/>
        <w:numPr>
          <w:ilvl w:val="1"/>
          <w:numId w:val="3"/>
        </w:numPr>
        <w:jc w:val="both"/>
        <w:rPr>
          <w:rFonts w:cstheme="minorHAnsi"/>
        </w:rPr>
      </w:pPr>
      <w:r w:rsidRPr="004C485D">
        <w:rPr>
          <w:rFonts w:cstheme="minorHAnsi"/>
        </w:rPr>
        <w:t xml:space="preserve">LATER TO Claim End Date </w:t>
      </w:r>
    </w:p>
    <w:p w14:paraId="237DB4B7" w14:textId="77777777" w:rsidR="009F2387" w:rsidRPr="004C485D" w:rsidRDefault="009F2387" w:rsidP="009F2387">
      <w:pPr>
        <w:pStyle w:val="ListParagraph"/>
        <w:numPr>
          <w:ilvl w:val="1"/>
          <w:numId w:val="3"/>
        </w:numPr>
        <w:jc w:val="both"/>
        <w:rPr>
          <w:rFonts w:cstheme="minorHAnsi"/>
        </w:rPr>
      </w:pPr>
      <w:r w:rsidRPr="004C485D">
        <w:rPr>
          <w:rFonts w:cstheme="minorHAnsi"/>
        </w:rPr>
        <w:t>EARLIER AND EQUAL TO Locking Period Date (LPD)</w:t>
      </w:r>
    </w:p>
    <w:p w14:paraId="288AA66D" w14:textId="77777777" w:rsidR="009F2387" w:rsidRPr="004C485D" w:rsidRDefault="009F2387" w:rsidP="009F2387">
      <w:pPr>
        <w:ind w:firstLine="720"/>
        <w:jc w:val="both"/>
        <w:rPr>
          <w:rFonts w:cstheme="minorHAnsi"/>
        </w:rPr>
      </w:pPr>
      <w:r w:rsidRPr="004C485D">
        <w:rPr>
          <w:rFonts w:cstheme="minorHAnsi"/>
        </w:rPr>
        <w:t>Locking Period Date and Claim End Date is determined as below:</w:t>
      </w:r>
    </w:p>
    <w:p w14:paraId="6A1F642F" w14:textId="77777777" w:rsidR="009F2387" w:rsidRPr="004C485D" w:rsidRDefault="009F2387" w:rsidP="00EA2795">
      <w:pPr>
        <w:pStyle w:val="ListParagraph"/>
        <w:numPr>
          <w:ilvl w:val="0"/>
          <w:numId w:val="14"/>
        </w:numPr>
        <w:jc w:val="both"/>
        <w:rPr>
          <w:rFonts w:cstheme="minorHAnsi"/>
        </w:rPr>
      </w:pPr>
      <w:r w:rsidRPr="004C485D">
        <w:rPr>
          <w:rFonts w:cstheme="minorHAnsi"/>
        </w:rPr>
        <w:t>The locking period date is determined as below:</w:t>
      </w:r>
    </w:p>
    <w:p w14:paraId="51534EF1" w14:textId="77777777" w:rsidR="009F2387" w:rsidRPr="004C485D" w:rsidRDefault="009F2387" w:rsidP="009F2387">
      <w:pPr>
        <w:pStyle w:val="ListParagraph"/>
        <w:numPr>
          <w:ilvl w:val="2"/>
          <w:numId w:val="3"/>
        </w:numPr>
        <w:jc w:val="both"/>
        <w:rPr>
          <w:rFonts w:cstheme="minorHAnsi"/>
        </w:rPr>
      </w:pPr>
      <w:r w:rsidRPr="004C485D">
        <w:rPr>
          <w:rFonts w:cstheme="minorHAnsi"/>
        </w:rPr>
        <w:t xml:space="preserve">Date </w:t>
      </w:r>
      <w:r w:rsidRPr="004C485D">
        <w:rPr>
          <w:rFonts w:cstheme="minorHAnsi"/>
          <w:u w:val="single"/>
        </w:rPr>
        <w:t>LATER</w:t>
      </w:r>
      <w:r w:rsidRPr="004C485D">
        <w:rPr>
          <w:rFonts w:cstheme="minorHAnsi"/>
        </w:rPr>
        <w:t xml:space="preserve"> amongst to Moratorium Date (available in CG Master Record) and CG issued Start Date (of the NEW CG Request i.e. File Type 1). To this date the ‘Locking Period’ parameter of the respective Docket is added and the new incremental Locking Period Date (LPD) is determined.</w:t>
      </w:r>
    </w:p>
    <w:p w14:paraId="040854A9" w14:textId="77777777" w:rsidR="009F2387" w:rsidRPr="004C485D" w:rsidRDefault="009F2387" w:rsidP="00EA2795">
      <w:pPr>
        <w:pStyle w:val="ListParagraph"/>
        <w:numPr>
          <w:ilvl w:val="0"/>
          <w:numId w:val="14"/>
        </w:numPr>
        <w:jc w:val="both"/>
        <w:rPr>
          <w:rFonts w:cstheme="minorHAnsi"/>
        </w:rPr>
      </w:pPr>
      <w:r w:rsidRPr="004C485D">
        <w:rPr>
          <w:rFonts w:cstheme="minorHAnsi"/>
        </w:rPr>
        <w:lastRenderedPageBreak/>
        <w:t xml:space="preserve">Claim End date is determined as below: </w:t>
      </w:r>
    </w:p>
    <w:p w14:paraId="74513B17" w14:textId="05CF26F1" w:rsidR="004C3A70" w:rsidRPr="004C485D" w:rsidRDefault="001D2F96" w:rsidP="0079055E">
      <w:pPr>
        <w:pStyle w:val="ListParagraph"/>
        <w:numPr>
          <w:ilvl w:val="2"/>
          <w:numId w:val="3"/>
        </w:numPr>
        <w:jc w:val="both"/>
        <w:rPr>
          <w:rFonts w:cstheme="minorHAnsi"/>
        </w:rPr>
      </w:pPr>
      <w:r w:rsidRPr="004C485D">
        <w:rPr>
          <w:rFonts w:cstheme="minorHAnsi"/>
        </w:rPr>
        <w:t>LPD is compared to Date of NPA(from claim file)</w:t>
      </w:r>
      <w:r w:rsidR="009F2387" w:rsidRPr="004C485D">
        <w:rPr>
          <w:rFonts w:cstheme="minorHAnsi"/>
        </w:rPr>
        <w:t>. If NPA marking date is earlier to LPD, then, 12 months from LPD is the Claim End Date. Else, 12 months from NPA date is the Claim End Date.</w:t>
      </w:r>
    </w:p>
    <w:p w14:paraId="18C8ACB4" w14:textId="16B41FA4" w:rsidR="001D2F96" w:rsidRPr="004C485D" w:rsidRDefault="001D2F96" w:rsidP="001D2F96">
      <w:pPr>
        <w:pStyle w:val="ListParagraph"/>
        <w:numPr>
          <w:ilvl w:val="0"/>
          <w:numId w:val="3"/>
        </w:numPr>
        <w:jc w:val="both"/>
        <w:rPr>
          <w:rFonts w:cstheme="minorHAnsi"/>
        </w:rPr>
      </w:pPr>
      <w:r w:rsidRPr="004C485D">
        <w:rPr>
          <w:rFonts w:cstheme="minorHAnsi"/>
        </w:rPr>
        <w:t xml:space="preserve">The </w:t>
      </w:r>
      <w:r w:rsidR="00D338C8">
        <w:rPr>
          <w:rFonts w:cstheme="minorHAnsi"/>
        </w:rPr>
        <w:t>Principle/Interest</w:t>
      </w:r>
      <w:r w:rsidRPr="004C485D">
        <w:rPr>
          <w:rFonts w:cstheme="minorHAnsi"/>
        </w:rPr>
        <w:t xml:space="preserve"> Dues amount as on date of NPA is greater than </w:t>
      </w:r>
      <w:r w:rsidR="00F559AC" w:rsidRPr="00F559AC">
        <w:rPr>
          <w:rFonts w:cstheme="minorHAnsi"/>
        </w:rPr>
        <w:t xml:space="preserve">Principle/Interest Dues amount </w:t>
      </w:r>
      <w:r w:rsidRPr="004C485D">
        <w:rPr>
          <w:rFonts w:cstheme="minorHAnsi"/>
        </w:rPr>
        <w:t xml:space="preserve">as on date of claim lodgment. </w:t>
      </w:r>
    </w:p>
    <w:p w14:paraId="7715A04C" w14:textId="5DCA4EA3" w:rsidR="001D2F96" w:rsidRPr="004C485D" w:rsidRDefault="001D2F96" w:rsidP="001D2F96">
      <w:pPr>
        <w:pStyle w:val="ListParagraph"/>
        <w:numPr>
          <w:ilvl w:val="0"/>
          <w:numId w:val="3"/>
        </w:numPr>
        <w:jc w:val="both"/>
        <w:rPr>
          <w:rFonts w:cstheme="minorHAnsi"/>
        </w:rPr>
      </w:pPr>
      <w:r w:rsidRPr="004C485D">
        <w:rPr>
          <w:rFonts w:cstheme="minorHAnsi"/>
        </w:rPr>
        <w:t>Date of NPA:</w:t>
      </w:r>
    </w:p>
    <w:p w14:paraId="3537B5A2" w14:textId="0B4728B6" w:rsidR="001D2F96" w:rsidRPr="004C485D" w:rsidRDefault="001D2F96" w:rsidP="001D2F96">
      <w:pPr>
        <w:pStyle w:val="ListParagraph"/>
        <w:numPr>
          <w:ilvl w:val="1"/>
          <w:numId w:val="3"/>
        </w:numPr>
        <w:jc w:val="both"/>
        <w:rPr>
          <w:rFonts w:cstheme="minorHAnsi"/>
        </w:rPr>
      </w:pPr>
      <w:r w:rsidRPr="004C485D">
        <w:rPr>
          <w:rFonts w:cstheme="minorHAnsi"/>
        </w:rPr>
        <w:t>IS EARLIER to Date of NPA marked during latest continuity.</w:t>
      </w:r>
    </w:p>
    <w:p w14:paraId="39A25F28" w14:textId="4D16B258" w:rsidR="001D2F96" w:rsidRPr="004C485D" w:rsidRDefault="001D2F96" w:rsidP="001D2F96">
      <w:pPr>
        <w:pStyle w:val="ListParagraph"/>
        <w:numPr>
          <w:ilvl w:val="1"/>
          <w:numId w:val="3"/>
        </w:numPr>
        <w:jc w:val="both"/>
        <w:rPr>
          <w:rFonts w:cstheme="minorHAnsi"/>
        </w:rPr>
      </w:pPr>
      <w:r w:rsidRPr="004C485D">
        <w:rPr>
          <w:rFonts w:cstheme="minorHAnsi"/>
        </w:rPr>
        <w:t>IS LATER to Current System Date.</w:t>
      </w:r>
    </w:p>
    <w:p w14:paraId="7AC4BBAC" w14:textId="213EC8AD" w:rsidR="001D2F96" w:rsidRPr="004C485D" w:rsidRDefault="001D2F96" w:rsidP="001D2F96">
      <w:pPr>
        <w:pStyle w:val="ListParagraph"/>
        <w:numPr>
          <w:ilvl w:val="0"/>
          <w:numId w:val="3"/>
        </w:numPr>
        <w:jc w:val="both"/>
        <w:rPr>
          <w:rFonts w:cstheme="minorHAnsi"/>
        </w:rPr>
      </w:pPr>
      <w:r w:rsidRPr="004C485D">
        <w:rPr>
          <w:rFonts w:cstheme="minorHAnsi"/>
        </w:rPr>
        <w:t>Recovery Proceeding:</w:t>
      </w:r>
    </w:p>
    <w:p w14:paraId="030162E8" w14:textId="4A1402D6" w:rsidR="000704D0" w:rsidRPr="004C485D" w:rsidRDefault="001D2F96" w:rsidP="00C25BCB">
      <w:pPr>
        <w:pStyle w:val="ListParagraph"/>
        <w:numPr>
          <w:ilvl w:val="1"/>
          <w:numId w:val="3"/>
        </w:numPr>
        <w:jc w:val="both"/>
        <w:rPr>
          <w:rFonts w:cstheme="minorHAnsi"/>
        </w:rPr>
      </w:pPr>
      <w:r w:rsidRPr="004C485D">
        <w:rPr>
          <w:rFonts w:cstheme="minorHAnsi"/>
        </w:rPr>
        <w:t>If value is ‘N’: All avenues of recovery proceeding are not exhausted.</w:t>
      </w:r>
    </w:p>
    <w:p w14:paraId="47AD95D0" w14:textId="77777777" w:rsidR="0025527F" w:rsidRPr="0025527F" w:rsidRDefault="0025527F" w:rsidP="002552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21" w:name="_Toc178933756"/>
      <w:bookmarkStart w:id="22" w:name="_Toc188534245"/>
      <w:bookmarkStart w:id="23" w:name="_Toc481258370"/>
      <w:r w:rsidRPr="0025527F">
        <w:rPr>
          <w:rFonts w:asciiTheme="minorHAnsi" w:hAnsiTheme="minorHAnsi" w:cstheme="minorHAnsi"/>
          <w:b/>
          <w:bCs/>
          <w:color w:val="000000" w:themeColor="text1"/>
          <w:sz w:val="22"/>
          <w:szCs w:val="22"/>
        </w:rPr>
        <w:t>Change in lock in period:</w:t>
      </w:r>
      <w:bookmarkEnd w:id="21"/>
      <w:bookmarkEnd w:id="22"/>
    </w:p>
    <w:p w14:paraId="69591FCE" w14:textId="77777777" w:rsidR="0025527F" w:rsidRPr="005058BD" w:rsidRDefault="0025527F" w:rsidP="0025527F">
      <w:pPr>
        <w:ind w:left="284"/>
        <w:jc w:val="both"/>
        <w:rPr>
          <w:rFonts w:ascii="Calibri body" w:eastAsia="Times New Roman" w:hAnsi="Calibri body" w:cs="Arial"/>
          <w:lang w:eastAsia="en-IN"/>
        </w:rPr>
      </w:pPr>
      <w:r w:rsidRPr="005058BD">
        <w:rPr>
          <w:rFonts w:ascii="Calibri body" w:eastAsia="Times New Roman" w:hAnsi="Calibri body" w:cs="Arial"/>
          <w:lang w:eastAsia="en-IN"/>
        </w:rPr>
        <w:t>Lock-in-period is the period during which no invocation of claim can be made. The lock-in period of 6 months for loans up to Rs.3 lakh and 12 months for loans above Rs.3 lakh has been stipulated from either the end of period of moratorium of interest or the date of commencement of guarantee cover in respect of loan covered, whichever is later. The lending institution may invoke the claim under the scheme within a maximum period of one year from date of NPA, if NPA is after lock-in period or within one year of lock-in period end date, if NPA is within lock-in period.</w:t>
      </w:r>
    </w:p>
    <w:p w14:paraId="1B261A79" w14:textId="77777777" w:rsidR="0025527F" w:rsidRPr="00993772" w:rsidRDefault="0025527F" w:rsidP="0025527F">
      <w:pPr>
        <w:ind w:left="720"/>
        <w:rPr>
          <w:b/>
          <w:bCs/>
          <w:lang w:val="en-IN"/>
        </w:rPr>
      </w:pPr>
      <w:r w:rsidRPr="00993772">
        <w:rPr>
          <w:b/>
          <w:bCs/>
          <w:lang w:val="en-IN"/>
        </w:rPr>
        <w:t>Scenario 1: Loan of ₹2.5 Lakhs</w:t>
      </w:r>
    </w:p>
    <w:p w14:paraId="1FD2585E" w14:textId="77777777" w:rsidR="0025527F" w:rsidRPr="00993772" w:rsidRDefault="0025527F" w:rsidP="00EA2795">
      <w:pPr>
        <w:numPr>
          <w:ilvl w:val="0"/>
          <w:numId w:val="21"/>
        </w:numPr>
        <w:spacing w:after="200" w:line="276" w:lineRule="auto"/>
        <w:rPr>
          <w:lang w:val="en-IN"/>
        </w:rPr>
      </w:pPr>
      <w:r w:rsidRPr="00993772">
        <w:rPr>
          <w:b/>
          <w:bCs/>
          <w:lang w:val="en-IN"/>
        </w:rPr>
        <w:t>Loan Amount</w:t>
      </w:r>
      <w:r w:rsidRPr="00993772">
        <w:rPr>
          <w:lang w:val="en-IN"/>
        </w:rPr>
        <w:t>: ₹2.5 lakhs (less than ₹3 lakh)</w:t>
      </w:r>
    </w:p>
    <w:p w14:paraId="6394E1C4" w14:textId="77777777" w:rsidR="0025527F" w:rsidRPr="00993772" w:rsidRDefault="0025527F" w:rsidP="00EA2795">
      <w:pPr>
        <w:numPr>
          <w:ilvl w:val="0"/>
          <w:numId w:val="21"/>
        </w:numPr>
        <w:spacing w:after="200" w:line="276" w:lineRule="auto"/>
        <w:rPr>
          <w:lang w:val="en-IN"/>
        </w:rPr>
      </w:pPr>
      <w:r w:rsidRPr="00993772">
        <w:rPr>
          <w:b/>
          <w:bCs/>
          <w:lang w:val="en-IN"/>
        </w:rPr>
        <w:t>Lock-in Period</w:t>
      </w:r>
      <w:r w:rsidRPr="00993772">
        <w:rPr>
          <w:lang w:val="en-IN"/>
        </w:rPr>
        <w:t>: 6 months</w:t>
      </w:r>
    </w:p>
    <w:p w14:paraId="61A61150" w14:textId="77777777" w:rsidR="0025527F" w:rsidRPr="00993772" w:rsidRDefault="0025527F" w:rsidP="0025527F">
      <w:pPr>
        <w:jc w:val="both"/>
        <w:rPr>
          <w:lang w:val="en-IN"/>
        </w:rPr>
      </w:pPr>
      <w:r w:rsidRPr="00993772">
        <w:rPr>
          <w:lang w:val="en-IN"/>
        </w:rPr>
        <w:t xml:space="preserve">A person takes a loan of ₹2.5 lakhs. After disbursal, there is a </w:t>
      </w:r>
      <w:r w:rsidRPr="00993772">
        <w:rPr>
          <w:b/>
          <w:bCs/>
          <w:lang w:val="en-IN"/>
        </w:rPr>
        <w:t>moratorium period</w:t>
      </w:r>
      <w:r w:rsidRPr="00993772">
        <w:rPr>
          <w:lang w:val="en-IN"/>
        </w:rPr>
        <w:t xml:space="preserve"> of 3 months, where the borrower doesn’t have to pay interest. After the moratorium ends, a </w:t>
      </w:r>
      <w:r w:rsidRPr="00993772">
        <w:rPr>
          <w:b/>
          <w:bCs/>
          <w:lang w:val="en-IN"/>
        </w:rPr>
        <w:t>6-month lock-in period</w:t>
      </w:r>
      <w:r w:rsidRPr="00993772">
        <w:rPr>
          <w:lang w:val="en-IN"/>
        </w:rPr>
        <w:t xml:space="preserve"> starts. During this time, the lending institution </w:t>
      </w:r>
      <w:r w:rsidRPr="00993772">
        <w:rPr>
          <w:b/>
          <w:bCs/>
          <w:lang w:val="en-IN"/>
        </w:rPr>
        <w:t>cannot make any claim</w:t>
      </w:r>
      <w:r w:rsidRPr="00993772">
        <w:rPr>
          <w:lang w:val="en-IN"/>
        </w:rPr>
        <w:t xml:space="preserve"> under the loan guarantee scheme.</w:t>
      </w:r>
    </w:p>
    <w:p w14:paraId="3AF32698" w14:textId="77777777" w:rsidR="0025527F" w:rsidRPr="00993772" w:rsidRDefault="0025527F" w:rsidP="00EA2795">
      <w:pPr>
        <w:numPr>
          <w:ilvl w:val="0"/>
          <w:numId w:val="22"/>
        </w:numPr>
        <w:spacing w:after="200" w:line="276" w:lineRule="auto"/>
        <w:rPr>
          <w:lang w:val="en-IN"/>
        </w:rPr>
      </w:pPr>
      <w:r w:rsidRPr="00993772">
        <w:rPr>
          <w:b/>
          <w:bCs/>
          <w:lang w:val="en-IN"/>
        </w:rPr>
        <w:t>If the loan goes into NPA (Non-Performing Asset) status</w:t>
      </w:r>
      <w:r w:rsidRPr="00993772">
        <w:rPr>
          <w:lang w:val="en-IN"/>
        </w:rPr>
        <w:t xml:space="preserve"> after the lock-in period (let's say at the 8-month mark), the lending institution can invoke a claim </w:t>
      </w:r>
      <w:r w:rsidRPr="00993772">
        <w:rPr>
          <w:b/>
          <w:bCs/>
          <w:lang w:val="en-IN"/>
        </w:rPr>
        <w:t>within 1 year</w:t>
      </w:r>
      <w:r w:rsidRPr="00993772">
        <w:rPr>
          <w:lang w:val="en-IN"/>
        </w:rPr>
        <w:t xml:space="preserve"> of the NPA date.</w:t>
      </w:r>
    </w:p>
    <w:p w14:paraId="1D1C6AB7" w14:textId="77777777" w:rsidR="0025527F" w:rsidRPr="00993772" w:rsidRDefault="0025527F" w:rsidP="00EA2795">
      <w:pPr>
        <w:numPr>
          <w:ilvl w:val="0"/>
          <w:numId w:val="22"/>
        </w:numPr>
        <w:spacing w:after="200" w:line="276" w:lineRule="auto"/>
        <w:rPr>
          <w:lang w:val="en-IN"/>
        </w:rPr>
      </w:pPr>
      <w:r w:rsidRPr="00993772">
        <w:rPr>
          <w:b/>
          <w:bCs/>
          <w:lang w:val="en-IN"/>
        </w:rPr>
        <w:t>If the loan turns into NPA during the lock-in period</w:t>
      </w:r>
      <w:r w:rsidRPr="00993772">
        <w:rPr>
          <w:lang w:val="en-IN"/>
        </w:rPr>
        <w:t xml:space="preserve"> (at 5 months), the lending institution can invoke a claim </w:t>
      </w:r>
      <w:r w:rsidRPr="00993772">
        <w:rPr>
          <w:b/>
          <w:bCs/>
          <w:lang w:val="en-IN"/>
        </w:rPr>
        <w:t>within 1 year from the lock-in period end date</w:t>
      </w:r>
      <w:r w:rsidRPr="00993772">
        <w:rPr>
          <w:lang w:val="en-IN"/>
        </w:rPr>
        <w:t xml:space="preserve"> (which would be 6 months from the end of the moratorium).</w:t>
      </w:r>
    </w:p>
    <w:p w14:paraId="6636AB9F" w14:textId="77777777" w:rsidR="0025527F" w:rsidRPr="00993772" w:rsidRDefault="0025527F" w:rsidP="0025527F">
      <w:pPr>
        <w:ind w:left="360"/>
        <w:rPr>
          <w:b/>
          <w:bCs/>
          <w:lang w:val="en-IN"/>
        </w:rPr>
      </w:pPr>
      <w:r w:rsidRPr="00993772">
        <w:rPr>
          <w:b/>
          <w:bCs/>
          <w:lang w:val="en-IN"/>
        </w:rPr>
        <w:t>Scenario 2: Loan of ₹4 Lakhs</w:t>
      </w:r>
    </w:p>
    <w:p w14:paraId="5A62D4FE" w14:textId="77777777" w:rsidR="0025527F" w:rsidRPr="00993772" w:rsidRDefault="0025527F" w:rsidP="00EA2795">
      <w:pPr>
        <w:numPr>
          <w:ilvl w:val="0"/>
          <w:numId w:val="23"/>
        </w:numPr>
        <w:spacing w:after="200" w:line="276" w:lineRule="auto"/>
        <w:rPr>
          <w:lang w:val="en-IN"/>
        </w:rPr>
      </w:pPr>
      <w:r w:rsidRPr="00993772">
        <w:rPr>
          <w:b/>
          <w:bCs/>
          <w:lang w:val="en-IN"/>
        </w:rPr>
        <w:t>Loan Amount</w:t>
      </w:r>
      <w:r w:rsidRPr="00993772">
        <w:rPr>
          <w:lang w:val="en-IN"/>
        </w:rPr>
        <w:t>: ₹4 lakhs (above ₹3 lakh)</w:t>
      </w:r>
    </w:p>
    <w:p w14:paraId="1C91F323" w14:textId="77777777" w:rsidR="0025527F" w:rsidRPr="00993772" w:rsidRDefault="0025527F" w:rsidP="00EA2795">
      <w:pPr>
        <w:numPr>
          <w:ilvl w:val="0"/>
          <w:numId w:val="23"/>
        </w:numPr>
        <w:spacing w:after="200" w:line="276" w:lineRule="auto"/>
        <w:rPr>
          <w:lang w:val="en-IN"/>
        </w:rPr>
      </w:pPr>
      <w:r w:rsidRPr="00993772">
        <w:rPr>
          <w:b/>
          <w:bCs/>
          <w:lang w:val="en-IN"/>
        </w:rPr>
        <w:t>Lock-in Period</w:t>
      </w:r>
      <w:r w:rsidRPr="00993772">
        <w:rPr>
          <w:lang w:val="en-IN"/>
        </w:rPr>
        <w:t>: 12 months</w:t>
      </w:r>
    </w:p>
    <w:p w14:paraId="2629378B" w14:textId="77777777" w:rsidR="0025527F" w:rsidRPr="00993772" w:rsidRDefault="0025527F" w:rsidP="0025527F">
      <w:pPr>
        <w:rPr>
          <w:lang w:val="en-IN"/>
        </w:rPr>
      </w:pPr>
      <w:r w:rsidRPr="00993772">
        <w:rPr>
          <w:lang w:val="en-IN"/>
        </w:rPr>
        <w:t xml:space="preserve">A borrower takes a loan of ₹4 lakhs. After a </w:t>
      </w:r>
      <w:r w:rsidRPr="00993772">
        <w:rPr>
          <w:b/>
          <w:bCs/>
          <w:lang w:val="en-IN"/>
        </w:rPr>
        <w:t>moratorium period</w:t>
      </w:r>
      <w:r w:rsidRPr="00993772">
        <w:rPr>
          <w:lang w:val="en-IN"/>
        </w:rPr>
        <w:t xml:space="preserve"> of 6 months, a </w:t>
      </w:r>
      <w:r w:rsidRPr="00993772">
        <w:rPr>
          <w:b/>
          <w:bCs/>
          <w:lang w:val="en-IN"/>
        </w:rPr>
        <w:t>12-month lock-in period</w:t>
      </w:r>
      <w:r w:rsidRPr="00993772">
        <w:rPr>
          <w:lang w:val="en-IN"/>
        </w:rPr>
        <w:t xml:space="preserve"> begins. During this period, no claim can be made by the lending institution on the loan.</w:t>
      </w:r>
    </w:p>
    <w:p w14:paraId="1644A152" w14:textId="77777777" w:rsidR="0025527F" w:rsidRPr="00993772" w:rsidRDefault="0025527F" w:rsidP="00EA2795">
      <w:pPr>
        <w:numPr>
          <w:ilvl w:val="0"/>
          <w:numId w:val="24"/>
        </w:numPr>
        <w:spacing w:after="200" w:line="276" w:lineRule="auto"/>
        <w:rPr>
          <w:lang w:val="en-IN"/>
        </w:rPr>
      </w:pPr>
      <w:r w:rsidRPr="00993772">
        <w:rPr>
          <w:b/>
          <w:bCs/>
          <w:lang w:val="en-IN"/>
        </w:rPr>
        <w:t>If the loan turns into an NPA after the lock-in period</w:t>
      </w:r>
      <w:r w:rsidRPr="00993772">
        <w:rPr>
          <w:lang w:val="en-IN"/>
        </w:rPr>
        <w:t xml:space="preserve"> (at the 15-month mark), the lending institution can invoke a claim </w:t>
      </w:r>
      <w:r w:rsidRPr="00993772">
        <w:rPr>
          <w:b/>
          <w:bCs/>
          <w:lang w:val="en-IN"/>
        </w:rPr>
        <w:t>within 1 year from the NPA date</w:t>
      </w:r>
      <w:r w:rsidRPr="00993772">
        <w:rPr>
          <w:lang w:val="en-IN"/>
        </w:rPr>
        <w:t>.</w:t>
      </w:r>
    </w:p>
    <w:p w14:paraId="61ED87C0" w14:textId="77777777" w:rsidR="0025527F" w:rsidRPr="00993772" w:rsidRDefault="0025527F" w:rsidP="00EA2795">
      <w:pPr>
        <w:numPr>
          <w:ilvl w:val="0"/>
          <w:numId w:val="24"/>
        </w:numPr>
        <w:spacing w:after="200" w:line="276" w:lineRule="auto"/>
        <w:rPr>
          <w:lang w:val="en-IN"/>
        </w:rPr>
      </w:pPr>
      <w:r w:rsidRPr="00993772">
        <w:rPr>
          <w:b/>
          <w:bCs/>
          <w:lang w:val="en-IN"/>
        </w:rPr>
        <w:lastRenderedPageBreak/>
        <w:t>If the loan becomes an NPA during the lock-in period</w:t>
      </w:r>
      <w:r w:rsidRPr="00993772">
        <w:rPr>
          <w:lang w:val="en-IN"/>
        </w:rPr>
        <w:t xml:space="preserve"> (at 10 months), the claim can only be made after the lock-in period ends. The lending institution can invoke the claim within 1 year </w:t>
      </w:r>
      <w:r w:rsidRPr="00993772">
        <w:rPr>
          <w:b/>
          <w:bCs/>
          <w:lang w:val="en-IN"/>
        </w:rPr>
        <w:t>from the end of the lock-in period</w:t>
      </w:r>
      <w:r w:rsidRPr="00993772">
        <w:rPr>
          <w:lang w:val="en-IN"/>
        </w:rPr>
        <w:t>.</w:t>
      </w:r>
    </w:p>
    <w:p w14:paraId="707DBD18" w14:textId="77777777" w:rsidR="0025527F" w:rsidRPr="00993772" w:rsidRDefault="0025527F" w:rsidP="0025527F">
      <w:pPr>
        <w:ind w:left="360"/>
        <w:rPr>
          <w:b/>
          <w:bCs/>
          <w:lang w:val="en-IN"/>
        </w:rPr>
      </w:pPr>
      <w:r w:rsidRPr="00993772">
        <w:rPr>
          <w:b/>
          <w:bCs/>
          <w:lang w:val="en-IN"/>
        </w:rPr>
        <w:t>Scenario 3: Loan of ₹5 Lakhs, NPA After Lock-in Period</w:t>
      </w:r>
    </w:p>
    <w:p w14:paraId="22CC3496" w14:textId="77777777" w:rsidR="0025527F" w:rsidRPr="00993772" w:rsidRDefault="0025527F" w:rsidP="00EA2795">
      <w:pPr>
        <w:numPr>
          <w:ilvl w:val="0"/>
          <w:numId w:val="25"/>
        </w:numPr>
        <w:spacing w:after="200" w:line="276" w:lineRule="auto"/>
        <w:rPr>
          <w:lang w:val="en-IN"/>
        </w:rPr>
      </w:pPr>
      <w:r w:rsidRPr="00993772">
        <w:rPr>
          <w:b/>
          <w:bCs/>
          <w:lang w:val="en-IN"/>
        </w:rPr>
        <w:t>Loan Amount</w:t>
      </w:r>
      <w:r w:rsidRPr="00993772">
        <w:rPr>
          <w:lang w:val="en-IN"/>
        </w:rPr>
        <w:t>: ₹5 lakhs (above ₹3 lakh)</w:t>
      </w:r>
    </w:p>
    <w:p w14:paraId="0F0A2381" w14:textId="77777777" w:rsidR="0025527F" w:rsidRPr="00993772" w:rsidRDefault="0025527F" w:rsidP="00EA2795">
      <w:pPr>
        <w:numPr>
          <w:ilvl w:val="0"/>
          <w:numId w:val="25"/>
        </w:numPr>
        <w:spacing w:after="200" w:line="276" w:lineRule="auto"/>
        <w:rPr>
          <w:lang w:val="en-IN"/>
        </w:rPr>
      </w:pPr>
      <w:r w:rsidRPr="00993772">
        <w:rPr>
          <w:b/>
          <w:bCs/>
          <w:lang w:val="en-IN"/>
        </w:rPr>
        <w:t>Lock-in Period</w:t>
      </w:r>
      <w:r w:rsidRPr="00993772">
        <w:rPr>
          <w:lang w:val="en-IN"/>
        </w:rPr>
        <w:t>: 12 months</w:t>
      </w:r>
    </w:p>
    <w:p w14:paraId="1300CA82" w14:textId="77777777" w:rsidR="0025527F" w:rsidRPr="00993772" w:rsidRDefault="0025527F" w:rsidP="0025527F">
      <w:pPr>
        <w:rPr>
          <w:lang w:val="en-IN"/>
        </w:rPr>
      </w:pPr>
      <w:r w:rsidRPr="00993772">
        <w:rPr>
          <w:lang w:val="en-IN"/>
        </w:rPr>
        <w:t>A loan of ₹5 lakhs is issued, and after the moratorium period, the 12-month lock-in period starts. During this time, no claim can be made.</w:t>
      </w:r>
    </w:p>
    <w:p w14:paraId="20658B03" w14:textId="77777777" w:rsidR="0025527F" w:rsidRPr="00993772" w:rsidRDefault="0025527F" w:rsidP="00EA2795">
      <w:pPr>
        <w:numPr>
          <w:ilvl w:val="0"/>
          <w:numId w:val="26"/>
        </w:numPr>
        <w:spacing w:after="200" w:line="276" w:lineRule="auto"/>
        <w:rPr>
          <w:lang w:val="en-IN"/>
        </w:rPr>
      </w:pPr>
      <w:r w:rsidRPr="00993772">
        <w:rPr>
          <w:lang w:val="en-IN"/>
        </w:rPr>
        <w:t xml:space="preserve">If the borrower defaults after the lock-in period (let's say after 14 months), the lending institution can invoke a claim </w:t>
      </w:r>
      <w:r w:rsidRPr="00993772">
        <w:rPr>
          <w:b/>
          <w:bCs/>
          <w:lang w:val="en-IN"/>
        </w:rPr>
        <w:t>within 1 year</w:t>
      </w:r>
      <w:r w:rsidRPr="00993772">
        <w:rPr>
          <w:lang w:val="en-IN"/>
        </w:rPr>
        <w:t xml:space="preserve"> from the date of NPA (Non-Performing Asset).</w:t>
      </w:r>
    </w:p>
    <w:p w14:paraId="7292A4E3" w14:textId="77777777" w:rsidR="0025527F" w:rsidRPr="00993772" w:rsidRDefault="0025527F" w:rsidP="0025527F">
      <w:pPr>
        <w:ind w:left="360"/>
        <w:rPr>
          <w:b/>
          <w:bCs/>
          <w:lang w:val="en-IN"/>
        </w:rPr>
      </w:pPr>
      <w:r w:rsidRPr="00993772">
        <w:rPr>
          <w:b/>
          <w:bCs/>
          <w:lang w:val="en-IN"/>
        </w:rPr>
        <w:t>Scenario 4: Loan of ₹2.8 Lakhs, NPA During Lock-in Period</w:t>
      </w:r>
    </w:p>
    <w:p w14:paraId="7ECC9E82" w14:textId="77777777" w:rsidR="0025527F" w:rsidRPr="00993772" w:rsidRDefault="0025527F" w:rsidP="00EA2795">
      <w:pPr>
        <w:numPr>
          <w:ilvl w:val="0"/>
          <w:numId w:val="27"/>
        </w:numPr>
        <w:spacing w:after="200" w:line="276" w:lineRule="auto"/>
        <w:rPr>
          <w:lang w:val="en-IN"/>
        </w:rPr>
      </w:pPr>
      <w:r w:rsidRPr="00993772">
        <w:rPr>
          <w:b/>
          <w:bCs/>
          <w:lang w:val="en-IN"/>
        </w:rPr>
        <w:t>Loan Amount</w:t>
      </w:r>
      <w:r w:rsidRPr="00993772">
        <w:rPr>
          <w:lang w:val="en-IN"/>
        </w:rPr>
        <w:t>: ₹2.8 lakhs (below ₹3 lakh)</w:t>
      </w:r>
    </w:p>
    <w:p w14:paraId="0AE9DFC9" w14:textId="77777777" w:rsidR="0025527F" w:rsidRPr="00993772" w:rsidRDefault="0025527F" w:rsidP="00EA2795">
      <w:pPr>
        <w:numPr>
          <w:ilvl w:val="0"/>
          <w:numId w:val="27"/>
        </w:numPr>
        <w:spacing w:after="200" w:line="276" w:lineRule="auto"/>
        <w:rPr>
          <w:lang w:val="en-IN"/>
        </w:rPr>
      </w:pPr>
      <w:r w:rsidRPr="00993772">
        <w:rPr>
          <w:b/>
          <w:bCs/>
          <w:lang w:val="en-IN"/>
        </w:rPr>
        <w:t>Lock-in Period</w:t>
      </w:r>
      <w:r w:rsidRPr="00993772">
        <w:rPr>
          <w:lang w:val="en-IN"/>
        </w:rPr>
        <w:t>: 6 months</w:t>
      </w:r>
    </w:p>
    <w:p w14:paraId="493ACD8D" w14:textId="77777777" w:rsidR="0025527F" w:rsidRPr="00993772" w:rsidRDefault="0025527F" w:rsidP="0025527F">
      <w:pPr>
        <w:rPr>
          <w:lang w:val="en-IN"/>
        </w:rPr>
      </w:pPr>
      <w:r w:rsidRPr="00993772">
        <w:rPr>
          <w:lang w:val="en-IN"/>
        </w:rPr>
        <w:t xml:space="preserve">A loan of ₹2.8 lakhs has a 3-month moratorium period and a 6-month lock-in period. If the loan turns into an NPA </w:t>
      </w:r>
      <w:r w:rsidRPr="00993772">
        <w:rPr>
          <w:b/>
          <w:bCs/>
          <w:lang w:val="en-IN"/>
        </w:rPr>
        <w:t>during the lock-in period</w:t>
      </w:r>
      <w:r w:rsidRPr="00993772">
        <w:rPr>
          <w:lang w:val="en-IN"/>
        </w:rPr>
        <w:t xml:space="preserve"> (e.g., at 5 months), the lending institution </w:t>
      </w:r>
      <w:r w:rsidRPr="00993772">
        <w:rPr>
          <w:b/>
          <w:bCs/>
          <w:lang w:val="en-IN"/>
        </w:rPr>
        <w:t>cannot invoke a claim</w:t>
      </w:r>
      <w:r w:rsidRPr="00993772">
        <w:rPr>
          <w:lang w:val="en-IN"/>
        </w:rPr>
        <w:t xml:space="preserve"> until the lock-in period ends.</w:t>
      </w:r>
    </w:p>
    <w:p w14:paraId="6FEC8884" w14:textId="77777777" w:rsidR="0025527F" w:rsidRPr="00993772" w:rsidRDefault="0025527F" w:rsidP="00EA2795">
      <w:pPr>
        <w:numPr>
          <w:ilvl w:val="0"/>
          <w:numId w:val="28"/>
        </w:numPr>
        <w:spacing w:after="200" w:line="276" w:lineRule="auto"/>
        <w:rPr>
          <w:lang w:val="en-IN"/>
        </w:rPr>
      </w:pPr>
      <w:r w:rsidRPr="00993772">
        <w:rPr>
          <w:lang w:val="en-IN"/>
        </w:rPr>
        <w:t xml:space="preserve">Once the lock-in period ends, the lending institution can invoke the claim </w:t>
      </w:r>
      <w:r w:rsidRPr="00993772">
        <w:rPr>
          <w:b/>
          <w:bCs/>
          <w:lang w:val="en-IN"/>
        </w:rPr>
        <w:t>within 1 year from the lock-in period end date</w:t>
      </w:r>
      <w:r w:rsidRPr="00993772">
        <w:rPr>
          <w:lang w:val="en-IN"/>
        </w:rPr>
        <w:t>.</w:t>
      </w:r>
    </w:p>
    <w:p w14:paraId="603E182D" w14:textId="77777777" w:rsidR="0025527F" w:rsidRPr="00993772" w:rsidRDefault="0025527F" w:rsidP="00EA2795">
      <w:pPr>
        <w:numPr>
          <w:ilvl w:val="0"/>
          <w:numId w:val="23"/>
        </w:numPr>
        <w:spacing w:after="200" w:line="276" w:lineRule="auto"/>
        <w:rPr>
          <w:b/>
          <w:bCs/>
          <w:lang w:val="en-IN"/>
        </w:rPr>
      </w:pPr>
      <w:r w:rsidRPr="00993772">
        <w:rPr>
          <w:b/>
          <w:bCs/>
          <w:lang w:val="en-IN"/>
        </w:rPr>
        <w:t>Scenario 5: Loan of ₹3.5 Lakhs, No NPA</w:t>
      </w:r>
    </w:p>
    <w:p w14:paraId="493269A9" w14:textId="77777777" w:rsidR="0025527F" w:rsidRPr="00993772" w:rsidRDefault="0025527F" w:rsidP="00EA2795">
      <w:pPr>
        <w:numPr>
          <w:ilvl w:val="0"/>
          <w:numId w:val="29"/>
        </w:numPr>
        <w:spacing w:after="200" w:line="276" w:lineRule="auto"/>
        <w:rPr>
          <w:lang w:val="en-IN"/>
        </w:rPr>
      </w:pPr>
      <w:r w:rsidRPr="00993772">
        <w:rPr>
          <w:b/>
          <w:bCs/>
          <w:lang w:val="en-IN"/>
        </w:rPr>
        <w:t>Loan Amount</w:t>
      </w:r>
      <w:r w:rsidRPr="00993772">
        <w:rPr>
          <w:lang w:val="en-IN"/>
        </w:rPr>
        <w:t>: ₹3.5 lakhs (above ₹3 lakh)</w:t>
      </w:r>
    </w:p>
    <w:p w14:paraId="2E0C6724" w14:textId="77777777" w:rsidR="0025527F" w:rsidRPr="00993772" w:rsidRDefault="0025527F" w:rsidP="00EA2795">
      <w:pPr>
        <w:numPr>
          <w:ilvl w:val="0"/>
          <w:numId w:val="29"/>
        </w:numPr>
        <w:spacing w:after="200" w:line="276" w:lineRule="auto"/>
        <w:rPr>
          <w:lang w:val="en-IN"/>
        </w:rPr>
      </w:pPr>
      <w:r w:rsidRPr="00993772">
        <w:rPr>
          <w:b/>
          <w:bCs/>
          <w:lang w:val="en-IN"/>
        </w:rPr>
        <w:t>Lock-in Period</w:t>
      </w:r>
      <w:r w:rsidRPr="00993772">
        <w:rPr>
          <w:lang w:val="en-IN"/>
        </w:rPr>
        <w:t>: 12 months</w:t>
      </w:r>
    </w:p>
    <w:p w14:paraId="2CDD9563" w14:textId="77777777" w:rsidR="0025527F" w:rsidRPr="00993772" w:rsidRDefault="0025527F" w:rsidP="0025527F">
      <w:pPr>
        <w:rPr>
          <w:lang w:val="en-IN"/>
        </w:rPr>
      </w:pPr>
      <w:r w:rsidRPr="00993772">
        <w:rPr>
          <w:lang w:val="en-IN"/>
        </w:rPr>
        <w:t>If the loan continues to perform well and does not turn into an NPA, no invocation of claim will be necessary. The lock-in period serves only as a buffer period where the lender cannot invoke any claim under the guarantee scheme.</w:t>
      </w:r>
    </w:p>
    <w:p w14:paraId="6E00EC1E" w14:textId="4BB8D17A" w:rsidR="0025527F" w:rsidRDefault="0025527F" w:rsidP="0025527F">
      <w:r w:rsidRPr="00993772">
        <w:t xml:space="preserve">These scenarios illustrate how the </w:t>
      </w:r>
      <w:r w:rsidRPr="00993772">
        <w:rPr>
          <w:b/>
          <w:bCs/>
        </w:rPr>
        <w:t>lock-in period</w:t>
      </w:r>
      <w:r w:rsidRPr="00993772">
        <w:t xml:space="preserve"> operates for loans of different sizes and circumstances around the default (NPA) status. The timeline and rules are dictated by whether the loan turns into NPA before or after the lock-in period and the loan amount itself.</w:t>
      </w:r>
    </w:p>
    <w:p w14:paraId="2643337B" w14:textId="77777777" w:rsidR="0025527F" w:rsidRPr="0025527F" w:rsidRDefault="0025527F" w:rsidP="0025527F"/>
    <w:p w14:paraId="673C2323" w14:textId="7C4E96ED" w:rsidR="0010752E" w:rsidRPr="004C485D" w:rsidRDefault="0010752E" w:rsidP="0010752E">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24" w:name="_Toc188534246"/>
      <w:r w:rsidRPr="004C485D">
        <w:rPr>
          <w:rFonts w:asciiTheme="minorHAnsi" w:hAnsiTheme="minorHAnsi" w:cstheme="minorHAnsi"/>
          <w:b/>
          <w:bCs/>
          <w:color w:val="000000" w:themeColor="text1"/>
          <w:sz w:val="22"/>
          <w:szCs w:val="22"/>
        </w:rPr>
        <w:t xml:space="preserve">Marking the CG as </w:t>
      </w:r>
      <w:bookmarkEnd w:id="23"/>
      <w:r w:rsidR="00FC28C6" w:rsidRPr="004C485D">
        <w:rPr>
          <w:rFonts w:asciiTheme="minorHAnsi" w:hAnsiTheme="minorHAnsi" w:cstheme="minorHAnsi"/>
          <w:b/>
          <w:bCs/>
          <w:color w:val="000000" w:themeColor="text1"/>
          <w:sz w:val="22"/>
          <w:szCs w:val="22"/>
        </w:rPr>
        <w:t>Claimed</w:t>
      </w:r>
      <w:bookmarkEnd w:id="24"/>
      <w:r w:rsidRPr="004C485D">
        <w:rPr>
          <w:rFonts w:asciiTheme="minorHAnsi" w:hAnsiTheme="minorHAnsi" w:cstheme="minorHAnsi"/>
          <w:b/>
          <w:bCs/>
          <w:color w:val="000000" w:themeColor="text1"/>
          <w:sz w:val="22"/>
          <w:szCs w:val="22"/>
        </w:rPr>
        <w:t xml:space="preserve"> </w:t>
      </w:r>
    </w:p>
    <w:p w14:paraId="091CF327" w14:textId="0B7BE3F7" w:rsidR="0010752E" w:rsidRPr="004C485D" w:rsidRDefault="0010752E" w:rsidP="00C25BCB">
      <w:pPr>
        <w:jc w:val="both"/>
        <w:rPr>
          <w:rFonts w:cstheme="minorHAnsi"/>
        </w:rPr>
      </w:pPr>
      <w:r w:rsidRPr="004C485D">
        <w:rPr>
          <w:rFonts w:cstheme="minorHAnsi"/>
        </w:rPr>
        <w:t>Once the above eligibility checks are complete</w:t>
      </w:r>
      <w:r w:rsidR="00BD44DE" w:rsidRPr="004C485D">
        <w:rPr>
          <w:rFonts w:cstheme="minorHAnsi"/>
        </w:rPr>
        <w:t xml:space="preserve"> and NCGTC users approved the claim requisition file</w:t>
      </w:r>
      <w:r w:rsidRPr="004C485D">
        <w:rPr>
          <w:rFonts w:cstheme="minorHAnsi"/>
        </w:rPr>
        <w:t xml:space="preserve">, system marks the CG record </w:t>
      </w:r>
      <w:r w:rsidR="00FC28C6" w:rsidRPr="004C485D">
        <w:rPr>
          <w:rFonts w:cstheme="minorHAnsi"/>
        </w:rPr>
        <w:t>as ‘claimed’. There by indicating that the claim for the specific CG is initiated and processed.</w:t>
      </w:r>
    </w:p>
    <w:p w14:paraId="2AE521D8" w14:textId="47DD8B88" w:rsidR="003D28F9" w:rsidRPr="004C485D" w:rsidRDefault="00935571" w:rsidP="00C25BCB">
      <w:pPr>
        <w:jc w:val="both"/>
        <w:rPr>
          <w:rFonts w:cstheme="minorHAnsi"/>
        </w:rPr>
      </w:pPr>
      <w:r w:rsidRPr="004C485D">
        <w:rPr>
          <w:rFonts w:cstheme="minorHAnsi"/>
        </w:rPr>
        <w:lastRenderedPageBreak/>
        <w:t>I</w:t>
      </w:r>
      <w:r w:rsidR="003D28F9" w:rsidRPr="004C485D">
        <w:rPr>
          <w:rFonts w:cstheme="minorHAnsi"/>
        </w:rPr>
        <w:t xml:space="preserve">dentifying and marking the claims </w:t>
      </w:r>
      <w:r w:rsidRPr="004C485D">
        <w:rPr>
          <w:rFonts w:cstheme="minorHAnsi"/>
        </w:rPr>
        <w:t xml:space="preserve">in SURGE </w:t>
      </w:r>
      <w:r w:rsidR="003D28F9" w:rsidRPr="004C485D">
        <w:rPr>
          <w:rFonts w:cstheme="minorHAnsi"/>
        </w:rPr>
        <w:t>is a two-way process:</w:t>
      </w:r>
    </w:p>
    <w:p w14:paraId="58EFD21F" w14:textId="64330BD3" w:rsidR="003D28F9" w:rsidRPr="004C485D" w:rsidRDefault="00935571" w:rsidP="00C25BCB">
      <w:pPr>
        <w:pStyle w:val="ListParagraph"/>
        <w:numPr>
          <w:ilvl w:val="0"/>
          <w:numId w:val="4"/>
        </w:numPr>
        <w:jc w:val="both"/>
        <w:rPr>
          <w:rFonts w:cstheme="minorHAnsi"/>
        </w:rPr>
      </w:pPr>
      <w:r w:rsidRPr="004C485D">
        <w:rPr>
          <w:rFonts w:cstheme="minorHAnsi"/>
        </w:rPr>
        <w:t>The respective CG in CG table is marked as ‘</w:t>
      </w:r>
      <w:r w:rsidR="003D28F9" w:rsidRPr="004C485D">
        <w:rPr>
          <w:rFonts w:cstheme="minorHAnsi"/>
        </w:rPr>
        <w:t>claim</w:t>
      </w:r>
      <w:r w:rsidRPr="004C485D">
        <w:rPr>
          <w:rFonts w:cstheme="minorHAnsi"/>
        </w:rPr>
        <w:t xml:space="preserve">ed’ along with the claim lodged date. </w:t>
      </w:r>
      <w:r w:rsidRPr="004C485D">
        <w:rPr>
          <w:rFonts w:cstheme="minorHAnsi"/>
          <w:i/>
        </w:rPr>
        <w:t xml:space="preserve">Claim lodged date is the date when MLI Approver approves the input claim file. </w:t>
      </w:r>
      <w:r w:rsidRPr="004C485D">
        <w:rPr>
          <w:rFonts w:cstheme="minorHAnsi"/>
        </w:rPr>
        <w:t>Refer section 1.2.5.1 below for more details.</w:t>
      </w:r>
    </w:p>
    <w:p w14:paraId="739EF436" w14:textId="2E316892" w:rsidR="003D28F9" w:rsidRPr="004C485D" w:rsidRDefault="00935571" w:rsidP="00C25BCB">
      <w:pPr>
        <w:pStyle w:val="ListParagraph"/>
        <w:numPr>
          <w:ilvl w:val="0"/>
          <w:numId w:val="4"/>
        </w:numPr>
        <w:jc w:val="both"/>
        <w:rPr>
          <w:rFonts w:cstheme="minorHAnsi"/>
        </w:rPr>
      </w:pPr>
      <w:r w:rsidRPr="004C485D">
        <w:rPr>
          <w:rFonts w:cstheme="minorHAnsi"/>
        </w:rPr>
        <w:t xml:space="preserve">An </w:t>
      </w:r>
      <w:r w:rsidR="003D28F9" w:rsidRPr="004C485D">
        <w:rPr>
          <w:rFonts w:cstheme="minorHAnsi"/>
        </w:rPr>
        <w:t xml:space="preserve">entry with relevant details </w:t>
      </w:r>
      <w:r w:rsidRPr="004C485D">
        <w:rPr>
          <w:rFonts w:cstheme="minorHAnsi"/>
        </w:rPr>
        <w:t xml:space="preserve">is created in separate </w:t>
      </w:r>
      <w:r w:rsidR="003D28F9" w:rsidRPr="004C485D">
        <w:rPr>
          <w:rFonts w:cstheme="minorHAnsi"/>
        </w:rPr>
        <w:t>Claim tables</w:t>
      </w:r>
      <w:r w:rsidRPr="004C485D">
        <w:rPr>
          <w:rFonts w:cstheme="minorHAnsi"/>
        </w:rPr>
        <w:t>. Refer section 1.2.5.2 below for more details.</w:t>
      </w:r>
    </w:p>
    <w:p w14:paraId="7BD59CAD" w14:textId="77777777" w:rsidR="00FC28C6" w:rsidRPr="004C485D" w:rsidRDefault="00FC28C6" w:rsidP="0010752E">
      <w:pPr>
        <w:rPr>
          <w:rFonts w:cstheme="minorHAnsi"/>
        </w:rPr>
      </w:pPr>
    </w:p>
    <w:p w14:paraId="36A8C5D5" w14:textId="171AFB4A" w:rsidR="0010752E" w:rsidRPr="004C485D" w:rsidRDefault="0010752E" w:rsidP="0010752E">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25" w:name="_Toc481258371"/>
      <w:bookmarkStart w:id="26" w:name="_Toc188534247"/>
      <w:r w:rsidRPr="004C485D">
        <w:rPr>
          <w:rFonts w:asciiTheme="minorHAnsi" w:hAnsiTheme="minorHAnsi" w:cstheme="minorHAnsi"/>
          <w:b/>
          <w:bCs/>
          <w:color w:val="000000" w:themeColor="text1"/>
          <w:sz w:val="22"/>
          <w:szCs w:val="22"/>
        </w:rPr>
        <w:t xml:space="preserve">Marking the CG as </w:t>
      </w:r>
      <w:bookmarkEnd w:id="25"/>
      <w:r w:rsidR="00BD44DE" w:rsidRPr="004C485D">
        <w:rPr>
          <w:rFonts w:asciiTheme="minorHAnsi" w:hAnsiTheme="minorHAnsi" w:cstheme="minorHAnsi"/>
          <w:b/>
          <w:bCs/>
          <w:color w:val="000000" w:themeColor="text1"/>
          <w:sz w:val="22"/>
          <w:szCs w:val="22"/>
        </w:rPr>
        <w:t xml:space="preserve">Claimed in CG </w:t>
      </w:r>
      <w:r w:rsidR="004441AA" w:rsidRPr="004C485D">
        <w:rPr>
          <w:rFonts w:asciiTheme="minorHAnsi" w:hAnsiTheme="minorHAnsi" w:cstheme="minorHAnsi"/>
          <w:b/>
          <w:bCs/>
          <w:color w:val="000000" w:themeColor="text1"/>
          <w:sz w:val="22"/>
          <w:szCs w:val="22"/>
        </w:rPr>
        <w:t>Table</w:t>
      </w:r>
      <w:bookmarkEnd w:id="26"/>
      <w:r w:rsidRPr="004C485D">
        <w:rPr>
          <w:rFonts w:asciiTheme="minorHAnsi" w:hAnsiTheme="minorHAnsi" w:cstheme="minorHAnsi"/>
          <w:b/>
          <w:bCs/>
          <w:color w:val="000000" w:themeColor="text1"/>
          <w:sz w:val="22"/>
          <w:szCs w:val="22"/>
        </w:rPr>
        <w:t xml:space="preserve"> </w:t>
      </w:r>
    </w:p>
    <w:p w14:paraId="011AD953" w14:textId="4D7F9B89" w:rsidR="00BD44DE" w:rsidRPr="004C485D" w:rsidRDefault="003D28F9" w:rsidP="0010752E">
      <w:pPr>
        <w:jc w:val="both"/>
        <w:rPr>
          <w:rFonts w:cstheme="minorHAnsi"/>
        </w:rPr>
      </w:pPr>
      <w:r w:rsidRPr="004C485D">
        <w:rPr>
          <w:rFonts w:cstheme="minorHAnsi"/>
        </w:rPr>
        <w:t>On approval of the claim requisition file from MLI and from NCGTC, system will proceed to mark the CG record as ‘Claimed’</w:t>
      </w:r>
      <w:r w:rsidR="004441AA" w:rsidRPr="004C485D">
        <w:rPr>
          <w:rFonts w:cstheme="minorHAnsi"/>
        </w:rPr>
        <w:t xml:space="preserve"> as stated below:</w:t>
      </w:r>
    </w:p>
    <w:p w14:paraId="03BA4BBB" w14:textId="3B6CA344" w:rsidR="0010752E" w:rsidRPr="004C485D" w:rsidRDefault="0010752E" w:rsidP="0010752E">
      <w:pPr>
        <w:jc w:val="both"/>
        <w:rPr>
          <w:rFonts w:cstheme="minorHAnsi"/>
        </w:rPr>
      </w:pPr>
      <w:r w:rsidRPr="004C485D">
        <w:rPr>
          <w:rFonts w:cstheme="minorHAnsi"/>
        </w:rPr>
        <w:t>SURGE inserts the following transaction with following values</w:t>
      </w:r>
      <w:r w:rsidR="004441AA" w:rsidRPr="004C485D">
        <w:rPr>
          <w:rFonts w:cstheme="minorHAnsi"/>
        </w:rPr>
        <w:t xml:space="preserve"> in CG table</w:t>
      </w:r>
      <w:r w:rsidRPr="004C485D">
        <w:rPr>
          <w:rFonts w:cstheme="minorHAnsi"/>
        </w:rPr>
        <w:t>:</w:t>
      </w:r>
    </w:p>
    <w:p w14:paraId="1CF80620" w14:textId="6E953A44" w:rsidR="0010752E" w:rsidRPr="004C485D" w:rsidRDefault="0010752E" w:rsidP="00E72121">
      <w:pPr>
        <w:pStyle w:val="ListParagraph"/>
        <w:numPr>
          <w:ilvl w:val="0"/>
          <w:numId w:val="2"/>
        </w:numPr>
        <w:jc w:val="both"/>
        <w:rPr>
          <w:rFonts w:cstheme="minorHAnsi"/>
        </w:rPr>
      </w:pPr>
      <w:r w:rsidRPr="004C485D">
        <w:rPr>
          <w:rFonts w:cstheme="minorHAnsi"/>
        </w:rPr>
        <w:t xml:space="preserve">File Type - </w:t>
      </w:r>
      <w:r w:rsidR="00E7574A" w:rsidRPr="004C485D">
        <w:rPr>
          <w:rFonts w:cstheme="minorHAnsi"/>
        </w:rPr>
        <w:t>4</w:t>
      </w:r>
    </w:p>
    <w:p w14:paraId="720FAE26" w14:textId="7C6E4A20" w:rsidR="0010752E" w:rsidRPr="004C485D" w:rsidRDefault="0010752E" w:rsidP="00E72121">
      <w:pPr>
        <w:pStyle w:val="ListParagraph"/>
        <w:numPr>
          <w:ilvl w:val="0"/>
          <w:numId w:val="2"/>
        </w:numPr>
        <w:jc w:val="both"/>
        <w:rPr>
          <w:rFonts w:cstheme="minorHAnsi"/>
        </w:rPr>
      </w:pPr>
      <w:r w:rsidRPr="004C485D">
        <w:rPr>
          <w:rFonts w:cstheme="minorHAnsi"/>
        </w:rPr>
        <w:t>Transaction Mode – 12000</w:t>
      </w:r>
      <w:r w:rsidR="00862E8E" w:rsidRPr="004C485D">
        <w:rPr>
          <w:rFonts w:cstheme="minorHAnsi"/>
        </w:rPr>
        <w:t>1</w:t>
      </w:r>
      <w:r w:rsidRPr="004C485D">
        <w:rPr>
          <w:rFonts w:cstheme="minorHAnsi"/>
        </w:rPr>
        <w:t xml:space="preserve"> (which indicates that this is a</w:t>
      </w:r>
      <w:r w:rsidR="00862E8E" w:rsidRPr="004C485D">
        <w:rPr>
          <w:rFonts w:cstheme="minorHAnsi"/>
        </w:rPr>
        <w:t xml:space="preserve"> batch </w:t>
      </w:r>
      <w:r w:rsidRPr="004C485D">
        <w:rPr>
          <w:rFonts w:cstheme="minorHAnsi"/>
        </w:rPr>
        <w:t>transaction)</w:t>
      </w:r>
    </w:p>
    <w:p w14:paraId="21E2DB02" w14:textId="258F21EC" w:rsidR="00E7574A" w:rsidRPr="004C485D" w:rsidRDefault="0010752E" w:rsidP="00E72121">
      <w:pPr>
        <w:pStyle w:val="ListParagraph"/>
        <w:numPr>
          <w:ilvl w:val="0"/>
          <w:numId w:val="2"/>
        </w:numPr>
        <w:jc w:val="both"/>
        <w:rPr>
          <w:rFonts w:cstheme="minorHAnsi"/>
        </w:rPr>
      </w:pPr>
      <w:r w:rsidRPr="004C485D">
        <w:rPr>
          <w:rFonts w:cstheme="minorHAnsi"/>
        </w:rPr>
        <w:t xml:space="preserve">Loan A/c No. – </w:t>
      </w:r>
      <w:r w:rsidR="00E7574A" w:rsidRPr="004C485D">
        <w:rPr>
          <w:rFonts w:cstheme="minorHAnsi"/>
        </w:rPr>
        <w:t>Loan Account mentioned in the Input file</w:t>
      </w:r>
    </w:p>
    <w:p w14:paraId="6DA491F2" w14:textId="77777777" w:rsidR="0010752E" w:rsidRPr="004C485D" w:rsidRDefault="0010752E" w:rsidP="00E72121">
      <w:pPr>
        <w:pStyle w:val="ListParagraph"/>
        <w:numPr>
          <w:ilvl w:val="0"/>
          <w:numId w:val="2"/>
        </w:numPr>
        <w:jc w:val="both"/>
        <w:rPr>
          <w:rFonts w:cstheme="minorHAnsi"/>
        </w:rPr>
      </w:pPr>
      <w:r w:rsidRPr="004C485D">
        <w:rPr>
          <w:rFonts w:cstheme="minorHAnsi"/>
        </w:rPr>
        <w:t>MLI ID - Same as the Original Master Record</w:t>
      </w:r>
    </w:p>
    <w:p w14:paraId="5D7FDB76" w14:textId="07C02F48" w:rsidR="0010752E" w:rsidRPr="004C485D" w:rsidRDefault="0010752E" w:rsidP="00E72121">
      <w:pPr>
        <w:pStyle w:val="ListParagraph"/>
        <w:numPr>
          <w:ilvl w:val="0"/>
          <w:numId w:val="2"/>
        </w:numPr>
        <w:jc w:val="both"/>
        <w:rPr>
          <w:rFonts w:cstheme="minorHAnsi"/>
        </w:rPr>
      </w:pPr>
      <w:r w:rsidRPr="004C485D">
        <w:rPr>
          <w:rFonts w:cstheme="minorHAnsi"/>
        </w:rPr>
        <w:t>Schemes Id - Same as the Original Master Record</w:t>
      </w:r>
    </w:p>
    <w:p w14:paraId="795473E3" w14:textId="77777777" w:rsidR="00E7574A" w:rsidRPr="004C485D" w:rsidRDefault="00E7574A" w:rsidP="00E72121">
      <w:pPr>
        <w:pStyle w:val="ListParagraph"/>
        <w:numPr>
          <w:ilvl w:val="0"/>
          <w:numId w:val="2"/>
        </w:numPr>
        <w:jc w:val="both"/>
        <w:rPr>
          <w:rFonts w:cstheme="minorHAnsi"/>
        </w:rPr>
      </w:pPr>
      <w:r w:rsidRPr="004C485D">
        <w:rPr>
          <w:rFonts w:cstheme="minorHAnsi"/>
        </w:rPr>
        <w:t>CGPAN - Same as the Original Master Record</w:t>
      </w:r>
    </w:p>
    <w:p w14:paraId="0D132319" w14:textId="70503C93" w:rsidR="0010752E" w:rsidRPr="004C485D" w:rsidRDefault="0010752E" w:rsidP="00E72121">
      <w:pPr>
        <w:pStyle w:val="ListParagraph"/>
        <w:numPr>
          <w:ilvl w:val="0"/>
          <w:numId w:val="2"/>
        </w:numPr>
        <w:jc w:val="both"/>
        <w:rPr>
          <w:rFonts w:cstheme="minorHAnsi"/>
        </w:rPr>
      </w:pPr>
      <w:r w:rsidRPr="004C485D">
        <w:rPr>
          <w:rFonts w:cstheme="minorHAnsi"/>
        </w:rPr>
        <w:t xml:space="preserve">CG Current State – </w:t>
      </w:r>
      <w:r w:rsidR="00F93103" w:rsidRPr="004C485D">
        <w:rPr>
          <w:rFonts w:cstheme="minorHAnsi"/>
        </w:rPr>
        <w:t>30019</w:t>
      </w:r>
    </w:p>
    <w:p w14:paraId="323638C5" w14:textId="15A78805" w:rsidR="0010752E" w:rsidRPr="004C485D" w:rsidRDefault="0010752E" w:rsidP="00E72121">
      <w:pPr>
        <w:pStyle w:val="ListParagraph"/>
        <w:numPr>
          <w:ilvl w:val="0"/>
          <w:numId w:val="2"/>
        </w:numPr>
        <w:jc w:val="both"/>
        <w:rPr>
          <w:rFonts w:cstheme="minorHAnsi"/>
        </w:rPr>
      </w:pPr>
      <w:r w:rsidRPr="004C485D">
        <w:rPr>
          <w:rFonts w:cstheme="minorHAnsi"/>
        </w:rPr>
        <w:t xml:space="preserve">CG Previous State - </w:t>
      </w:r>
      <w:r w:rsidR="00F93103" w:rsidRPr="004C485D">
        <w:rPr>
          <w:rFonts w:cstheme="minorHAnsi"/>
        </w:rPr>
        <w:t>30020</w:t>
      </w:r>
    </w:p>
    <w:p w14:paraId="652CAA5E" w14:textId="77777777" w:rsidR="0010752E" w:rsidRPr="004C485D" w:rsidRDefault="0010752E" w:rsidP="00E72121">
      <w:pPr>
        <w:pStyle w:val="ListParagraph"/>
        <w:numPr>
          <w:ilvl w:val="0"/>
          <w:numId w:val="2"/>
        </w:numPr>
        <w:jc w:val="both"/>
        <w:rPr>
          <w:rFonts w:cstheme="minorHAnsi"/>
        </w:rPr>
      </w:pPr>
      <w:r w:rsidRPr="004C485D">
        <w:rPr>
          <w:rFonts w:cstheme="minorHAnsi"/>
        </w:rPr>
        <w:t>IP Address – IP Address of the User</w:t>
      </w:r>
    </w:p>
    <w:p w14:paraId="7D90B8F4" w14:textId="77777777" w:rsidR="0010752E" w:rsidRPr="004C485D" w:rsidRDefault="0010752E" w:rsidP="00E72121">
      <w:pPr>
        <w:pStyle w:val="ListParagraph"/>
        <w:numPr>
          <w:ilvl w:val="0"/>
          <w:numId w:val="2"/>
        </w:numPr>
        <w:jc w:val="both"/>
        <w:rPr>
          <w:rFonts w:cstheme="minorHAnsi"/>
        </w:rPr>
      </w:pPr>
      <w:r w:rsidRPr="004C485D">
        <w:rPr>
          <w:rFonts w:cstheme="minorHAnsi"/>
        </w:rPr>
        <w:t>Is Active Flag – Active</w:t>
      </w:r>
    </w:p>
    <w:p w14:paraId="34145C8E" w14:textId="37EBE0E3" w:rsidR="0010752E" w:rsidRPr="004C485D" w:rsidRDefault="0010752E" w:rsidP="00E72121">
      <w:pPr>
        <w:pStyle w:val="ListParagraph"/>
        <w:numPr>
          <w:ilvl w:val="0"/>
          <w:numId w:val="2"/>
        </w:numPr>
        <w:jc w:val="both"/>
        <w:rPr>
          <w:rFonts w:cstheme="minorHAnsi"/>
        </w:rPr>
      </w:pPr>
      <w:r w:rsidRPr="004C485D">
        <w:rPr>
          <w:rFonts w:cstheme="minorHAnsi"/>
        </w:rPr>
        <w:t xml:space="preserve">Created By – </w:t>
      </w:r>
      <w:r w:rsidR="00F93103" w:rsidRPr="004C485D">
        <w:rPr>
          <w:rFonts w:cstheme="minorHAnsi"/>
        </w:rPr>
        <w:t>MLI</w:t>
      </w:r>
      <w:r w:rsidRPr="004C485D">
        <w:rPr>
          <w:rFonts w:cstheme="minorHAnsi"/>
        </w:rPr>
        <w:t xml:space="preserve"> user id</w:t>
      </w:r>
    </w:p>
    <w:p w14:paraId="0C2F8D6E" w14:textId="77777777" w:rsidR="0010752E" w:rsidRPr="004C485D" w:rsidRDefault="0010752E" w:rsidP="00E72121">
      <w:pPr>
        <w:pStyle w:val="ListParagraph"/>
        <w:numPr>
          <w:ilvl w:val="0"/>
          <w:numId w:val="2"/>
        </w:numPr>
        <w:jc w:val="both"/>
        <w:rPr>
          <w:rFonts w:cstheme="minorHAnsi"/>
        </w:rPr>
      </w:pPr>
      <w:r w:rsidRPr="004C485D">
        <w:rPr>
          <w:rFonts w:cstheme="minorHAnsi"/>
        </w:rPr>
        <w:t>Created Date – DateTime of Record insertion</w:t>
      </w:r>
    </w:p>
    <w:p w14:paraId="71185D0A" w14:textId="085A195D" w:rsidR="0010752E" w:rsidRPr="004C485D" w:rsidRDefault="0010752E" w:rsidP="0010752E">
      <w:pPr>
        <w:rPr>
          <w:rFonts w:eastAsia="Times New Roman" w:cstheme="minorHAnsi"/>
          <w:b/>
          <w:bCs/>
          <w:iCs/>
          <w:color w:val="7F7F7F"/>
        </w:rPr>
      </w:pPr>
    </w:p>
    <w:p w14:paraId="13402CA3" w14:textId="64CB0F07" w:rsidR="004F18BF" w:rsidRPr="004C485D" w:rsidRDefault="004F18BF" w:rsidP="004F18BF">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27" w:name="_Toc188534248"/>
      <w:r w:rsidRPr="004C485D">
        <w:rPr>
          <w:rFonts w:asciiTheme="minorHAnsi" w:hAnsiTheme="minorHAnsi" w:cstheme="minorHAnsi"/>
          <w:b/>
          <w:bCs/>
          <w:color w:val="000000" w:themeColor="text1"/>
          <w:sz w:val="22"/>
          <w:szCs w:val="22"/>
        </w:rPr>
        <w:t>Making entry in Claims Table</w:t>
      </w:r>
      <w:bookmarkEnd w:id="27"/>
      <w:r w:rsidRPr="004C485D">
        <w:rPr>
          <w:rFonts w:asciiTheme="minorHAnsi" w:hAnsiTheme="minorHAnsi" w:cstheme="minorHAnsi"/>
          <w:b/>
          <w:bCs/>
          <w:color w:val="000000" w:themeColor="text1"/>
          <w:sz w:val="22"/>
          <w:szCs w:val="22"/>
        </w:rPr>
        <w:t xml:space="preserve"> </w:t>
      </w:r>
    </w:p>
    <w:p w14:paraId="755270D8" w14:textId="77777777" w:rsidR="004F18BF" w:rsidRPr="004C485D" w:rsidRDefault="004F18BF" w:rsidP="004F18BF">
      <w:pPr>
        <w:jc w:val="both"/>
        <w:rPr>
          <w:rFonts w:cstheme="minorHAnsi"/>
        </w:rPr>
      </w:pPr>
      <w:r w:rsidRPr="004C485D">
        <w:rPr>
          <w:rFonts w:cstheme="minorHAnsi"/>
        </w:rPr>
        <w:t>After making an entry in CG table (if required), system will make an entry in claims table for:</w:t>
      </w:r>
    </w:p>
    <w:p w14:paraId="384377B2" w14:textId="0841DB1B" w:rsidR="00A4531D" w:rsidRPr="004C485D" w:rsidRDefault="00A4531D" w:rsidP="00E72121">
      <w:pPr>
        <w:pStyle w:val="ListParagraph"/>
        <w:numPr>
          <w:ilvl w:val="0"/>
          <w:numId w:val="4"/>
        </w:numPr>
        <w:jc w:val="both"/>
        <w:rPr>
          <w:rFonts w:cstheme="minorHAnsi"/>
        </w:rPr>
      </w:pPr>
      <w:r w:rsidRPr="004C485D">
        <w:rPr>
          <w:rFonts w:cstheme="minorHAnsi"/>
        </w:rPr>
        <w:t>Claim Type</w:t>
      </w:r>
    </w:p>
    <w:p w14:paraId="27C0FDED" w14:textId="54541200" w:rsidR="004F18BF" w:rsidRPr="004C485D" w:rsidRDefault="004F18BF" w:rsidP="00E72121">
      <w:pPr>
        <w:pStyle w:val="ListParagraph"/>
        <w:numPr>
          <w:ilvl w:val="0"/>
          <w:numId w:val="4"/>
        </w:numPr>
        <w:jc w:val="both"/>
        <w:rPr>
          <w:rFonts w:cstheme="minorHAnsi"/>
        </w:rPr>
      </w:pPr>
      <w:r w:rsidRPr="004C485D">
        <w:rPr>
          <w:rFonts w:cstheme="minorHAnsi"/>
        </w:rPr>
        <w:t>Loan Account No.</w:t>
      </w:r>
    </w:p>
    <w:p w14:paraId="60F5D520" w14:textId="73B5C5D8" w:rsidR="004F18BF" w:rsidRPr="004C485D" w:rsidRDefault="004E1AD8" w:rsidP="00E72121">
      <w:pPr>
        <w:pStyle w:val="ListParagraph"/>
        <w:numPr>
          <w:ilvl w:val="0"/>
          <w:numId w:val="4"/>
        </w:numPr>
        <w:jc w:val="both"/>
        <w:rPr>
          <w:rFonts w:cstheme="minorHAnsi"/>
        </w:rPr>
      </w:pPr>
      <w:r w:rsidRPr="004C485D">
        <w:rPr>
          <w:rFonts w:cstheme="minorHAnsi"/>
        </w:rPr>
        <w:t xml:space="preserve">Total Dues Amount </w:t>
      </w:r>
      <w:r w:rsidR="004F18BF" w:rsidRPr="004C485D">
        <w:rPr>
          <w:rFonts w:cstheme="minorHAnsi"/>
        </w:rPr>
        <w:t>as on date of NPA</w:t>
      </w:r>
    </w:p>
    <w:p w14:paraId="5BFAF6BA" w14:textId="77777777" w:rsidR="004F18BF" w:rsidRPr="004C485D" w:rsidRDefault="004F18BF" w:rsidP="00E72121">
      <w:pPr>
        <w:pStyle w:val="ListParagraph"/>
        <w:numPr>
          <w:ilvl w:val="0"/>
          <w:numId w:val="4"/>
        </w:numPr>
        <w:jc w:val="both"/>
        <w:rPr>
          <w:rFonts w:cstheme="minorHAnsi"/>
        </w:rPr>
      </w:pPr>
      <w:r w:rsidRPr="004C485D">
        <w:rPr>
          <w:rFonts w:cstheme="minorHAnsi"/>
        </w:rPr>
        <w:t>Recoveries (if any) from the date of NPA till the date of lodgment of present claim</w:t>
      </w:r>
      <w:bookmarkStart w:id="28" w:name="_Toc481258374"/>
    </w:p>
    <w:p w14:paraId="40CA8146" w14:textId="3EE46FBE" w:rsidR="004F18BF" w:rsidRPr="004C485D" w:rsidRDefault="004F18BF" w:rsidP="004F18BF">
      <w:pPr>
        <w:jc w:val="both"/>
        <w:rPr>
          <w:rFonts w:cstheme="minorHAnsi"/>
        </w:rPr>
      </w:pPr>
      <w:r w:rsidRPr="004C485D">
        <w:rPr>
          <w:rFonts w:cstheme="minorHAnsi"/>
        </w:rPr>
        <w:t>The above details are stored with respect to Batch Identification of the claims file.</w:t>
      </w:r>
    </w:p>
    <w:p w14:paraId="30CC9D1B" w14:textId="357E606C" w:rsidR="00CF476A" w:rsidRPr="004C485D" w:rsidRDefault="005F0AF0" w:rsidP="00B61C3C">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29" w:name="_Toc188534249"/>
      <w:r w:rsidRPr="004C485D">
        <w:rPr>
          <w:rFonts w:asciiTheme="minorHAnsi" w:hAnsiTheme="minorHAnsi" w:cstheme="minorHAnsi"/>
          <w:b/>
          <w:bCs/>
          <w:color w:val="000000" w:themeColor="text1"/>
          <w:sz w:val="22"/>
          <w:szCs w:val="22"/>
        </w:rPr>
        <w:t xml:space="preserve">Flow for </w:t>
      </w:r>
      <w:r w:rsidR="00CF476A" w:rsidRPr="004C485D">
        <w:rPr>
          <w:rFonts w:asciiTheme="minorHAnsi" w:hAnsiTheme="minorHAnsi" w:cstheme="minorHAnsi"/>
          <w:b/>
          <w:bCs/>
          <w:color w:val="000000" w:themeColor="text1"/>
          <w:sz w:val="22"/>
          <w:szCs w:val="22"/>
        </w:rPr>
        <w:t>Processing Claims</w:t>
      </w:r>
      <w:bookmarkEnd w:id="29"/>
    </w:p>
    <w:p w14:paraId="18E76F36" w14:textId="301A3309" w:rsidR="00CF476A" w:rsidRPr="004C485D" w:rsidRDefault="00CF476A" w:rsidP="00C25BCB">
      <w:pPr>
        <w:jc w:val="both"/>
        <w:rPr>
          <w:rFonts w:cstheme="minorHAnsi"/>
        </w:rPr>
      </w:pPr>
      <w:r w:rsidRPr="00384DC5">
        <w:rPr>
          <w:rFonts w:cstheme="minorHAnsi"/>
        </w:rPr>
        <w:t xml:space="preserve">Once the claim file has been </w:t>
      </w:r>
      <w:r w:rsidR="00384DC5" w:rsidRPr="00384DC5">
        <w:rPr>
          <w:rFonts w:cstheme="minorHAnsi"/>
        </w:rPr>
        <w:t>processed by MLI</w:t>
      </w:r>
      <w:r w:rsidRPr="00384DC5">
        <w:rPr>
          <w:rFonts w:cstheme="minorHAnsi"/>
        </w:rPr>
        <w:t xml:space="preserve"> and approved by NCGTC user, the claims will get </w:t>
      </w:r>
      <w:r w:rsidR="00A42A7F" w:rsidRPr="00384DC5">
        <w:rPr>
          <w:rFonts w:cstheme="minorHAnsi"/>
        </w:rPr>
        <w:t>calculated as specified in section 1.2.</w:t>
      </w:r>
      <w:r w:rsidR="00840BB8" w:rsidRPr="00384DC5">
        <w:rPr>
          <w:rFonts w:cstheme="minorHAnsi"/>
        </w:rPr>
        <w:t>8</w:t>
      </w:r>
      <w:r w:rsidR="009338AE" w:rsidRPr="00384DC5">
        <w:rPr>
          <w:rFonts w:cstheme="minorHAnsi"/>
        </w:rPr>
        <w:t>.</w:t>
      </w:r>
    </w:p>
    <w:p w14:paraId="744CD58A" w14:textId="5846A3CD" w:rsidR="00A86EFF" w:rsidRPr="004C485D" w:rsidRDefault="00AF2D73" w:rsidP="00A86EFF">
      <w:pPr>
        <w:jc w:val="both"/>
        <w:rPr>
          <w:rFonts w:cstheme="minorHAnsi"/>
        </w:rPr>
      </w:pPr>
      <w:r w:rsidRPr="004C485D">
        <w:rPr>
          <w:rFonts w:cstheme="minorHAnsi"/>
        </w:rPr>
        <w:t>Processing</w:t>
      </w:r>
      <w:r w:rsidR="00A86EFF" w:rsidRPr="004C485D">
        <w:rPr>
          <w:rFonts w:cstheme="minorHAnsi"/>
        </w:rPr>
        <w:t xml:space="preserve"> the claims will entail </w:t>
      </w:r>
      <w:r w:rsidR="00A85A46" w:rsidRPr="004C485D">
        <w:rPr>
          <w:rFonts w:cstheme="minorHAnsi"/>
        </w:rPr>
        <w:t>the following</w:t>
      </w:r>
      <w:r w:rsidR="00A86EFF" w:rsidRPr="004C485D">
        <w:rPr>
          <w:rFonts w:cstheme="minorHAnsi"/>
        </w:rPr>
        <w:t xml:space="preserve"> events:</w:t>
      </w:r>
    </w:p>
    <w:p w14:paraId="42A912A2" w14:textId="5F44BC39" w:rsidR="00A86EFF" w:rsidRDefault="00A86EFF" w:rsidP="00A86EFF">
      <w:pPr>
        <w:pStyle w:val="ListParagraph"/>
        <w:numPr>
          <w:ilvl w:val="0"/>
          <w:numId w:val="4"/>
        </w:numPr>
        <w:jc w:val="both"/>
        <w:rPr>
          <w:rFonts w:cstheme="minorHAnsi"/>
        </w:rPr>
      </w:pPr>
      <w:r w:rsidRPr="004C485D">
        <w:rPr>
          <w:rFonts w:cstheme="minorHAnsi"/>
        </w:rPr>
        <w:t>Calculation of claims as per scheme notification</w:t>
      </w:r>
    </w:p>
    <w:p w14:paraId="6AF5CF57" w14:textId="73202760" w:rsidR="00D0333D" w:rsidRDefault="00D0333D" w:rsidP="00D0333D">
      <w:pPr>
        <w:pStyle w:val="ListParagraph"/>
        <w:jc w:val="both"/>
        <w:rPr>
          <w:rFonts w:cstheme="minorHAnsi"/>
        </w:rPr>
      </w:pPr>
    </w:p>
    <w:p w14:paraId="339387EF" w14:textId="77777777" w:rsidR="00D0333D" w:rsidRDefault="00D0333D" w:rsidP="00D0333D">
      <w:pPr>
        <w:pStyle w:val="ListParagraph"/>
        <w:jc w:val="both"/>
        <w:rPr>
          <w:rFonts w:cstheme="minorHAnsi"/>
        </w:rPr>
      </w:pPr>
    </w:p>
    <w:p w14:paraId="3D77129F" w14:textId="77777777" w:rsidR="00B3080A" w:rsidRDefault="00B3080A" w:rsidP="00384DC5">
      <w:pPr>
        <w:pStyle w:val="ListParagraph"/>
        <w:jc w:val="both"/>
        <w:rPr>
          <w:rFonts w:cstheme="minorHAnsi"/>
        </w:rPr>
      </w:pPr>
    </w:p>
    <w:p w14:paraId="15F06D83" w14:textId="77777777" w:rsidR="00845340" w:rsidRDefault="00845340" w:rsidP="00845340">
      <w:pPr>
        <w:pStyle w:val="ListParagraph"/>
        <w:jc w:val="both"/>
        <w:rPr>
          <w:rFonts w:cstheme="minorHAnsi"/>
        </w:rPr>
      </w:pPr>
    </w:p>
    <w:p w14:paraId="14057E5B" w14:textId="34DBEC3B" w:rsidR="00991B45" w:rsidRPr="00991B45" w:rsidRDefault="00991B45" w:rsidP="00991B45">
      <w:pPr>
        <w:pStyle w:val="ListParagraph"/>
        <w:ind w:hanging="862"/>
        <w:jc w:val="both"/>
        <w:rPr>
          <w:rFonts w:cstheme="minorHAnsi"/>
          <w:b/>
          <w:noProof/>
        </w:rPr>
      </w:pPr>
      <w:r w:rsidRPr="00991B45">
        <w:rPr>
          <w:rFonts w:cstheme="minorHAnsi"/>
          <w:b/>
          <w:noProof/>
        </w:rPr>
        <w:t>Maker Checker Flow</w:t>
      </w:r>
    </w:p>
    <w:p w14:paraId="1F5FECED" w14:textId="0FEBF636" w:rsidR="005F02D1" w:rsidRPr="005F02D1" w:rsidRDefault="005F02D1" w:rsidP="005F02D1">
      <w:pPr>
        <w:spacing w:before="100" w:beforeAutospacing="1" w:after="100" w:afterAutospacing="1" w:line="240" w:lineRule="auto"/>
        <w:rPr>
          <w:rFonts w:ascii="Times New Roman" w:eastAsia="Times New Roman" w:hAnsi="Times New Roman" w:cs="Times New Roman"/>
          <w:sz w:val="24"/>
          <w:szCs w:val="24"/>
          <w:lang w:val="en-IN" w:eastAsia="en-IN"/>
        </w:rPr>
      </w:pPr>
      <w:r w:rsidRPr="005F02D1">
        <w:rPr>
          <w:rFonts w:ascii="Times New Roman" w:eastAsia="Times New Roman" w:hAnsi="Times New Roman" w:cs="Times New Roman"/>
          <w:noProof/>
          <w:sz w:val="24"/>
          <w:szCs w:val="24"/>
          <w:lang w:val="en-IN" w:eastAsia="en-IN"/>
        </w:rPr>
        <w:drawing>
          <wp:inline distT="0" distB="0" distL="0" distR="0" wp14:anchorId="5CCF7F9F" wp14:editId="643993E7">
            <wp:extent cx="4962525" cy="7191375"/>
            <wp:effectExtent l="0" t="0" r="9525" b="9525"/>
            <wp:docPr id="5" name="Picture 5" descr="C:\Users\dhanesh.shirode1\Downloads\Skill Maker Chek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nesh.shirode1\Downloads\Skill Maker Cheka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7191375"/>
                    </a:xfrm>
                    <a:prstGeom prst="rect">
                      <a:avLst/>
                    </a:prstGeom>
                    <a:noFill/>
                    <a:ln>
                      <a:noFill/>
                    </a:ln>
                  </pic:spPr>
                </pic:pic>
              </a:graphicData>
            </a:graphic>
          </wp:inline>
        </w:drawing>
      </w:r>
    </w:p>
    <w:p w14:paraId="621B221F" w14:textId="139C786E" w:rsidR="00991B45" w:rsidRDefault="00991B45" w:rsidP="00991B45">
      <w:pPr>
        <w:pStyle w:val="NormalWeb"/>
      </w:pPr>
    </w:p>
    <w:p w14:paraId="3E7A6E9C" w14:textId="0C5A52B8" w:rsidR="00991B45" w:rsidRDefault="00991B45" w:rsidP="003E0A64">
      <w:pPr>
        <w:pStyle w:val="ListParagraph"/>
        <w:ind w:hanging="862"/>
        <w:jc w:val="both"/>
        <w:rPr>
          <w:rFonts w:cstheme="minorHAnsi"/>
          <w:b/>
        </w:rPr>
      </w:pPr>
    </w:p>
    <w:p w14:paraId="002425FA" w14:textId="136597EC" w:rsidR="00991B45" w:rsidRDefault="00991B45" w:rsidP="003E0A64">
      <w:pPr>
        <w:pStyle w:val="ListParagraph"/>
        <w:ind w:hanging="862"/>
        <w:jc w:val="both"/>
        <w:rPr>
          <w:rFonts w:cstheme="minorHAnsi"/>
          <w:b/>
        </w:rPr>
      </w:pPr>
      <w:r>
        <w:rPr>
          <w:rFonts w:cstheme="minorHAnsi"/>
          <w:b/>
        </w:rPr>
        <w:t>NCGTC Maker and Checker Flow</w:t>
      </w:r>
    </w:p>
    <w:p w14:paraId="3B81F919" w14:textId="043E0F0D" w:rsidR="00991B45" w:rsidRDefault="00991B45" w:rsidP="003E0A64">
      <w:pPr>
        <w:pStyle w:val="ListParagraph"/>
        <w:ind w:hanging="862"/>
        <w:jc w:val="both"/>
        <w:rPr>
          <w:rFonts w:cstheme="minorHAnsi"/>
          <w:b/>
        </w:rPr>
      </w:pPr>
    </w:p>
    <w:p w14:paraId="2FD9865B" w14:textId="72B19F03" w:rsidR="005F02D1" w:rsidRPr="005F02D1" w:rsidRDefault="005F02D1" w:rsidP="005F02D1">
      <w:pPr>
        <w:spacing w:before="100" w:beforeAutospacing="1" w:after="100" w:afterAutospacing="1" w:line="240" w:lineRule="auto"/>
        <w:rPr>
          <w:rFonts w:ascii="Times New Roman" w:eastAsia="Times New Roman" w:hAnsi="Times New Roman" w:cs="Times New Roman"/>
          <w:sz w:val="24"/>
          <w:szCs w:val="24"/>
          <w:lang w:val="en-IN" w:eastAsia="en-IN"/>
        </w:rPr>
      </w:pPr>
      <w:r w:rsidRPr="005F02D1">
        <w:rPr>
          <w:rFonts w:ascii="Times New Roman" w:eastAsia="Times New Roman" w:hAnsi="Times New Roman" w:cs="Times New Roman"/>
          <w:noProof/>
          <w:sz w:val="24"/>
          <w:szCs w:val="24"/>
          <w:lang w:val="en-IN" w:eastAsia="en-IN"/>
        </w:rPr>
        <w:drawing>
          <wp:inline distT="0" distB="0" distL="0" distR="0" wp14:anchorId="2E5C8EA8" wp14:editId="6AAFBB4E">
            <wp:extent cx="5724525" cy="6677025"/>
            <wp:effectExtent l="0" t="0" r="9525" b="9525"/>
            <wp:docPr id="6" name="Picture 6" descr="C:\Users\dhanesh.shirode1\Downloads\Maker Chekar-NCGTC Maker and Che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anesh.shirode1\Downloads\Maker Chekar-NCGTC Maker and Check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6677025"/>
                    </a:xfrm>
                    <a:prstGeom prst="rect">
                      <a:avLst/>
                    </a:prstGeom>
                    <a:noFill/>
                    <a:ln>
                      <a:noFill/>
                    </a:ln>
                  </pic:spPr>
                </pic:pic>
              </a:graphicData>
            </a:graphic>
          </wp:inline>
        </w:drawing>
      </w:r>
    </w:p>
    <w:p w14:paraId="78801CA4" w14:textId="6A5141AB" w:rsidR="00991B45" w:rsidRDefault="00991B45" w:rsidP="00991B45">
      <w:pPr>
        <w:pStyle w:val="NormalWeb"/>
      </w:pPr>
    </w:p>
    <w:p w14:paraId="613787AA" w14:textId="2A5C7467" w:rsidR="00991B45" w:rsidRDefault="00991B45" w:rsidP="003E0A64">
      <w:pPr>
        <w:pStyle w:val="ListParagraph"/>
        <w:ind w:hanging="862"/>
        <w:jc w:val="both"/>
        <w:rPr>
          <w:rFonts w:cstheme="minorHAnsi"/>
          <w:b/>
        </w:rPr>
      </w:pPr>
    </w:p>
    <w:p w14:paraId="37EA5F9F" w14:textId="35632630" w:rsidR="00991B45" w:rsidRDefault="00991B45" w:rsidP="003E0A64">
      <w:pPr>
        <w:pStyle w:val="ListParagraph"/>
        <w:ind w:hanging="862"/>
        <w:jc w:val="both"/>
        <w:rPr>
          <w:rFonts w:cstheme="minorHAnsi"/>
          <w:b/>
        </w:rPr>
      </w:pPr>
    </w:p>
    <w:p w14:paraId="37BCC798" w14:textId="55D01FED" w:rsidR="00991B45" w:rsidRDefault="00991B45" w:rsidP="003E0A64">
      <w:pPr>
        <w:pStyle w:val="ListParagraph"/>
        <w:ind w:hanging="862"/>
        <w:jc w:val="both"/>
        <w:rPr>
          <w:rFonts w:cstheme="minorHAnsi"/>
          <w:b/>
        </w:rPr>
      </w:pPr>
      <w:r>
        <w:rPr>
          <w:rFonts w:cstheme="minorHAnsi"/>
          <w:b/>
        </w:rPr>
        <w:t>NCGTC Accountant and Main Accountant Flow</w:t>
      </w:r>
    </w:p>
    <w:p w14:paraId="2C65B6AB" w14:textId="232E23B6" w:rsidR="00991B45" w:rsidRDefault="00991B45" w:rsidP="003E0A64">
      <w:pPr>
        <w:pStyle w:val="ListParagraph"/>
        <w:ind w:hanging="862"/>
        <w:jc w:val="both"/>
        <w:rPr>
          <w:rFonts w:cstheme="minorHAnsi"/>
          <w:b/>
        </w:rPr>
      </w:pPr>
    </w:p>
    <w:p w14:paraId="04D42A3B" w14:textId="26D57656" w:rsidR="0025527F" w:rsidRPr="005F02D1" w:rsidRDefault="005F02D1" w:rsidP="005F02D1">
      <w:pPr>
        <w:spacing w:before="100" w:beforeAutospacing="1" w:after="100" w:afterAutospacing="1" w:line="240" w:lineRule="auto"/>
        <w:rPr>
          <w:rFonts w:ascii="Times New Roman" w:eastAsia="Times New Roman" w:hAnsi="Times New Roman" w:cs="Times New Roman"/>
          <w:sz w:val="24"/>
          <w:szCs w:val="24"/>
          <w:lang w:val="en-IN" w:eastAsia="en-IN"/>
        </w:rPr>
      </w:pPr>
      <w:r w:rsidRPr="005F02D1">
        <w:rPr>
          <w:rFonts w:ascii="Times New Roman" w:eastAsia="Times New Roman" w:hAnsi="Times New Roman" w:cs="Times New Roman"/>
          <w:noProof/>
          <w:sz w:val="24"/>
          <w:szCs w:val="24"/>
          <w:lang w:val="en-IN" w:eastAsia="en-IN"/>
        </w:rPr>
        <w:drawing>
          <wp:inline distT="0" distB="0" distL="0" distR="0" wp14:anchorId="65EA1018" wp14:editId="59F863DB">
            <wp:extent cx="5248275" cy="4486275"/>
            <wp:effectExtent l="0" t="0" r="9525" b="9525"/>
            <wp:docPr id="7" name="Picture 7" descr="C:\Users\dhanesh.shirode1\Downloads\Accountant and Main Accoun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anesh.shirode1\Downloads\Accountant and Main Accountan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275" cy="4486275"/>
                    </a:xfrm>
                    <a:prstGeom prst="rect">
                      <a:avLst/>
                    </a:prstGeom>
                    <a:noFill/>
                    <a:ln>
                      <a:noFill/>
                    </a:ln>
                  </pic:spPr>
                </pic:pic>
              </a:graphicData>
            </a:graphic>
          </wp:inline>
        </w:drawing>
      </w:r>
      <w:bookmarkStart w:id="30" w:name="_Toc510295429"/>
    </w:p>
    <w:p w14:paraId="3B3525C5" w14:textId="56044774" w:rsidR="00A86EFF" w:rsidRPr="004C485D" w:rsidRDefault="00A86EFF" w:rsidP="00A86EFF">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31" w:name="_Toc188534250"/>
      <w:r w:rsidRPr="004C485D">
        <w:rPr>
          <w:rFonts w:asciiTheme="minorHAnsi" w:hAnsiTheme="minorHAnsi" w:cstheme="minorHAnsi"/>
          <w:b/>
          <w:bCs/>
          <w:color w:val="000000" w:themeColor="text1"/>
          <w:sz w:val="22"/>
          <w:szCs w:val="22"/>
        </w:rPr>
        <w:t>Approving the Claims</w:t>
      </w:r>
      <w:bookmarkEnd w:id="30"/>
      <w:bookmarkEnd w:id="31"/>
      <w:r w:rsidRPr="004C485D">
        <w:rPr>
          <w:rFonts w:asciiTheme="minorHAnsi" w:hAnsiTheme="minorHAnsi" w:cstheme="minorHAnsi"/>
          <w:b/>
          <w:bCs/>
          <w:color w:val="000000" w:themeColor="text1"/>
          <w:sz w:val="22"/>
          <w:szCs w:val="22"/>
        </w:rPr>
        <w:t xml:space="preserve"> </w:t>
      </w:r>
    </w:p>
    <w:p w14:paraId="7FD1FA4C" w14:textId="689A1814" w:rsidR="00983CB2" w:rsidRPr="004C485D" w:rsidRDefault="00983CB2" w:rsidP="00983CB2">
      <w:pPr>
        <w:jc w:val="both"/>
        <w:rPr>
          <w:rFonts w:cstheme="minorHAnsi"/>
        </w:rPr>
      </w:pPr>
      <w:r w:rsidRPr="004C485D">
        <w:rPr>
          <w:rFonts w:cstheme="minorHAnsi"/>
        </w:rPr>
        <w:t xml:space="preserve">Once the claims are received at NCGTC User (approver), he can either ‘Approve’ or ‘Reject’ the claims. </w:t>
      </w:r>
    </w:p>
    <w:p w14:paraId="7A9AB345" w14:textId="40CC8000" w:rsidR="00943AA4" w:rsidRPr="004C485D" w:rsidRDefault="00943AA4" w:rsidP="00983CB2">
      <w:pPr>
        <w:jc w:val="both"/>
        <w:rPr>
          <w:rFonts w:cstheme="minorHAnsi"/>
        </w:rPr>
      </w:pPr>
      <w:r w:rsidRPr="004C485D">
        <w:rPr>
          <w:rFonts w:cstheme="minorHAnsi"/>
        </w:rPr>
        <w:t>NCGTC User (appr</w:t>
      </w:r>
      <w:r w:rsidR="00111000" w:rsidRPr="004C485D">
        <w:rPr>
          <w:rFonts w:cstheme="minorHAnsi"/>
        </w:rPr>
        <w:t>over) can ‘Approve’</w:t>
      </w:r>
      <w:r w:rsidRPr="004C485D">
        <w:rPr>
          <w:rFonts w:cstheme="minorHAnsi"/>
        </w:rPr>
        <w:t xml:space="preserve"> claims individually</w:t>
      </w:r>
      <w:r w:rsidR="004C485D" w:rsidRPr="004C485D">
        <w:rPr>
          <w:rFonts w:cstheme="minorHAnsi"/>
        </w:rPr>
        <w:t xml:space="preserve"> and can </w:t>
      </w:r>
      <w:r w:rsidR="00856FC7">
        <w:rPr>
          <w:rFonts w:cstheme="minorHAnsi"/>
        </w:rPr>
        <w:t>‘</w:t>
      </w:r>
      <w:r w:rsidR="00856FC7" w:rsidRPr="004C485D">
        <w:rPr>
          <w:rFonts w:cstheme="minorHAnsi"/>
        </w:rPr>
        <w:t xml:space="preserve">Approve’ </w:t>
      </w:r>
      <w:r w:rsidR="004C485D" w:rsidRPr="004C485D">
        <w:rPr>
          <w:rFonts w:cstheme="minorHAnsi"/>
        </w:rPr>
        <w:t>all records</w:t>
      </w:r>
      <w:r w:rsidR="00856FC7">
        <w:rPr>
          <w:rFonts w:cstheme="minorHAnsi"/>
        </w:rPr>
        <w:t>.</w:t>
      </w:r>
    </w:p>
    <w:p w14:paraId="357C270D" w14:textId="77777777" w:rsidR="00983CB2" w:rsidRPr="004C485D" w:rsidRDefault="00983CB2" w:rsidP="00983CB2">
      <w:pPr>
        <w:jc w:val="both"/>
        <w:rPr>
          <w:rFonts w:cstheme="minorHAnsi"/>
        </w:rPr>
      </w:pPr>
      <w:r w:rsidRPr="004C485D">
        <w:rPr>
          <w:rFonts w:cstheme="minorHAnsi"/>
        </w:rPr>
        <w:t xml:space="preserve">Rejecting/Approving the claims will need reason/remarks. </w:t>
      </w:r>
    </w:p>
    <w:p w14:paraId="76F2F7DC" w14:textId="77777777" w:rsidR="00983CB2" w:rsidRPr="004C485D" w:rsidRDefault="00983CB2" w:rsidP="00983CB2">
      <w:pPr>
        <w:jc w:val="both"/>
        <w:rPr>
          <w:rFonts w:cstheme="minorHAnsi"/>
        </w:rPr>
      </w:pPr>
      <w:r w:rsidRPr="004C485D">
        <w:rPr>
          <w:rFonts w:cstheme="minorHAnsi"/>
        </w:rPr>
        <w:t>NCGTC Approver can take claims for further processing from the ‘Approve’ State by sending it for ‘Settle Claim’ (to NCGTC Creator).</w:t>
      </w:r>
    </w:p>
    <w:p w14:paraId="09E47D86" w14:textId="621BA077" w:rsidR="00A86EFF" w:rsidRPr="004C485D" w:rsidRDefault="00983CB2" w:rsidP="00983CB2">
      <w:pPr>
        <w:jc w:val="both"/>
        <w:rPr>
          <w:rFonts w:cstheme="minorHAnsi"/>
        </w:rPr>
      </w:pPr>
      <w:r w:rsidRPr="004C485D">
        <w:rPr>
          <w:rFonts w:cstheme="minorHAnsi"/>
        </w:rPr>
        <w:t>NCGTC Approver can also reject the claim, which will reject the claim file and claim calculation thereby making the MLI to re-upload fresh claim request.</w:t>
      </w:r>
    </w:p>
    <w:p w14:paraId="647E307B" w14:textId="64C2DED0" w:rsidR="00E0784D" w:rsidRDefault="00E0784D" w:rsidP="00E0784D">
      <w:pPr>
        <w:jc w:val="both"/>
        <w:rPr>
          <w:b/>
        </w:rPr>
      </w:pPr>
      <w:r>
        <w:rPr>
          <w:b/>
        </w:rPr>
        <w:t>(</w:t>
      </w:r>
      <w:r w:rsidRPr="005503B4">
        <w:rPr>
          <w:b/>
        </w:rPr>
        <w:t>Note: - The provision of approval of individual records made at both NCGTC Creator and Approver level</w:t>
      </w:r>
      <w:r>
        <w:rPr>
          <w:b/>
        </w:rPr>
        <w:t>)</w:t>
      </w:r>
    </w:p>
    <w:p w14:paraId="26BDC7C0" w14:textId="116D55BD" w:rsidR="00FC7E0B" w:rsidRDefault="00FC7E0B" w:rsidP="00FC7E0B">
      <w:pPr>
        <w:jc w:val="both"/>
        <w:rPr>
          <w:b/>
        </w:rPr>
      </w:pPr>
      <w:r w:rsidRPr="00CA7704">
        <w:rPr>
          <w:b/>
        </w:rPr>
        <w:t>(Note: - “Claim Lodge Date” and “Claim Expiry Date” columns added in Claim Management page)</w:t>
      </w:r>
    </w:p>
    <w:p w14:paraId="28F446B8" w14:textId="039D6AEE" w:rsidR="00890795" w:rsidRDefault="006D2C21" w:rsidP="00890795">
      <w:pPr>
        <w:jc w:val="both"/>
        <w:rPr>
          <w:b/>
        </w:rPr>
      </w:pPr>
      <w:r>
        <w:rPr>
          <w:b/>
        </w:rPr>
        <w:lastRenderedPageBreak/>
        <w:t xml:space="preserve">(Note: - </w:t>
      </w:r>
      <w:r w:rsidR="00890795">
        <w:rPr>
          <w:b/>
        </w:rPr>
        <w:t>Provided Generate Payment Advice number report as per scheme wise at NCGTC side once NCGTC approved the claims and bank man date should be approved. NCGTC user can download the payment Advice number report as per scheme wise and also download payment advise history. Report downloaded in excel format which given by NCGTC).</w:t>
      </w:r>
    </w:p>
    <w:p w14:paraId="1DB03145" w14:textId="3A063369" w:rsidR="00A86EFF" w:rsidRPr="004C485D" w:rsidRDefault="00A86EFF" w:rsidP="00A86EFF">
      <w:pPr>
        <w:jc w:val="both"/>
        <w:rPr>
          <w:rFonts w:cstheme="minorHAnsi"/>
        </w:rPr>
      </w:pPr>
    </w:p>
    <w:p w14:paraId="0B5EED03" w14:textId="77777777" w:rsidR="00A86EFF" w:rsidRPr="004C485D" w:rsidRDefault="00A86EFF" w:rsidP="00A86EFF">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32" w:name="_Toc510295430"/>
      <w:bookmarkStart w:id="33" w:name="_Toc188534251"/>
      <w:r w:rsidRPr="004C485D">
        <w:rPr>
          <w:rFonts w:asciiTheme="minorHAnsi" w:hAnsiTheme="minorHAnsi" w:cstheme="minorHAnsi"/>
          <w:b/>
          <w:bCs/>
          <w:color w:val="000000" w:themeColor="text1"/>
          <w:sz w:val="22"/>
          <w:szCs w:val="22"/>
        </w:rPr>
        <w:t>Payment of Claim Payout to MLI (Claim Settlement)</w:t>
      </w:r>
      <w:bookmarkEnd w:id="32"/>
      <w:bookmarkEnd w:id="33"/>
      <w:r w:rsidRPr="004C485D">
        <w:rPr>
          <w:rFonts w:asciiTheme="minorHAnsi" w:hAnsiTheme="minorHAnsi" w:cstheme="minorHAnsi"/>
          <w:b/>
          <w:bCs/>
          <w:color w:val="000000" w:themeColor="text1"/>
          <w:sz w:val="22"/>
          <w:szCs w:val="22"/>
        </w:rPr>
        <w:t xml:space="preserve"> </w:t>
      </w:r>
    </w:p>
    <w:p w14:paraId="1DACB93D" w14:textId="77777777" w:rsidR="00393F68" w:rsidRDefault="00393F68" w:rsidP="00393F68">
      <w:pPr>
        <w:jc w:val="both"/>
      </w:pPr>
      <w:r>
        <w:t xml:space="preserve">Once NCGTC Approver approves the claims, NCGTC accountant and main accountant can settle the claims. Settling the claims in actual is a making the RTGS/NEFT pay out to MLI. The payout activity is out of SURGE scope boundary. </w:t>
      </w:r>
    </w:p>
    <w:p w14:paraId="5FF910F4" w14:textId="77777777" w:rsidR="00E902C5" w:rsidRDefault="00E902C5" w:rsidP="00E902C5">
      <w:pPr>
        <w:jc w:val="both"/>
      </w:pPr>
      <w:r>
        <w:t>However, as a part of the ‘settle claims’ functionality, NCGTC Accountant need to specify the RTGS/NEFT reference number, date of payout and send for payment approval to Main accountant.</w:t>
      </w:r>
    </w:p>
    <w:p w14:paraId="43E4CB5F" w14:textId="77777777" w:rsidR="00A86EFF" w:rsidRPr="004C485D" w:rsidRDefault="00A86EFF" w:rsidP="00A86EFF">
      <w:pPr>
        <w:jc w:val="both"/>
        <w:rPr>
          <w:rFonts w:cstheme="minorHAnsi"/>
        </w:rPr>
      </w:pPr>
      <w:r w:rsidRPr="004C485D">
        <w:rPr>
          <w:rFonts w:cstheme="minorHAnsi"/>
        </w:rPr>
        <w:t>Refer the BRD – Payment Mechanism for further reference.</w:t>
      </w:r>
    </w:p>
    <w:p w14:paraId="3B1CD5C7" w14:textId="77777777" w:rsidR="00E902C5" w:rsidRDefault="00E902C5" w:rsidP="00E902C5">
      <w:pPr>
        <w:jc w:val="both"/>
        <w:rPr>
          <w:b/>
        </w:rPr>
      </w:pPr>
      <w:r w:rsidRPr="00E92B8F">
        <w:rPr>
          <w:b/>
        </w:rPr>
        <w:t xml:space="preserve">(Note: - </w:t>
      </w:r>
      <w:r>
        <w:rPr>
          <w:b/>
        </w:rPr>
        <w:t>Provided Generate Payment UTR update report as per scheme wise at MLI side and NCGTC side once NCGTC main accountant approved the payment of claim. MLI and NCGTC can download Payment UTR updates. Report downloaded in excel format which given by NCGTC).</w:t>
      </w:r>
    </w:p>
    <w:p w14:paraId="3B5ACB76" w14:textId="77777777" w:rsidR="00A86EFF" w:rsidRPr="004C485D" w:rsidRDefault="00A86EFF" w:rsidP="00A86EFF">
      <w:pPr>
        <w:jc w:val="both"/>
        <w:rPr>
          <w:rFonts w:cstheme="minorHAnsi"/>
        </w:rPr>
      </w:pPr>
    </w:p>
    <w:p w14:paraId="253C4071" w14:textId="77777777" w:rsidR="00A86EFF" w:rsidRPr="004C485D" w:rsidRDefault="00A86EFF" w:rsidP="00A86EFF">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34" w:name="_Toc510295431"/>
      <w:bookmarkStart w:id="35" w:name="_Toc188534252"/>
      <w:r w:rsidRPr="004C485D">
        <w:rPr>
          <w:rFonts w:asciiTheme="minorHAnsi" w:hAnsiTheme="minorHAnsi" w:cstheme="minorHAnsi"/>
          <w:b/>
          <w:bCs/>
          <w:color w:val="000000" w:themeColor="text1"/>
          <w:sz w:val="22"/>
          <w:szCs w:val="22"/>
        </w:rPr>
        <w:t>Rejecting the Claims</w:t>
      </w:r>
      <w:bookmarkEnd w:id="34"/>
      <w:bookmarkEnd w:id="35"/>
      <w:r w:rsidRPr="004C485D">
        <w:rPr>
          <w:rFonts w:asciiTheme="minorHAnsi" w:hAnsiTheme="minorHAnsi" w:cstheme="minorHAnsi"/>
          <w:b/>
          <w:bCs/>
          <w:color w:val="000000" w:themeColor="text1"/>
          <w:sz w:val="22"/>
          <w:szCs w:val="22"/>
        </w:rPr>
        <w:t xml:space="preserve"> </w:t>
      </w:r>
    </w:p>
    <w:p w14:paraId="1380E8F9" w14:textId="79CD3113" w:rsidR="00A86EFF" w:rsidRPr="004C485D" w:rsidRDefault="00A86EFF" w:rsidP="00A86EFF">
      <w:pPr>
        <w:jc w:val="both"/>
        <w:rPr>
          <w:rFonts w:cstheme="minorHAnsi"/>
        </w:rPr>
      </w:pPr>
      <w:r w:rsidRPr="004C485D">
        <w:rPr>
          <w:rFonts w:cstheme="minorHAnsi"/>
        </w:rPr>
        <w:t xml:space="preserve">NCGTC Approver may reject the claims. Along with the reason/remarks for rejections. </w:t>
      </w:r>
    </w:p>
    <w:p w14:paraId="4FE08D14" w14:textId="663B7345" w:rsidR="00111000" w:rsidRPr="004C485D" w:rsidRDefault="00111000" w:rsidP="00A86EFF">
      <w:pPr>
        <w:jc w:val="both"/>
        <w:rPr>
          <w:rFonts w:cstheme="minorHAnsi"/>
        </w:rPr>
      </w:pPr>
      <w:r w:rsidRPr="004C485D">
        <w:rPr>
          <w:rFonts w:cstheme="minorHAnsi"/>
        </w:rPr>
        <w:t xml:space="preserve">NCGTC User (approver) can ‘Reject’ claims individually </w:t>
      </w:r>
      <w:r w:rsidR="00351CDF">
        <w:t>and can ‘</w:t>
      </w:r>
      <w:r w:rsidR="00351CDF">
        <w:rPr>
          <w:rFonts w:cstheme="minorHAnsi"/>
        </w:rPr>
        <w:t>Reject</w:t>
      </w:r>
      <w:r w:rsidR="00843C94">
        <w:rPr>
          <w:rFonts w:cstheme="minorHAnsi"/>
        </w:rPr>
        <w:t>’</w:t>
      </w:r>
      <w:r w:rsidR="00351CDF" w:rsidRPr="004C485D">
        <w:rPr>
          <w:rFonts w:cstheme="minorHAnsi"/>
        </w:rPr>
        <w:t xml:space="preserve"> </w:t>
      </w:r>
      <w:r w:rsidR="00351CDF">
        <w:t>all records</w:t>
      </w:r>
      <w:r w:rsidRPr="004C485D">
        <w:rPr>
          <w:rFonts w:cstheme="minorHAnsi"/>
        </w:rPr>
        <w:t>.</w:t>
      </w:r>
    </w:p>
    <w:p w14:paraId="39067334" w14:textId="53765B98" w:rsidR="002343A5" w:rsidRPr="004C485D" w:rsidRDefault="00A86EFF" w:rsidP="00A86EFF">
      <w:pPr>
        <w:jc w:val="both"/>
        <w:rPr>
          <w:rFonts w:cstheme="minorHAnsi"/>
        </w:rPr>
      </w:pPr>
      <w:r w:rsidRPr="004C485D">
        <w:rPr>
          <w:rFonts w:cstheme="minorHAnsi"/>
        </w:rPr>
        <w:t>Rejecting claims will bring the affected loan a/c or the CG in state before to claim state (i.e. NPA Guarantee in Force).</w:t>
      </w:r>
      <w:r w:rsidRPr="004C485D">
        <w:rPr>
          <w:rFonts w:cstheme="minorHAnsi"/>
          <w:i/>
        </w:rPr>
        <w:t xml:space="preserve"> Note that this does not have any change to the billing status, billed amount and flags related to billing.</w:t>
      </w:r>
      <w:r w:rsidRPr="004C485D">
        <w:rPr>
          <w:rFonts w:cstheme="minorHAnsi"/>
        </w:rPr>
        <w:t xml:space="preserve"> Rejection will allow MLI to put in the claim again.</w:t>
      </w:r>
    </w:p>
    <w:p w14:paraId="12026DF8" w14:textId="77777777" w:rsidR="00AF2D73" w:rsidRDefault="00E0784D" w:rsidP="0044749C">
      <w:pPr>
        <w:jc w:val="both"/>
        <w:rPr>
          <w:b/>
        </w:rPr>
      </w:pPr>
      <w:r>
        <w:rPr>
          <w:b/>
        </w:rPr>
        <w:t>(</w:t>
      </w:r>
      <w:r w:rsidRPr="005503B4">
        <w:rPr>
          <w:b/>
        </w:rPr>
        <w:t xml:space="preserve">Note: - The provision of </w:t>
      </w:r>
      <w:r>
        <w:rPr>
          <w:b/>
        </w:rPr>
        <w:t>Rejection</w:t>
      </w:r>
      <w:r w:rsidRPr="005503B4">
        <w:rPr>
          <w:b/>
        </w:rPr>
        <w:t xml:space="preserve"> of individual records made at both NCGTC Creator and Approver level</w:t>
      </w:r>
      <w:r>
        <w:rPr>
          <w:b/>
        </w:rPr>
        <w:t>)</w:t>
      </w:r>
    </w:p>
    <w:p w14:paraId="5B58984C" w14:textId="02417334" w:rsidR="002343A5" w:rsidRPr="0044749C" w:rsidRDefault="002343A5" w:rsidP="0044749C">
      <w:pPr>
        <w:jc w:val="both"/>
        <w:rPr>
          <w:b/>
        </w:rPr>
      </w:pPr>
    </w:p>
    <w:p w14:paraId="4A1CFC81" w14:textId="3C78EFD0" w:rsidR="009E5783" w:rsidRPr="004C485D" w:rsidRDefault="009E5783"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36" w:name="_Toc188534253"/>
      <w:r w:rsidRPr="004C485D">
        <w:rPr>
          <w:rFonts w:asciiTheme="minorHAnsi" w:hAnsiTheme="minorHAnsi" w:cstheme="minorHAnsi"/>
          <w:b/>
          <w:bCs/>
          <w:color w:val="000000" w:themeColor="text1"/>
          <w:sz w:val="22"/>
          <w:szCs w:val="22"/>
        </w:rPr>
        <w:t>Claim Calculations</w:t>
      </w:r>
      <w:bookmarkEnd w:id="36"/>
    </w:p>
    <w:p w14:paraId="6A41E233" w14:textId="34518880" w:rsidR="009E5783" w:rsidRPr="004C485D" w:rsidRDefault="009E5783" w:rsidP="00C25BCB">
      <w:pPr>
        <w:jc w:val="both"/>
        <w:rPr>
          <w:rFonts w:cstheme="minorHAnsi"/>
        </w:rPr>
      </w:pPr>
      <w:r w:rsidRPr="004C485D">
        <w:rPr>
          <w:rFonts w:cstheme="minorHAnsi"/>
        </w:rPr>
        <w:t>To understand the claim calculations, refer to the scenarios mentioned here.</w:t>
      </w:r>
    </w:p>
    <w:p w14:paraId="36EE6FF7" w14:textId="2796C6FE" w:rsidR="007903B1" w:rsidRPr="004C485D" w:rsidRDefault="007903B1" w:rsidP="00C25BCB">
      <w:pPr>
        <w:jc w:val="both"/>
        <w:rPr>
          <w:rFonts w:cstheme="minorHAnsi"/>
        </w:rPr>
      </w:pPr>
      <w:r w:rsidRPr="004C485D">
        <w:rPr>
          <w:rFonts w:cstheme="minorHAnsi"/>
        </w:rPr>
        <w:t>Claim Calculation specified here is for each CG:</w:t>
      </w:r>
    </w:p>
    <w:p w14:paraId="26E057A4" w14:textId="48242F36" w:rsidR="001101A4" w:rsidRPr="004C485D" w:rsidRDefault="001101A4" w:rsidP="00C25BCB">
      <w:pPr>
        <w:jc w:val="both"/>
        <w:rPr>
          <w:rFonts w:cstheme="minorHAnsi"/>
        </w:rPr>
      </w:pPr>
      <w:r w:rsidRPr="004C485D">
        <w:rPr>
          <w:rFonts w:cstheme="minorHAnsi"/>
          <w:b/>
        </w:rPr>
        <w:t xml:space="preserve">Scenario 1: </w:t>
      </w:r>
      <w:r w:rsidRPr="004C485D">
        <w:rPr>
          <w:rFonts w:cstheme="minorHAnsi"/>
        </w:rPr>
        <w:t xml:space="preserve">when Latest Cover for a given loan account is greater than the </w:t>
      </w:r>
      <w:r w:rsidR="00813969" w:rsidRPr="004C485D">
        <w:rPr>
          <w:rFonts w:cstheme="minorHAnsi"/>
        </w:rPr>
        <w:t xml:space="preserve">75% of </w:t>
      </w:r>
      <w:r w:rsidRPr="004C485D">
        <w:rPr>
          <w:rFonts w:cstheme="minorHAnsi"/>
        </w:rPr>
        <w:t>AID:</w:t>
      </w:r>
    </w:p>
    <w:tbl>
      <w:tblPr>
        <w:tblStyle w:val="GridTable4-Accent1"/>
        <w:tblW w:w="9700" w:type="dxa"/>
        <w:tblLook w:val="04A0" w:firstRow="1" w:lastRow="0" w:firstColumn="1" w:lastColumn="0" w:noHBand="0" w:noVBand="1"/>
      </w:tblPr>
      <w:tblGrid>
        <w:gridCol w:w="960"/>
        <w:gridCol w:w="6400"/>
        <w:gridCol w:w="2340"/>
      </w:tblGrid>
      <w:tr w:rsidR="00655901" w:rsidRPr="004C485D" w14:paraId="0CA2C23E" w14:textId="77777777" w:rsidTr="00A51D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0" w:type="dxa"/>
            <w:gridSpan w:val="3"/>
            <w:noWrap/>
            <w:hideMark/>
          </w:tcPr>
          <w:p w14:paraId="64B847AE" w14:textId="307ED5EF" w:rsidR="00655901" w:rsidRPr="004C485D" w:rsidRDefault="009C3708" w:rsidP="00655901">
            <w:pPr>
              <w:rPr>
                <w:rFonts w:eastAsia="Times New Roman" w:cstheme="minorHAnsi"/>
                <w:b w:val="0"/>
                <w:bCs w:val="0"/>
                <w:color w:val="000000"/>
              </w:rPr>
            </w:pPr>
            <w:r w:rsidRPr="004C485D">
              <w:rPr>
                <w:rFonts w:eastAsia="Times New Roman" w:cstheme="minorHAnsi"/>
                <w:color w:val="000000"/>
              </w:rPr>
              <w:t>Final</w:t>
            </w:r>
            <w:r w:rsidR="00655901" w:rsidRPr="004C485D">
              <w:rPr>
                <w:rFonts w:eastAsia="Times New Roman" w:cstheme="minorHAnsi"/>
                <w:color w:val="000000"/>
              </w:rPr>
              <w:t xml:space="preserve"> Claim</w:t>
            </w:r>
          </w:p>
        </w:tc>
      </w:tr>
      <w:tr w:rsidR="00655901" w:rsidRPr="004C485D" w14:paraId="2ECC367F" w14:textId="77777777" w:rsidTr="00A51D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28ACE" w14:textId="77777777" w:rsidR="00655901" w:rsidRPr="004C485D" w:rsidRDefault="00655901" w:rsidP="00655901">
            <w:pPr>
              <w:rPr>
                <w:rFonts w:eastAsia="Times New Roman" w:cstheme="minorHAnsi"/>
                <w:color w:val="000000"/>
              </w:rPr>
            </w:pPr>
            <w:r w:rsidRPr="004C485D">
              <w:rPr>
                <w:rFonts w:eastAsia="Times New Roman" w:cstheme="minorHAnsi"/>
                <w:color w:val="000000"/>
              </w:rPr>
              <w:t> </w:t>
            </w:r>
          </w:p>
        </w:tc>
        <w:tc>
          <w:tcPr>
            <w:tcW w:w="6400" w:type="dxa"/>
            <w:noWrap/>
            <w:hideMark/>
          </w:tcPr>
          <w:p w14:paraId="0B93E937" w14:textId="3B3F97E3" w:rsidR="00655901" w:rsidRPr="004C485D" w:rsidRDefault="002A5B07" w:rsidP="0065590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During Claim Lodgment</w:t>
            </w:r>
          </w:p>
        </w:tc>
        <w:tc>
          <w:tcPr>
            <w:tcW w:w="2340" w:type="dxa"/>
            <w:noWrap/>
            <w:hideMark/>
          </w:tcPr>
          <w:p w14:paraId="4466976E" w14:textId="77777777" w:rsidR="00655901" w:rsidRPr="004C485D" w:rsidRDefault="00655901" w:rsidP="0065590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w:t>
            </w:r>
          </w:p>
        </w:tc>
      </w:tr>
      <w:tr w:rsidR="002A5B07" w:rsidRPr="004C485D" w14:paraId="2C8D710D" w14:textId="77777777" w:rsidTr="00A51D6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537050" w14:textId="72DD6396" w:rsidR="002A5B07" w:rsidRPr="004C485D" w:rsidRDefault="002A5B07" w:rsidP="002A5B07">
            <w:pPr>
              <w:rPr>
                <w:rFonts w:eastAsia="Times New Roman" w:cstheme="minorHAnsi"/>
                <w:color w:val="000000"/>
              </w:rPr>
            </w:pPr>
            <w:r w:rsidRPr="004C485D">
              <w:rPr>
                <w:rFonts w:eastAsia="Times New Roman" w:cstheme="minorHAnsi"/>
                <w:color w:val="000000"/>
              </w:rPr>
              <w:t>AA</w:t>
            </w:r>
          </w:p>
        </w:tc>
        <w:tc>
          <w:tcPr>
            <w:tcW w:w="6400" w:type="dxa"/>
            <w:noWrap/>
            <w:hideMark/>
          </w:tcPr>
          <w:p w14:paraId="5505126F" w14:textId="39FF6BC1" w:rsidR="002A5B07" w:rsidRDefault="002A5B07" w:rsidP="002A5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Total Dues(Principal Outstanding &amp; Interest Outstanding) as on date of NPA (Provided by MLI in claim input file)</w:t>
            </w:r>
            <w:r w:rsidR="00456C30">
              <w:rPr>
                <w:rFonts w:eastAsia="Times New Roman" w:cstheme="minorHAnsi"/>
                <w:color w:val="000000"/>
              </w:rPr>
              <w:t>. As per CR this field is divided in two fields as below: -</w:t>
            </w:r>
          </w:p>
          <w:p w14:paraId="5F0B71C5" w14:textId="77777777" w:rsidR="00456C30" w:rsidRDefault="00456C30" w:rsidP="00456C30">
            <w:pPr>
              <w:pStyle w:val="ListParagraph"/>
              <w:numPr>
                <w:ilvl w:val="2"/>
                <w:numId w:val="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P</w:t>
            </w:r>
            <w:r w:rsidRPr="00456C30">
              <w:rPr>
                <w:rFonts w:eastAsia="Times New Roman" w:cstheme="minorHAnsi"/>
                <w:color w:val="000000"/>
              </w:rPr>
              <w:t>rincip</w:t>
            </w:r>
            <w:r>
              <w:rPr>
                <w:rFonts w:eastAsia="Times New Roman" w:cstheme="minorHAnsi"/>
                <w:color w:val="000000"/>
              </w:rPr>
              <w:t xml:space="preserve">le </w:t>
            </w:r>
            <w:r w:rsidRPr="00456C30">
              <w:rPr>
                <w:rFonts w:eastAsia="Times New Roman" w:cstheme="minorHAnsi"/>
                <w:color w:val="000000"/>
              </w:rPr>
              <w:t>outs</w:t>
            </w:r>
            <w:r>
              <w:rPr>
                <w:rFonts w:eastAsia="Times New Roman" w:cstheme="minorHAnsi"/>
                <w:color w:val="000000"/>
              </w:rPr>
              <w:t xml:space="preserve">tanding as </w:t>
            </w:r>
            <w:r w:rsidRPr="00456C30">
              <w:rPr>
                <w:rFonts w:eastAsia="Times New Roman" w:cstheme="minorHAnsi"/>
                <w:color w:val="000000"/>
              </w:rPr>
              <w:t>on</w:t>
            </w:r>
            <w:r>
              <w:rPr>
                <w:rFonts w:eastAsia="Times New Roman" w:cstheme="minorHAnsi"/>
                <w:color w:val="000000"/>
              </w:rPr>
              <w:t xml:space="preserve"> </w:t>
            </w:r>
            <w:r w:rsidRPr="00456C30">
              <w:rPr>
                <w:rFonts w:eastAsia="Times New Roman" w:cstheme="minorHAnsi"/>
                <w:color w:val="000000"/>
              </w:rPr>
              <w:t>date</w:t>
            </w:r>
            <w:r>
              <w:rPr>
                <w:rFonts w:eastAsia="Times New Roman" w:cstheme="minorHAnsi"/>
                <w:color w:val="000000"/>
              </w:rPr>
              <w:t xml:space="preserve"> </w:t>
            </w:r>
            <w:r w:rsidRPr="00456C30">
              <w:rPr>
                <w:rFonts w:eastAsia="Times New Roman" w:cstheme="minorHAnsi"/>
                <w:color w:val="000000"/>
              </w:rPr>
              <w:t>of</w:t>
            </w:r>
            <w:r>
              <w:rPr>
                <w:rFonts w:eastAsia="Times New Roman" w:cstheme="minorHAnsi"/>
                <w:color w:val="000000"/>
              </w:rPr>
              <w:t xml:space="preserve"> NPA</w:t>
            </w:r>
          </w:p>
          <w:p w14:paraId="2496685F" w14:textId="25732FD8" w:rsidR="00456C30" w:rsidRDefault="00456C30" w:rsidP="00456C30">
            <w:pPr>
              <w:pStyle w:val="ListParagraph"/>
              <w:numPr>
                <w:ilvl w:val="2"/>
                <w:numId w:val="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lastRenderedPageBreak/>
              <w:t xml:space="preserve">Interest </w:t>
            </w:r>
            <w:r w:rsidRPr="00456C30">
              <w:rPr>
                <w:rFonts w:eastAsia="Times New Roman" w:cstheme="minorHAnsi"/>
                <w:color w:val="000000"/>
              </w:rPr>
              <w:t>outs</w:t>
            </w:r>
            <w:r>
              <w:rPr>
                <w:rFonts w:eastAsia="Times New Roman" w:cstheme="minorHAnsi"/>
                <w:color w:val="000000"/>
              </w:rPr>
              <w:t xml:space="preserve">tanding as </w:t>
            </w:r>
            <w:r w:rsidRPr="00456C30">
              <w:rPr>
                <w:rFonts w:eastAsia="Times New Roman" w:cstheme="minorHAnsi"/>
                <w:color w:val="000000"/>
              </w:rPr>
              <w:t>on</w:t>
            </w:r>
            <w:r>
              <w:rPr>
                <w:rFonts w:eastAsia="Times New Roman" w:cstheme="minorHAnsi"/>
                <w:color w:val="000000"/>
              </w:rPr>
              <w:t xml:space="preserve"> </w:t>
            </w:r>
            <w:r w:rsidRPr="00456C30">
              <w:rPr>
                <w:rFonts w:eastAsia="Times New Roman" w:cstheme="minorHAnsi"/>
                <w:color w:val="000000"/>
              </w:rPr>
              <w:t>date</w:t>
            </w:r>
            <w:r>
              <w:rPr>
                <w:rFonts w:eastAsia="Times New Roman" w:cstheme="minorHAnsi"/>
                <w:color w:val="000000"/>
              </w:rPr>
              <w:t xml:space="preserve"> </w:t>
            </w:r>
            <w:r w:rsidRPr="00456C30">
              <w:rPr>
                <w:rFonts w:eastAsia="Times New Roman" w:cstheme="minorHAnsi"/>
                <w:color w:val="000000"/>
              </w:rPr>
              <w:t>of</w:t>
            </w:r>
            <w:r>
              <w:rPr>
                <w:rFonts w:eastAsia="Times New Roman" w:cstheme="minorHAnsi"/>
                <w:color w:val="000000"/>
              </w:rPr>
              <w:t xml:space="preserve"> NPA</w:t>
            </w:r>
          </w:p>
          <w:p w14:paraId="7B08A685" w14:textId="5DB6F346" w:rsidR="00456C30" w:rsidRPr="00456C30" w:rsidRDefault="00456C30" w:rsidP="00456C30">
            <w:pPr>
              <w:pStyle w:val="ListParagraph"/>
              <w:ind w:left="21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2340" w:type="dxa"/>
            <w:noWrap/>
            <w:hideMark/>
          </w:tcPr>
          <w:p w14:paraId="15E92718" w14:textId="40CE167C" w:rsidR="002A5B07" w:rsidRPr="004C485D" w:rsidRDefault="002A5B07" w:rsidP="002A5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lastRenderedPageBreak/>
              <w:t xml:space="preserve">80,000.00 </w:t>
            </w:r>
          </w:p>
        </w:tc>
      </w:tr>
      <w:tr w:rsidR="002A5B07" w:rsidRPr="004C485D" w14:paraId="7A82C042" w14:textId="77777777" w:rsidTr="00A51D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36D571" w14:textId="10C1C03D" w:rsidR="002A5B07" w:rsidRPr="004C485D" w:rsidRDefault="002A5B07" w:rsidP="002A5B07">
            <w:pPr>
              <w:rPr>
                <w:rFonts w:eastAsia="Times New Roman" w:cstheme="minorHAnsi"/>
                <w:color w:val="000000"/>
              </w:rPr>
            </w:pPr>
            <w:r w:rsidRPr="004C485D">
              <w:rPr>
                <w:rFonts w:eastAsia="Times New Roman" w:cstheme="minorHAnsi"/>
                <w:color w:val="000000"/>
              </w:rPr>
              <w:t>BB</w:t>
            </w:r>
          </w:p>
        </w:tc>
        <w:tc>
          <w:tcPr>
            <w:tcW w:w="6400" w:type="dxa"/>
            <w:noWrap/>
            <w:hideMark/>
          </w:tcPr>
          <w:p w14:paraId="6FFDDFF3" w14:textId="77777777" w:rsidR="00456C30" w:rsidRDefault="002A5B07" w:rsidP="00456C3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Total Dues(Principal Outstanding &amp; Interest Outstanding) as on date of Claim (Provided by MLI in claim input file)</w:t>
            </w:r>
            <w:r w:rsidR="00456C30">
              <w:rPr>
                <w:rFonts w:eastAsia="Times New Roman" w:cstheme="minorHAnsi"/>
                <w:color w:val="000000"/>
              </w:rPr>
              <w:t>. As per CR this field is divided in two fields as below: -</w:t>
            </w:r>
          </w:p>
          <w:p w14:paraId="79856190" w14:textId="6698ECB0" w:rsidR="00456C30" w:rsidRDefault="00456C30" w:rsidP="00456C30">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P</w:t>
            </w:r>
            <w:r w:rsidRPr="00456C30">
              <w:rPr>
                <w:rFonts w:eastAsia="Times New Roman" w:cstheme="minorHAnsi"/>
                <w:color w:val="000000"/>
              </w:rPr>
              <w:t>rincip</w:t>
            </w:r>
            <w:r>
              <w:rPr>
                <w:rFonts w:eastAsia="Times New Roman" w:cstheme="minorHAnsi"/>
                <w:color w:val="000000"/>
              </w:rPr>
              <w:t xml:space="preserve">le </w:t>
            </w:r>
            <w:r w:rsidRPr="00456C30">
              <w:rPr>
                <w:rFonts w:eastAsia="Times New Roman" w:cstheme="minorHAnsi"/>
                <w:color w:val="000000"/>
              </w:rPr>
              <w:t>outs</w:t>
            </w:r>
            <w:r>
              <w:rPr>
                <w:rFonts w:eastAsia="Times New Roman" w:cstheme="minorHAnsi"/>
                <w:color w:val="000000"/>
              </w:rPr>
              <w:t xml:space="preserve">tanding as </w:t>
            </w:r>
            <w:r w:rsidRPr="00456C30">
              <w:rPr>
                <w:rFonts w:eastAsia="Times New Roman" w:cstheme="minorHAnsi"/>
                <w:color w:val="000000"/>
              </w:rPr>
              <w:t>on</w:t>
            </w:r>
            <w:r>
              <w:rPr>
                <w:rFonts w:eastAsia="Times New Roman" w:cstheme="minorHAnsi"/>
                <w:color w:val="000000"/>
              </w:rPr>
              <w:t xml:space="preserve"> </w:t>
            </w:r>
            <w:r w:rsidRPr="00456C30">
              <w:rPr>
                <w:rFonts w:eastAsia="Times New Roman" w:cstheme="minorHAnsi"/>
                <w:color w:val="000000"/>
              </w:rPr>
              <w:t>date</w:t>
            </w:r>
            <w:r>
              <w:rPr>
                <w:rFonts w:eastAsia="Times New Roman" w:cstheme="minorHAnsi"/>
                <w:color w:val="000000"/>
              </w:rPr>
              <w:t xml:space="preserve"> </w:t>
            </w:r>
            <w:r w:rsidRPr="00456C30">
              <w:rPr>
                <w:rFonts w:eastAsia="Times New Roman" w:cstheme="minorHAnsi"/>
                <w:color w:val="000000"/>
              </w:rPr>
              <w:t>of</w:t>
            </w:r>
            <w:r>
              <w:rPr>
                <w:rFonts w:eastAsia="Times New Roman" w:cstheme="minorHAnsi"/>
                <w:color w:val="000000"/>
              </w:rPr>
              <w:t xml:space="preserve"> Claim.</w:t>
            </w:r>
          </w:p>
          <w:p w14:paraId="0CFCCDEC" w14:textId="76D18919" w:rsidR="00456C30" w:rsidRDefault="00456C30" w:rsidP="00456C30">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 xml:space="preserve">Interest </w:t>
            </w:r>
            <w:r w:rsidRPr="00456C30">
              <w:rPr>
                <w:rFonts w:eastAsia="Times New Roman" w:cstheme="minorHAnsi"/>
                <w:color w:val="000000"/>
              </w:rPr>
              <w:t>outs</w:t>
            </w:r>
            <w:r>
              <w:rPr>
                <w:rFonts w:eastAsia="Times New Roman" w:cstheme="minorHAnsi"/>
                <w:color w:val="000000"/>
              </w:rPr>
              <w:t xml:space="preserve">tanding as </w:t>
            </w:r>
            <w:r w:rsidRPr="00456C30">
              <w:rPr>
                <w:rFonts w:eastAsia="Times New Roman" w:cstheme="minorHAnsi"/>
                <w:color w:val="000000"/>
              </w:rPr>
              <w:t>on</w:t>
            </w:r>
            <w:r>
              <w:rPr>
                <w:rFonts w:eastAsia="Times New Roman" w:cstheme="minorHAnsi"/>
                <w:color w:val="000000"/>
              </w:rPr>
              <w:t xml:space="preserve"> </w:t>
            </w:r>
            <w:r w:rsidRPr="00456C30">
              <w:rPr>
                <w:rFonts w:eastAsia="Times New Roman" w:cstheme="minorHAnsi"/>
                <w:color w:val="000000"/>
              </w:rPr>
              <w:t>date</w:t>
            </w:r>
            <w:r>
              <w:rPr>
                <w:rFonts w:eastAsia="Times New Roman" w:cstheme="minorHAnsi"/>
                <w:color w:val="000000"/>
              </w:rPr>
              <w:t xml:space="preserve"> </w:t>
            </w:r>
            <w:r w:rsidRPr="00456C30">
              <w:rPr>
                <w:rFonts w:eastAsia="Times New Roman" w:cstheme="minorHAnsi"/>
                <w:color w:val="000000"/>
              </w:rPr>
              <w:t>of</w:t>
            </w:r>
            <w:r>
              <w:rPr>
                <w:rFonts w:eastAsia="Times New Roman" w:cstheme="minorHAnsi"/>
                <w:color w:val="000000"/>
              </w:rPr>
              <w:t xml:space="preserve"> Claim.</w:t>
            </w:r>
          </w:p>
          <w:p w14:paraId="57A72219" w14:textId="59748CE8"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2340" w:type="dxa"/>
            <w:noWrap/>
            <w:hideMark/>
          </w:tcPr>
          <w:p w14:paraId="41D3EEF3" w14:textId="70A6DA39"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75,000.00 </w:t>
            </w:r>
          </w:p>
        </w:tc>
      </w:tr>
      <w:tr w:rsidR="00655901" w:rsidRPr="004C485D" w14:paraId="00354F74" w14:textId="77777777" w:rsidTr="00A51D6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1697F8" w14:textId="77777777" w:rsidR="00655901" w:rsidRPr="004C485D" w:rsidRDefault="00655901" w:rsidP="00655901">
            <w:pPr>
              <w:rPr>
                <w:rFonts w:eastAsia="Times New Roman" w:cstheme="minorHAnsi"/>
                <w:color w:val="000000"/>
              </w:rPr>
            </w:pPr>
            <w:r w:rsidRPr="004C485D">
              <w:rPr>
                <w:rFonts w:eastAsia="Times New Roman" w:cstheme="minorHAnsi"/>
                <w:color w:val="000000"/>
              </w:rPr>
              <w:t> </w:t>
            </w:r>
          </w:p>
        </w:tc>
        <w:tc>
          <w:tcPr>
            <w:tcW w:w="6400" w:type="dxa"/>
            <w:noWrap/>
          </w:tcPr>
          <w:p w14:paraId="4ED0BF76" w14:textId="0C414470" w:rsidR="00655901" w:rsidRPr="004C485D" w:rsidRDefault="00655901" w:rsidP="0065590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2340" w:type="dxa"/>
            <w:noWrap/>
          </w:tcPr>
          <w:p w14:paraId="394DFED0" w14:textId="6FAE495C" w:rsidR="00655901" w:rsidRPr="004C485D" w:rsidRDefault="00655901" w:rsidP="0065590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2A5B07" w:rsidRPr="004C485D" w14:paraId="6DA1EBEE" w14:textId="77777777" w:rsidTr="00A51D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35B91C" w14:textId="20536424" w:rsidR="002A5B07" w:rsidRPr="004C485D" w:rsidRDefault="002A5B07" w:rsidP="002A5B07">
            <w:pPr>
              <w:rPr>
                <w:rFonts w:eastAsia="Times New Roman" w:cstheme="minorHAnsi"/>
                <w:color w:val="000000"/>
              </w:rPr>
            </w:pPr>
            <w:r w:rsidRPr="004C485D">
              <w:rPr>
                <w:rFonts w:eastAsia="Times New Roman" w:cstheme="minorHAnsi"/>
                <w:color w:val="000000"/>
              </w:rPr>
              <w:t>CC</w:t>
            </w:r>
          </w:p>
        </w:tc>
        <w:tc>
          <w:tcPr>
            <w:tcW w:w="6400" w:type="dxa"/>
            <w:noWrap/>
          </w:tcPr>
          <w:p w14:paraId="3A357E8A" w14:textId="77777777"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Cover Calculation to Settle the Claim: system needs to calculate the cover based on AA &amp; BB whichever is lower. Thus, cover is calculated on B1</w:t>
            </w:r>
          </w:p>
          <w:p w14:paraId="600B21D7" w14:textId="31443639"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(AA &gt; BB by 5000/- which means 5000 is recoveries)</w:t>
            </w:r>
          </w:p>
        </w:tc>
        <w:tc>
          <w:tcPr>
            <w:tcW w:w="2340" w:type="dxa"/>
            <w:noWrap/>
          </w:tcPr>
          <w:p w14:paraId="261E25EE" w14:textId="20E0E421"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75% * 75,000 = 56250.00/-</w:t>
            </w:r>
          </w:p>
        </w:tc>
      </w:tr>
      <w:tr w:rsidR="002A5B07" w:rsidRPr="004C485D" w14:paraId="051FAE34" w14:textId="77777777" w:rsidTr="00A51D6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E50CCF" w14:textId="77777777" w:rsidR="002A5B07" w:rsidRPr="004C485D" w:rsidRDefault="002A5B07" w:rsidP="002A5B07">
            <w:pPr>
              <w:rPr>
                <w:rFonts w:eastAsia="Times New Roman" w:cstheme="minorHAnsi"/>
                <w:color w:val="000000"/>
              </w:rPr>
            </w:pPr>
            <w:r w:rsidRPr="004C485D">
              <w:rPr>
                <w:rFonts w:eastAsia="Times New Roman" w:cstheme="minorHAnsi"/>
                <w:color w:val="000000"/>
              </w:rPr>
              <w:t> </w:t>
            </w:r>
          </w:p>
        </w:tc>
        <w:tc>
          <w:tcPr>
            <w:tcW w:w="6400" w:type="dxa"/>
            <w:noWrap/>
          </w:tcPr>
          <w:p w14:paraId="29294B13" w14:textId="0A21C559" w:rsidR="002A5B07" w:rsidRPr="004C485D" w:rsidRDefault="002A5B07" w:rsidP="002A5B07">
            <w:pPr>
              <w:ind w:firstLineChars="200" w:firstLine="44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2340" w:type="dxa"/>
            <w:noWrap/>
          </w:tcPr>
          <w:p w14:paraId="3031E4B5" w14:textId="147C930B" w:rsidR="002A5B07" w:rsidRPr="004C485D" w:rsidRDefault="002A5B07" w:rsidP="002A5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2A5B07" w:rsidRPr="004C485D" w14:paraId="5FCC1ECD" w14:textId="77777777" w:rsidTr="00A51D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6C0287" w14:textId="77777777" w:rsidR="002A5B07" w:rsidRPr="004C485D" w:rsidRDefault="002A5B07" w:rsidP="002A5B07">
            <w:pPr>
              <w:rPr>
                <w:rFonts w:eastAsia="Times New Roman" w:cstheme="minorHAnsi"/>
                <w:color w:val="000000"/>
              </w:rPr>
            </w:pPr>
            <w:r w:rsidRPr="004C485D">
              <w:rPr>
                <w:rFonts w:eastAsia="Times New Roman" w:cstheme="minorHAnsi"/>
                <w:color w:val="000000"/>
              </w:rPr>
              <w:t> </w:t>
            </w:r>
          </w:p>
        </w:tc>
        <w:tc>
          <w:tcPr>
            <w:tcW w:w="6400" w:type="dxa"/>
            <w:noWrap/>
            <w:hideMark/>
          </w:tcPr>
          <w:p w14:paraId="05A9F21A" w14:textId="77777777"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2340" w:type="dxa"/>
            <w:noWrap/>
            <w:hideMark/>
          </w:tcPr>
          <w:p w14:paraId="63B98910" w14:textId="77777777"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w:t>
            </w:r>
          </w:p>
        </w:tc>
      </w:tr>
      <w:tr w:rsidR="002A5B07" w:rsidRPr="004C485D" w14:paraId="0568E7D2" w14:textId="77777777" w:rsidTr="00A51D63">
        <w:trPr>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34C67F35" w14:textId="77777777" w:rsidR="002A5B07" w:rsidRPr="004C485D" w:rsidRDefault="002A5B07" w:rsidP="002A5B07">
            <w:pPr>
              <w:rPr>
                <w:rFonts w:eastAsia="Times New Roman" w:cstheme="minorHAnsi"/>
                <w:b w:val="0"/>
                <w:bCs w:val="0"/>
                <w:color w:val="000000"/>
              </w:rPr>
            </w:pPr>
            <w:r w:rsidRPr="004C485D">
              <w:rPr>
                <w:rFonts w:eastAsia="Times New Roman" w:cstheme="minorHAnsi"/>
                <w:color w:val="000000"/>
              </w:rPr>
              <w:t>ID#</w:t>
            </w:r>
          </w:p>
        </w:tc>
        <w:tc>
          <w:tcPr>
            <w:tcW w:w="6400" w:type="dxa"/>
            <w:hideMark/>
          </w:tcPr>
          <w:p w14:paraId="3E0ADAD6" w14:textId="77777777" w:rsidR="002A5B07" w:rsidRPr="004C485D" w:rsidRDefault="002A5B07" w:rsidP="002A5B07">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Description</w:t>
            </w:r>
          </w:p>
        </w:tc>
        <w:tc>
          <w:tcPr>
            <w:tcW w:w="2340" w:type="dxa"/>
            <w:hideMark/>
          </w:tcPr>
          <w:p w14:paraId="417A21A1" w14:textId="77777777" w:rsidR="002A5B07" w:rsidRPr="004C485D" w:rsidRDefault="002A5B07" w:rsidP="002A5B07">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Value</w:t>
            </w:r>
          </w:p>
        </w:tc>
      </w:tr>
      <w:tr w:rsidR="002A5B07" w:rsidRPr="004C485D" w14:paraId="5EFAE0E4" w14:textId="77777777" w:rsidTr="00A51D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24921DF6" w14:textId="77777777" w:rsidR="002A5B07" w:rsidRPr="004C485D" w:rsidRDefault="002A5B07" w:rsidP="002A5B07">
            <w:pPr>
              <w:rPr>
                <w:rFonts w:eastAsia="Times New Roman" w:cstheme="minorHAnsi"/>
                <w:b w:val="0"/>
                <w:bCs w:val="0"/>
                <w:color w:val="000000"/>
              </w:rPr>
            </w:pPr>
            <w:r w:rsidRPr="004C485D">
              <w:rPr>
                <w:rFonts w:eastAsia="Times New Roman" w:cstheme="minorHAnsi"/>
                <w:color w:val="000000"/>
              </w:rPr>
              <w:t>A1</w:t>
            </w:r>
          </w:p>
        </w:tc>
        <w:tc>
          <w:tcPr>
            <w:tcW w:w="6400" w:type="dxa"/>
            <w:hideMark/>
          </w:tcPr>
          <w:p w14:paraId="14942276" w14:textId="77777777"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Loan Account No.</w:t>
            </w:r>
          </w:p>
        </w:tc>
        <w:tc>
          <w:tcPr>
            <w:tcW w:w="2340" w:type="dxa"/>
            <w:hideMark/>
          </w:tcPr>
          <w:p w14:paraId="11FAD645" w14:textId="77777777"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ACCT1</w:t>
            </w:r>
          </w:p>
        </w:tc>
      </w:tr>
      <w:tr w:rsidR="004259D7" w:rsidRPr="004C485D" w14:paraId="5AD3601A" w14:textId="77777777" w:rsidTr="00A51D63">
        <w:trPr>
          <w:trHeight w:val="332"/>
        </w:trPr>
        <w:tc>
          <w:tcPr>
            <w:cnfStyle w:val="001000000000" w:firstRow="0" w:lastRow="0" w:firstColumn="1" w:lastColumn="0" w:oddVBand="0" w:evenVBand="0" w:oddHBand="0" w:evenHBand="0" w:firstRowFirstColumn="0" w:firstRowLastColumn="0" w:lastRowFirstColumn="0" w:lastRowLastColumn="0"/>
            <w:tcW w:w="960" w:type="dxa"/>
            <w:hideMark/>
          </w:tcPr>
          <w:p w14:paraId="59928423" w14:textId="12EDC153" w:rsidR="004259D7" w:rsidRPr="004C485D" w:rsidRDefault="004259D7" w:rsidP="004259D7">
            <w:pPr>
              <w:rPr>
                <w:rFonts w:eastAsia="Times New Roman" w:cstheme="minorHAnsi"/>
                <w:b w:val="0"/>
                <w:bCs w:val="0"/>
                <w:color w:val="000000"/>
              </w:rPr>
            </w:pPr>
            <w:r w:rsidRPr="004C485D">
              <w:rPr>
                <w:rFonts w:eastAsia="Times New Roman" w:cstheme="minorHAnsi"/>
                <w:color w:val="000000"/>
              </w:rPr>
              <w:t>B1</w:t>
            </w:r>
          </w:p>
        </w:tc>
        <w:tc>
          <w:tcPr>
            <w:tcW w:w="6400" w:type="dxa"/>
            <w:hideMark/>
          </w:tcPr>
          <w:p w14:paraId="64E40F79" w14:textId="143A344A" w:rsidR="004259D7" w:rsidRPr="004C485D" w:rsidRDefault="004259D7" w:rsidP="004259D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75% of AID (where AID = AA or BB whichever is lower)</w:t>
            </w:r>
          </w:p>
        </w:tc>
        <w:tc>
          <w:tcPr>
            <w:tcW w:w="2340" w:type="dxa"/>
            <w:hideMark/>
          </w:tcPr>
          <w:p w14:paraId="1C329037" w14:textId="21D1A596" w:rsidR="004259D7" w:rsidRPr="004C485D" w:rsidRDefault="004259D7" w:rsidP="004259D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56,250.00 </w:t>
            </w:r>
          </w:p>
        </w:tc>
      </w:tr>
      <w:tr w:rsidR="004259D7" w:rsidRPr="004C485D" w14:paraId="3CA72780" w14:textId="77777777" w:rsidTr="00A51D6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60" w:type="dxa"/>
            <w:hideMark/>
          </w:tcPr>
          <w:p w14:paraId="517812B5" w14:textId="7C36F4AD" w:rsidR="004259D7" w:rsidRPr="004C485D" w:rsidRDefault="004259D7" w:rsidP="004259D7">
            <w:pPr>
              <w:rPr>
                <w:rFonts w:eastAsia="Times New Roman" w:cstheme="minorHAnsi"/>
                <w:b w:val="0"/>
                <w:bCs w:val="0"/>
                <w:color w:val="000000"/>
              </w:rPr>
            </w:pPr>
            <w:r w:rsidRPr="004C485D">
              <w:rPr>
                <w:rFonts w:eastAsia="Times New Roman" w:cstheme="minorHAnsi"/>
                <w:color w:val="000000"/>
              </w:rPr>
              <w:t>B2</w:t>
            </w:r>
          </w:p>
        </w:tc>
        <w:tc>
          <w:tcPr>
            <w:tcW w:w="6400" w:type="dxa"/>
            <w:hideMark/>
          </w:tcPr>
          <w:p w14:paraId="667C1C84" w14:textId="77777777" w:rsidR="004259D7" w:rsidRPr="004C485D" w:rsidRDefault="004259D7" w:rsidP="004259D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Eligible Claim -  Considered for Claim Settlement</w:t>
            </w:r>
          </w:p>
          <w:p w14:paraId="06728625" w14:textId="5954E42E" w:rsidR="004259D7" w:rsidRPr="004C485D" w:rsidRDefault="004259D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(B1)</w:t>
            </w:r>
          </w:p>
        </w:tc>
        <w:tc>
          <w:tcPr>
            <w:tcW w:w="2340" w:type="dxa"/>
            <w:hideMark/>
          </w:tcPr>
          <w:p w14:paraId="7290EB7E" w14:textId="3BC08F4B" w:rsidR="004259D7" w:rsidRPr="004C485D" w:rsidRDefault="004259D7" w:rsidP="004259D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56,250.00 </w:t>
            </w:r>
          </w:p>
        </w:tc>
      </w:tr>
      <w:tr w:rsidR="004259D7" w:rsidRPr="004C485D" w14:paraId="4B93FDFC" w14:textId="77777777" w:rsidTr="00A51D63">
        <w:trPr>
          <w:trHeight w:val="332"/>
        </w:trPr>
        <w:tc>
          <w:tcPr>
            <w:cnfStyle w:val="001000000000" w:firstRow="0" w:lastRow="0" w:firstColumn="1" w:lastColumn="0" w:oddVBand="0" w:evenVBand="0" w:oddHBand="0" w:evenHBand="0" w:firstRowFirstColumn="0" w:firstRowLastColumn="0" w:lastRowFirstColumn="0" w:lastRowLastColumn="0"/>
            <w:tcW w:w="960" w:type="dxa"/>
          </w:tcPr>
          <w:p w14:paraId="2BFFB924" w14:textId="77777777" w:rsidR="004259D7" w:rsidRPr="004C485D" w:rsidRDefault="004259D7" w:rsidP="004259D7">
            <w:pPr>
              <w:rPr>
                <w:rFonts w:eastAsia="Times New Roman" w:cstheme="minorHAnsi"/>
                <w:b w:val="0"/>
                <w:bCs w:val="0"/>
                <w:color w:val="000000"/>
              </w:rPr>
            </w:pPr>
          </w:p>
        </w:tc>
        <w:tc>
          <w:tcPr>
            <w:tcW w:w="6400" w:type="dxa"/>
          </w:tcPr>
          <w:p w14:paraId="0C6E6310" w14:textId="77777777" w:rsidR="004259D7" w:rsidRPr="004C485D" w:rsidRDefault="004259D7" w:rsidP="004259D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2340" w:type="dxa"/>
          </w:tcPr>
          <w:p w14:paraId="01DB0D25" w14:textId="77777777" w:rsidR="004259D7" w:rsidRPr="004C485D" w:rsidRDefault="004259D7" w:rsidP="004259D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2A5B07" w:rsidRPr="004C485D" w14:paraId="4E790982" w14:textId="77777777" w:rsidTr="00A51D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A7E509" w14:textId="77777777" w:rsidR="002A5B07" w:rsidRPr="004C485D" w:rsidRDefault="002A5B07" w:rsidP="002A5B07">
            <w:pPr>
              <w:rPr>
                <w:rFonts w:eastAsia="Times New Roman" w:cstheme="minorHAnsi"/>
                <w:b w:val="0"/>
                <w:color w:val="000000"/>
              </w:rPr>
            </w:pPr>
            <w:r w:rsidRPr="004C485D">
              <w:rPr>
                <w:rFonts w:eastAsia="Times New Roman" w:cstheme="minorHAnsi"/>
                <w:color w:val="000000"/>
              </w:rPr>
              <w:t> </w:t>
            </w:r>
          </w:p>
        </w:tc>
        <w:tc>
          <w:tcPr>
            <w:tcW w:w="6400" w:type="dxa"/>
            <w:noWrap/>
            <w:hideMark/>
          </w:tcPr>
          <w:p w14:paraId="010A7160" w14:textId="6676ED7C"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rPr>
            </w:pPr>
            <w:r w:rsidRPr="004C485D">
              <w:rPr>
                <w:rFonts w:eastAsia="Times New Roman" w:cstheme="minorHAnsi"/>
                <w:b/>
                <w:color w:val="000000"/>
              </w:rPr>
              <w:t>Final Claim Settled</w:t>
            </w:r>
          </w:p>
        </w:tc>
        <w:tc>
          <w:tcPr>
            <w:tcW w:w="2340" w:type="dxa"/>
            <w:noWrap/>
            <w:hideMark/>
          </w:tcPr>
          <w:p w14:paraId="08AC20F5" w14:textId="1C825850" w:rsidR="002A5B07" w:rsidRPr="004C485D" w:rsidRDefault="002A5B07" w:rsidP="002A5B07">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color w:val="000000"/>
              </w:rPr>
              <w:t xml:space="preserve">56,250.00 </w:t>
            </w:r>
          </w:p>
        </w:tc>
      </w:tr>
    </w:tbl>
    <w:p w14:paraId="43D689BB" w14:textId="070077DE" w:rsidR="00813969" w:rsidRDefault="00813969" w:rsidP="00C25BCB">
      <w:pPr>
        <w:jc w:val="both"/>
        <w:rPr>
          <w:rFonts w:cstheme="minorHAnsi"/>
        </w:rPr>
      </w:pPr>
    </w:p>
    <w:p w14:paraId="11FEF2F2" w14:textId="7A58EE8E" w:rsidR="000A5A44" w:rsidRPr="004C485D" w:rsidRDefault="000A5A44" w:rsidP="000A5A44">
      <w:pPr>
        <w:jc w:val="both"/>
        <w:rPr>
          <w:rFonts w:cstheme="minorHAnsi"/>
        </w:rPr>
      </w:pPr>
      <w:r w:rsidRPr="004C485D">
        <w:rPr>
          <w:rFonts w:cstheme="minorHAnsi"/>
          <w:b/>
        </w:rPr>
        <w:t xml:space="preserve">Scenario </w:t>
      </w:r>
      <w:r>
        <w:rPr>
          <w:rFonts w:cstheme="minorHAnsi"/>
          <w:b/>
        </w:rPr>
        <w:t>2</w:t>
      </w:r>
      <w:r w:rsidRPr="004C485D">
        <w:rPr>
          <w:rFonts w:cstheme="minorHAnsi"/>
          <w:b/>
        </w:rPr>
        <w:t xml:space="preserve">: </w:t>
      </w:r>
      <w:r w:rsidRPr="004C485D">
        <w:rPr>
          <w:rFonts w:cstheme="minorHAnsi"/>
        </w:rPr>
        <w:t>when Latest Cover for a given loan account is greater than the 7</w:t>
      </w:r>
      <w:r>
        <w:rPr>
          <w:rFonts w:cstheme="minorHAnsi"/>
        </w:rPr>
        <w:t>0</w:t>
      </w:r>
      <w:r w:rsidRPr="004C485D">
        <w:rPr>
          <w:rFonts w:cstheme="minorHAnsi"/>
        </w:rPr>
        <w:t>% of AID:</w:t>
      </w:r>
    </w:p>
    <w:tbl>
      <w:tblPr>
        <w:tblStyle w:val="GridTable4-Accent1"/>
        <w:tblW w:w="9700" w:type="dxa"/>
        <w:tblLook w:val="04A0" w:firstRow="1" w:lastRow="0" w:firstColumn="1" w:lastColumn="0" w:noHBand="0" w:noVBand="1"/>
      </w:tblPr>
      <w:tblGrid>
        <w:gridCol w:w="960"/>
        <w:gridCol w:w="6400"/>
        <w:gridCol w:w="2340"/>
      </w:tblGrid>
      <w:tr w:rsidR="000A5A44" w:rsidRPr="004C485D" w14:paraId="2B090C9C" w14:textId="77777777" w:rsidTr="00A51D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0" w:type="dxa"/>
            <w:gridSpan w:val="3"/>
            <w:noWrap/>
            <w:hideMark/>
          </w:tcPr>
          <w:p w14:paraId="7CBAF2FF" w14:textId="77777777" w:rsidR="000A5A44" w:rsidRPr="004C485D" w:rsidRDefault="000A5A44" w:rsidP="009751F6">
            <w:pPr>
              <w:rPr>
                <w:rFonts w:eastAsia="Times New Roman" w:cstheme="minorHAnsi"/>
                <w:b w:val="0"/>
                <w:bCs w:val="0"/>
                <w:color w:val="000000"/>
              </w:rPr>
            </w:pPr>
            <w:r w:rsidRPr="004C485D">
              <w:rPr>
                <w:rFonts w:eastAsia="Times New Roman" w:cstheme="minorHAnsi"/>
                <w:color w:val="000000"/>
              </w:rPr>
              <w:t>Final Claim</w:t>
            </w:r>
          </w:p>
        </w:tc>
      </w:tr>
      <w:tr w:rsidR="000A5A44" w:rsidRPr="004C485D" w14:paraId="2307C9CD" w14:textId="77777777" w:rsidTr="00A51D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358CC6" w14:textId="77777777" w:rsidR="000A5A44" w:rsidRPr="004C485D" w:rsidRDefault="000A5A44" w:rsidP="009751F6">
            <w:pPr>
              <w:rPr>
                <w:rFonts w:eastAsia="Times New Roman" w:cstheme="minorHAnsi"/>
                <w:color w:val="000000"/>
              </w:rPr>
            </w:pPr>
            <w:r w:rsidRPr="004C485D">
              <w:rPr>
                <w:rFonts w:eastAsia="Times New Roman" w:cstheme="minorHAnsi"/>
                <w:color w:val="000000"/>
              </w:rPr>
              <w:t> </w:t>
            </w:r>
          </w:p>
        </w:tc>
        <w:tc>
          <w:tcPr>
            <w:tcW w:w="6400" w:type="dxa"/>
            <w:noWrap/>
            <w:hideMark/>
          </w:tcPr>
          <w:p w14:paraId="42664213"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During Claim Lodgment</w:t>
            </w:r>
          </w:p>
        </w:tc>
        <w:tc>
          <w:tcPr>
            <w:tcW w:w="2340" w:type="dxa"/>
            <w:noWrap/>
            <w:hideMark/>
          </w:tcPr>
          <w:p w14:paraId="6801AAF1"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w:t>
            </w:r>
          </w:p>
        </w:tc>
      </w:tr>
      <w:tr w:rsidR="000A5A44" w:rsidRPr="004C485D" w14:paraId="3F522326" w14:textId="77777777" w:rsidTr="00A51D6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D586AD" w14:textId="77777777" w:rsidR="000A5A44" w:rsidRPr="004C485D" w:rsidRDefault="000A5A44" w:rsidP="009751F6">
            <w:pPr>
              <w:rPr>
                <w:rFonts w:eastAsia="Times New Roman" w:cstheme="minorHAnsi"/>
                <w:color w:val="000000"/>
              </w:rPr>
            </w:pPr>
            <w:r w:rsidRPr="004C485D">
              <w:rPr>
                <w:rFonts w:eastAsia="Times New Roman" w:cstheme="minorHAnsi"/>
                <w:color w:val="000000"/>
              </w:rPr>
              <w:t>AA</w:t>
            </w:r>
          </w:p>
        </w:tc>
        <w:tc>
          <w:tcPr>
            <w:tcW w:w="6400" w:type="dxa"/>
            <w:noWrap/>
            <w:hideMark/>
          </w:tcPr>
          <w:p w14:paraId="18C60AD1" w14:textId="77777777" w:rsidR="000A5A44"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Total Dues(Principal Outstanding &amp; Interest Outstanding) as on date of NPA (Provided by MLI in claim input file)</w:t>
            </w:r>
          </w:p>
          <w:p w14:paraId="0099C06F" w14:textId="77777777" w:rsidR="00456C30" w:rsidRDefault="00456C30" w:rsidP="00456C3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As per CR this field is divided in two fields as below: -</w:t>
            </w:r>
          </w:p>
          <w:p w14:paraId="257800E6" w14:textId="52A2661A" w:rsidR="00456C30" w:rsidRDefault="00456C30" w:rsidP="00456C30">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P</w:t>
            </w:r>
            <w:r w:rsidRPr="00456C30">
              <w:rPr>
                <w:rFonts w:eastAsia="Times New Roman" w:cstheme="minorHAnsi"/>
                <w:color w:val="000000"/>
              </w:rPr>
              <w:t>rincip</w:t>
            </w:r>
            <w:r>
              <w:rPr>
                <w:rFonts w:eastAsia="Times New Roman" w:cstheme="minorHAnsi"/>
                <w:color w:val="000000"/>
              </w:rPr>
              <w:t xml:space="preserve">le </w:t>
            </w:r>
            <w:r w:rsidRPr="00456C30">
              <w:rPr>
                <w:rFonts w:eastAsia="Times New Roman" w:cstheme="minorHAnsi"/>
                <w:color w:val="000000"/>
              </w:rPr>
              <w:t>outs</w:t>
            </w:r>
            <w:r>
              <w:rPr>
                <w:rFonts w:eastAsia="Times New Roman" w:cstheme="minorHAnsi"/>
                <w:color w:val="000000"/>
              </w:rPr>
              <w:t xml:space="preserve">tanding as </w:t>
            </w:r>
            <w:r w:rsidRPr="00456C30">
              <w:rPr>
                <w:rFonts w:eastAsia="Times New Roman" w:cstheme="minorHAnsi"/>
                <w:color w:val="000000"/>
              </w:rPr>
              <w:t>on</w:t>
            </w:r>
            <w:r>
              <w:rPr>
                <w:rFonts w:eastAsia="Times New Roman" w:cstheme="minorHAnsi"/>
                <w:color w:val="000000"/>
              </w:rPr>
              <w:t xml:space="preserve"> </w:t>
            </w:r>
            <w:r w:rsidRPr="00456C30">
              <w:rPr>
                <w:rFonts w:eastAsia="Times New Roman" w:cstheme="minorHAnsi"/>
                <w:color w:val="000000"/>
              </w:rPr>
              <w:t>date</w:t>
            </w:r>
            <w:r>
              <w:rPr>
                <w:rFonts w:eastAsia="Times New Roman" w:cstheme="minorHAnsi"/>
                <w:color w:val="000000"/>
              </w:rPr>
              <w:t xml:space="preserve"> </w:t>
            </w:r>
            <w:r w:rsidRPr="00456C30">
              <w:rPr>
                <w:rFonts w:eastAsia="Times New Roman" w:cstheme="minorHAnsi"/>
                <w:color w:val="000000"/>
              </w:rPr>
              <w:t>of</w:t>
            </w:r>
            <w:r>
              <w:rPr>
                <w:rFonts w:eastAsia="Times New Roman" w:cstheme="minorHAnsi"/>
                <w:color w:val="000000"/>
              </w:rPr>
              <w:t xml:space="preserve"> NPA.</w:t>
            </w:r>
          </w:p>
          <w:p w14:paraId="07C72F3B" w14:textId="54DB391F" w:rsidR="00456C30" w:rsidRDefault="00456C30" w:rsidP="00456C30">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 xml:space="preserve">Interest </w:t>
            </w:r>
            <w:r w:rsidRPr="00456C30">
              <w:rPr>
                <w:rFonts w:eastAsia="Times New Roman" w:cstheme="minorHAnsi"/>
                <w:color w:val="000000"/>
              </w:rPr>
              <w:t>outs</w:t>
            </w:r>
            <w:r>
              <w:rPr>
                <w:rFonts w:eastAsia="Times New Roman" w:cstheme="minorHAnsi"/>
                <w:color w:val="000000"/>
              </w:rPr>
              <w:t xml:space="preserve">tanding as </w:t>
            </w:r>
            <w:r w:rsidRPr="00456C30">
              <w:rPr>
                <w:rFonts w:eastAsia="Times New Roman" w:cstheme="minorHAnsi"/>
                <w:color w:val="000000"/>
              </w:rPr>
              <w:t>on</w:t>
            </w:r>
            <w:r>
              <w:rPr>
                <w:rFonts w:eastAsia="Times New Roman" w:cstheme="minorHAnsi"/>
                <w:color w:val="000000"/>
              </w:rPr>
              <w:t xml:space="preserve"> </w:t>
            </w:r>
            <w:r w:rsidRPr="00456C30">
              <w:rPr>
                <w:rFonts w:eastAsia="Times New Roman" w:cstheme="minorHAnsi"/>
                <w:color w:val="000000"/>
              </w:rPr>
              <w:t>date</w:t>
            </w:r>
            <w:r>
              <w:rPr>
                <w:rFonts w:eastAsia="Times New Roman" w:cstheme="minorHAnsi"/>
                <w:color w:val="000000"/>
              </w:rPr>
              <w:t xml:space="preserve"> </w:t>
            </w:r>
            <w:r w:rsidRPr="00456C30">
              <w:rPr>
                <w:rFonts w:eastAsia="Times New Roman" w:cstheme="minorHAnsi"/>
                <w:color w:val="000000"/>
              </w:rPr>
              <w:t>of</w:t>
            </w:r>
            <w:r>
              <w:rPr>
                <w:rFonts w:eastAsia="Times New Roman" w:cstheme="minorHAnsi"/>
                <w:color w:val="000000"/>
              </w:rPr>
              <w:t xml:space="preserve"> NPA.</w:t>
            </w:r>
          </w:p>
          <w:p w14:paraId="269C8672" w14:textId="77777777" w:rsidR="00456C30" w:rsidRPr="004C485D" w:rsidRDefault="00456C30"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2340" w:type="dxa"/>
            <w:noWrap/>
            <w:hideMark/>
          </w:tcPr>
          <w:p w14:paraId="5DDE96F5" w14:textId="77777777" w:rsidR="000A5A44" w:rsidRPr="004C485D"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80,000.00 </w:t>
            </w:r>
          </w:p>
        </w:tc>
      </w:tr>
      <w:tr w:rsidR="000A5A44" w:rsidRPr="004C485D" w14:paraId="618F520A" w14:textId="77777777" w:rsidTr="00A51D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1B4318" w14:textId="77777777" w:rsidR="000A5A44" w:rsidRPr="004C485D" w:rsidRDefault="000A5A44" w:rsidP="009751F6">
            <w:pPr>
              <w:rPr>
                <w:rFonts w:eastAsia="Times New Roman" w:cstheme="minorHAnsi"/>
                <w:color w:val="000000"/>
              </w:rPr>
            </w:pPr>
            <w:r w:rsidRPr="004C485D">
              <w:rPr>
                <w:rFonts w:eastAsia="Times New Roman" w:cstheme="minorHAnsi"/>
                <w:color w:val="000000"/>
              </w:rPr>
              <w:t>BB</w:t>
            </w:r>
          </w:p>
        </w:tc>
        <w:tc>
          <w:tcPr>
            <w:tcW w:w="6400" w:type="dxa"/>
            <w:noWrap/>
            <w:hideMark/>
          </w:tcPr>
          <w:p w14:paraId="0C65A17F" w14:textId="77777777" w:rsidR="00AF2D73" w:rsidRDefault="000A5A44" w:rsidP="00AF2D7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Total Dues(Principal Outstanding &amp; Interest Outstanding) as on date of Claim (Provided by MLI in claim input file)</w:t>
            </w:r>
            <w:r w:rsidR="00AF2D73">
              <w:rPr>
                <w:rFonts w:eastAsia="Times New Roman" w:cstheme="minorHAnsi"/>
                <w:color w:val="000000"/>
              </w:rPr>
              <w:t>. As per CR this field is divided in two fields as below: -</w:t>
            </w:r>
          </w:p>
          <w:p w14:paraId="31F135EB" w14:textId="77777777" w:rsidR="00AF2D73" w:rsidRDefault="00AF2D73" w:rsidP="00AF2D73">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P</w:t>
            </w:r>
            <w:r w:rsidRPr="00456C30">
              <w:rPr>
                <w:rFonts w:eastAsia="Times New Roman" w:cstheme="minorHAnsi"/>
                <w:color w:val="000000"/>
              </w:rPr>
              <w:t>rincip</w:t>
            </w:r>
            <w:r>
              <w:rPr>
                <w:rFonts w:eastAsia="Times New Roman" w:cstheme="minorHAnsi"/>
                <w:color w:val="000000"/>
              </w:rPr>
              <w:t xml:space="preserve">le </w:t>
            </w:r>
            <w:r w:rsidRPr="00456C30">
              <w:rPr>
                <w:rFonts w:eastAsia="Times New Roman" w:cstheme="minorHAnsi"/>
                <w:color w:val="000000"/>
              </w:rPr>
              <w:t>outs</w:t>
            </w:r>
            <w:r>
              <w:rPr>
                <w:rFonts w:eastAsia="Times New Roman" w:cstheme="minorHAnsi"/>
                <w:color w:val="000000"/>
              </w:rPr>
              <w:t xml:space="preserve">tanding as </w:t>
            </w:r>
            <w:r w:rsidRPr="00456C30">
              <w:rPr>
                <w:rFonts w:eastAsia="Times New Roman" w:cstheme="minorHAnsi"/>
                <w:color w:val="000000"/>
              </w:rPr>
              <w:t>on</w:t>
            </w:r>
            <w:r>
              <w:rPr>
                <w:rFonts w:eastAsia="Times New Roman" w:cstheme="minorHAnsi"/>
                <w:color w:val="000000"/>
              </w:rPr>
              <w:t xml:space="preserve"> </w:t>
            </w:r>
            <w:r w:rsidRPr="00456C30">
              <w:rPr>
                <w:rFonts w:eastAsia="Times New Roman" w:cstheme="minorHAnsi"/>
                <w:color w:val="000000"/>
              </w:rPr>
              <w:t>date</w:t>
            </w:r>
            <w:r>
              <w:rPr>
                <w:rFonts w:eastAsia="Times New Roman" w:cstheme="minorHAnsi"/>
                <w:color w:val="000000"/>
              </w:rPr>
              <w:t xml:space="preserve"> </w:t>
            </w:r>
            <w:r w:rsidRPr="00456C30">
              <w:rPr>
                <w:rFonts w:eastAsia="Times New Roman" w:cstheme="minorHAnsi"/>
                <w:color w:val="000000"/>
              </w:rPr>
              <w:t>of</w:t>
            </w:r>
            <w:r>
              <w:rPr>
                <w:rFonts w:eastAsia="Times New Roman" w:cstheme="minorHAnsi"/>
                <w:color w:val="000000"/>
              </w:rPr>
              <w:t xml:space="preserve"> Claim.</w:t>
            </w:r>
          </w:p>
          <w:p w14:paraId="0DAE355E" w14:textId="77777777" w:rsidR="00AF2D73" w:rsidRDefault="00AF2D73" w:rsidP="00AF2D73">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 xml:space="preserve">Interest </w:t>
            </w:r>
            <w:r w:rsidRPr="00456C30">
              <w:rPr>
                <w:rFonts w:eastAsia="Times New Roman" w:cstheme="minorHAnsi"/>
                <w:color w:val="000000"/>
              </w:rPr>
              <w:t>outs</w:t>
            </w:r>
            <w:r>
              <w:rPr>
                <w:rFonts w:eastAsia="Times New Roman" w:cstheme="minorHAnsi"/>
                <w:color w:val="000000"/>
              </w:rPr>
              <w:t xml:space="preserve">tanding as </w:t>
            </w:r>
            <w:r w:rsidRPr="00456C30">
              <w:rPr>
                <w:rFonts w:eastAsia="Times New Roman" w:cstheme="minorHAnsi"/>
                <w:color w:val="000000"/>
              </w:rPr>
              <w:t>on</w:t>
            </w:r>
            <w:r>
              <w:rPr>
                <w:rFonts w:eastAsia="Times New Roman" w:cstheme="minorHAnsi"/>
                <w:color w:val="000000"/>
              </w:rPr>
              <w:t xml:space="preserve"> </w:t>
            </w:r>
            <w:r w:rsidRPr="00456C30">
              <w:rPr>
                <w:rFonts w:eastAsia="Times New Roman" w:cstheme="minorHAnsi"/>
                <w:color w:val="000000"/>
              </w:rPr>
              <w:t>date</w:t>
            </w:r>
            <w:r>
              <w:rPr>
                <w:rFonts w:eastAsia="Times New Roman" w:cstheme="minorHAnsi"/>
                <w:color w:val="000000"/>
              </w:rPr>
              <w:t xml:space="preserve"> </w:t>
            </w:r>
            <w:r w:rsidRPr="00456C30">
              <w:rPr>
                <w:rFonts w:eastAsia="Times New Roman" w:cstheme="minorHAnsi"/>
                <w:color w:val="000000"/>
              </w:rPr>
              <w:t>of</w:t>
            </w:r>
            <w:r>
              <w:rPr>
                <w:rFonts w:eastAsia="Times New Roman" w:cstheme="minorHAnsi"/>
                <w:color w:val="000000"/>
              </w:rPr>
              <w:t xml:space="preserve"> Claim.</w:t>
            </w:r>
          </w:p>
          <w:p w14:paraId="29E9C4D7" w14:textId="6F420514"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2340" w:type="dxa"/>
            <w:noWrap/>
            <w:hideMark/>
          </w:tcPr>
          <w:p w14:paraId="08312CC6"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75,000.00 </w:t>
            </w:r>
          </w:p>
        </w:tc>
      </w:tr>
      <w:tr w:rsidR="000A5A44" w:rsidRPr="004C485D" w14:paraId="189B9D7B" w14:textId="77777777" w:rsidTr="00A51D6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4B269E" w14:textId="77777777" w:rsidR="000A5A44" w:rsidRPr="004C485D" w:rsidRDefault="000A5A44" w:rsidP="009751F6">
            <w:pPr>
              <w:rPr>
                <w:rFonts w:eastAsia="Times New Roman" w:cstheme="minorHAnsi"/>
                <w:color w:val="000000"/>
              </w:rPr>
            </w:pPr>
            <w:r w:rsidRPr="004C485D">
              <w:rPr>
                <w:rFonts w:eastAsia="Times New Roman" w:cstheme="minorHAnsi"/>
                <w:color w:val="000000"/>
              </w:rPr>
              <w:t> </w:t>
            </w:r>
          </w:p>
        </w:tc>
        <w:tc>
          <w:tcPr>
            <w:tcW w:w="6400" w:type="dxa"/>
            <w:noWrap/>
          </w:tcPr>
          <w:p w14:paraId="28156533" w14:textId="77777777" w:rsidR="000A5A44" w:rsidRPr="004C485D"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2340" w:type="dxa"/>
            <w:noWrap/>
          </w:tcPr>
          <w:p w14:paraId="57D81B49" w14:textId="77777777" w:rsidR="000A5A44" w:rsidRPr="004C485D"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0A5A44" w:rsidRPr="004C485D" w14:paraId="108BBEE8" w14:textId="77777777" w:rsidTr="00A51D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F548FC" w14:textId="77777777" w:rsidR="000A5A44" w:rsidRPr="004C485D" w:rsidRDefault="000A5A44" w:rsidP="009751F6">
            <w:pPr>
              <w:rPr>
                <w:rFonts w:eastAsia="Times New Roman" w:cstheme="minorHAnsi"/>
                <w:color w:val="000000"/>
              </w:rPr>
            </w:pPr>
            <w:r w:rsidRPr="004C485D">
              <w:rPr>
                <w:rFonts w:eastAsia="Times New Roman" w:cstheme="minorHAnsi"/>
                <w:color w:val="000000"/>
              </w:rPr>
              <w:t>CC</w:t>
            </w:r>
          </w:p>
        </w:tc>
        <w:tc>
          <w:tcPr>
            <w:tcW w:w="6400" w:type="dxa"/>
            <w:noWrap/>
          </w:tcPr>
          <w:p w14:paraId="70FDA218"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Cover Calculation to Settle the Claim: system needs to calculate the cover based on AA &amp; BB whichever is lower. Thus, cover is calculated on B1</w:t>
            </w:r>
          </w:p>
          <w:p w14:paraId="4D40558C"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(AA &gt; BB by 5000/- which means 5000 is recoveries)</w:t>
            </w:r>
          </w:p>
        </w:tc>
        <w:tc>
          <w:tcPr>
            <w:tcW w:w="2340" w:type="dxa"/>
            <w:noWrap/>
          </w:tcPr>
          <w:p w14:paraId="381ECC2D" w14:textId="38D4C73D"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7</w:t>
            </w:r>
            <w:r w:rsidR="00830806">
              <w:rPr>
                <w:rFonts w:eastAsia="Times New Roman" w:cstheme="minorHAnsi"/>
                <w:color w:val="000000"/>
              </w:rPr>
              <w:t>0</w:t>
            </w:r>
            <w:r w:rsidRPr="004C485D">
              <w:rPr>
                <w:rFonts w:eastAsia="Times New Roman" w:cstheme="minorHAnsi"/>
                <w:color w:val="000000"/>
              </w:rPr>
              <w:t>% * 75,000 = 5</w:t>
            </w:r>
            <w:r w:rsidR="004F5273">
              <w:rPr>
                <w:rFonts w:eastAsia="Times New Roman" w:cstheme="minorHAnsi"/>
                <w:color w:val="000000"/>
              </w:rPr>
              <w:t>2,</w:t>
            </w:r>
            <w:r w:rsidRPr="004C485D">
              <w:rPr>
                <w:rFonts w:eastAsia="Times New Roman" w:cstheme="minorHAnsi"/>
                <w:color w:val="000000"/>
              </w:rPr>
              <w:t>50</w:t>
            </w:r>
            <w:r w:rsidR="004F5273">
              <w:rPr>
                <w:rFonts w:eastAsia="Times New Roman" w:cstheme="minorHAnsi"/>
                <w:color w:val="000000"/>
              </w:rPr>
              <w:t>0</w:t>
            </w:r>
            <w:r w:rsidRPr="004C485D">
              <w:rPr>
                <w:rFonts w:eastAsia="Times New Roman" w:cstheme="minorHAnsi"/>
                <w:color w:val="000000"/>
              </w:rPr>
              <w:t>.00/-</w:t>
            </w:r>
          </w:p>
        </w:tc>
      </w:tr>
      <w:tr w:rsidR="000A5A44" w:rsidRPr="004C485D" w14:paraId="29BA07BA" w14:textId="77777777" w:rsidTr="00A51D6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27749D" w14:textId="77777777" w:rsidR="000A5A44" w:rsidRPr="004C485D" w:rsidRDefault="000A5A44" w:rsidP="009751F6">
            <w:pPr>
              <w:rPr>
                <w:rFonts w:eastAsia="Times New Roman" w:cstheme="minorHAnsi"/>
                <w:color w:val="000000"/>
              </w:rPr>
            </w:pPr>
            <w:r w:rsidRPr="004C485D">
              <w:rPr>
                <w:rFonts w:eastAsia="Times New Roman" w:cstheme="minorHAnsi"/>
                <w:color w:val="000000"/>
              </w:rPr>
              <w:t> </w:t>
            </w:r>
          </w:p>
        </w:tc>
        <w:tc>
          <w:tcPr>
            <w:tcW w:w="6400" w:type="dxa"/>
            <w:noWrap/>
          </w:tcPr>
          <w:p w14:paraId="70B19CEC" w14:textId="77777777" w:rsidR="000A5A44" w:rsidRPr="004C485D" w:rsidRDefault="000A5A44" w:rsidP="009751F6">
            <w:pPr>
              <w:ind w:firstLineChars="200" w:firstLine="44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2340" w:type="dxa"/>
            <w:noWrap/>
          </w:tcPr>
          <w:p w14:paraId="68DE0D88" w14:textId="77777777" w:rsidR="000A5A44" w:rsidRPr="004C485D"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0A5A44" w:rsidRPr="004C485D" w14:paraId="4D24CB12" w14:textId="77777777" w:rsidTr="00A51D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C744EF" w14:textId="77777777" w:rsidR="000A5A44" w:rsidRPr="004C485D" w:rsidRDefault="000A5A44" w:rsidP="009751F6">
            <w:pPr>
              <w:rPr>
                <w:rFonts w:eastAsia="Times New Roman" w:cstheme="minorHAnsi"/>
                <w:color w:val="000000"/>
              </w:rPr>
            </w:pPr>
            <w:r w:rsidRPr="004C485D">
              <w:rPr>
                <w:rFonts w:eastAsia="Times New Roman" w:cstheme="minorHAnsi"/>
                <w:color w:val="000000"/>
              </w:rPr>
              <w:t> </w:t>
            </w:r>
          </w:p>
        </w:tc>
        <w:tc>
          <w:tcPr>
            <w:tcW w:w="6400" w:type="dxa"/>
            <w:noWrap/>
            <w:hideMark/>
          </w:tcPr>
          <w:p w14:paraId="57AC60E9"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2340" w:type="dxa"/>
            <w:noWrap/>
            <w:hideMark/>
          </w:tcPr>
          <w:p w14:paraId="0B0EAD8E"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w:t>
            </w:r>
          </w:p>
        </w:tc>
      </w:tr>
      <w:tr w:rsidR="000A5A44" w:rsidRPr="004C485D" w14:paraId="5B52EB7B" w14:textId="77777777" w:rsidTr="00A51D63">
        <w:trPr>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78F4B02" w14:textId="77777777" w:rsidR="000A5A44" w:rsidRPr="004C485D" w:rsidRDefault="000A5A44" w:rsidP="009751F6">
            <w:pPr>
              <w:rPr>
                <w:rFonts w:eastAsia="Times New Roman" w:cstheme="minorHAnsi"/>
                <w:b w:val="0"/>
                <w:bCs w:val="0"/>
                <w:color w:val="000000"/>
              </w:rPr>
            </w:pPr>
            <w:r w:rsidRPr="004C485D">
              <w:rPr>
                <w:rFonts w:eastAsia="Times New Roman" w:cstheme="minorHAnsi"/>
                <w:color w:val="000000"/>
              </w:rPr>
              <w:t>ID#</w:t>
            </w:r>
          </w:p>
        </w:tc>
        <w:tc>
          <w:tcPr>
            <w:tcW w:w="6400" w:type="dxa"/>
            <w:hideMark/>
          </w:tcPr>
          <w:p w14:paraId="6F3D3A8E" w14:textId="77777777" w:rsidR="000A5A44" w:rsidRPr="004C485D"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Description</w:t>
            </w:r>
          </w:p>
        </w:tc>
        <w:tc>
          <w:tcPr>
            <w:tcW w:w="2340" w:type="dxa"/>
            <w:hideMark/>
          </w:tcPr>
          <w:p w14:paraId="1AFC4795" w14:textId="77777777" w:rsidR="000A5A44" w:rsidRPr="004C485D"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Value</w:t>
            </w:r>
          </w:p>
        </w:tc>
      </w:tr>
      <w:tr w:rsidR="000A5A44" w:rsidRPr="004C485D" w14:paraId="4325EABF" w14:textId="77777777" w:rsidTr="00A51D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720AB0C" w14:textId="77777777" w:rsidR="000A5A44" w:rsidRPr="004C485D" w:rsidRDefault="000A5A44" w:rsidP="009751F6">
            <w:pPr>
              <w:rPr>
                <w:rFonts w:eastAsia="Times New Roman" w:cstheme="minorHAnsi"/>
                <w:b w:val="0"/>
                <w:bCs w:val="0"/>
                <w:color w:val="000000"/>
              </w:rPr>
            </w:pPr>
            <w:r w:rsidRPr="004C485D">
              <w:rPr>
                <w:rFonts w:eastAsia="Times New Roman" w:cstheme="minorHAnsi"/>
                <w:color w:val="000000"/>
              </w:rPr>
              <w:t>A1</w:t>
            </w:r>
          </w:p>
        </w:tc>
        <w:tc>
          <w:tcPr>
            <w:tcW w:w="6400" w:type="dxa"/>
            <w:hideMark/>
          </w:tcPr>
          <w:p w14:paraId="5B4EAB46"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Loan Account No.</w:t>
            </w:r>
          </w:p>
        </w:tc>
        <w:tc>
          <w:tcPr>
            <w:tcW w:w="2340" w:type="dxa"/>
            <w:hideMark/>
          </w:tcPr>
          <w:p w14:paraId="740D73F1"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ACCT1</w:t>
            </w:r>
          </w:p>
        </w:tc>
      </w:tr>
      <w:tr w:rsidR="000A5A44" w:rsidRPr="004C485D" w14:paraId="577D550F" w14:textId="77777777" w:rsidTr="00A51D63">
        <w:trPr>
          <w:trHeight w:val="332"/>
        </w:trPr>
        <w:tc>
          <w:tcPr>
            <w:cnfStyle w:val="001000000000" w:firstRow="0" w:lastRow="0" w:firstColumn="1" w:lastColumn="0" w:oddVBand="0" w:evenVBand="0" w:oddHBand="0" w:evenHBand="0" w:firstRowFirstColumn="0" w:firstRowLastColumn="0" w:lastRowFirstColumn="0" w:lastRowLastColumn="0"/>
            <w:tcW w:w="960" w:type="dxa"/>
            <w:hideMark/>
          </w:tcPr>
          <w:p w14:paraId="20AB8784" w14:textId="77777777" w:rsidR="000A5A44" w:rsidRPr="004C485D" w:rsidRDefault="000A5A44" w:rsidP="009751F6">
            <w:pPr>
              <w:rPr>
                <w:rFonts w:eastAsia="Times New Roman" w:cstheme="minorHAnsi"/>
                <w:b w:val="0"/>
                <w:bCs w:val="0"/>
                <w:color w:val="000000"/>
              </w:rPr>
            </w:pPr>
            <w:r w:rsidRPr="004C485D">
              <w:rPr>
                <w:rFonts w:eastAsia="Times New Roman" w:cstheme="minorHAnsi"/>
                <w:color w:val="000000"/>
              </w:rPr>
              <w:lastRenderedPageBreak/>
              <w:t>B1</w:t>
            </w:r>
          </w:p>
        </w:tc>
        <w:tc>
          <w:tcPr>
            <w:tcW w:w="6400" w:type="dxa"/>
            <w:hideMark/>
          </w:tcPr>
          <w:p w14:paraId="6F7A9C88" w14:textId="37CD4A26" w:rsidR="000A5A44" w:rsidRPr="004C485D"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7</w:t>
            </w:r>
            <w:r w:rsidR="00CB6B04">
              <w:rPr>
                <w:rFonts w:eastAsia="Times New Roman" w:cstheme="minorHAnsi"/>
                <w:color w:val="000000"/>
              </w:rPr>
              <w:t>0</w:t>
            </w:r>
            <w:r w:rsidRPr="004C485D">
              <w:rPr>
                <w:rFonts w:eastAsia="Times New Roman" w:cstheme="minorHAnsi"/>
                <w:color w:val="000000"/>
              </w:rPr>
              <w:t>% of AID (where AID = AA or BB whichever is lower)</w:t>
            </w:r>
          </w:p>
        </w:tc>
        <w:tc>
          <w:tcPr>
            <w:tcW w:w="2340" w:type="dxa"/>
            <w:hideMark/>
          </w:tcPr>
          <w:p w14:paraId="4DD3F57B" w14:textId="525EEB79" w:rsidR="000A5A44" w:rsidRPr="004C485D"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5</w:t>
            </w:r>
            <w:r w:rsidR="00CB6B04">
              <w:rPr>
                <w:rFonts w:eastAsia="Times New Roman" w:cstheme="minorHAnsi"/>
                <w:color w:val="000000"/>
              </w:rPr>
              <w:t>2</w:t>
            </w:r>
            <w:r w:rsidRPr="004C485D">
              <w:rPr>
                <w:rFonts w:eastAsia="Times New Roman" w:cstheme="minorHAnsi"/>
                <w:color w:val="000000"/>
              </w:rPr>
              <w:t>,5</w:t>
            </w:r>
            <w:r w:rsidR="00CB6B04">
              <w:rPr>
                <w:rFonts w:eastAsia="Times New Roman" w:cstheme="minorHAnsi"/>
                <w:color w:val="000000"/>
              </w:rPr>
              <w:t>0</w:t>
            </w:r>
            <w:r w:rsidRPr="004C485D">
              <w:rPr>
                <w:rFonts w:eastAsia="Times New Roman" w:cstheme="minorHAnsi"/>
                <w:color w:val="000000"/>
              </w:rPr>
              <w:t xml:space="preserve">0.00 </w:t>
            </w:r>
          </w:p>
        </w:tc>
      </w:tr>
      <w:tr w:rsidR="000A5A44" w:rsidRPr="004C485D" w14:paraId="5936178A" w14:textId="77777777" w:rsidTr="00A51D6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60" w:type="dxa"/>
            <w:hideMark/>
          </w:tcPr>
          <w:p w14:paraId="7E35176F" w14:textId="77777777" w:rsidR="000A5A44" w:rsidRPr="004C485D" w:rsidRDefault="000A5A44" w:rsidP="009751F6">
            <w:pPr>
              <w:rPr>
                <w:rFonts w:eastAsia="Times New Roman" w:cstheme="minorHAnsi"/>
                <w:b w:val="0"/>
                <w:bCs w:val="0"/>
                <w:color w:val="000000"/>
              </w:rPr>
            </w:pPr>
            <w:r w:rsidRPr="004C485D">
              <w:rPr>
                <w:rFonts w:eastAsia="Times New Roman" w:cstheme="minorHAnsi"/>
                <w:color w:val="000000"/>
              </w:rPr>
              <w:t>B2</w:t>
            </w:r>
          </w:p>
        </w:tc>
        <w:tc>
          <w:tcPr>
            <w:tcW w:w="6400" w:type="dxa"/>
            <w:hideMark/>
          </w:tcPr>
          <w:p w14:paraId="55D0E83F"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Eligible Claim -  Considered for Claim Settlement</w:t>
            </w:r>
          </w:p>
          <w:p w14:paraId="4A6A9A85"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(B1)</w:t>
            </w:r>
          </w:p>
        </w:tc>
        <w:tc>
          <w:tcPr>
            <w:tcW w:w="2340" w:type="dxa"/>
            <w:hideMark/>
          </w:tcPr>
          <w:p w14:paraId="76B6ADCA" w14:textId="5AB33F8E"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5</w:t>
            </w:r>
            <w:r w:rsidR="00CB6B04">
              <w:rPr>
                <w:rFonts w:eastAsia="Times New Roman" w:cstheme="minorHAnsi"/>
                <w:color w:val="000000"/>
              </w:rPr>
              <w:t>2</w:t>
            </w:r>
            <w:r w:rsidRPr="004C485D">
              <w:rPr>
                <w:rFonts w:eastAsia="Times New Roman" w:cstheme="minorHAnsi"/>
                <w:color w:val="000000"/>
              </w:rPr>
              <w:t>,50</w:t>
            </w:r>
            <w:r w:rsidR="00CB6B04">
              <w:rPr>
                <w:rFonts w:eastAsia="Times New Roman" w:cstheme="minorHAnsi"/>
                <w:color w:val="000000"/>
              </w:rPr>
              <w:t>0</w:t>
            </w:r>
            <w:r w:rsidRPr="004C485D">
              <w:rPr>
                <w:rFonts w:eastAsia="Times New Roman" w:cstheme="minorHAnsi"/>
                <w:color w:val="000000"/>
              </w:rPr>
              <w:t xml:space="preserve">.00 </w:t>
            </w:r>
          </w:p>
        </w:tc>
      </w:tr>
      <w:tr w:rsidR="000A5A44" w:rsidRPr="004C485D" w14:paraId="7DCEDCAC" w14:textId="77777777" w:rsidTr="00A51D63">
        <w:trPr>
          <w:trHeight w:val="332"/>
        </w:trPr>
        <w:tc>
          <w:tcPr>
            <w:cnfStyle w:val="001000000000" w:firstRow="0" w:lastRow="0" w:firstColumn="1" w:lastColumn="0" w:oddVBand="0" w:evenVBand="0" w:oddHBand="0" w:evenHBand="0" w:firstRowFirstColumn="0" w:firstRowLastColumn="0" w:lastRowFirstColumn="0" w:lastRowLastColumn="0"/>
            <w:tcW w:w="960" w:type="dxa"/>
          </w:tcPr>
          <w:p w14:paraId="0B31FE66" w14:textId="77777777" w:rsidR="000A5A44" w:rsidRPr="004C485D" w:rsidRDefault="000A5A44" w:rsidP="009751F6">
            <w:pPr>
              <w:rPr>
                <w:rFonts w:eastAsia="Times New Roman" w:cstheme="minorHAnsi"/>
                <w:b w:val="0"/>
                <w:bCs w:val="0"/>
                <w:color w:val="000000"/>
              </w:rPr>
            </w:pPr>
          </w:p>
        </w:tc>
        <w:tc>
          <w:tcPr>
            <w:tcW w:w="6400" w:type="dxa"/>
          </w:tcPr>
          <w:p w14:paraId="17F94CCC" w14:textId="77777777" w:rsidR="000A5A44" w:rsidRPr="004C485D"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2340" w:type="dxa"/>
          </w:tcPr>
          <w:p w14:paraId="5203FB5C" w14:textId="77777777" w:rsidR="000A5A44" w:rsidRPr="004C485D" w:rsidRDefault="000A5A44" w:rsidP="009751F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0A5A44" w:rsidRPr="004C485D" w14:paraId="46424694" w14:textId="77777777" w:rsidTr="00A51D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F4B40A" w14:textId="77777777" w:rsidR="000A5A44" w:rsidRPr="004C485D" w:rsidRDefault="000A5A44" w:rsidP="009751F6">
            <w:pPr>
              <w:rPr>
                <w:rFonts w:eastAsia="Times New Roman" w:cstheme="minorHAnsi"/>
                <w:b w:val="0"/>
                <w:color w:val="000000"/>
              </w:rPr>
            </w:pPr>
            <w:r w:rsidRPr="004C485D">
              <w:rPr>
                <w:rFonts w:eastAsia="Times New Roman" w:cstheme="minorHAnsi"/>
                <w:color w:val="000000"/>
              </w:rPr>
              <w:t> </w:t>
            </w:r>
          </w:p>
        </w:tc>
        <w:tc>
          <w:tcPr>
            <w:tcW w:w="6400" w:type="dxa"/>
            <w:noWrap/>
            <w:hideMark/>
          </w:tcPr>
          <w:p w14:paraId="5DAB995B" w14:textId="77777777"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rPr>
            </w:pPr>
            <w:r w:rsidRPr="004C485D">
              <w:rPr>
                <w:rFonts w:eastAsia="Times New Roman" w:cstheme="minorHAnsi"/>
                <w:b/>
                <w:color w:val="000000"/>
              </w:rPr>
              <w:t>Final Claim Settled</w:t>
            </w:r>
          </w:p>
        </w:tc>
        <w:tc>
          <w:tcPr>
            <w:tcW w:w="2340" w:type="dxa"/>
            <w:noWrap/>
            <w:hideMark/>
          </w:tcPr>
          <w:p w14:paraId="1B271AF7" w14:textId="64247350" w:rsidR="000A5A44" w:rsidRPr="004C485D" w:rsidRDefault="000A5A44" w:rsidP="009751F6">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color w:val="000000"/>
              </w:rPr>
              <w:t>5</w:t>
            </w:r>
            <w:r w:rsidR="00CB6B04">
              <w:rPr>
                <w:rFonts w:eastAsia="Times New Roman" w:cstheme="minorHAnsi"/>
                <w:b/>
                <w:color w:val="000000"/>
              </w:rPr>
              <w:t>2</w:t>
            </w:r>
            <w:r w:rsidRPr="004C485D">
              <w:rPr>
                <w:rFonts w:eastAsia="Times New Roman" w:cstheme="minorHAnsi"/>
                <w:b/>
                <w:color w:val="000000"/>
              </w:rPr>
              <w:t>,5</w:t>
            </w:r>
            <w:r w:rsidR="00CB6B04">
              <w:rPr>
                <w:rFonts w:eastAsia="Times New Roman" w:cstheme="minorHAnsi"/>
                <w:b/>
                <w:color w:val="000000"/>
              </w:rPr>
              <w:t>0</w:t>
            </w:r>
            <w:r w:rsidRPr="004C485D">
              <w:rPr>
                <w:rFonts w:eastAsia="Times New Roman" w:cstheme="minorHAnsi"/>
                <w:b/>
                <w:color w:val="000000"/>
              </w:rPr>
              <w:t xml:space="preserve">0.00 </w:t>
            </w:r>
          </w:p>
        </w:tc>
      </w:tr>
    </w:tbl>
    <w:p w14:paraId="13933903" w14:textId="77777777" w:rsidR="000A5A44" w:rsidRPr="004C485D" w:rsidRDefault="000A5A44" w:rsidP="00C25BCB">
      <w:pPr>
        <w:jc w:val="both"/>
        <w:rPr>
          <w:rFonts w:cstheme="minorHAnsi"/>
        </w:rPr>
      </w:pPr>
    </w:p>
    <w:p w14:paraId="241BF52F" w14:textId="5CBF5AC1" w:rsidR="00322534" w:rsidRPr="004C485D" w:rsidRDefault="00DD24A2" w:rsidP="00012E84">
      <w:pPr>
        <w:jc w:val="both"/>
        <w:rPr>
          <w:rFonts w:cstheme="minorHAnsi"/>
          <w:i/>
        </w:rPr>
      </w:pPr>
      <w:r w:rsidRPr="004C485D">
        <w:rPr>
          <w:rFonts w:cstheme="minorHAnsi"/>
          <w:i/>
        </w:rPr>
        <w:t xml:space="preserve">Note: if the </w:t>
      </w:r>
      <w:r w:rsidR="00CF67DF" w:rsidRPr="004C485D">
        <w:rPr>
          <w:rFonts w:cstheme="minorHAnsi"/>
          <w:i/>
        </w:rPr>
        <w:t xml:space="preserve">Eligible </w:t>
      </w:r>
      <w:r w:rsidRPr="004C485D">
        <w:rPr>
          <w:rFonts w:cstheme="minorHAnsi"/>
          <w:i/>
        </w:rPr>
        <w:t>claim works out as less than zeroes, then, it is considered and settled as zeroes.</w:t>
      </w:r>
    </w:p>
    <w:p w14:paraId="340989F0" w14:textId="77777777" w:rsidR="00A748B5" w:rsidRPr="004C485D" w:rsidRDefault="00A748B5" w:rsidP="00012E84">
      <w:pPr>
        <w:jc w:val="both"/>
        <w:rPr>
          <w:rFonts w:cstheme="minorHAnsi"/>
          <w:i/>
        </w:rPr>
      </w:pPr>
    </w:p>
    <w:p w14:paraId="274C305A" w14:textId="2B499447" w:rsidR="00322534" w:rsidRPr="004C485D" w:rsidRDefault="00322534" w:rsidP="00012E84">
      <w:pPr>
        <w:jc w:val="both"/>
        <w:rPr>
          <w:rFonts w:cstheme="minorHAnsi"/>
        </w:rPr>
      </w:pPr>
      <w:r w:rsidRPr="004C485D">
        <w:rPr>
          <w:rFonts w:cstheme="minorHAnsi"/>
          <w:noProof/>
          <w:lang w:val="en-IN" w:eastAsia="en-IN"/>
        </w:rPr>
        <mc:AlternateContent>
          <mc:Choice Requires="wps">
            <w:drawing>
              <wp:inline distT="0" distB="0" distL="0" distR="0" wp14:anchorId="40CA411C" wp14:editId="3ECB575A">
                <wp:extent cx="5908040" cy="1000125"/>
                <wp:effectExtent l="57150" t="38100" r="54610" b="85725"/>
                <wp:docPr id="1" name="Rectangle 1"/>
                <wp:cNvGraphicFramePr/>
                <a:graphic xmlns:a="http://schemas.openxmlformats.org/drawingml/2006/main">
                  <a:graphicData uri="http://schemas.microsoft.com/office/word/2010/wordprocessingShape">
                    <wps:wsp>
                      <wps:cNvSpPr/>
                      <wps:spPr>
                        <a:xfrm>
                          <a:off x="0" y="0"/>
                          <a:ext cx="5908040" cy="100012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A0C4C8F" w14:textId="77777777" w:rsidR="00EE7AE4" w:rsidRDefault="00EE7AE4"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1F3A76F0" w:rsidR="00EE7AE4" w:rsidRDefault="00EE7AE4"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user)</w:t>
                            </w:r>
                          </w:p>
                          <w:p w14:paraId="2496B58C" w14:textId="75C000EE" w:rsidR="00EE7AE4" w:rsidRPr="00672A8E" w:rsidRDefault="00EE7AE4" w:rsidP="00E72121">
                            <w:pPr>
                              <w:pStyle w:val="ListParagraph"/>
                              <w:numPr>
                                <w:ilvl w:val="0"/>
                                <w:numId w:val="6"/>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CA411C" id="Rectangle 1" o:spid="_x0000_s1028" style="width:465.2pt;height:7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" fillcolor="#4f7ac7 [3032]" stroked="f">
                <v:fill color2="#416fc3 [3176]" rotate="t" colors="0 #6083cb;.5 #3e70ca;1 #2e61ba" focus="100%" type="gradient">
                  <o:fill v:ext="view" type="gradientUnscaled"/>
                </v:fill>
                <v:shadow on="t" color="black" opacity="41287f" offset="0,1.5pt"/>
                <v:textbox>
                  <w:txbxContent>
                    <w:p w14:paraId="0A0C4C8F" w14:textId="77777777" w:rsidR="00EE7AE4" w:rsidRDefault="00EE7AE4"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1F3A76F0" w:rsidR="00EE7AE4" w:rsidRDefault="00EE7AE4"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user)</w:t>
                      </w:r>
                    </w:p>
                    <w:p w14:paraId="2496B58C" w14:textId="75C000EE" w:rsidR="00EE7AE4" w:rsidRPr="00672A8E" w:rsidRDefault="00EE7AE4" w:rsidP="00E72121">
                      <w:pPr>
                        <w:pStyle w:val="ListParagraph"/>
                        <w:numPr>
                          <w:ilvl w:val="0"/>
                          <w:numId w:val="6"/>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14:paraId="5ED7A270" w14:textId="585F8EA3" w:rsidR="002343A5" w:rsidRPr="004C485D" w:rsidRDefault="002343A5">
      <w:pPr>
        <w:rPr>
          <w:rFonts w:eastAsia="Times New Roman" w:cstheme="minorHAnsi"/>
          <w:b/>
          <w:bCs/>
          <w:iCs/>
          <w:color w:val="7F7F7F"/>
        </w:rPr>
      </w:pPr>
    </w:p>
    <w:p w14:paraId="7571A82B" w14:textId="77777777" w:rsidR="00677510" w:rsidRDefault="00677510" w:rsidP="00677510">
      <w:pPr>
        <w:pStyle w:val="Heading2"/>
        <w:numPr>
          <w:ilvl w:val="1"/>
          <w:numId w:val="1"/>
        </w:numPr>
        <w:spacing w:before="60" w:after="60" w:line="276" w:lineRule="auto"/>
        <w:jc w:val="both"/>
        <w:rPr>
          <w:rFonts w:asciiTheme="minorHAnsi" w:eastAsia="Times New Roman" w:hAnsiTheme="minorHAnsi" w:cstheme="minorHAnsi"/>
          <w:b/>
          <w:bCs/>
          <w:iCs/>
          <w:color w:val="auto"/>
          <w:sz w:val="22"/>
          <w:szCs w:val="22"/>
        </w:rPr>
      </w:pPr>
      <w:bookmarkStart w:id="37" w:name="_Toc188534254"/>
      <w:r w:rsidRPr="00677510">
        <w:rPr>
          <w:rFonts w:asciiTheme="minorHAnsi" w:eastAsia="Times New Roman" w:hAnsiTheme="minorHAnsi" w:cstheme="minorHAnsi"/>
          <w:b/>
          <w:bCs/>
          <w:iCs/>
          <w:color w:val="auto"/>
          <w:sz w:val="22"/>
          <w:szCs w:val="22"/>
        </w:rPr>
        <w:t>Claim Payout Capping</w:t>
      </w:r>
      <w:bookmarkEnd w:id="37"/>
    </w:p>
    <w:p w14:paraId="707DD5C4" w14:textId="77777777" w:rsidR="00F804E0" w:rsidRPr="00AF2D73" w:rsidRDefault="00F804E0" w:rsidP="00F804E0">
      <w:pPr>
        <w:pStyle w:val="ListParagraph"/>
        <w:spacing w:line="276" w:lineRule="auto"/>
        <w:ind w:left="426"/>
        <w:jc w:val="both"/>
        <w:rPr>
          <w:rFonts w:ascii="Arial" w:hAnsi="Arial" w:cs="Arial"/>
        </w:rPr>
      </w:pPr>
    </w:p>
    <w:p w14:paraId="4A309205" w14:textId="06EE108A" w:rsidR="00677510" w:rsidRDefault="00677510" w:rsidP="00EA2795">
      <w:pPr>
        <w:pStyle w:val="ListParagraph"/>
        <w:numPr>
          <w:ilvl w:val="0"/>
          <w:numId w:val="20"/>
        </w:numPr>
        <w:spacing w:line="276" w:lineRule="auto"/>
        <w:ind w:left="284"/>
        <w:jc w:val="both"/>
        <w:rPr>
          <w:rFonts w:cstheme="minorHAnsi"/>
        </w:rPr>
      </w:pPr>
      <w:r w:rsidRPr="00AF2D73">
        <w:rPr>
          <w:rFonts w:cstheme="minorHAnsi"/>
        </w:rPr>
        <w:t xml:space="preserve">20% Claim payout shall be </w:t>
      </w:r>
      <w:r w:rsidRPr="00AF2D73">
        <w:rPr>
          <w:rFonts w:cstheme="minorHAnsi"/>
          <w:b/>
          <w:bCs/>
        </w:rPr>
        <w:t>capped on disbursement amount</w:t>
      </w:r>
      <w:r w:rsidRPr="00AF2D73">
        <w:rPr>
          <w:rFonts w:cstheme="minorHAnsi"/>
        </w:rPr>
        <w:t xml:space="preserve">. </w:t>
      </w:r>
    </w:p>
    <w:p w14:paraId="75FD3521" w14:textId="6BDCD4B6" w:rsidR="00D160C1" w:rsidRPr="00AF2D73" w:rsidRDefault="00DB1E42" w:rsidP="00EA2795">
      <w:pPr>
        <w:pStyle w:val="ListParagraph"/>
        <w:numPr>
          <w:ilvl w:val="0"/>
          <w:numId w:val="20"/>
        </w:numPr>
        <w:spacing w:line="276" w:lineRule="auto"/>
        <w:ind w:left="284"/>
        <w:jc w:val="both"/>
        <w:rPr>
          <w:rFonts w:cstheme="minorHAnsi"/>
        </w:rPr>
      </w:pPr>
      <w:r w:rsidRPr="00FB3DEA">
        <w:t xml:space="preserve">Amount of disbursement </w:t>
      </w:r>
      <w:r w:rsidR="00021A51">
        <w:t xml:space="preserve">is </w:t>
      </w:r>
      <w:r w:rsidRPr="00FB3DEA">
        <w:t>Summation of All disbursement</w:t>
      </w:r>
      <w:r w:rsidR="00F9451B">
        <w:t>.</w:t>
      </w:r>
    </w:p>
    <w:p w14:paraId="445E9AE4" w14:textId="77777777" w:rsidR="00677510" w:rsidRPr="00AF2D73" w:rsidRDefault="00677510" w:rsidP="00EA2795">
      <w:pPr>
        <w:pStyle w:val="ListParagraph"/>
        <w:numPr>
          <w:ilvl w:val="0"/>
          <w:numId w:val="20"/>
        </w:numPr>
        <w:spacing w:line="276" w:lineRule="auto"/>
        <w:ind w:left="284"/>
        <w:jc w:val="both"/>
        <w:rPr>
          <w:rFonts w:cstheme="minorHAnsi"/>
        </w:rPr>
      </w:pPr>
      <w:r w:rsidRPr="00AF2D73">
        <w:rPr>
          <w:rFonts w:cstheme="minorHAnsi"/>
          <w:b/>
          <w:bCs/>
        </w:rPr>
        <w:t>Illustrative Working of 20% Claim payout:</w:t>
      </w:r>
      <w:r w:rsidRPr="00AF2D73">
        <w:rPr>
          <w:rFonts w:cstheme="minorHAnsi"/>
        </w:rPr>
        <w:t xml:space="preserve"> Claim Payout (irrespective of the year of claims) on loans disbursed during FY 2024-25 and FY 2025-26 shall be capped at 20% of the total loans disbursed during the year </w:t>
      </w:r>
      <w:r w:rsidRPr="00AF2D73">
        <w:rPr>
          <w:rFonts w:cstheme="minorHAnsi"/>
          <w:b/>
          <w:bCs/>
        </w:rPr>
        <w:t>to which the loan pertained</w:t>
      </w:r>
      <w:r w:rsidRPr="00AF2D73">
        <w:rPr>
          <w:rFonts w:cstheme="minorHAnsi"/>
        </w:rPr>
        <w:t xml:space="preserve">. This cap shall be reduced to 15% w.e.f. FY 2026-27. </w:t>
      </w:r>
    </w:p>
    <w:p w14:paraId="2FFD419A" w14:textId="77777777" w:rsidR="00AF2D73" w:rsidRPr="00AF2D73" w:rsidRDefault="00677510" w:rsidP="00677510">
      <w:pPr>
        <w:pStyle w:val="ListParagraph"/>
        <w:ind w:left="284"/>
        <w:jc w:val="both"/>
        <w:rPr>
          <w:rFonts w:cstheme="minorHAnsi"/>
          <w:b/>
          <w:bCs/>
        </w:rPr>
      </w:pPr>
      <w:r w:rsidRPr="00AF2D73">
        <w:rPr>
          <w:rFonts w:cstheme="minorHAnsi"/>
          <w:b/>
          <w:bCs/>
        </w:rPr>
        <w:t xml:space="preserve">Illustrative Example as given below: </w:t>
      </w:r>
      <w:r w:rsidRPr="00AF2D73">
        <w:rPr>
          <w:rFonts w:cstheme="minorHAnsi"/>
          <w:b/>
          <w:bCs/>
        </w:rPr>
        <w:tab/>
      </w:r>
      <w:r w:rsidRPr="00AF2D73">
        <w:rPr>
          <w:rFonts w:cstheme="minorHAnsi"/>
          <w:b/>
          <w:bCs/>
        </w:rPr>
        <w:tab/>
      </w:r>
      <w:r w:rsidRPr="00AF2D73">
        <w:rPr>
          <w:rFonts w:cstheme="minorHAnsi"/>
          <w:b/>
          <w:bCs/>
        </w:rPr>
        <w:tab/>
      </w:r>
      <w:r w:rsidRPr="00AF2D73">
        <w:rPr>
          <w:rFonts w:cstheme="minorHAnsi"/>
          <w:b/>
          <w:bCs/>
        </w:rPr>
        <w:tab/>
      </w:r>
      <w:r w:rsidRPr="00AF2D73">
        <w:rPr>
          <w:rFonts w:cstheme="minorHAnsi"/>
          <w:b/>
          <w:bCs/>
        </w:rPr>
        <w:tab/>
        <w:t xml:space="preserve">              </w:t>
      </w:r>
    </w:p>
    <w:p w14:paraId="6FA030B1" w14:textId="77777777" w:rsidR="00AF2D73" w:rsidRPr="00AF2D73" w:rsidRDefault="00AF2D73" w:rsidP="00677510">
      <w:pPr>
        <w:pStyle w:val="ListParagraph"/>
        <w:ind w:left="284"/>
        <w:jc w:val="both"/>
        <w:rPr>
          <w:rFonts w:cstheme="minorHAnsi"/>
          <w:b/>
          <w:bCs/>
        </w:rPr>
      </w:pPr>
    </w:p>
    <w:p w14:paraId="0E114A90" w14:textId="77777777" w:rsidR="00AF2D73" w:rsidRPr="00AF2D73" w:rsidRDefault="00AF2D73" w:rsidP="00677510">
      <w:pPr>
        <w:pStyle w:val="ListParagraph"/>
        <w:ind w:left="284"/>
        <w:jc w:val="both"/>
        <w:rPr>
          <w:rFonts w:cstheme="minorHAnsi"/>
          <w:b/>
          <w:bCs/>
        </w:rPr>
      </w:pPr>
    </w:p>
    <w:p w14:paraId="1304B48F" w14:textId="77777777" w:rsidR="00AF2D73" w:rsidRPr="00AF2D73" w:rsidRDefault="00AF2D73" w:rsidP="00677510">
      <w:pPr>
        <w:pStyle w:val="ListParagraph"/>
        <w:ind w:left="284"/>
        <w:jc w:val="both"/>
        <w:rPr>
          <w:rFonts w:cstheme="minorHAnsi"/>
          <w:b/>
          <w:bCs/>
        </w:rPr>
      </w:pPr>
    </w:p>
    <w:p w14:paraId="399A084E" w14:textId="77777777" w:rsidR="00AF2D73" w:rsidRPr="00AF2D73" w:rsidRDefault="00AF2D73" w:rsidP="00677510">
      <w:pPr>
        <w:pStyle w:val="ListParagraph"/>
        <w:ind w:left="284"/>
        <w:jc w:val="both"/>
        <w:rPr>
          <w:rFonts w:cstheme="minorHAnsi"/>
          <w:b/>
          <w:bCs/>
        </w:rPr>
      </w:pPr>
    </w:p>
    <w:p w14:paraId="7C68E4D5" w14:textId="59FDB947" w:rsidR="00677510" w:rsidRPr="00AF2D73" w:rsidRDefault="00AF2D73" w:rsidP="00677510">
      <w:pPr>
        <w:pStyle w:val="ListParagraph"/>
        <w:ind w:left="284"/>
        <w:jc w:val="both"/>
        <w:rPr>
          <w:rFonts w:cstheme="minorHAnsi"/>
          <w:b/>
          <w:bCs/>
        </w:rPr>
      </w:pPr>
      <w:r w:rsidRPr="00AF2D73">
        <w:rPr>
          <w:rFonts w:cstheme="minorHAnsi"/>
          <w:b/>
          <w:bCs/>
        </w:rPr>
        <w:t xml:space="preserve">      </w:t>
      </w:r>
      <w:r w:rsidRPr="00AF2D73">
        <w:rPr>
          <w:rFonts w:cstheme="minorHAnsi"/>
          <w:b/>
          <w:bCs/>
        </w:rPr>
        <w:tab/>
      </w:r>
      <w:r w:rsidRPr="00AF2D73">
        <w:rPr>
          <w:rFonts w:cstheme="minorHAnsi"/>
          <w:b/>
          <w:bCs/>
        </w:rPr>
        <w:tab/>
      </w:r>
      <w:r w:rsidRPr="00AF2D73">
        <w:rPr>
          <w:rFonts w:cstheme="minorHAnsi"/>
          <w:b/>
          <w:bCs/>
        </w:rPr>
        <w:tab/>
      </w:r>
      <w:r w:rsidRPr="00AF2D73">
        <w:rPr>
          <w:rFonts w:cstheme="minorHAnsi"/>
          <w:b/>
          <w:bCs/>
        </w:rPr>
        <w:tab/>
      </w:r>
      <w:r w:rsidRPr="00AF2D73">
        <w:rPr>
          <w:rFonts w:cstheme="minorHAnsi"/>
          <w:b/>
          <w:bCs/>
        </w:rPr>
        <w:tab/>
      </w:r>
      <w:r w:rsidRPr="00AF2D73">
        <w:rPr>
          <w:rFonts w:cstheme="minorHAnsi"/>
          <w:b/>
          <w:bCs/>
        </w:rPr>
        <w:tab/>
      </w:r>
      <w:r w:rsidRPr="00AF2D73">
        <w:rPr>
          <w:rFonts w:cstheme="minorHAnsi"/>
          <w:b/>
          <w:bCs/>
        </w:rPr>
        <w:tab/>
      </w:r>
      <w:r w:rsidRPr="00AF2D73">
        <w:rPr>
          <w:rFonts w:cstheme="minorHAnsi"/>
          <w:b/>
          <w:bCs/>
        </w:rPr>
        <w:tab/>
      </w:r>
      <w:r w:rsidRPr="00AF2D73">
        <w:rPr>
          <w:rFonts w:cstheme="minorHAnsi"/>
          <w:b/>
          <w:bCs/>
        </w:rPr>
        <w:tab/>
      </w:r>
      <w:r w:rsidRPr="00AF2D73">
        <w:rPr>
          <w:rFonts w:cstheme="minorHAnsi"/>
          <w:b/>
          <w:bCs/>
        </w:rPr>
        <w:tab/>
      </w:r>
      <w:r w:rsidR="00677510" w:rsidRPr="00AF2D73">
        <w:rPr>
          <w:rFonts w:cstheme="minorHAnsi"/>
          <w:b/>
          <w:bCs/>
        </w:rPr>
        <w:t>(Fig in Lacs)</w:t>
      </w:r>
    </w:p>
    <w:p w14:paraId="5F1FAE92" w14:textId="77777777" w:rsidR="00677510" w:rsidRPr="00AF2D73" w:rsidRDefault="00677510" w:rsidP="00677510">
      <w:pPr>
        <w:pStyle w:val="ListParagraph"/>
        <w:ind w:left="284"/>
        <w:jc w:val="both"/>
        <w:rPr>
          <w:rFonts w:cstheme="minorHAnsi"/>
          <w:b/>
          <w:bCs/>
        </w:rPr>
      </w:pPr>
    </w:p>
    <w:tbl>
      <w:tblPr>
        <w:tblStyle w:val="GridTable4-Accent1"/>
        <w:tblW w:w="0" w:type="auto"/>
        <w:tblLook w:val="04A0" w:firstRow="1" w:lastRow="0" w:firstColumn="1" w:lastColumn="0" w:noHBand="0" w:noVBand="1"/>
      </w:tblPr>
      <w:tblGrid>
        <w:gridCol w:w="1875"/>
        <w:gridCol w:w="1601"/>
        <w:gridCol w:w="1674"/>
        <w:gridCol w:w="1675"/>
        <w:gridCol w:w="1553"/>
        <w:gridCol w:w="972"/>
      </w:tblGrid>
      <w:tr w:rsidR="00677510" w:rsidRPr="00AF2D73" w14:paraId="0C438A16" w14:textId="77777777" w:rsidTr="00A5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D790628" w14:textId="77777777" w:rsidR="00677510" w:rsidRPr="00AF2D73" w:rsidRDefault="00677510" w:rsidP="00F804E0">
            <w:pPr>
              <w:pStyle w:val="ListParagraph"/>
              <w:spacing w:line="276" w:lineRule="auto"/>
              <w:ind w:left="284"/>
              <w:jc w:val="both"/>
              <w:rPr>
                <w:rFonts w:cstheme="minorHAnsi"/>
                <w:b w:val="0"/>
                <w:bCs w:val="0"/>
              </w:rPr>
            </w:pPr>
            <w:r w:rsidRPr="00AF2D73">
              <w:rPr>
                <w:rFonts w:cstheme="minorHAnsi"/>
              </w:rPr>
              <w:t>Loan Account</w:t>
            </w:r>
          </w:p>
        </w:tc>
        <w:tc>
          <w:tcPr>
            <w:tcW w:w="1724" w:type="dxa"/>
          </w:tcPr>
          <w:p w14:paraId="06EE14AF" w14:textId="77777777" w:rsidR="00677510" w:rsidRPr="00AF2D73" w:rsidRDefault="00677510" w:rsidP="00F804E0">
            <w:pPr>
              <w:pStyle w:val="ListParagraph"/>
              <w:spacing w:line="276" w:lineRule="auto"/>
              <w:ind w:left="284"/>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F2D73">
              <w:rPr>
                <w:rFonts w:cstheme="minorHAnsi"/>
              </w:rPr>
              <w:t xml:space="preserve">Sanction Amount </w:t>
            </w:r>
          </w:p>
        </w:tc>
        <w:tc>
          <w:tcPr>
            <w:tcW w:w="1778" w:type="dxa"/>
          </w:tcPr>
          <w:p w14:paraId="769C437B" w14:textId="77777777" w:rsidR="00677510" w:rsidRPr="00AF2D73" w:rsidRDefault="00677510" w:rsidP="00F804E0">
            <w:pPr>
              <w:pStyle w:val="ListParagraph"/>
              <w:spacing w:line="276" w:lineRule="auto"/>
              <w:ind w:left="284"/>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F2D73">
              <w:rPr>
                <w:rFonts w:cstheme="minorHAnsi"/>
              </w:rPr>
              <w:t>Disbursed in FY 1</w:t>
            </w:r>
          </w:p>
        </w:tc>
        <w:tc>
          <w:tcPr>
            <w:tcW w:w="1779" w:type="dxa"/>
          </w:tcPr>
          <w:p w14:paraId="63D5B194" w14:textId="77777777" w:rsidR="00677510" w:rsidRPr="00AF2D73" w:rsidRDefault="00677510" w:rsidP="00F804E0">
            <w:pPr>
              <w:pStyle w:val="ListParagraph"/>
              <w:spacing w:line="276" w:lineRule="auto"/>
              <w:ind w:left="284"/>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F2D73">
              <w:rPr>
                <w:rFonts w:cstheme="minorHAnsi"/>
              </w:rPr>
              <w:t>Disbursed in FY 2</w:t>
            </w:r>
          </w:p>
        </w:tc>
        <w:tc>
          <w:tcPr>
            <w:tcW w:w="1676" w:type="dxa"/>
          </w:tcPr>
          <w:p w14:paraId="180A6A30" w14:textId="77777777" w:rsidR="00677510" w:rsidRPr="00AF2D73" w:rsidRDefault="00677510" w:rsidP="00F804E0">
            <w:pPr>
              <w:pStyle w:val="ListParagraph"/>
              <w:spacing w:line="276" w:lineRule="auto"/>
              <w:ind w:left="284"/>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F2D73">
              <w:rPr>
                <w:rFonts w:cstheme="minorHAnsi"/>
              </w:rPr>
              <w:t>Amount in Default (AID)</w:t>
            </w:r>
          </w:p>
        </w:tc>
        <w:tc>
          <w:tcPr>
            <w:tcW w:w="985" w:type="dxa"/>
          </w:tcPr>
          <w:p w14:paraId="62986ABC" w14:textId="77777777" w:rsidR="00677510" w:rsidRPr="00AF2D73" w:rsidRDefault="00677510" w:rsidP="00F804E0">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F2D73">
              <w:rPr>
                <w:rFonts w:cstheme="minorHAnsi"/>
              </w:rPr>
              <w:t xml:space="preserve">Claim Payable 75% </w:t>
            </w:r>
          </w:p>
        </w:tc>
      </w:tr>
      <w:tr w:rsidR="00677510" w:rsidRPr="00AF2D73" w14:paraId="7E94B546" w14:textId="77777777" w:rsidTr="00A5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6153507" w14:textId="77777777" w:rsidR="00677510" w:rsidRPr="00AF2D73" w:rsidRDefault="00677510" w:rsidP="00F804E0">
            <w:pPr>
              <w:pStyle w:val="ListParagraph"/>
              <w:spacing w:line="276" w:lineRule="auto"/>
              <w:ind w:left="284"/>
              <w:jc w:val="both"/>
              <w:rPr>
                <w:rFonts w:cstheme="minorHAnsi"/>
                <w:b w:val="0"/>
                <w:bCs w:val="0"/>
              </w:rPr>
            </w:pPr>
            <w:r w:rsidRPr="00AF2D73">
              <w:rPr>
                <w:rFonts w:cstheme="minorHAnsi"/>
              </w:rPr>
              <w:t>A</w:t>
            </w:r>
          </w:p>
        </w:tc>
        <w:tc>
          <w:tcPr>
            <w:tcW w:w="1724" w:type="dxa"/>
          </w:tcPr>
          <w:p w14:paraId="46A00883"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1</w:t>
            </w:r>
          </w:p>
        </w:tc>
        <w:tc>
          <w:tcPr>
            <w:tcW w:w="1778" w:type="dxa"/>
          </w:tcPr>
          <w:p w14:paraId="0473618F"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rPr>
            </w:pPr>
            <w:r w:rsidRPr="00AF2D73">
              <w:rPr>
                <w:rFonts w:cstheme="minorHAnsi"/>
              </w:rPr>
              <w:t>0.6</w:t>
            </w:r>
          </w:p>
        </w:tc>
        <w:tc>
          <w:tcPr>
            <w:tcW w:w="1779" w:type="dxa"/>
          </w:tcPr>
          <w:p w14:paraId="597267DD"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rPr>
            </w:pPr>
            <w:r w:rsidRPr="00AF2D73">
              <w:rPr>
                <w:rFonts w:cstheme="minorHAnsi"/>
              </w:rPr>
              <w:t>0.4</w:t>
            </w:r>
          </w:p>
        </w:tc>
        <w:tc>
          <w:tcPr>
            <w:tcW w:w="1676" w:type="dxa"/>
          </w:tcPr>
          <w:p w14:paraId="15077CFA"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rPr>
            </w:pPr>
            <w:r w:rsidRPr="00AF2D73">
              <w:rPr>
                <w:rFonts w:cstheme="minorHAnsi"/>
              </w:rPr>
              <w:t>0</w:t>
            </w:r>
          </w:p>
        </w:tc>
        <w:tc>
          <w:tcPr>
            <w:tcW w:w="985" w:type="dxa"/>
          </w:tcPr>
          <w:p w14:paraId="5B5247AE"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rPr>
            </w:pPr>
            <w:r w:rsidRPr="00AF2D73">
              <w:rPr>
                <w:rFonts w:cstheme="minorHAnsi"/>
              </w:rPr>
              <w:t>-</w:t>
            </w:r>
          </w:p>
        </w:tc>
      </w:tr>
      <w:tr w:rsidR="00677510" w:rsidRPr="00AF2D73" w14:paraId="2B918E3A" w14:textId="77777777" w:rsidTr="00A51D63">
        <w:tc>
          <w:tcPr>
            <w:cnfStyle w:val="001000000000" w:firstRow="0" w:lastRow="0" w:firstColumn="1" w:lastColumn="0" w:oddVBand="0" w:evenVBand="0" w:oddHBand="0" w:evenHBand="0" w:firstRowFirstColumn="0" w:firstRowLastColumn="0" w:lastRowFirstColumn="0" w:lastRowLastColumn="0"/>
            <w:tcW w:w="2123" w:type="dxa"/>
          </w:tcPr>
          <w:p w14:paraId="29FB412E" w14:textId="77777777" w:rsidR="00677510" w:rsidRPr="00AF2D73" w:rsidRDefault="00677510" w:rsidP="00F804E0">
            <w:pPr>
              <w:pStyle w:val="ListParagraph"/>
              <w:spacing w:line="276" w:lineRule="auto"/>
              <w:ind w:left="284"/>
              <w:jc w:val="both"/>
              <w:rPr>
                <w:rFonts w:cstheme="minorHAnsi"/>
                <w:b w:val="0"/>
                <w:bCs w:val="0"/>
              </w:rPr>
            </w:pPr>
            <w:r w:rsidRPr="00AF2D73">
              <w:rPr>
                <w:rFonts w:cstheme="minorHAnsi"/>
              </w:rPr>
              <w:t>B</w:t>
            </w:r>
          </w:p>
        </w:tc>
        <w:tc>
          <w:tcPr>
            <w:tcW w:w="1724" w:type="dxa"/>
          </w:tcPr>
          <w:p w14:paraId="27005A34"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AF2D73">
              <w:rPr>
                <w:rFonts w:cstheme="minorHAnsi"/>
                <w:b/>
                <w:bCs/>
              </w:rPr>
              <w:t>2</w:t>
            </w:r>
          </w:p>
        </w:tc>
        <w:tc>
          <w:tcPr>
            <w:tcW w:w="1778" w:type="dxa"/>
          </w:tcPr>
          <w:p w14:paraId="53914439"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rPr>
            </w:pPr>
            <w:r w:rsidRPr="00AF2D73">
              <w:rPr>
                <w:rFonts w:cstheme="minorHAnsi"/>
              </w:rPr>
              <w:t>1.5</w:t>
            </w:r>
          </w:p>
        </w:tc>
        <w:tc>
          <w:tcPr>
            <w:tcW w:w="1779" w:type="dxa"/>
          </w:tcPr>
          <w:p w14:paraId="06F3158D"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rPr>
            </w:pPr>
            <w:r w:rsidRPr="00AF2D73">
              <w:rPr>
                <w:rFonts w:cstheme="minorHAnsi"/>
              </w:rPr>
              <w:t>0.5</w:t>
            </w:r>
          </w:p>
        </w:tc>
        <w:tc>
          <w:tcPr>
            <w:tcW w:w="1676" w:type="dxa"/>
          </w:tcPr>
          <w:p w14:paraId="368E89B5"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rPr>
            </w:pPr>
            <w:r w:rsidRPr="00AF2D73">
              <w:rPr>
                <w:rFonts w:cstheme="minorHAnsi"/>
              </w:rPr>
              <w:t>2.5</w:t>
            </w:r>
          </w:p>
        </w:tc>
        <w:tc>
          <w:tcPr>
            <w:tcW w:w="985" w:type="dxa"/>
          </w:tcPr>
          <w:p w14:paraId="1545A32C"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rPr>
            </w:pPr>
            <w:r w:rsidRPr="00AF2D73">
              <w:rPr>
                <w:rFonts w:cstheme="minorHAnsi"/>
              </w:rPr>
              <w:t>1.87</w:t>
            </w:r>
          </w:p>
        </w:tc>
      </w:tr>
      <w:tr w:rsidR="00677510" w:rsidRPr="00AF2D73" w14:paraId="7DBF5802" w14:textId="77777777" w:rsidTr="00A5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A0A063D" w14:textId="77777777" w:rsidR="00677510" w:rsidRPr="00AF2D73" w:rsidRDefault="00677510" w:rsidP="00F804E0">
            <w:pPr>
              <w:pStyle w:val="ListParagraph"/>
              <w:spacing w:line="276" w:lineRule="auto"/>
              <w:ind w:left="284"/>
              <w:jc w:val="both"/>
              <w:rPr>
                <w:rFonts w:cstheme="minorHAnsi"/>
                <w:b w:val="0"/>
                <w:bCs w:val="0"/>
              </w:rPr>
            </w:pPr>
            <w:r w:rsidRPr="00AF2D73">
              <w:rPr>
                <w:rFonts w:cstheme="minorHAnsi"/>
              </w:rPr>
              <w:t>C</w:t>
            </w:r>
          </w:p>
        </w:tc>
        <w:tc>
          <w:tcPr>
            <w:tcW w:w="1724" w:type="dxa"/>
          </w:tcPr>
          <w:p w14:paraId="3D9E0A5B"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4</w:t>
            </w:r>
          </w:p>
        </w:tc>
        <w:tc>
          <w:tcPr>
            <w:tcW w:w="1778" w:type="dxa"/>
          </w:tcPr>
          <w:p w14:paraId="730027BD"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rPr>
            </w:pPr>
            <w:r w:rsidRPr="00AF2D73">
              <w:rPr>
                <w:rFonts w:cstheme="minorHAnsi"/>
              </w:rPr>
              <w:t>1.3</w:t>
            </w:r>
          </w:p>
        </w:tc>
        <w:tc>
          <w:tcPr>
            <w:tcW w:w="1779" w:type="dxa"/>
          </w:tcPr>
          <w:p w14:paraId="68015FF7"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rPr>
            </w:pPr>
            <w:r w:rsidRPr="00AF2D73">
              <w:rPr>
                <w:rFonts w:cstheme="minorHAnsi"/>
              </w:rPr>
              <w:t>2.7</w:t>
            </w:r>
          </w:p>
        </w:tc>
        <w:tc>
          <w:tcPr>
            <w:tcW w:w="1676" w:type="dxa"/>
          </w:tcPr>
          <w:p w14:paraId="17CB6C90"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rPr>
            </w:pPr>
            <w:r w:rsidRPr="00AF2D73">
              <w:rPr>
                <w:rFonts w:cstheme="minorHAnsi"/>
              </w:rPr>
              <w:t>0</w:t>
            </w:r>
          </w:p>
        </w:tc>
        <w:tc>
          <w:tcPr>
            <w:tcW w:w="985" w:type="dxa"/>
          </w:tcPr>
          <w:p w14:paraId="72107E04"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rPr>
            </w:pPr>
            <w:r w:rsidRPr="00AF2D73">
              <w:rPr>
                <w:rFonts w:cstheme="minorHAnsi"/>
              </w:rPr>
              <w:t>-</w:t>
            </w:r>
          </w:p>
        </w:tc>
      </w:tr>
      <w:tr w:rsidR="00677510" w:rsidRPr="00AF2D73" w14:paraId="5063FB17" w14:textId="77777777" w:rsidTr="00A51D63">
        <w:tc>
          <w:tcPr>
            <w:cnfStyle w:val="001000000000" w:firstRow="0" w:lastRow="0" w:firstColumn="1" w:lastColumn="0" w:oddVBand="0" w:evenVBand="0" w:oddHBand="0" w:evenHBand="0" w:firstRowFirstColumn="0" w:firstRowLastColumn="0" w:lastRowFirstColumn="0" w:lastRowLastColumn="0"/>
            <w:tcW w:w="2123" w:type="dxa"/>
          </w:tcPr>
          <w:p w14:paraId="30A04EF8" w14:textId="77777777" w:rsidR="00677510" w:rsidRPr="00AF2D73" w:rsidRDefault="00677510" w:rsidP="00F804E0">
            <w:pPr>
              <w:pStyle w:val="ListParagraph"/>
              <w:spacing w:line="276" w:lineRule="auto"/>
              <w:ind w:left="284"/>
              <w:jc w:val="both"/>
              <w:rPr>
                <w:rFonts w:cstheme="minorHAnsi"/>
                <w:b w:val="0"/>
                <w:bCs w:val="0"/>
              </w:rPr>
            </w:pPr>
            <w:r w:rsidRPr="00AF2D73">
              <w:rPr>
                <w:rFonts w:cstheme="minorHAnsi"/>
              </w:rPr>
              <w:t>D</w:t>
            </w:r>
          </w:p>
        </w:tc>
        <w:tc>
          <w:tcPr>
            <w:tcW w:w="1724" w:type="dxa"/>
          </w:tcPr>
          <w:p w14:paraId="11025EE2"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AF2D73">
              <w:rPr>
                <w:rFonts w:cstheme="minorHAnsi"/>
                <w:b/>
                <w:bCs/>
              </w:rPr>
              <w:t>3</w:t>
            </w:r>
          </w:p>
        </w:tc>
        <w:tc>
          <w:tcPr>
            <w:tcW w:w="1778" w:type="dxa"/>
          </w:tcPr>
          <w:p w14:paraId="22FEAEF6"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rPr>
            </w:pPr>
            <w:r w:rsidRPr="00AF2D73">
              <w:rPr>
                <w:rFonts w:cstheme="minorHAnsi"/>
              </w:rPr>
              <w:t>2</w:t>
            </w:r>
          </w:p>
        </w:tc>
        <w:tc>
          <w:tcPr>
            <w:tcW w:w="1779" w:type="dxa"/>
          </w:tcPr>
          <w:p w14:paraId="1F8AE950"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rPr>
            </w:pPr>
            <w:r w:rsidRPr="00AF2D73">
              <w:rPr>
                <w:rFonts w:cstheme="minorHAnsi"/>
              </w:rPr>
              <w:t>0.5</w:t>
            </w:r>
          </w:p>
        </w:tc>
        <w:tc>
          <w:tcPr>
            <w:tcW w:w="1676" w:type="dxa"/>
          </w:tcPr>
          <w:p w14:paraId="2F2562A7"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rPr>
            </w:pPr>
            <w:r w:rsidRPr="00AF2D73">
              <w:rPr>
                <w:rFonts w:cstheme="minorHAnsi"/>
              </w:rPr>
              <w:t>-</w:t>
            </w:r>
          </w:p>
        </w:tc>
        <w:tc>
          <w:tcPr>
            <w:tcW w:w="985" w:type="dxa"/>
          </w:tcPr>
          <w:p w14:paraId="48466A2C"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rPr>
            </w:pPr>
            <w:r w:rsidRPr="00AF2D73">
              <w:rPr>
                <w:rFonts w:cstheme="minorHAnsi"/>
              </w:rPr>
              <w:t>-</w:t>
            </w:r>
          </w:p>
        </w:tc>
      </w:tr>
      <w:tr w:rsidR="00677510" w:rsidRPr="00AF2D73" w14:paraId="6FD1D067" w14:textId="77777777" w:rsidTr="00A5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6A48AC8" w14:textId="77777777" w:rsidR="00677510" w:rsidRPr="00AF2D73" w:rsidRDefault="00677510" w:rsidP="00F804E0">
            <w:pPr>
              <w:pStyle w:val="ListParagraph"/>
              <w:spacing w:line="276" w:lineRule="auto"/>
              <w:ind w:left="284"/>
              <w:jc w:val="both"/>
              <w:rPr>
                <w:rFonts w:cstheme="minorHAnsi"/>
                <w:b w:val="0"/>
                <w:bCs w:val="0"/>
              </w:rPr>
            </w:pPr>
            <w:r w:rsidRPr="00AF2D73">
              <w:rPr>
                <w:rFonts w:cstheme="minorHAnsi"/>
              </w:rPr>
              <w:t xml:space="preserve">Total </w:t>
            </w:r>
          </w:p>
        </w:tc>
        <w:tc>
          <w:tcPr>
            <w:tcW w:w="1724" w:type="dxa"/>
          </w:tcPr>
          <w:p w14:paraId="116CE3F0"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10</w:t>
            </w:r>
          </w:p>
        </w:tc>
        <w:tc>
          <w:tcPr>
            <w:tcW w:w="1778" w:type="dxa"/>
          </w:tcPr>
          <w:p w14:paraId="19713A64"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5.4</w:t>
            </w:r>
          </w:p>
        </w:tc>
        <w:tc>
          <w:tcPr>
            <w:tcW w:w="1779" w:type="dxa"/>
          </w:tcPr>
          <w:p w14:paraId="27D9DDC1"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4.1</w:t>
            </w:r>
          </w:p>
        </w:tc>
        <w:tc>
          <w:tcPr>
            <w:tcW w:w="1676" w:type="dxa"/>
          </w:tcPr>
          <w:p w14:paraId="6C1CFD44"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2.5</w:t>
            </w:r>
          </w:p>
        </w:tc>
        <w:tc>
          <w:tcPr>
            <w:tcW w:w="985" w:type="dxa"/>
          </w:tcPr>
          <w:p w14:paraId="2F2D16D6"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1.87</w:t>
            </w:r>
          </w:p>
        </w:tc>
      </w:tr>
    </w:tbl>
    <w:p w14:paraId="5F34F641" w14:textId="77777777" w:rsidR="00677510" w:rsidRPr="00AF2D73" w:rsidRDefault="00677510" w:rsidP="00677510">
      <w:pPr>
        <w:pStyle w:val="ListParagraph"/>
        <w:ind w:left="284"/>
        <w:jc w:val="both"/>
        <w:rPr>
          <w:rFonts w:cstheme="minorHAnsi"/>
        </w:rPr>
      </w:pPr>
    </w:p>
    <w:p w14:paraId="0DD7F8C1" w14:textId="77777777" w:rsidR="00677510" w:rsidRPr="00AF2D73" w:rsidRDefault="00677510" w:rsidP="00677510">
      <w:pPr>
        <w:pStyle w:val="ListParagraph"/>
        <w:ind w:left="284"/>
        <w:jc w:val="both"/>
        <w:rPr>
          <w:rFonts w:cstheme="minorHAnsi"/>
        </w:rPr>
      </w:pPr>
      <w:r w:rsidRPr="00AF2D73">
        <w:rPr>
          <w:rFonts w:cstheme="minorHAnsi"/>
        </w:rPr>
        <w:t>In case if ‘B’ becomes NPA, then</w:t>
      </w:r>
      <w:r w:rsidRPr="00AF2D73">
        <w:rPr>
          <w:rFonts w:cstheme="minorHAnsi"/>
        </w:rPr>
        <w:tab/>
      </w:r>
      <w:r w:rsidRPr="00AF2D73">
        <w:rPr>
          <w:rFonts w:cstheme="minorHAnsi"/>
        </w:rPr>
        <w:tab/>
      </w:r>
      <w:r w:rsidRPr="00AF2D73">
        <w:rPr>
          <w:rFonts w:cstheme="minorHAnsi"/>
        </w:rPr>
        <w:tab/>
      </w:r>
      <w:r w:rsidRPr="00AF2D73">
        <w:rPr>
          <w:rFonts w:cstheme="minorHAnsi"/>
        </w:rPr>
        <w:tab/>
      </w:r>
      <w:r w:rsidRPr="00AF2D73">
        <w:rPr>
          <w:rFonts w:cstheme="minorHAnsi"/>
        </w:rPr>
        <w:tab/>
      </w:r>
      <w:r w:rsidRPr="00AF2D73">
        <w:rPr>
          <w:rFonts w:cstheme="minorHAnsi"/>
        </w:rPr>
        <w:tab/>
        <w:t xml:space="preserve">       (</w:t>
      </w:r>
      <w:r w:rsidRPr="00AF2D73">
        <w:rPr>
          <w:rFonts w:cstheme="minorHAnsi"/>
          <w:b/>
          <w:bCs/>
        </w:rPr>
        <w:t>Fig in Lacs)</w:t>
      </w:r>
    </w:p>
    <w:tbl>
      <w:tblPr>
        <w:tblStyle w:val="GridTable4-Accent1"/>
        <w:tblW w:w="0" w:type="auto"/>
        <w:tblLook w:val="04A0" w:firstRow="1" w:lastRow="0" w:firstColumn="1" w:lastColumn="0" w:noHBand="0" w:noVBand="1"/>
      </w:tblPr>
      <w:tblGrid>
        <w:gridCol w:w="5227"/>
        <w:gridCol w:w="1617"/>
        <w:gridCol w:w="2506"/>
      </w:tblGrid>
      <w:tr w:rsidR="00677510" w:rsidRPr="00AF2D73" w14:paraId="3D8A62A3" w14:textId="77777777" w:rsidTr="00A5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16EAF20" w14:textId="77777777" w:rsidR="00677510" w:rsidRPr="00AF2D73" w:rsidRDefault="00677510" w:rsidP="00F804E0">
            <w:pPr>
              <w:pStyle w:val="ListParagraph"/>
              <w:spacing w:line="276" w:lineRule="auto"/>
              <w:ind w:left="284"/>
              <w:jc w:val="both"/>
              <w:rPr>
                <w:rFonts w:cstheme="minorHAnsi"/>
                <w:b w:val="0"/>
                <w:bCs w:val="0"/>
              </w:rPr>
            </w:pPr>
          </w:p>
        </w:tc>
        <w:tc>
          <w:tcPr>
            <w:tcW w:w="1701" w:type="dxa"/>
          </w:tcPr>
          <w:p w14:paraId="7E411C23" w14:textId="77777777" w:rsidR="00677510" w:rsidRPr="00AF2D73" w:rsidRDefault="00677510" w:rsidP="00F804E0">
            <w:pPr>
              <w:pStyle w:val="ListParagraph"/>
              <w:spacing w:line="276" w:lineRule="auto"/>
              <w:ind w:left="284"/>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F2D73">
              <w:rPr>
                <w:rFonts w:cstheme="minorHAnsi"/>
              </w:rPr>
              <w:t>In FY 1</w:t>
            </w:r>
          </w:p>
        </w:tc>
        <w:tc>
          <w:tcPr>
            <w:tcW w:w="2694" w:type="dxa"/>
          </w:tcPr>
          <w:p w14:paraId="22E16FCA" w14:textId="77777777" w:rsidR="00677510" w:rsidRPr="00AF2D73" w:rsidRDefault="00677510" w:rsidP="00F804E0">
            <w:pPr>
              <w:pStyle w:val="ListParagraph"/>
              <w:spacing w:line="276" w:lineRule="auto"/>
              <w:ind w:left="284"/>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F2D73">
              <w:rPr>
                <w:rFonts w:cstheme="minorHAnsi"/>
              </w:rPr>
              <w:t>In FY 2</w:t>
            </w:r>
          </w:p>
        </w:tc>
      </w:tr>
      <w:tr w:rsidR="00677510" w:rsidRPr="00AF2D73" w14:paraId="6B418CFB" w14:textId="77777777" w:rsidTr="00A5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0F6E148" w14:textId="77777777" w:rsidR="00677510" w:rsidRPr="00AF2D73" w:rsidRDefault="00677510" w:rsidP="00F804E0">
            <w:pPr>
              <w:pStyle w:val="ListParagraph"/>
              <w:spacing w:line="276" w:lineRule="auto"/>
              <w:ind w:left="284"/>
              <w:jc w:val="both"/>
              <w:rPr>
                <w:rFonts w:cstheme="minorHAnsi"/>
                <w:b w:val="0"/>
                <w:bCs w:val="0"/>
              </w:rPr>
            </w:pPr>
            <w:r w:rsidRPr="00AF2D73">
              <w:rPr>
                <w:rFonts w:cstheme="minorHAnsi"/>
              </w:rPr>
              <w:t>Overall Claim Payout Maximum Limit (20%) ---- i</w:t>
            </w:r>
          </w:p>
        </w:tc>
        <w:tc>
          <w:tcPr>
            <w:tcW w:w="1701" w:type="dxa"/>
          </w:tcPr>
          <w:p w14:paraId="1A2D475F"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1.08</w:t>
            </w:r>
          </w:p>
        </w:tc>
        <w:tc>
          <w:tcPr>
            <w:tcW w:w="2694" w:type="dxa"/>
          </w:tcPr>
          <w:p w14:paraId="5617D48A"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0.82</w:t>
            </w:r>
          </w:p>
        </w:tc>
      </w:tr>
      <w:tr w:rsidR="00677510" w:rsidRPr="00AF2D73" w14:paraId="5B771B59" w14:textId="77777777" w:rsidTr="00A51D63">
        <w:tc>
          <w:tcPr>
            <w:cnfStyle w:val="001000000000" w:firstRow="0" w:lastRow="0" w:firstColumn="1" w:lastColumn="0" w:oddVBand="0" w:evenVBand="0" w:oddHBand="0" w:evenHBand="0" w:firstRowFirstColumn="0" w:firstRowLastColumn="0" w:lastRowFirstColumn="0" w:lastRowLastColumn="0"/>
            <w:tcW w:w="5670" w:type="dxa"/>
          </w:tcPr>
          <w:p w14:paraId="4CCA6F6C" w14:textId="77777777" w:rsidR="00677510" w:rsidRPr="00AF2D73" w:rsidRDefault="00677510" w:rsidP="00F804E0">
            <w:pPr>
              <w:pStyle w:val="ListParagraph"/>
              <w:spacing w:line="276" w:lineRule="auto"/>
              <w:ind w:left="284"/>
              <w:jc w:val="both"/>
              <w:rPr>
                <w:rFonts w:cstheme="minorHAnsi"/>
                <w:b w:val="0"/>
                <w:bCs w:val="0"/>
              </w:rPr>
            </w:pPr>
            <w:r w:rsidRPr="00AF2D73">
              <w:rPr>
                <w:rFonts w:cstheme="minorHAnsi"/>
              </w:rPr>
              <w:t>Ratio of B (3:1 of 1.87) -----ii</w:t>
            </w:r>
          </w:p>
        </w:tc>
        <w:tc>
          <w:tcPr>
            <w:tcW w:w="1701" w:type="dxa"/>
          </w:tcPr>
          <w:p w14:paraId="0D214DFE"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AF2D73">
              <w:rPr>
                <w:rFonts w:cstheme="minorHAnsi"/>
                <w:b/>
                <w:bCs/>
              </w:rPr>
              <w:t>1.40</w:t>
            </w:r>
          </w:p>
        </w:tc>
        <w:tc>
          <w:tcPr>
            <w:tcW w:w="2694" w:type="dxa"/>
          </w:tcPr>
          <w:p w14:paraId="51B9AEE3" w14:textId="77777777" w:rsidR="00677510" w:rsidRPr="00AF2D73" w:rsidRDefault="00677510" w:rsidP="00F804E0">
            <w:pPr>
              <w:pStyle w:val="ListParagraph"/>
              <w:spacing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AF2D73">
              <w:rPr>
                <w:rFonts w:cstheme="minorHAnsi"/>
                <w:b/>
                <w:bCs/>
              </w:rPr>
              <w:t>0.47</w:t>
            </w:r>
          </w:p>
        </w:tc>
      </w:tr>
      <w:tr w:rsidR="00677510" w:rsidRPr="00AF2D73" w14:paraId="25865911" w14:textId="77777777" w:rsidTr="00A5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360F9DB" w14:textId="77777777" w:rsidR="00677510" w:rsidRPr="00AF2D73" w:rsidRDefault="00677510" w:rsidP="00F804E0">
            <w:pPr>
              <w:pStyle w:val="ListParagraph"/>
              <w:spacing w:line="276" w:lineRule="auto"/>
              <w:ind w:left="284"/>
              <w:jc w:val="both"/>
              <w:rPr>
                <w:rFonts w:cstheme="minorHAnsi"/>
                <w:b w:val="0"/>
                <w:bCs w:val="0"/>
              </w:rPr>
            </w:pPr>
            <w:r w:rsidRPr="00AF2D73">
              <w:rPr>
                <w:rFonts w:cstheme="minorHAnsi"/>
              </w:rPr>
              <w:t>Claim Payout to B (Lower of i &amp; ii)</w:t>
            </w:r>
          </w:p>
        </w:tc>
        <w:tc>
          <w:tcPr>
            <w:tcW w:w="1701" w:type="dxa"/>
          </w:tcPr>
          <w:p w14:paraId="3A5DF5D7"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1.08</w:t>
            </w:r>
          </w:p>
        </w:tc>
        <w:tc>
          <w:tcPr>
            <w:tcW w:w="2694" w:type="dxa"/>
          </w:tcPr>
          <w:p w14:paraId="41AD042F" w14:textId="77777777" w:rsidR="00677510" w:rsidRPr="00AF2D73" w:rsidRDefault="00677510" w:rsidP="00F804E0">
            <w:pPr>
              <w:pStyle w:val="ListParagraph"/>
              <w:spacing w:line="276" w:lineRule="auto"/>
              <w:ind w:left="284"/>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AF2D73">
              <w:rPr>
                <w:rFonts w:cstheme="minorHAnsi"/>
                <w:b/>
                <w:bCs/>
              </w:rPr>
              <w:t>0.47</w:t>
            </w:r>
          </w:p>
        </w:tc>
      </w:tr>
    </w:tbl>
    <w:p w14:paraId="2E139A6C" w14:textId="77777777" w:rsidR="00677510" w:rsidRPr="00AF2D73" w:rsidRDefault="00677510" w:rsidP="00677510">
      <w:pPr>
        <w:pStyle w:val="ListParagraph"/>
        <w:ind w:left="284"/>
        <w:jc w:val="both"/>
        <w:rPr>
          <w:rFonts w:cstheme="minorHAnsi"/>
        </w:rPr>
      </w:pPr>
    </w:p>
    <w:p w14:paraId="4117F262" w14:textId="77777777" w:rsidR="00677510" w:rsidRPr="00AF2D73" w:rsidRDefault="00677510" w:rsidP="00EA2795">
      <w:pPr>
        <w:pStyle w:val="ListParagraph"/>
        <w:numPr>
          <w:ilvl w:val="0"/>
          <w:numId w:val="20"/>
        </w:numPr>
        <w:spacing w:line="276" w:lineRule="auto"/>
        <w:ind w:left="284"/>
        <w:jc w:val="both"/>
        <w:rPr>
          <w:rFonts w:cstheme="minorHAnsi"/>
        </w:rPr>
      </w:pPr>
      <w:r w:rsidRPr="00AF2D73">
        <w:rPr>
          <w:rFonts w:cstheme="minorHAnsi"/>
        </w:rPr>
        <w:t xml:space="preserve"> At the time of claim lodgment by the MLI, masked Aadhar need to upload.</w:t>
      </w:r>
    </w:p>
    <w:p w14:paraId="3B9DDC88" w14:textId="627DD3C1" w:rsidR="00F804E0" w:rsidRPr="00AF2D73" w:rsidRDefault="00677510" w:rsidP="00EA2795">
      <w:pPr>
        <w:pStyle w:val="ListParagraph"/>
        <w:numPr>
          <w:ilvl w:val="0"/>
          <w:numId w:val="20"/>
        </w:numPr>
        <w:spacing w:line="276" w:lineRule="auto"/>
        <w:ind w:left="284"/>
        <w:jc w:val="both"/>
        <w:rPr>
          <w:rFonts w:cstheme="minorHAnsi"/>
        </w:rPr>
      </w:pPr>
      <w:r w:rsidRPr="00AF2D73">
        <w:rPr>
          <w:rFonts w:cstheme="minorHAnsi"/>
        </w:rPr>
        <w:t>Provision to be made to display claim payout capping at MLI end as well as NCGTC end.</w:t>
      </w:r>
    </w:p>
    <w:p w14:paraId="530B1FDD" w14:textId="77777777" w:rsidR="00F804E0" w:rsidRPr="00F804E0" w:rsidRDefault="00F804E0" w:rsidP="00F804E0">
      <w:pPr>
        <w:pStyle w:val="ListParagraph"/>
        <w:spacing w:line="276" w:lineRule="auto"/>
        <w:ind w:left="284"/>
        <w:jc w:val="both"/>
        <w:rPr>
          <w:rFonts w:cstheme="minorHAnsi"/>
          <w:sz w:val="20"/>
          <w:szCs w:val="20"/>
        </w:rPr>
      </w:pPr>
    </w:p>
    <w:p w14:paraId="32220FF2" w14:textId="77777777" w:rsidR="00F804E0" w:rsidRPr="00F804E0" w:rsidRDefault="00F804E0" w:rsidP="00F804E0">
      <w:pPr>
        <w:pStyle w:val="Heading2"/>
        <w:numPr>
          <w:ilvl w:val="1"/>
          <w:numId w:val="1"/>
        </w:numPr>
        <w:spacing w:before="60" w:after="60" w:line="276" w:lineRule="auto"/>
        <w:jc w:val="both"/>
        <w:rPr>
          <w:rFonts w:asciiTheme="minorHAnsi" w:eastAsia="Times New Roman" w:hAnsiTheme="minorHAnsi" w:cstheme="minorHAnsi"/>
          <w:b/>
          <w:bCs/>
          <w:iCs/>
          <w:color w:val="auto"/>
          <w:sz w:val="22"/>
          <w:szCs w:val="22"/>
        </w:rPr>
      </w:pPr>
      <w:bookmarkStart w:id="38" w:name="_Toc188534255"/>
      <w:r w:rsidRPr="00F804E0">
        <w:rPr>
          <w:rFonts w:asciiTheme="minorHAnsi" w:eastAsia="Times New Roman" w:hAnsiTheme="minorHAnsi" w:cstheme="minorHAnsi"/>
          <w:b/>
          <w:bCs/>
          <w:iCs/>
          <w:color w:val="auto"/>
          <w:sz w:val="22"/>
          <w:szCs w:val="22"/>
        </w:rPr>
        <w:t>Reports for both MLI and NCGTC users:</w:t>
      </w:r>
      <w:bookmarkEnd w:id="38"/>
    </w:p>
    <w:p w14:paraId="5FCA75C7" w14:textId="77777777" w:rsidR="00F804E0" w:rsidRPr="00F804E0" w:rsidRDefault="00F804E0" w:rsidP="00EA2795">
      <w:pPr>
        <w:pStyle w:val="ListParagraph"/>
        <w:numPr>
          <w:ilvl w:val="0"/>
          <w:numId w:val="30"/>
        </w:numPr>
        <w:spacing w:line="276" w:lineRule="auto"/>
        <w:ind w:left="426"/>
        <w:jc w:val="both"/>
        <w:rPr>
          <w:rFonts w:ascii="Calibri body" w:hAnsi="Calibri body" w:cs="Arial"/>
        </w:rPr>
      </w:pPr>
      <w:r w:rsidRPr="00F804E0">
        <w:rPr>
          <w:rFonts w:ascii="Calibri body" w:hAnsi="Calibri body" w:cs="Arial"/>
        </w:rPr>
        <w:t>Sanction Details Report</w:t>
      </w:r>
    </w:p>
    <w:p w14:paraId="75153C57" w14:textId="77777777" w:rsidR="00F804E0" w:rsidRPr="00F804E0" w:rsidRDefault="00F804E0" w:rsidP="00EA2795">
      <w:pPr>
        <w:pStyle w:val="ListParagraph"/>
        <w:numPr>
          <w:ilvl w:val="0"/>
          <w:numId w:val="30"/>
        </w:numPr>
        <w:spacing w:line="276" w:lineRule="auto"/>
        <w:ind w:left="426"/>
        <w:jc w:val="both"/>
        <w:rPr>
          <w:rFonts w:ascii="Calibri body" w:hAnsi="Calibri body" w:cs="Arial"/>
        </w:rPr>
      </w:pPr>
      <w:r w:rsidRPr="00F804E0">
        <w:rPr>
          <w:rFonts w:ascii="Calibri body" w:hAnsi="Calibri body" w:cs="Arial"/>
        </w:rPr>
        <w:t xml:space="preserve">Disbursement Details Report </w:t>
      </w:r>
    </w:p>
    <w:p w14:paraId="4AB8C8C5" w14:textId="77777777" w:rsidR="00F804E0" w:rsidRPr="00F804E0" w:rsidRDefault="00F804E0" w:rsidP="00EA2795">
      <w:pPr>
        <w:pStyle w:val="ListParagraph"/>
        <w:numPr>
          <w:ilvl w:val="0"/>
          <w:numId w:val="30"/>
        </w:numPr>
        <w:spacing w:line="276" w:lineRule="auto"/>
        <w:ind w:left="426"/>
        <w:jc w:val="both"/>
        <w:rPr>
          <w:rFonts w:ascii="Calibri body" w:hAnsi="Calibri body" w:cs="Arial"/>
        </w:rPr>
      </w:pPr>
      <w:r w:rsidRPr="00F804E0">
        <w:rPr>
          <w:rFonts w:ascii="Calibri body" w:hAnsi="Calibri body" w:cs="Arial"/>
        </w:rPr>
        <w:t>Performance Reports</w:t>
      </w:r>
    </w:p>
    <w:p w14:paraId="2DFB0E73" w14:textId="77777777" w:rsidR="00F804E0" w:rsidRPr="00F804E0" w:rsidRDefault="00F804E0" w:rsidP="00EA2795">
      <w:pPr>
        <w:pStyle w:val="ListParagraph"/>
        <w:numPr>
          <w:ilvl w:val="0"/>
          <w:numId w:val="30"/>
        </w:numPr>
        <w:spacing w:line="276" w:lineRule="auto"/>
        <w:ind w:left="426"/>
        <w:jc w:val="both"/>
        <w:rPr>
          <w:rFonts w:ascii="Calibri body" w:hAnsi="Calibri body" w:cs="Arial"/>
        </w:rPr>
      </w:pPr>
      <w:r w:rsidRPr="00F804E0">
        <w:rPr>
          <w:rFonts w:ascii="Calibri body" w:hAnsi="Calibri body" w:cs="Arial"/>
        </w:rPr>
        <w:t>Claim Payout Capping Reports</w:t>
      </w:r>
    </w:p>
    <w:p w14:paraId="1366264D" w14:textId="77777777" w:rsidR="00F804E0" w:rsidRPr="00F804E0" w:rsidRDefault="00F804E0" w:rsidP="00EA2795">
      <w:pPr>
        <w:pStyle w:val="ListParagraph"/>
        <w:numPr>
          <w:ilvl w:val="0"/>
          <w:numId w:val="30"/>
        </w:numPr>
        <w:spacing w:line="276" w:lineRule="auto"/>
        <w:ind w:left="426"/>
        <w:jc w:val="both"/>
        <w:rPr>
          <w:rFonts w:ascii="Calibri body" w:hAnsi="Calibri body" w:cs="Arial"/>
        </w:rPr>
      </w:pPr>
      <w:r w:rsidRPr="00F804E0">
        <w:rPr>
          <w:rFonts w:ascii="Calibri body" w:hAnsi="Calibri body" w:cs="Arial"/>
        </w:rPr>
        <w:t xml:space="preserve">Course List as provided by NSDC through API Integration </w:t>
      </w:r>
    </w:p>
    <w:p w14:paraId="5B9343D3" w14:textId="43F8185D" w:rsidR="00F804E0" w:rsidRPr="00F804E0" w:rsidRDefault="00F804E0" w:rsidP="00EA2795">
      <w:pPr>
        <w:pStyle w:val="ListParagraph"/>
        <w:numPr>
          <w:ilvl w:val="0"/>
          <w:numId w:val="30"/>
        </w:numPr>
        <w:spacing w:line="276" w:lineRule="auto"/>
        <w:ind w:left="426"/>
        <w:jc w:val="both"/>
        <w:rPr>
          <w:rFonts w:ascii="Arial" w:hAnsi="Arial" w:cs="Arial"/>
        </w:rPr>
      </w:pPr>
      <w:r w:rsidRPr="00F804E0">
        <w:rPr>
          <w:rFonts w:ascii="Calibri body" w:hAnsi="Calibri body" w:cs="Arial"/>
        </w:rPr>
        <w:t>Quarter wise and Financial Year wise dynamic r</w:t>
      </w:r>
      <w:r w:rsidRPr="00DB7431">
        <w:rPr>
          <w:rFonts w:ascii="Arial" w:hAnsi="Arial" w:cs="Arial"/>
        </w:rPr>
        <w:t>eport</w:t>
      </w:r>
    </w:p>
    <w:p w14:paraId="0D17BD12" w14:textId="26B203B6" w:rsidR="00826999" w:rsidRPr="00677510" w:rsidRDefault="00826999" w:rsidP="00A42A7F">
      <w:pPr>
        <w:pStyle w:val="Heading2"/>
        <w:numPr>
          <w:ilvl w:val="1"/>
          <w:numId w:val="1"/>
        </w:numPr>
        <w:spacing w:before="60" w:after="60" w:line="276" w:lineRule="auto"/>
        <w:jc w:val="both"/>
        <w:rPr>
          <w:rFonts w:asciiTheme="minorHAnsi" w:eastAsia="Times New Roman" w:hAnsiTheme="minorHAnsi" w:cstheme="minorHAnsi"/>
          <w:b/>
          <w:bCs/>
          <w:iCs/>
          <w:color w:val="auto"/>
          <w:sz w:val="22"/>
          <w:szCs w:val="22"/>
        </w:rPr>
      </w:pPr>
      <w:bookmarkStart w:id="39" w:name="_Toc188534256"/>
      <w:r w:rsidRPr="00677510">
        <w:rPr>
          <w:rFonts w:asciiTheme="minorHAnsi" w:eastAsia="Times New Roman" w:hAnsiTheme="minorHAnsi" w:cstheme="minorHAnsi"/>
          <w:b/>
          <w:bCs/>
          <w:iCs/>
          <w:color w:val="auto"/>
          <w:sz w:val="22"/>
          <w:szCs w:val="22"/>
        </w:rPr>
        <w:t xml:space="preserve">Notifying Recoveries (Post </w:t>
      </w:r>
      <w:r w:rsidR="00A851F5" w:rsidRPr="00677510">
        <w:rPr>
          <w:rFonts w:asciiTheme="minorHAnsi" w:eastAsia="Times New Roman" w:hAnsiTheme="minorHAnsi" w:cstheme="minorHAnsi"/>
          <w:b/>
          <w:bCs/>
          <w:iCs/>
          <w:color w:val="auto"/>
          <w:sz w:val="22"/>
          <w:szCs w:val="22"/>
        </w:rPr>
        <w:t xml:space="preserve">Final </w:t>
      </w:r>
      <w:r w:rsidR="00D27BA2" w:rsidRPr="00677510">
        <w:rPr>
          <w:rFonts w:asciiTheme="minorHAnsi" w:eastAsia="Times New Roman" w:hAnsiTheme="minorHAnsi" w:cstheme="minorHAnsi"/>
          <w:b/>
          <w:bCs/>
          <w:iCs/>
          <w:color w:val="auto"/>
          <w:sz w:val="22"/>
          <w:szCs w:val="22"/>
        </w:rPr>
        <w:t>Claim</w:t>
      </w:r>
      <w:r w:rsidRPr="00677510">
        <w:rPr>
          <w:rFonts w:asciiTheme="minorHAnsi" w:eastAsia="Times New Roman" w:hAnsiTheme="minorHAnsi" w:cstheme="minorHAnsi"/>
          <w:b/>
          <w:bCs/>
          <w:iCs/>
          <w:color w:val="auto"/>
          <w:sz w:val="22"/>
          <w:szCs w:val="22"/>
        </w:rPr>
        <w:t>)</w:t>
      </w:r>
      <w:bookmarkEnd w:id="39"/>
    </w:p>
    <w:p w14:paraId="62BD263E" w14:textId="18B5A004" w:rsidR="00826999" w:rsidRPr="004C485D" w:rsidRDefault="00826999" w:rsidP="00C25BCB">
      <w:pPr>
        <w:jc w:val="both"/>
        <w:rPr>
          <w:rFonts w:cstheme="minorHAnsi"/>
        </w:rPr>
      </w:pPr>
      <w:r w:rsidRPr="004C485D">
        <w:rPr>
          <w:rFonts w:cstheme="minorHAnsi"/>
        </w:rPr>
        <w:t xml:space="preserve">Once claim has been invoked (and the same has been approved and settled by NCGTC), MLI can notify and provide recoveries to such invoked CG’s. This section elaborates the requirements and broad level flows for this envisaged process. </w:t>
      </w:r>
    </w:p>
    <w:p w14:paraId="5D6983D6" w14:textId="2D528085" w:rsidR="00826999" w:rsidRDefault="00826999" w:rsidP="00C25BCB">
      <w:pPr>
        <w:jc w:val="both"/>
        <w:rPr>
          <w:rFonts w:cstheme="minorHAnsi"/>
        </w:rPr>
      </w:pPr>
      <w:r w:rsidRPr="004C485D">
        <w:rPr>
          <w:rFonts w:cstheme="minorHAnsi"/>
        </w:rPr>
        <w:t>Note: MLI’s need to notify their recoveries for each loan account and also make payment of such recoveries. Else</w:t>
      </w:r>
      <w:r w:rsidR="00CC5625" w:rsidRPr="004C485D">
        <w:rPr>
          <w:rFonts w:cstheme="minorHAnsi"/>
        </w:rPr>
        <w:t>,</w:t>
      </w:r>
      <w:r w:rsidRPr="004C485D">
        <w:rPr>
          <w:rFonts w:cstheme="minorHAnsi"/>
        </w:rPr>
        <w:t xml:space="preserve"> such recoveries are not considered as valid recoveries for any further process.</w:t>
      </w:r>
    </w:p>
    <w:p w14:paraId="0D70F60A" w14:textId="77777777" w:rsidR="00826999" w:rsidRPr="004C485D" w:rsidRDefault="00826999" w:rsidP="00826999">
      <w:pPr>
        <w:rPr>
          <w:rFonts w:cstheme="minorHAnsi"/>
        </w:rPr>
      </w:pPr>
    </w:p>
    <w:p w14:paraId="419B851F" w14:textId="77777777" w:rsidR="00826999" w:rsidRPr="004C485D"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40" w:name="_Toc188534257"/>
      <w:r w:rsidRPr="004C485D">
        <w:rPr>
          <w:rFonts w:asciiTheme="minorHAnsi" w:hAnsiTheme="minorHAnsi" w:cstheme="minorHAnsi"/>
          <w:b/>
          <w:bCs/>
          <w:color w:val="000000" w:themeColor="text1"/>
          <w:sz w:val="22"/>
          <w:szCs w:val="22"/>
        </w:rPr>
        <w:t>Input File Layout</w:t>
      </w:r>
      <w:bookmarkEnd w:id="40"/>
    </w:p>
    <w:p w14:paraId="6DB19519" w14:textId="68C49856" w:rsidR="00826999" w:rsidRPr="004C485D" w:rsidRDefault="00826999" w:rsidP="00826999">
      <w:pPr>
        <w:jc w:val="both"/>
        <w:rPr>
          <w:rFonts w:cstheme="minorHAnsi"/>
        </w:rPr>
      </w:pPr>
      <w:r w:rsidRPr="004C485D">
        <w:rPr>
          <w:rFonts w:cstheme="minorHAnsi"/>
        </w:rPr>
        <w:t xml:space="preserve">For notifying the recoveries and providing payments, refer the spread sheet – </w:t>
      </w:r>
      <w:r w:rsidR="002B61AC" w:rsidRPr="004C485D">
        <w:rPr>
          <w:rFonts w:cstheme="minorHAnsi"/>
        </w:rPr>
        <w:t>Skill</w:t>
      </w:r>
      <w:r w:rsidR="0039401A" w:rsidRPr="004C485D">
        <w:rPr>
          <w:rFonts w:cstheme="minorHAnsi"/>
        </w:rPr>
        <w:t xml:space="preserve"> Scheme - Claim and Recovery Input Layout - </w:t>
      </w:r>
      <w:r w:rsidR="002B61AC" w:rsidRPr="004C485D">
        <w:rPr>
          <w:rFonts w:cstheme="minorHAnsi"/>
        </w:rPr>
        <w:t>Skill</w:t>
      </w:r>
      <w:r w:rsidR="0039401A" w:rsidRPr="004C485D">
        <w:rPr>
          <w:rFonts w:cstheme="minorHAnsi"/>
        </w:rPr>
        <w:t xml:space="preserve"> Post Claim Recovery</w:t>
      </w:r>
      <w:r w:rsidRPr="004C485D">
        <w:rPr>
          <w:rFonts w:cstheme="minorHAnsi"/>
        </w:rPr>
        <w:t xml:space="preserve">, for the fields included, Mandatory/optional level, allowed characters and usage of codes wherever applicable. </w:t>
      </w:r>
    </w:p>
    <w:bookmarkStart w:id="41" w:name="_MON_1789561816"/>
    <w:bookmarkEnd w:id="41"/>
    <w:p w14:paraId="16FCF95B" w14:textId="3A199563" w:rsidR="00826999" w:rsidRPr="004C485D" w:rsidRDefault="00B1266C" w:rsidP="00826999">
      <w:pPr>
        <w:rPr>
          <w:rFonts w:cstheme="minorHAnsi"/>
        </w:rPr>
      </w:pPr>
      <w:r>
        <w:rPr>
          <w:rFonts w:cstheme="minorHAnsi"/>
        </w:rPr>
        <w:object w:dxaOrig="1311" w:dyaOrig="849" w14:anchorId="19C02FBA">
          <v:shape id="_x0000_i1027" type="#_x0000_t75" style="width:65.1pt;height:41.95pt" o:ole="">
            <v:imagedata r:id="rId14" o:title=""/>
          </v:shape>
          <o:OLEObject Type="Embed" ProgID="Excel.Sheet.12" ShapeID="_x0000_i1027" DrawAspect="Icon" ObjectID="_1812962277" r:id="rId26"/>
        </w:object>
      </w:r>
    </w:p>
    <w:p w14:paraId="01F6D0B5" w14:textId="77777777" w:rsidR="00826999" w:rsidRPr="004C485D"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42" w:name="_Toc188534258"/>
      <w:r w:rsidRPr="004C485D">
        <w:rPr>
          <w:rFonts w:asciiTheme="minorHAnsi" w:hAnsiTheme="minorHAnsi" w:cstheme="minorHAnsi"/>
          <w:b/>
          <w:bCs/>
          <w:color w:val="000000" w:themeColor="text1"/>
          <w:sz w:val="22"/>
          <w:szCs w:val="22"/>
        </w:rPr>
        <w:t>Input File Format Processed by SURGE</w:t>
      </w:r>
      <w:bookmarkEnd w:id="42"/>
      <w:r w:rsidRPr="004C485D">
        <w:rPr>
          <w:rFonts w:asciiTheme="minorHAnsi" w:hAnsiTheme="minorHAnsi" w:cstheme="minorHAnsi"/>
          <w:b/>
          <w:bCs/>
          <w:color w:val="000000" w:themeColor="text1"/>
          <w:sz w:val="22"/>
          <w:szCs w:val="22"/>
        </w:rPr>
        <w:t xml:space="preserve"> </w:t>
      </w:r>
    </w:p>
    <w:p w14:paraId="74B16F84" w14:textId="77777777" w:rsidR="00826999" w:rsidRPr="004C485D" w:rsidRDefault="00826999" w:rsidP="00826999">
      <w:pPr>
        <w:jc w:val="both"/>
        <w:rPr>
          <w:rFonts w:cstheme="minorHAnsi"/>
        </w:rPr>
      </w:pPr>
      <w:r w:rsidRPr="004C485D">
        <w:rPr>
          <w:rFonts w:cstheme="minorHAnsi"/>
        </w:rPr>
        <w:t>SURGE will accept input file from MLI(s) in following format only:</w:t>
      </w:r>
    </w:p>
    <w:p w14:paraId="56100AE6" w14:textId="77777777" w:rsidR="00826999" w:rsidRPr="004C485D" w:rsidRDefault="00826999" w:rsidP="00E72121">
      <w:pPr>
        <w:pStyle w:val="ListParagraph"/>
        <w:numPr>
          <w:ilvl w:val="0"/>
          <w:numId w:val="4"/>
        </w:numPr>
        <w:jc w:val="both"/>
        <w:rPr>
          <w:rFonts w:cstheme="minorHAnsi"/>
        </w:rPr>
      </w:pPr>
      <w:r w:rsidRPr="004C485D">
        <w:rPr>
          <w:rFonts w:cstheme="minorHAnsi"/>
        </w:rPr>
        <w:t>XML layout</w:t>
      </w:r>
    </w:p>
    <w:p w14:paraId="407EF258" w14:textId="3AD00F72" w:rsidR="00826999" w:rsidRPr="004C485D" w:rsidRDefault="00826999" w:rsidP="00826999">
      <w:pPr>
        <w:jc w:val="both"/>
        <w:rPr>
          <w:rFonts w:cstheme="minorHAnsi"/>
        </w:rPr>
      </w:pPr>
      <w:r w:rsidRPr="004C485D">
        <w:rPr>
          <w:rFonts w:cstheme="minorHAnsi"/>
        </w:rPr>
        <w:t xml:space="preserve">XML is only format permissible as per eGov standards. SURGE will </w:t>
      </w:r>
      <w:r w:rsidRPr="004C485D">
        <w:rPr>
          <w:rFonts w:cstheme="minorHAnsi"/>
          <w:b/>
          <w:u w:val="single"/>
        </w:rPr>
        <w:t>NOT</w:t>
      </w:r>
      <w:r w:rsidRPr="004C485D">
        <w:rPr>
          <w:rFonts w:cstheme="minorHAnsi"/>
        </w:rPr>
        <w:t xml:space="preserve"> process files received in any other formats than those listed above.</w:t>
      </w:r>
    </w:p>
    <w:p w14:paraId="5AED54EA" w14:textId="18F8DF88" w:rsidR="00826999" w:rsidRPr="004C485D" w:rsidRDefault="00826999" w:rsidP="00826999">
      <w:pPr>
        <w:jc w:val="both"/>
        <w:rPr>
          <w:rFonts w:cstheme="minorHAnsi"/>
        </w:rPr>
      </w:pPr>
      <w:r w:rsidRPr="004C485D">
        <w:rPr>
          <w:rFonts w:cstheme="minorHAnsi"/>
        </w:rPr>
        <w:t xml:space="preserve">Refer the XML format in the file - </w:t>
      </w:r>
      <w:r w:rsidR="002B61AC" w:rsidRPr="004C485D">
        <w:rPr>
          <w:rFonts w:cstheme="minorHAnsi"/>
        </w:rPr>
        <w:t>Skill</w:t>
      </w:r>
      <w:r w:rsidR="009639FE" w:rsidRPr="004C485D">
        <w:rPr>
          <w:rFonts w:cstheme="minorHAnsi"/>
        </w:rPr>
        <w:t xml:space="preserve"> Scheme - Sample XML Layout for Recovery Notification</w:t>
      </w:r>
      <w:r w:rsidRPr="004C485D">
        <w:rPr>
          <w:rFonts w:cstheme="minorHAnsi"/>
        </w:rPr>
        <w:t>.xml for the layout of the XML input file.</w:t>
      </w:r>
    </w:p>
    <w:p w14:paraId="6123FD2C" w14:textId="20EEB84D" w:rsidR="00826999" w:rsidRPr="004C485D" w:rsidRDefault="00873DA5" w:rsidP="00826999">
      <w:pPr>
        <w:jc w:val="both"/>
        <w:rPr>
          <w:rFonts w:cstheme="minorHAnsi"/>
        </w:rPr>
      </w:pPr>
      <w:r>
        <w:rPr>
          <w:rFonts w:cstheme="minorHAnsi"/>
        </w:rPr>
        <w:object w:dxaOrig="1534" w:dyaOrig="997" w14:anchorId="01212842">
          <v:shape id="_x0000_i1028" type="#_x0000_t75" style="width:76.4pt;height:49.45pt" o:ole="">
            <v:imagedata r:id="rId27" o:title=""/>
          </v:shape>
          <o:OLEObject Type="Embed" ProgID="Package" ShapeID="_x0000_i1028" DrawAspect="Icon" ObjectID="_1812962278" r:id="rId28"/>
        </w:object>
      </w:r>
    </w:p>
    <w:p w14:paraId="163ADFFE" w14:textId="77777777" w:rsidR="00826999" w:rsidRPr="004C485D"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43" w:name="_Toc188534259"/>
      <w:r w:rsidRPr="004C485D">
        <w:rPr>
          <w:rFonts w:asciiTheme="minorHAnsi" w:hAnsiTheme="minorHAnsi" w:cstheme="minorHAnsi"/>
          <w:b/>
          <w:bCs/>
          <w:color w:val="000000" w:themeColor="text1"/>
          <w:sz w:val="22"/>
          <w:szCs w:val="22"/>
        </w:rPr>
        <w:t>Preparation of Input File</w:t>
      </w:r>
      <w:bookmarkEnd w:id="43"/>
    </w:p>
    <w:p w14:paraId="256A9266" w14:textId="21AB17C8" w:rsidR="00F315ED" w:rsidRPr="004C485D" w:rsidRDefault="00F315ED" w:rsidP="00826999">
      <w:pPr>
        <w:jc w:val="both"/>
        <w:rPr>
          <w:rFonts w:cstheme="minorHAnsi"/>
        </w:rPr>
      </w:pPr>
      <w:r w:rsidRPr="004C485D">
        <w:rPr>
          <w:rFonts w:cstheme="minorHAnsi"/>
        </w:rPr>
        <w:t>Once MLI has invoked a CG of a specific Loan Account, the recoveries (if any) for the same CG/Loan Account can be notified and recovery amount passed on to NCGTC.</w:t>
      </w:r>
    </w:p>
    <w:p w14:paraId="60A7B64E" w14:textId="77777777" w:rsidR="00F315ED" w:rsidRPr="004C485D" w:rsidRDefault="00F315ED" w:rsidP="00826999">
      <w:pPr>
        <w:jc w:val="both"/>
        <w:rPr>
          <w:rFonts w:cstheme="minorHAnsi"/>
        </w:rPr>
      </w:pPr>
      <w:r w:rsidRPr="004C485D">
        <w:rPr>
          <w:rFonts w:cstheme="minorHAnsi"/>
        </w:rPr>
        <w:t xml:space="preserve">It’s important to note that – </w:t>
      </w:r>
    </w:p>
    <w:p w14:paraId="49E257FE" w14:textId="77777777" w:rsidR="004F4381" w:rsidRPr="004C485D" w:rsidRDefault="00F315ED" w:rsidP="00E72121">
      <w:pPr>
        <w:pStyle w:val="ListParagraph"/>
        <w:numPr>
          <w:ilvl w:val="0"/>
          <w:numId w:val="10"/>
        </w:numPr>
        <w:jc w:val="both"/>
        <w:rPr>
          <w:rFonts w:cstheme="minorHAnsi"/>
        </w:rPr>
      </w:pPr>
      <w:r w:rsidRPr="004C485D">
        <w:rPr>
          <w:rFonts w:cstheme="minorHAnsi"/>
        </w:rPr>
        <w:t>MLI’s need to provide the recovery information for each loan account and also make paym</w:t>
      </w:r>
      <w:r w:rsidR="00D27BA2" w:rsidRPr="004C485D">
        <w:rPr>
          <w:rFonts w:cstheme="minorHAnsi"/>
        </w:rPr>
        <w:t xml:space="preserve">ent of the recoveries to NCGTC within stipulated time as notified in </w:t>
      </w:r>
      <w:r w:rsidR="004F4381" w:rsidRPr="004C485D">
        <w:rPr>
          <w:rFonts w:cstheme="minorHAnsi"/>
        </w:rPr>
        <w:t xml:space="preserve">the scheme gazette. </w:t>
      </w:r>
    </w:p>
    <w:p w14:paraId="52543AD1" w14:textId="094C298A" w:rsidR="00826999" w:rsidRPr="004C485D" w:rsidRDefault="00F315ED" w:rsidP="004F4381">
      <w:pPr>
        <w:pStyle w:val="ListParagraph"/>
        <w:ind w:left="360"/>
        <w:jc w:val="both"/>
        <w:rPr>
          <w:rFonts w:cstheme="minorHAnsi"/>
        </w:rPr>
      </w:pPr>
      <w:r w:rsidRPr="004C485D">
        <w:rPr>
          <w:rFonts w:cstheme="minorHAnsi"/>
        </w:rPr>
        <w:t xml:space="preserve"> </w:t>
      </w:r>
    </w:p>
    <w:p w14:paraId="2293CDFB" w14:textId="2A645DA8" w:rsidR="00826999" w:rsidRPr="004C485D" w:rsidRDefault="00F315ED" w:rsidP="00A42A7F">
      <w:pPr>
        <w:pStyle w:val="Heading3"/>
        <w:keepLines w:val="0"/>
        <w:numPr>
          <w:ilvl w:val="4"/>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44" w:name="_Toc188534260"/>
      <w:r w:rsidRPr="004C485D">
        <w:rPr>
          <w:rFonts w:asciiTheme="minorHAnsi" w:hAnsiTheme="minorHAnsi" w:cstheme="minorHAnsi"/>
          <w:b/>
          <w:bCs/>
          <w:color w:val="000000" w:themeColor="text1"/>
          <w:sz w:val="22"/>
          <w:szCs w:val="22"/>
        </w:rPr>
        <w:t>Notifying Recoveries</w:t>
      </w:r>
      <w:bookmarkEnd w:id="44"/>
    </w:p>
    <w:p w14:paraId="5E73C22F" w14:textId="77777777" w:rsidR="008135C1" w:rsidRPr="004C485D" w:rsidRDefault="00F315ED" w:rsidP="00826999">
      <w:pPr>
        <w:jc w:val="both"/>
        <w:rPr>
          <w:rFonts w:cstheme="minorHAnsi"/>
        </w:rPr>
      </w:pPr>
      <w:r w:rsidRPr="004C485D">
        <w:rPr>
          <w:rFonts w:cstheme="minorHAnsi"/>
        </w:rPr>
        <w:t xml:space="preserve">Once </w:t>
      </w:r>
      <w:r w:rsidR="00815249" w:rsidRPr="004C485D">
        <w:rPr>
          <w:rFonts w:cstheme="minorHAnsi"/>
        </w:rPr>
        <w:t>claim is invoked for a given loan account, and settled by NCGTC, MLI’s can provide the recovery information of those loan accounts for which recovery has been done</w:t>
      </w:r>
      <w:r w:rsidR="008135C1" w:rsidRPr="004C485D">
        <w:rPr>
          <w:rFonts w:cstheme="minorHAnsi"/>
        </w:rPr>
        <w:t xml:space="preserve"> and which needs to be passed on to NCGTC as a per the scheme gazette notification</w:t>
      </w:r>
      <w:r w:rsidR="00815249" w:rsidRPr="004C485D">
        <w:rPr>
          <w:rFonts w:cstheme="minorHAnsi"/>
        </w:rPr>
        <w:t xml:space="preserve">. </w:t>
      </w:r>
    </w:p>
    <w:p w14:paraId="2C4D6316" w14:textId="5DC50ED5" w:rsidR="00826999" w:rsidRPr="004C485D" w:rsidRDefault="00826999" w:rsidP="00826999">
      <w:pPr>
        <w:jc w:val="both"/>
        <w:rPr>
          <w:rFonts w:cstheme="minorHAnsi"/>
        </w:rPr>
      </w:pPr>
      <w:r w:rsidRPr="004C485D">
        <w:rPr>
          <w:rFonts w:cstheme="minorHAnsi"/>
        </w:rPr>
        <w:t xml:space="preserve">As a part of this </w:t>
      </w:r>
      <w:r w:rsidR="008135C1" w:rsidRPr="004C485D">
        <w:rPr>
          <w:rFonts w:cstheme="minorHAnsi"/>
        </w:rPr>
        <w:t>this</w:t>
      </w:r>
      <w:r w:rsidRPr="004C485D">
        <w:rPr>
          <w:rFonts w:cstheme="minorHAnsi"/>
        </w:rPr>
        <w:t xml:space="preserve"> process, MLI’s are advised to send the requisite information of their loan accounts (for whom the guarantees has been provided) to NCGTC in following steps:</w:t>
      </w:r>
    </w:p>
    <w:p w14:paraId="2FDEFDAA" w14:textId="35E1E5D7" w:rsidR="00826999" w:rsidRPr="004C485D" w:rsidRDefault="00826999" w:rsidP="00E72121">
      <w:pPr>
        <w:pStyle w:val="ListParagraph"/>
        <w:numPr>
          <w:ilvl w:val="0"/>
          <w:numId w:val="8"/>
        </w:numPr>
        <w:jc w:val="both"/>
        <w:rPr>
          <w:rFonts w:cstheme="minorHAnsi"/>
        </w:rPr>
      </w:pPr>
      <w:r w:rsidRPr="004C485D">
        <w:rPr>
          <w:rFonts w:cstheme="minorHAnsi"/>
        </w:rPr>
        <w:t xml:space="preserve">MLI needs to extract the </w:t>
      </w:r>
      <w:r w:rsidR="00442A51" w:rsidRPr="004C485D">
        <w:rPr>
          <w:rFonts w:cstheme="minorHAnsi"/>
        </w:rPr>
        <w:t>recovery</w:t>
      </w:r>
      <w:r w:rsidRPr="004C485D">
        <w:rPr>
          <w:rFonts w:cstheme="minorHAnsi"/>
        </w:rPr>
        <w:t xml:space="preserve"> information for all such loan accounts which </w:t>
      </w:r>
      <w:r w:rsidR="008135C1" w:rsidRPr="004C485D">
        <w:rPr>
          <w:rFonts w:cstheme="minorHAnsi"/>
        </w:rPr>
        <w:t>are already claimed and the claims has been approved and settled by NCGTC.</w:t>
      </w:r>
      <w:r w:rsidR="00CC5625" w:rsidRPr="004C485D">
        <w:rPr>
          <w:rFonts w:cstheme="minorHAnsi"/>
        </w:rPr>
        <w:t xml:space="preserve"> Refer Section 1.3.5 on the details of recovery proceedings type which MLI needs to extract from its own IT System.</w:t>
      </w:r>
      <w:r w:rsidRPr="004C485D">
        <w:rPr>
          <w:rFonts w:cstheme="minorHAnsi"/>
        </w:rPr>
        <w:t xml:space="preserve"> </w:t>
      </w:r>
    </w:p>
    <w:p w14:paraId="1DCA5E99" w14:textId="173AF607" w:rsidR="00826999" w:rsidRPr="004C485D" w:rsidRDefault="00826999" w:rsidP="00E72121">
      <w:pPr>
        <w:pStyle w:val="ListParagraph"/>
        <w:numPr>
          <w:ilvl w:val="0"/>
          <w:numId w:val="8"/>
        </w:numPr>
        <w:jc w:val="both"/>
        <w:rPr>
          <w:rFonts w:cstheme="minorHAnsi"/>
        </w:rPr>
      </w:pPr>
      <w:r w:rsidRPr="004C485D">
        <w:rPr>
          <w:rFonts w:cstheme="minorHAnsi"/>
        </w:rPr>
        <w:t>MLI needs to send the information in a file, called as ‘</w:t>
      </w:r>
      <w:r w:rsidR="002B61AC" w:rsidRPr="004C485D">
        <w:rPr>
          <w:rFonts w:cstheme="minorHAnsi"/>
        </w:rPr>
        <w:t>Skill</w:t>
      </w:r>
      <w:r w:rsidR="008135C1" w:rsidRPr="004C485D">
        <w:rPr>
          <w:rFonts w:cstheme="minorHAnsi"/>
        </w:rPr>
        <w:t xml:space="preserve"> Scheme Recovery Notification Layout</w:t>
      </w:r>
      <w:r w:rsidRPr="004C485D">
        <w:rPr>
          <w:rFonts w:cstheme="minorHAnsi"/>
        </w:rPr>
        <w:t>’. Information to be extracted in the layout mentioned in the section 1.</w:t>
      </w:r>
      <w:r w:rsidR="008135C1" w:rsidRPr="004C485D">
        <w:rPr>
          <w:rFonts w:cstheme="minorHAnsi"/>
        </w:rPr>
        <w:t>3</w:t>
      </w:r>
      <w:r w:rsidRPr="004C485D">
        <w:rPr>
          <w:rFonts w:cstheme="minorHAnsi"/>
        </w:rPr>
        <w:t>.1 and in the format mentioned in section 1.</w:t>
      </w:r>
      <w:r w:rsidR="008135C1" w:rsidRPr="004C485D">
        <w:rPr>
          <w:rFonts w:cstheme="minorHAnsi"/>
        </w:rPr>
        <w:t>3</w:t>
      </w:r>
      <w:r w:rsidRPr="004C485D">
        <w:rPr>
          <w:rFonts w:cstheme="minorHAnsi"/>
        </w:rPr>
        <w:t>.2</w:t>
      </w:r>
    </w:p>
    <w:p w14:paraId="779BDF68" w14:textId="77777777" w:rsidR="00826999" w:rsidRPr="004C485D" w:rsidRDefault="00826999" w:rsidP="00E72121">
      <w:pPr>
        <w:pStyle w:val="ListParagraph"/>
        <w:numPr>
          <w:ilvl w:val="0"/>
          <w:numId w:val="8"/>
        </w:numPr>
        <w:jc w:val="both"/>
        <w:rPr>
          <w:rFonts w:cstheme="minorHAnsi"/>
        </w:rPr>
      </w:pPr>
      <w:r w:rsidRPr="004C485D">
        <w:rPr>
          <w:rFonts w:cstheme="minorHAnsi"/>
        </w:rPr>
        <w:t xml:space="preserve">Upload this file on the NCGTC system in </w:t>
      </w:r>
      <w:r w:rsidRPr="004C485D">
        <w:rPr>
          <w:rFonts w:cstheme="minorHAnsi"/>
          <w:i/>
        </w:rPr>
        <w:t>‘Non Approved’</w:t>
      </w:r>
      <w:r w:rsidRPr="004C485D">
        <w:rPr>
          <w:rFonts w:cstheme="minorHAnsi"/>
        </w:rPr>
        <w:t xml:space="preserve"> state by MLI user account. The file needs to be uploaded against a specific ‘Scheme’.</w:t>
      </w:r>
    </w:p>
    <w:p w14:paraId="31D69217" w14:textId="77777777" w:rsidR="00826999" w:rsidRPr="004C485D" w:rsidRDefault="00826999" w:rsidP="00E72121">
      <w:pPr>
        <w:pStyle w:val="ListParagraph"/>
        <w:numPr>
          <w:ilvl w:val="0"/>
          <w:numId w:val="8"/>
        </w:numPr>
        <w:jc w:val="both"/>
        <w:rPr>
          <w:rFonts w:cstheme="minorHAnsi"/>
        </w:rPr>
      </w:pPr>
      <w:r w:rsidRPr="004C485D">
        <w:rPr>
          <w:rFonts w:cstheme="minorHAnsi"/>
        </w:rPr>
        <w:t xml:space="preserve">Till the specified period (communicated by NCGTC) MLI is permitted to upload and/or re-upload the input file multiple times. Thus, allowing MLI’s to append, edit and delete the information for claim of the issued CG’s multiple times and in </w:t>
      </w:r>
      <w:r w:rsidRPr="004C485D">
        <w:rPr>
          <w:rFonts w:cstheme="minorHAnsi"/>
          <w:i/>
        </w:rPr>
        <w:t>‘Non Approved’</w:t>
      </w:r>
      <w:r w:rsidRPr="004C485D">
        <w:rPr>
          <w:rFonts w:cstheme="minorHAnsi"/>
        </w:rPr>
        <w:t xml:space="preserve"> state.</w:t>
      </w:r>
    </w:p>
    <w:p w14:paraId="0FAF5932" w14:textId="77777777" w:rsidR="00826999" w:rsidRPr="004C485D" w:rsidRDefault="00826999" w:rsidP="00E72121">
      <w:pPr>
        <w:pStyle w:val="ListParagraph"/>
        <w:numPr>
          <w:ilvl w:val="0"/>
          <w:numId w:val="8"/>
        </w:numPr>
        <w:jc w:val="both"/>
        <w:rPr>
          <w:rFonts w:cstheme="minorHAnsi"/>
        </w:rPr>
      </w:pPr>
      <w:r w:rsidRPr="004C485D">
        <w:rPr>
          <w:rFonts w:cstheme="minorHAnsi"/>
        </w:rPr>
        <w:t xml:space="preserve">Final submission of the ‘Approved’ input file will be effective once MLI accepts to the ‘Management certificate - Terms &amp; Conditions’. Post the approved state – the input file is sent for approval by NCGTC user. </w:t>
      </w:r>
    </w:p>
    <w:p w14:paraId="54FD88A9" w14:textId="56F004E8" w:rsidR="00826999" w:rsidRPr="004C485D" w:rsidRDefault="00826999" w:rsidP="00E72121">
      <w:pPr>
        <w:pStyle w:val="ListParagraph"/>
        <w:numPr>
          <w:ilvl w:val="0"/>
          <w:numId w:val="8"/>
        </w:numPr>
        <w:jc w:val="both"/>
        <w:rPr>
          <w:rFonts w:cstheme="minorHAnsi"/>
        </w:rPr>
      </w:pPr>
      <w:r w:rsidRPr="004C485D">
        <w:rPr>
          <w:rFonts w:cstheme="minorHAnsi"/>
        </w:rPr>
        <w:t xml:space="preserve">After final verification of the input file by MLI approver user account (created by their own MLI Administrator), and NCGTC user the state of the input file is changed as </w:t>
      </w:r>
      <w:r w:rsidRPr="004C485D">
        <w:rPr>
          <w:rFonts w:cstheme="minorHAnsi"/>
          <w:i/>
        </w:rPr>
        <w:t>‘Approved’</w:t>
      </w:r>
      <w:r w:rsidRPr="004C485D">
        <w:rPr>
          <w:rFonts w:cstheme="minorHAnsi"/>
        </w:rPr>
        <w:t xml:space="preserve"> state. </w:t>
      </w:r>
      <w:r w:rsidR="00442A51" w:rsidRPr="004C485D">
        <w:rPr>
          <w:rFonts w:cstheme="minorHAnsi"/>
          <w:i/>
        </w:rPr>
        <w:t>This approval will be AUTO in nature (which means system will automatically approve this input file on behalf of NCGTC)</w:t>
      </w:r>
    </w:p>
    <w:p w14:paraId="1D70AFC3" w14:textId="4F257F23" w:rsidR="00826999" w:rsidRPr="004C485D" w:rsidRDefault="00826999" w:rsidP="00E72121">
      <w:pPr>
        <w:pStyle w:val="ListParagraph"/>
        <w:numPr>
          <w:ilvl w:val="0"/>
          <w:numId w:val="8"/>
        </w:numPr>
        <w:jc w:val="both"/>
        <w:rPr>
          <w:rFonts w:cstheme="minorHAnsi"/>
        </w:rPr>
      </w:pPr>
      <w:r w:rsidRPr="004C485D">
        <w:rPr>
          <w:rFonts w:cstheme="minorHAnsi"/>
        </w:rPr>
        <w:t xml:space="preserve">Approved state of input file also means that the </w:t>
      </w:r>
      <w:r w:rsidR="008135C1" w:rsidRPr="004C485D">
        <w:rPr>
          <w:rFonts w:cstheme="minorHAnsi"/>
        </w:rPr>
        <w:t xml:space="preserve">recovery information </w:t>
      </w:r>
      <w:r w:rsidRPr="004C485D">
        <w:rPr>
          <w:rFonts w:cstheme="minorHAnsi"/>
        </w:rPr>
        <w:t>has been considered in SURGE</w:t>
      </w:r>
      <w:r w:rsidR="008135C1" w:rsidRPr="004C485D">
        <w:rPr>
          <w:rFonts w:cstheme="minorHAnsi"/>
        </w:rPr>
        <w:t>, but in provisional state only</w:t>
      </w:r>
      <w:r w:rsidRPr="004C485D">
        <w:rPr>
          <w:rFonts w:cstheme="minorHAnsi"/>
        </w:rPr>
        <w:t>.</w:t>
      </w:r>
      <w:r w:rsidR="008135C1" w:rsidRPr="004C485D">
        <w:rPr>
          <w:rFonts w:cstheme="minorHAnsi"/>
        </w:rPr>
        <w:t xml:space="preserve"> And MLI needs to provide payment for this file/recoveries.</w:t>
      </w:r>
    </w:p>
    <w:p w14:paraId="071382B1" w14:textId="77777777" w:rsidR="00826999" w:rsidRPr="004C485D" w:rsidRDefault="00826999" w:rsidP="00826999">
      <w:pPr>
        <w:jc w:val="both"/>
        <w:rPr>
          <w:rFonts w:cstheme="minorHAnsi"/>
        </w:rPr>
      </w:pPr>
    </w:p>
    <w:p w14:paraId="12897248" w14:textId="77777777" w:rsidR="00826999" w:rsidRPr="004C485D" w:rsidRDefault="00826999" w:rsidP="00A42A7F">
      <w:pPr>
        <w:pStyle w:val="Heading3"/>
        <w:keepLines w:val="0"/>
        <w:numPr>
          <w:ilvl w:val="4"/>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45" w:name="_Toc188534261"/>
      <w:r w:rsidRPr="004C485D">
        <w:rPr>
          <w:rFonts w:asciiTheme="minorHAnsi" w:hAnsiTheme="minorHAnsi" w:cstheme="minorHAnsi"/>
          <w:b/>
          <w:bCs/>
          <w:color w:val="000000" w:themeColor="text1"/>
          <w:sz w:val="22"/>
          <w:szCs w:val="22"/>
        </w:rPr>
        <w:lastRenderedPageBreak/>
        <w:t>Summary - Preparing &amp; Uploading the Input File</w:t>
      </w:r>
      <w:bookmarkEnd w:id="45"/>
    </w:p>
    <w:p w14:paraId="3DF1ED8D" w14:textId="77777777" w:rsidR="00826999" w:rsidRPr="004C485D" w:rsidRDefault="00826999" w:rsidP="00826999">
      <w:pPr>
        <w:jc w:val="both"/>
        <w:rPr>
          <w:rFonts w:cstheme="minorHAnsi"/>
        </w:rPr>
      </w:pPr>
      <w:r w:rsidRPr="004C485D">
        <w:rPr>
          <w:rFonts w:cstheme="minorHAnsi"/>
          <w:noProof/>
          <w:lang w:val="en-IN" w:eastAsia="en-IN"/>
        </w:rPr>
        <w:drawing>
          <wp:inline distT="0" distB="0" distL="0" distR="0" wp14:anchorId="1071794F" wp14:editId="7E1CAAFC">
            <wp:extent cx="5943600" cy="1933575"/>
            <wp:effectExtent l="57150" t="0" r="7620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5331950" w14:textId="77777777" w:rsidR="00826999" w:rsidRPr="004C485D" w:rsidRDefault="00826999" w:rsidP="00826999">
      <w:pPr>
        <w:jc w:val="both"/>
        <w:rPr>
          <w:rFonts w:cstheme="minorHAnsi"/>
        </w:rPr>
      </w:pPr>
      <w:r w:rsidRPr="004C485D">
        <w:rPr>
          <w:rFonts w:cstheme="minorHAnsi"/>
        </w:rPr>
        <w:t>Note: MLI’s are expected to perform these steps in stipulated time communicated by NCGTC to MLI’s.</w:t>
      </w:r>
    </w:p>
    <w:p w14:paraId="145EB26F" w14:textId="77777777" w:rsidR="00826999" w:rsidRPr="004C485D" w:rsidRDefault="00826999" w:rsidP="00826999">
      <w:pPr>
        <w:jc w:val="both"/>
        <w:rPr>
          <w:rFonts w:cstheme="minorHAnsi"/>
        </w:rPr>
      </w:pPr>
      <w:r w:rsidRPr="004C485D">
        <w:rPr>
          <w:rFonts w:cstheme="minorHAnsi"/>
        </w:rPr>
        <w:t>The input file content uploaded by MLI in XML format will be extracted to a staging area database. While extracting these records, SURGE extractors will append the records with Date-Time stamp in order for effective traceability of input records.</w:t>
      </w:r>
    </w:p>
    <w:p w14:paraId="0FF011C9" w14:textId="5E738CF4" w:rsidR="00826999" w:rsidRPr="004C485D" w:rsidRDefault="00826999" w:rsidP="00826999">
      <w:pPr>
        <w:rPr>
          <w:rFonts w:eastAsia="Times New Roman" w:cstheme="minorHAnsi"/>
          <w:b/>
          <w:bCs/>
          <w:iCs/>
          <w:color w:val="7F7F7F"/>
        </w:rPr>
      </w:pPr>
    </w:p>
    <w:p w14:paraId="07E70E1C" w14:textId="77777777" w:rsidR="00826999" w:rsidRPr="004C485D"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46" w:name="_Toc188534262"/>
      <w:r w:rsidRPr="004C485D">
        <w:rPr>
          <w:rFonts w:asciiTheme="minorHAnsi" w:hAnsiTheme="minorHAnsi" w:cstheme="minorHAnsi"/>
          <w:b/>
          <w:bCs/>
          <w:color w:val="000000" w:themeColor="text1"/>
          <w:sz w:val="22"/>
          <w:szCs w:val="22"/>
        </w:rPr>
        <w:t>Eligibility Criteria Checks</w:t>
      </w:r>
      <w:bookmarkEnd w:id="46"/>
    </w:p>
    <w:p w14:paraId="0AF8DF52" w14:textId="77777777" w:rsidR="00A9476F" w:rsidRPr="004C485D" w:rsidRDefault="00A9476F" w:rsidP="00A9476F">
      <w:pPr>
        <w:jc w:val="both"/>
        <w:rPr>
          <w:rFonts w:cstheme="minorHAnsi"/>
        </w:rPr>
      </w:pPr>
      <w:r w:rsidRPr="004C485D">
        <w:rPr>
          <w:rFonts w:cstheme="minorHAnsi"/>
        </w:rPr>
        <w:t xml:space="preserve">Following checks are performed on each MLI Loan Accounts to ascertain their eligibility for recoveries.  Approved Input file will be processed for each record and the record will be </w:t>
      </w:r>
      <w:r w:rsidRPr="004C485D">
        <w:rPr>
          <w:rFonts w:cstheme="minorHAnsi"/>
          <w:i/>
          <w:u w:val="single"/>
        </w:rPr>
        <w:t>REJECTED if</w:t>
      </w:r>
      <w:r w:rsidRPr="004C485D">
        <w:rPr>
          <w:rFonts w:cstheme="minorHAnsi"/>
        </w:rPr>
        <w:t>:</w:t>
      </w:r>
    </w:p>
    <w:p w14:paraId="089C10E7" w14:textId="77777777" w:rsidR="00A9476F" w:rsidRPr="004C485D" w:rsidRDefault="00A9476F" w:rsidP="00A9476F">
      <w:pPr>
        <w:pStyle w:val="ListParagraph"/>
        <w:numPr>
          <w:ilvl w:val="0"/>
          <w:numId w:val="9"/>
        </w:numPr>
        <w:jc w:val="both"/>
        <w:rPr>
          <w:rFonts w:cstheme="minorHAnsi"/>
        </w:rPr>
      </w:pPr>
      <w:r w:rsidRPr="004C485D">
        <w:rPr>
          <w:rFonts w:cstheme="minorHAnsi"/>
        </w:rPr>
        <w:t xml:space="preserve">The ‘MLI’ AND ‘Loan Account Number’ specified DOES NOT EXISTs in SURGE System Database. </w:t>
      </w:r>
    </w:p>
    <w:p w14:paraId="664125AA" w14:textId="77777777" w:rsidR="00A9476F" w:rsidRPr="004C485D" w:rsidRDefault="00A9476F" w:rsidP="00A9476F">
      <w:pPr>
        <w:pStyle w:val="ListParagraph"/>
        <w:numPr>
          <w:ilvl w:val="0"/>
          <w:numId w:val="9"/>
        </w:numPr>
        <w:jc w:val="both"/>
        <w:rPr>
          <w:rFonts w:cstheme="minorHAnsi"/>
        </w:rPr>
      </w:pPr>
      <w:r w:rsidRPr="004C485D">
        <w:rPr>
          <w:rFonts w:cstheme="minorHAnsi"/>
        </w:rPr>
        <w:t>Records in same input file presented by MLI has repeated/same account number. (In such case, the first record will be considered valid and remaining records having duplicate (or repeated) account number will be rejected).</w:t>
      </w:r>
    </w:p>
    <w:p w14:paraId="6C4EC9FD" w14:textId="45F8E2ED" w:rsidR="00A9476F" w:rsidRPr="004C485D" w:rsidRDefault="00A9476F" w:rsidP="00A9476F">
      <w:pPr>
        <w:pStyle w:val="ListParagraph"/>
        <w:numPr>
          <w:ilvl w:val="0"/>
          <w:numId w:val="9"/>
        </w:numPr>
        <w:jc w:val="both"/>
        <w:rPr>
          <w:rFonts w:cstheme="minorHAnsi"/>
        </w:rPr>
      </w:pPr>
      <w:r w:rsidRPr="004C485D">
        <w:rPr>
          <w:rFonts w:cstheme="minorHAnsi"/>
        </w:rPr>
        <w:t>The loan account exists in system, but NOT in Claim Invoked State (i.e. 30019)</w:t>
      </w:r>
      <w:r w:rsidR="00A86EFF" w:rsidRPr="004C485D">
        <w:rPr>
          <w:rStyle w:val="FootnoteReference"/>
          <w:rFonts w:cstheme="minorHAnsi"/>
        </w:rPr>
        <w:footnoteReference w:id="2"/>
      </w:r>
    </w:p>
    <w:p w14:paraId="25A7E9F2" w14:textId="77777777" w:rsidR="00A9476F" w:rsidRPr="004C485D" w:rsidRDefault="00A9476F" w:rsidP="00A9476F">
      <w:pPr>
        <w:pStyle w:val="ListParagraph"/>
        <w:numPr>
          <w:ilvl w:val="0"/>
          <w:numId w:val="9"/>
        </w:numPr>
        <w:jc w:val="both"/>
        <w:rPr>
          <w:rFonts w:cstheme="minorHAnsi"/>
        </w:rPr>
      </w:pPr>
      <w:r w:rsidRPr="004C485D">
        <w:rPr>
          <w:rFonts w:cstheme="minorHAnsi"/>
        </w:rPr>
        <w:t>The recoveries amount is LESS THAN ZERO</w:t>
      </w:r>
    </w:p>
    <w:p w14:paraId="35C6A648" w14:textId="77777777" w:rsidR="00A9476F" w:rsidRPr="004C485D" w:rsidRDefault="00A9476F" w:rsidP="00A9476F">
      <w:pPr>
        <w:pStyle w:val="ListParagraph"/>
        <w:numPr>
          <w:ilvl w:val="0"/>
          <w:numId w:val="9"/>
        </w:numPr>
        <w:jc w:val="both"/>
        <w:rPr>
          <w:rFonts w:cstheme="minorHAnsi"/>
        </w:rPr>
      </w:pPr>
      <w:r w:rsidRPr="004C485D">
        <w:rPr>
          <w:rFonts w:cstheme="minorHAnsi"/>
        </w:rPr>
        <w:t>Date of Recovery is:</w:t>
      </w:r>
    </w:p>
    <w:p w14:paraId="0AA9E6B9" w14:textId="2439AD00" w:rsidR="009936B3" w:rsidRPr="004C485D" w:rsidRDefault="00A9476F" w:rsidP="00A9476F">
      <w:pPr>
        <w:pStyle w:val="ListParagraph"/>
        <w:numPr>
          <w:ilvl w:val="1"/>
          <w:numId w:val="9"/>
        </w:numPr>
        <w:jc w:val="both"/>
        <w:rPr>
          <w:rFonts w:cstheme="minorHAnsi"/>
        </w:rPr>
      </w:pPr>
      <w:r w:rsidRPr="004C485D">
        <w:rPr>
          <w:rFonts w:cstheme="minorHAnsi"/>
        </w:rPr>
        <w:t>Later to Current System Date</w:t>
      </w:r>
    </w:p>
    <w:p w14:paraId="3EC287F0" w14:textId="77777777" w:rsidR="00336681" w:rsidRPr="004C485D" w:rsidRDefault="00336681" w:rsidP="00336681">
      <w:pPr>
        <w:pStyle w:val="ListParagraph"/>
        <w:numPr>
          <w:ilvl w:val="1"/>
          <w:numId w:val="9"/>
        </w:numPr>
        <w:jc w:val="both"/>
        <w:rPr>
          <w:rFonts w:cstheme="minorHAnsi"/>
        </w:rPr>
      </w:pPr>
      <w:r w:rsidRPr="004C485D">
        <w:rPr>
          <w:rFonts w:cstheme="minorHAnsi"/>
        </w:rPr>
        <w:t>After latest claim file (if any) upload date</w:t>
      </w:r>
    </w:p>
    <w:p w14:paraId="36582F85" w14:textId="77777777" w:rsidR="00983CB2" w:rsidRPr="004C485D" w:rsidRDefault="00983CB2" w:rsidP="00983CB2">
      <w:pPr>
        <w:pStyle w:val="ListParagraph"/>
        <w:numPr>
          <w:ilvl w:val="0"/>
          <w:numId w:val="9"/>
        </w:numPr>
        <w:jc w:val="both"/>
        <w:rPr>
          <w:rFonts w:cstheme="minorHAnsi"/>
        </w:rPr>
      </w:pPr>
      <w:r w:rsidRPr="004C485D">
        <w:rPr>
          <w:rFonts w:cstheme="minorHAnsi"/>
        </w:rPr>
        <w:t>The first claim payout has NOT been paid by NCGTC</w:t>
      </w:r>
    </w:p>
    <w:p w14:paraId="29A3D5D6" w14:textId="5C245BE6" w:rsidR="00826999" w:rsidRPr="004C485D" w:rsidRDefault="00826999" w:rsidP="00826999">
      <w:pPr>
        <w:rPr>
          <w:rFonts w:cstheme="minorHAnsi"/>
        </w:rPr>
      </w:pPr>
    </w:p>
    <w:p w14:paraId="5986336E" w14:textId="62362EA5" w:rsidR="00944404" w:rsidRPr="004C485D" w:rsidRDefault="00CC5625"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47" w:name="_Toc188534263"/>
      <w:r w:rsidRPr="004C485D">
        <w:rPr>
          <w:rFonts w:asciiTheme="minorHAnsi" w:hAnsiTheme="minorHAnsi" w:cstheme="minorHAnsi"/>
          <w:b/>
          <w:bCs/>
          <w:color w:val="000000" w:themeColor="text1"/>
          <w:sz w:val="22"/>
          <w:szCs w:val="22"/>
        </w:rPr>
        <w:t>Treatment to Notified Recoveries</w:t>
      </w:r>
      <w:bookmarkEnd w:id="47"/>
      <w:r w:rsidRPr="004C485D">
        <w:rPr>
          <w:rFonts w:asciiTheme="minorHAnsi" w:hAnsiTheme="minorHAnsi" w:cstheme="minorHAnsi"/>
          <w:b/>
          <w:bCs/>
          <w:color w:val="000000" w:themeColor="text1"/>
          <w:sz w:val="22"/>
          <w:szCs w:val="22"/>
        </w:rPr>
        <w:t xml:space="preserve"> </w:t>
      </w:r>
    </w:p>
    <w:p w14:paraId="46E543A0" w14:textId="685CCF22" w:rsidR="00DC68B3" w:rsidRPr="00DC68B3" w:rsidRDefault="00CC5625" w:rsidP="00DC68B3">
      <w:pPr>
        <w:jc w:val="both"/>
        <w:rPr>
          <w:rFonts w:cstheme="minorHAnsi"/>
        </w:rPr>
      </w:pPr>
      <w:r w:rsidRPr="004C485D">
        <w:rPr>
          <w:rFonts w:cstheme="minorHAnsi"/>
        </w:rPr>
        <w:t>As specified in the scheme notification - the recoveries that MLI secures from its borrowers, needs to be provided to NCGTC</w:t>
      </w:r>
      <w:r w:rsidR="00372B27" w:rsidRPr="004C485D">
        <w:rPr>
          <w:rFonts w:cstheme="minorHAnsi"/>
        </w:rPr>
        <w:t>, but only the NCGTC share which is 75% of the total recovery proceedings for the corresponding loan a/c or CG.</w:t>
      </w:r>
    </w:p>
    <w:p w14:paraId="77F38DD1" w14:textId="77777777" w:rsidR="00336681" w:rsidRPr="004C485D" w:rsidRDefault="00336681" w:rsidP="00336681">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48" w:name="_Toc522270843"/>
      <w:bookmarkStart w:id="49" w:name="_Toc188534264"/>
      <w:r w:rsidRPr="004C485D">
        <w:rPr>
          <w:rFonts w:asciiTheme="minorHAnsi" w:hAnsiTheme="minorHAnsi" w:cstheme="minorHAnsi"/>
          <w:b/>
          <w:bCs/>
          <w:color w:val="000000" w:themeColor="text1"/>
          <w:sz w:val="22"/>
          <w:szCs w:val="22"/>
        </w:rPr>
        <w:lastRenderedPageBreak/>
        <w:t>Allotting Recovery Unique Identifiers – Recovery Id</w:t>
      </w:r>
      <w:bookmarkEnd w:id="48"/>
      <w:bookmarkEnd w:id="49"/>
    </w:p>
    <w:p w14:paraId="55947E2A" w14:textId="77777777" w:rsidR="00336681" w:rsidRPr="004C485D" w:rsidRDefault="00336681" w:rsidP="00336681">
      <w:pPr>
        <w:rPr>
          <w:rFonts w:cstheme="minorHAnsi"/>
        </w:rPr>
      </w:pPr>
      <w:r w:rsidRPr="004C485D">
        <w:rPr>
          <w:rFonts w:cstheme="minorHAnsi"/>
        </w:rPr>
        <w:t>For the eligible recovery records, system allocates a unique identification number, called as Recovery Id. This recovery id is allotted to the input file (or the batch) and to each recovery transaction (at each CG/Account level).</w:t>
      </w:r>
    </w:p>
    <w:p w14:paraId="3CB8F92F" w14:textId="77777777" w:rsidR="00336681" w:rsidRPr="004C485D" w:rsidRDefault="00336681" w:rsidP="00336681">
      <w:pPr>
        <w:pStyle w:val="Heading3"/>
        <w:keepLines w:val="0"/>
        <w:numPr>
          <w:ilvl w:val="4"/>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50" w:name="_Toc522270844"/>
      <w:bookmarkStart w:id="51" w:name="_Toc188534265"/>
      <w:r w:rsidRPr="004C485D">
        <w:rPr>
          <w:rFonts w:asciiTheme="minorHAnsi" w:hAnsiTheme="minorHAnsi" w:cstheme="minorHAnsi"/>
          <w:b/>
          <w:bCs/>
          <w:color w:val="000000" w:themeColor="text1"/>
          <w:sz w:val="22"/>
          <w:szCs w:val="22"/>
        </w:rPr>
        <w:t>Allotting Batch Recovery Unique Identifier – Batch Recovery Id</w:t>
      </w:r>
      <w:bookmarkEnd w:id="50"/>
      <w:bookmarkEnd w:id="51"/>
    </w:p>
    <w:p w14:paraId="1F3C5771" w14:textId="77777777" w:rsidR="00336681" w:rsidRPr="004C485D" w:rsidRDefault="00336681" w:rsidP="00336681">
      <w:pPr>
        <w:jc w:val="both"/>
        <w:rPr>
          <w:rFonts w:cstheme="minorHAnsi"/>
        </w:rPr>
      </w:pPr>
      <w:r w:rsidRPr="004C485D">
        <w:rPr>
          <w:rFonts w:cstheme="minorHAnsi"/>
        </w:rPr>
        <w:t>This unique identifies is at the batch level, called as Batch Recovery Id – which is a unique identification allotted to the notified batch of recoveries, for traceability and management of recoveries in SURGE system.</w:t>
      </w:r>
    </w:p>
    <w:p w14:paraId="68F35BF2" w14:textId="77777777" w:rsidR="00336681" w:rsidRPr="004C485D" w:rsidRDefault="00336681" w:rsidP="00336681">
      <w:pPr>
        <w:jc w:val="both"/>
        <w:rPr>
          <w:rFonts w:cstheme="minorHAnsi"/>
        </w:rPr>
      </w:pPr>
      <w:r w:rsidRPr="004C485D">
        <w:rPr>
          <w:rFonts w:cstheme="minorHAnsi"/>
        </w:rPr>
        <w:t>Batch Recovery Id follows a specific format for this scheme:</w:t>
      </w:r>
    </w:p>
    <w:p w14:paraId="3FA1767B" w14:textId="2BF72A63" w:rsidR="00336681" w:rsidRPr="004C485D" w:rsidRDefault="00336681" w:rsidP="00336681">
      <w:pPr>
        <w:jc w:val="both"/>
        <w:rPr>
          <w:rFonts w:cstheme="minorHAnsi"/>
        </w:rPr>
      </w:pPr>
      <w:r w:rsidRPr="004C485D">
        <w:rPr>
          <w:rFonts w:cstheme="minorHAnsi"/>
          <w:noProof/>
          <w:lang w:val="en-IN" w:eastAsia="en-IN"/>
        </w:rPr>
        <w:drawing>
          <wp:inline distT="0" distB="0" distL="0" distR="0" wp14:anchorId="733D2142" wp14:editId="0AB51B4F">
            <wp:extent cx="5486400" cy="2286000"/>
            <wp:effectExtent l="57150" t="0" r="762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04B1990" w14:textId="77777777" w:rsidR="00336681" w:rsidRPr="004C485D" w:rsidRDefault="00336681" w:rsidP="00336681">
      <w:pPr>
        <w:pStyle w:val="Heading3"/>
        <w:keepLines w:val="0"/>
        <w:numPr>
          <w:ilvl w:val="4"/>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52" w:name="_Toc522270845"/>
      <w:bookmarkStart w:id="53" w:name="_Toc188534266"/>
      <w:r w:rsidRPr="004C485D">
        <w:rPr>
          <w:rFonts w:asciiTheme="minorHAnsi" w:hAnsiTheme="minorHAnsi" w:cstheme="minorHAnsi"/>
          <w:b/>
          <w:bCs/>
          <w:color w:val="000000" w:themeColor="text1"/>
          <w:sz w:val="22"/>
          <w:szCs w:val="22"/>
        </w:rPr>
        <w:t>Allotting CG/Account Recovery Unique Identifier – Account Recovery Id</w:t>
      </w:r>
      <w:bookmarkEnd w:id="52"/>
      <w:bookmarkEnd w:id="53"/>
    </w:p>
    <w:p w14:paraId="4C206AB9" w14:textId="77777777" w:rsidR="00336681" w:rsidRPr="004C485D" w:rsidRDefault="00336681" w:rsidP="00336681">
      <w:pPr>
        <w:jc w:val="both"/>
        <w:rPr>
          <w:rFonts w:cstheme="minorHAnsi"/>
        </w:rPr>
      </w:pPr>
      <w:r w:rsidRPr="004C485D">
        <w:rPr>
          <w:rFonts w:cstheme="minorHAnsi"/>
        </w:rPr>
        <w:t>This unique identifies is at the account level, called as Account Recovery Id – which is a unique identification allotted to the notified batch of recoveries, for traceability and management of recoveries in SURGE system.</w:t>
      </w:r>
    </w:p>
    <w:p w14:paraId="12AB2B01" w14:textId="77777777" w:rsidR="00336681" w:rsidRPr="004C485D" w:rsidRDefault="00336681" w:rsidP="00336681">
      <w:pPr>
        <w:jc w:val="both"/>
        <w:rPr>
          <w:rFonts w:cstheme="minorHAnsi"/>
        </w:rPr>
      </w:pPr>
      <w:r w:rsidRPr="004C485D">
        <w:rPr>
          <w:rFonts w:cstheme="minorHAnsi"/>
        </w:rPr>
        <w:t>Account Recovery Id follows a specific format for this scheme:</w:t>
      </w:r>
    </w:p>
    <w:p w14:paraId="4B9D7923" w14:textId="77777777" w:rsidR="00336681" w:rsidRPr="004C485D" w:rsidRDefault="00336681" w:rsidP="00336681">
      <w:pPr>
        <w:jc w:val="both"/>
        <w:rPr>
          <w:rFonts w:cstheme="minorHAnsi"/>
        </w:rPr>
      </w:pPr>
      <w:r w:rsidRPr="004C485D">
        <w:rPr>
          <w:rFonts w:cstheme="minorHAnsi"/>
          <w:noProof/>
          <w:lang w:val="en-IN" w:eastAsia="en-IN"/>
        </w:rPr>
        <w:drawing>
          <wp:inline distT="0" distB="0" distL="0" distR="0" wp14:anchorId="110ED0B0" wp14:editId="5AD436EC">
            <wp:extent cx="5486400" cy="2286000"/>
            <wp:effectExtent l="57150" t="0" r="7620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A39D21B" w14:textId="77777777" w:rsidR="00CC5625" w:rsidRPr="004C485D" w:rsidRDefault="00CC5625" w:rsidP="00CC5625">
      <w:pPr>
        <w:jc w:val="both"/>
        <w:rPr>
          <w:rFonts w:cstheme="minorHAnsi"/>
        </w:rPr>
      </w:pPr>
    </w:p>
    <w:p w14:paraId="7D347CF2" w14:textId="1818D102" w:rsidR="004F4381" w:rsidRPr="004C485D" w:rsidRDefault="003F7BF4"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r w:rsidRPr="004C485D">
        <w:rPr>
          <w:rFonts w:asciiTheme="minorHAnsi" w:hAnsiTheme="minorHAnsi" w:cstheme="minorHAnsi"/>
          <w:sz w:val="22"/>
          <w:szCs w:val="22"/>
        </w:rPr>
        <w:t xml:space="preserve"> </w:t>
      </w:r>
      <w:bookmarkStart w:id="54" w:name="_Toc188534267"/>
      <w:r w:rsidR="004F4381" w:rsidRPr="004C485D">
        <w:rPr>
          <w:rFonts w:asciiTheme="minorHAnsi" w:hAnsiTheme="minorHAnsi" w:cstheme="minorHAnsi"/>
          <w:b/>
          <w:bCs/>
          <w:color w:val="000000" w:themeColor="text1"/>
          <w:sz w:val="22"/>
          <w:szCs w:val="22"/>
        </w:rPr>
        <w:t xml:space="preserve">Payment </w:t>
      </w:r>
      <w:r w:rsidR="00B74C6D" w:rsidRPr="004C485D">
        <w:rPr>
          <w:rFonts w:asciiTheme="minorHAnsi" w:hAnsiTheme="minorHAnsi" w:cstheme="minorHAnsi"/>
          <w:b/>
          <w:bCs/>
          <w:color w:val="000000" w:themeColor="text1"/>
          <w:sz w:val="22"/>
          <w:szCs w:val="22"/>
        </w:rPr>
        <w:t>from</w:t>
      </w:r>
      <w:r w:rsidR="00A80B71" w:rsidRPr="004C485D">
        <w:rPr>
          <w:rFonts w:asciiTheme="minorHAnsi" w:hAnsiTheme="minorHAnsi" w:cstheme="minorHAnsi"/>
          <w:b/>
          <w:bCs/>
          <w:color w:val="000000" w:themeColor="text1"/>
          <w:sz w:val="22"/>
          <w:szCs w:val="22"/>
        </w:rPr>
        <w:t xml:space="preserve"> MLI </w:t>
      </w:r>
      <w:r w:rsidR="00B74C6D" w:rsidRPr="004C485D">
        <w:rPr>
          <w:rFonts w:asciiTheme="minorHAnsi" w:hAnsiTheme="minorHAnsi" w:cstheme="minorHAnsi"/>
          <w:b/>
          <w:bCs/>
          <w:color w:val="000000" w:themeColor="text1"/>
          <w:sz w:val="22"/>
          <w:szCs w:val="22"/>
        </w:rPr>
        <w:t>for</w:t>
      </w:r>
      <w:r w:rsidR="00A80B71" w:rsidRPr="004C485D">
        <w:rPr>
          <w:rFonts w:asciiTheme="minorHAnsi" w:hAnsiTheme="minorHAnsi" w:cstheme="minorHAnsi"/>
          <w:b/>
          <w:bCs/>
          <w:color w:val="000000" w:themeColor="text1"/>
          <w:sz w:val="22"/>
          <w:szCs w:val="22"/>
        </w:rPr>
        <w:t xml:space="preserve"> Notified </w:t>
      </w:r>
      <w:r w:rsidR="004F4381" w:rsidRPr="004C485D">
        <w:rPr>
          <w:rFonts w:asciiTheme="minorHAnsi" w:hAnsiTheme="minorHAnsi" w:cstheme="minorHAnsi"/>
          <w:b/>
          <w:bCs/>
          <w:color w:val="000000" w:themeColor="text1"/>
          <w:sz w:val="22"/>
          <w:szCs w:val="22"/>
        </w:rPr>
        <w:t>Recoveries</w:t>
      </w:r>
      <w:bookmarkEnd w:id="54"/>
    </w:p>
    <w:p w14:paraId="4EC6C81C" w14:textId="77777777" w:rsidR="004F4381" w:rsidRPr="004C485D" w:rsidRDefault="004F4381" w:rsidP="004F4381">
      <w:pPr>
        <w:jc w:val="both"/>
        <w:rPr>
          <w:rFonts w:cstheme="minorHAnsi"/>
        </w:rPr>
      </w:pPr>
      <w:r w:rsidRPr="004C485D">
        <w:rPr>
          <w:rFonts w:cstheme="minorHAnsi"/>
        </w:rPr>
        <w:t xml:space="preserve">MLI will need to make the payment of the recoveries (total recoveries) against the recovery file uploaded by him and approved by NCGTC Approver. </w:t>
      </w:r>
    </w:p>
    <w:p w14:paraId="2732048E" w14:textId="49D1C0CF" w:rsidR="007B1277" w:rsidRPr="004C485D" w:rsidRDefault="004F4381" w:rsidP="004F4381">
      <w:pPr>
        <w:jc w:val="both"/>
        <w:rPr>
          <w:rFonts w:cstheme="minorHAnsi"/>
        </w:rPr>
      </w:pPr>
      <w:r w:rsidRPr="004C485D">
        <w:rPr>
          <w:rFonts w:cstheme="minorHAnsi"/>
        </w:rPr>
        <w:t>Note that MLI will need to make the payment of the recoveries using RTGS/NEFT facility and provide the UTR/reference number in SU</w:t>
      </w:r>
      <w:r w:rsidR="007B1277" w:rsidRPr="004C485D">
        <w:rPr>
          <w:rFonts w:cstheme="minorHAnsi"/>
        </w:rPr>
        <w:t xml:space="preserve">RGE. </w:t>
      </w:r>
    </w:p>
    <w:p w14:paraId="0EDE8F75" w14:textId="329A7301" w:rsidR="00BD794F" w:rsidRPr="004C485D" w:rsidRDefault="00BD794F" w:rsidP="004F4381">
      <w:pPr>
        <w:jc w:val="both"/>
        <w:rPr>
          <w:rFonts w:cstheme="minorHAnsi"/>
        </w:rPr>
      </w:pPr>
      <w:r w:rsidRPr="004C485D">
        <w:rPr>
          <w:rFonts w:cstheme="minorHAnsi"/>
        </w:rPr>
        <w:t>Refer the BRD – Payment Mechanism for further reference.</w:t>
      </w:r>
    </w:p>
    <w:p w14:paraId="7C7F997C" w14:textId="12C19306" w:rsidR="00BB6B2C" w:rsidRPr="004C485D" w:rsidRDefault="004F4381" w:rsidP="004F4381">
      <w:pPr>
        <w:jc w:val="both"/>
        <w:rPr>
          <w:rFonts w:cstheme="minorHAnsi"/>
        </w:rPr>
      </w:pPr>
      <w:r w:rsidRPr="004C485D">
        <w:rPr>
          <w:rFonts w:cstheme="minorHAnsi"/>
        </w:rPr>
        <w:t xml:space="preserve">  </w:t>
      </w:r>
    </w:p>
    <w:p w14:paraId="0C3A8D2C" w14:textId="736B52C6" w:rsidR="00F40185" w:rsidRPr="004C485D" w:rsidRDefault="00CC5625"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55" w:name="_Toc188534268"/>
      <w:r w:rsidRPr="004C485D">
        <w:rPr>
          <w:rFonts w:asciiTheme="minorHAnsi" w:hAnsiTheme="minorHAnsi" w:cstheme="minorHAnsi"/>
          <w:b/>
          <w:bCs/>
          <w:color w:val="000000" w:themeColor="text1"/>
          <w:sz w:val="22"/>
          <w:szCs w:val="22"/>
        </w:rPr>
        <w:t xml:space="preserve">Penalty </w:t>
      </w:r>
      <w:r w:rsidR="00F40185" w:rsidRPr="004C485D">
        <w:rPr>
          <w:rFonts w:asciiTheme="minorHAnsi" w:hAnsiTheme="minorHAnsi" w:cstheme="minorHAnsi"/>
          <w:b/>
          <w:bCs/>
          <w:color w:val="000000" w:themeColor="text1"/>
          <w:sz w:val="22"/>
          <w:szCs w:val="22"/>
        </w:rPr>
        <w:t>Calculation</w:t>
      </w:r>
      <w:r w:rsidRPr="004C485D">
        <w:rPr>
          <w:rFonts w:asciiTheme="minorHAnsi" w:hAnsiTheme="minorHAnsi" w:cstheme="minorHAnsi"/>
          <w:b/>
          <w:bCs/>
          <w:color w:val="000000" w:themeColor="text1"/>
          <w:sz w:val="22"/>
          <w:szCs w:val="22"/>
        </w:rPr>
        <w:t xml:space="preserve"> on Recovery Proceedings from MLI</w:t>
      </w:r>
      <w:bookmarkEnd w:id="55"/>
      <w:r w:rsidR="00F40185" w:rsidRPr="004C485D">
        <w:rPr>
          <w:rFonts w:asciiTheme="minorHAnsi" w:hAnsiTheme="minorHAnsi" w:cstheme="minorHAnsi"/>
          <w:b/>
          <w:bCs/>
          <w:color w:val="000000" w:themeColor="text1"/>
          <w:sz w:val="22"/>
          <w:szCs w:val="22"/>
        </w:rPr>
        <w:t xml:space="preserve"> </w:t>
      </w:r>
    </w:p>
    <w:p w14:paraId="1DABCC4D" w14:textId="77777777" w:rsidR="006B1D33" w:rsidRPr="004C485D" w:rsidRDefault="006B1D33" w:rsidP="006B1D33">
      <w:pPr>
        <w:jc w:val="both"/>
        <w:rPr>
          <w:rFonts w:cstheme="minorHAnsi"/>
        </w:rPr>
      </w:pPr>
      <w:r w:rsidRPr="004C485D">
        <w:rPr>
          <w:rFonts w:cstheme="minorHAnsi"/>
        </w:rPr>
        <w:t xml:space="preserve">The recovery proceedings provided by MLI for each corresponding CG (as specified in section 1.3.5) – will have penal charge consideration as well. This consideration is undertaken by system at the time when MLI makes payment of the recovery proceedings in full (he may do the payment of the recoveries at one go or in tranches) and when these are reconciled by NCGTC Accounts Dept. System will calculate the following (against each loan a/c). However, note that the penal calculations will be done in either monthly or yearly manner as shown below: </w:t>
      </w:r>
    </w:p>
    <w:p w14:paraId="62C95E2B" w14:textId="77777777" w:rsidR="006B1D33" w:rsidRPr="004C485D" w:rsidRDefault="006B1D33" w:rsidP="006B1D33">
      <w:pPr>
        <w:jc w:val="both"/>
        <w:rPr>
          <w:rFonts w:cstheme="minorHAnsi"/>
        </w:rPr>
      </w:pPr>
      <w:r w:rsidRPr="004C485D">
        <w:rPr>
          <w:rFonts w:cstheme="minorHAnsi"/>
        </w:rPr>
        <w:t>In monthly manner, system considers:</w:t>
      </w:r>
    </w:p>
    <w:p w14:paraId="622E7A4D" w14:textId="77777777" w:rsidR="006B1D33" w:rsidRPr="004C485D" w:rsidRDefault="006B1D33" w:rsidP="00EA2795">
      <w:pPr>
        <w:pStyle w:val="ListParagraph"/>
        <w:numPr>
          <w:ilvl w:val="0"/>
          <w:numId w:val="11"/>
        </w:numPr>
        <w:spacing w:line="252" w:lineRule="auto"/>
        <w:jc w:val="both"/>
        <w:rPr>
          <w:rFonts w:cstheme="minorHAnsi"/>
        </w:rPr>
      </w:pPr>
      <w:r w:rsidRPr="004C485D">
        <w:rPr>
          <w:rFonts w:cstheme="minorHAnsi"/>
        </w:rPr>
        <w:t>Date when MLI deposits the final amount which makes the total recoveries as paid (this date is specified in input recovery xml file)</w:t>
      </w:r>
    </w:p>
    <w:p w14:paraId="2C16BE48" w14:textId="77777777" w:rsidR="006B1D33" w:rsidRPr="004C485D" w:rsidRDefault="006B1D33" w:rsidP="00EA2795">
      <w:pPr>
        <w:pStyle w:val="ListParagraph"/>
        <w:numPr>
          <w:ilvl w:val="0"/>
          <w:numId w:val="11"/>
        </w:numPr>
        <w:spacing w:line="252" w:lineRule="auto"/>
        <w:jc w:val="both"/>
        <w:rPr>
          <w:rFonts w:cstheme="minorHAnsi"/>
        </w:rPr>
      </w:pPr>
      <w:r w:rsidRPr="004C485D">
        <w:rPr>
          <w:rFonts w:cstheme="minorHAnsi"/>
        </w:rPr>
        <w:t>Eligible days for penalty (from the date specified in point a above)</w:t>
      </w:r>
    </w:p>
    <w:p w14:paraId="7F8E8F9E" w14:textId="77777777" w:rsidR="006B1D33" w:rsidRPr="004C485D" w:rsidRDefault="006B1D33" w:rsidP="00EA2795">
      <w:pPr>
        <w:pStyle w:val="ListParagraph"/>
        <w:numPr>
          <w:ilvl w:val="0"/>
          <w:numId w:val="11"/>
        </w:numPr>
        <w:spacing w:line="252" w:lineRule="auto"/>
        <w:jc w:val="both"/>
        <w:rPr>
          <w:rFonts w:cstheme="minorHAnsi"/>
        </w:rPr>
      </w:pPr>
      <w:r w:rsidRPr="004C485D">
        <w:rPr>
          <w:rFonts w:cstheme="minorHAnsi"/>
        </w:rPr>
        <w:t>Penalty calculated [It will be simple interest based on the notified recovery (as P), Eligible days for penalty (as N), Penalty Rate for delayed Recovery (as R). Thus the formula used will be – P*N*R/365]</w:t>
      </w:r>
    </w:p>
    <w:p w14:paraId="1B289AD5" w14:textId="77777777" w:rsidR="006B1D33" w:rsidRPr="004C485D" w:rsidRDefault="006B1D33" w:rsidP="006B1D33">
      <w:pPr>
        <w:pStyle w:val="ListParagraph"/>
        <w:spacing w:line="252" w:lineRule="auto"/>
        <w:ind w:left="360"/>
        <w:jc w:val="both"/>
        <w:rPr>
          <w:rFonts w:cstheme="minorHAnsi"/>
        </w:rPr>
      </w:pPr>
      <w:r w:rsidRPr="004C485D">
        <w:rPr>
          <w:rFonts w:cstheme="minorHAnsi"/>
        </w:rPr>
        <w:t>Here P = NCGTC Share. Penalty needs to be charged on NCGTC Share only.</w:t>
      </w:r>
    </w:p>
    <w:p w14:paraId="7FC8AFB9" w14:textId="508B5E4F" w:rsidR="006B1D33" w:rsidRPr="004C485D" w:rsidRDefault="006B1D33" w:rsidP="006B1D33">
      <w:pPr>
        <w:spacing w:line="252" w:lineRule="auto"/>
        <w:jc w:val="both"/>
        <w:rPr>
          <w:rFonts w:cstheme="minorHAnsi"/>
        </w:rPr>
      </w:pPr>
      <w:r w:rsidRPr="004C485D">
        <w:rPr>
          <w:rFonts w:cstheme="minorHAnsi"/>
        </w:rPr>
        <w:t>This is explained in the following possible scenarios. For all the below scenarios, following values needs to be considered:</w:t>
      </w:r>
    </w:p>
    <w:p w14:paraId="0DADCA8E" w14:textId="77777777" w:rsidR="006B1D33" w:rsidRPr="004C485D" w:rsidRDefault="006B1D33" w:rsidP="006B1D33">
      <w:pPr>
        <w:spacing w:line="252" w:lineRule="auto"/>
        <w:jc w:val="both"/>
        <w:rPr>
          <w:rFonts w:cstheme="minorHAnsi"/>
        </w:rPr>
      </w:pPr>
    </w:p>
    <w:tbl>
      <w:tblPr>
        <w:tblStyle w:val="GridTable4-Accent1"/>
        <w:tblW w:w="7260" w:type="dxa"/>
        <w:tblLook w:val="04A0" w:firstRow="1" w:lastRow="0" w:firstColumn="1" w:lastColumn="0" w:noHBand="0" w:noVBand="1"/>
      </w:tblPr>
      <w:tblGrid>
        <w:gridCol w:w="5480"/>
        <w:gridCol w:w="1780"/>
      </w:tblGrid>
      <w:tr w:rsidR="006B1D33" w:rsidRPr="004C485D" w14:paraId="7D9AFB28" w14:textId="77777777" w:rsidTr="00773DE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510A3DF3" w14:textId="77777777" w:rsidR="006B1D33" w:rsidRPr="004C485D" w:rsidRDefault="006B1D33" w:rsidP="00943AA4">
            <w:pPr>
              <w:jc w:val="both"/>
              <w:rPr>
                <w:rFonts w:eastAsia="Times New Roman" w:cstheme="minorHAnsi"/>
                <w:b w:val="0"/>
                <w:color w:val="000000"/>
              </w:rPr>
            </w:pPr>
            <w:r w:rsidRPr="004C485D">
              <w:rPr>
                <w:rFonts w:eastAsia="Times New Roman" w:cstheme="minorHAnsi"/>
                <w:b w:val="0"/>
                <w:color w:val="000000"/>
              </w:rPr>
              <w:t>Month when recovery file is uploaded by MLI</w:t>
            </w:r>
          </w:p>
        </w:tc>
        <w:tc>
          <w:tcPr>
            <w:tcW w:w="1780" w:type="dxa"/>
            <w:noWrap/>
            <w:hideMark/>
          </w:tcPr>
          <w:p w14:paraId="10F762EE" w14:textId="77777777" w:rsidR="006B1D33" w:rsidRPr="004C485D" w:rsidRDefault="006B1D33" w:rsidP="00943AA4">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rPr>
            </w:pPr>
            <w:r w:rsidRPr="004C485D">
              <w:rPr>
                <w:rFonts w:eastAsia="Times New Roman" w:cstheme="minorHAnsi"/>
                <w:b w:val="0"/>
                <w:color w:val="000000"/>
              </w:rPr>
              <w:t>Feb-18</w:t>
            </w:r>
          </w:p>
        </w:tc>
      </w:tr>
      <w:tr w:rsidR="006B1D33" w:rsidRPr="004C485D" w14:paraId="048BEBE2" w14:textId="77777777" w:rsidTr="00773D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noWrap/>
            <w:hideMark/>
          </w:tcPr>
          <w:p w14:paraId="3DA21E4C" w14:textId="77777777" w:rsidR="006B1D33" w:rsidRPr="004C485D" w:rsidRDefault="006B1D33" w:rsidP="00943AA4">
            <w:pPr>
              <w:jc w:val="both"/>
              <w:rPr>
                <w:rFonts w:eastAsia="Times New Roman" w:cstheme="minorHAnsi"/>
                <w:b w:val="0"/>
                <w:color w:val="000000"/>
              </w:rPr>
            </w:pPr>
            <w:r w:rsidRPr="004C485D">
              <w:rPr>
                <w:rFonts w:eastAsia="Times New Roman" w:cstheme="minorHAnsi"/>
                <w:b w:val="0"/>
                <w:color w:val="000000"/>
              </w:rPr>
              <w:t>Rate of Penalty</w:t>
            </w:r>
          </w:p>
        </w:tc>
        <w:tc>
          <w:tcPr>
            <w:tcW w:w="1780" w:type="dxa"/>
            <w:noWrap/>
            <w:hideMark/>
          </w:tcPr>
          <w:p w14:paraId="0F7131B0" w14:textId="77777777" w:rsidR="006B1D33" w:rsidRPr="004C485D" w:rsidRDefault="006B1D33" w:rsidP="00943AA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10%</w:t>
            </w:r>
          </w:p>
        </w:tc>
      </w:tr>
      <w:tr w:rsidR="006B1D33" w:rsidRPr="004C485D" w14:paraId="1C355CB2" w14:textId="77777777" w:rsidTr="00773DE2">
        <w:trPr>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06E4E066" w14:textId="77777777" w:rsidR="006B1D33" w:rsidRPr="004C485D" w:rsidRDefault="006B1D33" w:rsidP="00943AA4">
            <w:pPr>
              <w:jc w:val="both"/>
              <w:rPr>
                <w:rFonts w:eastAsia="Times New Roman" w:cstheme="minorHAnsi"/>
                <w:b w:val="0"/>
                <w:color w:val="000000"/>
              </w:rPr>
            </w:pPr>
            <w:r w:rsidRPr="004C485D">
              <w:rPr>
                <w:rFonts w:eastAsia="Times New Roman" w:cstheme="minorHAnsi"/>
                <w:b w:val="0"/>
                <w:color w:val="000000"/>
              </w:rPr>
              <w:t>DATE when the last Tranch for full recovery payment is received and Reconciled by NCGTC Accounts Department</w:t>
            </w:r>
          </w:p>
        </w:tc>
        <w:tc>
          <w:tcPr>
            <w:tcW w:w="1780" w:type="dxa"/>
            <w:noWrap/>
            <w:hideMark/>
          </w:tcPr>
          <w:p w14:paraId="15814B60" w14:textId="77777777" w:rsidR="006B1D33" w:rsidRPr="004C485D" w:rsidRDefault="006B1D33" w:rsidP="00943AA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r>
      <w:tr w:rsidR="006B1D33" w:rsidRPr="004C485D" w14:paraId="624AEA3A" w14:textId="77777777" w:rsidTr="00773D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4631E2B1" w14:textId="77777777" w:rsidR="006B1D33" w:rsidRPr="004C485D" w:rsidRDefault="006B1D33" w:rsidP="00943AA4">
            <w:pPr>
              <w:jc w:val="both"/>
              <w:rPr>
                <w:rFonts w:eastAsia="Times New Roman" w:cstheme="minorHAnsi"/>
                <w:b w:val="0"/>
                <w:color w:val="000000"/>
              </w:rPr>
            </w:pPr>
            <w:r w:rsidRPr="004C485D">
              <w:rPr>
                <w:rFonts w:eastAsia="Times New Roman" w:cstheme="minorHAnsi"/>
                <w:b w:val="0"/>
                <w:color w:val="000000"/>
              </w:rPr>
              <w:t>No of Days NCGTC has to Refund</w:t>
            </w:r>
          </w:p>
        </w:tc>
        <w:tc>
          <w:tcPr>
            <w:tcW w:w="1780" w:type="dxa"/>
            <w:noWrap/>
            <w:hideMark/>
          </w:tcPr>
          <w:p w14:paraId="02D28BD4" w14:textId="77777777" w:rsidR="006B1D33" w:rsidRPr="004C485D" w:rsidRDefault="006B1D33" w:rsidP="00943AA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30</w:t>
            </w:r>
          </w:p>
        </w:tc>
      </w:tr>
    </w:tbl>
    <w:p w14:paraId="6F08A556" w14:textId="77777777" w:rsidR="006B1D33" w:rsidRPr="004C485D" w:rsidRDefault="006B1D33" w:rsidP="006B1D33">
      <w:pPr>
        <w:spacing w:line="252" w:lineRule="auto"/>
        <w:jc w:val="both"/>
        <w:rPr>
          <w:rFonts w:cstheme="minorHAnsi"/>
        </w:rPr>
      </w:pPr>
    </w:p>
    <w:p w14:paraId="39BBC529" w14:textId="77777777" w:rsidR="006B1D33" w:rsidRPr="004C485D" w:rsidRDefault="006B1D33" w:rsidP="00EA2795">
      <w:pPr>
        <w:pStyle w:val="ListParagraph"/>
        <w:numPr>
          <w:ilvl w:val="0"/>
          <w:numId w:val="12"/>
        </w:numPr>
        <w:spacing w:line="252" w:lineRule="auto"/>
        <w:jc w:val="both"/>
        <w:rPr>
          <w:rFonts w:cstheme="minorHAnsi"/>
          <w:b/>
        </w:rPr>
      </w:pPr>
      <w:r w:rsidRPr="004C485D">
        <w:rPr>
          <w:rFonts w:cstheme="minorHAnsi"/>
          <w:b/>
        </w:rPr>
        <w:t xml:space="preserve">Scenario 1: </w:t>
      </w:r>
    </w:p>
    <w:p w14:paraId="7387858A" w14:textId="77777777" w:rsidR="006B1D33" w:rsidRPr="004C485D" w:rsidRDefault="006B1D33" w:rsidP="00EA2795">
      <w:pPr>
        <w:pStyle w:val="ListParagraph"/>
        <w:numPr>
          <w:ilvl w:val="1"/>
          <w:numId w:val="12"/>
        </w:numPr>
        <w:spacing w:line="252" w:lineRule="auto"/>
        <w:jc w:val="both"/>
        <w:rPr>
          <w:rFonts w:cstheme="minorHAnsi"/>
          <w:b/>
        </w:rPr>
      </w:pPr>
      <w:r w:rsidRPr="004C485D">
        <w:rPr>
          <w:rFonts w:cstheme="minorHAnsi"/>
          <w:b/>
        </w:rPr>
        <w:t>No Penalty situation</w:t>
      </w:r>
    </w:p>
    <w:p w14:paraId="311B028F" w14:textId="77777777" w:rsidR="006B1D33" w:rsidRPr="004C485D" w:rsidRDefault="006B1D33" w:rsidP="00EA2795">
      <w:pPr>
        <w:pStyle w:val="ListParagraph"/>
        <w:numPr>
          <w:ilvl w:val="1"/>
          <w:numId w:val="12"/>
        </w:numPr>
        <w:spacing w:line="252" w:lineRule="auto"/>
        <w:jc w:val="both"/>
        <w:rPr>
          <w:rFonts w:cstheme="minorHAnsi"/>
          <w:b/>
        </w:rPr>
      </w:pPr>
      <w:r w:rsidRPr="004C485D">
        <w:rPr>
          <w:rFonts w:cstheme="minorHAnsi"/>
          <w:b/>
        </w:rPr>
        <w:t>For Loan A/c whose Final claim has Lodged and Settled – MLI Provides only the NCGTC Share</w:t>
      </w:r>
    </w:p>
    <w:p w14:paraId="743DF280" w14:textId="77777777" w:rsidR="006B1D33" w:rsidRPr="004C485D" w:rsidRDefault="006B1D33" w:rsidP="00EA2795">
      <w:pPr>
        <w:pStyle w:val="ListParagraph"/>
        <w:numPr>
          <w:ilvl w:val="1"/>
          <w:numId w:val="12"/>
        </w:numPr>
        <w:spacing w:line="252" w:lineRule="auto"/>
        <w:jc w:val="both"/>
        <w:rPr>
          <w:rFonts w:cstheme="minorHAnsi"/>
          <w:b/>
        </w:rPr>
      </w:pPr>
      <w:r w:rsidRPr="004C485D">
        <w:rPr>
          <w:rFonts w:cstheme="minorHAnsi"/>
          <w:b/>
        </w:rPr>
        <w:t>For Loan A/c whose Final claim has NOT being Lodged and Settled – MLI Provides entire recovery proceedings</w:t>
      </w:r>
    </w:p>
    <w:tbl>
      <w:tblPr>
        <w:tblStyle w:val="GridTable4-Accent1"/>
        <w:tblW w:w="0" w:type="auto"/>
        <w:tblLook w:val="04A0" w:firstRow="1" w:lastRow="0" w:firstColumn="1" w:lastColumn="0" w:noHBand="0" w:noVBand="1"/>
      </w:tblPr>
      <w:tblGrid>
        <w:gridCol w:w="607"/>
        <w:gridCol w:w="585"/>
        <w:gridCol w:w="730"/>
        <w:gridCol w:w="1368"/>
        <w:gridCol w:w="730"/>
        <w:gridCol w:w="693"/>
        <w:gridCol w:w="607"/>
        <w:gridCol w:w="902"/>
        <w:gridCol w:w="902"/>
        <w:gridCol w:w="1221"/>
        <w:gridCol w:w="1005"/>
      </w:tblGrid>
      <w:tr w:rsidR="006B1D33" w:rsidRPr="004C485D" w14:paraId="3F256EEA" w14:textId="77777777" w:rsidTr="00773DE2">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78D0E71" w14:textId="77777777" w:rsidR="006B1D33" w:rsidRPr="004C485D" w:rsidRDefault="006B1D33" w:rsidP="00943AA4">
            <w:pPr>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496FB4EE"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5D7CEAEC"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1C4D3F1F"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A</w:t>
            </w:r>
          </w:p>
        </w:tc>
        <w:tc>
          <w:tcPr>
            <w:tcW w:w="0" w:type="auto"/>
            <w:noWrap/>
            <w:hideMark/>
          </w:tcPr>
          <w:p w14:paraId="5A7B4481"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45FFE433"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04E2627B"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7BE8B603"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B</w:t>
            </w:r>
          </w:p>
        </w:tc>
        <w:tc>
          <w:tcPr>
            <w:tcW w:w="0" w:type="auto"/>
            <w:noWrap/>
            <w:hideMark/>
          </w:tcPr>
          <w:p w14:paraId="299B8D2C"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C</w:t>
            </w:r>
          </w:p>
        </w:tc>
        <w:tc>
          <w:tcPr>
            <w:tcW w:w="0" w:type="auto"/>
            <w:noWrap/>
            <w:hideMark/>
          </w:tcPr>
          <w:p w14:paraId="4F83A308"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p>
        </w:tc>
        <w:tc>
          <w:tcPr>
            <w:tcW w:w="0" w:type="auto"/>
            <w:noWrap/>
            <w:hideMark/>
          </w:tcPr>
          <w:p w14:paraId="08123FC7"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rPr>
            </w:pPr>
          </w:p>
        </w:tc>
      </w:tr>
      <w:tr w:rsidR="006B1D33" w:rsidRPr="004C485D" w14:paraId="19C0A455" w14:textId="77777777" w:rsidTr="00773DE2">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1CD4A3" w14:textId="77777777" w:rsidR="006B1D33" w:rsidRPr="004C485D" w:rsidRDefault="006B1D33" w:rsidP="00943AA4">
            <w:pPr>
              <w:rPr>
                <w:rFonts w:eastAsia="Times New Roman" w:cstheme="minorHAnsi"/>
                <w:b w:val="0"/>
                <w:bCs w:val="0"/>
                <w:color w:val="000000"/>
              </w:rPr>
            </w:pPr>
            <w:r w:rsidRPr="004C485D">
              <w:rPr>
                <w:rFonts w:eastAsia="Times New Roman" w:cstheme="minorHAnsi"/>
                <w:color w:val="000000"/>
              </w:rPr>
              <w:lastRenderedPageBreak/>
              <w:t>A/c No.</w:t>
            </w:r>
          </w:p>
        </w:tc>
        <w:tc>
          <w:tcPr>
            <w:tcW w:w="0" w:type="auto"/>
            <w:hideMark/>
          </w:tcPr>
          <w:p w14:paraId="5F162B9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Final Claim Settled</w:t>
            </w:r>
          </w:p>
        </w:tc>
        <w:tc>
          <w:tcPr>
            <w:tcW w:w="0" w:type="auto"/>
            <w:hideMark/>
          </w:tcPr>
          <w:p w14:paraId="7092E012"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Date of Recovery (From Borrower to MLI)</w:t>
            </w:r>
          </w:p>
        </w:tc>
        <w:tc>
          <w:tcPr>
            <w:tcW w:w="0" w:type="auto"/>
            <w:hideMark/>
          </w:tcPr>
          <w:p w14:paraId="4DAB16C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Recovery Amount (Only NCGTC Share/Entire Proceedings)</w:t>
            </w:r>
          </w:p>
        </w:tc>
        <w:tc>
          <w:tcPr>
            <w:tcW w:w="0" w:type="auto"/>
            <w:hideMark/>
          </w:tcPr>
          <w:p w14:paraId="37960DC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DATE when the last tranche for full recovery payment is received</w:t>
            </w:r>
          </w:p>
        </w:tc>
        <w:tc>
          <w:tcPr>
            <w:tcW w:w="0" w:type="auto"/>
            <w:hideMark/>
          </w:tcPr>
          <w:p w14:paraId="129BC00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Days Elapsed (From date = Date of Recovery AND To Date = 'C'</w:t>
            </w:r>
          </w:p>
        </w:tc>
        <w:tc>
          <w:tcPr>
            <w:tcW w:w="0" w:type="auto"/>
            <w:hideMark/>
          </w:tcPr>
          <w:p w14:paraId="7C225E2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Eligible Days For Penalty</w:t>
            </w:r>
          </w:p>
        </w:tc>
        <w:tc>
          <w:tcPr>
            <w:tcW w:w="0" w:type="auto"/>
            <w:hideMark/>
          </w:tcPr>
          <w:p w14:paraId="4D82CBF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Penalty Calculated</w:t>
            </w:r>
          </w:p>
        </w:tc>
        <w:tc>
          <w:tcPr>
            <w:tcW w:w="0" w:type="auto"/>
            <w:hideMark/>
          </w:tcPr>
          <w:p w14:paraId="2DD6CB5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 xml:space="preserve">Tax on Penalty </w:t>
            </w:r>
            <w:r w:rsidRPr="004C485D">
              <w:rPr>
                <w:rFonts w:eastAsia="Times New Roman" w:cstheme="minorHAnsi"/>
                <w:b/>
                <w:bCs/>
                <w:color w:val="000000"/>
              </w:rPr>
              <w:br/>
              <w:t>(@18% on E)</w:t>
            </w:r>
          </w:p>
        </w:tc>
        <w:tc>
          <w:tcPr>
            <w:tcW w:w="0" w:type="auto"/>
            <w:hideMark/>
          </w:tcPr>
          <w:p w14:paraId="2444C7C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Recovery Proceedings for Cases -  Post Final Claim (A+B+C) along with Penalty/Taxes</w:t>
            </w:r>
          </w:p>
        </w:tc>
        <w:tc>
          <w:tcPr>
            <w:tcW w:w="0" w:type="auto"/>
            <w:hideMark/>
          </w:tcPr>
          <w:p w14:paraId="7DB166C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 xml:space="preserve">Adjust at The Time of  Final Claim </w:t>
            </w:r>
            <w:r w:rsidRPr="004C485D">
              <w:rPr>
                <w:rFonts w:eastAsia="Times New Roman" w:cstheme="minorHAnsi"/>
                <w:b/>
                <w:bCs/>
                <w:color w:val="000000"/>
              </w:rPr>
              <w:br/>
              <w:t>(A+B+C) along with Penalty/Taxes</w:t>
            </w:r>
          </w:p>
        </w:tc>
      </w:tr>
      <w:tr w:rsidR="006B1D33" w:rsidRPr="004C485D" w14:paraId="16671616" w14:textId="77777777" w:rsidTr="00773DE2">
        <w:trPr>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E6D01A9"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L1</w:t>
            </w:r>
          </w:p>
        </w:tc>
        <w:tc>
          <w:tcPr>
            <w:tcW w:w="0" w:type="auto"/>
            <w:noWrap/>
            <w:hideMark/>
          </w:tcPr>
          <w:p w14:paraId="06E56D6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Y</w:t>
            </w:r>
          </w:p>
        </w:tc>
        <w:tc>
          <w:tcPr>
            <w:tcW w:w="0" w:type="auto"/>
            <w:noWrap/>
            <w:hideMark/>
          </w:tcPr>
          <w:p w14:paraId="2AA2434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4-Feb-18</w:t>
            </w:r>
          </w:p>
        </w:tc>
        <w:tc>
          <w:tcPr>
            <w:tcW w:w="0" w:type="auto"/>
            <w:noWrap/>
            <w:hideMark/>
          </w:tcPr>
          <w:p w14:paraId="2DFB221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7,500.00 </w:t>
            </w:r>
          </w:p>
        </w:tc>
        <w:tc>
          <w:tcPr>
            <w:tcW w:w="0" w:type="auto"/>
            <w:noWrap/>
            <w:hideMark/>
          </w:tcPr>
          <w:p w14:paraId="165730B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c>
          <w:tcPr>
            <w:tcW w:w="0" w:type="auto"/>
            <w:noWrap/>
            <w:hideMark/>
          </w:tcPr>
          <w:p w14:paraId="29F4689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22</w:t>
            </w:r>
          </w:p>
        </w:tc>
        <w:tc>
          <w:tcPr>
            <w:tcW w:w="0" w:type="auto"/>
            <w:noWrap/>
            <w:hideMark/>
          </w:tcPr>
          <w:p w14:paraId="205E5F9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0</w:t>
            </w:r>
          </w:p>
        </w:tc>
        <w:tc>
          <w:tcPr>
            <w:tcW w:w="0" w:type="auto"/>
            <w:noWrap/>
            <w:hideMark/>
          </w:tcPr>
          <w:p w14:paraId="5F854CA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17D9F8F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202FBBF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7,500.00 </w:t>
            </w:r>
          </w:p>
        </w:tc>
        <w:tc>
          <w:tcPr>
            <w:tcW w:w="0" w:type="auto"/>
            <w:noWrap/>
            <w:hideMark/>
          </w:tcPr>
          <w:p w14:paraId="624BF0F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r>
      <w:tr w:rsidR="006B1D33" w:rsidRPr="004C485D" w14:paraId="41D8CFB9" w14:textId="77777777" w:rsidTr="00773DE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BC6F6E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L2</w:t>
            </w:r>
          </w:p>
        </w:tc>
        <w:tc>
          <w:tcPr>
            <w:tcW w:w="0" w:type="auto"/>
            <w:noWrap/>
            <w:hideMark/>
          </w:tcPr>
          <w:p w14:paraId="6AF9C1A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hideMark/>
          </w:tcPr>
          <w:p w14:paraId="0A86C1B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5-Feb-18</w:t>
            </w:r>
          </w:p>
        </w:tc>
        <w:tc>
          <w:tcPr>
            <w:tcW w:w="0" w:type="auto"/>
            <w:noWrap/>
            <w:hideMark/>
          </w:tcPr>
          <w:p w14:paraId="6EC25D2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5,000.00 </w:t>
            </w:r>
          </w:p>
        </w:tc>
        <w:tc>
          <w:tcPr>
            <w:tcW w:w="0" w:type="auto"/>
            <w:noWrap/>
            <w:hideMark/>
          </w:tcPr>
          <w:p w14:paraId="317D5D1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c>
          <w:tcPr>
            <w:tcW w:w="0" w:type="auto"/>
            <w:noWrap/>
            <w:hideMark/>
          </w:tcPr>
          <w:p w14:paraId="3168273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21</w:t>
            </w:r>
          </w:p>
        </w:tc>
        <w:tc>
          <w:tcPr>
            <w:tcW w:w="0" w:type="auto"/>
            <w:noWrap/>
            <w:hideMark/>
          </w:tcPr>
          <w:p w14:paraId="03B58B9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0</w:t>
            </w:r>
          </w:p>
        </w:tc>
        <w:tc>
          <w:tcPr>
            <w:tcW w:w="0" w:type="auto"/>
            <w:noWrap/>
            <w:hideMark/>
          </w:tcPr>
          <w:p w14:paraId="66B86662"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4B3CB19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7275CE9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2C833D70"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5,000.00 </w:t>
            </w:r>
          </w:p>
        </w:tc>
      </w:tr>
      <w:tr w:rsidR="006B1D33" w:rsidRPr="004C485D" w14:paraId="586A9635" w14:textId="77777777" w:rsidTr="00773DE2">
        <w:trPr>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35A5C479"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L3</w:t>
            </w:r>
          </w:p>
        </w:tc>
        <w:tc>
          <w:tcPr>
            <w:tcW w:w="0" w:type="auto"/>
            <w:noWrap/>
            <w:hideMark/>
          </w:tcPr>
          <w:p w14:paraId="336F2EC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hideMark/>
          </w:tcPr>
          <w:p w14:paraId="4B61389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10-Feb-18</w:t>
            </w:r>
          </w:p>
        </w:tc>
        <w:tc>
          <w:tcPr>
            <w:tcW w:w="0" w:type="auto"/>
            <w:noWrap/>
            <w:hideMark/>
          </w:tcPr>
          <w:p w14:paraId="6BC4E59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20,000.00 </w:t>
            </w:r>
          </w:p>
        </w:tc>
        <w:tc>
          <w:tcPr>
            <w:tcW w:w="0" w:type="auto"/>
            <w:noWrap/>
            <w:hideMark/>
          </w:tcPr>
          <w:p w14:paraId="7BA827B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c>
          <w:tcPr>
            <w:tcW w:w="0" w:type="auto"/>
            <w:noWrap/>
            <w:hideMark/>
          </w:tcPr>
          <w:p w14:paraId="7D09A13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15</w:t>
            </w:r>
          </w:p>
        </w:tc>
        <w:tc>
          <w:tcPr>
            <w:tcW w:w="0" w:type="auto"/>
            <w:noWrap/>
            <w:hideMark/>
          </w:tcPr>
          <w:p w14:paraId="757B1BF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0</w:t>
            </w:r>
          </w:p>
        </w:tc>
        <w:tc>
          <w:tcPr>
            <w:tcW w:w="0" w:type="auto"/>
            <w:noWrap/>
            <w:hideMark/>
          </w:tcPr>
          <w:p w14:paraId="0EEDA4B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4DD5827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12FAAB42"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3588B3E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20,000.00 </w:t>
            </w:r>
          </w:p>
        </w:tc>
      </w:tr>
      <w:tr w:rsidR="006B1D33" w:rsidRPr="004C485D" w14:paraId="5067DBE2" w14:textId="77777777" w:rsidTr="00773DE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C1161A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L4</w:t>
            </w:r>
          </w:p>
        </w:tc>
        <w:tc>
          <w:tcPr>
            <w:tcW w:w="0" w:type="auto"/>
            <w:noWrap/>
            <w:hideMark/>
          </w:tcPr>
          <w:p w14:paraId="11DCC4F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Y</w:t>
            </w:r>
          </w:p>
        </w:tc>
        <w:tc>
          <w:tcPr>
            <w:tcW w:w="0" w:type="auto"/>
            <w:noWrap/>
            <w:hideMark/>
          </w:tcPr>
          <w:p w14:paraId="5D7D54DB"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10-Feb-18</w:t>
            </w:r>
          </w:p>
        </w:tc>
        <w:tc>
          <w:tcPr>
            <w:tcW w:w="0" w:type="auto"/>
            <w:noWrap/>
            <w:hideMark/>
          </w:tcPr>
          <w:p w14:paraId="2C2D2B9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18,750.00 </w:t>
            </w:r>
          </w:p>
        </w:tc>
        <w:tc>
          <w:tcPr>
            <w:tcW w:w="0" w:type="auto"/>
            <w:noWrap/>
            <w:hideMark/>
          </w:tcPr>
          <w:p w14:paraId="5BED9452"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c>
          <w:tcPr>
            <w:tcW w:w="0" w:type="auto"/>
            <w:noWrap/>
            <w:hideMark/>
          </w:tcPr>
          <w:p w14:paraId="445FF98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15</w:t>
            </w:r>
          </w:p>
        </w:tc>
        <w:tc>
          <w:tcPr>
            <w:tcW w:w="0" w:type="auto"/>
            <w:noWrap/>
            <w:hideMark/>
          </w:tcPr>
          <w:p w14:paraId="30F4DE4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0</w:t>
            </w:r>
          </w:p>
        </w:tc>
        <w:tc>
          <w:tcPr>
            <w:tcW w:w="0" w:type="auto"/>
            <w:noWrap/>
            <w:hideMark/>
          </w:tcPr>
          <w:p w14:paraId="3CFF232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22F46A3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159B415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18,750.00 </w:t>
            </w:r>
          </w:p>
        </w:tc>
        <w:tc>
          <w:tcPr>
            <w:tcW w:w="0" w:type="auto"/>
            <w:noWrap/>
            <w:hideMark/>
          </w:tcPr>
          <w:p w14:paraId="002617B3"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r>
      <w:tr w:rsidR="006B1D33" w:rsidRPr="004C485D" w14:paraId="109F16C2" w14:textId="77777777" w:rsidTr="00773DE2">
        <w:trPr>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3B6B4D3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L5</w:t>
            </w:r>
          </w:p>
        </w:tc>
        <w:tc>
          <w:tcPr>
            <w:tcW w:w="0" w:type="auto"/>
            <w:noWrap/>
            <w:hideMark/>
          </w:tcPr>
          <w:p w14:paraId="1E7EE0B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hideMark/>
          </w:tcPr>
          <w:p w14:paraId="0480D31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12-Feb-18</w:t>
            </w:r>
          </w:p>
        </w:tc>
        <w:tc>
          <w:tcPr>
            <w:tcW w:w="0" w:type="auto"/>
            <w:noWrap/>
            <w:hideMark/>
          </w:tcPr>
          <w:p w14:paraId="5D2EA25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4,500.00 </w:t>
            </w:r>
          </w:p>
        </w:tc>
        <w:tc>
          <w:tcPr>
            <w:tcW w:w="0" w:type="auto"/>
            <w:noWrap/>
            <w:hideMark/>
          </w:tcPr>
          <w:p w14:paraId="6117026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c>
          <w:tcPr>
            <w:tcW w:w="0" w:type="auto"/>
            <w:noWrap/>
            <w:hideMark/>
          </w:tcPr>
          <w:p w14:paraId="4AC3191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13</w:t>
            </w:r>
          </w:p>
        </w:tc>
        <w:tc>
          <w:tcPr>
            <w:tcW w:w="0" w:type="auto"/>
            <w:noWrap/>
            <w:hideMark/>
          </w:tcPr>
          <w:p w14:paraId="39A700C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0</w:t>
            </w:r>
          </w:p>
        </w:tc>
        <w:tc>
          <w:tcPr>
            <w:tcW w:w="0" w:type="auto"/>
            <w:noWrap/>
            <w:hideMark/>
          </w:tcPr>
          <w:p w14:paraId="56D6395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7363D23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5785817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37C4B6A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4,500.00 </w:t>
            </w:r>
          </w:p>
        </w:tc>
      </w:tr>
      <w:tr w:rsidR="006B1D33" w:rsidRPr="004C485D" w14:paraId="40569C76" w14:textId="77777777" w:rsidTr="00773DE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4238C2E7"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L6</w:t>
            </w:r>
          </w:p>
        </w:tc>
        <w:tc>
          <w:tcPr>
            <w:tcW w:w="0" w:type="auto"/>
            <w:noWrap/>
            <w:hideMark/>
          </w:tcPr>
          <w:p w14:paraId="1699FB20"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hideMark/>
          </w:tcPr>
          <w:p w14:paraId="2C43C0F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12-Feb-18</w:t>
            </w:r>
          </w:p>
        </w:tc>
        <w:tc>
          <w:tcPr>
            <w:tcW w:w="0" w:type="auto"/>
            <w:noWrap/>
            <w:hideMark/>
          </w:tcPr>
          <w:p w14:paraId="3E4F4C8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6,000.00 </w:t>
            </w:r>
          </w:p>
        </w:tc>
        <w:tc>
          <w:tcPr>
            <w:tcW w:w="0" w:type="auto"/>
            <w:noWrap/>
            <w:hideMark/>
          </w:tcPr>
          <w:p w14:paraId="0337ADB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c>
          <w:tcPr>
            <w:tcW w:w="0" w:type="auto"/>
            <w:noWrap/>
            <w:hideMark/>
          </w:tcPr>
          <w:p w14:paraId="0A10E53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13</w:t>
            </w:r>
          </w:p>
        </w:tc>
        <w:tc>
          <w:tcPr>
            <w:tcW w:w="0" w:type="auto"/>
            <w:noWrap/>
            <w:hideMark/>
          </w:tcPr>
          <w:p w14:paraId="4535E8E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0</w:t>
            </w:r>
          </w:p>
        </w:tc>
        <w:tc>
          <w:tcPr>
            <w:tcW w:w="0" w:type="auto"/>
            <w:noWrap/>
            <w:hideMark/>
          </w:tcPr>
          <w:p w14:paraId="40352E7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53456BF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294CCF6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02BDA45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6,000.00 </w:t>
            </w:r>
          </w:p>
        </w:tc>
      </w:tr>
      <w:tr w:rsidR="006B1D33" w:rsidRPr="004C485D" w14:paraId="48181808" w14:textId="77777777" w:rsidTr="00773DE2">
        <w:trPr>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5BD223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L7</w:t>
            </w:r>
          </w:p>
        </w:tc>
        <w:tc>
          <w:tcPr>
            <w:tcW w:w="0" w:type="auto"/>
            <w:noWrap/>
            <w:hideMark/>
          </w:tcPr>
          <w:p w14:paraId="53D5EC5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hideMark/>
          </w:tcPr>
          <w:p w14:paraId="50D9DD4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28-Jan-18</w:t>
            </w:r>
          </w:p>
        </w:tc>
        <w:tc>
          <w:tcPr>
            <w:tcW w:w="0" w:type="auto"/>
            <w:noWrap/>
            <w:hideMark/>
          </w:tcPr>
          <w:p w14:paraId="510B457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7,950.50 </w:t>
            </w:r>
          </w:p>
        </w:tc>
        <w:tc>
          <w:tcPr>
            <w:tcW w:w="0" w:type="auto"/>
            <w:noWrap/>
            <w:hideMark/>
          </w:tcPr>
          <w:p w14:paraId="38758B9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c>
          <w:tcPr>
            <w:tcW w:w="0" w:type="auto"/>
            <w:noWrap/>
            <w:hideMark/>
          </w:tcPr>
          <w:p w14:paraId="107864F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29</w:t>
            </w:r>
          </w:p>
        </w:tc>
        <w:tc>
          <w:tcPr>
            <w:tcW w:w="0" w:type="auto"/>
            <w:noWrap/>
            <w:hideMark/>
          </w:tcPr>
          <w:p w14:paraId="75C6140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0</w:t>
            </w:r>
          </w:p>
        </w:tc>
        <w:tc>
          <w:tcPr>
            <w:tcW w:w="0" w:type="auto"/>
            <w:noWrap/>
            <w:hideMark/>
          </w:tcPr>
          <w:p w14:paraId="4AFBF2A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3E99499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19A8D39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7CC90D8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7,950.50 </w:t>
            </w:r>
          </w:p>
        </w:tc>
      </w:tr>
      <w:tr w:rsidR="006B1D33" w:rsidRPr="004C485D" w14:paraId="216EAB6F" w14:textId="77777777" w:rsidTr="00773DE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F5EC2A5"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L8</w:t>
            </w:r>
          </w:p>
        </w:tc>
        <w:tc>
          <w:tcPr>
            <w:tcW w:w="0" w:type="auto"/>
            <w:noWrap/>
            <w:hideMark/>
          </w:tcPr>
          <w:p w14:paraId="515E28A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Y</w:t>
            </w:r>
          </w:p>
        </w:tc>
        <w:tc>
          <w:tcPr>
            <w:tcW w:w="0" w:type="auto"/>
            <w:noWrap/>
            <w:hideMark/>
          </w:tcPr>
          <w:p w14:paraId="244B74E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27-Jan-18</w:t>
            </w:r>
          </w:p>
        </w:tc>
        <w:tc>
          <w:tcPr>
            <w:tcW w:w="0" w:type="auto"/>
            <w:noWrap/>
            <w:hideMark/>
          </w:tcPr>
          <w:p w14:paraId="7DD085A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11,253.75 </w:t>
            </w:r>
          </w:p>
        </w:tc>
        <w:tc>
          <w:tcPr>
            <w:tcW w:w="0" w:type="auto"/>
            <w:noWrap/>
            <w:hideMark/>
          </w:tcPr>
          <w:p w14:paraId="43A4394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c>
          <w:tcPr>
            <w:tcW w:w="0" w:type="auto"/>
            <w:noWrap/>
            <w:hideMark/>
          </w:tcPr>
          <w:p w14:paraId="0E370C8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30</w:t>
            </w:r>
          </w:p>
        </w:tc>
        <w:tc>
          <w:tcPr>
            <w:tcW w:w="0" w:type="auto"/>
            <w:noWrap/>
            <w:hideMark/>
          </w:tcPr>
          <w:p w14:paraId="70E84A7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0</w:t>
            </w:r>
          </w:p>
        </w:tc>
        <w:tc>
          <w:tcPr>
            <w:tcW w:w="0" w:type="auto"/>
            <w:noWrap/>
            <w:hideMark/>
          </w:tcPr>
          <w:p w14:paraId="1A7CC21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3F2FD67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294427D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11,253.75 </w:t>
            </w:r>
          </w:p>
        </w:tc>
        <w:tc>
          <w:tcPr>
            <w:tcW w:w="0" w:type="auto"/>
            <w:noWrap/>
            <w:hideMark/>
          </w:tcPr>
          <w:p w14:paraId="36BA3AC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r>
      <w:tr w:rsidR="006B1D33" w:rsidRPr="004C485D" w14:paraId="145D98F6" w14:textId="77777777" w:rsidTr="00773DE2">
        <w:trPr>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DB3767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L9</w:t>
            </w:r>
          </w:p>
        </w:tc>
        <w:tc>
          <w:tcPr>
            <w:tcW w:w="0" w:type="auto"/>
            <w:noWrap/>
            <w:hideMark/>
          </w:tcPr>
          <w:p w14:paraId="58D3EB4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Y</w:t>
            </w:r>
          </w:p>
        </w:tc>
        <w:tc>
          <w:tcPr>
            <w:tcW w:w="0" w:type="auto"/>
            <w:noWrap/>
            <w:hideMark/>
          </w:tcPr>
          <w:p w14:paraId="54F6B46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27-Jan-18</w:t>
            </w:r>
          </w:p>
        </w:tc>
        <w:tc>
          <w:tcPr>
            <w:tcW w:w="0" w:type="auto"/>
            <w:noWrap/>
            <w:hideMark/>
          </w:tcPr>
          <w:p w14:paraId="1774901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17,587.50 </w:t>
            </w:r>
          </w:p>
        </w:tc>
        <w:tc>
          <w:tcPr>
            <w:tcW w:w="0" w:type="auto"/>
            <w:noWrap/>
            <w:hideMark/>
          </w:tcPr>
          <w:p w14:paraId="6DC7A72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c>
          <w:tcPr>
            <w:tcW w:w="0" w:type="auto"/>
            <w:noWrap/>
            <w:hideMark/>
          </w:tcPr>
          <w:p w14:paraId="1F6562B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30</w:t>
            </w:r>
          </w:p>
        </w:tc>
        <w:tc>
          <w:tcPr>
            <w:tcW w:w="0" w:type="auto"/>
            <w:noWrap/>
            <w:hideMark/>
          </w:tcPr>
          <w:p w14:paraId="0F8983A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0</w:t>
            </w:r>
          </w:p>
        </w:tc>
        <w:tc>
          <w:tcPr>
            <w:tcW w:w="0" w:type="auto"/>
            <w:noWrap/>
            <w:hideMark/>
          </w:tcPr>
          <w:p w14:paraId="298CE18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1CB4F0E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648AA73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17,587.50 </w:t>
            </w:r>
          </w:p>
        </w:tc>
        <w:tc>
          <w:tcPr>
            <w:tcW w:w="0" w:type="auto"/>
            <w:noWrap/>
            <w:hideMark/>
          </w:tcPr>
          <w:p w14:paraId="363E700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r>
      <w:tr w:rsidR="006B1D33" w:rsidRPr="004C485D" w14:paraId="6CFE949E" w14:textId="77777777" w:rsidTr="00773DE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5C1E0F8"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L10</w:t>
            </w:r>
          </w:p>
        </w:tc>
        <w:tc>
          <w:tcPr>
            <w:tcW w:w="0" w:type="auto"/>
            <w:noWrap/>
            <w:hideMark/>
          </w:tcPr>
          <w:p w14:paraId="59E06E7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hideMark/>
          </w:tcPr>
          <w:p w14:paraId="11FBE74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27-Jan-18</w:t>
            </w:r>
          </w:p>
        </w:tc>
        <w:tc>
          <w:tcPr>
            <w:tcW w:w="0" w:type="auto"/>
            <w:noWrap/>
            <w:hideMark/>
          </w:tcPr>
          <w:p w14:paraId="07E3C91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24,578.00 </w:t>
            </w:r>
          </w:p>
        </w:tc>
        <w:tc>
          <w:tcPr>
            <w:tcW w:w="0" w:type="auto"/>
            <w:noWrap/>
            <w:hideMark/>
          </w:tcPr>
          <w:p w14:paraId="48A713D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c>
          <w:tcPr>
            <w:tcW w:w="0" w:type="auto"/>
            <w:noWrap/>
            <w:hideMark/>
          </w:tcPr>
          <w:p w14:paraId="4CB1ACD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30</w:t>
            </w:r>
          </w:p>
        </w:tc>
        <w:tc>
          <w:tcPr>
            <w:tcW w:w="0" w:type="auto"/>
            <w:noWrap/>
            <w:hideMark/>
          </w:tcPr>
          <w:p w14:paraId="5740D713"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0</w:t>
            </w:r>
          </w:p>
        </w:tc>
        <w:tc>
          <w:tcPr>
            <w:tcW w:w="0" w:type="auto"/>
            <w:noWrap/>
            <w:hideMark/>
          </w:tcPr>
          <w:p w14:paraId="6D87D05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0E515F2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62BCD74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   </w:t>
            </w:r>
          </w:p>
        </w:tc>
        <w:tc>
          <w:tcPr>
            <w:tcW w:w="0" w:type="auto"/>
            <w:noWrap/>
            <w:hideMark/>
          </w:tcPr>
          <w:p w14:paraId="019C874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 xml:space="preserve">          24,578.00 </w:t>
            </w:r>
          </w:p>
        </w:tc>
      </w:tr>
      <w:tr w:rsidR="006B1D33" w:rsidRPr="004C485D" w14:paraId="1306AE9A" w14:textId="77777777" w:rsidTr="00773DE2">
        <w:trPr>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D986BD4" w14:textId="77777777" w:rsidR="006B1D33" w:rsidRPr="004C485D" w:rsidRDefault="006B1D33" w:rsidP="00943AA4">
            <w:pPr>
              <w:rPr>
                <w:rFonts w:eastAsia="Times New Roman" w:cstheme="minorHAnsi"/>
                <w:color w:val="000000"/>
              </w:rPr>
            </w:pPr>
          </w:p>
        </w:tc>
        <w:tc>
          <w:tcPr>
            <w:tcW w:w="0" w:type="auto"/>
            <w:noWrap/>
            <w:hideMark/>
          </w:tcPr>
          <w:p w14:paraId="5B6DA81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hideMark/>
          </w:tcPr>
          <w:p w14:paraId="18D7435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hideMark/>
          </w:tcPr>
          <w:p w14:paraId="1540370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 xml:space="preserve">                    123,119.75 </w:t>
            </w:r>
          </w:p>
        </w:tc>
        <w:tc>
          <w:tcPr>
            <w:tcW w:w="0" w:type="auto"/>
            <w:noWrap/>
            <w:hideMark/>
          </w:tcPr>
          <w:p w14:paraId="5B8BE52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p>
        </w:tc>
        <w:tc>
          <w:tcPr>
            <w:tcW w:w="0" w:type="auto"/>
            <w:noWrap/>
            <w:hideMark/>
          </w:tcPr>
          <w:p w14:paraId="20E1F7C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hideMark/>
          </w:tcPr>
          <w:p w14:paraId="17EC8B5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hideMark/>
          </w:tcPr>
          <w:p w14:paraId="68AADCA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hideMark/>
          </w:tcPr>
          <w:p w14:paraId="7DDFCE2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hideMark/>
          </w:tcPr>
          <w:p w14:paraId="0DF4A60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 xml:space="preserve">                 55,091.25 </w:t>
            </w:r>
          </w:p>
        </w:tc>
        <w:tc>
          <w:tcPr>
            <w:tcW w:w="0" w:type="auto"/>
            <w:noWrap/>
            <w:hideMark/>
          </w:tcPr>
          <w:p w14:paraId="7D933289"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 xml:space="preserve">          68,028.50 </w:t>
            </w:r>
          </w:p>
        </w:tc>
      </w:tr>
      <w:tr w:rsidR="006B1D33" w:rsidRPr="004C485D" w14:paraId="6570EF0E" w14:textId="77777777" w:rsidTr="00773DE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265151A" w14:textId="77777777" w:rsidR="006B1D33" w:rsidRPr="004C485D" w:rsidRDefault="006B1D33" w:rsidP="00943AA4">
            <w:pPr>
              <w:rPr>
                <w:rFonts w:eastAsia="Times New Roman" w:cstheme="minorHAnsi"/>
                <w:b w:val="0"/>
                <w:bCs w:val="0"/>
                <w:color w:val="000000"/>
              </w:rPr>
            </w:pPr>
          </w:p>
        </w:tc>
        <w:tc>
          <w:tcPr>
            <w:tcW w:w="0" w:type="auto"/>
            <w:noWrap/>
            <w:hideMark/>
          </w:tcPr>
          <w:p w14:paraId="7AE7410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0" w:type="auto"/>
            <w:noWrap/>
            <w:hideMark/>
          </w:tcPr>
          <w:p w14:paraId="14B6F820"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0" w:type="auto"/>
            <w:noWrap/>
            <w:hideMark/>
          </w:tcPr>
          <w:p w14:paraId="4A59A5C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0" w:type="auto"/>
            <w:noWrap/>
            <w:hideMark/>
          </w:tcPr>
          <w:p w14:paraId="6C39F8C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0" w:type="auto"/>
            <w:noWrap/>
            <w:hideMark/>
          </w:tcPr>
          <w:p w14:paraId="070974D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0" w:type="auto"/>
            <w:noWrap/>
            <w:hideMark/>
          </w:tcPr>
          <w:p w14:paraId="10D4E6E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0" w:type="auto"/>
            <w:noWrap/>
            <w:hideMark/>
          </w:tcPr>
          <w:p w14:paraId="52ABE51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0" w:type="auto"/>
            <w:noWrap/>
            <w:hideMark/>
          </w:tcPr>
          <w:p w14:paraId="278193A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0" w:type="auto"/>
            <w:noWrap/>
            <w:hideMark/>
          </w:tcPr>
          <w:p w14:paraId="31095843"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0" w:type="auto"/>
            <w:noWrap/>
            <w:hideMark/>
          </w:tcPr>
          <w:p w14:paraId="4E8BD4D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bl>
    <w:p w14:paraId="388FD9B5" w14:textId="77777777" w:rsidR="006B1D33" w:rsidRPr="004C485D" w:rsidRDefault="006B1D33" w:rsidP="006B1D33">
      <w:pPr>
        <w:spacing w:line="252" w:lineRule="auto"/>
        <w:jc w:val="both"/>
        <w:rPr>
          <w:rFonts w:cstheme="minorHAnsi"/>
        </w:rPr>
      </w:pPr>
    </w:p>
    <w:p w14:paraId="019FC4A2" w14:textId="77777777" w:rsidR="006B1D33" w:rsidRPr="004C485D" w:rsidRDefault="006B1D33" w:rsidP="006B1D33">
      <w:pPr>
        <w:spacing w:line="252" w:lineRule="auto"/>
        <w:jc w:val="both"/>
        <w:rPr>
          <w:rFonts w:cstheme="minorHAnsi"/>
          <w:b/>
        </w:rPr>
      </w:pPr>
      <w:r w:rsidRPr="004C485D">
        <w:rPr>
          <w:rFonts w:cstheme="minorHAnsi"/>
          <w:b/>
        </w:rPr>
        <w:t>Note:</w:t>
      </w:r>
    </w:p>
    <w:p w14:paraId="69472017" w14:textId="77777777" w:rsidR="006B1D33" w:rsidRPr="004C485D" w:rsidRDefault="006B1D33" w:rsidP="00EA2795">
      <w:pPr>
        <w:pStyle w:val="ListParagraph"/>
        <w:numPr>
          <w:ilvl w:val="0"/>
          <w:numId w:val="13"/>
        </w:numPr>
        <w:spacing w:line="252" w:lineRule="auto"/>
        <w:jc w:val="both"/>
        <w:rPr>
          <w:rFonts w:cstheme="minorHAnsi"/>
          <w:u w:val="single"/>
        </w:rPr>
      </w:pPr>
      <w:r w:rsidRPr="004C485D">
        <w:rPr>
          <w:rFonts w:cstheme="minorHAnsi"/>
        </w:rPr>
        <w:t>Amount of INR 68,028.50/- is adjusted in Final claim settlement.</w:t>
      </w:r>
    </w:p>
    <w:p w14:paraId="68A6F6C2" w14:textId="77777777" w:rsidR="006B1D33" w:rsidRPr="004C485D" w:rsidRDefault="006B1D33" w:rsidP="00EA2795">
      <w:pPr>
        <w:pStyle w:val="ListParagraph"/>
        <w:numPr>
          <w:ilvl w:val="0"/>
          <w:numId w:val="13"/>
        </w:numPr>
        <w:spacing w:line="252" w:lineRule="auto"/>
        <w:jc w:val="both"/>
        <w:rPr>
          <w:rFonts w:cstheme="minorHAnsi"/>
          <w:u w:val="single"/>
        </w:rPr>
      </w:pPr>
      <w:r w:rsidRPr="004C485D">
        <w:rPr>
          <w:rFonts w:cstheme="minorHAnsi"/>
        </w:rPr>
        <w:t>Amount of INR 55,091.25/- is recovered from MLI</w:t>
      </w:r>
    </w:p>
    <w:p w14:paraId="68556510" w14:textId="77777777" w:rsidR="006B1D33" w:rsidRPr="004C485D" w:rsidRDefault="006B1D33" w:rsidP="00EA2795">
      <w:pPr>
        <w:pStyle w:val="ListParagraph"/>
        <w:numPr>
          <w:ilvl w:val="0"/>
          <w:numId w:val="13"/>
        </w:numPr>
        <w:spacing w:line="252" w:lineRule="auto"/>
        <w:jc w:val="both"/>
        <w:rPr>
          <w:rFonts w:cstheme="minorHAnsi"/>
          <w:u w:val="single"/>
        </w:rPr>
      </w:pPr>
      <w:r w:rsidRPr="004C485D">
        <w:rPr>
          <w:rFonts w:cstheme="minorHAnsi"/>
        </w:rPr>
        <w:t>In this case since there is no penalty, there is no need for any additional recoveries from MLI</w:t>
      </w:r>
    </w:p>
    <w:p w14:paraId="2F1308EE" w14:textId="77777777" w:rsidR="006B1D33" w:rsidRPr="004C485D" w:rsidRDefault="006B1D33" w:rsidP="006B1D33">
      <w:pPr>
        <w:spacing w:line="252" w:lineRule="auto"/>
        <w:jc w:val="both"/>
        <w:rPr>
          <w:rFonts w:cstheme="minorHAnsi"/>
        </w:rPr>
      </w:pPr>
    </w:p>
    <w:p w14:paraId="084A5E71" w14:textId="77777777" w:rsidR="006B1D33" w:rsidRPr="004C485D" w:rsidRDefault="006B1D33" w:rsidP="00EA2795">
      <w:pPr>
        <w:pStyle w:val="ListParagraph"/>
        <w:numPr>
          <w:ilvl w:val="0"/>
          <w:numId w:val="12"/>
        </w:numPr>
        <w:spacing w:line="252" w:lineRule="auto"/>
        <w:jc w:val="both"/>
        <w:rPr>
          <w:rFonts w:cstheme="minorHAnsi"/>
          <w:b/>
        </w:rPr>
      </w:pPr>
      <w:r w:rsidRPr="004C485D">
        <w:rPr>
          <w:rFonts w:cstheme="minorHAnsi"/>
          <w:b/>
        </w:rPr>
        <w:t xml:space="preserve">Scenario 2: </w:t>
      </w:r>
    </w:p>
    <w:p w14:paraId="2815CF92" w14:textId="77777777" w:rsidR="006B1D33" w:rsidRPr="004C485D" w:rsidRDefault="006B1D33" w:rsidP="00EA2795">
      <w:pPr>
        <w:pStyle w:val="ListParagraph"/>
        <w:numPr>
          <w:ilvl w:val="1"/>
          <w:numId w:val="12"/>
        </w:numPr>
        <w:spacing w:line="252" w:lineRule="auto"/>
        <w:jc w:val="both"/>
        <w:rPr>
          <w:rFonts w:cstheme="minorHAnsi"/>
          <w:b/>
        </w:rPr>
      </w:pPr>
      <w:r w:rsidRPr="004C485D">
        <w:rPr>
          <w:rFonts w:cstheme="minorHAnsi"/>
          <w:b/>
        </w:rPr>
        <w:t>Penalty situation</w:t>
      </w:r>
    </w:p>
    <w:p w14:paraId="67C8E88E" w14:textId="4E52C110" w:rsidR="006B1D33" w:rsidRDefault="006B1D33" w:rsidP="00EA2795">
      <w:pPr>
        <w:pStyle w:val="ListParagraph"/>
        <w:numPr>
          <w:ilvl w:val="1"/>
          <w:numId w:val="12"/>
        </w:numPr>
        <w:spacing w:line="252" w:lineRule="auto"/>
        <w:jc w:val="both"/>
        <w:rPr>
          <w:rFonts w:cstheme="minorHAnsi"/>
          <w:b/>
        </w:rPr>
      </w:pPr>
      <w:r w:rsidRPr="004C485D">
        <w:rPr>
          <w:rFonts w:cstheme="minorHAnsi"/>
          <w:b/>
        </w:rPr>
        <w:t>For Loan A/c whose Final claim has Lodged and Settled – MLI Provides only the NCGTC Share</w:t>
      </w:r>
    </w:p>
    <w:p w14:paraId="7C74E0A7" w14:textId="77777777" w:rsidR="00170957" w:rsidRPr="004C485D" w:rsidRDefault="00170957" w:rsidP="00EA2795">
      <w:pPr>
        <w:pStyle w:val="ListParagraph"/>
        <w:numPr>
          <w:ilvl w:val="1"/>
          <w:numId w:val="12"/>
        </w:numPr>
        <w:spacing w:line="252" w:lineRule="auto"/>
        <w:jc w:val="both"/>
        <w:rPr>
          <w:rFonts w:cstheme="minorHAnsi"/>
          <w:b/>
        </w:rPr>
      </w:pPr>
      <w:r w:rsidRPr="004C485D">
        <w:rPr>
          <w:rFonts w:cstheme="minorHAnsi"/>
          <w:b/>
        </w:rPr>
        <w:t>For Loan A/c whose Final claim has NOT being Lodged and Settled – MLI Provides entire recovery proceedings</w:t>
      </w:r>
    </w:p>
    <w:p w14:paraId="57C55755" w14:textId="77777777" w:rsidR="00170957" w:rsidRPr="004C485D" w:rsidRDefault="00170957" w:rsidP="00170957">
      <w:pPr>
        <w:pStyle w:val="ListParagraph"/>
        <w:spacing w:line="252" w:lineRule="auto"/>
        <w:ind w:left="1080"/>
        <w:jc w:val="both"/>
        <w:rPr>
          <w:rFonts w:cstheme="minorHAnsi"/>
          <w:b/>
        </w:rPr>
      </w:pPr>
    </w:p>
    <w:tbl>
      <w:tblPr>
        <w:tblStyle w:val="GridTable4-Accent1"/>
        <w:tblpPr w:leftFromText="180" w:rightFromText="180" w:vertAnchor="text" w:horzAnchor="page" w:tblpX="466" w:tblpY="611"/>
        <w:tblW w:w="0" w:type="auto"/>
        <w:tblLook w:val="04A0" w:firstRow="1" w:lastRow="0" w:firstColumn="1" w:lastColumn="0" w:noHBand="0" w:noVBand="1"/>
      </w:tblPr>
      <w:tblGrid>
        <w:gridCol w:w="604"/>
        <w:gridCol w:w="581"/>
        <w:gridCol w:w="705"/>
        <w:gridCol w:w="1360"/>
        <w:gridCol w:w="726"/>
        <w:gridCol w:w="690"/>
        <w:gridCol w:w="604"/>
        <w:gridCol w:w="934"/>
        <w:gridCol w:w="934"/>
        <w:gridCol w:w="1213"/>
        <w:gridCol w:w="999"/>
      </w:tblGrid>
      <w:tr w:rsidR="00AA202B" w:rsidRPr="004C485D" w14:paraId="4292FFFC" w14:textId="77777777" w:rsidTr="00A54C0A">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1FF711D7" w14:textId="77777777" w:rsidR="00AA202B" w:rsidRPr="004C485D" w:rsidRDefault="00AA202B" w:rsidP="00AA202B">
            <w:pPr>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64742192" w14:textId="77777777" w:rsidR="00AA202B" w:rsidRPr="004C485D" w:rsidRDefault="00AA202B" w:rsidP="00AA20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5638CE48" w14:textId="77777777" w:rsidR="00AA202B" w:rsidRPr="004C485D" w:rsidRDefault="00AA202B" w:rsidP="00AA20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5C4E7DBE" w14:textId="77777777" w:rsidR="00AA202B" w:rsidRPr="004C485D" w:rsidRDefault="00AA202B" w:rsidP="00AA20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A</w:t>
            </w:r>
          </w:p>
        </w:tc>
        <w:tc>
          <w:tcPr>
            <w:tcW w:w="0" w:type="auto"/>
            <w:noWrap/>
            <w:hideMark/>
          </w:tcPr>
          <w:p w14:paraId="4A3AB6D8" w14:textId="77777777" w:rsidR="00AA202B" w:rsidRPr="004C485D" w:rsidRDefault="00AA202B" w:rsidP="00AA20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4985479F" w14:textId="77777777" w:rsidR="00AA202B" w:rsidRPr="004C485D" w:rsidRDefault="00AA202B" w:rsidP="00AA20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19197FB9" w14:textId="77777777" w:rsidR="00AA202B" w:rsidRPr="004C485D" w:rsidRDefault="00AA202B" w:rsidP="00AA20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 </w:t>
            </w:r>
          </w:p>
        </w:tc>
        <w:tc>
          <w:tcPr>
            <w:tcW w:w="0" w:type="auto"/>
            <w:noWrap/>
            <w:hideMark/>
          </w:tcPr>
          <w:p w14:paraId="02459156" w14:textId="77777777" w:rsidR="00AA202B" w:rsidRPr="004C485D" w:rsidRDefault="00AA202B" w:rsidP="00AA20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B</w:t>
            </w:r>
          </w:p>
        </w:tc>
        <w:tc>
          <w:tcPr>
            <w:tcW w:w="0" w:type="auto"/>
            <w:noWrap/>
            <w:hideMark/>
          </w:tcPr>
          <w:p w14:paraId="41E53B67" w14:textId="77777777" w:rsidR="00AA202B" w:rsidRPr="004C485D" w:rsidRDefault="00AA202B" w:rsidP="00AA20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C</w:t>
            </w:r>
          </w:p>
        </w:tc>
        <w:tc>
          <w:tcPr>
            <w:tcW w:w="0" w:type="auto"/>
            <w:noWrap/>
            <w:hideMark/>
          </w:tcPr>
          <w:p w14:paraId="1224A9E0" w14:textId="77777777" w:rsidR="00AA202B" w:rsidRPr="004C485D" w:rsidRDefault="00AA202B" w:rsidP="00AA20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p>
        </w:tc>
        <w:tc>
          <w:tcPr>
            <w:tcW w:w="0" w:type="auto"/>
            <w:noWrap/>
            <w:hideMark/>
          </w:tcPr>
          <w:p w14:paraId="2395BD7C" w14:textId="77777777" w:rsidR="00AA202B" w:rsidRPr="004C485D" w:rsidRDefault="00AA202B" w:rsidP="00AA202B">
            <w:pPr>
              <w:cnfStyle w:val="100000000000" w:firstRow="1" w:lastRow="0" w:firstColumn="0" w:lastColumn="0" w:oddVBand="0" w:evenVBand="0" w:oddHBand="0" w:evenHBand="0" w:firstRowFirstColumn="0" w:firstRowLastColumn="0" w:lastRowFirstColumn="0" w:lastRowLastColumn="0"/>
              <w:rPr>
                <w:rFonts w:eastAsia="Times New Roman" w:cstheme="minorHAnsi"/>
              </w:rPr>
            </w:pPr>
          </w:p>
        </w:tc>
      </w:tr>
      <w:tr w:rsidR="00AA202B" w:rsidRPr="004C485D" w14:paraId="277CE148" w14:textId="77777777" w:rsidTr="00A54C0A">
        <w:trPr>
          <w:cnfStyle w:val="000000100000" w:firstRow="0" w:lastRow="0" w:firstColumn="0" w:lastColumn="0" w:oddVBand="0" w:evenVBand="0" w:oddHBand="1" w:evenHBand="0" w:firstRowFirstColumn="0" w:firstRowLastColumn="0" w:lastRowFirstColumn="0" w:lastRowLastColumn="0"/>
          <w:trHeight w:val="1318"/>
        </w:trPr>
        <w:tc>
          <w:tcPr>
            <w:cnfStyle w:val="001000000000" w:firstRow="0" w:lastRow="0" w:firstColumn="1" w:lastColumn="0" w:oddVBand="0" w:evenVBand="0" w:oddHBand="0" w:evenHBand="0" w:firstRowFirstColumn="0" w:firstRowLastColumn="0" w:lastRowFirstColumn="0" w:lastRowLastColumn="0"/>
            <w:tcW w:w="0" w:type="auto"/>
            <w:noWrap/>
            <w:hideMark/>
          </w:tcPr>
          <w:p w14:paraId="1C733A65" w14:textId="77777777" w:rsidR="00AA202B" w:rsidRPr="004C485D" w:rsidRDefault="00AA202B" w:rsidP="00AA202B">
            <w:pPr>
              <w:rPr>
                <w:rFonts w:eastAsia="Times New Roman" w:cstheme="minorHAnsi"/>
                <w:b w:val="0"/>
                <w:bCs w:val="0"/>
                <w:color w:val="000000"/>
              </w:rPr>
            </w:pPr>
            <w:r w:rsidRPr="004C485D">
              <w:rPr>
                <w:rFonts w:eastAsia="Times New Roman" w:cstheme="minorHAnsi"/>
                <w:color w:val="000000"/>
              </w:rPr>
              <w:t>A/c No.</w:t>
            </w:r>
          </w:p>
        </w:tc>
        <w:tc>
          <w:tcPr>
            <w:tcW w:w="0" w:type="auto"/>
            <w:hideMark/>
          </w:tcPr>
          <w:p w14:paraId="0B93F1FC"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Final Claim Settled</w:t>
            </w:r>
          </w:p>
        </w:tc>
        <w:tc>
          <w:tcPr>
            <w:tcW w:w="0" w:type="auto"/>
            <w:hideMark/>
          </w:tcPr>
          <w:p w14:paraId="45B71A5A"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Date of Recovery (From Borrower to MLI)</w:t>
            </w:r>
          </w:p>
        </w:tc>
        <w:tc>
          <w:tcPr>
            <w:tcW w:w="0" w:type="auto"/>
            <w:hideMark/>
          </w:tcPr>
          <w:p w14:paraId="1C7AC551"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Recovery Amount (Only NCGTC Share/Entire Proceedings)</w:t>
            </w:r>
          </w:p>
        </w:tc>
        <w:tc>
          <w:tcPr>
            <w:tcW w:w="0" w:type="auto"/>
            <w:hideMark/>
          </w:tcPr>
          <w:p w14:paraId="2CF06701"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DATE when the last tranche for full recovery payment is received</w:t>
            </w:r>
          </w:p>
        </w:tc>
        <w:tc>
          <w:tcPr>
            <w:tcW w:w="0" w:type="auto"/>
            <w:hideMark/>
          </w:tcPr>
          <w:p w14:paraId="1DAC5C25"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Days Elapsed (From date = Date of Recovery AND To Date = 'C'</w:t>
            </w:r>
          </w:p>
        </w:tc>
        <w:tc>
          <w:tcPr>
            <w:tcW w:w="0" w:type="auto"/>
            <w:hideMark/>
          </w:tcPr>
          <w:p w14:paraId="7857B58E"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Eligible Days For Penalty</w:t>
            </w:r>
          </w:p>
        </w:tc>
        <w:tc>
          <w:tcPr>
            <w:tcW w:w="0" w:type="auto"/>
            <w:hideMark/>
          </w:tcPr>
          <w:p w14:paraId="57DCF8AD"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Penalty Calculated</w:t>
            </w:r>
          </w:p>
        </w:tc>
        <w:tc>
          <w:tcPr>
            <w:tcW w:w="0" w:type="auto"/>
            <w:hideMark/>
          </w:tcPr>
          <w:p w14:paraId="533CFADC"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 xml:space="preserve">Tax on Penalty </w:t>
            </w:r>
            <w:r w:rsidRPr="004C485D">
              <w:rPr>
                <w:rFonts w:eastAsia="Times New Roman" w:cstheme="minorHAnsi"/>
                <w:b/>
                <w:bCs/>
                <w:color w:val="000000"/>
              </w:rPr>
              <w:br/>
              <w:t>(@18% on E)</w:t>
            </w:r>
          </w:p>
        </w:tc>
        <w:tc>
          <w:tcPr>
            <w:tcW w:w="0" w:type="auto"/>
            <w:hideMark/>
          </w:tcPr>
          <w:p w14:paraId="6570A6FB"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Recovery Proceedings for Cases -  Post Final Claim (A+B+C) along with Penalty/Taxes</w:t>
            </w:r>
          </w:p>
        </w:tc>
        <w:tc>
          <w:tcPr>
            <w:tcW w:w="0" w:type="auto"/>
            <w:hideMark/>
          </w:tcPr>
          <w:p w14:paraId="2DC2DBF4"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 xml:space="preserve">Adjust at The Time of  Final Claim </w:t>
            </w:r>
            <w:r w:rsidRPr="004C485D">
              <w:rPr>
                <w:rFonts w:eastAsia="Times New Roman" w:cstheme="minorHAnsi"/>
                <w:b/>
                <w:bCs/>
                <w:color w:val="000000"/>
              </w:rPr>
              <w:br/>
              <w:t>(A+B+C) along with Penalty/Taxes</w:t>
            </w:r>
          </w:p>
        </w:tc>
      </w:tr>
      <w:tr w:rsidR="00AA202B" w:rsidRPr="004C485D" w14:paraId="4EA0BE70" w14:textId="77777777" w:rsidTr="00A54C0A">
        <w:trPr>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7CDB3F20"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L1</w:t>
            </w:r>
          </w:p>
        </w:tc>
        <w:tc>
          <w:tcPr>
            <w:tcW w:w="0" w:type="auto"/>
            <w:noWrap/>
            <w:hideMark/>
          </w:tcPr>
          <w:p w14:paraId="0211A2C5"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Y</w:t>
            </w:r>
          </w:p>
        </w:tc>
        <w:tc>
          <w:tcPr>
            <w:tcW w:w="0" w:type="auto"/>
            <w:noWrap/>
          </w:tcPr>
          <w:p w14:paraId="799E01A8"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26-Jul-15</w:t>
            </w:r>
          </w:p>
        </w:tc>
        <w:tc>
          <w:tcPr>
            <w:tcW w:w="0" w:type="auto"/>
            <w:noWrap/>
          </w:tcPr>
          <w:p w14:paraId="3DB27CAD"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7,500.00 </w:t>
            </w:r>
          </w:p>
        </w:tc>
        <w:tc>
          <w:tcPr>
            <w:tcW w:w="0" w:type="auto"/>
            <w:noWrap/>
          </w:tcPr>
          <w:p w14:paraId="0365BFF5"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25-Feb-18</w:t>
            </w:r>
          </w:p>
        </w:tc>
        <w:tc>
          <w:tcPr>
            <w:tcW w:w="0" w:type="auto"/>
            <w:noWrap/>
          </w:tcPr>
          <w:p w14:paraId="7181DBF0"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946</w:t>
            </w:r>
          </w:p>
        </w:tc>
        <w:tc>
          <w:tcPr>
            <w:tcW w:w="0" w:type="auto"/>
            <w:noWrap/>
          </w:tcPr>
          <w:p w14:paraId="1DDF8066"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916</w:t>
            </w:r>
          </w:p>
        </w:tc>
        <w:tc>
          <w:tcPr>
            <w:tcW w:w="0" w:type="auto"/>
            <w:noWrap/>
          </w:tcPr>
          <w:p w14:paraId="224D866C"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1,882.19 </w:t>
            </w:r>
          </w:p>
        </w:tc>
        <w:tc>
          <w:tcPr>
            <w:tcW w:w="0" w:type="auto"/>
            <w:noWrap/>
          </w:tcPr>
          <w:p w14:paraId="132AAE03"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338.79 </w:t>
            </w:r>
          </w:p>
        </w:tc>
        <w:tc>
          <w:tcPr>
            <w:tcW w:w="0" w:type="auto"/>
            <w:noWrap/>
          </w:tcPr>
          <w:p w14:paraId="67625538"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9,720.99 </w:t>
            </w:r>
          </w:p>
        </w:tc>
        <w:tc>
          <w:tcPr>
            <w:tcW w:w="0" w:type="auto"/>
            <w:noWrap/>
          </w:tcPr>
          <w:p w14:paraId="426C4506"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   </w:t>
            </w:r>
          </w:p>
        </w:tc>
      </w:tr>
      <w:tr w:rsidR="00AA202B" w:rsidRPr="004C485D" w14:paraId="420287A6" w14:textId="77777777" w:rsidTr="00A54C0A">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07B69E91"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L2</w:t>
            </w:r>
          </w:p>
        </w:tc>
        <w:tc>
          <w:tcPr>
            <w:tcW w:w="0" w:type="auto"/>
            <w:noWrap/>
            <w:hideMark/>
          </w:tcPr>
          <w:p w14:paraId="03EDC5EB"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tcPr>
          <w:p w14:paraId="53CE8669"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26-Jul-15</w:t>
            </w:r>
          </w:p>
        </w:tc>
        <w:tc>
          <w:tcPr>
            <w:tcW w:w="0" w:type="auto"/>
            <w:noWrap/>
          </w:tcPr>
          <w:p w14:paraId="35075345"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5,000.00 </w:t>
            </w:r>
          </w:p>
        </w:tc>
        <w:tc>
          <w:tcPr>
            <w:tcW w:w="0" w:type="auto"/>
            <w:noWrap/>
          </w:tcPr>
          <w:p w14:paraId="751251D5"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25-Feb-18</w:t>
            </w:r>
          </w:p>
        </w:tc>
        <w:tc>
          <w:tcPr>
            <w:tcW w:w="0" w:type="auto"/>
            <w:noWrap/>
          </w:tcPr>
          <w:p w14:paraId="5ADA5B6D"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946</w:t>
            </w:r>
          </w:p>
        </w:tc>
        <w:tc>
          <w:tcPr>
            <w:tcW w:w="0" w:type="auto"/>
            <w:noWrap/>
          </w:tcPr>
          <w:p w14:paraId="05F258F7"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916</w:t>
            </w:r>
          </w:p>
        </w:tc>
        <w:tc>
          <w:tcPr>
            <w:tcW w:w="0" w:type="auto"/>
            <w:noWrap/>
          </w:tcPr>
          <w:p w14:paraId="3D4BB294"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1,254.79 </w:t>
            </w:r>
          </w:p>
        </w:tc>
        <w:tc>
          <w:tcPr>
            <w:tcW w:w="0" w:type="auto"/>
            <w:noWrap/>
          </w:tcPr>
          <w:p w14:paraId="1C0EB01C"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225.86 </w:t>
            </w:r>
          </w:p>
        </w:tc>
        <w:tc>
          <w:tcPr>
            <w:tcW w:w="0" w:type="auto"/>
            <w:noWrap/>
          </w:tcPr>
          <w:p w14:paraId="7A86DB90"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   </w:t>
            </w:r>
          </w:p>
        </w:tc>
        <w:tc>
          <w:tcPr>
            <w:tcW w:w="0" w:type="auto"/>
            <w:noWrap/>
          </w:tcPr>
          <w:p w14:paraId="22A228C3"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6,480.66 </w:t>
            </w:r>
          </w:p>
        </w:tc>
      </w:tr>
      <w:tr w:rsidR="00AA202B" w:rsidRPr="004C485D" w14:paraId="76D8577D" w14:textId="77777777" w:rsidTr="00A54C0A">
        <w:trPr>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761AB7BB"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L3</w:t>
            </w:r>
          </w:p>
        </w:tc>
        <w:tc>
          <w:tcPr>
            <w:tcW w:w="0" w:type="auto"/>
            <w:noWrap/>
            <w:hideMark/>
          </w:tcPr>
          <w:p w14:paraId="7A076542"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tcPr>
          <w:p w14:paraId="08C49D93"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26-Jul-15</w:t>
            </w:r>
          </w:p>
        </w:tc>
        <w:tc>
          <w:tcPr>
            <w:tcW w:w="0" w:type="auto"/>
            <w:noWrap/>
          </w:tcPr>
          <w:p w14:paraId="79DDC8F8"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20,000.00 </w:t>
            </w:r>
          </w:p>
        </w:tc>
        <w:tc>
          <w:tcPr>
            <w:tcW w:w="0" w:type="auto"/>
            <w:noWrap/>
          </w:tcPr>
          <w:p w14:paraId="4C73D79E"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25-Feb-18</w:t>
            </w:r>
          </w:p>
        </w:tc>
        <w:tc>
          <w:tcPr>
            <w:tcW w:w="0" w:type="auto"/>
            <w:noWrap/>
          </w:tcPr>
          <w:p w14:paraId="13239641"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946</w:t>
            </w:r>
          </w:p>
        </w:tc>
        <w:tc>
          <w:tcPr>
            <w:tcW w:w="0" w:type="auto"/>
            <w:noWrap/>
          </w:tcPr>
          <w:p w14:paraId="5747E486"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916</w:t>
            </w:r>
          </w:p>
        </w:tc>
        <w:tc>
          <w:tcPr>
            <w:tcW w:w="0" w:type="auto"/>
            <w:noWrap/>
          </w:tcPr>
          <w:p w14:paraId="7C16C942"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5,019.18 </w:t>
            </w:r>
          </w:p>
        </w:tc>
        <w:tc>
          <w:tcPr>
            <w:tcW w:w="0" w:type="auto"/>
            <w:noWrap/>
          </w:tcPr>
          <w:p w14:paraId="1133EE5A"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903.45 </w:t>
            </w:r>
          </w:p>
        </w:tc>
        <w:tc>
          <w:tcPr>
            <w:tcW w:w="0" w:type="auto"/>
            <w:noWrap/>
          </w:tcPr>
          <w:p w14:paraId="104BB276"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   </w:t>
            </w:r>
          </w:p>
        </w:tc>
        <w:tc>
          <w:tcPr>
            <w:tcW w:w="0" w:type="auto"/>
            <w:noWrap/>
          </w:tcPr>
          <w:p w14:paraId="430A2272"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25,922.63 </w:t>
            </w:r>
          </w:p>
        </w:tc>
      </w:tr>
      <w:tr w:rsidR="00AA202B" w:rsidRPr="004C485D" w14:paraId="624BD1DC" w14:textId="77777777" w:rsidTr="00A54C0A">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64A13BB6" w14:textId="77777777" w:rsidR="00AA202B" w:rsidRPr="004C485D" w:rsidRDefault="00AA202B" w:rsidP="00AA202B">
            <w:pPr>
              <w:rPr>
                <w:rFonts w:eastAsia="Times New Roman" w:cstheme="minorHAnsi"/>
                <w:color w:val="000000"/>
              </w:rPr>
            </w:pPr>
            <w:r w:rsidRPr="004C485D">
              <w:rPr>
                <w:rFonts w:eastAsia="Times New Roman" w:cstheme="minorHAnsi"/>
                <w:color w:val="000000"/>
              </w:rPr>
              <w:lastRenderedPageBreak/>
              <w:t>L4</w:t>
            </w:r>
          </w:p>
        </w:tc>
        <w:tc>
          <w:tcPr>
            <w:tcW w:w="0" w:type="auto"/>
            <w:noWrap/>
            <w:hideMark/>
          </w:tcPr>
          <w:p w14:paraId="187CA523"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Y</w:t>
            </w:r>
          </w:p>
        </w:tc>
        <w:tc>
          <w:tcPr>
            <w:tcW w:w="0" w:type="auto"/>
            <w:noWrap/>
          </w:tcPr>
          <w:p w14:paraId="00D7F866"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31-Jul-15</w:t>
            </w:r>
          </w:p>
        </w:tc>
        <w:tc>
          <w:tcPr>
            <w:tcW w:w="0" w:type="auto"/>
            <w:noWrap/>
          </w:tcPr>
          <w:p w14:paraId="78611BDF"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18,750.00 </w:t>
            </w:r>
          </w:p>
        </w:tc>
        <w:tc>
          <w:tcPr>
            <w:tcW w:w="0" w:type="auto"/>
            <w:noWrap/>
          </w:tcPr>
          <w:p w14:paraId="40772A68"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25-Feb-18</w:t>
            </w:r>
          </w:p>
        </w:tc>
        <w:tc>
          <w:tcPr>
            <w:tcW w:w="0" w:type="auto"/>
            <w:noWrap/>
          </w:tcPr>
          <w:p w14:paraId="36A2A87B"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941</w:t>
            </w:r>
          </w:p>
        </w:tc>
        <w:tc>
          <w:tcPr>
            <w:tcW w:w="0" w:type="auto"/>
            <w:noWrap/>
          </w:tcPr>
          <w:p w14:paraId="19264237"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911</w:t>
            </w:r>
          </w:p>
        </w:tc>
        <w:tc>
          <w:tcPr>
            <w:tcW w:w="0" w:type="auto"/>
            <w:noWrap/>
          </w:tcPr>
          <w:p w14:paraId="6BC6EF0D"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4,679.79 </w:t>
            </w:r>
          </w:p>
        </w:tc>
        <w:tc>
          <w:tcPr>
            <w:tcW w:w="0" w:type="auto"/>
            <w:noWrap/>
          </w:tcPr>
          <w:p w14:paraId="49CDB2F8"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842.36 </w:t>
            </w:r>
          </w:p>
        </w:tc>
        <w:tc>
          <w:tcPr>
            <w:tcW w:w="0" w:type="auto"/>
            <w:noWrap/>
          </w:tcPr>
          <w:p w14:paraId="7357A7A3"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24,272.16 </w:t>
            </w:r>
          </w:p>
        </w:tc>
        <w:tc>
          <w:tcPr>
            <w:tcW w:w="0" w:type="auto"/>
            <w:noWrap/>
          </w:tcPr>
          <w:p w14:paraId="04C7065D"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   </w:t>
            </w:r>
          </w:p>
        </w:tc>
      </w:tr>
      <w:tr w:rsidR="00AA202B" w:rsidRPr="004C485D" w14:paraId="4053808F" w14:textId="77777777" w:rsidTr="00A54C0A">
        <w:trPr>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11BEC7FB"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L5</w:t>
            </w:r>
          </w:p>
        </w:tc>
        <w:tc>
          <w:tcPr>
            <w:tcW w:w="0" w:type="auto"/>
            <w:noWrap/>
            <w:hideMark/>
          </w:tcPr>
          <w:p w14:paraId="5F0AA09A"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tcPr>
          <w:p w14:paraId="35C02B88"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26-Jul-15</w:t>
            </w:r>
          </w:p>
        </w:tc>
        <w:tc>
          <w:tcPr>
            <w:tcW w:w="0" w:type="auto"/>
            <w:noWrap/>
          </w:tcPr>
          <w:p w14:paraId="2852D65A"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4,500.00 </w:t>
            </w:r>
          </w:p>
        </w:tc>
        <w:tc>
          <w:tcPr>
            <w:tcW w:w="0" w:type="auto"/>
            <w:noWrap/>
          </w:tcPr>
          <w:p w14:paraId="0CF5FB49"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25-Feb-18</w:t>
            </w:r>
          </w:p>
        </w:tc>
        <w:tc>
          <w:tcPr>
            <w:tcW w:w="0" w:type="auto"/>
            <w:noWrap/>
          </w:tcPr>
          <w:p w14:paraId="53B5E906"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946</w:t>
            </w:r>
          </w:p>
        </w:tc>
        <w:tc>
          <w:tcPr>
            <w:tcW w:w="0" w:type="auto"/>
            <w:noWrap/>
          </w:tcPr>
          <w:p w14:paraId="04B96C4A"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916</w:t>
            </w:r>
          </w:p>
        </w:tc>
        <w:tc>
          <w:tcPr>
            <w:tcW w:w="0" w:type="auto"/>
            <w:noWrap/>
          </w:tcPr>
          <w:p w14:paraId="587C15F1"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1,129.32 </w:t>
            </w:r>
          </w:p>
        </w:tc>
        <w:tc>
          <w:tcPr>
            <w:tcW w:w="0" w:type="auto"/>
            <w:noWrap/>
          </w:tcPr>
          <w:p w14:paraId="2B62AE32"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203.28 </w:t>
            </w:r>
          </w:p>
        </w:tc>
        <w:tc>
          <w:tcPr>
            <w:tcW w:w="0" w:type="auto"/>
            <w:noWrap/>
          </w:tcPr>
          <w:p w14:paraId="03C1805F"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   </w:t>
            </w:r>
          </w:p>
        </w:tc>
        <w:tc>
          <w:tcPr>
            <w:tcW w:w="0" w:type="auto"/>
            <w:noWrap/>
          </w:tcPr>
          <w:p w14:paraId="31666593"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5,832.59 </w:t>
            </w:r>
          </w:p>
        </w:tc>
      </w:tr>
      <w:tr w:rsidR="00AA202B" w:rsidRPr="004C485D" w14:paraId="151CAB69" w14:textId="77777777" w:rsidTr="00A54C0A">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5E77C4B7"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L6</w:t>
            </w:r>
          </w:p>
        </w:tc>
        <w:tc>
          <w:tcPr>
            <w:tcW w:w="0" w:type="auto"/>
            <w:noWrap/>
            <w:hideMark/>
          </w:tcPr>
          <w:p w14:paraId="33C2875C"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tcPr>
          <w:p w14:paraId="48CF96F5"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31-Jul-15</w:t>
            </w:r>
          </w:p>
        </w:tc>
        <w:tc>
          <w:tcPr>
            <w:tcW w:w="0" w:type="auto"/>
            <w:noWrap/>
          </w:tcPr>
          <w:p w14:paraId="5EDF1A3B"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6,000.00 </w:t>
            </w:r>
          </w:p>
        </w:tc>
        <w:tc>
          <w:tcPr>
            <w:tcW w:w="0" w:type="auto"/>
            <w:noWrap/>
          </w:tcPr>
          <w:p w14:paraId="2FFE327C"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25-Feb-18</w:t>
            </w:r>
          </w:p>
        </w:tc>
        <w:tc>
          <w:tcPr>
            <w:tcW w:w="0" w:type="auto"/>
            <w:noWrap/>
          </w:tcPr>
          <w:p w14:paraId="45E38BD9"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941</w:t>
            </w:r>
          </w:p>
        </w:tc>
        <w:tc>
          <w:tcPr>
            <w:tcW w:w="0" w:type="auto"/>
            <w:noWrap/>
          </w:tcPr>
          <w:p w14:paraId="4578E4A4"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911</w:t>
            </w:r>
          </w:p>
        </w:tc>
        <w:tc>
          <w:tcPr>
            <w:tcW w:w="0" w:type="auto"/>
            <w:noWrap/>
          </w:tcPr>
          <w:p w14:paraId="49E83521"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1,497.53 </w:t>
            </w:r>
          </w:p>
        </w:tc>
        <w:tc>
          <w:tcPr>
            <w:tcW w:w="0" w:type="auto"/>
            <w:noWrap/>
          </w:tcPr>
          <w:p w14:paraId="6C4B0CC0"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269.56 </w:t>
            </w:r>
          </w:p>
        </w:tc>
        <w:tc>
          <w:tcPr>
            <w:tcW w:w="0" w:type="auto"/>
            <w:noWrap/>
          </w:tcPr>
          <w:p w14:paraId="163512D2"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   </w:t>
            </w:r>
          </w:p>
        </w:tc>
        <w:tc>
          <w:tcPr>
            <w:tcW w:w="0" w:type="auto"/>
            <w:noWrap/>
          </w:tcPr>
          <w:p w14:paraId="0D1FB984"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7,767.09 </w:t>
            </w:r>
          </w:p>
        </w:tc>
      </w:tr>
      <w:tr w:rsidR="00AA202B" w:rsidRPr="004C485D" w14:paraId="079FECDB" w14:textId="77777777" w:rsidTr="00A54C0A">
        <w:trPr>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07E8A64D"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L7</w:t>
            </w:r>
          </w:p>
        </w:tc>
        <w:tc>
          <w:tcPr>
            <w:tcW w:w="0" w:type="auto"/>
            <w:noWrap/>
            <w:hideMark/>
          </w:tcPr>
          <w:p w14:paraId="03409292"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tcPr>
          <w:p w14:paraId="5F43A029"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26-Jul-15</w:t>
            </w:r>
          </w:p>
        </w:tc>
        <w:tc>
          <w:tcPr>
            <w:tcW w:w="0" w:type="auto"/>
            <w:noWrap/>
          </w:tcPr>
          <w:p w14:paraId="40643CC8"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6,925.00 </w:t>
            </w:r>
          </w:p>
        </w:tc>
        <w:tc>
          <w:tcPr>
            <w:tcW w:w="0" w:type="auto"/>
            <w:noWrap/>
          </w:tcPr>
          <w:p w14:paraId="607CA71C"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25-Feb-18</w:t>
            </w:r>
          </w:p>
        </w:tc>
        <w:tc>
          <w:tcPr>
            <w:tcW w:w="0" w:type="auto"/>
            <w:noWrap/>
          </w:tcPr>
          <w:p w14:paraId="2923D0F0"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946</w:t>
            </w:r>
          </w:p>
        </w:tc>
        <w:tc>
          <w:tcPr>
            <w:tcW w:w="0" w:type="auto"/>
            <w:noWrap/>
          </w:tcPr>
          <w:p w14:paraId="5E135303"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916</w:t>
            </w:r>
          </w:p>
        </w:tc>
        <w:tc>
          <w:tcPr>
            <w:tcW w:w="0" w:type="auto"/>
            <w:noWrap/>
          </w:tcPr>
          <w:p w14:paraId="26649367"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1,737.89 </w:t>
            </w:r>
          </w:p>
        </w:tc>
        <w:tc>
          <w:tcPr>
            <w:tcW w:w="0" w:type="auto"/>
            <w:noWrap/>
          </w:tcPr>
          <w:p w14:paraId="7B778CD0"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312.82 </w:t>
            </w:r>
          </w:p>
        </w:tc>
        <w:tc>
          <w:tcPr>
            <w:tcW w:w="0" w:type="auto"/>
            <w:noWrap/>
          </w:tcPr>
          <w:p w14:paraId="346202D2"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   </w:t>
            </w:r>
          </w:p>
        </w:tc>
        <w:tc>
          <w:tcPr>
            <w:tcW w:w="0" w:type="auto"/>
            <w:noWrap/>
          </w:tcPr>
          <w:p w14:paraId="2F13047D"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8,975.71 </w:t>
            </w:r>
          </w:p>
        </w:tc>
      </w:tr>
      <w:tr w:rsidR="00AA202B" w:rsidRPr="004C485D" w14:paraId="4C992F82" w14:textId="77777777" w:rsidTr="00A54C0A">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1D4E3EF0"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L8</w:t>
            </w:r>
          </w:p>
        </w:tc>
        <w:tc>
          <w:tcPr>
            <w:tcW w:w="0" w:type="auto"/>
            <w:noWrap/>
            <w:hideMark/>
          </w:tcPr>
          <w:p w14:paraId="5DD14B90"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Y</w:t>
            </w:r>
          </w:p>
        </w:tc>
        <w:tc>
          <w:tcPr>
            <w:tcW w:w="0" w:type="auto"/>
            <w:noWrap/>
          </w:tcPr>
          <w:p w14:paraId="414CAD00"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1-Aug-18</w:t>
            </w:r>
          </w:p>
        </w:tc>
        <w:tc>
          <w:tcPr>
            <w:tcW w:w="0" w:type="auto"/>
            <w:noWrap/>
          </w:tcPr>
          <w:p w14:paraId="3595C319"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11,474.25 </w:t>
            </w:r>
          </w:p>
        </w:tc>
        <w:tc>
          <w:tcPr>
            <w:tcW w:w="0" w:type="auto"/>
            <w:noWrap/>
          </w:tcPr>
          <w:p w14:paraId="4D6A77B7"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25-Feb-18</w:t>
            </w:r>
          </w:p>
        </w:tc>
        <w:tc>
          <w:tcPr>
            <w:tcW w:w="0" w:type="auto"/>
            <w:noWrap/>
          </w:tcPr>
          <w:p w14:paraId="087F74F6"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940</w:t>
            </w:r>
          </w:p>
        </w:tc>
        <w:tc>
          <w:tcPr>
            <w:tcW w:w="0" w:type="auto"/>
            <w:noWrap/>
          </w:tcPr>
          <w:p w14:paraId="1CB6ADCD"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910</w:t>
            </w:r>
          </w:p>
        </w:tc>
        <w:tc>
          <w:tcPr>
            <w:tcW w:w="0" w:type="auto"/>
            <w:noWrap/>
          </w:tcPr>
          <w:p w14:paraId="2736604D"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2,860.70 </w:t>
            </w:r>
          </w:p>
        </w:tc>
        <w:tc>
          <w:tcPr>
            <w:tcW w:w="0" w:type="auto"/>
            <w:noWrap/>
          </w:tcPr>
          <w:p w14:paraId="6C1920BE"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514.93 </w:t>
            </w:r>
          </w:p>
        </w:tc>
        <w:tc>
          <w:tcPr>
            <w:tcW w:w="0" w:type="auto"/>
            <w:noWrap/>
          </w:tcPr>
          <w:p w14:paraId="1B0A10C3"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14,849.88 </w:t>
            </w:r>
          </w:p>
        </w:tc>
        <w:tc>
          <w:tcPr>
            <w:tcW w:w="0" w:type="auto"/>
            <w:noWrap/>
          </w:tcPr>
          <w:p w14:paraId="6C31C681"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   </w:t>
            </w:r>
          </w:p>
        </w:tc>
      </w:tr>
      <w:tr w:rsidR="00AA202B" w:rsidRPr="004C485D" w14:paraId="5FC3D8CE" w14:textId="77777777" w:rsidTr="00A54C0A">
        <w:trPr>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2BC076C1"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L9</w:t>
            </w:r>
          </w:p>
        </w:tc>
        <w:tc>
          <w:tcPr>
            <w:tcW w:w="0" w:type="auto"/>
            <w:noWrap/>
            <w:hideMark/>
          </w:tcPr>
          <w:p w14:paraId="11988C81"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Y</w:t>
            </w:r>
          </w:p>
        </w:tc>
        <w:tc>
          <w:tcPr>
            <w:tcW w:w="0" w:type="auto"/>
            <w:noWrap/>
          </w:tcPr>
          <w:p w14:paraId="2452E1CB"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26-Jul-15</w:t>
            </w:r>
          </w:p>
        </w:tc>
        <w:tc>
          <w:tcPr>
            <w:tcW w:w="0" w:type="auto"/>
            <w:noWrap/>
          </w:tcPr>
          <w:p w14:paraId="1AACF3AD"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17,572.50 </w:t>
            </w:r>
          </w:p>
        </w:tc>
        <w:tc>
          <w:tcPr>
            <w:tcW w:w="0" w:type="auto"/>
            <w:noWrap/>
          </w:tcPr>
          <w:p w14:paraId="780CFFE6"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25-Feb-18</w:t>
            </w:r>
          </w:p>
        </w:tc>
        <w:tc>
          <w:tcPr>
            <w:tcW w:w="0" w:type="auto"/>
            <w:noWrap/>
          </w:tcPr>
          <w:p w14:paraId="25C20268"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946</w:t>
            </w:r>
          </w:p>
        </w:tc>
        <w:tc>
          <w:tcPr>
            <w:tcW w:w="0" w:type="auto"/>
            <w:noWrap/>
          </w:tcPr>
          <w:p w14:paraId="1EE32055"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916</w:t>
            </w:r>
          </w:p>
        </w:tc>
        <w:tc>
          <w:tcPr>
            <w:tcW w:w="0" w:type="auto"/>
            <w:noWrap/>
          </w:tcPr>
          <w:p w14:paraId="0A5C1A79"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4,409.98 </w:t>
            </w:r>
          </w:p>
        </w:tc>
        <w:tc>
          <w:tcPr>
            <w:tcW w:w="0" w:type="auto"/>
            <w:noWrap/>
          </w:tcPr>
          <w:p w14:paraId="0A705346"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793.80 </w:t>
            </w:r>
          </w:p>
        </w:tc>
        <w:tc>
          <w:tcPr>
            <w:tcW w:w="0" w:type="auto"/>
            <w:noWrap/>
          </w:tcPr>
          <w:p w14:paraId="12376A91"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22,776.27 </w:t>
            </w:r>
          </w:p>
        </w:tc>
        <w:tc>
          <w:tcPr>
            <w:tcW w:w="0" w:type="auto"/>
            <w:noWrap/>
          </w:tcPr>
          <w:p w14:paraId="72FFF0C0"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cstheme="minorHAnsi"/>
                <w:color w:val="000000"/>
              </w:rPr>
              <w:t xml:space="preserve">                         -   </w:t>
            </w:r>
          </w:p>
        </w:tc>
      </w:tr>
      <w:tr w:rsidR="00AA202B" w:rsidRPr="004C485D" w14:paraId="1CF515E2" w14:textId="77777777" w:rsidTr="00A54C0A">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776135C4"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L10</w:t>
            </w:r>
          </w:p>
        </w:tc>
        <w:tc>
          <w:tcPr>
            <w:tcW w:w="0" w:type="auto"/>
            <w:noWrap/>
            <w:hideMark/>
          </w:tcPr>
          <w:p w14:paraId="6758A5B9"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w:t>
            </w:r>
          </w:p>
        </w:tc>
        <w:tc>
          <w:tcPr>
            <w:tcW w:w="0" w:type="auto"/>
            <w:noWrap/>
          </w:tcPr>
          <w:p w14:paraId="4EDA9E6C"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5-Aug-18</w:t>
            </w:r>
          </w:p>
        </w:tc>
        <w:tc>
          <w:tcPr>
            <w:tcW w:w="0" w:type="auto"/>
            <w:noWrap/>
          </w:tcPr>
          <w:p w14:paraId="33FC6482"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24,578.00 </w:t>
            </w:r>
          </w:p>
        </w:tc>
        <w:tc>
          <w:tcPr>
            <w:tcW w:w="0" w:type="auto"/>
            <w:noWrap/>
          </w:tcPr>
          <w:p w14:paraId="74A8AFCE"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25-Feb-18</w:t>
            </w:r>
          </w:p>
        </w:tc>
        <w:tc>
          <w:tcPr>
            <w:tcW w:w="0" w:type="auto"/>
            <w:noWrap/>
          </w:tcPr>
          <w:p w14:paraId="066D7736"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936</w:t>
            </w:r>
          </w:p>
        </w:tc>
        <w:tc>
          <w:tcPr>
            <w:tcW w:w="0" w:type="auto"/>
            <w:noWrap/>
          </w:tcPr>
          <w:p w14:paraId="30831262"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906</w:t>
            </w:r>
          </w:p>
        </w:tc>
        <w:tc>
          <w:tcPr>
            <w:tcW w:w="0" w:type="auto"/>
            <w:noWrap/>
          </w:tcPr>
          <w:p w14:paraId="2F65032F"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6,100.73 </w:t>
            </w:r>
          </w:p>
        </w:tc>
        <w:tc>
          <w:tcPr>
            <w:tcW w:w="0" w:type="auto"/>
            <w:noWrap/>
          </w:tcPr>
          <w:p w14:paraId="5137E3C9"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1,098.13 </w:t>
            </w:r>
          </w:p>
        </w:tc>
        <w:tc>
          <w:tcPr>
            <w:tcW w:w="0" w:type="auto"/>
            <w:noWrap/>
          </w:tcPr>
          <w:p w14:paraId="682A7B52"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   </w:t>
            </w:r>
          </w:p>
        </w:tc>
        <w:tc>
          <w:tcPr>
            <w:tcW w:w="0" w:type="auto"/>
            <w:noWrap/>
          </w:tcPr>
          <w:p w14:paraId="40C9E8CF" w14:textId="77777777" w:rsidR="00AA202B" w:rsidRPr="004C485D" w:rsidRDefault="00AA202B" w:rsidP="00AA202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cstheme="minorHAnsi"/>
                <w:color w:val="000000"/>
              </w:rPr>
              <w:t xml:space="preserve">          31,776.86 </w:t>
            </w:r>
          </w:p>
        </w:tc>
      </w:tr>
      <w:tr w:rsidR="00AA202B" w:rsidRPr="004C485D" w14:paraId="4C2EAAAF" w14:textId="77777777" w:rsidTr="00A54C0A">
        <w:trPr>
          <w:trHeight w:val="201"/>
        </w:trPr>
        <w:tc>
          <w:tcPr>
            <w:cnfStyle w:val="001000000000" w:firstRow="0" w:lastRow="0" w:firstColumn="1" w:lastColumn="0" w:oddVBand="0" w:evenVBand="0" w:oddHBand="0" w:evenHBand="0" w:firstRowFirstColumn="0" w:firstRowLastColumn="0" w:lastRowFirstColumn="0" w:lastRowLastColumn="0"/>
            <w:tcW w:w="0" w:type="auto"/>
            <w:noWrap/>
            <w:hideMark/>
          </w:tcPr>
          <w:p w14:paraId="015539ED" w14:textId="77777777" w:rsidR="00AA202B" w:rsidRPr="004C485D" w:rsidRDefault="00AA202B" w:rsidP="00AA202B">
            <w:pPr>
              <w:rPr>
                <w:rFonts w:eastAsia="Times New Roman" w:cstheme="minorHAnsi"/>
                <w:color w:val="000000"/>
              </w:rPr>
            </w:pPr>
          </w:p>
        </w:tc>
        <w:tc>
          <w:tcPr>
            <w:tcW w:w="0" w:type="auto"/>
            <w:noWrap/>
            <w:hideMark/>
          </w:tcPr>
          <w:p w14:paraId="3D9BDCC4"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tcPr>
          <w:p w14:paraId="1F71105E"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tcPr>
          <w:p w14:paraId="4F8D97D3"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4C485D">
              <w:rPr>
                <w:rFonts w:cstheme="minorHAnsi"/>
                <w:b/>
                <w:bCs/>
                <w:color w:val="000000"/>
              </w:rPr>
              <w:t xml:space="preserve">                    122,299.75 </w:t>
            </w:r>
          </w:p>
        </w:tc>
        <w:tc>
          <w:tcPr>
            <w:tcW w:w="0" w:type="auto"/>
            <w:noWrap/>
          </w:tcPr>
          <w:p w14:paraId="060663E8"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p>
        </w:tc>
        <w:tc>
          <w:tcPr>
            <w:tcW w:w="0" w:type="auto"/>
            <w:noWrap/>
          </w:tcPr>
          <w:p w14:paraId="3E335E20"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tcPr>
          <w:p w14:paraId="53AEB6DC"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tcPr>
          <w:p w14:paraId="70A9E977"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tcPr>
          <w:p w14:paraId="416E6860"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0" w:type="auto"/>
            <w:noWrap/>
          </w:tcPr>
          <w:p w14:paraId="43A70550"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4C485D">
              <w:rPr>
                <w:rFonts w:cstheme="minorHAnsi"/>
                <w:b/>
                <w:bCs/>
                <w:color w:val="000000"/>
              </w:rPr>
              <w:t xml:space="preserve">                 71,619.29 </w:t>
            </w:r>
          </w:p>
        </w:tc>
        <w:tc>
          <w:tcPr>
            <w:tcW w:w="0" w:type="auto"/>
            <w:noWrap/>
          </w:tcPr>
          <w:p w14:paraId="7983B11D" w14:textId="77777777" w:rsidR="00AA202B" w:rsidRPr="004C485D" w:rsidRDefault="00AA202B" w:rsidP="00AA202B">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4C485D">
              <w:rPr>
                <w:rFonts w:cstheme="minorHAnsi"/>
                <w:b/>
                <w:bCs/>
                <w:color w:val="000000"/>
              </w:rPr>
              <w:t xml:space="preserve">          86,755.54 </w:t>
            </w:r>
          </w:p>
        </w:tc>
      </w:tr>
    </w:tbl>
    <w:p w14:paraId="2C0D6CE9" w14:textId="77777777" w:rsidR="006B1D33" w:rsidRPr="004C485D" w:rsidRDefault="006B1D33" w:rsidP="006B1D33">
      <w:pPr>
        <w:spacing w:line="252" w:lineRule="auto"/>
        <w:jc w:val="both"/>
        <w:rPr>
          <w:rFonts w:cstheme="minorHAnsi"/>
        </w:rPr>
      </w:pPr>
    </w:p>
    <w:p w14:paraId="230E0648" w14:textId="77777777" w:rsidR="00150453" w:rsidRDefault="00150453" w:rsidP="006B1D33">
      <w:pPr>
        <w:spacing w:line="252" w:lineRule="auto"/>
        <w:jc w:val="both"/>
        <w:rPr>
          <w:rFonts w:cstheme="minorHAnsi"/>
          <w:b/>
        </w:rPr>
      </w:pPr>
    </w:p>
    <w:p w14:paraId="4EB11DB7" w14:textId="77777777" w:rsidR="00150453" w:rsidRDefault="00150453" w:rsidP="006B1D33">
      <w:pPr>
        <w:spacing w:line="252" w:lineRule="auto"/>
        <w:jc w:val="both"/>
        <w:rPr>
          <w:rFonts w:cstheme="minorHAnsi"/>
          <w:b/>
        </w:rPr>
      </w:pPr>
    </w:p>
    <w:p w14:paraId="216F1046" w14:textId="77777777" w:rsidR="00150453" w:rsidRDefault="00150453" w:rsidP="006B1D33">
      <w:pPr>
        <w:spacing w:line="252" w:lineRule="auto"/>
        <w:jc w:val="both"/>
        <w:rPr>
          <w:rFonts w:cstheme="minorHAnsi"/>
          <w:b/>
        </w:rPr>
      </w:pPr>
    </w:p>
    <w:p w14:paraId="1593F55E" w14:textId="77777777" w:rsidR="00150453" w:rsidRDefault="00150453" w:rsidP="006B1D33">
      <w:pPr>
        <w:spacing w:line="252" w:lineRule="auto"/>
        <w:jc w:val="both"/>
        <w:rPr>
          <w:rFonts w:cstheme="minorHAnsi"/>
          <w:b/>
        </w:rPr>
      </w:pPr>
    </w:p>
    <w:p w14:paraId="6549733A" w14:textId="77777777" w:rsidR="00150453" w:rsidRDefault="00150453" w:rsidP="006B1D33">
      <w:pPr>
        <w:spacing w:line="252" w:lineRule="auto"/>
        <w:jc w:val="both"/>
        <w:rPr>
          <w:rFonts w:cstheme="minorHAnsi"/>
          <w:b/>
        </w:rPr>
      </w:pPr>
    </w:p>
    <w:p w14:paraId="34F10836" w14:textId="77777777" w:rsidR="00150453" w:rsidRDefault="00150453" w:rsidP="006B1D33">
      <w:pPr>
        <w:spacing w:line="252" w:lineRule="auto"/>
        <w:jc w:val="both"/>
        <w:rPr>
          <w:rFonts w:cstheme="minorHAnsi"/>
          <w:b/>
        </w:rPr>
      </w:pPr>
    </w:p>
    <w:p w14:paraId="06B61110" w14:textId="77777777" w:rsidR="00150453" w:rsidRDefault="00150453" w:rsidP="006B1D33">
      <w:pPr>
        <w:spacing w:line="252" w:lineRule="auto"/>
        <w:jc w:val="both"/>
        <w:rPr>
          <w:rFonts w:cstheme="minorHAnsi"/>
          <w:b/>
        </w:rPr>
      </w:pPr>
    </w:p>
    <w:p w14:paraId="0C8DCDC4" w14:textId="77777777" w:rsidR="00150453" w:rsidRDefault="00150453" w:rsidP="006B1D33">
      <w:pPr>
        <w:spacing w:line="252" w:lineRule="auto"/>
        <w:jc w:val="both"/>
        <w:rPr>
          <w:rFonts w:cstheme="minorHAnsi"/>
          <w:b/>
        </w:rPr>
      </w:pPr>
    </w:p>
    <w:p w14:paraId="34F8B8D6" w14:textId="77777777" w:rsidR="00150453" w:rsidRDefault="00150453" w:rsidP="006B1D33">
      <w:pPr>
        <w:spacing w:line="252" w:lineRule="auto"/>
        <w:jc w:val="both"/>
        <w:rPr>
          <w:rFonts w:cstheme="minorHAnsi"/>
          <w:b/>
        </w:rPr>
      </w:pPr>
    </w:p>
    <w:p w14:paraId="20F62527" w14:textId="77777777" w:rsidR="00150453" w:rsidRDefault="00150453" w:rsidP="006B1D33">
      <w:pPr>
        <w:spacing w:line="252" w:lineRule="auto"/>
        <w:jc w:val="both"/>
        <w:rPr>
          <w:rFonts w:cstheme="minorHAnsi"/>
          <w:b/>
        </w:rPr>
      </w:pPr>
    </w:p>
    <w:p w14:paraId="69FDB63F" w14:textId="77777777" w:rsidR="00150453" w:rsidRDefault="00150453" w:rsidP="006B1D33">
      <w:pPr>
        <w:spacing w:line="252" w:lineRule="auto"/>
        <w:jc w:val="both"/>
        <w:rPr>
          <w:rFonts w:cstheme="minorHAnsi"/>
          <w:b/>
        </w:rPr>
      </w:pPr>
    </w:p>
    <w:p w14:paraId="1461E724" w14:textId="77777777" w:rsidR="00150453" w:rsidRDefault="00150453" w:rsidP="006B1D33">
      <w:pPr>
        <w:spacing w:line="252" w:lineRule="auto"/>
        <w:jc w:val="both"/>
        <w:rPr>
          <w:rFonts w:cstheme="minorHAnsi"/>
          <w:b/>
        </w:rPr>
      </w:pPr>
    </w:p>
    <w:p w14:paraId="4163739F" w14:textId="77777777" w:rsidR="00150453" w:rsidRDefault="00150453" w:rsidP="006B1D33">
      <w:pPr>
        <w:spacing w:line="252" w:lineRule="auto"/>
        <w:jc w:val="both"/>
        <w:rPr>
          <w:rFonts w:cstheme="minorHAnsi"/>
          <w:b/>
        </w:rPr>
      </w:pPr>
    </w:p>
    <w:p w14:paraId="77DF1819" w14:textId="77777777" w:rsidR="00150453" w:rsidRDefault="00150453" w:rsidP="006B1D33">
      <w:pPr>
        <w:spacing w:line="252" w:lineRule="auto"/>
        <w:jc w:val="both"/>
        <w:rPr>
          <w:rFonts w:cstheme="minorHAnsi"/>
          <w:b/>
        </w:rPr>
      </w:pPr>
    </w:p>
    <w:p w14:paraId="2785BBFA" w14:textId="77777777" w:rsidR="00150453" w:rsidRDefault="00150453" w:rsidP="006B1D33">
      <w:pPr>
        <w:spacing w:line="252" w:lineRule="auto"/>
        <w:jc w:val="both"/>
        <w:rPr>
          <w:rFonts w:cstheme="minorHAnsi"/>
          <w:b/>
        </w:rPr>
      </w:pPr>
    </w:p>
    <w:p w14:paraId="372923F2" w14:textId="77777777" w:rsidR="00150453" w:rsidRDefault="00150453" w:rsidP="006B1D33">
      <w:pPr>
        <w:spacing w:line="252" w:lineRule="auto"/>
        <w:jc w:val="both"/>
        <w:rPr>
          <w:rFonts w:cstheme="minorHAnsi"/>
          <w:b/>
        </w:rPr>
      </w:pPr>
    </w:p>
    <w:p w14:paraId="0FDD7406" w14:textId="77777777" w:rsidR="00150453" w:rsidRDefault="00150453" w:rsidP="006B1D33">
      <w:pPr>
        <w:spacing w:line="252" w:lineRule="auto"/>
        <w:jc w:val="both"/>
        <w:rPr>
          <w:rFonts w:cstheme="minorHAnsi"/>
          <w:b/>
        </w:rPr>
      </w:pPr>
    </w:p>
    <w:p w14:paraId="7416FEC7" w14:textId="77777777" w:rsidR="00150453" w:rsidRDefault="00150453" w:rsidP="006B1D33">
      <w:pPr>
        <w:spacing w:line="252" w:lineRule="auto"/>
        <w:jc w:val="both"/>
        <w:rPr>
          <w:rFonts w:cstheme="minorHAnsi"/>
          <w:b/>
        </w:rPr>
      </w:pPr>
    </w:p>
    <w:p w14:paraId="73FDCE05" w14:textId="77777777" w:rsidR="00150453" w:rsidRDefault="00150453" w:rsidP="006B1D33">
      <w:pPr>
        <w:spacing w:line="252" w:lineRule="auto"/>
        <w:jc w:val="both"/>
        <w:rPr>
          <w:rFonts w:cstheme="minorHAnsi"/>
          <w:b/>
        </w:rPr>
      </w:pPr>
    </w:p>
    <w:p w14:paraId="1CF7C604" w14:textId="77777777" w:rsidR="00150453" w:rsidRDefault="00150453" w:rsidP="006B1D33">
      <w:pPr>
        <w:spacing w:line="252" w:lineRule="auto"/>
        <w:jc w:val="both"/>
        <w:rPr>
          <w:rFonts w:cstheme="minorHAnsi"/>
          <w:b/>
        </w:rPr>
      </w:pPr>
    </w:p>
    <w:p w14:paraId="4DA99245" w14:textId="77777777" w:rsidR="00150453" w:rsidRDefault="00150453" w:rsidP="006B1D33">
      <w:pPr>
        <w:spacing w:line="252" w:lineRule="auto"/>
        <w:jc w:val="both"/>
        <w:rPr>
          <w:rFonts w:cstheme="minorHAnsi"/>
          <w:b/>
        </w:rPr>
      </w:pPr>
    </w:p>
    <w:p w14:paraId="7F1C4BC2" w14:textId="77777777" w:rsidR="00150453" w:rsidRDefault="00150453" w:rsidP="006B1D33">
      <w:pPr>
        <w:spacing w:line="252" w:lineRule="auto"/>
        <w:jc w:val="both"/>
        <w:rPr>
          <w:rFonts w:cstheme="minorHAnsi"/>
          <w:b/>
        </w:rPr>
      </w:pPr>
    </w:p>
    <w:p w14:paraId="5B38EE68" w14:textId="77777777" w:rsidR="00150453" w:rsidRDefault="00150453" w:rsidP="006B1D33">
      <w:pPr>
        <w:spacing w:line="252" w:lineRule="auto"/>
        <w:jc w:val="both"/>
        <w:rPr>
          <w:rFonts w:cstheme="minorHAnsi"/>
          <w:b/>
        </w:rPr>
      </w:pPr>
    </w:p>
    <w:p w14:paraId="1A17EBF5" w14:textId="7B934131" w:rsidR="006B1D33" w:rsidRPr="004C485D" w:rsidRDefault="006B1D33" w:rsidP="006B1D33">
      <w:pPr>
        <w:spacing w:line="252" w:lineRule="auto"/>
        <w:jc w:val="both"/>
        <w:rPr>
          <w:rFonts w:cstheme="minorHAnsi"/>
          <w:b/>
        </w:rPr>
      </w:pPr>
      <w:r w:rsidRPr="004C485D">
        <w:rPr>
          <w:rFonts w:cstheme="minorHAnsi"/>
          <w:b/>
        </w:rPr>
        <w:t>Note:</w:t>
      </w:r>
    </w:p>
    <w:p w14:paraId="22C3CA28" w14:textId="77777777" w:rsidR="006B1D33" w:rsidRPr="004C485D" w:rsidRDefault="006B1D33" w:rsidP="00EA2795">
      <w:pPr>
        <w:pStyle w:val="ListParagraph"/>
        <w:numPr>
          <w:ilvl w:val="0"/>
          <w:numId w:val="15"/>
        </w:numPr>
        <w:spacing w:line="252" w:lineRule="auto"/>
        <w:jc w:val="both"/>
        <w:rPr>
          <w:rFonts w:cstheme="minorHAnsi"/>
          <w:u w:val="single"/>
        </w:rPr>
      </w:pPr>
      <w:r w:rsidRPr="004C485D">
        <w:rPr>
          <w:rFonts w:cstheme="minorHAnsi"/>
        </w:rPr>
        <w:t>Amount of INR 86,755.54 /- is adjusted in Final claim settlement.</w:t>
      </w:r>
    </w:p>
    <w:p w14:paraId="4C2F2431" w14:textId="77777777" w:rsidR="006B1D33" w:rsidRPr="004C485D" w:rsidRDefault="006B1D33" w:rsidP="00EA2795">
      <w:pPr>
        <w:pStyle w:val="ListParagraph"/>
        <w:numPr>
          <w:ilvl w:val="0"/>
          <w:numId w:val="15"/>
        </w:numPr>
        <w:spacing w:line="252" w:lineRule="auto"/>
        <w:jc w:val="both"/>
        <w:rPr>
          <w:rFonts w:cstheme="minorHAnsi"/>
        </w:rPr>
      </w:pPr>
      <w:r w:rsidRPr="004C485D">
        <w:rPr>
          <w:rFonts w:cstheme="minorHAnsi"/>
        </w:rPr>
        <w:t>Amount of INR 71,619.29 /- is recovered from MLI</w:t>
      </w:r>
    </w:p>
    <w:p w14:paraId="47F39FCF" w14:textId="1863FE7D" w:rsidR="006B1D33" w:rsidRDefault="006B1D33" w:rsidP="00EA2795">
      <w:pPr>
        <w:pStyle w:val="ListParagraph"/>
        <w:numPr>
          <w:ilvl w:val="0"/>
          <w:numId w:val="15"/>
        </w:numPr>
        <w:spacing w:line="252" w:lineRule="auto"/>
        <w:jc w:val="both"/>
        <w:rPr>
          <w:rFonts w:cstheme="minorHAnsi"/>
        </w:rPr>
      </w:pPr>
      <w:r w:rsidRPr="004C485D">
        <w:rPr>
          <w:rFonts w:cstheme="minorHAnsi"/>
        </w:rPr>
        <w:t>In this case since there is penalty, and hence a need for additional recoveries from MLI which is about  INR 36,075.09/-</w:t>
      </w:r>
    </w:p>
    <w:p w14:paraId="4F26CB24" w14:textId="77777777" w:rsidR="001E6557" w:rsidRPr="001E6557" w:rsidRDefault="001E6557" w:rsidP="001E6557">
      <w:pPr>
        <w:spacing w:line="252" w:lineRule="auto"/>
        <w:jc w:val="both"/>
        <w:rPr>
          <w:rFonts w:cstheme="minorHAnsi"/>
        </w:rPr>
      </w:pPr>
    </w:p>
    <w:p w14:paraId="6B7814D3" w14:textId="1FDEF898" w:rsidR="006B1D33" w:rsidRPr="004C485D" w:rsidRDefault="006B1D33" w:rsidP="006B1D33">
      <w:pPr>
        <w:jc w:val="both"/>
        <w:rPr>
          <w:rFonts w:cstheme="minorHAnsi"/>
        </w:rPr>
      </w:pPr>
      <w:r w:rsidRPr="004C485D">
        <w:rPr>
          <w:rFonts w:cstheme="minorHAnsi"/>
        </w:rPr>
        <w:lastRenderedPageBreak/>
        <w:t>In Yearly manner, system considers:</w:t>
      </w:r>
    </w:p>
    <w:p w14:paraId="78C3DB6F" w14:textId="77777777" w:rsidR="006B1D33" w:rsidRPr="004C485D" w:rsidRDefault="006B1D33" w:rsidP="00EA2795">
      <w:pPr>
        <w:pStyle w:val="ListParagraph"/>
        <w:numPr>
          <w:ilvl w:val="0"/>
          <w:numId w:val="16"/>
        </w:numPr>
        <w:spacing w:line="252" w:lineRule="auto"/>
        <w:jc w:val="both"/>
        <w:rPr>
          <w:rFonts w:cstheme="minorHAnsi"/>
        </w:rPr>
      </w:pPr>
      <w:r w:rsidRPr="004C485D">
        <w:rPr>
          <w:rFonts w:cstheme="minorHAnsi"/>
        </w:rPr>
        <w:t>A field – ‘Recovery Cut-off date’ is provided at the scheme level (in the scheme configuration area) and is in the ‘DD-MM’ format (Year is not needed, since system assumes the year of the current system date).</w:t>
      </w:r>
    </w:p>
    <w:p w14:paraId="0CC62A0A" w14:textId="77777777" w:rsidR="006B1D33" w:rsidRPr="004C485D" w:rsidRDefault="006B1D33" w:rsidP="00EA2795">
      <w:pPr>
        <w:pStyle w:val="ListParagraph"/>
        <w:numPr>
          <w:ilvl w:val="0"/>
          <w:numId w:val="16"/>
        </w:numPr>
        <w:spacing w:line="252" w:lineRule="auto"/>
        <w:jc w:val="both"/>
        <w:rPr>
          <w:rFonts w:cstheme="minorHAnsi"/>
        </w:rPr>
      </w:pPr>
      <w:r w:rsidRPr="004C485D">
        <w:rPr>
          <w:rFonts w:cstheme="minorHAnsi"/>
        </w:rPr>
        <w:t>Eligible days for penalty (from the date specified in point a above)</w:t>
      </w:r>
    </w:p>
    <w:p w14:paraId="294766B9" w14:textId="77777777" w:rsidR="006B1D33" w:rsidRPr="004C485D" w:rsidRDefault="006B1D33" w:rsidP="00EA2795">
      <w:pPr>
        <w:pStyle w:val="ListParagraph"/>
        <w:numPr>
          <w:ilvl w:val="0"/>
          <w:numId w:val="16"/>
        </w:numPr>
        <w:spacing w:line="252" w:lineRule="auto"/>
        <w:jc w:val="both"/>
        <w:rPr>
          <w:rFonts w:cstheme="minorHAnsi"/>
        </w:rPr>
      </w:pPr>
      <w:r w:rsidRPr="004C485D">
        <w:rPr>
          <w:rFonts w:cstheme="minorHAnsi"/>
        </w:rPr>
        <w:t>Penalty calculated [It will be simple interest based on the notified recovery (as P), Eligible days for penalty (as N), Penalty Rate for delayed Recovery (as R). Thus the formula used will be – P*N*R/365]</w:t>
      </w:r>
    </w:p>
    <w:p w14:paraId="333C9DAD" w14:textId="77777777" w:rsidR="006B1D33" w:rsidRPr="004C485D" w:rsidRDefault="006B1D33" w:rsidP="006B1D33">
      <w:pPr>
        <w:pStyle w:val="ListParagraph"/>
        <w:spacing w:line="252" w:lineRule="auto"/>
        <w:ind w:left="360"/>
        <w:jc w:val="both"/>
        <w:rPr>
          <w:rFonts w:cstheme="minorHAnsi"/>
        </w:rPr>
      </w:pPr>
      <w:r w:rsidRPr="004C485D">
        <w:rPr>
          <w:rFonts w:cstheme="minorHAnsi"/>
        </w:rPr>
        <w:t>Here P = NCGTC Share. Penalty needs to be charged on NCGTC Share only.</w:t>
      </w:r>
    </w:p>
    <w:p w14:paraId="4B167606" w14:textId="6964A123" w:rsidR="006B1D33" w:rsidRPr="004C485D" w:rsidRDefault="006B1D33" w:rsidP="006B1D33">
      <w:pPr>
        <w:spacing w:line="252" w:lineRule="auto"/>
        <w:jc w:val="both"/>
        <w:rPr>
          <w:rFonts w:cstheme="minorHAnsi"/>
        </w:rPr>
      </w:pPr>
      <w:r w:rsidRPr="004C485D">
        <w:rPr>
          <w:rFonts w:cstheme="minorHAnsi"/>
        </w:rPr>
        <w:t>This is explained in the following possible scenarios. For all the below scenarios, following values needs to be considered:</w:t>
      </w:r>
    </w:p>
    <w:tbl>
      <w:tblPr>
        <w:tblStyle w:val="GridTable4-Accent1"/>
        <w:tblW w:w="7960" w:type="dxa"/>
        <w:tblLook w:val="04A0" w:firstRow="1" w:lastRow="0" w:firstColumn="1" w:lastColumn="0" w:noHBand="0" w:noVBand="1"/>
      </w:tblPr>
      <w:tblGrid>
        <w:gridCol w:w="1173"/>
        <w:gridCol w:w="2340"/>
        <w:gridCol w:w="1240"/>
        <w:gridCol w:w="2160"/>
        <w:gridCol w:w="1280"/>
      </w:tblGrid>
      <w:tr w:rsidR="006B1D33" w:rsidRPr="004C485D" w14:paraId="37FA42F2" w14:textId="77777777" w:rsidTr="004621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37BA9CF8" w14:textId="77777777" w:rsidR="006B1D33" w:rsidRPr="004C485D" w:rsidRDefault="006B1D33" w:rsidP="00943AA4">
            <w:pPr>
              <w:rPr>
                <w:rFonts w:eastAsia="Times New Roman" w:cstheme="minorHAnsi"/>
                <w:b w:val="0"/>
                <w:bCs w:val="0"/>
                <w:color w:val="000000"/>
              </w:rPr>
            </w:pPr>
            <w:r w:rsidRPr="004C485D">
              <w:rPr>
                <w:rFonts w:eastAsia="Times New Roman" w:cstheme="minorHAnsi"/>
                <w:color w:val="000000"/>
              </w:rPr>
              <w:t>Scenario1:</w:t>
            </w:r>
          </w:p>
        </w:tc>
        <w:tc>
          <w:tcPr>
            <w:tcW w:w="2340" w:type="dxa"/>
            <w:noWrap/>
            <w:hideMark/>
          </w:tcPr>
          <w:p w14:paraId="0D24B94D"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4C485D">
              <w:rPr>
                <w:rFonts w:eastAsia="Times New Roman" w:cstheme="minorHAnsi"/>
                <w:color w:val="000000"/>
              </w:rPr>
              <w:t>No Penalty Situation</w:t>
            </w:r>
          </w:p>
        </w:tc>
        <w:tc>
          <w:tcPr>
            <w:tcW w:w="1240" w:type="dxa"/>
            <w:noWrap/>
            <w:hideMark/>
          </w:tcPr>
          <w:p w14:paraId="54E58554"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p>
        </w:tc>
        <w:tc>
          <w:tcPr>
            <w:tcW w:w="2160" w:type="dxa"/>
            <w:noWrap/>
            <w:hideMark/>
          </w:tcPr>
          <w:p w14:paraId="0438D6DD"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rPr>
            </w:pPr>
          </w:p>
        </w:tc>
        <w:tc>
          <w:tcPr>
            <w:tcW w:w="1280" w:type="dxa"/>
            <w:noWrap/>
            <w:hideMark/>
          </w:tcPr>
          <w:p w14:paraId="13978C9E"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eastAsia="Times New Roman" w:cstheme="minorHAnsi"/>
              </w:rPr>
            </w:pPr>
          </w:p>
        </w:tc>
      </w:tr>
      <w:tr w:rsidR="006B1D33" w:rsidRPr="004C485D" w14:paraId="1D55FBCE" w14:textId="77777777" w:rsidTr="004621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80" w:type="dxa"/>
            <w:gridSpan w:val="2"/>
            <w:noWrap/>
            <w:hideMark/>
          </w:tcPr>
          <w:p w14:paraId="286D0533" w14:textId="32A32B33" w:rsidR="006B1D33" w:rsidRPr="004C485D" w:rsidRDefault="7D407024" w:rsidP="20BE95BD">
            <w:pPr>
              <w:rPr>
                <w:rFonts w:eastAsia="Times New Roman"/>
                <w:b w:val="0"/>
                <w:bCs w:val="0"/>
                <w:color w:val="000000" w:themeColor="text1"/>
              </w:rPr>
            </w:pPr>
            <w:r w:rsidRPr="20BE95BD">
              <w:rPr>
                <w:rFonts w:eastAsia="Times New Roman"/>
                <w:color w:val="000000" w:themeColor="text1"/>
              </w:rPr>
              <w:t>Information in Recovery File (XML)</w:t>
            </w:r>
          </w:p>
          <w:p w14:paraId="16E70493" w14:textId="038A43B6" w:rsidR="006B1D33" w:rsidRPr="004C485D" w:rsidRDefault="006B1D33" w:rsidP="20BE95BD">
            <w:pPr>
              <w:rPr>
                <w:rFonts w:eastAsia="Times New Roman"/>
                <w:b w:val="0"/>
                <w:bCs w:val="0"/>
                <w:color w:val="000000"/>
              </w:rPr>
            </w:pPr>
          </w:p>
        </w:tc>
        <w:tc>
          <w:tcPr>
            <w:tcW w:w="1240" w:type="dxa"/>
            <w:noWrap/>
            <w:hideMark/>
          </w:tcPr>
          <w:p w14:paraId="37A739E5" w14:textId="77777777" w:rsidR="006B1D33" w:rsidRPr="004C485D" w:rsidRDefault="006B1D33" w:rsidP="00943AA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p>
        </w:tc>
        <w:tc>
          <w:tcPr>
            <w:tcW w:w="2160" w:type="dxa"/>
            <w:noWrap/>
            <w:hideMark/>
          </w:tcPr>
          <w:p w14:paraId="2564CC67" w14:textId="77777777" w:rsidR="006B1D33" w:rsidRPr="004C485D" w:rsidRDefault="006B1D33" w:rsidP="00943AA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280" w:type="dxa"/>
            <w:noWrap/>
            <w:hideMark/>
          </w:tcPr>
          <w:p w14:paraId="2702467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r w:rsidR="006B1D33" w:rsidRPr="004C485D" w14:paraId="159EC090" w14:textId="77777777" w:rsidTr="004621FF">
        <w:trPr>
          <w:trHeight w:val="300"/>
        </w:trPr>
        <w:tc>
          <w:tcPr>
            <w:cnfStyle w:val="001000000000" w:firstRow="0" w:lastRow="0" w:firstColumn="1" w:lastColumn="0" w:oddVBand="0" w:evenVBand="0" w:oddHBand="0" w:evenHBand="0" w:firstRowFirstColumn="0" w:firstRowLastColumn="0" w:lastRowFirstColumn="0" w:lastRowLastColumn="0"/>
            <w:tcW w:w="4520" w:type="dxa"/>
            <w:gridSpan w:val="3"/>
            <w:hideMark/>
          </w:tcPr>
          <w:p w14:paraId="06A9C6A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Month when recovery file is uploaded by MLI</w:t>
            </w:r>
          </w:p>
        </w:tc>
        <w:tc>
          <w:tcPr>
            <w:tcW w:w="2160" w:type="dxa"/>
            <w:noWrap/>
            <w:hideMark/>
          </w:tcPr>
          <w:p w14:paraId="3A36028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Apr-19</w:t>
            </w:r>
          </w:p>
        </w:tc>
        <w:tc>
          <w:tcPr>
            <w:tcW w:w="1280" w:type="dxa"/>
            <w:noWrap/>
            <w:hideMark/>
          </w:tcPr>
          <w:p w14:paraId="450CC2E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6B1D33" w:rsidRPr="004C485D" w14:paraId="11DDAE83" w14:textId="77777777" w:rsidTr="004621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20" w:type="dxa"/>
            <w:gridSpan w:val="3"/>
            <w:noWrap/>
            <w:hideMark/>
          </w:tcPr>
          <w:p w14:paraId="064E0C36"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Rate of Penalty</w:t>
            </w:r>
          </w:p>
        </w:tc>
        <w:tc>
          <w:tcPr>
            <w:tcW w:w="2160" w:type="dxa"/>
            <w:noWrap/>
            <w:hideMark/>
          </w:tcPr>
          <w:p w14:paraId="7B373A6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10%</w:t>
            </w:r>
          </w:p>
        </w:tc>
        <w:tc>
          <w:tcPr>
            <w:tcW w:w="1280" w:type="dxa"/>
            <w:noWrap/>
            <w:hideMark/>
          </w:tcPr>
          <w:p w14:paraId="10C9340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6B1D33" w:rsidRPr="004C485D" w14:paraId="7E5B0CE6" w14:textId="77777777" w:rsidTr="004621FF">
        <w:trPr>
          <w:trHeight w:val="300"/>
        </w:trPr>
        <w:tc>
          <w:tcPr>
            <w:cnfStyle w:val="001000000000" w:firstRow="0" w:lastRow="0" w:firstColumn="1" w:lastColumn="0" w:oddVBand="0" w:evenVBand="0" w:oddHBand="0" w:evenHBand="0" w:firstRowFirstColumn="0" w:firstRowLastColumn="0" w:lastRowFirstColumn="0" w:lastRowLastColumn="0"/>
            <w:tcW w:w="4520" w:type="dxa"/>
            <w:gridSpan w:val="3"/>
            <w:hideMark/>
          </w:tcPr>
          <w:p w14:paraId="007C936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DATE when the last tranch for full recovery payment is received</w:t>
            </w:r>
          </w:p>
        </w:tc>
        <w:tc>
          <w:tcPr>
            <w:tcW w:w="2160" w:type="dxa"/>
            <w:noWrap/>
            <w:hideMark/>
          </w:tcPr>
          <w:p w14:paraId="462EEE7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25-Apr-19</w:t>
            </w:r>
          </w:p>
        </w:tc>
        <w:tc>
          <w:tcPr>
            <w:tcW w:w="1280" w:type="dxa"/>
            <w:noWrap/>
            <w:hideMark/>
          </w:tcPr>
          <w:p w14:paraId="1180341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6B1D33" w:rsidRPr="004C485D" w14:paraId="04C4F09E" w14:textId="77777777" w:rsidTr="004621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20" w:type="dxa"/>
            <w:gridSpan w:val="3"/>
            <w:hideMark/>
          </w:tcPr>
          <w:p w14:paraId="060ADCC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Recovery Cutoff Date as define by NCGTC in schemes</w:t>
            </w:r>
          </w:p>
        </w:tc>
        <w:tc>
          <w:tcPr>
            <w:tcW w:w="2160" w:type="dxa"/>
            <w:noWrap/>
            <w:hideMark/>
          </w:tcPr>
          <w:p w14:paraId="69C37BB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30-Apr-19</w:t>
            </w:r>
          </w:p>
        </w:tc>
        <w:tc>
          <w:tcPr>
            <w:tcW w:w="1280" w:type="dxa"/>
            <w:noWrap/>
            <w:hideMark/>
          </w:tcPr>
          <w:p w14:paraId="6EA3FFD7" w14:textId="5BD19AC3" w:rsidR="3370ABA0" w:rsidRDefault="3370ABA0" w:rsidP="3370ABA0">
            <w:pPr>
              <w:cnfStyle w:val="000000100000" w:firstRow="0" w:lastRow="0" w:firstColumn="0" w:lastColumn="0" w:oddVBand="0" w:evenVBand="0" w:oddHBand="1" w:evenHBand="0" w:firstRowFirstColumn="0" w:firstRowLastColumn="0" w:lastRowFirstColumn="0" w:lastRowLastColumn="0"/>
              <w:rPr>
                <w:ins w:id="56" w:author="Chandan Chandel" w:date="2024-07-04T13:30:00Z"/>
                <w:rFonts w:eastAsia="Times New Roman"/>
                <w:b/>
                <w:bCs/>
                <w:color w:val="000000" w:themeColor="text1"/>
              </w:rPr>
            </w:pPr>
          </w:p>
          <w:p w14:paraId="0B6D8CF3"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D1</w:t>
            </w:r>
          </w:p>
        </w:tc>
      </w:tr>
    </w:tbl>
    <w:p w14:paraId="124F8291" w14:textId="77777777" w:rsidR="006B1D33" w:rsidRPr="004C485D" w:rsidRDefault="006B1D33" w:rsidP="006B1D33">
      <w:pPr>
        <w:rPr>
          <w:rFonts w:cstheme="minorHAnsi"/>
        </w:rPr>
      </w:pPr>
    </w:p>
    <w:tbl>
      <w:tblPr>
        <w:tblStyle w:val="GridTable4-Accent1"/>
        <w:tblW w:w="9880" w:type="dxa"/>
        <w:tblLook w:val="04A0" w:firstRow="1" w:lastRow="0" w:firstColumn="1" w:lastColumn="0" w:noHBand="0" w:noVBand="1"/>
      </w:tblPr>
      <w:tblGrid>
        <w:gridCol w:w="538"/>
        <w:gridCol w:w="1104"/>
        <w:gridCol w:w="1394"/>
        <w:gridCol w:w="1109"/>
        <w:gridCol w:w="1710"/>
        <w:gridCol w:w="906"/>
        <w:gridCol w:w="1173"/>
        <w:gridCol w:w="935"/>
        <w:gridCol w:w="1546"/>
      </w:tblGrid>
      <w:tr w:rsidR="006B1D33" w:rsidRPr="004C485D" w14:paraId="4B7AEE8A" w14:textId="77777777" w:rsidTr="00A54C0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F50ABC0" w14:textId="77777777" w:rsidR="006B1D33" w:rsidRPr="004C485D" w:rsidRDefault="006B1D33" w:rsidP="00943AA4">
            <w:pPr>
              <w:rPr>
                <w:rFonts w:cstheme="minorHAnsi"/>
                <w:b w:val="0"/>
                <w:bCs w:val="0"/>
              </w:rPr>
            </w:pPr>
            <w:r w:rsidRPr="004C485D">
              <w:rPr>
                <w:rFonts w:cstheme="minorHAnsi"/>
              </w:rPr>
              <w:t> </w:t>
            </w:r>
          </w:p>
        </w:tc>
        <w:tc>
          <w:tcPr>
            <w:tcW w:w="1023" w:type="dxa"/>
            <w:noWrap/>
            <w:hideMark/>
          </w:tcPr>
          <w:p w14:paraId="24D9ABA2"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D3</w:t>
            </w:r>
          </w:p>
        </w:tc>
        <w:tc>
          <w:tcPr>
            <w:tcW w:w="1287" w:type="dxa"/>
            <w:noWrap/>
            <w:hideMark/>
          </w:tcPr>
          <w:p w14:paraId="4D9A393F"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A</w:t>
            </w:r>
          </w:p>
        </w:tc>
        <w:tc>
          <w:tcPr>
            <w:tcW w:w="1109" w:type="dxa"/>
            <w:noWrap/>
            <w:hideMark/>
          </w:tcPr>
          <w:p w14:paraId="30930619"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D2</w:t>
            </w:r>
          </w:p>
        </w:tc>
        <w:tc>
          <w:tcPr>
            <w:tcW w:w="1710" w:type="dxa"/>
            <w:noWrap/>
            <w:hideMark/>
          </w:tcPr>
          <w:p w14:paraId="135DA941"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 </w:t>
            </w:r>
          </w:p>
        </w:tc>
        <w:tc>
          <w:tcPr>
            <w:tcW w:w="843" w:type="dxa"/>
            <w:noWrap/>
            <w:hideMark/>
          </w:tcPr>
          <w:p w14:paraId="0B32D09F"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 </w:t>
            </w:r>
          </w:p>
        </w:tc>
        <w:tc>
          <w:tcPr>
            <w:tcW w:w="1086" w:type="dxa"/>
            <w:noWrap/>
            <w:hideMark/>
          </w:tcPr>
          <w:p w14:paraId="377A2B78"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B</w:t>
            </w:r>
          </w:p>
        </w:tc>
        <w:tc>
          <w:tcPr>
            <w:tcW w:w="861" w:type="dxa"/>
            <w:noWrap/>
            <w:hideMark/>
          </w:tcPr>
          <w:p w14:paraId="64E26DE9"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C</w:t>
            </w:r>
          </w:p>
        </w:tc>
        <w:tc>
          <w:tcPr>
            <w:tcW w:w="1425" w:type="dxa"/>
            <w:noWrap/>
            <w:hideMark/>
          </w:tcPr>
          <w:p w14:paraId="5D9F833F"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p>
        </w:tc>
      </w:tr>
      <w:tr w:rsidR="006B1D33" w:rsidRPr="004C485D" w14:paraId="2209E22E" w14:textId="77777777" w:rsidTr="00A54C0A">
        <w:trPr>
          <w:cnfStyle w:val="000000100000" w:firstRow="0" w:lastRow="0" w:firstColumn="0" w:lastColumn="0" w:oddVBand="0" w:evenVBand="0" w:oddHBand="1" w:evenHBand="0" w:firstRowFirstColumn="0" w:firstRowLastColumn="0" w:lastRowFirstColumn="0" w:lastRowLastColumn="0"/>
          <w:trHeight w:val="2708"/>
        </w:trPr>
        <w:tc>
          <w:tcPr>
            <w:cnfStyle w:val="001000000000" w:firstRow="0" w:lastRow="0" w:firstColumn="1" w:lastColumn="0" w:oddVBand="0" w:evenVBand="0" w:oddHBand="0" w:evenHBand="0" w:firstRowFirstColumn="0" w:firstRowLastColumn="0" w:lastRowFirstColumn="0" w:lastRowLastColumn="0"/>
            <w:tcW w:w="536" w:type="dxa"/>
            <w:noWrap/>
            <w:hideMark/>
          </w:tcPr>
          <w:p w14:paraId="461DF821" w14:textId="77777777" w:rsidR="006B1D33" w:rsidRPr="004C485D" w:rsidRDefault="006B1D33" w:rsidP="00943AA4">
            <w:pPr>
              <w:rPr>
                <w:rFonts w:cstheme="minorHAnsi"/>
                <w:b w:val="0"/>
                <w:bCs w:val="0"/>
              </w:rPr>
            </w:pPr>
            <w:r w:rsidRPr="004C485D">
              <w:rPr>
                <w:rFonts w:cstheme="minorHAnsi"/>
              </w:rPr>
              <w:t>A/c No.</w:t>
            </w:r>
          </w:p>
        </w:tc>
        <w:tc>
          <w:tcPr>
            <w:tcW w:w="1023" w:type="dxa"/>
            <w:hideMark/>
          </w:tcPr>
          <w:p w14:paraId="06C4D53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Date of Recovery (Provided by MLI in Claim file)</w:t>
            </w:r>
          </w:p>
        </w:tc>
        <w:tc>
          <w:tcPr>
            <w:tcW w:w="1287" w:type="dxa"/>
            <w:hideMark/>
          </w:tcPr>
          <w:p w14:paraId="483486E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Recovery Amount (Only NCGTC Share/Entire Proceedings)</w:t>
            </w:r>
          </w:p>
        </w:tc>
        <w:tc>
          <w:tcPr>
            <w:tcW w:w="1109" w:type="dxa"/>
            <w:hideMark/>
          </w:tcPr>
          <w:p w14:paraId="222849A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DATE when the last trench for full recovery payment is received</w:t>
            </w:r>
          </w:p>
        </w:tc>
        <w:tc>
          <w:tcPr>
            <w:tcW w:w="1710" w:type="dxa"/>
            <w:hideMark/>
          </w:tcPr>
          <w:p w14:paraId="7E9E3733"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Days Elapsed (Difference between Date when last trench for full payment is received and Recovery cutoff date).</w:t>
            </w:r>
            <w:r w:rsidRPr="004C485D">
              <w:rPr>
                <w:rFonts w:cstheme="minorHAnsi"/>
                <w:b/>
                <w:bCs/>
              </w:rPr>
              <w:br/>
              <w:t>Here payment is done before Cutoff date so no days calculated</w:t>
            </w:r>
          </w:p>
        </w:tc>
        <w:tc>
          <w:tcPr>
            <w:tcW w:w="843" w:type="dxa"/>
            <w:hideMark/>
          </w:tcPr>
          <w:p w14:paraId="16B88DD3"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Eligible Days For Penalty</w:t>
            </w:r>
          </w:p>
        </w:tc>
        <w:tc>
          <w:tcPr>
            <w:tcW w:w="1086" w:type="dxa"/>
            <w:hideMark/>
          </w:tcPr>
          <w:p w14:paraId="4125998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Penalty Calculated</w:t>
            </w:r>
          </w:p>
        </w:tc>
        <w:tc>
          <w:tcPr>
            <w:tcW w:w="861" w:type="dxa"/>
            <w:hideMark/>
          </w:tcPr>
          <w:p w14:paraId="5A7F29D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 xml:space="preserve">Tax on Penalty </w:t>
            </w:r>
            <w:r w:rsidRPr="004C485D">
              <w:rPr>
                <w:rFonts w:cstheme="minorHAnsi"/>
                <w:b/>
                <w:bCs/>
              </w:rPr>
              <w:br/>
              <w:t>(@18%)</w:t>
            </w:r>
          </w:p>
        </w:tc>
        <w:tc>
          <w:tcPr>
            <w:tcW w:w="1425" w:type="dxa"/>
            <w:hideMark/>
          </w:tcPr>
          <w:p w14:paraId="5B7491C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Total Recovery(s) passed on to NCGTC after Claims(A+B+C) along with Penalty/Taxes</w:t>
            </w:r>
          </w:p>
        </w:tc>
      </w:tr>
      <w:tr w:rsidR="006B1D33" w:rsidRPr="004C485D" w14:paraId="5E5A3C4A" w14:textId="77777777" w:rsidTr="00A54C0A">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7036B27C" w14:textId="77777777" w:rsidR="006B1D33" w:rsidRPr="004C485D" w:rsidRDefault="006B1D33" w:rsidP="00943AA4">
            <w:pPr>
              <w:rPr>
                <w:rFonts w:cstheme="minorHAnsi"/>
              </w:rPr>
            </w:pPr>
            <w:r w:rsidRPr="004C485D">
              <w:rPr>
                <w:rFonts w:cstheme="minorHAnsi"/>
              </w:rPr>
              <w:t>L1</w:t>
            </w:r>
          </w:p>
        </w:tc>
        <w:tc>
          <w:tcPr>
            <w:tcW w:w="1023" w:type="dxa"/>
            <w:noWrap/>
            <w:hideMark/>
          </w:tcPr>
          <w:p w14:paraId="7D6A2C9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4-Feb-18</w:t>
            </w:r>
          </w:p>
        </w:tc>
        <w:tc>
          <w:tcPr>
            <w:tcW w:w="1287" w:type="dxa"/>
            <w:noWrap/>
            <w:hideMark/>
          </w:tcPr>
          <w:p w14:paraId="6D3D8C4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7,500.00</w:t>
            </w:r>
          </w:p>
        </w:tc>
        <w:tc>
          <w:tcPr>
            <w:tcW w:w="1109" w:type="dxa"/>
            <w:noWrap/>
            <w:hideMark/>
          </w:tcPr>
          <w:p w14:paraId="6D3B372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25-Apr-19</w:t>
            </w:r>
          </w:p>
        </w:tc>
        <w:tc>
          <w:tcPr>
            <w:tcW w:w="1710" w:type="dxa"/>
            <w:noWrap/>
            <w:hideMark/>
          </w:tcPr>
          <w:p w14:paraId="13C0291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0</w:t>
            </w:r>
          </w:p>
        </w:tc>
        <w:tc>
          <w:tcPr>
            <w:tcW w:w="843" w:type="dxa"/>
            <w:noWrap/>
            <w:hideMark/>
          </w:tcPr>
          <w:p w14:paraId="4DF5214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0</w:t>
            </w:r>
          </w:p>
        </w:tc>
        <w:tc>
          <w:tcPr>
            <w:tcW w:w="1086" w:type="dxa"/>
            <w:noWrap/>
            <w:hideMark/>
          </w:tcPr>
          <w:p w14:paraId="500BB84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w:t>
            </w:r>
          </w:p>
        </w:tc>
        <w:tc>
          <w:tcPr>
            <w:tcW w:w="861" w:type="dxa"/>
            <w:noWrap/>
            <w:hideMark/>
          </w:tcPr>
          <w:p w14:paraId="6CA8664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w:t>
            </w:r>
          </w:p>
        </w:tc>
        <w:tc>
          <w:tcPr>
            <w:tcW w:w="1425" w:type="dxa"/>
            <w:noWrap/>
            <w:hideMark/>
          </w:tcPr>
          <w:p w14:paraId="1369D69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7,500.00</w:t>
            </w:r>
          </w:p>
        </w:tc>
      </w:tr>
      <w:tr w:rsidR="006B1D33" w:rsidRPr="004C485D" w14:paraId="74C63223" w14:textId="77777777" w:rsidTr="00A54C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46C7D021" w14:textId="77777777" w:rsidR="006B1D33" w:rsidRPr="004C485D" w:rsidRDefault="006B1D33" w:rsidP="00943AA4">
            <w:pPr>
              <w:rPr>
                <w:rFonts w:cstheme="minorHAnsi"/>
              </w:rPr>
            </w:pPr>
            <w:r w:rsidRPr="004C485D">
              <w:rPr>
                <w:rFonts w:cstheme="minorHAnsi"/>
              </w:rPr>
              <w:t>L2</w:t>
            </w:r>
          </w:p>
        </w:tc>
        <w:tc>
          <w:tcPr>
            <w:tcW w:w="1023" w:type="dxa"/>
            <w:noWrap/>
            <w:hideMark/>
          </w:tcPr>
          <w:p w14:paraId="7A88556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5-Feb-18</w:t>
            </w:r>
          </w:p>
        </w:tc>
        <w:tc>
          <w:tcPr>
            <w:tcW w:w="1287" w:type="dxa"/>
            <w:noWrap/>
            <w:hideMark/>
          </w:tcPr>
          <w:p w14:paraId="5B4070C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5,000.00</w:t>
            </w:r>
          </w:p>
        </w:tc>
        <w:tc>
          <w:tcPr>
            <w:tcW w:w="1109" w:type="dxa"/>
            <w:noWrap/>
            <w:hideMark/>
          </w:tcPr>
          <w:p w14:paraId="523497BB"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25-Apr-19</w:t>
            </w:r>
          </w:p>
        </w:tc>
        <w:tc>
          <w:tcPr>
            <w:tcW w:w="1710" w:type="dxa"/>
            <w:noWrap/>
            <w:hideMark/>
          </w:tcPr>
          <w:p w14:paraId="46ADB54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0</w:t>
            </w:r>
          </w:p>
        </w:tc>
        <w:tc>
          <w:tcPr>
            <w:tcW w:w="843" w:type="dxa"/>
            <w:noWrap/>
            <w:hideMark/>
          </w:tcPr>
          <w:p w14:paraId="1111390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0</w:t>
            </w:r>
          </w:p>
        </w:tc>
        <w:tc>
          <w:tcPr>
            <w:tcW w:w="1086" w:type="dxa"/>
            <w:noWrap/>
            <w:hideMark/>
          </w:tcPr>
          <w:p w14:paraId="5CC62E5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861" w:type="dxa"/>
            <w:noWrap/>
            <w:hideMark/>
          </w:tcPr>
          <w:p w14:paraId="39EBB2AB"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1425" w:type="dxa"/>
            <w:noWrap/>
            <w:hideMark/>
          </w:tcPr>
          <w:p w14:paraId="22320A6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5,000.00</w:t>
            </w:r>
          </w:p>
        </w:tc>
      </w:tr>
      <w:tr w:rsidR="006B1D33" w:rsidRPr="004C485D" w14:paraId="5C791125" w14:textId="77777777" w:rsidTr="00A54C0A">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727E5A4E" w14:textId="77777777" w:rsidR="006B1D33" w:rsidRPr="004C485D" w:rsidRDefault="006B1D33" w:rsidP="00943AA4">
            <w:pPr>
              <w:rPr>
                <w:rFonts w:cstheme="minorHAnsi"/>
              </w:rPr>
            </w:pPr>
            <w:r w:rsidRPr="004C485D">
              <w:rPr>
                <w:rFonts w:cstheme="minorHAnsi"/>
              </w:rPr>
              <w:t>L3</w:t>
            </w:r>
          </w:p>
        </w:tc>
        <w:tc>
          <w:tcPr>
            <w:tcW w:w="1023" w:type="dxa"/>
            <w:noWrap/>
            <w:hideMark/>
          </w:tcPr>
          <w:p w14:paraId="745B4A42"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10-Feb-18</w:t>
            </w:r>
          </w:p>
        </w:tc>
        <w:tc>
          <w:tcPr>
            <w:tcW w:w="1287" w:type="dxa"/>
            <w:noWrap/>
            <w:hideMark/>
          </w:tcPr>
          <w:p w14:paraId="6D3CC3C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20,000.00</w:t>
            </w:r>
          </w:p>
        </w:tc>
        <w:tc>
          <w:tcPr>
            <w:tcW w:w="1109" w:type="dxa"/>
            <w:noWrap/>
            <w:hideMark/>
          </w:tcPr>
          <w:p w14:paraId="4F2FA89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25-Apr-19</w:t>
            </w:r>
          </w:p>
        </w:tc>
        <w:tc>
          <w:tcPr>
            <w:tcW w:w="1710" w:type="dxa"/>
            <w:noWrap/>
            <w:hideMark/>
          </w:tcPr>
          <w:p w14:paraId="7263C06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0</w:t>
            </w:r>
          </w:p>
        </w:tc>
        <w:tc>
          <w:tcPr>
            <w:tcW w:w="843" w:type="dxa"/>
            <w:noWrap/>
            <w:hideMark/>
          </w:tcPr>
          <w:p w14:paraId="77DA4DC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0</w:t>
            </w:r>
          </w:p>
        </w:tc>
        <w:tc>
          <w:tcPr>
            <w:tcW w:w="1086" w:type="dxa"/>
            <w:noWrap/>
            <w:hideMark/>
          </w:tcPr>
          <w:p w14:paraId="0CE66AB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w:t>
            </w:r>
          </w:p>
        </w:tc>
        <w:tc>
          <w:tcPr>
            <w:tcW w:w="861" w:type="dxa"/>
            <w:noWrap/>
            <w:hideMark/>
          </w:tcPr>
          <w:p w14:paraId="7E97BFF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w:t>
            </w:r>
          </w:p>
        </w:tc>
        <w:tc>
          <w:tcPr>
            <w:tcW w:w="1425" w:type="dxa"/>
            <w:noWrap/>
            <w:hideMark/>
          </w:tcPr>
          <w:p w14:paraId="1EAC8BB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20,000.00</w:t>
            </w:r>
          </w:p>
        </w:tc>
      </w:tr>
      <w:tr w:rsidR="006B1D33" w:rsidRPr="004C485D" w14:paraId="24A8077D" w14:textId="77777777" w:rsidTr="00A54C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2B93A996" w14:textId="77777777" w:rsidR="006B1D33" w:rsidRPr="004C485D" w:rsidRDefault="006B1D33" w:rsidP="00943AA4">
            <w:pPr>
              <w:rPr>
                <w:rFonts w:cstheme="minorHAnsi"/>
              </w:rPr>
            </w:pPr>
            <w:r w:rsidRPr="004C485D">
              <w:rPr>
                <w:rFonts w:cstheme="minorHAnsi"/>
              </w:rPr>
              <w:t>L4</w:t>
            </w:r>
          </w:p>
        </w:tc>
        <w:tc>
          <w:tcPr>
            <w:tcW w:w="1023" w:type="dxa"/>
            <w:noWrap/>
            <w:hideMark/>
          </w:tcPr>
          <w:p w14:paraId="5ADD9D9B"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10-Feb-18</w:t>
            </w:r>
          </w:p>
        </w:tc>
        <w:tc>
          <w:tcPr>
            <w:tcW w:w="1287" w:type="dxa"/>
            <w:noWrap/>
            <w:hideMark/>
          </w:tcPr>
          <w:p w14:paraId="02F4336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18,750.00</w:t>
            </w:r>
          </w:p>
        </w:tc>
        <w:tc>
          <w:tcPr>
            <w:tcW w:w="1109" w:type="dxa"/>
            <w:noWrap/>
            <w:hideMark/>
          </w:tcPr>
          <w:p w14:paraId="6D64C610"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25-Apr-19</w:t>
            </w:r>
          </w:p>
        </w:tc>
        <w:tc>
          <w:tcPr>
            <w:tcW w:w="1710" w:type="dxa"/>
            <w:noWrap/>
            <w:hideMark/>
          </w:tcPr>
          <w:p w14:paraId="4E0F573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0</w:t>
            </w:r>
          </w:p>
        </w:tc>
        <w:tc>
          <w:tcPr>
            <w:tcW w:w="843" w:type="dxa"/>
            <w:noWrap/>
            <w:hideMark/>
          </w:tcPr>
          <w:p w14:paraId="3D92A0A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0</w:t>
            </w:r>
          </w:p>
        </w:tc>
        <w:tc>
          <w:tcPr>
            <w:tcW w:w="1086" w:type="dxa"/>
            <w:noWrap/>
            <w:hideMark/>
          </w:tcPr>
          <w:p w14:paraId="3D29997B"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861" w:type="dxa"/>
            <w:noWrap/>
            <w:hideMark/>
          </w:tcPr>
          <w:p w14:paraId="7FF1DEB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1425" w:type="dxa"/>
            <w:noWrap/>
            <w:hideMark/>
          </w:tcPr>
          <w:p w14:paraId="7CFA2D4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18,750.00</w:t>
            </w:r>
          </w:p>
        </w:tc>
      </w:tr>
      <w:tr w:rsidR="006B1D33" w:rsidRPr="004C485D" w14:paraId="56BC074F" w14:textId="77777777" w:rsidTr="00A54C0A">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5D340247" w14:textId="77777777" w:rsidR="006B1D33" w:rsidRPr="004C485D" w:rsidRDefault="006B1D33" w:rsidP="00943AA4">
            <w:pPr>
              <w:rPr>
                <w:rFonts w:cstheme="minorHAnsi"/>
              </w:rPr>
            </w:pPr>
            <w:r w:rsidRPr="004C485D">
              <w:rPr>
                <w:rFonts w:cstheme="minorHAnsi"/>
              </w:rPr>
              <w:t>L5</w:t>
            </w:r>
          </w:p>
        </w:tc>
        <w:tc>
          <w:tcPr>
            <w:tcW w:w="1023" w:type="dxa"/>
            <w:noWrap/>
            <w:hideMark/>
          </w:tcPr>
          <w:p w14:paraId="2F483CA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12-Feb-18</w:t>
            </w:r>
          </w:p>
        </w:tc>
        <w:tc>
          <w:tcPr>
            <w:tcW w:w="1287" w:type="dxa"/>
            <w:noWrap/>
            <w:hideMark/>
          </w:tcPr>
          <w:p w14:paraId="014BAAD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4,500.00</w:t>
            </w:r>
          </w:p>
        </w:tc>
        <w:tc>
          <w:tcPr>
            <w:tcW w:w="1109" w:type="dxa"/>
            <w:noWrap/>
            <w:hideMark/>
          </w:tcPr>
          <w:p w14:paraId="4EE68BB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25-Apr-19</w:t>
            </w:r>
          </w:p>
        </w:tc>
        <w:tc>
          <w:tcPr>
            <w:tcW w:w="1710" w:type="dxa"/>
            <w:noWrap/>
            <w:hideMark/>
          </w:tcPr>
          <w:p w14:paraId="7D8BDF59"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0</w:t>
            </w:r>
          </w:p>
        </w:tc>
        <w:tc>
          <w:tcPr>
            <w:tcW w:w="843" w:type="dxa"/>
            <w:noWrap/>
            <w:hideMark/>
          </w:tcPr>
          <w:p w14:paraId="7A04512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0</w:t>
            </w:r>
          </w:p>
        </w:tc>
        <w:tc>
          <w:tcPr>
            <w:tcW w:w="1086" w:type="dxa"/>
            <w:noWrap/>
            <w:hideMark/>
          </w:tcPr>
          <w:p w14:paraId="12A9BD0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w:t>
            </w:r>
          </w:p>
        </w:tc>
        <w:tc>
          <w:tcPr>
            <w:tcW w:w="861" w:type="dxa"/>
            <w:noWrap/>
            <w:hideMark/>
          </w:tcPr>
          <w:p w14:paraId="14C48AA2"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w:t>
            </w:r>
          </w:p>
        </w:tc>
        <w:tc>
          <w:tcPr>
            <w:tcW w:w="1425" w:type="dxa"/>
            <w:noWrap/>
            <w:hideMark/>
          </w:tcPr>
          <w:p w14:paraId="5307365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4,500.00</w:t>
            </w:r>
          </w:p>
        </w:tc>
      </w:tr>
      <w:tr w:rsidR="006B1D33" w:rsidRPr="004C485D" w14:paraId="1F92E096" w14:textId="77777777" w:rsidTr="00A54C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67156E4" w14:textId="77777777" w:rsidR="006B1D33" w:rsidRPr="004C485D" w:rsidRDefault="006B1D33" w:rsidP="00943AA4">
            <w:pPr>
              <w:rPr>
                <w:rFonts w:cstheme="minorHAnsi"/>
              </w:rPr>
            </w:pPr>
            <w:r w:rsidRPr="004C485D">
              <w:rPr>
                <w:rFonts w:cstheme="minorHAnsi"/>
              </w:rPr>
              <w:lastRenderedPageBreak/>
              <w:t>L6</w:t>
            </w:r>
          </w:p>
        </w:tc>
        <w:tc>
          <w:tcPr>
            <w:tcW w:w="1023" w:type="dxa"/>
            <w:noWrap/>
            <w:hideMark/>
          </w:tcPr>
          <w:p w14:paraId="451F1F9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12-Feb-18</w:t>
            </w:r>
          </w:p>
        </w:tc>
        <w:tc>
          <w:tcPr>
            <w:tcW w:w="1287" w:type="dxa"/>
            <w:noWrap/>
            <w:hideMark/>
          </w:tcPr>
          <w:p w14:paraId="560C285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6,000.00</w:t>
            </w:r>
          </w:p>
        </w:tc>
        <w:tc>
          <w:tcPr>
            <w:tcW w:w="1109" w:type="dxa"/>
            <w:noWrap/>
            <w:hideMark/>
          </w:tcPr>
          <w:p w14:paraId="2B738F4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25-Apr-19</w:t>
            </w:r>
          </w:p>
        </w:tc>
        <w:tc>
          <w:tcPr>
            <w:tcW w:w="1710" w:type="dxa"/>
            <w:noWrap/>
            <w:hideMark/>
          </w:tcPr>
          <w:p w14:paraId="0B4D820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0</w:t>
            </w:r>
          </w:p>
        </w:tc>
        <w:tc>
          <w:tcPr>
            <w:tcW w:w="843" w:type="dxa"/>
            <w:noWrap/>
            <w:hideMark/>
          </w:tcPr>
          <w:p w14:paraId="3782D09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0</w:t>
            </w:r>
          </w:p>
        </w:tc>
        <w:tc>
          <w:tcPr>
            <w:tcW w:w="1086" w:type="dxa"/>
            <w:noWrap/>
            <w:hideMark/>
          </w:tcPr>
          <w:p w14:paraId="3089F11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861" w:type="dxa"/>
            <w:noWrap/>
            <w:hideMark/>
          </w:tcPr>
          <w:p w14:paraId="36F332A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1425" w:type="dxa"/>
            <w:noWrap/>
            <w:hideMark/>
          </w:tcPr>
          <w:p w14:paraId="2AEB4A6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6,000.00</w:t>
            </w:r>
          </w:p>
        </w:tc>
      </w:tr>
      <w:tr w:rsidR="006B1D33" w:rsidRPr="004C485D" w14:paraId="0088620D" w14:textId="77777777" w:rsidTr="00A54C0A">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60BE9BAE" w14:textId="77777777" w:rsidR="006B1D33" w:rsidRPr="004C485D" w:rsidRDefault="006B1D33" w:rsidP="00943AA4">
            <w:pPr>
              <w:rPr>
                <w:rFonts w:cstheme="minorHAnsi"/>
              </w:rPr>
            </w:pPr>
            <w:r w:rsidRPr="004C485D">
              <w:rPr>
                <w:rFonts w:cstheme="minorHAnsi"/>
              </w:rPr>
              <w:t>L7</w:t>
            </w:r>
          </w:p>
        </w:tc>
        <w:tc>
          <w:tcPr>
            <w:tcW w:w="1023" w:type="dxa"/>
            <w:noWrap/>
            <w:hideMark/>
          </w:tcPr>
          <w:p w14:paraId="0B673D1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28-Jan-18</w:t>
            </w:r>
          </w:p>
        </w:tc>
        <w:tc>
          <w:tcPr>
            <w:tcW w:w="1287" w:type="dxa"/>
            <w:noWrap/>
            <w:hideMark/>
          </w:tcPr>
          <w:p w14:paraId="129FCE9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7,950.50</w:t>
            </w:r>
          </w:p>
        </w:tc>
        <w:tc>
          <w:tcPr>
            <w:tcW w:w="1109" w:type="dxa"/>
            <w:noWrap/>
            <w:hideMark/>
          </w:tcPr>
          <w:p w14:paraId="17C5168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25-Apr-19</w:t>
            </w:r>
          </w:p>
        </w:tc>
        <w:tc>
          <w:tcPr>
            <w:tcW w:w="1710" w:type="dxa"/>
            <w:noWrap/>
            <w:hideMark/>
          </w:tcPr>
          <w:p w14:paraId="7EFEF2B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0</w:t>
            </w:r>
          </w:p>
        </w:tc>
        <w:tc>
          <w:tcPr>
            <w:tcW w:w="843" w:type="dxa"/>
            <w:noWrap/>
            <w:hideMark/>
          </w:tcPr>
          <w:p w14:paraId="15B1577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0</w:t>
            </w:r>
          </w:p>
        </w:tc>
        <w:tc>
          <w:tcPr>
            <w:tcW w:w="1086" w:type="dxa"/>
            <w:noWrap/>
            <w:hideMark/>
          </w:tcPr>
          <w:p w14:paraId="4F75C1C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w:t>
            </w:r>
          </w:p>
        </w:tc>
        <w:tc>
          <w:tcPr>
            <w:tcW w:w="861" w:type="dxa"/>
            <w:noWrap/>
            <w:hideMark/>
          </w:tcPr>
          <w:p w14:paraId="7398D78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w:t>
            </w:r>
          </w:p>
        </w:tc>
        <w:tc>
          <w:tcPr>
            <w:tcW w:w="1425" w:type="dxa"/>
            <w:noWrap/>
            <w:hideMark/>
          </w:tcPr>
          <w:p w14:paraId="4991FC49"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7,950.50</w:t>
            </w:r>
          </w:p>
        </w:tc>
      </w:tr>
      <w:tr w:rsidR="006B1D33" w:rsidRPr="004C485D" w14:paraId="70CE1725" w14:textId="77777777" w:rsidTr="00A54C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B2644EC" w14:textId="77777777" w:rsidR="006B1D33" w:rsidRPr="004C485D" w:rsidRDefault="006B1D33" w:rsidP="00943AA4">
            <w:pPr>
              <w:rPr>
                <w:rFonts w:cstheme="minorHAnsi"/>
              </w:rPr>
            </w:pPr>
            <w:r w:rsidRPr="004C485D">
              <w:rPr>
                <w:rFonts w:cstheme="minorHAnsi"/>
              </w:rPr>
              <w:t>L8</w:t>
            </w:r>
          </w:p>
        </w:tc>
        <w:tc>
          <w:tcPr>
            <w:tcW w:w="1023" w:type="dxa"/>
            <w:noWrap/>
            <w:hideMark/>
          </w:tcPr>
          <w:p w14:paraId="562ECE0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27-Jan-18</w:t>
            </w:r>
          </w:p>
        </w:tc>
        <w:tc>
          <w:tcPr>
            <w:tcW w:w="1287" w:type="dxa"/>
            <w:noWrap/>
            <w:hideMark/>
          </w:tcPr>
          <w:p w14:paraId="5CA3B68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11,253.75</w:t>
            </w:r>
          </w:p>
        </w:tc>
        <w:tc>
          <w:tcPr>
            <w:tcW w:w="1109" w:type="dxa"/>
            <w:noWrap/>
            <w:hideMark/>
          </w:tcPr>
          <w:p w14:paraId="0F9E4D7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25-Apr-19</w:t>
            </w:r>
          </w:p>
        </w:tc>
        <w:tc>
          <w:tcPr>
            <w:tcW w:w="1710" w:type="dxa"/>
            <w:noWrap/>
            <w:hideMark/>
          </w:tcPr>
          <w:p w14:paraId="470F4BD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0</w:t>
            </w:r>
          </w:p>
        </w:tc>
        <w:tc>
          <w:tcPr>
            <w:tcW w:w="843" w:type="dxa"/>
            <w:noWrap/>
            <w:hideMark/>
          </w:tcPr>
          <w:p w14:paraId="30DE318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0</w:t>
            </w:r>
          </w:p>
        </w:tc>
        <w:tc>
          <w:tcPr>
            <w:tcW w:w="1086" w:type="dxa"/>
            <w:noWrap/>
            <w:hideMark/>
          </w:tcPr>
          <w:p w14:paraId="571E01F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861" w:type="dxa"/>
            <w:noWrap/>
            <w:hideMark/>
          </w:tcPr>
          <w:p w14:paraId="353F6F33"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1425" w:type="dxa"/>
            <w:noWrap/>
            <w:hideMark/>
          </w:tcPr>
          <w:p w14:paraId="5D99D00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11,253.75</w:t>
            </w:r>
          </w:p>
        </w:tc>
      </w:tr>
      <w:tr w:rsidR="006B1D33" w:rsidRPr="004C485D" w14:paraId="48DBB1CE" w14:textId="77777777" w:rsidTr="00A54C0A">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2D5AE3A6" w14:textId="77777777" w:rsidR="006B1D33" w:rsidRPr="004C485D" w:rsidRDefault="006B1D33" w:rsidP="00943AA4">
            <w:pPr>
              <w:rPr>
                <w:rFonts w:cstheme="minorHAnsi"/>
              </w:rPr>
            </w:pPr>
            <w:r w:rsidRPr="004C485D">
              <w:rPr>
                <w:rFonts w:cstheme="minorHAnsi"/>
              </w:rPr>
              <w:t>L9</w:t>
            </w:r>
          </w:p>
        </w:tc>
        <w:tc>
          <w:tcPr>
            <w:tcW w:w="1023" w:type="dxa"/>
            <w:noWrap/>
            <w:hideMark/>
          </w:tcPr>
          <w:p w14:paraId="12DC1ED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27-Jan-18</w:t>
            </w:r>
          </w:p>
        </w:tc>
        <w:tc>
          <w:tcPr>
            <w:tcW w:w="1287" w:type="dxa"/>
            <w:noWrap/>
            <w:hideMark/>
          </w:tcPr>
          <w:p w14:paraId="2198C9A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17,587.50</w:t>
            </w:r>
          </w:p>
        </w:tc>
        <w:tc>
          <w:tcPr>
            <w:tcW w:w="1109" w:type="dxa"/>
            <w:noWrap/>
            <w:hideMark/>
          </w:tcPr>
          <w:p w14:paraId="7D7D8699"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25-Apr-19</w:t>
            </w:r>
          </w:p>
        </w:tc>
        <w:tc>
          <w:tcPr>
            <w:tcW w:w="1710" w:type="dxa"/>
            <w:noWrap/>
            <w:hideMark/>
          </w:tcPr>
          <w:p w14:paraId="53A1A7D9"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0</w:t>
            </w:r>
          </w:p>
        </w:tc>
        <w:tc>
          <w:tcPr>
            <w:tcW w:w="843" w:type="dxa"/>
            <w:noWrap/>
            <w:hideMark/>
          </w:tcPr>
          <w:p w14:paraId="7BB10AD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0</w:t>
            </w:r>
          </w:p>
        </w:tc>
        <w:tc>
          <w:tcPr>
            <w:tcW w:w="1086" w:type="dxa"/>
            <w:noWrap/>
            <w:hideMark/>
          </w:tcPr>
          <w:p w14:paraId="51FADB1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w:t>
            </w:r>
          </w:p>
        </w:tc>
        <w:tc>
          <w:tcPr>
            <w:tcW w:w="861" w:type="dxa"/>
            <w:noWrap/>
            <w:hideMark/>
          </w:tcPr>
          <w:p w14:paraId="1FB3BF5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w:t>
            </w:r>
          </w:p>
        </w:tc>
        <w:tc>
          <w:tcPr>
            <w:tcW w:w="1425" w:type="dxa"/>
            <w:noWrap/>
            <w:hideMark/>
          </w:tcPr>
          <w:p w14:paraId="4DBF8EF2"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17,587.50</w:t>
            </w:r>
          </w:p>
        </w:tc>
      </w:tr>
      <w:tr w:rsidR="006B1D33" w:rsidRPr="004C485D" w14:paraId="7A36FE58" w14:textId="77777777" w:rsidTr="00A54C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2F410826" w14:textId="77777777" w:rsidR="006B1D33" w:rsidRPr="004C485D" w:rsidRDefault="006B1D33" w:rsidP="00943AA4">
            <w:pPr>
              <w:rPr>
                <w:rFonts w:cstheme="minorHAnsi"/>
              </w:rPr>
            </w:pPr>
            <w:r w:rsidRPr="004C485D">
              <w:rPr>
                <w:rFonts w:cstheme="minorHAnsi"/>
              </w:rPr>
              <w:t>L10</w:t>
            </w:r>
          </w:p>
        </w:tc>
        <w:tc>
          <w:tcPr>
            <w:tcW w:w="1023" w:type="dxa"/>
            <w:noWrap/>
            <w:hideMark/>
          </w:tcPr>
          <w:p w14:paraId="6CE26B40"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27-Jan-18</w:t>
            </w:r>
          </w:p>
        </w:tc>
        <w:tc>
          <w:tcPr>
            <w:tcW w:w="1287" w:type="dxa"/>
            <w:noWrap/>
            <w:hideMark/>
          </w:tcPr>
          <w:p w14:paraId="4539611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24,578.00</w:t>
            </w:r>
          </w:p>
        </w:tc>
        <w:tc>
          <w:tcPr>
            <w:tcW w:w="1109" w:type="dxa"/>
            <w:noWrap/>
            <w:hideMark/>
          </w:tcPr>
          <w:p w14:paraId="454ED6D2"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25-Apr-19</w:t>
            </w:r>
          </w:p>
        </w:tc>
        <w:tc>
          <w:tcPr>
            <w:tcW w:w="1710" w:type="dxa"/>
            <w:noWrap/>
            <w:hideMark/>
          </w:tcPr>
          <w:p w14:paraId="7C940ED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0</w:t>
            </w:r>
          </w:p>
        </w:tc>
        <w:tc>
          <w:tcPr>
            <w:tcW w:w="843" w:type="dxa"/>
            <w:noWrap/>
            <w:hideMark/>
          </w:tcPr>
          <w:p w14:paraId="570AB5D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0</w:t>
            </w:r>
          </w:p>
        </w:tc>
        <w:tc>
          <w:tcPr>
            <w:tcW w:w="1086" w:type="dxa"/>
            <w:noWrap/>
            <w:hideMark/>
          </w:tcPr>
          <w:p w14:paraId="50EF8BB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861" w:type="dxa"/>
            <w:noWrap/>
            <w:hideMark/>
          </w:tcPr>
          <w:p w14:paraId="10CFE0A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1425" w:type="dxa"/>
            <w:noWrap/>
            <w:hideMark/>
          </w:tcPr>
          <w:p w14:paraId="11EADD43"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24,578.00</w:t>
            </w:r>
          </w:p>
        </w:tc>
      </w:tr>
      <w:tr w:rsidR="006B1D33" w:rsidRPr="004C485D" w14:paraId="767815A9" w14:textId="77777777" w:rsidTr="00A54C0A">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2AC88037" w14:textId="77777777" w:rsidR="006B1D33" w:rsidRPr="004C485D" w:rsidRDefault="006B1D33" w:rsidP="00943AA4">
            <w:pPr>
              <w:rPr>
                <w:rFonts w:cstheme="minorHAnsi"/>
              </w:rPr>
            </w:pPr>
          </w:p>
        </w:tc>
        <w:tc>
          <w:tcPr>
            <w:tcW w:w="1023" w:type="dxa"/>
            <w:noWrap/>
            <w:hideMark/>
          </w:tcPr>
          <w:p w14:paraId="68EB766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1287" w:type="dxa"/>
            <w:noWrap/>
            <w:hideMark/>
          </w:tcPr>
          <w:p w14:paraId="2C2A1EA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r w:rsidRPr="004C485D">
              <w:rPr>
                <w:rFonts w:cstheme="minorHAnsi"/>
                <w:b/>
                <w:bCs/>
              </w:rPr>
              <w:t>123,119.75</w:t>
            </w:r>
          </w:p>
        </w:tc>
        <w:tc>
          <w:tcPr>
            <w:tcW w:w="1109" w:type="dxa"/>
            <w:noWrap/>
            <w:hideMark/>
          </w:tcPr>
          <w:p w14:paraId="66E64F8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p>
        </w:tc>
        <w:tc>
          <w:tcPr>
            <w:tcW w:w="1710" w:type="dxa"/>
            <w:noWrap/>
            <w:hideMark/>
          </w:tcPr>
          <w:p w14:paraId="2C85884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843" w:type="dxa"/>
            <w:noWrap/>
            <w:hideMark/>
          </w:tcPr>
          <w:p w14:paraId="19C9889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1086" w:type="dxa"/>
            <w:noWrap/>
            <w:hideMark/>
          </w:tcPr>
          <w:p w14:paraId="63892A2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861" w:type="dxa"/>
            <w:noWrap/>
            <w:hideMark/>
          </w:tcPr>
          <w:p w14:paraId="2022B6D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1425" w:type="dxa"/>
            <w:noWrap/>
            <w:hideMark/>
          </w:tcPr>
          <w:p w14:paraId="6ECE2BE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r w:rsidRPr="004C485D">
              <w:rPr>
                <w:rFonts w:cstheme="minorHAnsi"/>
                <w:b/>
                <w:bCs/>
              </w:rPr>
              <w:t>123,119.75</w:t>
            </w:r>
          </w:p>
        </w:tc>
      </w:tr>
    </w:tbl>
    <w:p w14:paraId="7D9EB52C" w14:textId="320987AA" w:rsidR="006B1D33" w:rsidRPr="004C485D" w:rsidRDefault="006B1D33" w:rsidP="006B1D33">
      <w:pPr>
        <w:spacing w:line="252" w:lineRule="auto"/>
        <w:jc w:val="both"/>
        <w:rPr>
          <w:rFonts w:cstheme="minorHAnsi"/>
          <w:b/>
        </w:rPr>
      </w:pPr>
    </w:p>
    <w:p w14:paraId="4C995909" w14:textId="77777777" w:rsidR="006B1D33" w:rsidRPr="004C485D" w:rsidRDefault="006B1D33" w:rsidP="006B1D33">
      <w:pPr>
        <w:spacing w:line="252" w:lineRule="auto"/>
        <w:jc w:val="both"/>
        <w:rPr>
          <w:rFonts w:cstheme="minorHAnsi"/>
          <w:b/>
        </w:rPr>
      </w:pPr>
      <w:r w:rsidRPr="004C485D">
        <w:rPr>
          <w:rFonts w:cstheme="minorHAnsi"/>
          <w:b/>
        </w:rPr>
        <w:t>Note:</w:t>
      </w:r>
    </w:p>
    <w:p w14:paraId="31F99872" w14:textId="77777777" w:rsidR="006B1D33" w:rsidRPr="004C485D" w:rsidRDefault="006B1D33" w:rsidP="00EA2795">
      <w:pPr>
        <w:pStyle w:val="ListParagraph"/>
        <w:numPr>
          <w:ilvl w:val="0"/>
          <w:numId w:val="13"/>
        </w:numPr>
        <w:spacing w:line="252" w:lineRule="auto"/>
        <w:jc w:val="both"/>
        <w:rPr>
          <w:rFonts w:cstheme="minorHAnsi"/>
          <w:u w:val="single"/>
        </w:rPr>
      </w:pPr>
      <w:r w:rsidRPr="004C485D">
        <w:rPr>
          <w:rFonts w:cstheme="minorHAnsi"/>
        </w:rPr>
        <w:t>Amount of INR 123,119.75 /- to be recovered from MLI.</w:t>
      </w:r>
    </w:p>
    <w:p w14:paraId="4F5A0FA6" w14:textId="77777777" w:rsidR="006B1D33" w:rsidRPr="004C485D" w:rsidRDefault="006B1D33" w:rsidP="00EA2795">
      <w:pPr>
        <w:pStyle w:val="ListParagraph"/>
        <w:numPr>
          <w:ilvl w:val="0"/>
          <w:numId w:val="13"/>
        </w:numPr>
        <w:spacing w:line="252" w:lineRule="auto"/>
        <w:jc w:val="both"/>
        <w:rPr>
          <w:rFonts w:cstheme="minorHAnsi"/>
          <w:u w:val="single"/>
        </w:rPr>
      </w:pPr>
      <w:r w:rsidRPr="004C485D">
        <w:rPr>
          <w:rFonts w:cstheme="minorHAnsi"/>
        </w:rPr>
        <w:t>In this case since there is no penalty, there is no need for any additional recoveries from MLI</w:t>
      </w:r>
    </w:p>
    <w:p w14:paraId="4D174306" w14:textId="77777777" w:rsidR="006B1D33" w:rsidRPr="004C485D" w:rsidRDefault="006B1D33" w:rsidP="00EA2795">
      <w:pPr>
        <w:pStyle w:val="ListParagraph"/>
        <w:numPr>
          <w:ilvl w:val="0"/>
          <w:numId w:val="13"/>
        </w:numPr>
        <w:spacing w:line="252" w:lineRule="auto"/>
        <w:jc w:val="both"/>
        <w:rPr>
          <w:rFonts w:cstheme="minorHAnsi"/>
          <w:u w:val="single"/>
        </w:rPr>
      </w:pPr>
      <w:r w:rsidRPr="004C485D">
        <w:rPr>
          <w:rFonts w:cstheme="minorHAnsi"/>
        </w:rPr>
        <w:t>In case, if the recovery is Post first claims then that amount will be recovered and later adjusted in Final Claim and if the recovery is Post final claims then that amount will only be recovered from MLI.</w:t>
      </w:r>
    </w:p>
    <w:tbl>
      <w:tblPr>
        <w:tblStyle w:val="GridTable4-Accent1"/>
        <w:tblW w:w="9360" w:type="dxa"/>
        <w:tblLook w:val="04A0" w:firstRow="1" w:lastRow="0" w:firstColumn="1" w:lastColumn="0" w:noHBand="0" w:noVBand="1"/>
      </w:tblPr>
      <w:tblGrid>
        <w:gridCol w:w="2745"/>
        <w:gridCol w:w="5124"/>
        <w:gridCol w:w="1491"/>
      </w:tblGrid>
      <w:tr w:rsidR="006B1D33" w:rsidRPr="004C485D" w14:paraId="29471800" w14:textId="77777777" w:rsidTr="00F962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14:paraId="4E59F33A" w14:textId="77777777" w:rsidR="006B1D33" w:rsidRPr="004C485D" w:rsidRDefault="006B1D33" w:rsidP="00943AA4">
            <w:pPr>
              <w:rPr>
                <w:rFonts w:eastAsia="Times New Roman" w:cstheme="minorHAnsi"/>
                <w:b w:val="0"/>
                <w:bCs w:val="0"/>
                <w:color w:val="000000"/>
              </w:rPr>
            </w:pPr>
            <w:r w:rsidRPr="004C485D">
              <w:rPr>
                <w:rFonts w:eastAsia="Times New Roman" w:cstheme="minorHAnsi"/>
                <w:color w:val="000000"/>
              </w:rPr>
              <w:t>Scenario 2: Penalty Situation (File uploaded before cutoff date &amp; Full payment done after cutoff date)</w:t>
            </w:r>
          </w:p>
          <w:p w14:paraId="1073105A" w14:textId="3820689C" w:rsidR="00023789" w:rsidRPr="004C485D" w:rsidRDefault="00023789" w:rsidP="00943AA4">
            <w:pPr>
              <w:rPr>
                <w:rFonts w:eastAsia="Times New Roman" w:cstheme="minorHAnsi"/>
                <w:b w:val="0"/>
                <w:bCs w:val="0"/>
                <w:color w:val="000000"/>
              </w:rPr>
            </w:pPr>
          </w:p>
        </w:tc>
      </w:tr>
      <w:tr w:rsidR="006B1D33" w:rsidRPr="004C485D" w14:paraId="69C23CF0" w14:textId="77777777" w:rsidTr="00F96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9" w:type="dxa"/>
            <w:gridSpan w:val="2"/>
            <w:noWrap/>
            <w:hideMark/>
          </w:tcPr>
          <w:p w14:paraId="27708088" w14:textId="685769CD" w:rsidR="00023789" w:rsidRPr="004C485D" w:rsidRDefault="006B1D33" w:rsidP="00943AA4">
            <w:pPr>
              <w:rPr>
                <w:rFonts w:eastAsia="Times New Roman" w:cstheme="minorHAnsi"/>
                <w:b w:val="0"/>
              </w:rPr>
            </w:pPr>
            <w:r w:rsidRPr="004C485D">
              <w:rPr>
                <w:rFonts w:eastAsia="Times New Roman" w:cstheme="minorHAnsi"/>
              </w:rPr>
              <w:t>Information in Recovery File (XML)</w:t>
            </w:r>
          </w:p>
        </w:tc>
        <w:tc>
          <w:tcPr>
            <w:tcW w:w="1491" w:type="dxa"/>
            <w:noWrap/>
            <w:hideMark/>
          </w:tcPr>
          <w:p w14:paraId="21FFB4A7" w14:textId="77777777" w:rsidR="006B1D33" w:rsidRPr="004C485D" w:rsidRDefault="006B1D33" w:rsidP="00943AA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r w:rsidR="006B1D33" w:rsidRPr="004C485D" w14:paraId="054992A4" w14:textId="77777777" w:rsidTr="00F962AF">
        <w:trPr>
          <w:trHeight w:val="300"/>
        </w:trPr>
        <w:tc>
          <w:tcPr>
            <w:cnfStyle w:val="001000000000" w:firstRow="0" w:lastRow="0" w:firstColumn="1" w:lastColumn="0" w:oddVBand="0" w:evenVBand="0" w:oddHBand="0" w:evenHBand="0" w:firstRowFirstColumn="0" w:firstRowLastColumn="0" w:lastRowFirstColumn="0" w:lastRowLastColumn="0"/>
            <w:tcW w:w="2745" w:type="dxa"/>
            <w:hideMark/>
          </w:tcPr>
          <w:p w14:paraId="5BA8ADF5"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Month when recovery file is uploaded by MLI</w:t>
            </w:r>
          </w:p>
        </w:tc>
        <w:tc>
          <w:tcPr>
            <w:tcW w:w="5124" w:type="dxa"/>
            <w:noWrap/>
            <w:hideMark/>
          </w:tcPr>
          <w:p w14:paraId="712689F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Apr-19</w:t>
            </w:r>
          </w:p>
        </w:tc>
        <w:tc>
          <w:tcPr>
            <w:tcW w:w="1491" w:type="dxa"/>
            <w:noWrap/>
            <w:hideMark/>
          </w:tcPr>
          <w:p w14:paraId="6E887DA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6B1D33" w:rsidRPr="004C485D" w14:paraId="5783C7EA" w14:textId="77777777" w:rsidTr="00F96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5" w:type="dxa"/>
            <w:noWrap/>
            <w:hideMark/>
          </w:tcPr>
          <w:p w14:paraId="728B53C0"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Rate of Penalty</w:t>
            </w:r>
          </w:p>
        </w:tc>
        <w:tc>
          <w:tcPr>
            <w:tcW w:w="5124" w:type="dxa"/>
            <w:noWrap/>
            <w:hideMark/>
          </w:tcPr>
          <w:p w14:paraId="6618D31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10%</w:t>
            </w:r>
          </w:p>
        </w:tc>
        <w:tc>
          <w:tcPr>
            <w:tcW w:w="1491" w:type="dxa"/>
            <w:noWrap/>
            <w:hideMark/>
          </w:tcPr>
          <w:p w14:paraId="61676B1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6B1D33" w:rsidRPr="004C485D" w14:paraId="2161FC9A" w14:textId="77777777" w:rsidTr="00F962AF">
        <w:trPr>
          <w:trHeight w:val="300"/>
        </w:trPr>
        <w:tc>
          <w:tcPr>
            <w:cnfStyle w:val="001000000000" w:firstRow="0" w:lastRow="0" w:firstColumn="1" w:lastColumn="0" w:oddVBand="0" w:evenVBand="0" w:oddHBand="0" w:evenHBand="0" w:firstRowFirstColumn="0" w:firstRowLastColumn="0" w:lastRowFirstColumn="0" w:lastRowLastColumn="0"/>
            <w:tcW w:w="2745" w:type="dxa"/>
            <w:hideMark/>
          </w:tcPr>
          <w:p w14:paraId="75993A3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DATE when the last tranch for full recovery payment is received</w:t>
            </w:r>
          </w:p>
        </w:tc>
        <w:tc>
          <w:tcPr>
            <w:tcW w:w="5124" w:type="dxa"/>
            <w:noWrap/>
            <w:hideMark/>
          </w:tcPr>
          <w:p w14:paraId="125A5002"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25-Jul-19</w:t>
            </w:r>
          </w:p>
        </w:tc>
        <w:tc>
          <w:tcPr>
            <w:tcW w:w="1491" w:type="dxa"/>
            <w:noWrap/>
            <w:hideMark/>
          </w:tcPr>
          <w:p w14:paraId="2DBC06E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6B1D33" w:rsidRPr="004C485D" w14:paraId="762CBCBE" w14:textId="77777777" w:rsidTr="00F96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5" w:type="dxa"/>
            <w:hideMark/>
          </w:tcPr>
          <w:p w14:paraId="47245F42"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Recovery Cutoff Date as define by NCGTC in schemes</w:t>
            </w:r>
          </w:p>
        </w:tc>
        <w:tc>
          <w:tcPr>
            <w:tcW w:w="5124" w:type="dxa"/>
            <w:noWrap/>
            <w:hideMark/>
          </w:tcPr>
          <w:p w14:paraId="5967537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30-Apr-19</w:t>
            </w:r>
          </w:p>
        </w:tc>
        <w:tc>
          <w:tcPr>
            <w:tcW w:w="1491" w:type="dxa"/>
            <w:noWrap/>
            <w:hideMark/>
          </w:tcPr>
          <w:p w14:paraId="6BFA236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D1</w:t>
            </w:r>
          </w:p>
        </w:tc>
      </w:tr>
    </w:tbl>
    <w:p w14:paraId="2D51CA53" w14:textId="77777777" w:rsidR="006B1D33" w:rsidRPr="004C485D" w:rsidRDefault="006B1D33" w:rsidP="006B1D33">
      <w:pPr>
        <w:rPr>
          <w:rFonts w:cstheme="minorHAnsi"/>
        </w:rPr>
      </w:pPr>
    </w:p>
    <w:tbl>
      <w:tblPr>
        <w:tblStyle w:val="GridTable4-Accent1"/>
        <w:tblW w:w="9715" w:type="dxa"/>
        <w:tblLayout w:type="fixed"/>
        <w:tblLook w:val="04A0" w:firstRow="1" w:lastRow="0" w:firstColumn="1" w:lastColumn="0" w:noHBand="0" w:noVBand="1"/>
      </w:tblPr>
      <w:tblGrid>
        <w:gridCol w:w="587"/>
        <w:gridCol w:w="1118"/>
        <w:gridCol w:w="1170"/>
        <w:gridCol w:w="990"/>
        <w:gridCol w:w="990"/>
        <w:gridCol w:w="1249"/>
        <w:gridCol w:w="1091"/>
        <w:gridCol w:w="990"/>
        <w:gridCol w:w="1530"/>
      </w:tblGrid>
      <w:tr w:rsidR="006B1D33" w:rsidRPr="004C485D" w14:paraId="27EE9D8B" w14:textId="77777777" w:rsidTr="001504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35CB8B06" w14:textId="77777777" w:rsidR="006B1D33" w:rsidRPr="004C485D" w:rsidRDefault="006B1D33" w:rsidP="00943AA4">
            <w:pPr>
              <w:rPr>
                <w:rFonts w:cstheme="minorHAnsi"/>
                <w:b w:val="0"/>
                <w:bCs w:val="0"/>
              </w:rPr>
            </w:pPr>
            <w:r w:rsidRPr="004C485D">
              <w:rPr>
                <w:rFonts w:cstheme="minorHAnsi"/>
              </w:rPr>
              <w:t> </w:t>
            </w:r>
          </w:p>
        </w:tc>
        <w:tc>
          <w:tcPr>
            <w:tcW w:w="1118" w:type="dxa"/>
            <w:noWrap/>
            <w:hideMark/>
          </w:tcPr>
          <w:p w14:paraId="5CA139D9"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D3</w:t>
            </w:r>
          </w:p>
        </w:tc>
        <w:tc>
          <w:tcPr>
            <w:tcW w:w="1170" w:type="dxa"/>
            <w:noWrap/>
            <w:hideMark/>
          </w:tcPr>
          <w:p w14:paraId="30351D6A"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A</w:t>
            </w:r>
          </w:p>
        </w:tc>
        <w:tc>
          <w:tcPr>
            <w:tcW w:w="990" w:type="dxa"/>
            <w:noWrap/>
            <w:hideMark/>
          </w:tcPr>
          <w:p w14:paraId="00B62E59"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D2</w:t>
            </w:r>
          </w:p>
        </w:tc>
        <w:tc>
          <w:tcPr>
            <w:tcW w:w="990" w:type="dxa"/>
            <w:noWrap/>
            <w:hideMark/>
          </w:tcPr>
          <w:p w14:paraId="681CC0B4"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 </w:t>
            </w:r>
          </w:p>
        </w:tc>
        <w:tc>
          <w:tcPr>
            <w:tcW w:w="1249" w:type="dxa"/>
            <w:noWrap/>
            <w:hideMark/>
          </w:tcPr>
          <w:p w14:paraId="3219B852"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 </w:t>
            </w:r>
          </w:p>
        </w:tc>
        <w:tc>
          <w:tcPr>
            <w:tcW w:w="1091" w:type="dxa"/>
            <w:noWrap/>
            <w:hideMark/>
          </w:tcPr>
          <w:p w14:paraId="1FC0FB8E"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B</w:t>
            </w:r>
          </w:p>
        </w:tc>
        <w:tc>
          <w:tcPr>
            <w:tcW w:w="990" w:type="dxa"/>
            <w:noWrap/>
            <w:hideMark/>
          </w:tcPr>
          <w:p w14:paraId="497F414A"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C</w:t>
            </w:r>
          </w:p>
        </w:tc>
        <w:tc>
          <w:tcPr>
            <w:tcW w:w="1530" w:type="dxa"/>
            <w:noWrap/>
            <w:hideMark/>
          </w:tcPr>
          <w:p w14:paraId="31F89165"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p>
        </w:tc>
      </w:tr>
      <w:tr w:rsidR="006B1D33" w:rsidRPr="004C485D" w14:paraId="2C8DC2EF" w14:textId="77777777" w:rsidTr="00150453">
        <w:trPr>
          <w:cnfStyle w:val="000000100000" w:firstRow="0" w:lastRow="0" w:firstColumn="0" w:lastColumn="0" w:oddVBand="0" w:evenVBand="0" w:oddHBand="1" w:evenHBand="0" w:firstRowFirstColumn="0" w:firstRowLastColumn="0" w:lastRowFirstColumn="0" w:lastRowLastColumn="0"/>
          <w:trHeight w:val="1785"/>
        </w:trPr>
        <w:tc>
          <w:tcPr>
            <w:cnfStyle w:val="001000000000" w:firstRow="0" w:lastRow="0" w:firstColumn="1" w:lastColumn="0" w:oddVBand="0" w:evenVBand="0" w:oddHBand="0" w:evenHBand="0" w:firstRowFirstColumn="0" w:firstRowLastColumn="0" w:lastRowFirstColumn="0" w:lastRowLastColumn="0"/>
            <w:tcW w:w="587" w:type="dxa"/>
            <w:noWrap/>
            <w:hideMark/>
          </w:tcPr>
          <w:p w14:paraId="081EACC6" w14:textId="77777777" w:rsidR="006B1D33" w:rsidRPr="004C485D" w:rsidRDefault="006B1D33" w:rsidP="00943AA4">
            <w:pPr>
              <w:rPr>
                <w:rFonts w:cstheme="minorHAnsi"/>
                <w:b w:val="0"/>
                <w:bCs w:val="0"/>
              </w:rPr>
            </w:pPr>
            <w:r w:rsidRPr="004C485D">
              <w:rPr>
                <w:rFonts w:cstheme="minorHAnsi"/>
              </w:rPr>
              <w:t>A/c No.</w:t>
            </w:r>
          </w:p>
        </w:tc>
        <w:tc>
          <w:tcPr>
            <w:tcW w:w="1118" w:type="dxa"/>
            <w:hideMark/>
          </w:tcPr>
          <w:p w14:paraId="1BD6E22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Date of Recovery (Provided by MLI in Claim file)</w:t>
            </w:r>
          </w:p>
        </w:tc>
        <w:tc>
          <w:tcPr>
            <w:tcW w:w="1170" w:type="dxa"/>
            <w:hideMark/>
          </w:tcPr>
          <w:p w14:paraId="1DAEAAD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Recovery Amount (Only NCGTC Share/Entire Proceedings)</w:t>
            </w:r>
          </w:p>
        </w:tc>
        <w:tc>
          <w:tcPr>
            <w:tcW w:w="990" w:type="dxa"/>
            <w:hideMark/>
          </w:tcPr>
          <w:p w14:paraId="50DBD3B0"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DATE when the last trench for full recovery payment is received</w:t>
            </w:r>
          </w:p>
        </w:tc>
        <w:tc>
          <w:tcPr>
            <w:tcW w:w="990" w:type="dxa"/>
            <w:hideMark/>
          </w:tcPr>
          <w:p w14:paraId="1C54F6E2"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Days Elapsed (D2-D1)</w:t>
            </w:r>
          </w:p>
        </w:tc>
        <w:tc>
          <w:tcPr>
            <w:tcW w:w="1249" w:type="dxa"/>
            <w:hideMark/>
          </w:tcPr>
          <w:p w14:paraId="028FFDD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Eligible Days For Penalty</w:t>
            </w:r>
          </w:p>
        </w:tc>
        <w:tc>
          <w:tcPr>
            <w:tcW w:w="1091" w:type="dxa"/>
            <w:hideMark/>
          </w:tcPr>
          <w:p w14:paraId="6908F9D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Penalty Calculated</w:t>
            </w:r>
          </w:p>
        </w:tc>
        <w:tc>
          <w:tcPr>
            <w:tcW w:w="990" w:type="dxa"/>
            <w:hideMark/>
          </w:tcPr>
          <w:p w14:paraId="1866834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 xml:space="preserve">Tax on Penalty </w:t>
            </w:r>
            <w:r w:rsidRPr="004C485D">
              <w:rPr>
                <w:rFonts w:cstheme="minorHAnsi"/>
                <w:b/>
                <w:bCs/>
              </w:rPr>
              <w:br/>
              <w:t>(@18%)</w:t>
            </w:r>
          </w:p>
        </w:tc>
        <w:tc>
          <w:tcPr>
            <w:tcW w:w="1530" w:type="dxa"/>
            <w:hideMark/>
          </w:tcPr>
          <w:p w14:paraId="2FC8270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Total Recovery(s) passed on to NCGTC after Claims(A+B+C) along with Penalty/Taxes</w:t>
            </w:r>
          </w:p>
        </w:tc>
      </w:tr>
      <w:tr w:rsidR="006B1D33" w:rsidRPr="004C485D" w14:paraId="0A976C9B"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557C15AD" w14:textId="77777777" w:rsidR="006B1D33" w:rsidRPr="004C485D" w:rsidRDefault="006B1D33" w:rsidP="00943AA4">
            <w:pPr>
              <w:rPr>
                <w:rFonts w:cstheme="minorHAnsi"/>
              </w:rPr>
            </w:pPr>
            <w:r w:rsidRPr="004C485D">
              <w:rPr>
                <w:rFonts w:cstheme="minorHAnsi"/>
              </w:rPr>
              <w:lastRenderedPageBreak/>
              <w:t>L1</w:t>
            </w:r>
          </w:p>
        </w:tc>
        <w:tc>
          <w:tcPr>
            <w:tcW w:w="1118" w:type="dxa"/>
            <w:noWrap/>
            <w:hideMark/>
          </w:tcPr>
          <w:p w14:paraId="1458794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4-Feb-19</w:t>
            </w:r>
          </w:p>
        </w:tc>
        <w:tc>
          <w:tcPr>
            <w:tcW w:w="1170" w:type="dxa"/>
            <w:noWrap/>
            <w:hideMark/>
          </w:tcPr>
          <w:p w14:paraId="21321E3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7,500.00</w:t>
            </w:r>
          </w:p>
        </w:tc>
        <w:tc>
          <w:tcPr>
            <w:tcW w:w="990" w:type="dxa"/>
            <w:noWrap/>
            <w:hideMark/>
          </w:tcPr>
          <w:p w14:paraId="1ABE1A5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25-Jul-19</w:t>
            </w:r>
          </w:p>
        </w:tc>
        <w:tc>
          <w:tcPr>
            <w:tcW w:w="990" w:type="dxa"/>
            <w:noWrap/>
            <w:hideMark/>
          </w:tcPr>
          <w:p w14:paraId="0A0661B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86</w:t>
            </w:r>
          </w:p>
        </w:tc>
        <w:tc>
          <w:tcPr>
            <w:tcW w:w="1249" w:type="dxa"/>
            <w:noWrap/>
            <w:hideMark/>
          </w:tcPr>
          <w:p w14:paraId="31DE791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86</w:t>
            </w:r>
          </w:p>
        </w:tc>
        <w:tc>
          <w:tcPr>
            <w:tcW w:w="1091" w:type="dxa"/>
            <w:noWrap/>
            <w:hideMark/>
          </w:tcPr>
          <w:p w14:paraId="3ED89DF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176.71</w:t>
            </w:r>
          </w:p>
        </w:tc>
        <w:tc>
          <w:tcPr>
            <w:tcW w:w="990" w:type="dxa"/>
            <w:noWrap/>
            <w:hideMark/>
          </w:tcPr>
          <w:p w14:paraId="17308CB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31.81</w:t>
            </w:r>
          </w:p>
        </w:tc>
        <w:tc>
          <w:tcPr>
            <w:tcW w:w="1530" w:type="dxa"/>
            <w:noWrap/>
            <w:hideMark/>
          </w:tcPr>
          <w:p w14:paraId="3C93BBC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7,708.52</w:t>
            </w:r>
          </w:p>
        </w:tc>
      </w:tr>
      <w:tr w:rsidR="006B1D33" w:rsidRPr="004C485D" w14:paraId="280E567A"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6E2E2955" w14:textId="77777777" w:rsidR="006B1D33" w:rsidRPr="004C485D" w:rsidRDefault="006B1D33" w:rsidP="00943AA4">
            <w:pPr>
              <w:rPr>
                <w:rFonts w:cstheme="minorHAnsi"/>
              </w:rPr>
            </w:pPr>
            <w:r w:rsidRPr="004C485D">
              <w:rPr>
                <w:rFonts w:cstheme="minorHAnsi"/>
              </w:rPr>
              <w:t>L2</w:t>
            </w:r>
          </w:p>
        </w:tc>
        <w:tc>
          <w:tcPr>
            <w:tcW w:w="1118" w:type="dxa"/>
            <w:noWrap/>
            <w:hideMark/>
          </w:tcPr>
          <w:p w14:paraId="7BF4967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5-Feb-19</w:t>
            </w:r>
          </w:p>
        </w:tc>
        <w:tc>
          <w:tcPr>
            <w:tcW w:w="1170" w:type="dxa"/>
            <w:noWrap/>
            <w:hideMark/>
          </w:tcPr>
          <w:p w14:paraId="713D455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5,000.00</w:t>
            </w:r>
          </w:p>
        </w:tc>
        <w:tc>
          <w:tcPr>
            <w:tcW w:w="990" w:type="dxa"/>
            <w:noWrap/>
            <w:hideMark/>
          </w:tcPr>
          <w:p w14:paraId="569A3362"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25-Jul-19</w:t>
            </w:r>
          </w:p>
        </w:tc>
        <w:tc>
          <w:tcPr>
            <w:tcW w:w="990" w:type="dxa"/>
            <w:noWrap/>
            <w:hideMark/>
          </w:tcPr>
          <w:p w14:paraId="74B21E8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86</w:t>
            </w:r>
          </w:p>
        </w:tc>
        <w:tc>
          <w:tcPr>
            <w:tcW w:w="1249" w:type="dxa"/>
            <w:noWrap/>
            <w:hideMark/>
          </w:tcPr>
          <w:p w14:paraId="7049F86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86</w:t>
            </w:r>
          </w:p>
        </w:tc>
        <w:tc>
          <w:tcPr>
            <w:tcW w:w="1091" w:type="dxa"/>
            <w:noWrap/>
            <w:hideMark/>
          </w:tcPr>
          <w:p w14:paraId="60CBA630"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117.81</w:t>
            </w:r>
          </w:p>
        </w:tc>
        <w:tc>
          <w:tcPr>
            <w:tcW w:w="990" w:type="dxa"/>
            <w:noWrap/>
            <w:hideMark/>
          </w:tcPr>
          <w:p w14:paraId="7FB37BBD"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21.21</w:t>
            </w:r>
          </w:p>
        </w:tc>
        <w:tc>
          <w:tcPr>
            <w:tcW w:w="1530" w:type="dxa"/>
            <w:noWrap/>
            <w:hideMark/>
          </w:tcPr>
          <w:p w14:paraId="239F0EF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5,139.01</w:t>
            </w:r>
          </w:p>
        </w:tc>
      </w:tr>
      <w:tr w:rsidR="006B1D33" w:rsidRPr="004C485D" w14:paraId="2602B7D4"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49184F00" w14:textId="77777777" w:rsidR="006B1D33" w:rsidRPr="004C485D" w:rsidRDefault="006B1D33" w:rsidP="00943AA4">
            <w:pPr>
              <w:rPr>
                <w:rFonts w:cstheme="minorHAnsi"/>
              </w:rPr>
            </w:pPr>
            <w:r w:rsidRPr="004C485D">
              <w:rPr>
                <w:rFonts w:cstheme="minorHAnsi"/>
              </w:rPr>
              <w:t>L3</w:t>
            </w:r>
          </w:p>
        </w:tc>
        <w:tc>
          <w:tcPr>
            <w:tcW w:w="1118" w:type="dxa"/>
            <w:noWrap/>
            <w:hideMark/>
          </w:tcPr>
          <w:p w14:paraId="449B942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10-Feb-19</w:t>
            </w:r>
          </w:p>
        </w:tc>
        <w:tc>
          <w:tcPr>
            <w:tcW w:w="1170" w:type="dxa"/>
            <w:noWrap/>
            <w:hideMark/>
          </w:tcPr>
          <w:p w14:paraId="1F90991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20,000.00</w:t>
            </w:r>
          </w:p>
        </w:tc>
        <w:tc>
          <w:tcPr>
            <w:tcW w:w="990" w:type="dxa"/>
            <w:noWrap/>
            <w:hideMark/>
          </w:tcPr>
          <w:p w14:paraId="094E65F9"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25-Jul-19</w:t>
            </w:r>
          </w:p>
        </w:tc>
        <w:tc>
          <w:tcPr>
            <w:tcW w:w="990" w:type="dxa"/>
            <w:noWrap/>
            <w:hideMark/>
          </w:tcPr>
          <w:p w14:paraId="1FAAA7A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86</w:t>
            </w:r>
          </w:p>
        </w:tc>
        <w:tc>
          <w:tcPr>
            <w:tcW w:w="1249" w:type="dxa"/>
            <w:noWrap/>
            <w:hideMark/>
          </w:tcPr>
          <w:p w14:paraId="70EF3D62"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86</w:t>
            </w:r>
          </w:p>
        </w:tc>
        <w:tc>
          <w:tcPr>
            <w:tcW w:w="1091" w:type="dxa"/>
            <w:noWrap/>
            <w:hideMark/>
          </w:tcPr>
          <w:p w14:paraId="2512D8E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471.23</w:t>
            </w:r>
          </w:p>
        </w:tc>
        <w:tc>
          <w:tcPr>
            <w:tcW w:w="990" w:type="dxa"/>
            <w:noWrap/>
            <w:hideMark/>
          </w:tcPr>
          <w:p w14:paraId="5F17086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84.82</w:t>
            </w:r>
          </w:p>
        </w:tc>
        <w:tc>
          <w:tcPr>
            <w:tcW w:w="1530" w:type="dxa"/>
            <w:noWrap/>
            <w:hideMark/>
          </w:tcPr>
          <w:p w14:paraId="11A9468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20,556.05</w:t>
            </w:r>
          </w:p>
        </w:tc>
      </w:tr>
      <w:tr w:rsidR="006B1D33" w:rsidRPr="004C485D" w14:paraId="0A19C933"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5153083F" w14:textId="77777777" w:rsidR="006B1D33" w:rsidRPr="004C485D" w:rsidRDefault="006B1D33" w:rsidP="00943AA4">
            <w:pPr>
              <w:rPr>
                <w:rFonts w:cstheme="minorHAnsi"/>
              </w:rPr>
            </w:pPr>
            <w:r w:rsidRPr="004C485D">
              <w:rPr>
                <w:rFonts w:cstheme="minorHAnsi"/>
              </w:rPr>
              <w:t>L4</w:t>
            </w:r>
          </w:p>
        </w:tc>
        <w:tc>
          <w:tcPr>
            <w:tcW w:w="1118" w:type="dxa"/>
            <w:noWrap/>
            <w:hideMark/>
          </w:tcPr>
          <w:p w14:paraId="7970369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10-Feb-19</w:t>
            </w:r>
          </w:p>
        </w:tc>
        <w:tc>
          <w:tcPr>
            <w:tcW w:w="1170" w:type="dxa"/>
            <w:noWrap/>
            <w:hideMark/>
          </w:tcPr>
          <w:p w14:paraId="60EC548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18,750.00</w:t>
            </w:r>
          </w:p>
        </w:tc>
        <w:tc>
          <w:tcPr>
            <w:tcW w:w="990" w:type="dxa"/>
            <w:noWrap/>
            <w:hideMark/>
          </w:tcPr>
          <w:p w14:paraId="65733560"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25-Jul-19</w:t>
            </w:r>
          </w:p>
        </w:tc>
        <w:tc>
          <w:tcPr>
            <w:tcW w:w="990" w:type="dxa"/>
            <w:noWrap/>
            <w:hideMark/>
          </w:tcPr>
          <w:p w14:paraId="0FD3938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86</w:t>
            </w:r>
          </w:p>
        </w:tc>
        <w:tc>
          <w:tcPr>
            <w:tcW w:w="1249" w:type="dxa"/>
            <w:noWrap/>
            <w:hideMark/>
          </w:tcPr>
          <w:p w14:paraId="42CF218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86</w:t>
            </w:r>
          </w:p>
        </w:tc>
        <w:tc>
          <w:tcPr>
            <w:tcW w:w="1091" w:type="dxa"/>
            <w:noWrap/>
            <w:hideMark/>
          </w:tcPr>
          <w:p w14:paraId="1F45BAB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441.78</w:t>
            </w:r>
          </w:p>
        </w:tc>
        <w:tc>
          <w:tcPr>
            <w:tcW w:w="990" w:type="dxa"/>
            <w:noWrap/>
            <w:hideMark/>
          </w:tcPr>
          <w:p w14:paraId="5119D32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79.52</w:t>
            </w:r>
          </w:p>
        </w:tc>
        <w:tc>
          <w:tcPr>
            <w:tcW w:w="1530" w:type="dxa"/>
            <w:noWrap/>
            <w:hideMark/>
          </w:tcPr>
          <w:p w14:paraId="66C7627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19,271.30</w:t>
            </w:r>
          </w:p>
        </w:tc>
      </w:tr>
      <w:tr w:rsidR="006B1D33" w:rsidRPr="004C485D" w14:paraId="1B0AE1B9"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1A486C11" w14:textId="77777777" w:rsidR="006B1D33" w:rsidRPr="004C485D" w:rsidRDefault="006B1D33" w:rsidP="00943AA4">
            <w:pPr>
              <w:rPr>
                <w:rFonts w:cstheme="minorHAnsi"/>
              </w:rPr>
            </w:pPr>
            <w:r w:rsidRPr="004C485D">
              <w:rPr>
                <w:rFonts w:cstheme="minorHAnsi"/>
              </w:rPr>
              <w:t>L5</w:t>
            </w:r>
          </w:p>
        </w:tc>
        <w:tc>
          <w:tcPr>
            <w:tcW w:w="1118" w:type="dxa"/>
            <w:noWrap/>
            <w:hideMark/>
          </w:tcPr>
          <w:p w14:paraId="6766870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12-Feb-19</w:t>
            </w:r>
          </w:p>
        </w:tc>
        <w:tc>
          <w:tcPr>
            <w:tcW w:w="1170" w:type="dxa"/>
            <w:noWrap/>
            <w:hideMark/>
          </w:tcPr>
          <w:p w14:paraId="635773A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4,500.00</w:t>
            </w:r>
          </w:p>
        </w:tc>
        <w:tc>
          <w:tcPr>
            <w:tcW w:w="990" w:type="dxa"/>
            <w:noWrap/>
            <w:hideMark/>
          </w:tcPr>
          <w:p w14:paraId="2CFDCD6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25-Jul-19</w:t>
            </w:r>
          </w:p>
        </w:tc>
        <w:tc>
          <w:tcPr>
            <w:tcW w:w="990" w:type="dxa"/>
            <w:noWrap/>
            <w:hideMark/>
          </w:tcPr>
          <w:p w14:paraId="1FBCBCA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86</w:t>
            </w:r>
          </w:p>
        </w:tc>
        <w:tc>
          <w:tcPr>
            <w:tcW w:w="1249" w:type="dxa"/>
            <w:noWrap/>
            <w:hideMark/>
          </w:tcPr>
          <w:p w14:paraId="269F532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86</w:t>
            </w:r>
          </w:p>
        </w:tc>
        <w:tc>
          <w:tcPr>
            <w:tcW w:w="1091" w:type="dxa"/>
            <w:noWrap/>
            <w:hideMark/>
          </w:tcPr>
          <w:p w14:paraId="4944CC6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106.03</w:t>
            </w:r>
          </w:p>
        </w:tc>
        <w:tc>
          <w:tcPr>
            <w:tcW w:w="990" w:type="dxa"/>
            <w:noWrap/>
            <w:hideMark/>
          </w:tcPr>
          <w:p w14:paraId="6F61E30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19.08</w:t>
            </w:r>
          </w:p>
        </w:tc>
        <w:tc>
          <w:tcPr>
            <w:tcW w:w="1530" w:type="dxa"/>
            <w:noWrap/>
            <w:hideMark/>
          </w:tcPr>
          <w:p w14:paraId="194F876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4,625.11</w:t>
            </w:r>
          </w:p>
        </w:tc>
      </w:tr>
      <w:tr w:rsidR="006B1D33" w:rsidRPr="004C485D" w14:paraId="15073BB5"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0B82457C" w14:textId="77777777" w:rsidR="006B1D33" w:rsidRPr="004C485D" w:rsidRDefault="006B1D33" w:rsidP="00943AA4">
            <w:pPr>
              <w:rPr>
                <w:rFonts w:cstheme="minorHAnsi"/>
              </w:rPr>
            </w:pPr>
            <w:r w:rsidRPr="004C485D">
              <w:rPr>
                <w:rFonts w:cstheme="minorHAnsi"/>
              </w:rPr>
              <w:t>L6</w:t>
            </w:r>
          </w:p>
        </w:tc>
        <w:tc>
          <w:tcPr>
            <w:tcW w:w="1118" w:type="dxa"/>
            <w:noWrap/>
            <w:hideMark/>
          </w:tcPr>
          <w:p w14:paraId="1FB0604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12-Feb-19</w:t>
            </w:r>
          </w:p>
        </w:tc>
        <w:tc>
          <w:tcPr>
            <w:tcW w:w="1170" w:type="dxa"/>
            <w:noWrap/>
            <w:hideMark/>
          </w:tcPr>
          <w:p w14:paraId="4C69EFB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6,000.00</w:t>
            </w:r>
          </w:p>
        </w:tc>
        <w:tc>
          <w:tcPr>
            <w:tcW w:w="990" w:type="dxa"/>
            <w:noWrap/>
            <w:hideMark/>
          </w:tcPr>
          <w:p w14:paraId="171DFF3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25-Jul-19</w:t>
            </w:r>
          </w:p>
        </w:tc>
        <w:tc>
          <w:tcPr>
            <w:tcW w:w="990" w:type="dxa"/>
            <w:noWrap/>
            <w:hideMark/>
          </w:tcPr>
          <w:p w14:paraId="74D5DD7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86</w:t>
            </w:r>
          </w:p>
        </w:tc>
        <w:tc>
          <w:tcPr>
            <w:tcW w:w="1249" w:type="dxa"/>
            <w:noWrap/>
            <w:hideMark/>
          </w:tcPr>
          <w:p w14:paraId="4B9E064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86</w:t>
            </w:r>
          </w:p>
        </w:tc>
        <w:tc>
          <w:tcPr>
            <w:tcW w:w="1091" w:type="dxa"/>
            <w:noWrap/>
            <w:hideMark/>
          </w:tcPr>
          <w:p w14:paraId="0864C3B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141.37</w:t>
            </w:r>
          </w:p>
        </w:tc>
        <w:tc>
          <w:tcPr>
            <w:tcW w:w="990" w:type="dxa"/>
            <w:noWrap/>
            <w:hideMark/>
          </w:tcPr>
          <w:p w14:paraId="1CB5141B"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25.45</w:t>
            </w:r>
          </w:p>
        </w:tc>
        <w:tc>
          <w:tcPr>
            <w:tcW w:w="1530" w:type="dxa"/>
            <w:noWrap/>
            <w:hideMark/>
          </w:tcPr>
          <w:p w14:paraId="69D1145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6,166.82</w:t>
            </w:r>
          </w:p>
        </w:tc>
      </w:tr>
      <w:tr w:rsidR="006B1D33" w:rsidRPr="004C485D" w14:paraId="51D1943D"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518A5543" w14:textId="77777777" w:rsidR="006B1D33" w:rsidRPr="004C485D" w:rsidRDefault="006B1D33" w:rsidP="00943AA4">
            <w:pPr>
              <w:rPr>
                <w:rFonts w:cstheme="minorHAnsi"/>
              </w:rPr>
            </w:pPr>
            <w:r w:rsidRPr="004C485D">
              <w:rPr>
                <w:rFonts w:cstheme="minorHAnsi"/>
              </w:rPr>
              <w:t>L7</w:t>
            </w:r>
          </w:p>
        </w:tc>
        <w:tc>
          <w:tcPr>
            <w:tcW w:w="1118" w:type="dxa"/>
            <w:noWrap/>
            <w:hideMark/>
          </w:tcPr>
          <w:p w14:paraId="42F5C242"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28-Jan-19</w:t>
            </w:r>
          </w:p>
        </w:tc>
        <w:tc>
          <w:tcPr>
            <w:tcW w:w="1170" w:type="dxa"/>
            <w:noWrap/>
            <w:hideMark/>
          </w:tcPr>
          <w:p w14:paraId="692A2C6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6,925.00</w:t>
            </w:r>
          </w:p>
        </w:tc>
        <w:tc>
          <w:tcPr>
            <w:tcW w:w="990" w:type="dxa"/>
            <w:noWrap/>
            <w:hideMark/>
          </w:tcPr>
          <w:p w14:paraId="11F73242"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25-Jul-19</w:t>
            </w:r>
          </w:p>
        </w:tc>
        <w:tc>
          <w:tcPr>
            <w:tcW w:w="990" w:type="dxa"/>
            <w:noWrap/>
            <w:hideMark/>
          </w:tcPr>
          <w:p w14:paraId="534FCD9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86</w:t>
            </w:r>
          </w:p>
        </w:tc>
        <w:tc>
          <w:tcPr>
            <w:tcW w:w="1249" w:type="dxa"/>
            <w:noWrap/>
            <w:hideMark/>
          </w:tcPr>
          <w:p w14:paraId="378EFBD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86</w:t>
            </w:r>
          </w:p>
        </w:tc>
        <w:tc>
          <w:tcPr>
            <w:tcW w:w="1091" w:type="dxa"/>
            <w:noWrap/>
            <w:hideMark/>
          </w:tcPr>
          <w:p w14:paraId="0361173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163.16</w:t>
            </w:r>
          </w:p>
        </w:tc>
        <w:tc>
          <w:tcPr>
            <w:tcW w:w="990" w:type="dxa"/>
            <w:noWrap/>
            <w:hideMark/>
          </w:tcPr>
          <w:p w14:paraId="3EC563B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29.37</w:t>
            </w:r>
          </w:p>
        </w:tc>
        <w:tc>
          <w:tcPr>
            <w:tcW w:w="1530" w:type="dxa"/>
            <w:noWrap/>
            <w:hideMark/>
          </w:tcPr>
          <w:p w14:paraId="358F342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7,117.53</w:t>
            </w:r>
          </w:p>
        </w:tc>
      </w:tr>
      <w:tr w:rsidR="006B1D33" w:rsidRPr="004C485D" w14:paraId="7CB9293B"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7030C598" w14:textId="77777777" w:rsidR="006B1D33" w:rsidRPr="004C485D" w:rsidRDefault="006B1D33" w:rsidP="00943AA4">
            <w:pPr>
              <w:rPr>
                <w:rFonts w:cstheme="minorHAnsi"/>
              </w:rPr>
            </w:pPr>
            <w:r w:rsidRPr="004C485D">
              <w:rPr>
                <w:rFonts w:cstheme="minorHAnsi"/>
              </w:rPr>
              <w:t>L8</w:t>
            </w:r>
          </w:p>
        </w:tc>
        <w:tc>
          <w:tcPr>
            <w:tcW w:w="1118" w:type="dxa"/>
            <w:noWrap/>
            <w:hideMark/>
          </w:tcPr>
          <w:p w14:paraId="1A19457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27-Jan-19</w:t>
            </w:r>
          </w:p>
        </w:tc>
        <w:tc>
          <w:tcPr>
            <w:tcW w:w="1170" w:type="dxa"/>
            <w:noWrap/>
            <w:hideMark/>
          </w:tcPr>
          <w:p w14:paraId="568AB9C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11,474.25</w:t>
            </w:r>
          </w:p>
        </w:tc>
        <w:tc>
          <w:tcPr>
            <w:tcW w:w="990" w:type="dxa"/>
            <w:noWrap/>
            <w:hideMark/>
          </w:tcPr>
          <w:p w14:paraId="2305CF1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25-Jul-19</w:t>
            </w:r>
          </w:p>
        </w:tc>
        <w:tc>
          <w:tcPr>
            <w:tcW w:w="990" w:type="dxa"/>
            <w:noWrap/>
            <w:hideMark/>
          </w:tcPr>
          <w:p w14:paraId="30E5E63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86</w:t>
            </w:r>
          </w:p>
        </w:tc>
        <w:tc>
          <w:tcPr>
            <w:tcW w:w="1249" w:type="dxa"/>
            <w:noWrap/>
            <w:hideMark/>
          </w:tcPr>
          <w:p w14:paraId="7EBCBAE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86</w:t>
            </w:r>
          </w:p>
        </w:tc>
        <w:tc>
          <w:tcPr>
            <w:tcW w:w="1091" w:type="dxa"/>
            <w:noWrap/>
            <w:hideMark/>
          </w:tcPr>
          <w:p w14:paraId="295BB06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270.35</w:t>
            </w:r>
          </w:p>
        </w:tc>
        <w:tc>
          <w:tcPr>
            <w:tcW w:w="990" w:type="dxa"/>
            <w:noWrap/>
            <w:hideMark/>
          </w:tcPr>
          <w:p w14:paraId="3D8B099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48.66</w:t>
            </w:r>
          </w:p>
        </w:tc>
        <w:tc>
          <w:tcPr>
            <w:tcW w:w="1530" w:type="dxa"/>
            <w:noWrap/>
            <w:hideMark/>
          </w:tcPr>
          <w:p w14:paraId="19FC3CE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11,793.27</w:t>
            </w:r>
          </w:p>
        </w:tc>
      </w:tr>
      <w:tr w:rsidR="006B1D33" w:rsidRPr="004C485D" w14:paraId="70ACFB03"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666FA8EE" w14:textId="77777777" w:rsidR="006B1D33" w:rsidRPr="004C485D" w:rsidRDefault="006B1D33" w:rsidP="00943AA4">
            <w:pPr>
              <w:rPr>
                <w:rFonts w:cstheme="minorHAnsi"/>
              </w:rPr>
            </w:pPr>
            <w:r w:rsidRPr="004C485D">
              <w:rPr>
                <w:rFonts w:cstheme="minorHAnsi"/>
              </w:rPr>
              <w:t>L9</w:t>
            </w:r>
          </w:p>
        </w:tc>
        <w:tc>
          <w:tcPr>
            <w:tcW w:w="1118" w:type="dxa"/>
            <w:noWrap/>
            <w:hideMark/>
          </w:tcPr>
          <w:p w14:paraId="64B08CE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27-Jan-19</w:t>
            </w:r>
          </w:p>
        </w:tc>
        <w:tc>
          <w:tcPr>
            <w:tcW w:w="1170" w:type="dxa"/>
            <w:noWrap/>
            <w:hideMark/>
          </w:tcPr>
          <w:p w14:paraId="641A369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17,572.50</w:t>
            </w:r>
          </w:p>
        </w:tc>
        <w:tc>
          <w:tcPr>
            <w:tcW w:w="990" w:type="dxa"/>
            <w:noWrap/>
            <w:hideMark/>
          </w:tcPr>
          <w:p w14:paraId="5CADDD7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25-Jul-19</w:t>
            </w:r>
          </w:p>
        </w:tc>
        <w:tc>
          <w:tcPr>
            <w:tcW w:w="990" w:type="dxa"/>
            <w:noWrap/>
            <w:hideMark/>
          </w:tcPr>
          <w:p w14:paraId="1515A2B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86</w:t>
            </w:r>
          </w:p>
        </w:tc>
        <w:tc>
          <w:tcPr>
            <w:tcW w:w="1249" w:type="dxa"/>
            <w:noWrap/>
            <w:hideMark/>
          </w:tcPr>
          <w:p w14:paraId="7A108F8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86</w:t>
            </w:r>
          </w:p>
        </w:tc>
        <w:tc>
          <w:tcPr>
            <w:tcW w:w="1091" w:type="dxa"/>
            <w:noWrap/>
            <w:hideMark/>
          </w:tcPr>
          <w:p w14:paraId="685E7B8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414.04</w:t>
            </w:r>
          </w:p>
        </w:tc>
        <w:tc>
          <w:tcPr>
            <w:tcW w:w="990" w:type="dxa"/>
            <w:noWrap/>
            <w:hideMark/>
          </w:tcPr>
          <w:p w14:paraId="0BB64D2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74.53</w:t>
            </w:r>
          </w:p>
        </w:tc>
        <w:tc>
          <w:tcPr>
            <w:tcW w:w="1530" w:type="dxa"/>
            <w:noWrap/>
            <w:hideMark/>
          </w:tcPr>
          <w:p w14:paraId="6BBA99D9"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18,061.06</w:t>
            </w:r>
          </w:p>
        </w:tc>
      </w:tr>
      <w:tr w:rsidR="006B1D33" w:rsidRPr="004C485D" w14:paraId="1EE04543"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3726928F" w14:textId="77777777" w:rsidR="006B1D33" w:rsidRPr="004C485D" w:rsidRDefault="006B1D33" w:rsidP="00943AA4">
            <w:pPr>
              <w:rPr>
                <w:rFonts w:cstheme="minorHAnsi"/>
              </w:rPr>
            </w:pPr>
            <w:r w:rsidRPr="004C485D">
              <w:rPr>
                <w:rFonts w:cstheme="minorHAnsi"/>
              </w:rPr>
              <w:t>L10</w:t>
            </w:r>
          </w:p>
        </w:tc>
        <w:tc>
          <w:tcPr>
            <w:tcW w:w="1118" w:type="dxa"/>
            <w:noWrap/>
            <w:hideMark/>
          </w:tcPr>
          <w:p w14:paraId="5DD1442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27-Jan-19</w:t>
            </w:r>
          </w:p>
        </w:tc>
        <w:tc>
          <w:tcPr>
            <w:tcW w:w="1170" w:type="dxa"/>
            <w:noWrap/>
            <w:hideMark/>
          </w:tcPr>
          <w:p w14:paraId="40305B9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24,578.00</w:t>
            </w:r>
          </w:p>
        </w:tc>
        <w:tc>
          <w:tcPr>
            <w:tcW w:w="990" w:type="dxa"/>
            <w:noWrap/>
            <w:hideMark/>
          </w:tcPr>
          <w:p w14:paraId="1A369E6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25-Jul-19</w:t>
            </w:r>
          </w:p>
        </w:tc>
        <w:tc>
          <w:tcPr>
            <w:tcW w:w="990" w:type="dxa"/>
            <w:noWrap/>
            <w:hideMark/>
          </w:tcPr>
          <w:p w14:paraId="3C669FA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86</w:t>
            </w:r>
          </w:p>
        </w:tc>
        <w:tc>
          <w:tcPr>
            <w:tcW w:w="1249" w:type="dxa"/>
            <w:noWrap/>
            <w:hideMark/>
          </w:tcPr>
          <w:p w14:paraId="48073D7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86</w:t>
            </w:r>
          </w:p>
        </w:tc>
        <w:tc>
          <w:tcPr>
            <w:tcW w:w="1091" w:type="dxa"/>
            <w:noWrap/>
            <w:hideMark/>
          </w:tcPr>
          <w:p w14:paraId="58CD740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579.10</w:t>
            </w:r>
          </w:p>
        </w:tc>
        <w:tc>
          <w:tcPr>
            <w:tcW w:w="990" w:type="dxa"/>
            <w:noWrap/>
            <w:hideMark/>
          </w:tcPr>
          <w:p w14:paraId="5CE988D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104.24</w:t>
            </w:r>
          </w:p>
        </w:tc>
        <w:tc>
          <w:tcPr>
            <w:tcW w:w="1530" w:type="dxa"/>
            <w:noWrap/>
            <w:hideMark/>
          </w:tcPr>
          <w:p w14:paraId="063448F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25,261.34</w:t>
            </w:r>
          </w:p>
        </w:tc>
      </w:tr>
      <w:tr w:rsidR="006B1D33" w:rsidRPr="004C485D" w14:paraId="00FCB0F2"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587" w:type="dxa"/>
            <w:noWrap/>
            <w:hideMark/>
          </w:tcPr>
          <w:p w14:paraId="1CCDD5C9" w14:textId="77777777" w:rsidR="006B1D33" w:rsidRPr="004C485D" w:rsidRDefault="006B1D33" w:rsidP="00943AA4">
            <w:pPr>
              <w:rPr>
                <w:rFonts w:cstheme="minorHAnsi"/>
              </w:rPr>
            </w:pPr>
          </w:p>
        </w:tc>
        <w:tc>
          <w:tcPr>
            <w:tcW w:w="1118" w:type="dxa"/>
            <w:noWrap/>
            <w:hideMark/>
          </w:tcPr>
          <w:p w14:paraId="1F8F4D9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noWrap/>
            <w:hideMark/>
          </w:tcPr>
          <w:p w14:paraId="579FB3C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r w:rsidRPr="004C485D">
              <w:rPr>
                <w:rFonts w:cstheme="minorHAnsi"/>
                <w:b/>
                <w:bCs/>
              </w:rPr>
              <w:t>122,299.75</w:t>
            </w:r>
          </w:p>
        </w:tc>
        <w:tc>
          <w:tcPr>
            <w:tcW w:w="990" w:type="dxa"/>
            <w:noWrap/>
            <w:hideMark/>
          </w:tcPr>
          <w:p w14:paraId="24C1B08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p>
        </w:tc>
        <w:tc>
          <w:tcPr>
            <w:tcW w:w="990" w:type="dxa"/>
            <w:noWrap/>
            <w:hideMark/>
          </w:tcPr>
          <w:p w14:paraId="359E7BA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1249" w:type="dxa"/>
            <w:noWrap/>
            <w:hideMark/>
          </w:tcPr>
          <w:p w14:paraId="1BFA36C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1091" w:type="dxa"/>
            <w:noWrap/>
            <w:hideMark/>
          </w:tcPr>
          <w:p w14:paraId="6914D90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r w:rsidRPr="004C485D">
              <w:rPr>
                <w:rFonts w:cstheme="minorHAnsi"/>
                <w:b/>
                <w:bCs/>
              </w:rPr>
              <w:t>2,881.58</w:t>
            </w:r>
          </w:p>
        </w:tc>
        <w:tc>
          <w:tcPr>
            <w:tcW w:w="990" w:type="dxa"/>
            <w:noWrap/>
            <w:hideMark/>
          </w:tcPr>
          <w:p w14:paraId="5FD6756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r w:rsidRPr="004C485D">
              <w:rPr>
                <w:rFonts w:cstheme="minorHAnsi"/>
                <w:b/>
                <w:bCs/>
              </w:rPr>
              <w:t>518.68</w:t>
            </w:r>
          </w:p>
        </w:tc>
        <w:tc>
          <w:tcPr>
            <w:tcW w:w="1530" w:type="dxa"/>
            <w:noWrap/>
            <w:hideMark/>
          </w:tcPr>
          <w:p w14:paraId="4162A91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r w:rsidRPr="004C485D">
              <w:rPr>
                <w:rFonts w:cstheme="minorHAnsi"/>
                <w:b/>
                <w:bCs/>
              </w:rPr>
              <w:t>125,700.02</w:t>
            </w:r>
          </w:p>
        </w:tc>
      </w:tr>
    </w:tbl>
    <w:p w14:paraId="791CD721" w14:textId="2529B4B9" w:rsidR="006B1D33" w:rsidRPr="004C485D" w:rsidRDefault="006B1D33" w:rsidP="006B1D33">
      <w:pPr>
        <w:rPr>
          <w:rFonts w:cstheme="minorHAnsi"/>
        </w:rPr>
      </w:pPr>
    </w:p>
    <w:p w14:paraId="4C06F266" w14:textId="77777777" w:rsidR="006B1D33" w:rsidRPr="004C485D" w:rsidRDefault="006B1D33" w:rsidP="006B1D33">
      <w:pPr>
        <w:rPr>
          <w:rFonts w:cstheme="minorHAnsi"/>
        </w:rPr>
      </w:pPr>
    </w:p>
    <w:p w14:paraId="6275F510" w14:textId="77777777" w:rsidR="006B1D33" w:rsidRPr="004C485D" w:rsidRDefault="006B1D33" w:rsidP="006B1D33">
      <w:pPr>
        <w:spacing w:line="252" w:lineRule="auto"/>
        <w:jc w:val="both"/>
        <w:rPr>
          <w:rFonts w:cstheme="minorHAnsi"/>
          <w:b/>
        </w:rPr>
      </w:pPr>
      <w:r w:rsidRPr="004C485D">
        <w:rPr>
          <w:rFonts w:cstheme="minorHAnsi"/>
          <w:b/>
        </w:rPr>
        <w:t>Note:</w:t>
      </w:r>
    </w:p>
    <w:p w14:paraId="624757BA" w14:textId="77777777" w:rsidR="006B1D33" w:rsidRPr="004C485D" w:rsidRDefault="006B1D33" w:rsidP="00EA2795">
      <w:pPr>
        <w:pStyle w:val="ListParagraph"/>
        <w:numPr>
          <w:ilvl w:val="0"/>
          <w:numId w:val="17"/>
        </w:numPr>
        <w:spacing w:line="252" w:lineRule="auto"/>
        <w:jc w:val="both"/>
        <w:rPr>
          <w:rFonts w:cstheme="minorHAnsi"/>
          <w:u w:val="single"/>
        </w:rPr>
      </w:pPr>
      <w:r w:rsidRPr="004C485D">
        <w:rPr>
          <w:rFonts w:cstheme="minorHAnsi"/>
        </w:rPr>
        <w:t>Amount of INR 123,119.75 /- to be recovered from MLI.</w:t>
      </w:r>
    </w:p>
    <w:p w14:paraId="65FD7081" w14:textId="77777777" w:rsidR="006B1D33" w:rsidRPr="004C485D" w:rsidRDefault="006B1D33" w:rsidP="00EA2795">
      <w:pPr>
        <w:pStyle w:val="ListParagraph"/>
        <w:numPr>
          <w:ilvl w:val="0"/>
          <w:numId w:val="17"/>
        </w:numPr>
        <w:spacing w:line="252" w:lineRule="auto"/>
        <w:jc w:val="both"/>
        <w:rPr>
          <w:rFonts w:cstheme="minorHAnsi"/>
          <w:u w:val="single"/>
        </w:rPr>
      </w:pPr>
      <w:r w:rsidRPr="004C485D">
        <w:rPr>
          <w:rFonts w:cstheme="minorHAnsi"/>
        </w:rPr>
        <w:t>In this case since there is penalty, NCGTC will recover 3400.27 additional penalty amount from MLI</w:t>
      </w:r>
    </w:p>
    <w:p w14:paraId="116665B1" w14:textId="468F81F1" w:rsidR="006B1D33" w:rsidRPr="004C485D" w:rsidRDefault="006B1D33" w:rsidP="00EA2795">
      <w:pPr>
        <w:pStyle w:val="ListParagraph"/>
        <w:numPr>
          <w:ilvl w:val="0"/>
          <w:numId w:val="17"/>
        </w:numPr>
        <w:spacing w:line="252" w:lineRule="auto"/>
        <w:jc w:val="both"/>
        <w:rPr>
          <w:rFonts w:cstheme="minorHAnsi"/>
          <w:u w:val="single"/>
        </w:rPr>
      </w:pPr>
      <w:r w:rsidRPr="004C485D">
        <w:rPr>
          <w:rFonts w:cstheme="minorHAnsi"/>
        </w:rPr>
        <w:t>In case, if the recovery is Post first claims then that amount will be recovered and later adjusted in Final Claim and if the recovery is Post final claims then that amount will only be recovered from MLI.</w:t>
      </w:r>
    </w:p>
    <w:p w14:paraId="0A78DD76" w14:textId="77777777" w:rsidR="00023789" w:rsidRPr="004C485D" w:rsidRDefault="00023789" w:rsidP="00023789">
      <w:pPr>
        <w:pStyle w:val="ListParagraph"/>
        <w:spacing w:line="252" w:lineRule="auto"/>
        <w:jc w:val="both"/>
        <w:rPr>
          <w:rFonts w:cstheme="minorHAnsi"/>
          <w:u w:val="single"/>
        </w:rPr>
      </w:pPr>
    </w:p>
    <w:tbl>
      <w:tblPr>
        <w:tblStyle w:val="GridTable4-Accent1"/>
        <w:tblW w:w="9360" w:type="dxa"/>
        <w:tblLook w:val="04A0" w:firstRow="1" w:lastRow="0" w:firstColumn="1" w:lastColumn="0" w:noHBand="0" w:noVBand="1"/>
      </w:tblPr>
      <w:tblGrid>
        <w:gridCol w:w="2967"/>
        <w:gridCol w:w="4902"/>
        <w:gridCol w:w="1491"/>
      </w:tblGrid>
      <w:tr w:rsidR="006B1D33" w:rsidRPr="004C485D" w14:paraId="690A43A0" w14:textId="77777777" w:rsidTr="001504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14:paraId="2057F2CC" w14:textId="77777777" w:rsidR="006B1D33" w:rsidRPr="004C485D" w:rsidRDefault="006B1D33" w:rsidP="00943AA4">
            <w:pPr>
              <w:rPr>
                <w:rFonts w:eastAsia="Times New Roman" w:cstheme="minorHAnsi"/>
                <w:b w:val="0"/>
                <w:bCs w:val="0"/>
                <w:color w:val="000000"/>
              </w:rPr>
            </w:pPr>
            <w:r w:rsidRPr="004C485D">
              <w:rPr>
                <w:rFonts w:eastAsia="Times New Roman" w:cstheme="minorHAnsi"/>
                <w:color w:val="000000"/>
              </w:rPr>
              <w:t>Scenario 3: Penalty Situation (File uploaded &amp; Full payment done after cutoff date)</w:t>
            </w:r>
          </w:p>
        </w:tc>
      </w:tr>
      <w:tr w:rsidR="006B1D33" w:rsidRPr="004C485D" w14:paraId="4B6BB7D6"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69" w:type="dxa"/>
            <w:gridSpan w:val="2"/>
            <w:noWrap/>
            <w:hideMark/>
          </w:tcPr>
          <w:p w14:paraId="49D14C92" w14:textId="77777777" w:rsidR="006B1D33" w:rsidRPr="004C485D" w:rsidRDefault="006B1D33" w:rsidP="00943AA4">
            <w:pPr>
              <w:rPr>
                <w:rFonts w:eastAsia="Times New Roman" w:cstheme="minorHAnsi"/>
              </w:rPr>
            </w:pPr>
            <w:r w:rsidRPr="004C485D">
              <w:rPr>
                <w:rFonts w:eastAsia="Times New Roman" w:cstheme="minorHAnsi"/>
                <w:color w:val="000000"/>
              </w:rPr>
              <w:t>Information in Recovery File (XML)</w:t>
            </w:r>
          </w:p>
        </w:tc>
        <w:tc>
          <w:tcPr>
            <w:tcW w:w="1491" w:type="dxa"/>
            <w:noWrap/>
            <w:hideMark/>
          </w:tcPr>
          <w:p w14:paraId="7D734D5C" w14:textId="77777777" w:rsidR="006B1D33" w:rsidRPr="004C485D" w:rsidRDefault="006B1D33" w:rsidP="00943AA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r w:rsidR="006B1D33" w:rsidRPr="004C485D" w14:paraId="7B757E21"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2967" w:type="dxa"/>
            <w:hideMark/>
          </w:tcPr>
          <w:p w14:paraId="7E78587E"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Month when recovery file is uploaded by MLI</w:t>
            </w:r>
          </w:p>
        </w:tc>
        <w:tc>
          <w:tcPr>
            <w:tcW w:w="4902" w:type="dxa"/>
            <w:noWrap/>
            <w:hideMark/>
          </w:tcPr>
          <w:p w14:paraId="69E7CC1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Jun-19</w:t>
            </w:r>
          </w:p>
        </w:tc>
        <w:tc>
          <w:tcPr>
            <w:tcW w:w="1491" w:type="dxa"/>
            <w:noWrap/>
            <w:hideMark/>
          </w:tcPr>
          <w:p w14:paraId="7C8E559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6B1D33" w:rsidRPr="004C485D" w14:paraId="6F212531"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7" w:type="dxa"/>
            <w:noWrap/>
            <w:hideMark/>
          </w:tcPr>
          <w:p w14:paraId="6574ABE7"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Rate of Penalty</w:t>
            </w:r>
          </w:p>
        </w:tc>
        <w:tc>
          <w:tcPr>
            <w:tcW w:w="4902" w:type="dxa"/>
            <w:noWrap/>
            <w:hideMark/>
          </w:tcPr>
          <w:p w14:paraId="47F396C2"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10%</w:t>
            </w:r>
          </w:p>
        </w:tc>
        <w:tc>
          <w:tcPr>
            <w:tcW w:w="1491" w:type="dxa"/>
            <w:noWrap/>
            <w:hideMark/>
          </w:tcPr>
          <w:p w14:paraId="66EB622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6B1D33" w:rsidRPr="004C485D" w14:paraId="07E46132"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2967" w:type="dxa"/>
            <w:hideMark/>
          </w:tcPr>
          <w:p w14:paraId="659CBD6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DATE when the last tranch for full recovery payment is received</w:t>
            </w:r>
          </w:p>
        </w:tc>
        <w:tc>
          <w:tcPr>
            <w:tcW w:w="4902" w:type="dxa"/>
            <w:noWrap/>
            <w:hideMark/>
          </w:tcPr>
          <w:p w14:paraId="491A711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25-Oct-19</w:t>
            </w:r>
          </w:p>
        </w:tc>
        <w:tc>
          <w:tcPr>
            <w:tcW w:w="1491" w:type="dxa"/>
            <w:noWrap/>
            <w:hideMark/>
          </w:tcPr>
          <w:p w14:paraId="1670FE9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6B1D33" w:rsidRPr="004C485D" w14:paraId="48D64668"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7" w:type="dxa"/>
            <w:hideMark/>
          </w:tcPr>
          <w:p w14:paraId="5F71695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Recovery Cutoff Date as define by NCGTC in schemes</w:t>
            </w:r>
          </w:p>
        </w:tc>
        <w:tc>
          <w:tcPr>
            <w:tcW w:w="4902" w:type="dxa"/>
            <w:noWrap/>
            <w:hideMark/>
          </w:tcPr>
          <w:p w14:paraId="1CE2446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30-Apr-19</w:t>
            </w:r>
          </w:p>
        </w:tc>
        <w:tc>
          <w:tcPr>
            <w:tcW w:w="1491" w:type="dxa"/>
            <w:noWrap/>
            <w:hideMark/>
          </w:tcPr>
          <w:p w14:paraId="2F68216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4C485D">
              <w:rPr>
                <w:rFonts w:eastAsia="Times New Roman" w:cstheme="minorHAnsi"/>
                <w:b/>
                <w:bCs/>
                <w:color w:val="000000"/>
              </w:rPr>
              <w:t>D1</w:t>
            </w:r>
          </w:p>
        </w:tc>
      </w:tr>
    </w:tbl>
    <w:p w14:paraId="5F57E363" w14:textId="77777777" w:rsidR="006B1D33" w:rsidRPr="004C485D" w:rsidRDefault="006B1D33" w:rsidP="006B1D33">
      <w:pPr>
        <w:rPr>
          <w:rFonts w:cstheme="minorHAnsi"/>
        </w:rPr>
      </w:pPr>
    </w:p>
    <w:tbl>
      <w:tblPr>
        <w:tblStyle w:val="GridTable4-Accent1"/>
        <w:tblW w:w="10207" w:type="dxa"/>
        <w:tblLook w:val="04A0" w:firstRow="1" w:lastRow="0" w:firstColumn="1" w:lastColumn="0" w:noHBand="0" w:noVBand="1"/>
      </w:tblPr>
      <w:tblGrid>
        <w:gridCol w:w="751"/>
        <w:gridCol w:w="1104"/>
        <w:gridCol w:w="1394"/>
        <w:gridCol w:w="1254"/>
        <w:gridCol w:w="1375"/>
        <w:gridCol w:w="1003"/>
        <w:gridCol w:w="1173"/>
        <w:gridCol w:w="1003"/>
        <w:gridCol w:w="1546"/>
      </w:tblGrid>
      <w:tr w:rsidR="006B1D33" w:rsidRPr="004C485D" w14:paraId="6F7D83ED" w14:textId="77777777" w:rsidTr="001504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49BB447A" w14:textId="77777777" w:rsidR="006B1D33" w:rsidRPr="004C485D" w:rsidRDefault="006B1D33" w:rsidP="00943AA4">
            <w:pPr>
              <w:rPr>
                <w:rFonts w:cstheme="minorHAnsi"/>
                <w:b w:val="0"/>
                <w:bCs w:val="0"/>
              </w:rPr>
            </w:pPr>
            <w:r w:rsidRPr="004C485D">
              <w:rPr>
                <w:rFonts w:cstheme="minorHAnsi"/>
              </w:rPr>
              <w:lastRenderedPageBreak/>
              <w:t> </w:t>
            </w:r>
          </w:p>
        </w:tc>
        <w:tc>
          <w:tcPr>
            <w:tcW w:w="1023" w:type="dxa"/>
            <w:noWrap/>
            <w:hideMark/>
          </w:tcPr>
          <w:p w14:paraId="303ECB4C"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D3</w:t>
            </w:r>
          </w:p>
        </w:tc>
        <w:tc>
          <w:tcPr>
            <w:tcW w:w="1287" w:type="dxa"/>
            <w:noWrap/>
            <w:hideMark/>
          </w:tcPr>
          <w:p w14:paraId="7409E751"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A</w:t>
            </w:r>
          </w:p>
        </w:tc>
        <w:tc>
          <w:tcPr>
            <w:tcW w:w="1254" w:type="dxa"/>
            <w:noWrap/>
            <w:hideMark/>
          </w:tcPr>
          <w:p w14:paraId="3AFBFDEB"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D2</w:t>
            </w:r>
          </w:p>
        </w:tc>
        <w:tc>
          <w:tcPr>
            <w:tcW w:w="1375" w:type="dxa"/>
            <w:noWrap/>
            <w:hideMark/>
          </w:tcPr>
          <w:p w14:paraId="704904FF"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 </w:t>
            </w:r>
          </w:p>
        </w:tc>
        <w:tc>
          <w:tcPr>
            <w:tcW w:w="1003" w:type="dxa"/>
            <w:noWrap/>
            <w:hideMark/>
          </w:tcPr>
          <w:p w14:paraId="3C51A8AB"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 </w:t>
            </w:r>
          </w:p>
        </w:tc>
        <w:tc>
          <w:tcPr>
            <w:tcW w:w="1086" w:type="dxa"/>
            <w:noWrap/>
            <w:hideMark/>
          </w:tcPr>
          <w:p w14:paraId="23C06FAE"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B</w:t>
            </w:r>
          </w:p>
        </w:tc>
        <w:tc>
          <w:tcPr>
            <w:tcW w:w="1003" w:type="dxa"/>
            <w:noWrap/>
            <w:hideMark/>
          </w:tcPr>
          <w:p w14:paraId="28892B99"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C485D">
              <w:rPr>
                <w:rFonts w:cstheme="minorHAnsi"/>
              </w:rPr>
              <w:t>C</w:t>
            </w:r>
          </w:p>
        </w:tc>
        <w:tc>
          <w:tcPr>
            <w:tcW w:w="1425" w:type="dxa"/>
            <w:noWrap/>
            <w:hideMark/>
          </w:tcPr>
          <w:p w14:paraId="315A47B4" w14:textId="77777777" w:rsidR="006B1D33" w:rsidRPr="004C485D" w:rsidRDefault="006B1D33" w:rsidP="00943AA4">
            <w:pPr>
              <w:cnfStyle w:val="100000000000" w:firstRow="1" w:lastRow="0" w:firstColumn="0" w:lastColumn="0" w:oddVBand="0" w:evenVBand="0" w:oddHBand="0" w:evenHBand="0" w:firstRowFirstColumn="0" w:firstRowLastColumn="0" w:lastRowFirstColumn="0" w:lastRowLastColumn="0"/>
              <w:rPr>
                <w:rFonts w:cstheme="minorHAnsi"/>
                <w:b w:val="0"/>
                <w:bCs w:val="0"/>
              </w:rPr>
            </w:pPr>
          </w:p>
        </w:tc>
      </w:tr>
      <w:tr w:rsidR="006B1D33" w:rsidRPr="004C485D" w14:paraId="4D590EAD" w14:textId="77777777" w:rsidTr="00150453">
        <w:trPr>
          <w:cnfStyle w:val="000000100000" w:firstRow="0" w:lastRow="0" w:firstColumn="0" w:lastColumn="0" w:oddVBand="0" w:evenVBand="0" w:oddHBand="1" w:evenHBand="0" w:firstRowFirstColumn="0" w:firstRowLastColumn="0" w:lastRowFirstColumn="0" w:lastRowLastColumn="0"/>
          <w:trHeight w:val="1785"/>
        </w:trPr>
        <w:tc>
          <w:tcPr>
            <w:cnfStyle w:val="001000000000" w:firstRow="0" w:lastRow="0" w:firstColumn="1" w:lastColumn="0" w:oddVBand="0" w:evenVBand="0" w:oddHBand="0" w:evenHBand="0" w:firstRowFirstColumn="0" w:firstRowLastColumn="0" w:lastRowFirstColumn="0" w:lastRowLastColumn="0"/>
            <w:tcW w:w="751" w:type="dxa"/>
            <w:noWrap/>
            <w:hideMark/>
          </w:tcPr>
          <w:p w14:paraId="3D3B1C80" w14:textId="77777777" w:rsidR="006B1D33" w:rsidRPr="004C485D" w:rsidRDefault="006B1D33" w:rsidP="00943AA4">
            <w:pPr>
              <w:rPr>
                <w:rFonts w:cstheme="minorHAnsi"/>
                <w:b w:val="0"/>
                <w:bCs w:val="0"/>
              </w:rPr>
            </w:pPr>
            <w:r w:rsidRPr="004C485D">
              <w:rPr>
                <w:rFonts w:cstheme="minorHAnsi"/>
              </w:rPr>
              <w:t>A/c No.</w:t>
            </w:r>
          </w:p>
        </w:tc>
        <w:tc>
          <w:tcPr>
            <w:tcW w:w="1023" w:type="dxa"/>
            <w:hideMark/>
          </w:tcPr>
          <w:p w14:paraId="1FC128A7"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Date of Recovery (Provided by MLI in Claim file)</w:t>
            </w:r>
          </w:p>
        </w:tc>
        <w:tc>
          <w:tcPr>
            <w:tcW w:w="1287" w:type="dxa"/>
            <w:hideMark/>
          </w:tcPr>
          <w:p w14:paraId="5041537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Recovery Amount (Only NCGTC Share/Entire Proceedings)</w:t>
            </w:r>
          </w:p>
        </w:tc>
        <w:tc>
          <w:tcPr>
            <w:tcW w:w="1254" w:type="dxa"/>
            <w:hideMark/>
          </w:tcPr>
          <w:p w14:paraId="752B593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DATE when the last trench for full recovery payment is received</w:t>
            </w:r>
          </w:p>
        </w:tc>
        <w:tc>
          <w:tcPr>
            <w:tcW w:w="1375" w:type="dxa"/>
            <w:hideMark/>
          </w:tcPr>
          <w:p w14:paraId="1B0B59A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Days Elapsed (  D2-D1 )</w:t>
            </w:r>
          </w:p>
        </w:tc>
        <w:tc>
          <w:tcPr>
            <w:tcW w:w="1003" w:type="dxa"/>
            <w:hideMark/>
          </w:tcPr>
          <w:p w14:paraId="1D7BCD2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Eligible Days For Penalty</w:t>
            </w:r>
          </w:p>
        </w:tc>
        <w:tc>
          <w:tcPr>
            <w:tcW w:w="1086" w:type="dxa"/>
            <w:hideMark/>
          </w:tcPr>
          <w:p w14:paraId="317A882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Penalty Calculated</w:t>
            </w:r>
          </w:p>
        </w:tc>
        <w:tc>
          <w:tcPr>
            <w:tcW w:w="1003" w:type="dxa"/>
            <w:hideMark/>
          </w:tcPr>
          <w:p w14:paraId="44C5BCA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 xml:space="preserve">Tax on Penalty </w:t>
            </w:r>
            <w:r w:rsidRPr="004C485D">
              <w:rPr>
                <w:rFonts w:cstheme="minorHAnsi"/>
                <w:b/>
                <w:bCs/>
              </w:rPr>
              <w:br/>
              <w:t>(@18%)</w:t>
            </w:r>
          </w:p>
        </w:tc>
        <w:tc>
          <w:tcPr>
            <w:tcW w:w="1425" w:type="dxa"/>
            <w:hideMark/>
          </w:tcPr>
          <w:p w14:paraId="70E2F18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b/>
                <w:bCs/>
              </w:rPr>
            </w:pPr>
            <w:r w:rsidRPr="004C485D">
              <w:rPr>
                <w:rFonts w:cstheme="minorHAnsi"/>
                <w:b/>
                <w:bCs/>
              </w:rPr>
              <w:t>Total Recovery(s) passed on to NCGTC after Claims(A+B+C) along with Penalty/Taxes</w:t>
            </w:r>
          </w:p>
        </w:tc>
      </w:tr>
      <w:tr w:rsidR="006B1D33" w:rsidRPr="004C485D" w14:paraId="5B1E79DF"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6C94F111" w14:textId="77777777" w:rsidR="006B1D33" w:rsidRPr="004C485D" w:rsidRDefault="006B1D33" w:rsidP="00943AA4">
            <w:pPr>
              <w:rPr>
                <w:rFonts w:cstheme="minorHAnsi"/>
              </w:rPr>
            </w:pPr>
            <w:r w:rsidRPr="004C485D">
              <w:rPr>
                <w:rFonts w:cstheme="minorHAnsi"/>
              </w:rPr>
              <w:t>L1</w:t>
            </w:r>
          </w:p>
        </w:tc>
        <w:tc>
          <w:tcPr>
            <w:tcW w:w="1023" w:type="dxa"/>
            <w:noWrap/>
            <w:hideMark/>
          </w:tcPr>
          <w:p w14:paraId="28F0FA6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4-Feb-19</w:t>
            </w:r>
          </w:p>
        </w:tc>
        <w:tc>
          <w:tcPr>
            <w:tcW w:w="1287" w:type="dxa"/>
            <w:noWrap/>
            <w:hideMark/>
          </w:tcPr>
          <w:p w14:paraId="3FC44579"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7,500.00</w:t>
            </w:r>
          </w:p>
        </w:tc>
        <w:tc>
          <w:tcPr>
            <w:tcW w:w="1254" w:type="dxa"/>
            <w:noWrap/>
            <w:hideMark/>
          </w:tcPr>
          <w:p w14:paraId="67AA01E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25-Oct-19</w:t>
            </w:r>
          </w:p>
        </w:tc>
        <w:tc>
          <w:tcPr>
            <w:tcW w:w="1375" w:type="dxa"/>
            <w:noWrap/>
            <w:hideMark/>
          </w:tcPr>
          <w:p w14:paraId="0018F28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178</w:t>
            </w:r>
          </w:p>
        </w:tc>
        <w:tc>
          <w:tcPr>
            <w:tcW w:w="1003" w:type="dxa"/>
            <w:noWrap/>
            <w:hideMark/>
          </w:tcPr>
          <w:p w14:paraId="581D3AE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178</w:t>
            </w:r>
          </w:p>
        </w:tc>
        <w:tc>
          <w:tcPr>
            <w:tcW w:w="1086" w:type="dxa"/>
            <w:noWrap/>
            <w:hideMark/>
          </w:tcPr>
          <w:p w14:paraId="74696E2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365.75</w:t>
            </w:r>
          </w:p>
        </w:tc>
        <w:tc>
          <w:tcPr>
            <w:tcW w:w="1003" w:type="dxa"/>
            <w:noWrap/>
            <w:hideMark/>
          </w:tcPr>
          <w:p w14:paraId="0BB4E66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65.84</w:t>
            </w:r>
          </w:p>
        </w:tc>
        <w:tc>
          <w:tcPr>
            <w:tcW w:w="1425" w:type="dxa"/>
            <w:noWrap/>
            <w:hideMark/>
          </w:tcPr>
          <w:p w14:paraId="35F6E0E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7,931.59</w:t>
            </w:r>
          </w:p>
        </w:tc>
      </w:tr>
      <w:tr w:rsidR="006B1D33" w:rsidRPr="004C485D" w14:paraId="7EC0D085"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3B364132" w14:textId="77777777" w:rsidR="006B1D33" w:rsidRPr="004C485D" w:rsidRDefault="006B1D33" w:rsidP="00943AA4">
            <w:pPr>
              <w:rPr>
                <w:rFonts w:cstheme="minorHAnsi"/>
              </w:rPr>
            </w:pPr>
            <w:r w:rsidRPr="004C485D">
              <w:rPr>
                <w:rFonts w:cstheme="minorHAnsi"/>
              </w:rPr>
              <w:t>L2</w:t>
            </w:r>
          </w:p>
        </w:tc>
        <w:tc>
          <w:tcPr>
            <w:tcW w:w="1023" w:type="dxa"/>
            <w:noWrap/>
            <w:hideMark/>
          </w:tcPr>
          <w:p w14:paraId="2B6FE532"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5-Feb-19</w:t>
            </w:r>
          </w:p>
        </w:tc>
        <w:tc>
          <w:tcPr>
            <w:tcW w:w="1287" w:type="dxa"/>
            <w:noWrap/>
            <w:hideMark/>
          </w:tcPr>
          <w:p w14:paraId="7EB87452"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5,000.00</w:t>
            </w:r>
          </w:p>
        </w:tc>
        <w:tc>
          <w:tcPr>
            <w:tcW w:w="1254" w:type="dxa"/>
            <w:noWrap/>
            <w:hideMark/>
          </w:tcPr>
          <w:p w14:paraId="055360B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25-Oct-19</w:t>
            </w:r>
          </w:p>
        </w:tc>
        <w:tc>
          <w:tcPr>
            <w:tcW w:w="1375" w:type="dxa"/>
            <w:noWrap/>
            <w:hideMark/>
          </w:tcPr>
          <w:p w14:paraId="6AB2B1F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178</w:t>
            </w:r>
          </w:p>
        </w:tc>
        <w:tc>
          <w:tcPr>
            <w:tcW w:w="1003" w:type="dxa"/>
            <w:noWrap/>
            <w:hideMark/>
          </w:tcPr>
          <w:p w14:paraId="6462F86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178</w:t>
            </w:r>
          </w:p>
        </w:tc>
        <w:tc>
          <w:tcPr>
            <w:tcW w:w="1086" w:type="dxa"/>
            <w:noWrap/>
            <w:hideMark/>
          </w:tcPr>
          <w:p w14:paraId="43E0317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243.84</w:t>
            </w:r>
          </w:p>
        </w:tc>
        <w:tc>
          <w:tcPr>
            <w:tcW w:w="1003" w:type="dxa"/>
            <w:noWrap/>
            <w:hideMark/>
          </w:tcPr>
          <w:p w14:paraId="0AD6052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43.89</w:t>
            </w:r>
          </w:p>
        </w:tc>
        <w:tc>
          <w:tcPr>
            <w:tcW w:w="1425" w:type="dxa"/>
            <w:noWrap/>
            <w:hideMark/>
          </w:tcPr>
          <w:p w14:paraId="4F90BD73"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5,287.73</w:t>
            </w:r>
          </w:p>
        </w:tc>
      </w:tr>
      <w:tr w:rsidR="006B1D33" w:rsidRPr="004C485D" w14:paraId="6824B4D0"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460C8629" w14:textId="77777777" w:rsidR="006B1D33" w:rsidRPr="004C485D" w:rsidRDefault="006B1D33" w:rsidP="00943AA4">
            <w:pPr>
              <w:rPr>
                <w:rFonts w:cstheme="minorHAnsi"/>
              </w:rPr>
            </w:pPr>
            <w:r w:rsidRPr="004C485D">
              <w:rPr>
                <w:rFonts w:cstheme="minorHAnsi"/>
              </w:rPr>
              <w:t>L3</w:t>
            </w:r>
          </w:p>
        </w:tc>
        <w:tc>
          <w:tcPr>
            <w:tcW w:w="1023" w:type="dxa"/>
            <w:noWrap/>
            <w:hideMark/>
          </w:tcPr>
          <w:p w14:paraId="6983B8D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10-Feb-19</w:t>
            </w:r>
          </w:p>
        </w:tc>
        <w:tc>
          <w:tcPr>
            <w:tcW w:w="1287" w:type="dxa"/>
            <w:noWrap/>
            <w:hideMark/>
          </w:tcPr>
          <w:p w14:paraId="7D58250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20,000.00</w:t>
            </w:r>
          </w:p>
        </w:tc>
        <w:tc>
          <w:tcPr>
            <w:tcW w:w="1254" w:type="dxa"/>
            <w:noWrap/>
            <w:hideMark/>
          </w:tcPr>
          <w:p w14:paraId="3990FAC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25-Oct-19</w:t>
            </w:r>
          </w:p>
        </w:tc>
        <w:tc>
          <w:tcPr>
            <w:tcW w:w="1375" w:type="dxa"/>
            <w:noWrap/>
            <w:hideMark/>
          </w:tcPr>
          <w:p w14:paraId="09F13C3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178</w:t>
            </w:r>
          </w:p>
        </w:tc>
        <w:tc>
          <w:tcPr>
            <w:tcW w:w="1003" w:type="dxa"/>
            <w:noWrap/>
            <w:hideMark/>
          </w:tcPr>
          <w:p w14:paraId="069F21D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178</w:t>
            </w:r>
          </w:p>
        </w:tc>
        <w:tc>
          <w:tcPr>
            <w:tcW w:w="1086" w:type="dxa"/>
            <w:noWrap/>
            <w:hideMark/>
          </w:tcPr>
          <w:p w14:paraId="21E1AFC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975.34</w:t>
            </w:r>
          </w:p>
        </w:tc>
        <w:tc>
          <w:tcPr>
            <w:tcW w:w="1003" w:type="dxa"/>
            <w:noWrap/>
            <w:hideMark/>
          </w:tcPr>
          <w:p w14:paraId="6A218FD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175.56</w:t>
            </w:r>
          </w:p>
        </w:tc>
        <w:tc>
          <w:tcPr>
            <w:tcW w:w="1425" w:type="dxa"/>
            <w:noWrap/>
            <w:hideMark/>
          </w:tcPr>
          <w:p w14:paraId="2497A1BE"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21,150.90</w:t>
            </w:r>
          </w:p>
        </w:tc>
      </w:tr>
      <w:tr w:rsidR="006B1D33" w:rsidRPr="004C485D" w14:paraId="23DAD044"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633971A4" w14:textId="77777777" w:rsidR="006B1D33" w:rsidRPr="004C485D" w:rsidRDefault="006B1D33" w:rsidP="00943AA4">
            <w:pPr>
              <w:rPr>
                <w:rFonts w:cstheme="minorHAnsi"/>
              </w:rPr>
            </w:pPr>
            <w:r w:rsidRPr="004C485D">
              <w:rPr>
                <w:rFonts w:cstheme="minorHAnsi"/>
              </w:rPr>
              <w:t>L4</w:t>
            </w:r>
          </w:p>
        </w:tc>
        <w:tc>
          <w:tcPr>
            <w:tcW w:w="1023" w:type="dxa"/>
            <w:noWrap/>
            <w:hideMark/>
          </w:tcPr>
          <w:p w14:paraId="2DC997D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10-Feb-19</w:t>
            </w:r>
          </w:p>
        </w:tc>
        <w:tc>
          <w:tcPr>
            <w:tcW w:w="1287" w:type="dxa"/>
            <w:noWrap/>
            <w:hideMark/>
          </w:tcPr>
          <w:p w14:paraId="29D3D9B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18,750.00</w:t>
            </w:r>
          </w:p>
        </w:tc>
        <w:tc>
          <w:tcPr>
            <w:tcW w:w="1254" w:type="dxa"/>
            <w:noWrap/>
            <w:hideMark/>
          </w:tcPr>
          <w:p w14:paraId="3F5438EB"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25-Oct-19</w:t>
            </w:r>
          </w:p>
        </w:tc>
        <w:tc>
          <w:tcPr>
            <w:tcW w:w="1375" w:type="dxa"/>
            <w:noWrap/>
            <w:hideMark/>
          </w:tcPr>
          <w:p w14:paraId="1D18576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178</w:t>
            </w:r>
          </w:p>
        </w:tc>
        <w:tc>
          <w:tcPr>
            <w:tcW w:w="1003" w:type="dxa"/>
            <w:noWrap/>
            <w:hideMark/>
          </w:tcPr>
          <w:p w14:paraId="49DCED1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178</w:t>
            </w:r>
          </w:p>
        </w:tc>
        <w:tc>
          <w:tcPr>
            <w:tcW w:w="1086" w:type="dxa"/>
            <w:noWrap/>
            <w:hideMark/>
          </w:tcPr>
          <w:p w14:paraId="3B7F944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914.38</w:t>
            </w:r>
          </w:p>
        </w:tc>
        <w:tc>
          <w:tcPr>
            <w:tcW w:w="1003" w:type="dxa"/>
            <w:noWrap/>
            <w:hideMark/>
          </w:tcPr>
          <w:p w14:paraId="2868E96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164.59</w:t>
            </w:r>
          </w:p>
        </w:tc>
        <w:tc>
          <w:tcPr>
            <w:tcW w:w="1425" w:type="dxa"/>
            <w:noWrap/>
            <w:hideMark/>
          </w:tcPr>
          <w:p w14:paraId="5BCEB3F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19,828.97</w:t>
            </w:r>
          </w:p>
        </w:tc>
      </w:tr>
      <w:tr w:rsidR="006B1D33" w:rsidRPr="004C485D" w14:paraId="74573F6C"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1C7489C3" w14:textId="77777777" w:rsidR="006B1D33" w:rsidRPr="004C485D" w:rsidRDefault="006B1D33" w:rsidP="00943AA4">
            <w:pPr>
              <w:rPr>
                <w:rFonts w:cstheme="minorHAnsi"/>
              </w:rPr>
            </w:pPr>
            <w:r w:rsidRPr="004C485D">
              <w:rPr>
                <w:rFonts w:cstheme="minorHAnsi"/>
              </w:rPr>
              <w:t>L5</w:t>
            </w:r>
          </w:p>
        </w:tc>
        <w:tc>
          <w:tcPr>
            <w:tcW w:w="1023" w:type="dxa"/>
            <w:noWrap/>
            <w:hideMark/>
          </w:tcPr>
          <w:p w14:paraId="3DD5B523"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12-Feb-19</w:t>
            </w:r>
          </w:p>
        </w:tc>
        <w:tc>
          <w:tcPr>
            <w:tcW w:w="1287" w:type="dxa"/>
            <w:noWrap/>
            <w:hideMark/>
          </w:tcPr>
          <w:p w14:paraId="4A92DB8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4,500.00</w:t>
            </w:r>
          </w:p>
        </w:tc>
        <w:tc>
          <w:tcPr>
            <w:tcW w:w="1254" w:type="dxa"/>
            <w:noWrap/>
            <w:hideMark/>
          </w:tcPr>
          <w:p w14:paraId="7EFBAAE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25-Oct-19</w:t>
            </w:r>
          </w:p>
        </w:tc>
        <w:tc>
          <w:tcPr>
            <w:tcW w:w="1375" w:type="dxa"/>
            <w:noWrap/>
            <w:hideMark/>
          </w:tcPr>
          <w:p w14:paraId="17D7F48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178</w:t>
            </w:r>
          </w:p>
        </w:tc>
        <w:tc>
          <w:tcPr>
            <w:tcW w:w="1003" w:type="dxa"/>
            <w:noWrap/>
            <w:hideMark/>
          </w:tcPr>
          <w:p w14:paraId="52CC90B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178</w:t>
            </w:r>
          </w:p>
        </w:tc>
        <w:tc>
          <w:tcPr>
            <w:tcW w:w="1086" w:type="dxa"/>
            <w:noWrap/>
            <w:hideMark/>
          </w:tcPr>
          <w:p w14:paraId="0CD8CD18"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219.45</w:t>
            </w:r>
          </w:p>
        </w:tc>
        <w:tc>
          <w:tcPr>
            <w:tcW w:w="1003" w:type="dxa"/>
            <w:noWrap/>
            <w:hideMark/>
          </w:tcPr>
          <w:p w14:paraId="7440DAE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39.50</w:t>
            </w:r>
          </w:p>
        </w:tc>
        <w:tc>
          <w:tcPr>
            <w:tcW w:w="1425" w:type="dxa"/>
            <w:noWrap/>
            <w:hideMark/>
          </w:tcPr>
          <w:p w14:paraId="771B7B5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4,758.95</w:t>
            </w:r>
          </w:p>
        </w:tc>
      </w:tr>
      <w:tr w:rsidR="006B1D33" w:rsidRPr="004C485D" w14:paraId="383C0910"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52290074" w14:textId="77777777" w:rsidR="006B1D33" w:rsidRPr="004C485D" w:rsidRDefault="006B1D33" w:rsidP="00943AA4">
            <w:pPr>
              <w:rPr>
                <w:rFonts w:cstheme="minorHAnsi"/>
              </w:rPr>
            </w:pPr>
            <w:r w:rsidRPr="004C485D">
              <w:rPr>
                <w:rFonts w:cstheme="minorHAnsi"/>
              </w:rPr>
              <w:t>L6</w:t>
            </w:r>
          </w:p>
        </w:tc>
        <w:tc>
          <w:tcPr>
            <w:tcW w:w="1023" w:type="dxa"/>
            <w:noWrap/>
            <w:hideMark/>
          </w:tcPr>
          <w:p w14:paraId="0A03437A"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12-Feb-19</w:t>
            </w:r>
          </w:p>
        </w:tc>
        <w:tc>
          <w:tcPr>
            <w:tcW w:w="1287" w:type="dxa"/>
            <w:noWrap/>
            <w:hideMark/>
          </w:tcPr>
          <w:p w14:paraId="3A4050E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6,000.00</w:t>
            </w:r>
          </w:p>
        </w:tc>
        <w:tc>
          <w:tcPr>
            <w:tcW w:w="1254" w:type="dxa"/>
            <w:noWrap/>
            <w:hideMark/>
          </w:tcPr>
          <w:p w14:paraId="506D510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25-Oct-19</w:t>
            </w:r>
          </w:p>
        </w:tc>
        <w:tc>
          <w:tcPr>
            <w:tcW w:w="1375" w:type="dxa"/>
            <w:noWrap/>
            <w:hideMark/>
          </w:tcPr>
          <w:p w14:paraId="0CC9D3C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178</w:t>
            </w:r>
          </w:p>
        </w:tc>
        <w:tc>
          <w:tcPr>
            <w:tcW w:w="1003" w:type="dxa"/>
            <w:noWrap/>
            <w:hideMark/>
          </w:tcPr>
          <w:p w14:paraId="35CE648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178</w:t>
            </w:r>
          </w:p>
        </w:tc>
        <w:tc>
          <w:tcPr>
            <w:tcW w:w="1086" w:type="dxa"/>
            <w:noWrap/>
            <w:hideMark/>
          </w:tcPr>
          <w:p w14:paraId="49F2F30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292.60</w:t>
            </w:r>
          </w:p>
        </w:tc>
        <w:tc>
          <w:tcPr>
            <w:tcW w:w="1003" w:type="dxa"/>
            <w:noWrap/>
            <w:hideMark/>
          </w:tcPr>
          <w:p w14:paraId="0861E335"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52.67</w:t>
            </w:r>
          </w:p>
        </w:tc>
        <w:tc>
          <w:tcPr>
            <w:tcW w:w="1425" w:type="dxa"/>
            <w:noWrap/>
            <w:hideMark/>
          </w:tcPr>
          <w:p w14:paraId="2E561A4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6,345.27</w:t>
            </w:r>
          </w:p>
        </w:tc>
      </w:tr>
      <w:tr w:rsidR="006B1D33" w:rsidRPr="004C485D" w14:paraId="4811956C"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723485C6" w14:textId="77777777" w:rsidR="006B1D33" w:rsidRPr="004C485D" w:rsidRDefault="006B1D33" w:rsidP="00943AA4">
            <w:pPr>
              <w:rPr>
                <w:rFonts w:cstheme="minorHAnsi"/>
              </w:rPr>
            </w:pPr>
            <w:r w:rsidRPr="004C485D">
              <w:rPr>
                <w:rFonts w:cstheme="minorHAnsi"/>
              </w:rPr>
              <w:t>L7</w:t>
            </w:r>
          </w:p>
        </w:tc>
        <w:tc>
          <w:tcPr>
            <w:tcW w:w="1023" w:type="dxa"/>
            <w:noWrap/>
            <w:hideMark/>
          </w:tcPr>
          <w:p w14:paraId="63FCEA6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28-Jan-19</w:t>
            </w:r>
          </w:p>
        </w:tc>
        <w:tc>
          <w:tcPr>
            <w:tcW w:w="1287" w:type="dxa"/>
            <w:noWrap/>
            <w:hideMark/>
          </w:tcPr>
          <w:p w14:paraId="78B9336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6,925.00</w:t>
            </w:r>
          </w:p>
        </w:tc>
        <w:tc>
          <w:tcPr>
            <w:tcW w:w="1254" w:type="dxa"/>
            <w:noWrap/>
            <w:hideMark/>
          </w:tcPr>
          <w:p w14:paraId="73F6DDC5"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25-Oct-19</w:t>
            </w:r>
          </w:p>
        </w:tc>
        <w:tc>
          <w:tcPr>
            <w:tcW w:w="1375" w:type="dxa"/>
            <w:noWrap/>
            <w:hideMark/>
          </w:tcPr>
          <w:p w14:paraId="60A6D47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178</w:t>
            </w:r>
          </w:p>
        </w:tc>
        <w:tc>
          <w:tcPr>
            <w:tcW w:w="1003" w:type="dxa"/>
            <w:noWrap/>
            <w:hideMark/>
          </w:tcPr>
          <w:p w14:paraId="7B31A37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178</w:t>
            </w:r>
          </w:p>
        </w:tc>
        <w:tc>
          <w:tcPr>
            <w:tcW w:w="1086" w:type="dxa"/>
            <w:noWrap/>
            <w:hideMark/>
          </w:tcPr>
          <w:p w14:paraId="3A59A61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337.71</w:t>
            </w:r>
          </w:p>
        </w:tc>
        <w:tc>
          <w:tcPr>
            <w:tcW w:w="1003" w:type="dxa"/>
            <w:noWrap/>
            <w:hideMark/>
          </w:tcPr>
          <w:p w14:paraId="1C4666E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60.79</w:t>
            </w:r>
          </w:p>
        </w:tc>
        <w:tc>
          <w:tcPr>
            <w:tcW w:w="1425" w:type="dxa"/>
            <w:noWrap/>
            <w:hideMark/>
          </w:tcPr>
          <w:p w14:paraId="53E66084"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7,323.50</w:t>
            </w:r>
          </w:p>
        </w:tc>
      </w:tr>
      <w:tr w:rsidR="006B1D33" w:rsidRPr="004C485D" w14:paraId="2F5D635B"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659E3888" w14:textId="77777777" w:rsidR="006B1D33" w:rsidRPr="004C485D" w:rsidRDefault="006B1D33" w:rsidP="00943AA4">
            <w:pPr>
              <w:rPr>
                <w:rFonts w:cstheme="minorHAnsi"/>
              </w:rPr>
            </w:pPr>
            <w:r w:rsidRPr="004C485D">
              <w:rPr>
                <w:rFonts w:cstheme="minorHAnsi"/>
              </w:rPr>
              <w:t>L8</w:t>
            </w:r>
          </w:p>
        </w:tc>
        <w:tc>
          <w:tcPr>
            <w:tcW w:w="1023" w:type="dxa"/>
            <w:noWrap/>
            <w:hideMark/>
          </w:tcPr>
          <w:p w14:paraId="01EBB39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27-Jan-19</w:t>
            </w:r>
          </w:p>
        </w:tc>
        <w:tc>
          <w:tcPr>
            <w:tcW w:w="1287" w:type="dxa"/>
            <w:noWrap/>
            <w:hideMark/>
          </w:tcPr>
          <w:p w14:paraId="4A5671B1"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11,474.25</w:t>
            </w:r>
          </w:p>
        </w:tc>
        <w:tc>
          <w:tcPr>
            <w:tcW w:w="1254" w:type="dxa"/>
            <w:noWrap/>
            <w:hideMark/>
          </w:tcPr>
          <w:p w14:paraId="71545D1B"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25-Oct-19</w:t>
            </w:r>
          </w:p>
        </w:tc>
        <w:tc>
          <w:tcPr>
            <w:tcW w:w="1375" w:type="dxa"/>
            <w:noWrap/>
            <w:hideMark/>
          </w:tcPr>
          <w:p w14:paraId="4C84C26E"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178</w:t>
            </w:r>
          </w:p>
        </w:tc>
        <w:tc>
          <w:tcPr>
            <w:tcW w:w="1003" w:type="dxa"/>
            <w:noWrap/>
            <w:hideMark/>
          </w:tcPr>
          <w:p w14:paraId="1C23C5E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178</w:t>
            </w:r>
          </w:p>
        </w:tc>
        <w:tc>
          <w:tcPr>
            <w:tcW w:w="1086" w:type="dxa"/>
            <w:noWrap/>
            <w:hideMark/>
          </w:tcPr>
          <w:p w14:paraId="236C4E3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559.57</w:t>
            </w:r>
          </w:p>
        </w:tc>
        <w:tc>
          <w:tcPr>
            <w:tcW w:w="1003" w:type="dxa"/>
            <w:noWrap/>
            <w:hideMark/>
          </w:tcPr>
          <w:p w14:paraId="0D01744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100.72</w:t>
            </w:r>
          </w:p>
        </w:tc>
        <w:tc>
          <w:tcPr>
            <w:tcW w:w="1425" w:type="dxa"/>
            <w:noWrap/>
            <w:hideMark/>
          </w:tcPr>
          <w:p w14:paraId="0BD617D8"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12,134.54</w:t>
            </w:r>
          </w:p>
        </w:tc>
      </w:tr>
      <w:tr w:rsidR="006B1D33" w:rsidRPr="004C485D" w14:paraId="0C622F50"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2CB96224" w14:textId="77777777" w:rsidR="006B1D33" w:rsidRPr="004C485D" w:rsidRDefault="006B1D33" w:rsidP="00943AA4">
            <w:pPr>
              <w:rPr>
                <w:rFonts w:cstheme="minorHAnsi"/>
              </w:rPr>
            </w:pPr>
            <w:r w:rsidRPr="004C485D">
              <w:rPr>
                <w:rFonts w:cstheme="minorHAnsi"/>
              </w:rPr>
              <w:t>L9</w:t>
            </w:r>
          </w:p>
        </w:tc>
        <w:tc>
          <w:tcPr>
            <w:tcW w:w="1023" w:type="dxa"/>
            <w:noWrap/>
            <w:hideMark/>
          </w:tcPr>
          <w:p w14:paraId="5EF6CEE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27-Jan-19</w:t>
            </w:r>
          </w:p>
        </w:tc>
        <w:tc>
          <w:tcPr>
            <w:tcW w:w="1287" w:type="dxa"/>
            <w:noWrap/>
            <w:hideMark/>
          </w:tcPr>
          <w:p w14:paraId="3D6B526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17,572.50</w:t>
            </w:r>
          </w:p>
        </w:tc>
        <w:tc>
          <w:tcPr>
            <w:tcW w:w="1254" w:type="dxa"/>
            <w:noWrap/>
            <w:hideMark/>
          </w:tcPr>
          <w:p w14:paraId="5943EF09"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25-Oct-19</w:t>
            </w:r>
          </w:p>
        </w:tc>
        <w:tc>
          <w:tcPr>
            <w:tcW w:w="1375" w:type="dxa"/>
            <w:noWrap/>
            <w:hideMark/>
          </w:tcPr>
          <w:p w14:paraId="1E36150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178</w:t>
            </w:r>
          </w:p>
        </w:tc>
        <w:tc>
          <w:tcPr>
            <w:tcW w:w="1003" w:type="dxa"/>
            <w:noWrap/>
            <w:hideMark/>
          </w:tcPr>
          <w:p w14:paraId="1BD1381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178</w:t>
            </w:r>
          </w:p>
        </w:tc>
        <w:tc>
          <w:tcPr>
            <w:tcW w:w="1086" w:type="dxa"/>
            <w:noWrap/>
            <w:hideMark/>
          </w:tcPr>
          <w:p w14:paraId="4462551A"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856.96</w:t>
            </w:r>
          </w:p>
        </w:tc>
        <w:tc>
          <w:tcPr>
            <w:tcW w:w="1003" w:type="dxa"/>
            <w:noWrap/>
            <w:hideMark/>
          </w:tcPr>
          <w:p w14:paraId="0B679280"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154.25</w:t>
            </w:r>
          </w:p>
        </w:tc>
        <w:tc>
          <w:tcPr>
            <w:tcW w:w="1425" w:type="dxa"/>
            <w:noWrap/>
            <w:hideMark/>
          </w:tcPr>
          <w:p w14:paraId="1F6BF9F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rPr>
              <w:t>18,583.71</w:t>
            </w:r>
          </w:p>
        </w:tc>
      </w:tr>
      <w:tr w:rsidR="006B1D33" w:rsidRPr="004C485D" w14:paraId="228C1D17" w14:textId="77777777" w:rsidTr="001504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2DBDBFB8" w14:textId="77777777" w:rsidR="006B1D33" w:rsidRPr="004C485D" w:rsidRDefault="006B1D33" w:rsidP="00943AA4">
            <w:pPr>
              <w:rPr>
                <w:rFonts w:cstheme="minorHAnsi"/>
              </w:rPr>
            </w:pPr>
            <w:r w:rsidRPr="004C485D">
              <w:rPr>
                <w:rFonts w:cstheme="minorHAnsi"/>
              </w:rPr>
              <w:t>L10</w:t>
            </w:r>
          </w:p>
        </w:tc>
        <w:tc>
          <w:tcPr>
            <w:tcW w:w="1023" w:type="dxa"/>
            <w:noWrap/>
            <w:hideMark/>
          </w:tcPr>
          <w:p w14:paraId="6370BD66"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27-Jan-18</w:t>
            </w:r>
          </w:p>
        </w:tc>
        <w:tc>
          <w:tcPr>
            <w:tcW w:w="1287" w:type="dxa"/>
            <w:noWrap/>
            <w:hideMark/>
          </w:tcPr>
          <w:p w14:paraId="771EDDCC"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24,578.00</w:t>
            </w:r>
          </w:p>
        </w:tc>
        <w:tc>
          <w:tcPr>
            <w:tcW w:w="1254" w:type="dxa"/>
            <w:noWrap/>
            <w:hideMark/>
          </w:tcPr>
          <w:p w14:paraId="762FE2F4"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25-Oct-19</w:t>
            </w:r>
          </w:p>
        </w:tc>
        <w:tc>
          <w:tcPr>
            <w:tcW w:w="1375" w:type="dxa"/>
            <w:noWrap/>
            <w:hideMark/>
          </w:tcPr>
          <w:p w14:paraId="2622909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178</w:t>
            </w:r>
          </w:p>
        </w:tc>
        <w:tc>
          <w:tcPr>
            <w:tcW w:w="1003" w:type="dxa"/>
            <w:noWrap/>
            <w:hideMark/>
          </w:tcPr>
          <w:p w14:paraId="1712DF7B"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178</w:t>
            </w:r>
          </w:p>
        </w:tc>
        <w:tc>
          <w:tcPr>
            <w:tcW w:w="1086" w:type="dxa"/>
            <w:noWrap/>
            <w:hideMark/>
          </w:tcPr>
          <w:p w14:paraId="4A14429B"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1,198.60</w:t>
            </w:r>
          </w:p>
        </w:tc>
        <w:tc>
          <w:tcPr>
            <w:tcW w:w="1003" w:type="dxa"/>
            <w:noWrap/>
            <w:hideMark/>
          </w:tcPr>
          <w:p w14:paraId="064C14BF"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215.75</w:t>
            </w:r>
          </w:p>
        </w:tc>
        <w:tc>
          <w:tcPr>
            <w:tcW w:w="1425" w:type="dxa"/>
            <w:noWrap/>
            <w:hideMark/>
          </w:tcPr>
          <w:p w14:paraId="2FC48E19" w14:textId="77777777" w:rsidR="006B1D33" w:rsidRPr="004C485D" w:rsidRDefault="006B1D33" w:rsidP="00943AA4">
            <w:pPr>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25,992.35</w:t>
            </w:r>
          </w:p>
        </w:tc>
      </w:tr>
      <w:tr w:rsidR="006B1D33" w:rsidRPr="004C485D" w14:paraId="7068C4EE" w14:textId="77777777" w:rsidTr="00150453">
        <w:trPr>
          <w:trHeight w:val="300"/>
        </w:trPr>
        <w:tc>
          <w:tcPr>
            <w:cnfStyle w:val="001000000000" w:firstRow="0" w:lastRow="0" w:firstColumn="1" w:lastColumn="0" w:oddVBand="0" w:evenVBand="0" w:oddHBand="0" w:evenHBand="0" w:firstRowFirstColumn="0" w:firstRowLastColumn="0" w:lastRowFirstColumn="0" w:lastRowLastColumn="0"/>
            <w:tcW w:w="751" w:type="dxa"/>
            <w:noWrap/>
            <w:hideMark/>
          </w:tcPr>
          <w:p w14:paraId="7444C42F" w14:textId="77777777" w:rsidR="006B1D33" w:rsidRPr="004C485D" w:rsidRDefault="006B1D33" w:rsidP="00943AA4">
            <w:pPr>
              <w:rPr>
                <w:rFonts w:cstheme="minorHAnsi"/>
              </w:rPr>
            </w:pPr>
          </w:p>
        </w:tc>
        <w:tc>
          <w:tcPr>
            <w:tcW w:w="1023" w:type="dxa"/>
            <w:noWrap/>
            <w:hideMark/>
          </w:tcPr>
          <w:p w14:paraId="0D272E32"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1287" w:type="dxa"/>
            <w:noWrap/>
            <w:hideMark/>
          </w:tcPr>
          <w:p w14:paraId="3323F607"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r w:rsidRPr="004C485D">
              <w:rPr>
                <w:rFonts w:cstheme="minorHAnsi"/>
                <w:b/>
                <w:bCs/>
              </w:rPr>
              <w:t>122,299.75</w:t>
            </w:r>
          </w:p>
        </w:tc>
        <w:tc>
          <w:tcPr>
            <w:tcW w:w="1254" w:type="dxa"/>
            <w:noWrap/>
            <w:hideMark/>
          </w:tcPr>
          <w:p w14:paraId="05A2376C"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p>
        </w:tc>
        <w:tc>
          <w:tcPr>
            <w:tcW w:w="1375" w:type="dxa"/>
            <w:noWrap/>
            <w:hideMark/>
          </w:tcPr>
          <w:p w14:paraId="3B34EBA6"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1003" w:type="dxa"/>
            <w:noWrap/>
            <w:hideMark/>
          </w:tcPr>
          <w:p w14:paraId="784108BB"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rPr>
            </w:pPr>
          </w:p>
        </w:tc>
        <w:tc>
          <w:tcPr>
            <w:tcW w:w="1086" w:type="dxa"/>
            <w:noWrap/>
            <w:hideMark/>
          </w:tcPr>
          <w:p w14:paraId="71F8EE6F"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r w:rsidRPr="004C485D">
              <w:rPr>
                <w:rFonts w:cstheme="minorHAnsi"/>
                <w:b/>
                <w:bCs/>
              </w:rPr>
              <w:t>5,964.21</w:t>
            </w:r>
          </w:p>
        </w:tc>
        <w:tc>
          <w:tcPr>
            <w:tcW w:w="1003" w:type="dxa"/>
            <w:noWrap/>
            <w:hideMark/>
          </w:tcPr>
          <w:p w14:paraId="75E005F1"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r w:rsidRPr="004C485D">
              <w:rPr>
                <w:rFonts w:cstheme="minorHAnsi"/>
                <w:b/>
                <w:bCs/>
              </w:rPr>
              <w:t>1,073.56</w:t>
            </w:r>
          </w:p>
        </w:tc>
        <w:tc>
          <w:tcPr>
            <w:tcW w:w="1425" w:type="dxa"/>
            <w:noWrap/>
            <w:hideMark/>
          </w:tcPr>
          <w:p w14:paraId="2E50E4DD" w14:textId="77777777" w:rsidR="006B1D33" w:rsidRPr="004C485D" w:rsidRDefault="006B1D33" w:rsidP="00943AA4">
            <w:pPr>
              <w:cnfStyle w:val="000000000000" w:firstRow="0" w:lastRow="0" w:firstColumn="0" w:lastColumn="0" w:oddVBand="0" w:evenVBand="0" w:oddHBand="0" w:evenHBand="0" w:firstRowFirstColumn="0" w:firstRowLastColumn="0" w:lastRowFirstColumn="0" w:lastRowLastColumn="0"/>
              <w:rPr>
                <w:rFonts w:cstheme="minorHAnsi"/>
                <w:b/>
                <w:bCs/>
              </w:rPr>
            </w:pPr>
            <w:r w:rsidRPr="004C485D">
              <w:rPr>
                <w:rFonts w:cstheme="minorHAnsi"/>
                <w:b/>
                <w:bCs/>
              </w:rPr>
              <w:t>129,337.51</w:t>
            </w:r>
          </w:p>
        </w:tc>
      </w:tr>
    </w:tbl>
    <w:p w14:paraId="7E57C5B5" w14:textId="5F60B98E" w:rsidR="006B1D33" w:rsidRPr="004C485D" w:rsidRDefault="006B1D33" w:rsidP="006B1D33">
      <w:pPr>
        <w:rPr>
          <w:rFonts w:cstheme="minorHAnsi"/>
        </w:rPr>
      </w:pPr>
    </w:p>
    <w:p w14:paraId="1CBB6E7B" w14:textId="77777777" w:rsidR="00023789" w:rsidRPr="004C485D" w:rsidRDefault="00023789" w:rsidP="006B1D33">
      <w:pPr>
        <w:rPr>
          <w:rFonts w:cstheme="minorHAnsi"/>
        </w:rPr>
      </w:pPr>
    </w:p>
    <w:p w14:paraId="0848BCA6" w14:textId="77777777" w:rsidR="006B1D33" w:rsidRPr="004C485D" w:rsidRDefault="006B1D33" w:rsidP="006B1D33">
      <w:pPr>
        <w:spacing w:line="252" w:lineRule="auto"/>
        <w:jc w:val="both"/>
        <w:rPr>
          <w:rFonts w:cstheme="minorHAnsi"/>
          <w:b/>
        </w:rPr>
      </w:pPr>
      <w:r w:rsidRPr="004C485D">
        <w:rPr>
          <w:rFonts w:cstheme="minorHAnsi"/>
          <w:b/>
        </w:rPr>
        <w:t>Note:</w:t>
      </w:r>
    </w:p>
    <w:p w14:paraId="6979E493" w14:textId="77777777" w:rsidR="006B1D33" w:rsidRPr="004C485D" w:rsidRDefault="006B1D33" w:rsidP="00EA2795">
      <w:pPr>
        <w:pStyle w:val="ListParagraph"/>
        <w:numPr>
          <w:ilvl w:val="0"/>
          <w:numId w:val="18"/>
        </w:numPr>
        <w:spacing w:line="252" w:lineRule="auto"/>
        <w:jc w:val="both"/>
        <w:rPr>
          <w:rFonts w:cstheme="minorHAnsi"/>
          <w:u w:val="single"/>
        </w:rPr>
      </w:pPr>
      <w:r w:rsidRPr="004C485D">
        <w:rPr>
          <w:rFonts w:cstheme="minorHAnsi"/>
        </w:rPr>
        <w:t>Amount of INR 123,119.75 /- to be recovered from MLI.</w:t>
      </w:r>
    </w:p>
    <w:p w14:paraId="0442C50E" w14:textId="77777777" w:rsidR="006B1D33" w:rsidRPr="004C485D" w:rsidRDefault="006B1D33" w:rsidP="00EA2795">
      <w:pPr>
        <w:pStyle w:val="ListParagraph"/>
        <w:numPr>
          <w:ilvl w:val="0"/>
          <w:numId w:val="18"/>
        </w:numPr>
        <w:spacing w:line="252" w:lineRule="auto"/>
        <w:jc w:val="both"/>
        <w:rPr>
          <w:rFonts w:cstheme="minorHAnsi"/>
          <w:u w:val="single"/>
        </w:rPr>
      </w:pPr>
      <w:r w:rsidRPr="004C485D">
        <w:rPr>
          <w:rFonts w:cstheme="minorHAnsi"/>
        </w:rPr>
        <w:t>In this case since there is penalty, NCGTC will recover 7037.76 additional penalty amount from MLI.</w:t>
      </w:r>
    </w:p>
    <w:p w14:paraId="40E5C9C0" w14:textId="0D21B446" w:rsidR="006B1D33" w:rsidRPr="004C485D" w:rsidRDefault="006B1D33" w:rsidP="00EA2795">
      <w:pPr>
        <w:pStyle w:val="ListParagraph"/>
        <w:numPr>
          <w:ilvl w:val="0"/>
          <w:numId w:val="18"/>
        </w:numPr>
        <w:spacing w:line="252" w:lineRule="auto"/>
        <w:jc w:val="both"/>
        <w:rPr>
          <w:rFonts w:cstheme="minorHAnsi"/>
          <w:u w:val="single"/>
        </w:rPr>
      </w:pPr>
      <w:r w:rsidRPr="004C485D">
        <w:rPr>
          <w:rFonts w:cstheme="minorHAnsi"/>
        </w:rPr>
        <w:t>In case, if the recovery is Post first claims then that amount will be recovered and later adjusted in Final Claim and if the recovery is Post final claims then that amount will only be recovered from MLI.</w:t>
      </w:r>
    </w:p>
    <w:p w14:paraId="610D9B93" w14:textId="77777777" w:rsidR="00023789" w:rsidRPr="004C485D" w:rsidRDefault="00023789" w:rsidP="00023789">
      <w:pPr>
        <w:pStyle w:val="ListParagraph"/>
        <w:spacing w:line="252" w:lineRule="auto"/>
        <w:jc w:val="both"/>
        <w:rPr>
          <w:rFonts w:cstheme="minorHAnsi"/>
          <w:u w:val="single"/>
        </w:rPr>
      </w:pPr>
    </w:p>
    <w:p w14:paraId="4BD3B4CB" w14:textId="7D3D99BC" w:rsidR="00B74C6D" w:rsidRPr="004C485D" w:rsidRDefault="00B74C6D"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57" w:name="_Toc188534269"/>
      <w:r w:rsidRPr="004C485D">
        <w:rPr>
          <w:rFonts w:asciiTheme="minorHAnsi" w:hAnsiTheme="minorHAnsi" w:cstheme="minorHAnsi"/>
          <w:b/>
          <w:bCs/>
          <w:color w:val="000000" w:themeColor="text1"/>
          <w:sz w:val="22"/>
          <w:szCs w:val="22"/>
        </w:rPr>
        <w:t>Payment from MLI for System Generated Recoveries</w:t>
      </w:r>
      <w:bookmarkEnd w:id="57"/>
    </w:p>
    <w:p w14:paraId="13CBBDBE" w14:textId="205E856B" w:rsidR="00B74C6D" w:rsidRPr="004C485D" w:rsidRDefault="00B74C6D" w:rsidP="00B74C6D">
      <w:pPr>
        <w:jc w:val="both"/>
        <w:rPr>
          <w:rFonts w:cstheme="minorHAnsi"/>
        </w:rPr>
      </w:pPr>
      <w:r w:rsidRPr="004C485D">
        <w:rPr>
          <w:rFonts w:cstheme="minorHAnsi"/>
        </w:rPr>
        <w:t xml:space="preserve">MLI will need to make the payment of the recoveries </w:t>
      </w:r>
      <w:r w:rsidR="00696EFA" w:rsidRPr="004C485D">
        <w:rPr>
          <w:rFonts w:cstheme="minorHAnsi"/>
        </w:rPr>
        <w:t>against the system generated recovery.</w:t>
      </w:r>
    </w:p>
    <w:p w14:paraId="0A3AEE61" w14:textId="77777777" w:rsidR="00B74C6D" w:rsidRPr="004C485D" w:rsidRDefault="00B74C6D" w:rsidP="00B74C6D">
      <w:pPr>
        <w:jc w:val="both"/>
        <w:rPr>
          <w:rFonts w:cstheme="minorHAnsi"/>
        </w:rPr>
      </w:pPr>
      <w:r w:rsidRPr="004C485D">
        <w:rPr>
          <w:rFonts w:cstheme="minorHAnsi"/>
        </w:rPr>
        <w:t xml:space="preserve">Note that MLI will need to make the payment of the recoveries using RTGS/NEFT facility and provide the UTR/reference number in SURGE. </w:t>
      </w:r>
    </w:p>
    <w:p w14:paraId="2E02207A" w14:textId="2D043D23" w:rsidR="00B74C6D" w:rsidRPr="004C485D" w:rsidRDefault="00B74C6D" w:rsidP="006B1D33">
      <w:pPr>
        <w:jc w:val="both"/>
        <w:rPr>
          <w:rFonts w:cstheme="minorHAnsi"/>
        </w:rPr>
      </w:pPr>
      <w:r w:rsidRPr="004C485D">
        <w:rPr>
          <w:rFonts w:cstheme="minorHAnsi"/>
        </w:rPr>
        <w:t>Refer the BRD – Payment M</w:t>
      </w:r>
      <w:r w:rsidR="006B1D33" w:rsidRPr="004C485D">
        <w:rPr>
          <w:rFonts w:cstheme="minorHAnsi"/>
        </w:rPr>
        <w:t>echanism for further reference.</w:t>
      </w:r>
    </w:p>
    <w:p w14:paraId="16AA3F29" w14:textId="77777777" w:rsidR="006B1D33" w:rsidRPr="004C485D" w:rsidRDefault="006B1D33" w:rsidP="006B1D33">
      <w:pPr>
        <w:jc w:val="both"/>
        <w:rPr>
          <w:rFonts w:cstheme="minorHAnsi"/>
        </w:rPr>
      </w:pPr>
    </w:p>
    <w:p w14:paraId="4EB64889" w14:textId="50C4481C" w:rsidR="0010752E" w:rsidRPr="004C485D" w:rsidRDefault="0010752E" w:rsidP="00710523">
      <w:pPr>
        <w:pStyle w:val="Heading2"/>
        <w:numPr>
          <w:ilvl w:val="1"/>
          <w:numId w:val="1"/>
        </w:numPr>
        <w:spacing w:before="60" w:after="60" w:line="276" w:lineRule="auto"/>
        <w:jc w:val="both"/>
        <w:rPr>
          <w:rFonts w:asciiTheme="minorHAnsi" w:eastAsia="Times New Roman" w:hAnsiTheme="minorHAnsi" w:cstheme="minorHAnsi"/>
          <w:b/>
          <w:bCs/>
          <w:iCs/>
          <w:color w:val="7F7F7F"/>
          <w:sz w:val="22"/>
          <w:szCs w:val="22"/>
        </w:rPr>
      </w:pPr>
      <w:bookmarkStart w:id="58" w:name="_Toc188534270"/>
      <w:r w:rsidRPr="004C485D">
        <w:rPr>
          <w:rFonts w:asciiTheme="minorHAnsi" w:eastAsia="Times New Roman" w:hAnsiTheme="minorHAnsi" w:cstheme="minorHAnsi"/>
          <w:b/>
          <w:bCs/>
          <w:iCs/>
          <w:color w:val="7F7F7F"/>
          <w:sz w:val="22"/>
          <w:szCs w:val="22"/>
        </w:rPr>
        <w:lastRenderedPageBreak/>
        <w:t>Points Pending for Further Clarification</w:t>
      </w:r>
      <w:bookmarkEnd w:id="28"/>
      <w:bookmarkEnd w:id="58"/>
    </w:p>
    <w:p w14:paraId="42098C02" w14:textId="77777777" w:rsidR="0010752E" w:rsidRPr="004C485D" w:rsidRDefault="0010752E" w:rsidP="007E63E0">
      <w:pPr>
        <w:jc w:val="both"/>
        <w:rPr>
          <w:rFonts w:cstheme="minorHAnsi"/>
        </w:rPr>
      </w:pPr>
      <w:r w:rsidRPr="004C485D">
        <w:rPr>
          <w:rFonts w:cstheme="minorHAnsi"/>
        </w:rP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10752E" w:rsidRPr="004C485D" w14:paraId="56166DDE" w14:textId="77777777" w:rsidTr="000B7B4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034CF336" w14:textId="77777777" w:rsidR="0010752E" w:rsidRPr="004C485D" w:rsidRDefault="0010752E" w:rsidP="000B7B43">
            <w:pPr>
              <w:jc w:val="both"/>
              <w:rPr>
                <w:rFonts w:cstheme="minorHAnsi"/>
              </w:rPr>
            </w:pPr>
            <w:r w:rsidRPr="004C485D">
              <w:rPr>
                <w:rFonts w:cstheme="minorHAnsi"/>
              </w:rPr>
              <w:t>S. No.</w:t>
            </w:r>
          </w:p>
        </w:tc>
        <w:tc>
          <w:tcPr>
            <w:tcW w:w="5580" w:type="dxa"/>
          </w:tcPr>
          <w:p w14:paraId="3A1B00DC" w14:textId="77777777" w:rsidR="0010752E" w:rsidRPr="004C485D" w:rsidRDefault="0010752E" w:rsidP="000B7B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4C485D">
              <w:rPr>
                <w:rFonts w:cstheme="minorHAnsi"/>
              </w:rPr>
              <w:t>Point for Further Clarification</w:t>
            </w:r>
          </w:p>
        </w:tc>
        <w:tc>
          <w:tcPr>
            <w:tcW w:w="3425" w:type="dxa"/>
          </w:tcPr>
          <w:p w14:paraId="38FCD223" w14:textId="77777777" w:rsidR="0010752E" w:rsidRPr="004C485D" w:rsidRDefault="0010752E" w:rsidP="000B7B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4C485D">
              <w:rPr>
                <w:rFonts w:cstheme="minorHAnsi"/>
              </w:rPr>
              <w:t>Contemplations</w:t>
            </w:r>
          </w:p>
        </w:tc>
      </w:tr>
      <w:tr w:rsidR="0010752E" w:rsidRPr="004C485D" w14:paraId="3BE0EF59" w14:textId="77777777" w:rsidTr="000B7B43">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3581BFBB" w14:textId="77777777" w:rsidR="0010752E" w:rsidRPr="004C485D" w:rsidRDefault="0010752E" w:rsidP="000B7B43">
            <w:pPr>
              <w:jc w:val="both"/>
              <w:rPr>
                <w:rFonts w:cstheme="minorHAnsi"/>
              </w:rPr>
            </w:pPr>
            <w:r w:rsidRPr="004C485D">
              <w:rPr>
                <w:rFonts w:cstheme="minorHAnsi"/>
              </w:rPr>
              <w:t>-</w:t>
            </w:r>
          </w:p>
        </w:tc>
        <w:tc>
          <w:tcPr>
            <w:tcW w:w="5580" w:type="dxa"/>
          </w:tcPr>
          <w:p w14:paraId="4DA539DB" w14:textId="77777777" w:rsidR="0010752E" w:rsidRPr="004C485D" w:rsidRDefault="0010752E" w:rsidP="000B7B4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3425" w:type="dxa"/>
          </w:tcPr>
          <w:p w14:paraId="56A966FE" w14:textId="77777777" w:rsidR="0010752E" w:rsidRPr="004C485D" w:rsidRDefault="0010752E" w:rsidP="000B7B4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r>
    </w:tbl>
    <w:p w14:paraId="3F4AF157" w14:textId="77777777" w:rsidR="0010752E" w:rsidRPr="004C485D" w:rsidRDefault="0010752E" w:rsidP="0010752E">
      <w:pPr>
        <w:rPr>
          <w:rFonts w:cstheme="minorHAnsi"/>
        </w:rPr>
      </w:pPr>
    </w:p>
    <w:p w14:paraId="6BDEA6DC" w14:textId="39195F70" w:rsidR="00561F16" w:rsidRPr="004C485D" w:rsidRDefault="0010752E" w:rsidP="007E63E0">
      <w:pPr>
        <w:pStyle w:val="NoSpacing"/>
        <w:jc w:val="both"/>
        <w:rPr>
          <w:rFonts w:cstheme="minorHAnsi"/>
          <w:color w:val="A6A6A6" w:themeColor="background1" w:themeShade="A6"/>
        </w:rPr>
      </w:pPr>
      <w:r w:rsidRPr="004C485D">
        <w:rPr>
          <w:rFonts w:cstheme="minorHAnsi"/>
        </w:rPr>
        <w:t>On receipt of further clarification from NCGTC team, the current document will undergo revision.</w:t>
      </w:r>
    </w:p>
    <w:p w14:paraId="57B445C0" w14:textId="77777777" w:rsidR="00561F16" w:rsidRPr="004C485D" w:rsidRDefault="00561F16" w:rsidP="005D1B4D">
      <w:pPr>
        <w:pStyle w:val="NoSpacing"/>
        <w:rPr>
          <w:rFonts w:cstheme="minorHAnsi"/>
          <w:color w:val="A6A6A6" w:themeColor="background1" w:themeShade="A6"/>
        </w:rPr>
      </w:pPr>
    </w:p>
    <w:p w14:paraId="39E4AC18" w14:textId="77777777" w:rsidR="00561F16" w:rsidRPr="004C485D" w:rsidRDefault="00561F16" w:rsidP="005D1B4D">
      <w:pPr>
        <w:pStyle w:val="NoSpacing"/>
        <w:rPr>
          <w:rFonts w:cstheme="minorHAnsi"/>
          <w:color w:val="A6A6A6" w:themeColor="background1" w:themeShade="A6"/>
        </w:rPr>
      </w:pPr>
    </w:p>
    <w:p w14:paraId="14AAEA4A" w14:textId="77777777" w:rsidR="00561F16" w:rsidRPr="004C485D" w:rsidRDefault="00561F16" w:rsidP="005D1B4D">
      <w:pPr>
        <w:pStyle w:val="NoSpacing"/>
        <w:rPr>
          <w:rFonts w:cstheme="minorHAnsi"/>
          <w:color w:val="A6A6A6" w:themeColor="background1" w:themeShade="A6"/>
        </w:rPr>
      </w:pPr>
    </w:p>
    <w:p w14:paraId="7BEADCFD" w14:textId="77777777" w:rsidR="00561F16" w:rsidRPr="004C485D" w:rsidRDefault="00561F16" w:rsidP="005D1B4D">
      <w:pPr>
        <w:pStyle w:val="NoSpacing"/>
        <w:rPr>
          <w:rFonts w:cstheme="minorHAnsi"/>
          <w:color w:val="A6A6A6" w:themeColor="background1" w:themeShade="A6"/>
        </w:rPr>
      </w:pPr>
    </w:p>
    <w:p w14:paraId="7C2CDA61" w14:textId="77777777" w:rsidR="00561F16" w:rsidRPr="004C485D" w:rsidRDefault="00561F16" w:rsidP="005D1B4D">
      <w:pPr>
        <w:pStyle w:val="NoSpacing"/>
        <w:rPr>
          <w:rFonts w:cstheme="minorHAnsi"/>
          <w:color w:val="A6A6A6" w:themeColor="background1" w:themeShade="A6"/>
        </w:rPr>
      </w:pPr>
    </w:p>
    <w:p w14:paraId="5FC2C0D5" w14:textId="77777777" w:rsidR="00561F16" w:rsidRPr="004C485D" w:rsidRDefault="00561F16" w:rsidP="005D1B4D">
      <w:pPr>
        <w:pStyle w:val="NoSpacing"/>
        <w:rPr>
          <w:rFonts w:cstheme="minorHAnsi"/>
          <w:color w:val="A6A6A6" w:themeColor="background1" w:themeShade="A6"/>
        </w:rPr>
      </w:pPr>
    </w:p>
    <w:p w14:paraId="4D6CA67C" w14:textId="77777777" w:rsidR="00561F16" w:rsidRPr="004C485D" w:rsidRDefault="00561F16" w:rsidP="005D1B4D">
      <w:pPr>
        <w:pStyle w:val="NoSpacing"/>
        <w:rPr>
          <w:rFonts w:cstheme="minorHAnsi"/>
          <w:color w:val="A6A6A6" w:themeColor="background1" w:themeShade="A6"/>
        </w:rPr>
      </w:pPr>
    </w:p>
    <w:p w14:paraId="5C3BCD98" w14:textId="77777777" w:rsidR="00561F16" w:rsidRPr="004C485D" w:rsidRDefault="00561F16" w:rsidP="005D1B4D">
      <w:pPr>
        <w:pStyle w:val="NoSpacing"/>
        <w:rPr>
          <w:rFonts w:cstheme="minorHAnsi"/>
          <w:color w:val="A6A6A6" w:themeColor="background1" w:themeShade="A6"/>
        </w:rPr>
      </w:pPr>
    </w:p>
    <w:p w14:paraId="7D4B254B" w14:textId="77777777" w:rsidR="00561F16" w:rsidRPr="004C485D" w:rsidRDefault="00561F16" w:rsidP="005D1B4D">
      <w:pPr>
        <w:pStyle w:val="NoSpacing"/>
        <w:rPr>
          <w:rFonts w:cstheme="minorHAnsi"/>
          <w:color w:val="A6A6A6" w:themeColor="background1" w:themeShade="A6"/>
        </w:rPr>
      </w:pPr>
    </w:p>
    <w:p w14:paraId="46E2AFB9" w14:textId="77777777" w:rsidR="00561F16" w:rsidRPr="004C485D" w:rsidRDefault="00561F16" w:rsidP="005D1B4D">
      <w:pPr>
        <w:pStyle w:val="NoSpacing"/>
        <w:rPr>
          <w:rFonts w:cstheme="minorHAnsi"/>
          <w:color w:val="A6A6A6" w:themeColor="background1" w:themeShade="A6"/>
        </w:rPr>
      </w:pPr>
    </w:p>
    <w:p w14:paraId="017C2141" w14:textId="0725D7F2" w:rsidR="00561F16" w:rsidRPr="004C485D" w:rsidRDefault="00561F16" w:rsidP="005D1B4D">
      <w:pPr>
        <w:pStyle w:val="NoSpacing"/>
        <w:rPr>
          <w:rFonts w:cstheme="minorHAnsi"/>
          <w:color w:val="A6A6A6" w:themeColor="background1" w:themeShade="A6"/>
        </w:rPr>
      </w:pPr>
    </w:p>
    <w:p w14:paraId="51DA0FEB" w14:textId="5A7B53D0" w:rsidR="00D16D32" w:rsidRPr="004C485D" w:rsidRDefault="00D16D32" w:rsidP="005D1B4D">
      <w:pPr>
        <w:pStyle w:val="NoSpacing"/>
        <w:rPr>
          <w:rFonts w:cstheme="minorHAnsi"/>
          <w:color w:val="A6A6A6" w:themeColor="background1" w:themeShade="A6"/>
        </w:rPr>
      </w:pPr>
    </w:p>
    <w:p w14:paraId="484B48A6" w14:textId="6D1A1DFA" w:rsidR="00D16D32" w:rsidRPr="004C485D" w:rsidRDefault="00D16D32" w:rsidP="005D1B4D">
      <w:pPr>
        <w:pStyle w:val="NoSpacing"/>
        <w:rPr>
          <w:rFonts w:cstheme="minorHAnsi"/>
          <w:color w:val="A6A6A6" w:themeColor="background1" w:themeShade="A6"/>
        </w:rPr>
      </w:pPr>
    </w:p>
    <w:p w14:paraId="1DFCF9CE" w14:textId="21B66FEE" w:rsidR="00D16D32" w:rsidRPr="004C485D" w:rsidRDefault="00D16D32" w:rsidP="005D1B4D">
      <w:pPr>
        <w:pStyle w:val="NoSpacing"/>
        <w:rPr>
          <w:rFonts w:cstheme="minorHAnsi"/>
          <w:color w:val="A6A6A6" w:themeColor="background1" w:themeShade="A6"/>
        </w:rPr>
      </w:pPr>
    </w:p>
    <w:p w14:paraId="6EF0C431" w14:textId="525C0456" w:rsidR="00D16D32" w:rsidRPr="004C485D" w:rsidRDefault="00D16D32" w:rsidP="005D1B4D">
      <w:pPr>
        <w:pStyle w:val="NoSpacing"/>
        <w:rPr>
          <w:rFonts w:cstheme="minorHAnsi"/>
          <w:color w:val="A6A6A6" w:themeColor="background1" w:themeShade="A6"/>
        </w:rPr>
      </w:pPr>
    </w:p>
    <w:p w14:paraId="2F1F308F" w14:textId="53250C79" w:rsidR="00D16D32" w:rsidRPr="004C485D" w:rsidRDefault="00D16D32" w:rsidP="005D1B4D">
      <w:pPr>
        <w:pStyle w:val="NoSpacing"/>
        <w:rPr>
          <w:rFonts w:cstheme="minorHAnsi"/>
          <w:color w:val="A6A6A6" w:themeColor="background1" w:themeShade="A6"/>
        </w:rPr>
      </w:pPr>
    </w:p>
    <w:p w14:paraId="4F5C564C" w14:textId="6E34DAAB" w:rsidR="00D16D32" w:rsidRPr="004C485D" w:rsidRDefault="00D16D32" w:rsidP="005D1B4D">
      <w:pPr>
        <w:pStyle w:val="NoSpacing"/>
        <w:rPr>
          <w:rFonts w:cstheme="minorHAnsi"/>
          <w:color w:val="A6A6A6" w:themeColor="background1" w:themeShade="A6"/>
        </w:rPr>
      </w:pPr>
    </w:p>
    <w:p w14:paraId="7CB5C5E2" w14:textId="6260352C" w:rsidR="00D16D32" w:rsidRPr="004C485D" w:rsidRDefault="00D16D32" w:rsidP="005D1B4D">
      <w:pPr>
        <w:pStyle w:val="NoSpacing"/>
        <w:rPr>
          <w:rFonts w:cstheme="minorHAnsi"/>
          <w:color w:val="A6A6A6" w:themeColor="background1" w:themeShade="A6"/>
        </w:rPr>
      </w:pPr>
    </w:p>
    <w:p w14:paraId="005B59C8" w14:textId="5109E8E7" w:rsidR="00D16D32" w:rsidRPr="004C485D" w:rsidRDefault="00D16D32" w:rsidP="005D1B4D">
      <w:pPr>
        <w:pStyle w:val="NoSpacing"/>
        <w:rPr>
          <w:rFonts w:cstheme="minorHAnsi"/>
          <w:color w:val="A6A6A6" w:themeColor="background1" w:themeShade="A6"/>
        </w:rPr>
      </w:pPr>
    </w:p>
    <w:p w14:paraId="21F4E465" w14:textId="781F8109" w:rsidR="005D1B4D" w:rsidRPr="004C485D" w:rsidRDefault="005D1B4D" w:rsidP="005D1B4D">
      <w:pPr>
        <w:pStyle w:val="NoSpacing"/>
        <w:rPr>
          <w:rFonts w:cstheme="minorHAnsi"/>
          <w:color w:val="A6A6A6" w:themeColor="background1" w:themeShade="A6"/>
        </w:rPr>
      </w:pPr>
      <w:r w:rsidRPr="004C485D">
        <w:rPr>
          <w:rFonts w:cstheme="minorHAnsi"/>
          <w:color w:val="A6A6A6" w:themeColor="background1" w:themeShade="A6"/>
        </w:rPr>
        <w:t xml:space="preserve">Prepared </w:t>
      </w:r>
      <w:r w:rsidR="00112F60" w:rsidRPr="004C485D">
        <w:rPr>
          <w:rFonts w:cstheme="minorHAnsi"/>
          <w:color w:val="A6A6A6" w:themeColor="background1" w:themeShade="A6"/>
        </w:rPr>
        <w:t>b</w:t>
      </w:r>
      <w:r w:rsidRPr="004C485D">
        <w:rPr>
          <w:rFonts w:cstheme="minorHAnsi"/>
          <w:color w:val="A6A6A6" w:themeColor="background1" w:themeShade="A6"/>
        </w:rPr>
        <w:t>y Mastek Ltd. For National Credit Guarantee Trustee Company Ltd.</w:t>
      </w:r>
    </w:p>
    <w:p w14:paraId="217B2F26" w14:textId="4AEAC524" w:rsidR="00ED1170" w:rsidRPr="004C485D" w:rsidRDefault="005D1B4D" w:rsidP="005D1B4D">
      <w:pPr>
        <w:pStyle w:val="NoSpacing"/>
        <w:rPr>
          <w:rFonts w:cstheme="minorHAnsi"/>
          <w:color w:val="A6A6A6" w:themeColor="background1" w:themeShade="A6"/>
        </w:rPr>
      </w:pPr>
      <w:r w:rsidRPr="004C485D">
        <w:rPr>
          <w:rFonts w:cstheme="minorHAnsi"/>
          <w:color w:val="A6A6A6" w:themeColor="background1" w:themeShade="A6"/>
        </w:rPr>
        <w:t>Rights of this Document with National Credit Guarantee Trustee Company Ltd.</w:t>
      </w:r>
    </w:p>
    <w:sectPr w:rsidR="00ED1170" w:rsidRPr="004C485D" w:rsidSect="002D4926">
      <w:headerReference w:type="default" r:id="rId44"/>
      <w:footerReference w:type="defaul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74554" w14:textId="77777777" w:rsidR="008230B8" w:rsidRDefault="008230B8" w:rsidP="00F40904">
      <w:pPr>
        <w:spacing w:after="0" w:line="240" w:lineRule="auto"/>
      </w:pPr>
      <w:r>
        <w:separator/>
      </w:r>
    </w:p>
  </w:endnote>
  <w:endnote w:type="continuationSeparator" w:id="0">
    <w:p w14:paraId="0E00D655" w14:textId="77777777" w:rsidR="008230B8" w:rsidRDefault="008230B8" w:rsidP="00F40904">
      <w:pPr>
        <w:spacing w:after="0" w:line="240" w:lineRule="auto"/>
      </w:pPr>
      <w:r>
        <w:continuationSeparator/>
      </w:r>
    </w:p>
  </w:endnote>
  <w:endnote w:type="continuationNotice" w:id="1">
    <w:p w14:paraId="02DA3100" w14:textId="77777777" w:rsidR="008230B8" w:rsidRDefault="00823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4B7DA319" w:rsidR="00EE7AE4" w:rsidRPr="0029620B" w:rsidRDefault="00EE7AE4"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Pr>
                <w:b/>
                <w:bCs/>
                <w:noProof/>
                <w:sz w:val="20"/>
                <w:szCs w:val="20"/>
              </w:rPr>
              <w:t>25</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Pr>
                <w:b/>
                <w:bCs/>
                <w:noProof/>
                <w:sz w:val="20"/>
                <w:szCs w:val="20"/>
              </w:rPr>
              <w:t>27</w:t>
            </w:r>
            <w:r w:rsidRPr="0029620B">
              <w:rPr>
                <w:b/>
                <w:bCs/>
                <w:sz w:val="20"/>
                <w:szCs w:val="20"/>
              </w:rPr>
              <w:fldChar w:fldCharType="end"/>
            </w:r>
          </w:p>
        </w:sdtContent>
      </w:sdt>
    </w:sdtContent>
  </w:sdt>
  <w:p w14:paraId="6F8AA623" w14:textId="77777777" w:rsidR="00EE7AE4" w:rsidRDefault="00EE7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832D3" w14:textId="77777777" w:rsidR="008230B8" w:rsidRDefault="008230B8" w:rsidP="00F40904">
      <w:pPr>
        <w:spacing w:after="0" w:line="240" w:lineRule="auto"/>
      </w:pPr>
      <w:r>
        <w:separator/>
      </w:r>
    </w:p>
  </w:footnote>
  <w:footnote w:type="continuationSeparator" w:id="0">
    <w:p w14:paraId="50BF94B0" w14:textId="77777777" w:rsidR="008230B8" w:rsidRDefault="008230B8" w:rsidP="00F40904">
      <w:pPr>
        <w:spacing w:after="0" w:line="240" w:lineRule="auto"/>
      </w:pPr>
      <w:r>
        <w:continuationSeparator/>
      </w:r>
    </w:p>
  </w:footnote>
  <w:footnote w:type="continuationNotice" w:id="1">
    <w:p w14:paraId="0D9563B6" w14:textId="77777777" w:rsidR="008230B8" w:rsidRDefault="008230B8">
      <w:pPr>
        <w:spacing w:after="0" w:line="240" w:lineRule="auto"/>
      </w:pPr>
    </w:p>
  </w:footnote>
  <w:footnote w:id="2">
    <w:p w14:paraId="78268199" w14:textId="665208F8" w:rsidR="00EE7AE4" w:rsidRDefault="00EE7AE4" w:rsidP="00A2140B">
      <w:r w:rsidRPr="00CB278A">
        <w:t>Post Claim Recoveries will be available after claim final settlement also. Thus No Rejection for such</w:t>
      </w:r>
      <w:r w:rsidRPr="00A86EFF">
        <w:t xml:space="preserve"> situation.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C08CA" w14:textId="777F4D01" w:rsidR="00EE7AE4" w:rsidRPr="0045634A" w:rsidRDefault="00EE7AE4" w:rsidP="0045634A">
    <w:pPr>
      <w:pStyle w:val="Header"/>
      <w:rPr>
        <w:sz w:val="20"/>
        <w:szCs w:val="20"/>
      </w:rPr>
    </w:pPr>
    <w:r>
      <w:rPr>
        <w:noProof/>
        <w:lang w:val="en-IN" w:eastAsia="en-IN"/>
      </w:rPr>
      <w:drawing>
        <wp:anchor distT="0" distB="0" distL="114300" distR="114300" simplePos="0" relativeHeight="251658240" behindDoc="0" locked="0" layoutInCell="1" allowOverlap="1" wp14:anchorId="69BA258F" wp14:editId="4382BA65">
          <wp:simplePos x="0" y="0"/>
          <wp:positionH relativeFrom="column">
            <wp:posOffset>5276850</wp:posOffset>
          </wp:positionH>
          <wp:positionV relativeFrom="paragraph">
            <wp:posOffset>-219075</wp:posOffset>
          </wp:positionV>
          <wp:extent cx="723900" cy="5143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r="48323" b="-14894"/>
                  <a:stretch/>
                </pic:blipFill>
                <pic:spPr bwMode="auto">
                  <a:xfrm>
                    <a:off x="0" y="0"/>
                    <a:ext cx="723900"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3B03B1" w14:textId="50C01611" w:rsidR="00EE7AE4" w:rsidRPr="0029620B" w:rsidRDefault="00EE7AE4" w:rsidP="0045634A">
    <w:pPr>
      <w:pStyle w:val="Header"/>
      <w:rPr>
        <w:sz w:val="20"/>
        <w:szCs w:val="20"/>
      </w:rPr>
    </w:pPr>
    <w:r w:rsidRPr="009F4E09">
      <w:rPr>
        <w:sz w:val="20"/>
        <w:szCs w:val="20"/>
      </w:rPr>
      <w:t>Claims</w:t>
    </w:r>
    <w:r>
      <w:rPr>
        <w:sz w:val="20"/>
        <w:szCs w:val="20"/>
      </w:rPr>
      <w:t xml:space="preserve">, </w:t>
    </w:r>
    <w:r w:rsidRPr="009F4E09">
      <w:rPr>
        <w:sz w:val="20"/>
        <w:szCs w:val="20"/>
      </w:rPr>
      <w:t>Recoveries</w:t>
    </w:r>
    <w:r>
      <w:rPr>
        <w:sz w:val="20"/>
        <w:szCs w:val="20"/>
      </w:rPr>
      <w:t xml:space="preserve"> &amp; Refund</w:t>
    </w:r>
    <w:r w:rsidRPr="009F4E09">
      <w:rPr>
        <w:sz w:val="20"/>
        <w:szCs w:val="20"/>
      </w:rPr>
      <w:t xml:space="preserve"> for </w:t>
    </w:r>
    <w:r>
      <w:rPr>
        <w:sz w:val="20"/>
        <w:szCs w:val="20"/>
      </w:rPr>
      <w:t>Skill</w:t>
    </w:r>
    <w:r w:rsidRPr="009F4E09">
      <w:rPr>
        <w:sz w:val="20"/>
        <w:szCs w:val="20"/>
      </w:rPr>
      <w:t xml:space="preserve"> Loan Scheme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B47"/>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778A"/>
    <w:multiLevelType w:val="hybridMultilevel"/>
    <w:tmpl w:val="E95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B37D1"/>
    <w:multiLevelType w:val="hybridMultilevel"/>
    <w:tmpl w:val="F62E06EC"/>
    <w:lvl w:ilvl="0" w:tplc="0409001B">
      <w:start w:val="1"/>
      <w:numFmt w:val="lowerRoman"/>
      <w:lvlText w:val="%1."/>
      <w:lvlJc w:val="right"/>
      <w:pPr>
        <w:ind w:left="216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26AA0"/>
    <w:multiLevelType w:val="hybridMultilevel"/>
    <w:tmpl w:val="F62E06EC"/>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607E33"/>
    <w:multiLevelType w:val="multilevel"/>
    <w:tmpl w:val="5E16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E4C49"/>
    <w:multiLevelType w:val="hybridMultilevel"/>
    <w:tmpl w:val="A2ECC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D0841"/>
    <w:multiLevelType w:val="hybridMultilevel"/>
    <w:tmpl w:val="AB72EA5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03D4A0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C5567"/>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AB79CE"/>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886DBC"/>
    <w:multiLevelType w:val="multilevel"/>
    <w:tmpl w:val="3E66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05E95"/>
    <w:multiLevelType w:val="hybridMultilevel"/>
    <w:tmpl w:val="75D87B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03C8F"/>
    <w:multiLevelType w:val="multilevel"/>
    <w:tmpl w:val="F1B0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91EB0"/>
    <w:multiLevelType w:val="hybridMultilevel"/>
    <w:tmpl w:val="E6CCA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54A15B56"/>
    <w:multiLevelType w:val="multilevel"/>
    <w:tmpl w:val="58D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0198C"/>
    <w:multiLevelType w:val="hybridMultilevel"/>
    <w:tmpl w:val="A4EECB5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222A97"/>
    <w:multiLevelType w:val="hybridMultilevel"/>
    <w:tmpl w:val="4108432C"/>
    <w:lvl w:ilvl="0" w:tplc="1310A2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B2C7D4E"/>
    <w:multiLevelType w:val="multilevel"/>
    <w:tmpl w:val="E85A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742DC"/>
    <w:multiLevelType w:val="multilevel"/>
    <w:tmpl w:val="6AA6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3776C"/>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3F5C18"/>
    <w:multiLevelType w:val="hybridMultilevel"/>
    <w:tmpl w:val="5C22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08403F"/>
    <w:multiLevelType w:val="hybridMultilevel"/>
    <w:tmpl w:val="48DC794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E64366"/>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A7FFA"/>
    <w:multiLevelType w:val="multilevel"/>
    <w:tmpl w:val="014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C40FB"/>
    <w:multiLevelType w:val="multilevel"/>
    <w:tmpl w:val="5AF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372F5"/>
    <w:multiLevelType w:val="hybridMultilevel"/>
    <w:tmpl w:val="F62E06EC"/>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1535F"/>
    <w:multiLevelType w:val="multilevel"/>
    <w:tmpl w:val="3C9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941169">
    <w:abstractNumId w:val="17"/>
  </w:num>
  <w:num w:numId="2" w16cid:durableId="936716257">
    <w:abstractNumId w:val="10"/>
  </w:num>
  <w:num w:numId="3" w16cid:durableId="828133108">
    <w:abstractNumId w:val="24"/>
  </w:num>
  <w:num w:numId="4" w16cid:durableId="725177113">
    <w:abstractNumId w:val="26"/>
  </w:num>
  <w:num w:numId="5" w16cid:durableId="1524171387">
    <w:abstractNumId w:val="32"/>
  </w:num>
  <w:num w:numId="6" w16cid:durableId="1121800408">
    <w:abstractNumId w:val="20"/>
  </w:num>
  <w:num w:numId="7" w16cid:durableId="2055077920">
    <w:abstractNumId w:val="1"/>
  </w:num>
  <w:num w:numId="8" w16cid:durableId="1566141451">
    <w:abstractNumId w:val="7"/>
  </w:num>
  <w:num w:numId="9" w16cid:durableId="1587574255">
    <w:abstractNumId w:val="3"/>
  </w:num>
  <w:num w:numId="10" w16cid:durableId="408040895">
    <w:abstractNumId w:val="25"/>
  </w:num>
  <w:num w:numId="11" w16cid:durableId="892736071">
    <w:abstractNumId w:val="11"/>
  </w:num>
  <w:num w:numId="12" w16cid:durableId="1861415">
    <w:abstractNumId w:val="27"/>
  </w:num>
  <w:num w:numId="13" w16cid:durableId="555169711">
    <w:abstractNumId w:val="0"/>
  </w:num>
  <w:num w:numId="14" w16cid:durableId="2068262983">
    <w:abstractNumId w:val="6"/>
  </w:num>
  <w:num w:numId="15" w16cid:durableId="990864754">
    <w:abstractNumId w:val="14"/>
  </w:num>
  <w:num w:numId="16" w16cid:durableId="1260407567">
    <w:abstractNumId w:val="12"/>
  </w:num>
  <w:num w:numId="17" w16cid:durableId="233468462">
    <w:abstractNumId w:val="28"/>
  </w:num>
  <w:num w:numId="18" w16cid:durableId="1227570835">
    <w:abstractNumId w:val="9"/>
  </w:num>
  <w:num w:numId="19" w16cid:durableId="1035077029">
    <w:abstractNumId w:val="19"/>
  </w:num>
  <w:num w:numId="20" w16cid:durableId="321130225">
    <w:abstractNumId w:val="21"/>
  </w:num>
  <w:num w:numId="21" w16cid:durableId="105930546">
    <w:abstractNumId w:val="29"/>
  </w:num>
  <w:num w:numId="22" w16cid:durableId="1914393567">
    <w:abstractNumId w:val="30"/>
  </w:num>
  <w:num w:numId="23" w16cid:durableId="489751755">
    <w:abstractNumId w:val="18"/>
  </w:num>
  <w:num w:numId="24" w16cid:durableId="1911958926">
    <w:abstractNumId w:val="23"/>
  </w:num>
  <w:num w:numId="25" w16cid:durableId="799998401">
    <w:abstractNumId w:val="13"/>
  </w:num>
  <w:num w:numId="26" w16cid:durableId="29307693">
    <w:abstractNumId w:val="33"/>
  </w:num>
  <w:num w:numId="27" w16cid:durableId="1035351741">
    <w:abstractNumId w:val="15"/>
  </w:num>
  <w:num w:numId="28" w16cid:durableId="1774283207">
    <w:abstractNumId w:val="22"/>
  </w:num>
  <w:num w:numId="29" w16cid:durableId="1507087718">
    <w:abstractNumId w:val="5"/>
  </w:num>
  <w:num w:numId="30" w16cid:durableId="128788582">
    <w:abstractNumId w:val="16"/>
  </w:num>
  <w:num w:numId="31" w16cid:durableId="1836144695">
    <w:abstractNumId w:val="8"/>
  </w:num>
  <w:num w:numId="32" w16cid:durableId="167139216">
    <w:abstractNumId w:val="2"/>
  </w:num>
  <w:num w:numId="33" w16cid:durableId="1677878895">
    <w:abstractNumId w:val="31"/>
  </w:num>
  <w:num w:numId="34" w16cid:durableId="1843810020">
    <w:abstractNumId w:val="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ndan Chandel">
    <w15:presenceInfo w15:providerId="AD" w15:userId="S::chandan.chandel@pathinfotech.com::49183cdf-f3a4-4bde-8133-78fcd5d8c9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1F64"/>
    <w:rsid w:val="000021C3"/>
    <w:rsid w:val="00002F00"/>
    <w:rsid w:val="000030FA"/>
    <w:rsid w:val="00003141"/>
    <w:rsid w:val="00003A7B"/>
    <w:rsid w:val="00003D65"/>
    <w:rsid w:val="0000463E"/>
    <w:rsid w:val="000060CD"/>
    <w:rsid w:val="00012023"/>
    <w:rsid w:val="00012119"/>
    <w:rsid w:val="00012208"/>
    <w:rsid w:val="00012E84"/>
    <w:rsid w:val="000140F7"/>
    <w:rsid w:val="000156EB"/>
    <w:rsid w:val="00015753"/>
    <w:rsid w:val="00017E63"/>
    <w:rsid w:val="00020351"/>
    <w:rsid w:val="00020979"/>
    <w:rsid w:val="00021A51"/>
    <w:rsid w:val="000231F8"/>
    <w:rsid w:val="00023789"/>
    <w:rsid w:val="00023CFA"/>
    <w:rsid w:val="0002753A"/>
    <w:rsid w:val="00031DFD"/>
    <w:rsid w:val="000342C0"/>
    <w:rsid w:val="000344A9"/>
    <w:rsid w:val="000346C9"/>
    <w:rsid w:val="00035D4F"/>
    <w:rsid w:val="000366E8"/>
    <w:rsid w:val="000421F4"/>
    <w:rsid w:val="00042946"/>
    <w:rsid w:val="00043226"/>
    <w:rsid w:val="00047548"/>
    <w:rsid w:val="00047FAB"/>
    <w:rsid w:val="000500B5"/>
    <w:rsid w:val="00055334"/>
    <w:rsid w:val="00057236"/>
    <w:rsid w:val="00057BFD"/>
    <w:rsid w:val="00060B56"/>
    <w:rsid w:val="0006204F"/>
    <w:rsid w:val="0006350F"/>
    <w:rsid w:val="0006620C"/>
    <w:rsid w:val="0006778F"/>
    <w:rsid w:val="000704D0"/>
    <w:rsid w:val="0007051A"/>
    <w:rsid w:val="00071816"/>
    <w:rsid w:val="00073A7A"/>
    <w:rsid w:val="00075C13"/>
    <w:rsid w:val="00077C9C"/>
    <w:rsid w:val="00080992"/>
    <w:rsid w:val="00080B98"/>
    <w:rsid w:val="0008192E"/>
    <w:rsid w:val="000820F8"/>
    <w:rsid w:val="000824FC"/>
    <w:rsid w:val="00082C87"/>
    <w:rsid w:val="00083219"/>
    <w:rsid w:val="00083FFD"/>
    <w:rsid w:val="00086660"/>
    <w:rsid w:val="00087448"/>
    <w:rsid w:val="000874EF"/>
    <w:rsid w:val="000910DD"/>
    <w:rsid w:val="00091810"/>
    <w:rsid w:val="00091C64"/>
    <w:rsid w:val="00093043"/>
    <w:rsid w:val="00093E9F"/>
    <w:rsid w:val="0009451A"/>
    <w:rsid w:val="00094689"/>
    <w:rsid w:val="0009563C"/>
    <w:rsid w:val="00096683"/>
    <w:rsid w:val="000A222D"/>
    <w:rsid w:val="000A29BE"/>
    <w:rsid w:val="000A330A"/>
    <w:rsid w:val="000A4045"/>
    <w:rsid w:val="000A5118"/>
    <w:rsid w:val="000A5A44"/>
    <w:rsid w:val="000A5ED0"/>
    <w:rsid w:val="000B451A"/>
    <w:rsid w:val="000B6545"/>
    <w:rsid w:val="000B7388"/>
    <w:rsid w:val="000B7B0C"/>
    <w:rsid w:val="000B7B43"/>
    <w:rsid w:val="000C068E"/>
    <w:rsid w:val="000C0E04"/>
    <w:rsid w:val="000C3DDD"/>
    <w:rsid w:val="000C44B3"/>
    <w:rsid w:val="000C5A85"/>
    <w:rsid w:val="000C5E83"/>
    <w:rsid w:val="000C61B5"/>
    <w:rsid w:val="000C75CD"/>
    <w:rsid w:val="000D01E7"/>
    <w:rsid w:val="000D0E50"/>
    <w:rsid w:val="000D2A89"/>
    <w:rsid w:val="000D5221"/>
    <w:rsid w:val="000D63E8"/>
    <w:rsid w:val="000D6532"/>
    <w:rsid w:val="000D6681"/>
    <w:rsid w:val="000E144E"/>
    <w:rsid w:val="000F0F32"/>
    <w:rsid w:val="000F14CF"/>
    <w:rsid w:val="000F3B0A"/>
    <w:rsid w:val="000F60A0"/>
    <w:rsid w:val="000F6912"/>
    <w:rsid w:val="000F6A85"/>
    <w:rsid w:val="00101917"/>
    <w:rsid w:val="00102B0D"/>
    <w:rsid w:val="00102D60"/>
    <w:rsid w:val="00105ECF"/>
    <w:rsid w:val="00106523"/>
    <w:rsid w:val="001074E5"/>
    <w:rsid w:val="0010752E"/>
    <w:rsid w:val="001101A4"/>
    <w:rsid w:val="00111000"/>
    <w:rsid w:val="00112F60"/>
    <w:rsid w:val="00115540"/>
    <w:rsid w:val="001168C6"/>
    <w:rsid w:val="00116EC0"/>
    <w:rsid w:val="00117060"/>
    <w:rsid w:val="00120490"/>
    <w:rsid w:val="00121986"/>
    <w:rsid w:val="00123136"/>
    <w:rsid w:val="0012315D"/>
    <w:rsid w:val="001233B5"/>
    <w:rsid w:val="00123998"/>
    <w:rsid w:val="00123AB9"/>
    <w:rsid w:val="00124453"/>
    <w:rsid w:val="00124607"/>
    <w:rsid w:val="00124E9C"/>
    <w:rsid w:val="0012567B"/>
    <w:rsid w:val="00126E96"/>
    <w:rsid w:val="00131308"/>
    <w:rsid w:val="00131EBA"/>
    <w:rsid w:val="001336CB"/>
    <w:rsid w:val="00135530"/>
    <w:rsid w:val="00136C3E"/>
    <w:rsid w:val="00140910"/>
    <w:rsid w:val="00142449"/>
    <w:rsid w:val="00146D71"/>
    <w:rsid w:val="00150453"/>
    <w:rsid w:val="001529BB"/>
    <w:rsid w:val="001533E4"/>
    <w:rsid w:val="0015348A"/>
    <w:rsid w:val="00153829"/>
    <w:rsid w:val="001560D3"/>
    <w:rsid w:val="00157F6C"/>
    <w:rsid w:val="001601C2"/>
    <w:rsid w:val="0016105E"/>
    <w:rsid w:val="0016252E"/>
    <w:rsid w:val="00162B7A"/>
    <w:rsid w:val="001637F7"/>
    <w:rsid w:val="00165448"/>
    <w:rsid w:val="00166909"/>
    <w:rsid w:val="001678F1"/>
    <w:rsid w:val="00170957"/>
    <w:rsid w:val="0017144A"/>
    <w:rsid w:val="001740CD"/>
    <w:rsid w:val="0017448C"/>
    <w:rsid w:val="001756AB"/>
    <w:rsid w:val="00175D12"/>
    <w:rsid w:val="00180143"/>
    <w:rsid w:val="00181000"/>
    <w:rsid w:val="001839BF"/>
    <w:rsid w:val="00185B81"/>
    <w:rsid w:val="00186AC0"/>
    <w:rsid w:val="001907F5"/>
    <w:rsid w:val="00195789"/>
    <w:rsid w:val="001A0534"/>
    <w:rsid w:val="001A0FEC"/>
    <w:rsid w:val="001A3E88"/>
    <w:rsid w:val="001A40C2"/>
    <w:rsid w:val="001A6AF8"/>
    <w:rsid w:val="001B4DCA"/>
    <w:rsid w:val="001B5929"/>
    <w:rsid w:val="001B6376"/>
    <w:rsid w:val="001B70F4"/>
    <w:rsid w:val="001B7828"/>
    <w:rsid w:val="001C197C"/>
    <w:rsid w:val="001C2A19"/>
    <w:rsid w:val="001C5EA0"/>
    <w:rsid w:val="001D0908"/>
    <w:rsid w:val="001D14AA"/>
    <w:rsid w:val="001D18B2"/>
    <w:rsid w:val="001D2CC8"/>
    <w:rsid w:val="001D2F96"/>
    <w:rsid w:val="001D66C1"/>
    <w:rsid w:val="001D6FEB"/>
    <w:rsid w:val="001D72AF"/>
    <w:rsid w:val="001E1D67"/>
    <w:rsid w:val="001E3081"/>
    <w:rsid w:val="001E3279"/>
    <w:rsid w:val="001E344A"/>
    <w:rsid w:val="001E6031"/>
    <w:rsid w:val="001E6337"/>
    <w:rsid w:val="001E6557"/>
    <w:rsid w:val="001E6840"/>
    <w:rsid w:val="001E7507"/>
    <w:rsid w:val="001F0E63"/>
    <w:rsid w:val="001F1C70"/>
    <w:rsid w:val="001F2402"/>
    <w:rsid w:val="001F33A0"/>
    <w:rsid w:val="001F5399"/>
    <w:rsid w:val="001F7BF3"/>
    <w:rsid w:val="00203571"/>
    <w:rsid w:val="002056AC"/>
    <w:rsid w:val="00205F99"/>
    <w:rsid w:val="00207363"/>
    <w:rsid w:val="002075FF"/>
    <w:rsid w:val="0021061A"/>
    <w:rsid w:val="002110A5"/>
    <w:rsid w:val="00220C34"/>
    <w:rsid w:val="00220FC3"/>
    <w:rsid w:val="0022174D"/>
    <w:rsid w:val="00221755"/>
    <w:rsid w:val="00221F17"/>
    <w:rsid w:val="00222049"/>
    <w:rsid w:val="00224707"/>
    <w:rsid w:val="00225BAB"/>
    <w:rsid w:val="00230524"/>
    <w:rsid w:val="0023143C"/>
    <w:rsid w:val="00231549"/>
    <w:rsid w:val="00231C89"/>
    <w:rsid w:val="00232C4F"/>
    <w:rsid w:val="00232F7E"/>
    <w:rsid w:val="002343A5"/>
    <w:rsid w:val="0023537E"/>
    <w:rsid w:val="00237714"/>
    <w:rsid w:val="002500F6"/>
    <w:rsid w:val="00250DB8"/>
    <w:rsid w:val="00253715"/>
    <w:rsid w:val="0025527F"/>
    <w:rsid w:val="00255C0C"/>
    <w:rsid w:val="002567EB"/>
    <w:rsid w:val="00260D25"/>
    <w:rsid w:val="00260E45"/>
    <w:rsid w:val="0026233E"/>
    <w:rsid w:val="00262AE4"/>
    <w:rsid w:val="00262D5D"/>
    <w:rsid w:val="00263795"/>
    <w:rsid w:val="00263B9D"/>
    <w:rsid w:val="00264284"/>
    <w:rsid w:val="00267AC2"/>
    <w:rsid w:val="00267EFF"/>
    <w:rsid w:val="00271AA5"/>
    <w:rsid w:val="002743CA"/>
    <w:rsid w:val="0027532D"/>
    <w:rsid w:val="002766FD"/>
    <w:rsid w:val="00277569"/>
    <w:rsid w:val="00277CD7"/>
    <w:rsid w:val="0028009D"/>
    <w:rsid w:val="00282ABC"/>
    <w:rsid w:val="0028419A"/>
    <w:rsid w:val="002856AF"/>
    <w:rsid w:val="002871D6"/>
    <w:rsid w:val="002876FB"/>
    <w:rsid w:val="0028784B"/>
    <w:rsid w:val="00290615"/>
    <w:rsid w:val="00291CFA"/>
    <w:rsid w:val="00292724"/>
    <w:rsid w:val="00292F7B"/>
    <w:rsid w:val="00293848"/>
    <w:rsid w:val="00293D9A"/>
    <w:rsid w:val="00295AAE"/>
    <w:rsid w:val="0029620B"/>
    <w:rsid w:val="002963EC"/>
    <w:rsid w:val="002970AC"/>
    <w:rsid w:val="002975BE"/>
    <w:rsid w:val="002A048D"/>
    <w:rsid w:val="002A10B3"/>
    <w:rsid w:val="002A1535"/>
    <w:rsid w:val="002A3A05"/>
    <w:rsid w:val="002A5B07"/>
    <w:rsid w:val="002B1987"/>
    <w:rsid w:val="002B2311"/>
    <w:rsid w:val="002B4320"/>
    <w:rsid w:val="002B52A7"/>
    <w:rsid w:val="002B59F6"/>
    <w:rsid w:val="002B61AC"/>
    <w:rsid w:val="002B7635"/>
    <w:rsid w:val="002C0E8E"/>
    <w:rsid w:val="002C143D"/>
    <w:rsid w:val="002C17B8"/>
    <w:rsid w:val="002C32E8"/>
    <w:rsid w:val="002C4F38"/>
    <w:rsid w:val="002C622F"/>
    <w:rsid w:val="002C72FF"/>
    <w:rsid w:val="002D161F"/>
    <w:rsid w:val="002D1800"/>
    <w:rsid w:val="002D1840"/>
    <w:rsid w:val="002D2E54"/>
    <w:rsid w:val="002D4725"/>
    <w:rsid w:val="002D4926"/>
    <w:rsid w:val="002D58E6"/>
    <w:rsid w:val="002D781F"/>
    <w:rsid w:val="002D79D5"/>
    <w:rsid w:val="002E1018"/>
    <w:rsid w:val="002E2227"/>
    <w:rsid w:val="002E27AE"/>
    <w:rsid w:val="002E3B5E"/>
    <w:rsid w:val="002E4C67"/>
    <w:rsid w:val="002E6081"/>
    <w:rsid w:val="002E68F5"/>
    <w:rsid w:val="002E70C0"/>
    <w:rsid w:val="002E7886"/>
    <w:rsid w:val="002F0FD5"/>
    <w:rsid w:val="002F1D00"/>
    <w:rsid w:val="002F1EF4"/>
    <w:rsid w:val="002F3E1C"/>
    <w:rsid w:val="002F6DF2"/>
    <w:rsid w:val="002F6E88"/>
    <w:rsid w:val="003022DD"/>
    <w:rsid w:val="0030382C"/>
    <w:rsid w:val="003047AC"/>
    <w:rsid w:val="00306624"/>
    <w:rsid w:val="003066D9"/>
    <w:rsid w:val="00306EE5"/>
    <w:rsid w:val="00311DF9"/>
    <w:rsid w:val="003122CB"/>
    <w:rsid w:val="00313B46"/>
    <w:rsid w:val="003144B7"/>
    <w:rsid w:val="0031498E"/>
    <w:rsid w:val="003166DC"/>
    <w:rsid w:val="003202CF"/>
    <w:rsid w:val="00320659"/>
    <w:rsid w:val="00322534"/>
    <w:rsid w:val="00323ACA"/>
    <w:rsid w:val="00325016"/>
    <w:rsid w:val="003263B0"/>
    <w:rsid w:val="00326656"/>
    <w:rsid w:val="003270C2"/>
    <w:rsid w:val="0032783C"/>
    <w:rsid w:val="00330724"/>
    <w:rsid w:val="00330F12"/>
    <w:rsid w:val="00336681"/>
    <w:rsid w:val="0034034B"/>
    <w:rsid w:val="0034298E"/>
    <w:rsid w:val="0034429E"/>
    <w:rsid w:val="0034473D"/>
    <w:rsid w:val="00344CE3"/>
    <w:rsid w:val="00344D99"/>
    <w:rsid w:val="00347E74"/>
    <w:rsid w:val="00350948"/>
    <w:rsid w:val="00351CDF"/>
    <w:rsid w:val="003546D5"/>
    <w:rsid w:val="003549F1"/>
    <w:rsid w:val="00355187"/>
    <w:rsid w:val="00355483"/>
    <w:rsid w:val="003559A9"/>
    <w:rsid w:val="00356351"/>
    <w:rsid w:val="0036250B"/>
    <w:rsid w:val="00363581"/>
    <w:rsid w:val="00363915"/>
    <w:rsid w:val="00364931"/>
    <w:rsid w:val="0036507D"/>
    <w:rsid w:val="00372B27"/>
    <w:rsid w:val="00375977"/>
    <w:rsid w:val="003762AB"/>
    <w:rsid w:val="003814BB"/>
    <w:rsid w:val="00381C98"/>
    <w:rsid w:val="00384DC5"/>
    <w:rsid w:val="003854C3"/>
    <w:rsid w:val="003867E9"/>
    <w:rsid w:val="00387685"/>
    <w:rsid w:val="003876E6"/>
    <w:rsid w:val="003904EF"/>
    <w:rsid w:val="003910CF"/>
    <w:rsid w:val="00391483"/>
    <w:rsid w:val="00393DC7"/>
    <w:rsid w:val="00393F68"/>
    <w:rsid w:val="0039401A"/>
    <w:rsid w:val="00396113"/>
    <w:rsid w:val="003A1022"/>
    <w:rsid w:val="003A10EC"/>
    <w:rsid w:val="003A2F0B"/>
    <w:rsid w:val="003A4671"/>
    <w:rsid w:val="003A4A66"/>
    <w:rsid w:val="003A4F5F"/>
    <w:rsid w:val="003A648E"/>
    <w:rsid w:val="003A6F63"/>
    <w:rsid w:val="003B19CC"/>
    <w:rsid w:val="003B38B0"/>
    <w:rsid w:val="003B41F5"/>
    <w:rsid w:val="003B5539"/>
    <w:rsid w:val="003B5E90"/>
    <w:rsid w:val="003B7422"/>
    <w:rsid w:val="003C1CB7"/>
    <w:rsid w:val="003C613F"/>
    <w:rsid w:val="003C73EB"/>
    <w:rsid w:val="003D0A83"/>
    <w:rsid w:val="003D1616"/>
    <w:rsid w:val="003D2273"/>
    <w:rsid w:val="003D28F9"/>
    <w:rsid w:val="003D2B65"/>
    <w:rsid w:val="003D5BB0"/>
    <w:rsid w:val="003D7315"/>
    <w:rsid w:val="003D7E3F"/>
    <w:rsid w:val="003D7FD2"/>
    <w:rsid w:val="003E019B"/>
    <w:rsid w:val="003E0A64"/>
    <w:rsid w:val="003E283D"/>
    <w:rsid w:val="003E44D1"/>
    <w:rsid w:val="003E4D26"/>
    <w:rsid w:val="003E5E71"/>
    <w:rsid w:val="003F0CF5"/>
    <w:rsid w:val="003F1417"/>
    <w:rsid w:val="003F244B"/>
    <w:rsid w:val="003F2978"/>
    <w:rsid w:val="003F3BDD"/>
    <w:rsid w:val="003F5C33"/>
    <w:rsid w:val="003F6EC4"/>
    <w:rsid w:val="003F7BF4"/>
    <w:rsid w:val="003F7C64"/>
    <w:rsid w:val="003F7EB9"/>
    <w:rsid w:val="00400080"/>
    <w:rsid w:val="00401D66"/>
    <w:rsid w:val="00402857"/>
    <w:rsid w:val="00402B2C"/>
    <w:rsid w:val="00402CD2"/>
    <w:rsid w:val="00403CA1"/>
    <w:rsid w:val="00405487"/>
    <w:rsid w:val="00405E7E"/>
    <w:rsid w:val="00407838"/>
    <w:rsid w:val="00410CE7"/>
    <w:rsid w:val="004130C9"/>
    <w:rsid w:val="00414837"/>
    <w:rsid w:val="00417B54"/>
    <w:rsid w:val="0042116A"/>
    <w:rsid w:val="004238D7"/>
    <w:rsid w:val="0042514A"/>
    <w:rsid w:val="004259D7"/>
    <w:rsid w:val="004269FC"/>
    <w:rsid w:val="00427CC1"/>
    <w:rsid w:val="00431B22"/>
    <w:rsid w:val="004331C1"/>
    <w:rsid w:val="00433E24"/>
    <w:rsid w:val="00436855"/>
    <w:rsid w:val="004378DD"/>
    <w:rsid w:val="0044043E"/>
    <w:rsid w:val="00442835"/>
    <w:rsid w:val="00442A51"/>
    <w:rsid w:val="00443D3D"/>
    <w:rsid w:val="004441AA"/>
    <w:rsid w:val="00445107"/>
    <w:rsid w:val="00445F9E"/>
    <w:rsid w:val="00446F43"/>
    <w:rsid w:val="0044749C"/>
    <w:rsid w:val="004529E0"/>
    <w:rsid w:val="004552DD"/>
    <w:rsid w:val="0045634A"/>
    <w:rsid w:val="0045642F"/>
    <w:rsid w:val="00456584"/>
    <w:rsid w:val="00456C30"/>
    <w:rsid w:val="00460320"/>
    <w:rsid w:val="004621FF"/>
    <w:rsid w:val="0046266C"/>
    <w:rsid w:val="00462B2F"/>
    <w:rsid w:val="00465A40"/>
    <w:rsid w:val="00465A76"/>
    <w:rsid w:val="004667C6"/>
    <w:rsid w:val="004670A5"/>
    <w:rsid w:val="00471BBD"/>
    <w:rsid w:val="00472A9D"/>
    <w:rsid w:val="00473062"/>
    <w:rsid w:val="00476AA1"/>
    <w:rsid w:val="00481B06"/>
    <w:rsid w:val="004822F9"/>
    <w:rsid w:val="00485A0D"/>
    <w:rsid w:val="00486D1D"/>
    <w:rsid w:val="00487148"/>
    <w:rsid w:val="00487B5C"/>
    <w:rsid w:val="00490391"/>
    <w:rsid w:val="00491FBD"/>
    <w:rsid w:val="00493639"/>
    <w:rsid w:val="0049418A"/>
    <w:rsid w:val="00494855"/>
    <w:rsid w:val="00495091"/>
    <w:rsid w:val="004969C7"/>
    <w:rsid w:val="004A0CB4"/>
    <w:rsid w:val="004A1DDB"/>
    <w:rsid w:val="004A3A44"/>
    <w:rsid w:val="004A763F"/>
    <w:rsid w:val="004A765B"/>
    <w:rsid w:val="004B3DDA"/>
    <w:rsid w:val="004B6B60"/>
    <w:rsid w:val="004C3A70"/>
    <w:rsid w:val="004C485D"/>
    <w:rsid w:val="004C4863"/>
    <w:rsid w:val="004C7104"/>
    <w:rsid w:val="004C7F56"/>
    <w:rsid w:val="004D06A1"/>
    <w:rsid w:val="004D0C7A"/>
    <w:rsid w:val="004D2158"/>
    <w:rsid w:val="004D36FA"/>
    <w:rsid w:val="004D453A"/>
    <w:rsid w:val="004D5856"/>
    <w:rsid w:val="004E0AF0"/>
    <w:rsid w:val="004E1AD8"/>
    <w:rsid w:val="004E235D"/>
    <w:rsid w:val="004E6CC8"/>
    <w:rsid w:val="004E773F"/>
    <w:rsid w:val="004E7D1F"/>
    <w:rsid w:val="004F10A3"/>
    <w:rsid w:val="004F18BF"/>
    <w:rsid w:val="004F2CAA"/>
    <w:rsid w:val="004F392B"/>
    <w:rsid w:val="004F3B71"/>
    <w:rsid w:val="004F435E"/>
    <w:rsid w:val="004F4381"/>
    <w:rsid w:val="004F50B9"/>
    <w:rsid w:val="004F5273"/>
    <w:rsid w:val="004F52A2"/>
    <w:rsid w:val="004F76B4"/>
    <w:rsid w:val="004F7804"/>
    <w:rsid w:val="004F7F6E"/>
    <w:rsid w:val="00500830"/>
    <w:rsid w:val="005028C8"/>
    <w:rsid w:val="00503331"/>
    <w:rsid w:val="005055F4"/>
    <w:rsid w:val="00507613"/>
    <w:rsid w:val="00507FE3"/>
    <w:rsid w:val="00510713"/>
    <w:rsid w:val="00520751"/>
    <w:rsid w:val="00520A34"/>
    <w:rsid w:val="005215F4"/>
    <w:rsid w:val="00521C2D"/>
    <w:rsid w:val="00523744"/>
    <w:rsid w:val="00526C19"/>
    <w:rsid w:val="005276B2"/>
    <w:rsid w:val="00527BC1"/>
    <w:rsid w:val="00530233"/>
    <w:rsid w:val="00534982"/>
    <w:rsid w:val="0053511F"/>
    <w:rsid w:val="00536338"/>
    <w:rsid w:val="00537118"/>
    <w:rsid w:val="00540773"/>
    <w:rsid w:val="00541691"/>
    <w:rsid w:val="00542C11"/>
    <w:rsid w:val="005437C9"/>
    <w:rsid w:val="00544919"/>
    <w:rsid w:val="00544C36"/>
    <w:rsid w:val="005473DB"/>
    <w:rsid w:val="00547CA4"/>
    <w:rsid w:val="005502C6"/>
    <w:rsid w:val="00551B6D"/>
    <w:rsid w:val="00553E14"/>
    <w:rsid w:val="00554B05"/>
    <w:rsid w:val="00555787"/>
    <w:rsid w:val="00561A35"/>
    <w:rsid w:val="00561F16"/>
    <w:rsid w:val="005664AE"/>
    <w:rsid w:val="00574730"/>
    <w:rsid w:val="00580C97"/>
    <w:rsid w:val="005852A3"/>
    <w:rsid w:val="00585DA5"/>
    <w:rsid w:val="00586A66"/>
    <w:rsid w:val="005872DD"/>
    <w:rsid w:val="005875EA"/>
    <w:rsid w:val="0059069C"/>
    <w:rsid w:val="00590919"/>
    <w:rsid w:val="0059108E"/>
    <w:rsid w:val="005924BF"/>
    <w:rsid w:val="0059491E"/>
    <w:rsid w:val="005967EA"/>
    <w:rsid w:val="00597B4C"/>
    <w:rsid w:val="00597EF6"/>
    <w:rsid w:val="005A55DE"/>
    <w:rsid w:val="005A5C90"/>
    <w:rsid w:val="005A7A3E"/>
    <w:rsid w:val="005A7FDC"/>
    <w:rsid w:val="005B1988"/>
    <w:rsid w:val="005B4465"/>
    <w:rsid w:val="005B533C"/>
    <w:rsid w:val="005B616E"/>
    <w:rsid w:val="005B700A"/>
    <w:rsid w:val="005C2ECD"/>
    <w:rsid w:val="005C31CD"/>
    <w:rsid w:val="005C4A80"/>
    <w:rsid w:val="005C6057"/>
    <w:rsid w:val="005D0EA7"/>
    <w:rsid w:val="005D1846"/>
    <w:rsid w:val="005D1B4D"/>
    <w:rsid w:val="005D3F52"/>
    <w:rsid w:val="005D3FD6"/>
    <w:rsid w:val="005D4C50"/>
    <w:rsid w:val="005D56DF"/>
    <w:rsid w:val="005D5AEE"/>
    <w:rsid w:val="005D6293"/>
    <w:rsid w:val="005D62F6"/>
    <w:rsid w:val="005D64A9"/>
    <w:rsid w:val="005D6F2F"/>
    <w:rsid w:val="005E4105"/>
    <w:rsid w:val="005E410D"/>
    <w:rsid w:val="005E48C1"/>
    <w:rsid w:val="005E4CEE"/>
    <w:rsid w:val="005E570A"/>
    <w:rsid w:val="005E5EDE"/>
    <w:rsid w:val="005E6EC2"/>
    <w:rsid w:val="005F02D1"/>
    <w:rsid w:val="005F0911"/>
    <w:rsid w:val="005F0AF0"/>
    <w:rsid w:val="005F130F"/>
    <w:rsid w:val="005F2639"/>
    <w:rsid w:val="005F34ED"/>
    <w:rsid w:val="005F36CC"/>
    <w:rsid w:val="005F4474"/>
    <w:rsid w:val="005F5181"/>
    <w:rsid w:val="005F51F4"/>
    <w:rsid w:val="005F5A9E"/>
    <w:rsid w:val="005F63A6"/>
    <w:rsid w:val="00603F68"/>
    <w:rsid w:val="00604E45"/>
    <w:rsid w:val="0060539C"/>
    <w:rsid w:val="00605DF2"/>
    <w:rsid w:val="0060642A"/>
    <w:rsid w:val="0060783D"/>
    <w:rsid w:val="00607853"/>
    <w:rsid w:val="00610602"/>
    <w:rsid w:val="00611D71"/>
    <w:rsid w:val="006123FF"/>
    <w:rsid w:val="0061333E"/>
    <w:rsid w:val="00613640"/>
    <w:rsid w:val="006139F7"/>
    <w:rsid w:val="0061418F"/>
    <w:rsid w:val="00615FD6"/>
    <w:rsid w:val="00616997"/>
    <w:rsid w:val="00616BC7"/>
    <w:rsid w:val="006173AB"/>
    <w:rsid w:val="0061770F"/>
    <w:rsid w:val="00621551"/>
    <w:rsid w:val="006229F0"/>
    <w:rsid w:val="00623096"/>
    <w:rsid w:val="0062367D"/>
    <w:rsid w:val="0062630F"/>
    <w:rsid w:val="0062639B"/>
    <w:rsid w:val="00626529"/>
    <w:rsid w:val="00627BFD"/>
    <w:rsid w:val="00627F40"/>
    <w:rsid w:val="006312CE"/>
    <w:rsid w:val="00633811"/>
    <w:rsid w:val="00633B38"/>
    <w:rsid w:val="00633D60"/>
    <w:rsid w:val="0063410D"/>
    <w:rsid w:val="006365DD"/>
    <w:rsid w:val="006368F8"/>
    <w:rsid w:val="00636A8D"/>
    <w:rsid w:val="0063751D"/>
    <w:rsid w:val="006410AD"/>
    <w:rsid w:val="0064587F"/>
    <w:rsid w:val="00646295"/>
    <w:rsid w:val="00646C09"/>
    <w:rsid w:val="006528F7"/>
    <w:rsid w:val="00655901"/>
    <w:rsid w:val="00656E14"/>
    <w:rsid w:val="00660F4D"/>
    <w:rsid w:val="0066386C"/>
    <w:rsid w:val="00664186"/>
    <w:rsid w:val="00665187"/>
    <w:rsid w:val="00670748"/>
    <w:rsid w:val="00672A8E"/>
    <w:rsid w:val="0067380F"/>
    <w:rsid w:val="00675F04"/>
    <w:rsid w:val="00677510"/>
    <w:rsid w:val="00681393"/>
    <w:rsid w:val="00682697"/>
    <w:rsid w:val="0068388D"/>
    <w:rsid w:val="00685753"/>
    <w:rsid w:val="00685865"/>
    <w:rsid w:val="00686E3B"/>
    <w:rsid w:val="006873D7"/>
    <w:rsid w:val="00687CBF"/>
    <w:rsid w:val="006953B1"/>
    <w:rsid w:val="00695C85"/>
    <w:rsid w:val="00696895"/>
    <w:rsid w:val="00696EFA"/>
    <w:rsid w:val="00697DDF"/>
    <w:rsid w:val="006A2575"/>
    <w:rsid w:val="006A35F4"/>
    <w:rsid w:val="006A3E5B"/>
    <w:rsid w:val="006A4E39"/>
    <w:rsid w:val="006B1915"/>
    <w:rsid w:val="006B1D33"/>
    <w:rsid w:val="006B1DAF"/>
    <w:rsid w:val="006B1FD1"/>
    <w:rsid w:val="006B303B"/>
    <w:rsid w:val="006B3719"/>
    <w:rsid w:val="006B454C"/>
    <w:rsid w:val="006B4FDB"/>
    <w:rsid w:val="006B57E4"/>
    <w:rsid w:val="006B5D28"/>
    <w:rsid w:val="006B5DD7"/>
    <w:rsid w:val="006B7934"/>
    <w:rsid w:val="006B7AF0"/>
    <w:rsid w:val="006B7FB0"/>
    <w:rsid w:val="006C15AE"/>
    <w:rsid w:val="006C239E"/>
    <w:rsid w:val="006C30A1"/>
    <w:rsid w:val="006C3AD9"/>
    <w:rsid w:val="006C4348"/>
    <w:rsid w:val="006C541B"/>
    <w:rsid w:val="006C56B4"/>
    <w:rsid w:val="006C6539"/>
    <w:rsid w:val="006C7E54"/>
    <w:rsid w:val="006D0059"/>
    <w:rsid w:val="006D0A46"/>
    <w:rsid w:val="006D0BB2"/>
    <w:rsid w:val="006D17F7"/>
    <w:rsid w:val="006D2C21"/>
    <w:rsid w:val="006D2E05"/>
    <w:rsid w:val="006D5CF8"/>
    <w:rsid w:val="006E2096"/>
    <w:rsid w:val="006E4069"/>
    <w:rsid w:val="006E7308"/>
    <w:rsid w:val="006F0059"/>
    <w:rsid w:val="006F1305"/>
    <w:rsid w:val="006F2FBF"/>
    <w:rsid w:val="006F365B"/>
    <w:rsid w:val="006F385F"/>
    <w:rsid w:val="006F39E1"/>
    <w:rsid w:val="006F70C3"/>
    <w:rsid w:val="006F773C"/>
    <w:rsid w:val="0070030A"/>
    <w:rsid w:val="00702110"/>
    <w:rsid w:val="007058F3"/>
    <w:rsid w:val="00706015"/>
    <w:rsid w:val="007074DE"/>
    <w:rsid w:val="00707965"/>
    <w:rsid w:val="00710523"/>
    <w:rsid w:val="007108C2"/>
    <w:rsid w:val="007135AF"/>
    <w:rsid w:val="007138F2"/>
    <w:rsid w:val="00713BC5"/>
    <w:rsid w:val="00716AEB"/>
    <w:rsid w:val="00717828"/>
    <w:rsid w:val="007178C2"/>
    <w:rsid w:val="00721DD0"/>
    <w:rsid w:val="007235F2"/>
    <w:rsid w:val="00724E74"/>
    <w:rsid w:val="0072525C"/>
    <w:rsid w:val="00725B18"/>
    <w:rsid w:val="00727718"/>
    <w:rsid w:val="00740E3D"/>
    <w:rsid w:val="00747422"/>
    <w:rsid w:val="00751383"/>
    <w:rsid w:val="00753036"/>
    <w:rsid w:val="00761D44"/>
    <w:rsid w:val="007624E7"/>
    <w:rsid w:val="00767B1C"/>
    <w:rsid w:val="00771D32"/>
    <w:rsid w:val="00773168"/>
    <w:rsid w:val="007735AD"/>
    <w:rsid w:val="00773680"/>
    <w:rsid w:val="00773DE2"/>
    <w:rsid w:val="00775615"/>
    <w:rsid w:val="007756D2"/>
    <w:rsid w:val="00777ED3"/>
    <w:rsid w:val="00780D93"/>
    <w:rsid w:val="0078179C"/>
    <w:rsid w:val="00781D53"/>
    <w:rsid w:val="0078241B"/>
    <w:rsid w:val="00782A28"/>
    <w:rsid w:val="00782B60"/>
    <w:rsid w:val="0078488C"/>
    <w:rsid w:val="0078688A"/>
    <w:rsid w:val="007903B1"/>
    <w:rsid w:val="0079055E"/>
    <w:rsid w:val="00790DCF"/>
    <w:rsid w:val="00790F4C"/>
    <w:rsid w:val="00795700"/>
    <w:rsid w:val="00795BF7"/>
    <w:rsid w:val="00796ACC"/>
    <w:rsid w:val="00797BB1"/>
    <w:rsid w:val="007A3040"/>
    <w:rsid w:val="007A3151"/>
    <w:rsid w:val="007A704A"/>
    <w:rsid w:val="007B0274"/>
    <w:rsid w:val="007B0B3E"/>
    <w:rsid w:val="007B1277"/>
    <w:rsid w:val="007B3AE4"/>
    <w:rsid w:val="007B3AF5"/>
    <w:rsid w:val="007B3F97"/>
    <w:rsid w:val="007B42D0"/>
    <w:rsid w:val="007B46E0"/>
    <w:rsid w:val="007B5737"/>
    <w:rsid w:val="007B5D08"/>
    <w:rsid w:val="007B6C1A"/>
    <w:rsid w:val="007B772F"/>
    <w:rsid w:val="007C0A34"/>
    <w:rsid w:val="007C0E90"/>
    <w:rsid w:val="007C1785"/>
    <w:rsid w:val="007C3E74"/>
    <w:rsid w:val="007C422D"/>
    <w:rsid w:val="007C43F8"/>
    <w:rsid w:val="007C5CAC"/>
    <w:rsid w:val="007C7D1E"/>
    <w:rsid w:val="007D02B9"/>
    <w:rsid w:val="007D16CD"/>
    <w:rsid w:val="007D170E"/>
    <w:rsid w:val="007D3F29"/>
    <w:rsid w:val="007D4DB0"/>
    <w:rsid w:val="007D612D"/>
    <w:rsid w:val="007D6927"/>
    <w:rsid w:val="007D79F8"/>
    <w:rsid w:val="007E012F"/>
    <w:rsid w:val="007E0F85"/>
    <w:rsid w:val="007E12FF"/>
    <w:rsid w:val="007E3F68"/>
    <w:rsid w:val="007E41D3"/>
    <w:rsid w:val="007E4C3F"/>
    <w:rsid w:val="007E5994"/>
    <w:rsid w:val="007E61BC"/>
    <w:rsid w:val="007E63E0"/>
    <w:rsid w:val="007F103E"/>
    <w:rsid w:val="007F2711"/>
    <w:rsid w:val="007F2EB9"/>
    <w:rsid w:val="007F344D"/>
    <w:rsid w:val="007F5629"/>
    <w:rsid w:val="008014DB"/>
    <w:rsid w:val="00806A8F"/>
    <w:rsid w:val="00807F0F"/>
    <w:rsid w:val="008113FE"/>
    <w:rsid w:val="00811E8A"/>
    <w:rsid w:val="0081215E"/>
    <w:rsid w:val="008135C1"/>
    <w:rsid w:val="00813969"/>
    <w:rsid w:val="008150A4"/>
    <w:rsid w:val="00815249"/>
    <w:rsid w:val="0081655A"/>
    <w:rsid w:val="00816F8E"/>
    <w:rsid w:val="00817104"/>
    <w:rsid w:val="00817404"/>
    <w:rsid w:val="00817992"/>
    <w:rsid w:val="00817F04"/>
    <w:rsid w:val="008204B0"/>
    <w:rsid w:val="00821B85"/>
    <w:rsid w:val="0082244B"/>
    <w:rsid w:val="00822886"/>
    <w:rsid w:val="008230B8"/>
    <w:rsid w:val="0082361B"/>
    <w:rsid w:val="00826999"/>
    <w:rsid w:val="00826F0B"/>
    <w:rsid w:val="00827EF1"/>
    <w:rsid w:val="00830806"/>
    <w:rsid w:val="00832345"/>
    <w:rsid w:val="00833061"/>
    <w:rsid w:val="00833BCB"/>
    <w:rsid w:val="00837766"/>
    <w:rsid w:val="008379E3"/>
    <w:rsid w:val="008402F7"/>
    <w:rsid w:val="008403D5"/>
    <w:rsid w:val="00840BB8"/>
    <w:rsid w:val="00843C94"/>
    <w:rsid w:val="008441BB"/>
    <w:rsid w:val="008444A7"/>
    <w:rsid w:val="00845340"/>
    <w:rsid w:val="008463B7"/>
    <w:rsid w:val="0085005D"/>
    <w:rsid w:val="00850ACB"/>
    <w:rsid w:val="00852236"/>
    <w:rsid w:val="00852F79"/>
    <w:rsid w:val="00854A2B"/>
    <w:rsid w:val="00854A90"/>
    <w:rsid w:val="008566A9"/>
    <w:rsid w:val="00856FC7"/>
    <w:rsid w:val="0086043F"/>
    <w:rsid w:val="008610B3"/>
    <w:rsid w:val="0086167F"/>
    <w:rsid w:val="00861CB6"/>
    <w:rsid w:val="00862E8E"/>
    <w:rsid w:val="008645BA"/>
    <w:rsid w:val="00866F54"/>
    <w:rsid w:val="00873DA5"/>
    <w:rsid w:val="00876987"/>
    <w:rsid w:val="00880115"/>
    <w:rsid w:val="00880BF0"/>
    <w:rsid w:val="008840F0"/>
    <w:rsid w:val="00885E7D"/>
    <w:rsid w:val="00886064"/>
    <w:rsid w:val="00886E36"/>
    <w:rsid w:val="00887E6C"/>
    <w:rsid w:val="00890795"/>
    <w:rsid w:val="0089281F"/>
    <w:rsid w:val="00893691"/>
    <w:rsid w:val="008953DE"/>
    <w:rsid w:val="00896357"/>
    <w:rsid w:val="00897EEB"/>
    <w:rsid w:val="008A4873"/>
    <w:rsid w:val="008A4E72"/>
    <w:rsid w:val="008A5671"/>
    <w:rsid w:val="008A67E0"/>
    <w:rsid w:val="008B2B85"/>
    <w:rsid w:val="008B375B"/>
    <w:rsid w:val="008C0CE1"/>
    <w:rsid w:val="008C3719"/>
    <w:rsid w:val="008C6FA8"/>
    <w:rsid w:val="008D05C6"/>
    <w:rsid w:val="008D1FB9"/>
    <w:rsid w:val="008D2052"/>
    <w:rsid w:val="008D286B"/>
    <w:rsid w:val="008D2F2C"/>
    <w:rsid w:val="008D58F3"/>
    <w:rsid w:val="008E00C2"/>
    <w:rsid w:val="008E1510"/>
    <w:rsid w:val="008E36A3"/>
    <w:rsid w:val="008E38B7"/>
    <w:rsid w:val="008E48D3"/>
    <w:rsid w:val="008E4993"/>
    <w:rsid w:val="008E4F60"/>
    <w:rsid w:val="008E513C"/>
    <w:rsid w:val="008E5AB6"/>
    <w:rsid w:val="008E7DB0"/>
    <w:rsid w:val="008F0692"/>
    <w:rsid w:val="008F0E7A"/>
    <w:rsid w:val="008F20C7"/>
    <w:rsid w:val="008F3051"/>
    <w:rsid w:val="008F3602"/>
    <w:rsid w:val="00900C71"/>
    <w:rsid w:val="00900F95"/>
    <w:rsid w:val="0090157F"/>
    <w:rsid w:val="00901646"/>
    <w:rsid w:val="00903F34"/>
    <w:rsid w:val="00904036"/>
    <w:rsid w:val="00906823"/>
    <w:rsid w:val="00907626"/>
    <w:rsid w:val="00907D1A"/>
    <w:rsid w:val="00910D04"/>
    <w:rsid w:val="00912170"/>
    <w:rsid w:val="0091242B"/>
    <w:rsid w:val="00912476"/>
    <w:rsid w:val="009166E2"/>
    <w:rsid w:val="00924BC5"/>
    <w:rsid w:val="00931682"/>
    <w:rsid w:val="0093176F"/>
    <w:rsid w:val="00932740"/>
    <w:rsid w:val="009338AE"/>
    <w:rsid w:val="00934524"/>
    <w:rsid w:val="00935571"/>
    <w:rsid w:val="00935E21"/>
    <w:rsid w:val="009375E8"/>
    <w:rsid w:val="00937B8C"/>
    <w:rsid w:val="00941CED"/>
    <w:rsid w:val="00942F87"/>
    <w:rsid w:val="00943A57"/>
    <w:rsid w:val="00943AA4"/>
    <w:rsid w:val="00944404"/>
    <w:rsid w:val="00947990"/>
    <w:rsid w:val="00951471"/>
    <w:rsid w:val="00952E16"/>
    <w:rsid w:val="00952EA0"/>
    <w:rsid w:val="00954177"/>
    <w:rsid w:val="00954B4F"/>
    <w:rsid w:val="00954DBA"/>
    <w:rsid w:val="00954E4D"/>
    <w:rsid w:val="00954F31"/>
    <w:rsid w:val="009566D8"/>
    <w:rsid w:val="0095768A"/>
    <w:rsid w:val="009606FB"/>
    <w:rsid w:val="00961990"/>
    <w:rsid w:val="009639FE"/>
    <w:rsid w:val="00963C6C"/>
    <w:rsid w:val="00965D5A"/>
    <w:rsid w:val="0097195B"/>
    <w:rsid w:val="00971FFF"/>
    <w:rsid w:val="009747D9"/>
    <w:rsid w:val="00974D0A"/>
    <w:rsid w:val="009751F6"/>
    <w:rsid w:val="00975A0E"/>
    <w:rsid w:val="00975A3B"/>
    <w:rsid w:val="00976639"/>
    <w:rsid w:val="00977620"/>
    <w:rsid w:val="00980016"/>
    <w:rsid w:val="00981284"/>
    <w:rsid w:val="00981B76"/>
    <w:rsid w:val="0098230A"/>
    <w:rsid w:val="0098292C"/>
    <w:rsid w:val="00983CB2"/>
    <w:rsid w:val="0098661B"/>
    <w:rsid w:val="009901B3"/>
    <w:rsid w:val="0099063D"/>
    <w:rsid w:val="00991B45"/>
    <w:rsid w:val="009936B3"/>
    <w:rsid w:val="00994F3B"/>
    <w:rsid w:val="00995B2F"/>
    <w:rsid w:val="0099709D"/>
    <w:rsid w:val="00997DB7"/>
    <w:rsid w:val="00997FFB"/>
    <w:rsid w:val="009A0FA6"/>
    <w:rsid w:val="009A1503"/>
    <w:rsid w:val="009A2E46"/>
    <w:rsid w:val="009A3D4A"/>
    <w:rsid w:val="009A7C47"/>
    <w:rsid w:val="009B4977"/>
    <w:rsid w:val="009B5F5F"/>
    <w:rsid w:val="009C35F9"/>
    <w:rsid w:val="009C3708"/>
    <w:rsid w:val="009C5654"/>
    <w:rsid w:val="009C5BF2"/>
    <w:rsid w:val="009C6E83"/>
    <w:rsid w:val="009C76D9"/>
    <w:rsid w:val="009D0E2F"/>
    <w:rsid w:val="009D1410"/>
    <w:rsid w:val="009D2C9D"/>
    <w:rsid w:val="009D4ABE"/>
    <w:rsid w:val="009D4B77"/>
    <w:rsid w:val="009D72A5"/>
    <w:rsid w:val="009E1A20"/>
    <w:rsid w:val="009E2354"/>
    <w:rsid w:val="009E4A56"/>
    <w:rsid w:val="009E5783"/>
    <w:rsid w:val="009E60BA"/>
    <w:rsid w:val="009E64FD"/>
    <w:rsid w:val="009E6547"/>
    <w:rsid w:val="009E6D83"/>
    <w:rsid w:val="009E77BA"/>
    <w:rsid w:val="009E7803"/>
    <w:rsid w:val="009F00C2"/>
    <w:rsid w:val="009F0D7C"/>
    <w:rsid w:val="009F2387"/>
    <w:rsid w:val="009F2E30"/>
    <w:rsid w:val="009F3903"/>
    <w:rsid w:val="009F4788"/>
    <w:rsid w:val="009F4E09"/>
    <w:rsid w:val="009F70C8"/>
    <w:rsid w:val="009F772C"/>
    <w:rsid w:val="00A00250"/>
    <w:rsid w:val="00A00E01"/>
    <w:rsid w:val="00A016D1"/>
    <w:rsid w:val="00A028D9"/>
    <w:rsid w:val="00A037E4"/>
    <w:rsid w:val="00A06E20"/>
    <w:rsid w:val="00A07769"/>
    <w:rsid w:val="00A10B74"/>
    <w:rsid w:val="00A11AE1"/>
    <w:rsid w:val="00A1388D"/>
    <w:rsid w:val="00A15E79"/>
    <w:rsid w:val="00A2015B"/>
    <w:rsid w:val="00A20457"/>
    <w:rsid w:val="00A2140B"/>
    <w:rsid w:val="00A23FF9"/>
    <w:rsid w:val="00A24442"/>
    <w:rsid w:val="00A25C7A"/>
    <w:rsid w:val="00A26109"/>
    <w:rsid w:val="00A36A5D"/>
    <w:rsid w:val="00A377D4"/>
    <w:rsid w:val="00A37A02"/>
    <w:rsid w:val="00A41769"/>
    <w:rsid w:val="00A42A7F"/>
    <w:rsid w:val="00A42BA3"/>
    <w:rsid w:val="00A42EAC"/>
    <w:rsid w:val="00A4531D"/>
    <w:rsid w:val="00A45748"/>
    <w:rsid w:val="00A47936"/>
    <w:rsid w:val="00A47CBE"/>
    <w:rsid w:val="00A51D63"/>
    <w:rsid w:val="00A52A20"/>
    <w:rsid w:val="00A53DCA"/>
    <w:rsid w:val="00A54469"/>
    <w:rsid w:val="00A54BF6"/>
    <w:rsid w:val="00A54C0A"/>
    <w:rsid w:val="00A55FF7"/>
    <w:rsid w:val="00A56021"/>
    <w:rsid w:val="00A56567"/>
    <w:rsid w:val="00A57476"/>
    <w:rsid w:val="00A57493"/>
    <w:rsid w:val="00A6199A"/>
    <w:rsid w:val="00A64331"/>
    <w:rsid w:val="00A65724"/>
    <w:rsid w:val="00A66635"/>
    <w:rsid w:val="00A670C6"/>
    <w:rsid w:val="00A71012"/>
    <w:rsid w:val="00A7198D"/>
    <w:rsid w:val="00A726B2"/>
    <w:rsid w:val="00A72CDD"/>
    <w:rsid w:val="00A72EBD"/>
    <w:rsid w:val="00A72EC8"/>
    <w:rsid w:val="00A748B5"/>
    <w:rsid w:val="00A74BFD"/>
    <w:rsid w:val="00A769EC"/>
    <w:rsid w:val="00A77071"/>
    <w:rsid w:val="00A80B71"/>
    <w:rsid w:val="00A82211"/>
    <w:rsid w:val="00A83F47"/>
    <w:rsid w:val="00A84BBD"/>
    <w:rsid w:val="00A851F5"/>
    <w:rsid w:val="00A852EF"/>
    <w:rsid w:val="00A85A46"/>
    <w:rsid w:val="00A86418"/>
    <w:rsid w:val="00A86EFF"/>
    <w:rsid w:val="00A8745C"/>
    <w:rsid w:val="00A90BCA"/>
    <w:rsid w:val="00A91827"/>
    <w:rsid w:val="00A9476F"/>
    <w:rsid w:val="00A96DB5"/>
    <w:rsid w:val="00AA1635"/>
    <w:rsid w:val="00AA202B"/>
    <w:rsid w:val="00AA4A52"/>
    <w:rsid w:val="00AA541B"/>
    <w:rsid w:val="00AB0360"/>
    <w:rsid w:val="00AB140A"/>
    <w:rsid w:val="00AB18F9"/>
    <w:rsid w:val="00AB2D7E"/>
    <w:rsid w:val="00AB40C6"/>
    <w:rsid w:val="00AB4A33"/>
    <w:rsid w:val="00AB4F9F"/>
    <w:rsid w:val="00AB5542"/>
    <w:rsid w:val="00AB5B5F"/>
    <w:rsid w:val="00AB6AAC"/>
    <w:rsid w:val="00AB6C30"/>
    <w:rsid w:val="00AB7FF6"/>
    <w:rsid w:val="00AC08C4"/>
    <w:rsid w:val="00AC0F3F"/>
    <w:rsid w:val="00AC1877"/>
    <w:rsid w:val="00AC1BF4"/>
    <w:rsid w:val="00AC1CE3"/>
    <w:rsid w:val="00AC2541"/>
    <w:rsid w:val="00AC2EEB"/>
    <w:rsid w:val="00AC3410"/>
    <w:rsid w:val="00AC60C4"/>
    <w:rsid w:val="00AC6278"/>
    <w:rsid w:val="00AC7D48"/>
    <w:rsid w:val="00AD287D"/>
    <w:rsid w:val="00AD2E4F"/>
    <w:rsid w:val="00AD3466"/>
    <w:rsid w:val="00AD38A8"/>
    <w:rsid w:val="00AD3A41"/>
    <w:rsid w:val="00AE2484"/>
    <w:rsid w:val="00AE2720"/>
    <w:rsid w:val="00AE2E25"/>
    <w:rsid w:val="00AE4033"/>
    <w:rsid w:val="00AE4D08"/>
    <w:rsid w:val="00AE5CE1"/>
    <w:rsid w:val="00AE5E57"/>
    <w:rsid w:val="00AE5FE4"/>
    <w:rsid w:val="00AE6060"/>
    <w:rsid w:val="00AE68F9"/>
    <w:rsid w:val="00AE69B8"/>
    <w:rsid w:val="00AE798C"/>
    <w:rsid w:val="00AE7EB7"/>
    <w:rsid w:val="00AF05EA"/>
    <w:rsid w:val="00AF2D73"/>
    <w:rsid w:val="00AF2F6C"/>
    <w:rsid w:val="00AF421B"/>
    <w:rsid w:val="00AF59BA"/>
    <w:rsid w:val="00AF5D11"/>
    <w:rsid w:val="00AF762F"/>
    <w:rsid w:val="00B042AC"/>
    <w:rsid w:val="00B047E5"/>
    <w:rsid w:val="00B06652"/>
    <w:rsid w:val="00B06B32"/>
    <w:rsid w:val="00B06B5E"/>
    <w:rsid w:val="00B108ED"/>
    <w:rsid w:val="00B11A5E"/>
    <w:rsid w:val="00B1266C"/>
    <w:rsid w:val="00B1269E"/>
    <w:rsid w:val="00B1271C"/>
    <w:rsid w:val="00B12CA0"/>
    <w:rsid w:val="00B14317"/>
    <w:rsid w:val="00B143F4"/>
    <w:rsid w:val="00B14F56"/>
    <w:rsid w:val="00B1743A"/>
    <w:rsid w:val="00B176CC"/>
    <w:rsid w:val="00B2087F"/>
    <w:rsid w:val="00B21416"/>
    <w:rsid w:val="00B224B1"/>
    <w:rsid w:val="00B3080A"/>
    <w:rsid w:val="00B30960"/>
    <w:rsid w:val="00B317FD"/>
    <w:rsid w:val="00B31AB2"/>
    <w:rsid w:val="00B32AB8"/>
    <w:rsid w:val="00B35FAB"/>
    <w:rsid w:val="00B360A8"/>
    <w:rsid w:val="00B41D06"/>
    <w:rsid w:val="00B43D2C"/>
    <w:rsid w:val="00B448BB"/>
    <w:rsid w:val="00B45377"/>
    <w:rsid w:val="00B466D2"/>
    <w:rsid w:val="00B46836"/>
    <w:rsid w:val="00B4719E"/>
    <w:rsid w:val="00B47419"/>
    <w:rsid w:val="00B506B8"/>
    <w:rsid w:val="00B522E7"/>
    <w:rsid w:val="00B54274"/>
    <w:rsid w:val="00B54F3E"/>
    <w:rsid w:val="00B56A82"/>
    <w:rsid w:val="00B60B32"/>
    <w:rsid w:val="00B6195A"/>
    <w:rsid w:val="00B61C3C"/>
    <w:rsid w:val="00B63DE2"/>
    <w:rsid w:val="00B656B6"/>
    <w:rsid w:val="00B65D9D"/>
    <w:rsid w:val="00B73D3C"/>
    <w:rsid w:val="00B74C6D"/>
    <w:rsid w:val="00B75061"/>
    <w:rsid w:val="00B750CF"/>
    <w:rsid w:val="00B75D9A"/>
    <w:rsid w:val="00B81761"/>
    <w:rsid w:val="00B91BF4"/>
    <w:rsid w:val="00B940A4"/>
    <w:rsid w:val="00B9439E"/>
    <w:rsid w:val="00B959F1"/>
    <w:rsid w:val="00B9630D"/>
    <w:rsid w:val="00B97DE5"/>
    <w:rsid w:val="00BA381C"/>
    <w:rsid w:val="00BA5859"/>
    <w:rsid w:val="00BB0082"/>
    <w:rsid w:val="00BB11A9"/>
    <w:rsid w:val="00BB438D"/>
    <w:rsid w:val="00BB4B32"/>
    <w:rsid w:val="00BB6B2C"/>
    <w:rsid w:val="00BB6CA3"/>
    <w:rsid w:val="00BB6DEE"/>
    <w:rsid w:val="00BB7068"/>
    <w:rsid w:val="00BB7211"/>
    <w:rsid w:val="00BC010E"/>
    <w:rsid w:val="00BC03E6"/>
    <w:rsid w:val="00BC4983"/>
    <w:rsid w:val="00BC4E7C"/>
    <w:rsid w:val="00BC59D7"/>
    <w:rsid w:val="00BC6C07"/>
    <w:rsid w:val="00BD059F"/>
    <w:rsid w:val="00BD1B8C"/>
    <w:rsid w:val="00BD3A11"/>
    <w:rsid w:val="00BD44DE"/>
    <w:rsid w:val="00BD48DC"/>
    <w:rsid w:val="00BD567D"/>
    <w:rsid w:val="00BD60C6"/>
    <w:rsid w:val="00BD794F"/>
    <w:rsid w:val="00BE4476"/>
    <w:rsid w:val="00BE4B82"/>
    <w:rsid w:val="00BE54EC"/>
    <w:rsid w:val="00BE6E5C"/>
    <w:rsid w:val="00BF37AF"/>
    <w:rsid w:val="00BF47D7"/>
    <w:rsid w:val="00BF56B6"/>
    <w:rsid w:val="00BF6ECA"/>
    <w:rsid w:val="00C009B7"/>
    <w:rsid w:val="00C041F7"/>
    <w:rsid w:val="00C042BD"/>
    <w:rsid w:val="00C06254"/>
    <w:rsid w:val="00C13087"/>
    <w:rsid w:val="00C13999"/>
    <w:rsid w:val="00C13FD6"/>
    <w:rsid w:val="00C14820"/>
    <w:rsid w:val="00C16098"/>
    <w:rsid w:val="00C16F08"/>
    <w:rsid w:val="00C201D6"/>
    <w:rsid w:val="00C215AF"/>
    <w:rsid w:val="00C21EE0"/>
    <w:rsid w:val="00C2335A"/>
    <w:rsid w:val="00C242C8"/>
    <w:rsid w:val="00C25668"/>
    <w:rsid w:val="00C25BCB"/>
    <w:rsid w:val="00C26DD9"/>
    <w:rsid w:val="00C30666"/>
    <w:rsid w:val="00C31A29"/>
    <w:rsid w:val="00C3353A"/>
    <w:rsid w:val="00C351A7"/>
    <w:rsid w:val="00C361ED"/>
    <w:rsid w:val="00C37849"/>
    <w:rsid w:val="00C3796E"/>
    <w:rsid w:val="00C37E56"/>
    <w:rsid w:val="00C41C17"/>
    <w:rsid w:val="00C443EF"/>
    <w:rsid w:val="00C4502D"/>
    <w:rsid w:val="00C45D12"/>
    <w:rsid w:val="00C5263B"/>
    <w:rsid w:val="00C5323B"/>
    <w:rsid w:val="00C554E2"/>
    <w:rsid w:val="00C55F42"/>
    <w:rsid w:val="00C63C9D"/>
    <w:rsid w:val="00C642F6"/>
    <w:rsid w:val="00C6442C"/>
    <w:rsid w:val="00C6602E"/>
    <w:rsid w:val="00C67BC0"/>
    <w:rsid w:val="00C70629"/>
    <w:rsid w:val="00C73C8E"/>
    <w:rsid w:val="00C73EC5"/>
    <w:rsid w:val="00C759EE"/>
    <w:rsid w:val="00C81090"/>
    <w:rsid w:val="00C817A9"/>
    <w:rsid w:val="00C8358E"/>
    <w:rsid w:val="00C83955"/>
    <w:rsid w:val="00C87D25"/>
    <w:rsid w:val="00C9015C"/>
    <w:rsid w:val="00C923D8"/>
    <w:rsid w:val="00C933C0"/>
    <w:rsid w:val="00C97363"/>
    <w:rsid w:val="00C978DD"/>
    <w:rsid w:val="00C97B11"/>
    <w:rsid w:val="00CA01A2"/>
    <w:rsid w:val="00CA0C7E"/>
    <w:rsid w:val="00CA2305"/>
    <w:rsid w:val="00CA557F"/>
    <w:rsid w:val="00CA7E39"/>
    <w:rsid w:val="00CB0422"/>
    <w:rsid w:val="00CB278A"/>
    <w:rsid w:val="00CB4E6B"/>
    <w:rsid w:val="00CB566A"/>
    <w:rsid w:val="00CB6580"/>
    <w:rsid w:val="00CB6895"/>
    <w:rsid w:val="00CB68C1"/>
    <w:rsid w:val="00CB6B04"/>
    <w:rsid w:val="00CB7266"/>
    <w:rsid w:val="00CC3853"/>
    <w:rsid w:val="00CC40A7"/>
    <w:rsid w:val="00CC4914"/>
    <w:rsid w:val="00CC5625"/>
    <w:rsid w:val="00CC5993"/>
    <w:rsid w:val="00CD08FE"/>
    <w:rsid w:val="00CD18A4"/>
    <w:rsid w:val="00CD307E"/>
    <w:rsid w:val="00CD3607"/>
    <w:rsid w:val="00CD3FBF"/>
    <w:rsid w:val="00CD45CB"/>
    <w:rsid w:val="00CD4892"/>
    <w:rsid w:val="00CD5802"/>
    <w:rsid w:val="00CD634E"/>
    <w:rsid w:val="00CD768C"/>
    <w:rsid w:val="00CD7AAE"/>
    <w:rsid w:val="00CE0073"/>
    <w:rsid w:val="00CE0527"/>
    <w:rsid w:val="00CE114A"/>
    <w:rsid w:val="00CE1FDC"/>
    <w:rsid w:val="00CE3568"/>
    <w:rsid w:val="00CE69A2"/>
    <w:rsid w:val="00CE76D3"/>
    <w:rsid w:val="00CE7EFA"/>
    <w:rsid w:val="00CF023B"/>
    <w:rsid w:val="00CF2094"/>
    <w:rsid w:val="00CF30F9"/>
    <w:rsid w:val="00CF3387"/>
    <w:rsid w:val="00CF41BE"/>
    <w:rsid w:val="00CF476A"/>
    <w:rsid w:val="00CF67DF"/>
    <w:rsid w:val="00CF7254"/>
    <w:rsid w:val="00D002DA"/>
    <w:rsid w:val="00D01E08"/>
    <w:rsid w:val="00D024B9"/>
    <w:rsid w:val="00D0333D"/>
    <w:rsid w:val="00D03DB0"/>
    <w:rsid w:val="00D04424"/>
    <w:rsid w:val="00D046D6"/>
    <w:rsid w:val="00D04E11"/>
    <w:rsid w:val="00D057D4"/>
    <w:rsid w:val="00D10DDD"/>
    <w:rsid w:val="00D130D2"/>
    <w:rsid w:val="00D13436"/>
    <w:rsid w:val="00D13B9E"/>
    <w:rsid w:val="00D14F68"/>
    <w:rsid w:val="00D160C1"/>
    <w:rsid w:val="00D16D32"/>
    <w:rsid w:val="00D1771C"/>
    <w:rsid w:val="00D20629"/>
    <w:rsid w:val="00D20B43"/>
    <w:rsid w:val="00D27BA2"/>
    <w:rsid w:val="00D301FF"/>
    <w:rsid w:val="00D30962"/>
    <w:rsid w:val="00D330DB"/>
    <w:rsid w:val="00D3335F"/>
    <w:rsid w:val="00D338C8"/>
    <w:rsid w:val="00D34540"/>
    <w:rsid w:val="00D3642B"/>
    <w:rsid w:val="00D4246A"/>
    <w:rsid w:val="00D43088"/>
    <w:rsid w:val="00D451B1"/>
    <w:rsid w:val="00D47C0C"/>
    <w:rsid w:val="00D5134B"/>
    <w:rsid w:val="00D514BD"/>
    <w:rsid w:val="00D525D2"/>
    <w:rsid w:val="00D52878"/>
    <w:rsid w:val="00D5288A"/>
    <w:rsid w:val="00D53E67"/>
    <w:rsid w:val="00D54A3C"/>
    <w:rsid w:val="00D55330"/>
    <w:rsid w:val="00D55E93"/>
    <w:rsid w:val="00D56E7D"/>
    <w:rsid w:val="00D60AF2"/>
    <w:rsid w:val="00D60BB0"/>
    <w:rsid w:val="00D613CB"/>
    <w:rsid w:val="00D63876"/>
    <w:rsid w:val="00D6417E"/>
    <w:rsid w:val="00D66273"/>
    <w:rsid w:val="00D66C6F"/>
    <w:rsid w:val="00D670DD"/>
    <w:rsid w:val="00D678EA"/>
    <w:rsid w:val="00D70476"/>
    <w:rsid w:val="00D70D3A"/>
    <w:rsid w:val="00D71054"/>
    <w:rsid w:val="00D7323B"/>
    <w:rsid w:val="00D75078"/>
    <w:rsid w:val="00D81584"/>
    <w:rsid w:val="00D81CE5"/>
    <w:rsid w:val="00D829E2"/>
    <w:rsid w:val="00D91A7A"/>
    <w:rsid w:val="00D923C6"/>
    <w:rsid w:val="00D92722"/>
    <w:rsid w:val="00D93153"/>
    <w:rsid w:val="00D94AD5"/>
    <w:rsid w:val="00D967A3"/>
    <w:rsid w:val="00D96B2F"/>
    <w:rsid w:val="00D9773C"/>
    <w:rsid w:val="00DA0788"/>
    <w:rsid w:val="00DA1880"/>
    <w:rsid w:val="00DA1C5E"/>
    <w:rsid w:val="00DA30B8"/>
    <w:rsid w:val="00DA60F2"/>
    <w:rsid w:val="00DA644B"/>
    <w:rsid w:val="00DA7E07"/>
    <w:rsid w:val="00DB080E"/>
    <w:rsid w:val="00DB0D0B"/>
    <w:rsid w:val="00DB1E42"/>
    <w:rsid w:val="00DB558A"/>
    <w:rsid w:val="00DB55D4"/>
    <w:rsid w:val="00DB71C9"/>
    <w:rsid w:val="00DB758B"/>
    <w:rsid w:val="00DB79A4"/>
    <w:rsid w:val="00DC22D2"/>
    <w:rsid w:val="00DC3C57"/>
    <w:rsid w:val="00DC49F9"/>
    <w:rsid w:val="00DC61A8"/>
    <w:rsid w:val="00DC68B3"/>
    <w:rsid w:val="00DC6FF3"/>
    <w:rsid w:val="00DC7AB6"/>
    <w:rsid w:val="00DD0BBE"/>
    <w:rsid w:val="00DD1F18"/>
    <w:rsid w:val="00DD2489"/>
    <w:rsid w:val="00DD24A2"/>
    <w:rsid w:val="00DD6D3E"/>
    <w:rsid w:val="00DE4991"/>
    <w:rsid w:val="00DE52D1"/>
    <w:rsid w:val="00DE6B91"/>
    <w:rsid w:val="00DE74A7"/>
    <w:rsid w:val="00DE775D"/>
    <w:rsid w:val="00DE78E0"/>
    <w:rsid w:val="00DE7D4F"/>
    <w:rsid w:val="00DF14A7"/>
    <w:rsid w:val="00DF169B"/>
    <w:rsid w:val="00DF1CA7"/>
    <w:rsid w:val="00DF5F60"/>
    <w:rsid w:val="00DF7AAB"/>
    <w:rsid w:val="00DF7D3A"/>
    <w:rsid w:val="00E00460"/>
    <w:rsid w:val="00E00FB9"/>
    <w:rsid w:val="00E03219"/>
    <w:rsid w:val="00E0334C"/>
    <w:rsid w:val="00E05F8F"/>
    <w:rsid w:val="00E066E3"/>
    <w:rsid w:val="00E0784D"/>
    <w:rsid w:val="00E10573"/>
    <w:rsid w:val="00E14152"/>
    <w:rsid w:val="00E14AAE"/>
    <w:rsid w:val="00E20604"/>
    <w:rsid w:val="00E20847"/>
    <w:rsid w:val="00E21625"/>
    <w:rsid w:val="00E23052"/>
    <w:rsid w:val="00E233EE"/>
    <w:rsid w:val="00E23806"/>
    <w:rsid w:val="00E24583"/>
    <w:rsid w:val="00E25475"/>
    <w:rsid w:val="00E263D4"/>
    <w:rsid w:val="00E270D1"/>
    <w:rsid w:val="00E27AE0"/>
    <w:rsid w:val="00E27E65"/>
    <w:rsid w:val="00E3016E"/>
    <w:rsid w:val="00E30D0E"/>
    <w:rsid w:val="00E30D30"/>
    <w:rsid w:val="00E31519"/>
    <w:rsid w:val="00E32391"/>
    <w:rsid w:val="00E32B99"/>
    <w:rsid w:val="00E33378"/>
    <w:rsid w:val="00E36E29"/>
    <w:rsid w:val="00E41DA5"/>
    <w:rsid w:val="00E4248D"/>
    <w:rsid w:val="00E43C58"/>
    <w:rsid w:val="00E44167"/>
    <w:rsid w:val="00E446A2"/>
    <w:rsid w:val="00E4555C"/>
    <w:rsid w:val="00E45685"/>
    <w:rsid w:val="00E45863"/>
    <w:rsid w:val="00E460D3"/>
    <w:rsid w:val="00E471D1"/>
    <w:rsid w:val="00E5102A"/>
    <w:rsid w:val="00E51BAC"/>
    <w:rsid w:val="00E55CEF"/>
    <w:rsid w:val="00E578B8"/>
    <w:rsid w:val="00E60BC9"/>
    <w:rsid w:val="00E647A0"/>
    <w:rsid w:val="00E70D05"/>
    <w:rsid w:val="00E72121"/>
    <w:rsid w:val="00E72F60"/>
    <w:rsid w:val="00E74B20"/>
    <w:rsid w:val="00E7574A"/>
    <w:rsid w:val="00E75E91"/>
    <w:rsid w:val="00E77C19"/>
    <w:rsid w:val="00E81BFD"/>
    <w:rsid w:val="00E84A8F"/>
    <w:rsid w:val="00E84A9B"/>
    <w:rsid w:val="00E85C6C"/>
    <w:rsid w:val="00E87E30"/>
    <w:rsid w:val="00E902C5"/>
    <w:rsid w:val="00E90CDA"/>
    <w:rsid w:val="00E90FC3"/>
    <w:rsid w:val="00E92E67"/>
    <w:rsid w:val="00E92E84"/>
    <w:rsid w:val="00E950F6"/>
    <w:rsid w:val="00E973F6"/>
    <w:rsid w:val="00E97560"/>
    <w:rsid w:val="00E9778C"/>
    <w:rsid w:val="00EA043C"/>
    <w:rsid w:val="00EA2131"/>
    <w:rsid w:val="00EA2795"/>
    <w:rsid w:val="00EA4BE6"/>
    <w:rsid w:val="00EA657C"/>
    <w:rsid w:val="00EA6630"/>
    <w:rsid w:val="00EA731F"/>
    <w:rsid w:val="00EA741C"/>
    <w:rsid w:val="00EB0522"/>
    <w:rsid w:val="00EB480C"/>
    <w:rsid w:val="00EB4DD2"/>
    <w:rsid w:val="00EB646B"/>
    <w:rsid w:val="00EC0599"/>
    <w:rsid w:val="00EC0EAF"/>
    <w:rsid w:val="00EC1B5C"/>
    <w:rsid w:val="00EC2BEA"/>
    <w:rsid w:val="00EC33B9"/>
    <w:rsid w:val="00EC7723"/>
    <w:rsid w:val="00EC79C2"/>
    <w:rsid w:val="00ED1170"/>
    <w:rsid w:val="00ED2A99"/>
    <w:rsid w:val="00ED336C"/>
    <w:rsid w:val="00ED39FB"/>
    <w:rsid w:val="00ED43D1"/>
    <w:rsid w:val="00ED6A68"/>
    <w:rsid w:val="00EE0023"/>
    <w:rsid w:val="00EE31CF"/>
    <w:rsid w:val="00EE4ABE"/>
    <w:rsid w:val="00EE4F2D"/>
    <w:rsid w:val="00EE504C"/>
    <w:rsid w:val="00EE5B75"/>
    <w:rsid w:val="00EE7AE4"/>
    <w:rsid w:val="00EF11FD"/>
    <w:rsid w:val="00EF241F"/>
    <w:rsid w:val="00EF3FB0"/>
    <w:rsid w:val="00EF6095"/>
    <w:rsid w:val="00EF6823"/>
    <w:rsid w:val="00EF7129"/>
    <w:rsid w:val="00EF7162"/>
    <w:rsid w:val="00EF75E2"/>
    <w:rsid w:val="00F0051C"/>
    <w:rsid w:val="00F01E6F"/>
    <w:rsid w:val="00F02EA7"/>
    <w:rsid w:val="00F049CA"/>
    <w:rsid w:val="00F050EF"/>
    <w:rsid w:val="00F07C6F"/>
    <w:rsid w:val="00F1125C"/>
    <w:rsid w:val="00F14256"/>
    <w:rsid w:val="00F14B24"/>
    <w:rsid w:val="00F17086"/>
    <w:rsid w:val="00F17C05"/>
    <w:rsid w:val="00F17D38"/>
    <w:rsid w:val="00F17D76"/>
    <w:rsid w:val="00F2280E"/>
    <w:rsid w:val="00F25836"/>
    <w:rsid w:val="00F26BC7"/>
    <w:rsid w:val="00F26FD0"/>
    <w:rsid w:val="00F313C7"/>
    <w:rsid w:val="00F315ED"/>
    <w:rsid w:val="00F3350F"/>
    <w:rsid w:val="00F3464A"/>
    <w:rsid w:val="00F40185"/>
    <w:rsid w:val="00F40904"/>
    <w:rsid w:val="00F41389"/>
    <w:rsid w:val="00F45EAE"/>
    <w:rsid w:val="00F478DF"/>
    <w:rsid w:val="00F5270C"/>
    <w:rsid w:val="00F53C4C"/>
    <w:rsid w:val="00F54A4C"/>
    <w:rsid w:val="00F559AC"/>
    <w:rsid w:val="00F60A5A"/>
    <w:rsid w:val="00F61261"/>
    <w:rsid w:val="00F61824"/>
    <w:rsid w:val="00F62199"/>
    <w:rsid w:val="00F62891"/>
    <w:rsid w:val="00F633B4"/>
    <w:rsid w:val="00F67C20"/>
    <w:rsid w:val="00F728E3"/>
    <w:rsid w:val="00F74E4B"/>
    <w:rsid w:val="00F74E9C"/>
    <w:rsid w:val="00F804E0"/>
    <w:rsid w:val="00F81D55"/>
    <w:rsid w:val="00F82DA4"/>
    <w:rsid w:val="00F83318"/>
    <w:rsid w:val="00F8444B"/>
    <w:rsid w:val="00F84531"/>
    <w:rsid w:val="00F84DA3"/>
    <w:rsid w:val="00F855F0"/>
    <w:rsid w:val="00F861D6"/>
    <w:rsid w:val="00F8690B"/>
    <w:rsid w:val="00F87011"/>
    <w:rsid w:val="00F90EC6"/>
    <w:rsid w:val="00F93103"/>
    <w:rsid w:val="00F9319B"/>
    <w:rsid w:val="00F9451B"/>
    <w:rsid w:val="00F95F5E"/>
    <w:rsid w:val="00F962AF"/>
    <w:rsid w:val="00F96908"/>
    <w:rsid w:val="00F979A4"/>
    <w:rsid w:val="00F97A78"/>
    <w:rsid w:val="00FA7744"/>
    <w:rsid w:val="00FA7D5A"/>
    <w:rsid w:val="00FB061C"/>
    <w:rsid w:val="00FB3189"/>
    <w:rsid w:val="00FB5F25"/>
    <w:rsid w:val="00FB66EF"/>
    <w:rsid w:val="00FB7794"/>
    <w:rsid w:val="00FC032F"/>
    <w:rsid w:val="00FC1278"/>
    <w:rsid w:val="00FC1C9E"/>
    <w:rsid w:val="00FC28C6"/>
    <w:rsid w:val="00FC5106"/>
    <w:rsid w:val="00FC5DD7"/>
    <w:rsid w:val="00FC68BD"/>
    <w:rsid w:val="00FC69C3"/>
    <w:rsid w:val="00FC7DDC"/>
    <w:rsid w:val="00FC7E0B"/>
    <w:rsid w:val="00FD3CF4"/>
    <w:rsid w:val="00FD3E6B"/>
    <w:rsid w:val="00FD4808"/>
    <w:rsid w:val="00FD61C1"/>
    <w:rsid w:val="00FD672A"/>
    <w:rsid w:val="00FD797F"/>
    <w:rsid w:val="00FE02F7"/>
    <w:rsid w:val="00FE04B8"/>
    <w:rsid w:val="00FE421B"/>
    <w:rsid w:val="00FE599F"/>
    <w:rsid w:val="00FE62FF"/>
    <w:rsid w:val="00FF07AC"/>
    <w:rsid w:val="00FF21A6"/>
    <w:rsid w:val="00FF374F"/>
    <w:rsid w:val="00FF3F3A"/>
    <w:rsid w:val="00FF4E57"/>
    <w:rsid w:val="00FF62B2"/>
    <w:rsid w:val="00FF6EDE"/>
    <w:rsid w:val="00FF71BC"/>
    <w:rsid w:val="20BE95BD"/>
    <w:rsid w:val="3370ABA0"/>
    <w:rsid w:val="7D40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FA0F82"/>
  <w15:chartTrackingRefBased/>
  <w15:docId w15:val="{FFDD2CF5-D290-4808-9392-4A2EBCD4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E00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91B4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5172">
      <w:bodyDiv w:val="1"/>
      <w:marLeft w:val="0"/>
      <w:marRight w:val="0"/>
      <w:marTop w:val="0"/>
      <w:marBottom w:val="0"/>
      <w:divBdr>
        <w:top w:val="none" w:sz="0" w:space="0" w:color="auto"/>
        <w:left w:val="none" w:sz="0" w:space="0" w:color="auto"/>
        <w:bottom w:val="none" w:sz="0" w:space="0" w:color="auto"/>
        <w:right w:val="none" w:sz="0" w:space="0" w:color="auto"/>
      </w:divBdr>
      <w:divsChild>
        <w:div w:id="1615094612">
          <w:marLeft w:val="0"/>
          <w:marRight w:val="0"/>
          <w:marTop w:val="0"/>
          <w:marBottom w:val="0"/>
          <w:divBdr>
            <w:top w:val="none" w:sz="0" w:space="0" w:color="auto"/>
            <w:left w:val="none" w:sz="0" w:space="0" w:color="auto"/>
            <w:bottom w:val="none" w:sz="0" w:space="0" w:color="auto"/>
            <w:right w:val="none" w:sz="0" w:space="0" w:color="auto"/>
          </w:divBdr>
        </w:div>
        <w:div w:id="913315085">
          <w:marLeft w:val="0"/>
          <w:marRight w:val="0"/>
          <w:marTop w:val="0"/>
          <w:marBottom w:val="0"/>
          <w:divBdr>
            <w:top w:val="none" w:sz="0" w:space="0" w:color="auto"/>
            <w:left w:val="none" w:sz="0" w:space="0" w:color="auto"/>
            <w:bottom w:val="none" w:sz="0" w:space="0" w:color="auto"/>
            <w:right w:val="none" w:sz="0" w:space="0" w:color="auto"/>
          </w:divBdr>
        </w:div>
        <w:div w:id="533468469">
          <w:marLeft w:val="0"/>
          <w:marRight w:val="0"/>
          <w:marTop w:val="0"/>
          <w:marBottom w:val="0"/>
          <w:divBdr>
            <w:top w:val="none" w:sz="0" w:space="0" w:color="auto"/>
            <w:left w:val="none" w:sz="0" w:space="0" w:color="auto"/>
            <w:bottom w:val="none" w:sz="0" w:space="0" w:color="auto"/>
            <w:right w:val="none" w:sz="0" w:space="0" w:color="auto"/>
          </w:divBdr>
        </w:div>
        <w:div w:id="783963499">
          <w:marLeft w:val="0"/>
          <w:marRight w:val="0"/>
          <w:marTop w:val="0"/>
          <w:marBottom w:val="0"/>
          <w:divBdr>
            <w:top w:val="none" w:sz="0" w:space="0" w:color="auto"/>
            <w:left w:val="none" w:sz="0" w:space="0" w:color="auto"/>
            <w:bottom w:val="none" w:sz="0" w:space="0" w:color="auto"/>
            <w:right w:val="none" w:sz="0" w:space="0" w:color="auto"/>
          </w:divBdr>
        </w:div>
        <w:div w:id="127666989">
          <w:marLeft w:val="0"/>
          <w:marRight w:val="0"/>
          <w:marTop w:val="0"/>
          <w:marBottom w:val="0"/>
          <w:divBdr>
            <w:top w:val="none" w:sz="0" w:space="0" w:color="auto"/>
            <w:left w:val="none" w:sz="0" w:space="0" w:color="auto"/>
            <w:bottom w:val="none" w:sz="0" w:space="0" w:color="auto"/>
            <w:right w:val="none" w:sz="0" w:space="0" w:color="auto"/>
          </w:divBdr>
        </w:div>
        <w:div w:id="1516962189">
          <w:marLeft w:val="0"/>
          <w:marRight w:val="0"/>
          <w:marTop w:val="0"/>
          <w:marBottom w:val="0"/>
          <w:divBdr>
            <w:top w:val="none" w:sz="0" w:space="0" w:color="auto"/>
            <w:left w:val="none" w:sz="0" w:space="0" w:color="auto"/>
            <w:bottom w:val="none" w:sz="0" w:space="0" w:color="auto"/>
            <w:right w:val="none" w:sz="0" w:space="0" w:color="auto"/>
          </w:divBdr>
        </w:div>
        <w:div w:id="2047215630">
          <w:marLeft w:val="0"/>
          <w:marRight w:val="0"/>
          <w:marTop w:val="0"/>
          <w:marBottom w:val="0"/>
          <w:divBdr>
            <w:top w:val="none" w:sz="0" w:space="0" w:color="auto"/>
            <w:left w:val="none" w:sz="0" w:space="0" w:color="auto"/>
            <w:bottom w:val="none" w:sz="0" w:space="0" w:color="auto"/>
            <w:right w:val="none" w:sz="0" w:space="0" w:color="auto"/>
          </w:divBdr>
        </w:div>
        <w:div w:id="358631492">
          <w:marLeft w:val="0"/>
          <w:marRight w:val="0"/>
          <w:marTop w:val="0"/>
          <w:marBottom w:val="0"/>
          <w:divBdr>
            <w:top w:val="none" w:sz="0" w:space="0" w:color="auto"/>
            <w:left w:val="none" w:sz="0" w:space="0" w:color="auto"/>
            <w:bottom w:val="none" w:sz="0" w:space="0" w:color="auto"/>
            <w:right w:val="none" w:sz="0" w:space="0" w:color="auto"/>
          </w:divBdr>
        </w:div>
        <w:div w:id="84689422">
          <w:marLeft w:val="0"/>
          <w:marRight w:val="0"/>
          <w:marTop w:val="0"/>
          <w:marBottom w:val="0"/>
          <w:divBdr>
            <w:top w:val="none" w:sz="0" w:space="0" w:color="auto"/>
            <w:left w:val="none" w:sz="0" w:space="0" w:color="auto"/>
            <w:bottom w:val="none" w:sz="0" w:space="0" w:color="auto"/>
            <w:right w:val="none" w:sz="0" w:space="0" w:color="auto"/>
          </w:divBdr>
        </w:div>
        <w:div w:id="740368356">
          <w:marLeft w:val="0"/>
          <w:marRight w:val="0"/>
          <w:marTop w:val="0"/>
          <w:marBottom w:val="0"/>
          <w:divBdr>
            <w:top w:val="none" w:sz="0" w:space="0" w:color="auto"/>
            <w:left w:val="none" w:sz="0" w:space="0" w:color="auto"/>
            <w:bottom w:val="none" w:sz="0" w:space="0" w:color="auto"/>
            <w:right w:val="none" w:sz="0" w:space="0" w:color="auto"/>
          </w:divBdr>
        </w:div>
        <w:div w:id="307512519">
          <w:marLeft w:val="0"/>
          <w:marRight w:val="0"/>
          <w:marTop w:val="0"/>
          <w:marBottom w:val="0"/>
          <w:divBdr>
            <w:top w:val="none" w:sz="0" w:space="0" w:color="auto"/>
            <w:left w:val="none" w:sz="0" w:space="0" w:color="auto"/>
            <w:bottom w:val="none" w:sz="0" w:space="0" w:color="auto"/>
            <w:right w:val="none" w:sz="0" w:space="0" w:color="auto"/>
          </w:divBdr>
        </w:div>
        <w:div w:id="730426689">
          <w:marLeft w:val="0"/>
          <w:marRight w:val="0"/>
          <w:marTop w:val="0"/>
          <w:marBottom w:val="0"/>
          <w:divBdr>
            <w:top w:val="none" w:sz="0" w:space="0" w:color="auto"/>
            <w:left w:val="none" w:sz="0" w:space="0" w:color="auto"/>
            <w:bottom w:val="none" w:sz="0" w:space="0" w:color="auto"/>
            <w:right w:val="none" w:sz="0" w:space="0" w:color="auto"/>
          </w:divBdr>
        </w:div>
        <w:div w:id="105009718">
          <w:marLeft w:val="0"/>
          <w:marRight w:val="0"/>
          <w:marTop w:val="0"/>
          <w:marBottom w:val="0"/>
          <w:divBdr>
            <w:top w:val="none" w:sz="0" w:space="0" w:color="auto"/>
            <w:left w:val="none" w:sz="0" w:space="0" w:color="auto"/>
            <w:bottom w:val="none" w:sz="0" w:space="0" w:color="auto"/>
            <w:right w:val="none" w:sz="0" w:space="0" w:color="auto"/>
          </w:divBdr>
        </w:div>
        <w:div w:id="100420155">
          <w:marLeft w:val="0"/>
          <w:marRight w:val="0"/>
          <w:marTop w:val="0"/>
          <w:marBottom w:val="0"/>
          <w:divBdr>
            <w:top w:val="none" w:sz="0" w:space="0" w:color="auto"/>
            <w:left w:val="none" w:sz="0" w:space="0" w:color="auto"/>
            <w:bottom w:val="none" w:sz="0" w:space="0" w:color="auto"/>
            <w:right w:val="none" w:sz="0" w:space="0" w:color="auto"/>
          </w:divBdr>
        </w:div>
        <w:div w:id="1282763572">
          <w:marLeft w:val="0"/>
          <w:marRight w:val="0"/>
          <w:marTop w:val="0"/>
          <w:marBottom w:val="0"/>
          <w:divBdr>
            <w:top w:val="none" w:sz="0" w:space="0" w:color="auto"/>
            <w:left w:val="none" w:sz="0" w:space="0" w:color="auto"/>
            <w:bottom w:val="none" w:sz="0" w:space="0" w:color="auto"/>
            <w:right w:val="none" w:sz="0" w:space="0" w:color="auto"/>
          </w:divBdr>
        </w:div>
        <w:div w:id="1281760536">
          <w:marLeft w:val="0"/>
          <w:marRight w:val="0"/>
          <w:marTop w:val="0"/>
          <w:marBottom w:val="0"/>
          <w:divBdr>
            <w:top w:val="none" w:sz="0" w:space="0" w:color="auto"/>
            <w:left w:val="none" w:sz="0" w:space="0" w:color="auto"/>
            <w:bottom w:val="none" w:sz="0" w:space="0" w:color="auto"/>
            <w:right w:val="none" w:sz="0" w:space="0" w:color="auto"/>
          </w:divBdr>
        </w:div>
        <w:div w:id="864174208">
          <w:marLeft w:val="0"/>
          <w:marRight w:val="0"/>
          <w:marTop w:val="0"/>
          <w:marBottom w:val="0"/>
          <w:divBdr>
            <w:top w:val="none" w:sz="0" w:space="0" w:color="auto"/>
            <w:left w:val="none" w:sz="0" w:space="0" w:color="auto"/>
            <w:bottom w:val="none" w:sz="0" w:space="0" w:color="auto"/>
            <w:right w:val="none" w:sz="0" w:space="0" w:color="auto"/>
          </w:divBdr>
        </w:div>
        <w:div w:id="474298821">
          <w:marLeft w:val="0"/>
          <w:marRight w:val="0"/>
          <w:marTop w:val="0"/>
          <w:marBottom w:val="0"/>
          <w:divBdr>
            <w:top w:val="none" w:sz="0" w:space="0" w:color="auto"/>
            <w:left w:val="none" w:sz="0" w:space="0" w:color="auto"/>
            <w:bottom w:val="none" w:sz="0" w:space="0" w:color="auto"/>
            <w:right w:val="none" w:sz="0" w:space="0" w:color="auto"/>
          </w:divBdr>
        </w:div>
        <w:div w:id="1612853969">
          <w:marLeft w:val="0"/>
          <w:marRight w:val="0"/>
          <w:marTop w:val="0"/>
          <w:marBottom w:val="0"/>
          <w:divBdr>
            <w:top w:val="none" w:sz="0" w:space="0" w:color="auto"/>
            <w:left w:val="none" w:sz="0" w:space="0" w:color="auto"/>
            <w:bottom w:val="none" w:sz="0" w:space="0" w:color="auto"/>
            <w:right w:val="none" w:sz="0" w:space="0" w:color="auto"/>
          </w:divBdr>
        </w:div>
      </w:divsChild>
    </w:div>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109396402">
      <w:bodyDiv w:val="1"/>
      <w:marLeft w:val="0"/>
      <w:marRight w:val="0"/>
      <w:marTop w:val="0"/>
      <w:marBottom w:val="0"/>
      <w:divBdr>
        <w:top w:val="none" w:sz="0" w:space="0" w:color="auto"/>
        <w:left w:val="none" w:sz="0" w:space="0" w:color="auto"/>
        <w:bottom w:val="none" w:sz="0" w:space="0" w:color="auto"/>
        <w:right w:val="none" w:sz="0" w:space="0" w:color="auto"/>
      </w:divBdr>
    </w:div>
    <w:div w:id="118111732">
      <w:bodyDiv w:val="1"/>
      <w:marLeft w:val="0"/>
      <w:marRight w:val="0"/>
      <w:marTop w:val="0"/>
      <w:marBottom w:val="0"/>
      <w:divBdr>
        <w:top w:val="none" w:sz="0" w:space="0" w:color="auto"/>
        <w:left w:val="none" w:sz="0" w:space="0" w:color="auto"/>
        <w:bottom w:val="none" w:sz="0" w:space="0" w:color="auto"/>
        <w:right w:val="none" w:sz="0" w:space="0" w:color="auto"/>
      </w:divBdr>
    </w:div>
    <w:div w:id="164367434">
      <w:bodyDiv w:val="1"/>
      <w:marLeft w:val="0"/>
      <w:marRight w:val="0"/>
      <w:marTop w:val="0"/>
      <w:marBottom w:val="0"/>
      <w:divBdr>
        <w:top w:val="none" w:sz="0" w:space="0" w:color="auto"/>
        <w:left w:val="none" w:sz="0" w:space="0" w:color="auto"/>
        <w:bottom w:val="none" w:sz="0" w:space="0" w:color="auto"/>
        <w:right w:val="none" w:sz="0" w:space="0" w:color="auto"/>
      </w:divBdr>
    </w:div>
    <w:div w:id="174850356">
      <w:bodyDiv w:val="1"/>
      <w:marLeft w:val="0"/>
      <w:marRight w:val="0"/>
      <w:marTop w:val="0"/>
      <w:marBottom w:val="0"/>
      <w:divBdr>
        <w:top w:val="none" w:sz="0" w:space="0" w:color="auto"/>
        <w:left w:val="none" w:sz="0" w:space="0" w:color="auto"/>
        <w:bottom w:val="none" w:sz="0" w:space="0" w:color="auto"/>
        <w:right w:val="none" w:sz="0" w:space="0" w:color="auto"/>
      </w:divBdr>
    </w:div>
    <w:div w:id="179123054">
      <w:bodyDiv w:val="1"/>
      <w:marLeft w:val="0"/>
      <w:marRight w:val="0"/>
      <w:marTop w:val="0"/>
      <w:marBottom w:val="0"/>
      <w:divBdr>
        <w:top w:val="none" w:sz="0" w:space="0" w:color="auto"/>
        <w:left w:val="none" w:sz="0" w:space="0" w:color="auto"/>
        <w:bottom w:val="none" w:sz="0" w:space="0" w:color="auto"/>
        <w:right w:val="none" w:sz="0" w:space="0" w:color="auto"/>
      </w:divBdr>
    </w:div>
    <w:div w:id="208223105">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37637251">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246116582">
      <w:bodyDiv w:val="1"/>
      <w:marLeft w:val="0"/>
      <w:marRight w:val="0"/>
      <w:marTop w:val="0"/>
      <w:marBottom w:val="0"/>
      <w:divBdr>
        <w:top w:val="none" w:sz="0" w:space="0" w:color="auto"/>
        <w:left w:val="none" w:sz="0" w:space="0" w:color="auto"/>
        <w:bottom w:val="none" w:sz="0" w:space="0" w:color="auto"/>
        <w:right w:val="none" w:sz="0" w:space="0" w:color="auto"/>
      </w:divBdr>
    </w:div>
    <w:div w:id="252933557">
      <w:bodyDiv w:val="1"/>
      <w:marLeft w:val="0"/>
      <w:marRight w:val="0"/>
      <w:marTop w:val="0"/>
      <w:marBottom w:val="0"/>
      <w:divBdr>
        <w:top w:val="none" w:sz="0" w:space="0" w:color="auto"/>
        <w:left w:val="none" w:sz="0" w:space="0" w:color="auto"/>
        <w:bottom w:val="none" w:sz="0" w:space="0" w:color="auto"/>
        <w:right w:val="none" w:sz="0" w:space="0" w:color="auto"/>
      </w:divBdr>
    </w:div>
    <w:div w:id="301349365">
      <w:bodyDiv w:val="1"/>
      <w:marLeft w:val="0"/>
      <w:marRight w:val="0"/>
      <w:marTop w:val="0"/>
      <w:marBottom w:val="0"/>
      <w:divBdr>
        <w:top w:val="none" w:sz="0" w:space="0" w:color="auto"/>
        <w:left w:val="none" w:sz="0" w:space="0" w:color="auto"/>
        <w:bottom w:val="none" w:sz="0" w:space="0" w:color="auto"/>
        <w:right w:val="none" w:sz="0" w:space="0" w:color="auto"/>
      </w:divBdr>
    </w:div>
    <w:div w:id="315575362">
      <w:bodyDiv w:val="1"/>
      <w:marLeft w:val="0"/>
      <w:marRight w:val="0"/>
      <w:marTop w:val="0"/>
      <w:marBottom w:val="0"/>
      <w:divBdr>
        <w:top w:val="none" w:sz="0" w:space="0" w:color="auto"/>
        <w:left w:val="none" w:sz="0" w:space="0" w:color="auto"/>
        <w:bottom w:val="none" w:sz="0" w:space="0" w:color="auto"/>
        <w:right w:val="none" w:sz="0" w:space="0" w:color="auto"/>
      </w:divBdr>
    </w:div>
    <w:div w:id="325016026">
      <w:bodyDiv w:val="1"/>
      <w:marLeft w:val="0"/>
      <w:marRight w:val="0"/>
      <w:marTop w:val="0"/>
      <w:marBottom w:val="0"/>
      <w:divBdr>
        <w:top w:val="none" w:sz="0" w:space="0" w:color="auto"/>
        <w:left w:val="none" w:sz="0" w:space="0" w:color="auto"/>
        <w:bottom w:val="none" w:sz="0" w:space="0" w:color="auto"/>
        <w:right w:val="none" w:sz="0" w:space="0" w:color="auto"/>
      </w:divBdr>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392891447">
      <w:bodyDiv w:val="1"/>
      <w:marLeft w:val="0"/>
      <w:marRight w:val="0"/>
      <w:marTop w:val="0"/>
      <w:marBottom w:val="0"/>
      <w:divBdr>
        <w:top w:val="none" w:sz="0" w:space="0" w:color="auto"/>
        <w:left w:val="none" w:sz="0" w:space="0" w:color="auto"/>
        <w:bottom w:val="none" w:sz="0" w:space="0" w:color="auto"/>
        <w:right w:val="none" w:sz="0" w:space="0" w:color="auto"/>
      </w:divBdr>
    </w:div>
    <w:div w:id="423377158">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54181643">
      <w:bodyDiv w:val="1"/>
      <w:marLeft w:val="0"/>
      <w:marRight w:val="0"/>
      <w:marTop w:val="0"/>
      <w:marBottom w:val="0"/>
      <w:divBdr>
        <w:top w:val="none" w:sz="0" w:space="0" w:color="auto"/>
        <w:left w:val="none" w:sz="0" w:space="0" w:color="auto"/>
        <w:bottom w:val="none" w:sz="0" w:space="0" w:color="auto"/>
        <w:right w:val="none" w:sz="0" w:space="0" w:color="auto"/>
      </w:divBdr>
    </w:div>
    <w:div w:id="455564633">
      <w:bodyDiv w:val="1"/>
      <w:marLeft w:val="0"/>
      <w:marRight w:val="0"/>
      <w:marTop w:val="0"/>
      <w:marBottom w:val="0"/>
      <w:divBdr>
        <w:top w:val="none" w:sz="0" w:space="0" w:color="auto"/>
        <w:left w:val="none" w:sz="0" w:space="0" w:color="auto"/>
        <w:bottom w:val="none" w:sz="0" w:space="0" w:color="auto"/>
        <w:right w:val="none" w:sz="0" w:space="0" w:color="auto"/>
      </w:divBdr>
    </w:div>
    <w:div w:id="482083214">
      <w:bodyDiv w:val="1"/>
      <w:marLeft w:val="0"/>
      <w:marRight w:val="0"/>
      <w:marTop w:val="0"/>
      <w:marBottom w:val="0"/>
      <w:divBdr>
        <w:top w:val="none" w:sz="0" w:space="0" w:color="auto"/>
        <w:left w:val="none" w:sz="0" w:space="0" w:color="auto"/>
        <w:bottom w:val="none" w:sz="0" w:space="0" w:color="auto"/>
        <w:right w:val="none" w:sz="0" w:space="0" w:color="auto"/>
      </w:divBdr>
    </w:div>
    <w:div w:id="547297816">
      <w:bodyDiv w:val="1"/>
      <w:marLeft w:val="0"/>
      <w:marRight w:val="0"/>
      <w:marTop w:val="0"/>
      <w:marBottom w:val="0"/>
      <w:divBdr>
        <w:top w:val="none" w:sz="0" w:space="0" w:color="auto"/>
        <w:left w:val="none" w:sz="0" w:space="0" w:color="auto"/>
        <w:bottom w:val="none" w:sz="0" w:space="0" w:color="auto"/>
        <w:right w:val="none" w:sz="0" w:space="0" w:color="auto"/>
      </w:divBdr>
    </w:div>
    <w:div w:id="575557973">
      <w:bodyDiv w:val="1"/>
      <w:marLeft w:val="0"/>
      <w:marRight w:val="0"/>
      <w:marTop w:val="0"/>
      <w:marBottom w:val="0"/>
      <w:divBdr>
        <w:top w:val="none" w:sz="0" w:space="0" w:color="auto"/>
        <w:left w:val="none" w:sz="0" w:space="0" w:color="auto"/>
        <w:bottom w:val="none" w:sz="0" w:space="0" w:color="auto"/>
        <w:right w:val="none" w:sz="0" w:space="0" w:color="auto"/>
      </w:divBdr>
    </w:div>
    <w:div w:id="648050876">
      <w:bodyDiv w:val="1"/>
      <w:marLeft w:val="0"/>
      <w:marRight w:val="0"/>
      <w:marTop w:val="0"/>
      <w:marBottom w:val="0"/>
      <w:divBdr>
        <w:top w:val="none" w:sz="0" w:space="0" w:color="auto"/>
        <w:left w:val="none" w:sz="0" w:space="0" w:color="auto"/>
        <w:bottom w:val="none" w:sz="0" w:space="0" w:color="auto"/>
        <w:right w:val="none" w:sz="0" w:space="0" w:color="auto"/>
      </w:divBdr>
    </w:div>
    <w:div w:id="681082444">
      <w:bodyDiv w:val="1"/>
      <w:marLeft w:val="0"/>
      <w:marRight w:val="0"/>
      <w:marTop w:val="0"/>
      <w:marBottom w:val="0"/>
      <w:divBdr>
        <w:top w:val="none" w:sz="0" w:space="0" w:color="auto"/>
        <w:left w:val="none" w:sz="0" w:space="0" w:color="auto"/>
        <w:bottom w:val="none" w:sz="0" w:space="0" w:color="auto"/>
        <w:right w:val="none" w:sz="0" w:space="0" w:color="auto"/>
      </w:divBdr>
    </w:div>
    <w:div w:id="688875914">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12079205">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5559518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33840715">
      <w:bodyDiv w:val="1"/>
      <w:marLeft w:val="0"/>
      <w:marRight w:val="0"/>
      <w:marTop w:val="0"/>
      <w:marBottom w:val="0"/>
      <w:divBdr>
        <w:top w:val="none" w:sz="0" w:space="0" w:color="auto"/>
        <w:left w:val="none" w:sz="0" w:space="0" w:color="auto"/>
        <w:bottom w:val="none" w:sz="0" w:space="0" w:color="auto"/>
        <w:right w:val="none" w:sz="0" w:space="0" w:color="auto"/>
      </w:divBdr>
    </w:div>
    <w:div w:id="840389293">
      <w:bodyDiv w:val="1"/>
      <w:marLeft w:val="0"/>
      <w:marRight w:val="0"/>
      <w:marTop w:val="0"/>
      <w:marBottom w:val="0"/>
      <w:divBdr>
        <w:top w:val="none" w:sz="0" w:space="0" w:color="auto"/>
        <w:left w:val="none" w:sz="0" w:space="0" w:color="auto"/>
        <w:bottom w:val="none" w:sz="0" w:space="0" w:color="auto"/>
        <w:right w:val="none" w:sz="0" w:space="0" w:color="auto"/>
      </w:divBdr>
    </w:div>
    <w:div w:id="871113185">
      <w:bodyDiv w:val="1"/>
      <w:marLeft w:val="0"/>
      <w:marRight w:val="0"/>
      <w:marTop w:val="0"/>
      <w:marBottom w:val="0"/>
      <w:divBdr>
        <w:top w:val="none" w:sz="0" w:space="0" w:color="auto"/>
        <w:left w:val="none" w:sz="0" w:space="0" w:color="auto"/>
        <w:bottom w:val="none" w:sz="0" w:space="0" w:color="auto"/>
        <w:right w:val="none" w:sz="0" w:space="0" w:color="auto"/>
      </w:divBdr>
    </w:div>
    <w:div w:id="948777011">
      <w:bodyDiv w:val="1"/>
      <w:marLeft w:val="0"/>
      <w:marRight w:val="0"/>
      <w:marTop w:val="0"/>
      <w:marBottom w:val="0"/>
      <w:divBdr>
        <w:top w:val="none" w:sz="0" w:space="0" w:color="auto"/>
        <w:left w:val="none" w:sz="0" w:space="0" w:color="auto"/>
        <w:bottom w:val="none" w:sz="0" w:space="0" w:color="auto"/>
        <w:right w:val="none" w:sz="0" w:space="0" w:color="auto"/>
      </w:divBdr>
    </w:div>
    <w:div w:id="977760458">
      <w:bodyDiv w:val="1"/>
      <w:marLeft w:val="0"/>
      <w:marRight w:val="0"/>
      <w:marTop w:val="0"/>
      <w:marBottom w:val="0"/>
      <w:divBdr>
        <w:top w:val="none" w:sz="0" w:space="0" w:color="auto"/>
        <w:left w:val="none" w:sz="0" w:space="0" w:color="auto"/>
        <w:bottom w:val="none" w:sz="0" w:space="0" w:color="auto"/>
        <w:right w:val="none" w:sz="0" w:space="0" w:color="auto"/>
      </w:divBdr>
    </w:div>
    <w:div w:id="981467909">
      <w:bodyDiv w:val="1"/>
      <w:marLeft w:val="0"/>
      <w:marRight w:val="0"/>
      <w:marTop w:val="0"/>
      <w:marBottom w:val="0"/>
      <w:divBdr>
        <w:top w:val="none" w:sz="0" w:space="0" w:color="auto"/>
        <w:left w:val="none" w:sz="0" w:space="0" w:color="auto"/>
        <w:bottom w:val="none" w:sz="0" w:space="0" w:color="auto"/>
        <w:right w:val="none" w:sz="0" w:space="0" w:color="auto"/>
      </w:divBdr>
    </w:div>
    <w:div w:id="993681718">
      <w:bodyDiv w:val="1"/>
      <w:marLeft w:val="0"/>
      <w:marRight w:val="0"/>
      <w:marTop w:val="0"/>
      <w:marBottom w:val="0"/>
      <w:divBdr>
        <w:top w:val="none" w:sz="0" w:space="0" w:color="auto"/>
        <w:left w:val="none" w:sz="0" w:space="0" w:color="auto"/>
        <w:bottom w:val="none" w:sz="0" w:space="0" w:color="auto"/>
        <w:right w:val="none" w:sz="0" w:space="0" w:color="auto"/>
      </w:divBdr>
    </w:div>
    <w:div w:id="1018317509">
      <w:bodyDiv w:val="1"/>
      <w:marLeft w:val="0"/>
      <w:marRight w:val="0"/>
      <w:marTop w:val="0"/>
      <w:marBottom w:val="0"/>
      <w:divBdr>
        <w:top w:val="none" w:sz="0" w:space="0" w:color="auto"/>
        <w:left w:val="none" w:sz="0" w:space="0" w:color="auto"/>
        <w:bottom w:val="none" w:sz="0" w:space="0" w:color="auto"/>
        <w:right w:val="none" w:sz="0" w:space="0" w:color="auto"/>
      </w:divBdr>
    </w:div>
    <w:div w:id="1043596515">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74475647">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8402169">
      <w:bodyDiv w:val="1"/>
      <w:marLeft w:val="0"/>
      <w:marRight w:val="0"/>
      <w:marTop w:val="0"/>
      <w:marBottom w:val="0"/>
      <w:divBdr>
        <w:top w:val="none" w:sz="0" w:space="0" w:color="auto"/>
        <w:left w:val="none" w:sz="0" w:space="0" w:color="auto"/>
        <w:bottom w:val="none" w:sz="0" w:space="0" w:color="auto"/>
        <w:right w:val="none" w:sz="0" w:space="0" w:color="auto"/>
      </w:divBdr>
    </w:div>
    <w:div w:id="1144422008">
      <w:bodyDiv w:val="1"/>
      <w:marLeft w:val="0"/>
      <w:marRight w:val="0"/>
      <w:marTop w:val="0"/>
      <w:marBottom w:val="0"/>
      <w:divBdr>
        <w:top w:val="none" w:sz="0" w:space="0" w:color="auto"/>
        <w:left w:val="none" w:sz="0" w:space="0" w:color="auto"/>
        <w:bottom w:val="none" w:sz="0" w:space="0" w:color="auto"/>
        <w:right w:val="none" w:sz="0" w:space="0" w:color="auto"/>
      </w:divBdr>
    </w:div>
    <w:div w:id="117939557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2883353">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280533388">
      <w:bodyDiv w:val="1"/>
      <w:marLeft w:val="0"/>
      <w:marRight w:val="0"/>
      <w:marTop w:val="0"/>
      <w:marBottom w:val="0"/>
      <w:divBdr>
        <w:top w:val="none" w:sz="0" w:space="0" w:color="auto"/>
        <w:left w:val="none" w:sz="0" w:space="0" w:color="auto"/>
        <w:bottom w:val="none" w:sz="0" w:space="0" w:color="auto"/>
        <w:right w:val="none" w:sz="0" w:space="0" w:color="auto"/>
      </w:divBdr>
    </w:div>
    <w:div w:id="1290894374">
      <w:bodyDiv w:val="1"/>
      <w:marLeft w:val="0"/>
      <w:marRight w:val="0"/>
      <w:marTop w:val="0"/>
      <w:marBottom w:val="0"/>
      <w:divBdr>
        <w:top w:val="none" w:sz="0" w:space="0" w:color="auto"/>
        <w:left w:val="none" w:sz="0" w:space="0" w:color="auto"/>
        <w:bottom w:val="none" w:sz="0" w:space="0" w:color="auto"/>
        <w:right w:val="none" w:sz="0" w:space="0" w:color="auto"/>
      </w:divBdr>
    </w:div>
    <w:div w:id="1298954949">
      <w:bodyDiv w:val="1"/>
      <w:marLeft w:val="0"/>
      <w:marRight w:val="0"/>
      <w:marTop w:val="0"/>
      <w:marBottom w:val="0"/>
      <w:divBdr>
        <w:top w:val="none" w:sz="0" w:space="0" w:color="auto"/>
        <w:left w:val="none" w:sz="0" w:space="0" w:color="auto"/>
        <w:bottom w:val="none" w:sz="0" w:space="0" w:color="auto"/>
        <w:right w:val="none" w:sz="0" w:space="0" w:color="auto"/>
      </w:divBdr>
    </w:div>
    <w:div w:id="1301612264">
      <w:bodyDiv w:val="1"/>
      <w:marLeft w:val="0"/>
      <w:marRight w:val="0"/>
      <w:marTop w:val="0"/>
      <w:marBottom w:val="0"/>
      <w:divBdr>
        <w:top w:val="none" w:sz="0" w:space="0" w:color="auto"/>
        <w:left w:val="none" w:sz="0" w:space="0" w:color="auto"/>
        <w:bottom w:val="none" w:sz="0" w:space="0" w:color="auto"/>
        <w:right w:val="none" w:sz="0" w:space="0" w:color="auto"/>
      </w:divBdr>
    </w:div>
    <w:div w:id="1353612210">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387802786">
      <w:bodyDiv w:val="1"/>
      <w:marLeft w:val="0"/>
      <w:marRight w:val="0"/>
      <w:marTop w:val="0"/>
      <w:marBottom w:val="0"/>
      <w:divBdr>
        <w:top w:val="none" w:sz="0" w:space="0" w:color="auto"/>
        <w:left w:val="none" w:sz="0" w:space="0" w:color="auto"/>
        <w:bottom w:val="none" w:sz="0" w:space="0" w:color="auto"/>
        <w:right w:val="none" w:sz="0" w:space="0" w:color="auto"/>
      </w:divBdr>
    </w:div>
    <w:div w:id="1397438902">
      <w:bodyDiv w:val="1"/>
      <w:marLeft w:val="0"/>
      <w:marRight w:val="0"/>
      <w:marTop w:val="0"/>
      <w:marBottom w:val="0"/>
      <w:divBdr>
        <w:top w:val="none" w:sz="0" w:space="0" w:color="auto"/>
        <w:left w:val="none" w:sz="0" w:space="0" w:color="auto"/>
        <w:bottom w:val="none" w:sz="0" w:space="0" w:color="auto"/>
        <w:right w:val="none" w:sz="0" w:space="0" w:color="auto"/>
      </w:divBdr>
    </w:div>
    <w:div w:id="1416902726">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513254025">
      <w:bodyDiv w:val="1"/>
      <w:marLeft w:val="0"/>
      <w:marRight w:val="0"/>
      <w:marTop w:val="0"/>
      <w:marBottom w:val="0"/>
      <w:divBdr>
        <w:top w:val="none" w:sz="0" w:space="0" w:color="auto"/>
        <w:left w:val="none" w:sz="0" w:space="0" w:color="auto"/>
        <w:bottom w:val="none" w:sz="0" w:space="0" w:color="auto"/>
        <w:right w:val="none" w:sz="0" w:space="0" w:color="auto"/>
      </w:divBdr>
    </w:div>
    <w:div w:id="1517109147">
      <w:bodyDiv w:val="1"/>
      <w:marLeft w:val="0"/>
      <w:marRight w:val="0"/>
      <w:marTop w:val="0"/>
      <w:marBottom w:val="0"/>
      <w:divBdr>
        <w:top w:val="none" w:sz="0" w:space="0" w:color="auto"/>
        <w:left w:val="none" w:sz="0" w:space="0" w:color="auto"/>
        <w:bottom w:val="none" w:sz="0" w:space="0" w:color="auto"/>
        <w:right w:val="none" w:sz="0" w:space="0" w:color="auto"/>
      </w:divBdr>
    </w:div>
    <w:div w:id="1603995732">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18454903">
      <w:bodyDiv w:val="1"/>
      <w:marLeft w:val="0"/>
      <w:marRight w:val="0"/>
      <w:marTop w:val="0"/>
      <w:marBottom w:val="0"/>
      <w:divBdr>
        <w:top w:val="none" w:sz="0" w:space="0" w:color="auto"/>
        <w:left w:val="none" w:sz="0" w:space="0" w:color="auto"/>
        <w:bottom w:val="none" w:sz="0" w:space="0" w:color="auto"/>
        <w:right w:val="none" w:sz="0" w:space="0" w:color="auto"/>
      </w:divBdr>
    </w:div>
    <w:div w:id="1822849350">
      <w:bodyDiv w:val="1"/>
      <w:marLeft w:val="0"/>
      <w:marRight w:val="0"/>
      <w:marTop w:val="0"/>
      <w:marBottom w:val="0"/>
      <w:divBdr>
        <w:top w:val="none" w:sz="0" w:space="0" w:color="auto"/>
        <w:left w:val="none" w:sz="0" w:space="0" w:color="auto"/>
        <w:bottom w:val="none" w:sz="0" w:space="0" w:color="auto"/>
        <w:right w:val="none" w:sz="0" w:space="0" w:color="auto"/>
      </w:divBdr>
    </w:div>
    <w:div w:id="1822849966">
      <w:bodyDiv w:val="1"/>
      <w:marLeft w:val="0"/>
      <w:marRight w:val="0"/>
      <w:marTop w:val="0"/>
      <w:marBottom w:val="0"/>
      <w:divBdr>
        <w:top w:val="none" w:sz="0" w:space="0" w:color="auto"/>
        <w:left w:val="none" w:sz="0" w:space="0" w:color="auto"/>
        <w:bottom w:val="none" w:sz="0" w:space="0" w:color="auto"/>
        <w:right w:val="none" w:sz="0" w:space="0" w:color="auto"/>
      </w:divBdr>
    </w:div>
    <w:div w:id="1876846461">
      <w:bodyDiv w:val="1"/>
      <w:marLeft w:val="0"/>
      <w:marRight w:val="0"/>
      <w:marTop w:val="0"/>
      <w:marBottom w:val="0"/>
      <w:divBdr>
        <w:top w:val="none" w:sz="0" w:space="0" w:color="auto"/>
        <w:left w:val="none" w:sz="0" w:space="0" w:color="auto"/>
        <w:bottom w:val="none" w:sz="0" w:space="0" w:color="auto"/>
        <w:right w:val="none" w:sz="0" w:space="0" w:color="auto"/>
      </w:divBdr>
      <w:divsChild>
        <w:div w:id="2020699200">
          <w:marLeft w:val="0"/>
          <w:marRight w:val="0"/>
          <w:marTop w:val="0"/>
          <w:marBottom w:val="0"/>
          <w:divBdr>
            <w:top w:val="none" w:sz="0" w:space="0" w:color="auto"/>
            <w:left w:val="none" w:sz="0" w:space="0" w:color="auto"/>
            <w:bottom w:val="none" w:sz="0" w:space="0" w:color="auto"/>
            <w:right w:val="none" w:sz="0" w:space="0" w:color="auto"/>
          </w:divBdr>
        </w:div>
        <w:div w:id="81074034">
          <w:marLeft w:val="0"/>
          <w:marRight w:val="0"/>
          <w:marTop w:val="0"/>
          <w:marBottom w:val="0"/>
          <w:divBdr>
            <w:top w:val="none" w:sz="0" w:space="0" w:color="auto"/>
            <w:left w:val="none" w:sz="0" w:space="0" w:color="auto"/>
            <w:bottom w:val="none" w:sz="0" w:space="0" w:color="auto"/>
            <w:right w:val="none" w:sz="0" w:space="0" w:color="auto"/>
          </w:divBdr>
        </w:div>
        <w:div w:id="1867939521">
          <w:marLeft w:val="0"/>
          <w:marRight w:val="0"/>
          <w:marTop w:val="0"/>
          <w:marBottom w:val="0"/>
          <w:divBdr>
            <w:top w:val="none" w:sz="0" w:space="0" w:color="auto"/>
            <w:left w:val="none" w:sz="0" w:space="0" w:color="auto"/>
            <w:bottom w:val="none" w:sz="0" w:space="0" w:color="auto"/>
            <w:right w:val="none" w:sz="0" w:space="0" w:color="auto"/>
          </w:divBdr>
        </w:div>
        <w:div w:id="1349138206">
          <w:marLeft w:val="0"/>
          <w:marRight w:val="0"/>
          <w:marTop w:val="0"/>
          <w:marBottom w:val="0"/>
          <w:divBdr>
            <w:top w:val="none" w:sz="0" w:space="0" w:color="auto"/>
            <w:left w:val="none" w:sz="0" w:space="0" w:color="auto"/>
            <w:bottom w:val="none" w:sz="0" w:space="0" w:color="auto"/>
            <w:right w:val="none" w:sz="0" w:space="0" w:color="auto"/>
          </w:divBdr>
        </w:div>
        <w:div w:id="329139425">
          <w:marLeft w:val="0"/>
          <w:marRight w:val="0"/>
          <w:marTop w:val="0"/>
          <w:marBottom w:val="0"/>
          <w:divBdr>
            <w:top w:val="none" w:sz="0" w:space="0" w:color="auto"/>
            <w:left w:val="none" w:sz="0" w:space="0" w:color="auto"/>
            <w:bottom w:val="none" w:sz="0" w:space="0" w:color="auto"/>
            <w:right w:val="none" w:sz="0" w:space="0" w:color="auto"/>
          </w:divBdr>
        </w:div>
        <w:div w:id="1996294614">
          <w:marLeft w:val="0"/>
          <w:marRight w:val="0"/>
          <w:marTop w:val="0"/>
          <w:marBottom w:val="0"/>
          <w:divBdr>
            <w:top w:val="none" w:sz="0" w:space="0" w:color="auto"/>
            <w:left w:val="none" w:sz="0" w:space="0" w:color="auto"/>
            <w:bottom w:val="none" w:sz="0" w:space="0" w:color="auto"/>
            <w:right w:val="none" w:sz="0" w:space="0" w:color="auto"/>
          </w:divBdr>
        </w:div>
        <w:div w:id="1677344200">
          <w:marLeft w:val="0"/>
          <w:marRight w:val="0"/>
          <w:marTop w:val="0"/>
          <w:marBottom w:val="0"/>
          <w:divBdr>
            <w:top w:val="none" w:sz="0" w:space="0" w:color="auto"/>
            <w:left w:val="none" w:sz="0" w:space="0" w:color="auto"/>
            <w:bottom w:val="none" w:sz="0" w:space="0" w:color="auto"/>
            <w:right w:val="none" w:sz="0" w:space="0" w:color="auto"/>
          </w:divBdr>
        </w:div>
        <w:div w:id="907688070">
          <w:marLeft w:val="0"/>
          <w:marRight w:val="0"/>
          <w:marTop w:val="0"/>
          <w:marBottom w:val="0"/>
          <w:divBdr>
            <w:top w:val="none" w:sz="0" w:space="0" w:color="auto"/>
            <w:left w:val="none" w:sz="0" w:space="0" w:color="auto"/>
            <w:bottom w:val="none" w:sz="0" w:space="0" w:color="auto"/>
            <w:right w:val="none" w:sz="0" w:space="0" w:color="auto"/>
          </w:divBdr>
        </w:div>
        <w:div w:id="2019691949">
          <w:marLeft w:val="0"/>
          <w:marRight w:val="0"/>
          <w:marTop w:val="0"/>
          <w:marBottom w:val="0"/>
          <w:divBdr>
            <w:top w:val="none" w:sz="0" w:space="0" w:color="auto"/>
            <w:left w:val="none" w:sz="0" w:space="0" w:color="auto"/>
            <w:bottom w:val="none" w:sz="0" w:space="0" w:color="auto"/>
            <w:right w:val="none" w:sz="0" w:space="0" w:color="auto"/>
          </w:divBdr>
        </w:div>
        <w:div w:id="678772167">
          <w:marLeft w:val="0"/>
          <w:marRight w:val="0"/>
          <w:marTop w:val="0"/>
          <w:marBottom w:val="0"/>
          <w:divBdr>
            <w:top w:val="none" w:sz="0" w:space="0" w:color="auto"/>
            <w:left w:val="none" w:sz="0" w:space="0" w:color="auto"/>
            <w:bottom w:val="none" w:sz="0" w:space="0" w:color="auto"/>
            <w:right w:val="none" w:sz="0" w:space="0" w:color="auto"/>
          </w:divBdr>
        </w:div>
        <w:div w:id="597297022">
          <w:marLeft w:val="0"/>
          <w:marRight w:val="0"/>
          <w:marTop w:val="0"/>
          <w:marBottom w:val="0"/>
          <w:divBdr>
            <w:top w:val="none" w:sz="0" w:space="0" w:color="auto"/>
            <w:left w:val="none" w:sz="0" w:space="0" w:color="auto"/>
            <w:bottom w:val="none" w:sz="0" w:space="0" w:color="auto"/>
            <w:right w:val="none" w:sz="0" w:space="0" w:color="auto"/>
          </w:divBdr>
        </w:div>
        <w:div w:id="20404124">
          <w:marLeft w:val="0"/>
          <w:marRight w:val="0"/>
          <w:marTop w:val="0"/>
          <w:marBottom w:val="0"/>
          <w:divBdr>
            <w:top w:val="none" w:sz="0" w:space="0" w:color="auto"/>
            <w:left w:val="none" w:sz="0" w:space="0" w:color="auto"/>
            <w:bottom w:val="none" w:sz="0" w:space="0" w:color="auto"/>
            <w:right w:val="none" w:sz="0" w:space="0" w:color="auto"/>
          </w:divBdr>
        </w:div>
        <w:div w:id="372316999">
          <w:marLeft w:val="0"/>
          <w:marRight w:val="0"/>
          <w:marTop w:val="0"/>
          <w:marBottom w:val="0"/>
          <w:divBdr>
            <w:top w:val="none" w:sz="0" w:space="0" w:color="auto"/>
            <w:left w:val="none" w:sz="0" w:space="0" w:color="auto"/>
            <w:bottom w:val="none" w:sz="0" w:space="0" w:color="auto"/>
            <w:right w:val="none" w:sz="0" w:space="0" w:color="auto"/>
          </w:divBdr>
        </w:div>
        <w:div w:id="61223046">
          <w:marLeft w:val="0"/>
          <w:marRight w:val="0"/>
          <w:marTop w:val="0"/>
          <w:marBottom w:val="0"/>
          <w:divBdr>
            <w:top w:val="none" w:sz="0" w:space="0" w:color="auto"/>
            <w:left w:val="none" w:sz="0" w:space="0" w:color="auto"/>
            <w:bottom w:val="none" w:sz="0" w:space="0" w:color="auto"/>
            <w:right w:val="none" w:sz="0" w:space="0" w:color="auto"/>
          </w:divBdr>
        </w:div>
        <w:div w:id="196696335">
          <w:marLeft w:val="0"/>
          <w:marRight w:val="0"/>
          <w:marTop w:val="0"/>
          <w:marBottom w:val="0"/>
          <w:divBdr>
            <w:top w:val="none" w:sz="0" w:space="0" w:color="auto"/>
            <w:left w:val="none" w:sz="0" w:space="0" w:color="auto"/>
            <w:bottom w:val="none" w:sz="0" w:space="0" w:color="auto"/>
            <w:right w:val="none" w:sz="0" w:space="0" w:color="auto"/>
          </w:divBdr>
        </w:div>
        <w:div w:id="812910770">
          <w:marLeft w:val="0"/>
          <w:marRight w:val="0"/>
          <w:marTop w:val="0"/>
          <w:marBottom w:val="0"/>
          <w:divBdr>
            <w:top w:val="none" w:sz="0" w:space="0" w:color="auto"/>
            <w:left w:val="none" w:sz="0" w:space="0" w:color="auto"/>
            <w:bottom w:val="none" w:sz="0" w:space="0" w:color="auto"/>
            <w:right w:val="none" w:sz="0" w:space="0" w:color="auto"/>
          </w:divBdr>
        </w:div>
        <w:div w:id="226261300">
          <w:marLeft w:val="0"/>
          <w:marRight w:val="0"/>
          <w:marTop w:val="0"/>
          <w:marBottom w:val="0"/>
          <w:divBdr>
            <w:top w:val="none" w:sz="0" w:space="0" w:color="auto"/>
            <w:left w:val="none" w:sz="0" w:space="0" w:color="auto"/>
            <w:bottom w:val="none" w:sz="0" w:space="0" w:color="auto"/>
            <w:right w:val="none" w:sz="0" w:space="0" w:color="auto"/>
          </w:divBdr>
        </w:div>
        <w:div w:id="1789663317">
          <w:marLeft w:val="0"/>
          <w:marRight w:val="0"/>
          <w:marTop w:val="0"/>
          <w:marBottom w:val="0"/>
          <w:divBdr>
            <w:top w:val="none" w:sz="0" w:space="0" w:color="auto"/>
            <w:left w:val="none" w:sz="0" w:space="0" w:color="auto"/>
            <w:bottom w:val="none" w:sz="0" w:space="0" w:color="auto"/>
            <w:right w:val="none" w:sz="0" w:space="0" w:color="auto"/>
          </w:divBdr>
        </w:div>
        <w:div w:id="286160046">
          <w:marLeft w:val="0"/>
          <w:marRight w:val="0"/>
          <w:marTop w:val="0"/>
          <w:marBottom w:val="0"/>
          <w:divBdr>
            <w:top w:val="none" w:sz="0" w:space="0" w:color="auto"/>
            <w:left w:val="none" w:sz="0" w:space="0" w:color="auto"/>
            <w:bottom w:val="none" w:sz="0" w:space="0" w:color="auto"/>
            <w:right w:val="none" w:sz="0" w:space="0" w:color="auto"/>
          </w:divBdr>
        </w:div>
      </w:divsChild>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889099444">
      <w:bodyDiv w:val="1"/>
      <w:marLeft w:val="0"/>
      <w:marRight w:val="0"/>
      <w:marTop w:val="0"/>
      <w:marBottom w:val="0"/>
      <w:divBdr>
        <w:top w:val="none" w:sz="0" w:space="0" w:color="auto"/>
        <w:left w:val="none" w:sz="0" w:space="0" w:color="auto"/>
        <w:bottom w:val="none" w:sz="0" w:space="0" w:color="auto"/>
        <w:right w:val="none" w:sz="0" w:space="0" w:color="auto"/>
      </w:divBdr>
    </w:div>
    <w:div w:id="1904680740">
      <w:bodyDiv w:val="1"/>
      <w:marLeft w:val="0"/>
      <w:marRight w:val="0"/>
      <w:marTop w:val="0"/>
      <w:marBottom w:val="0"/>
      <w:divBdr>
        <w:top w:val="none" w:sz="0" w:space="0" w:color="auto"/>
        <w:left w:val="none" w:sz="0" w:space="0" w:color="auto"/>
        <w:bottom w:val="none" w:sz="0" w:space="0" w:color="auto"/>
        <w:right w:val="none" w:sz="0" w:space="0" w:color="auto"/>
      </w:divBdr>
    </w:div>
    <w:div w:id="2009214165">
      <w:bodyDiv w:val="1"/>
      <w:marLeft w:val="0"/>
      <w:marRight w:val="0"/>
      <w:marTop w:val="0"/>
      <w:marBottom w:val="0"/>
      <w:divBdr>
        <w:top w:val="none" w:sz="0" w:space="0" w:color="auto"/>
        <w:left w:val="none" w:sz="0" w:space="0" w:color="auto"/>
        <w:bottom w:val="none" w:sz="0" w:space="0" w:color="auto"/>
        <w:right w:val="none" w:sz="0" w:space="0" w:color="auto"/>
      </w:divBdr>
    </w:div>
    <w:div w:id="2018312899">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Data" Target="diagrams/data1.xml"/><Relationship Id="rId26" Type="http://schemas.openxmlformats.org/officeDocument/2006/relationships/package" Target="embeddings/Microsoft_Excel_Worksheet1.xlsx"/><Relationship Id="rId39" Type="http://schemas.openxmlformats.org/officeDocument/2006/relationships/diagramData" Target="diagrams/data4.xml"/><Relationship Id="rId21" Type="http://schemas.openxmlformats.org/officeDocument/2006/relationships/diagramColors" Target="diagrams/colors1.xml"/><Relationship Id="rId34" Type="http://schemas.openxmlformats.org/officeDocument/2006/relationships/diagramData" Target="diagrams/data3.xml"/><Relationship Id="rId42" Type="http://schemas.openxmlformats.org/officeDocument/2006/relationships/diagramColors" Target="diagrams/colors4.xml"/><Relationship Id="rId47"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jpeg"/><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diagramLayout" Target="diagrams/layout4.xm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package" Target="embeddings/Microsoft_Excel_Worksheet.xlsx"/><Relationship Id="rId23" Type="http://schemas.openxmlformats.org/officeDocument/2006/relationships/image" Target="media/image4.jpeg"/><Relationship Id="rId28" Type="http://schemas.openxmlformats.org/officeDocument/2006/relationships/oleObject" Target="embeddings/oleObject2.bin"/><Relationship Id="rId36" Type="http://schemas.openxmlformats.org/officeDocument/2006/relationships/diagramQuickStyle" Target="diagrams/quickStyle3.xml"/><Relationship Id="rId10" Type="http://schemas.openxmlformats.org/officeDocument/2006/relationships/footnotes" Target="footnotes.xml"/><Relationship Id="rId19" Type="http://schemas.openxmlformats.org/officeDocument/2006/relationships/diagramLayout" Target="diagrams/layout1.xml"/><Relationship Id="rId31" Type="http://schemas.openxmlformats.org/officeDocument/2006/relationships/diagramQuickStyle" Target="diagrams/quickStyle2.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microsoft.com/office/2007/relationships/diagramDrawing" Target="diagrams/drawing1.xml"/><Relationship Id="rId27" Type="http://schemas.openxmlformats.org/officeDocument/2006/relationships/image" Target="media/image7.emf"/><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microsoft.com/office/2007/relationships/diagramDrawing" Target="diagrams/drawing4.xm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image" Target="media/image6.jpeg"/><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fontTable" Target="fontTable.xml"/><Relationship Id="rId20" Type="http://schemas.openxmlformats.org/officeDocument/2006/relationships/diagramQuickStyle" Target="diagrams/quickStyle1.xml"/><Relationship Id="rId41" Type="http://schemas.openxmlformats.org/officeDocument/2006/relationships/diagramQuickStyle" Target="diagrams/quickStyle4.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5"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DB9EA307-8D8F-49FD-A147-F465AD1757D2}" srcId="{9816F7DA-A258-4CF6-8709-83EA73649C64}" destId="{FD8B892E-DD73-49B7-87CF-A5F2017C1EBE}" srcOrd="2" destOrd="0" parTransId="{ED29F795-A6CF-4F64-9B52-BDC0BAF120A3}" sibTransId="{7E31569D-7C30-4B7A-81CD-4FCF6B0A387A}"/>
    <dgm:cxn modelId="{8917A411-4452-4D53-A624-A7BCD8709FBF}" type="presOf" srcId="{21606DAE-5770-42A5-AAF8-FA72597A5AF8}" destId="{34C0E2DC-A878-4ADF-8712-4A5E44B3C49C}" srcOrd="0" destOrd="0" presId="urn:microsoft.com/office/officeart/2005/8/layout/process1"/>
    <dgm:cxn modelId="{87A9BC14-124A-4E9E-A54E-3A111D706C9E}" type="presOf" srcId="{83CF52D0-32F8-411A-9516-7D3841F6C83A}" destId="{F4312996-DE59-42F3-BE2D-2C9CF0941401}"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15B4330-7F26-4DEF-8E35-F756798F7A40}" type="presOf" srcId="{980F022A-BFE6-488B-925F-C5E93DB75D63}" destId="{F4312996-DE59-42F3-BE2D-2C9CF0941401}" srcOrd="0" destOrd="1" presId="urn:microsoft.com/office/officeart/2005/8/layout/process1"/>
    <dgm:cxn modelId="{D1963961-92B3-447E-94B3-B30B24D349A2}" type="presOf" srcId="{8AE4F748-3269-4512-B3B8-EA66179ED3EF}" destId="{EAAC59B8-96C7-4CBF-ACA4-650459BD0A18}" srcOrd="0" destOrd="2"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99100B47-788B-455B-BE78-0D87C0398E36}" srcId="{FD8B892E-DD73-49B7-87CF-A5F2017C1EBE}" destId="{E8E201AB-4612-4BB9-A0FA-3E126D747958}" srcOrd="3" destOrd="0" parTransId="{CE30DE52-00E9-4191-8A68-4799BD3EF936}" sibTransId="{36EB33E1-B7D2-41D8-9217-5CE3DA5FEDDF}"/>
    <dgm:cxn modelId="{50A15A4D-C0A1-4B3B-B15D-E0A27B57FD6A}" type="presOf" srcId="{CCEAD49F-6DCD-4292-9FE7-441AFAD64B39}" destId="{F4312996-DE59-42F3-BE2D-2C9CF0941401}" srcOrd="0" destOrd="0" presId="urn:microsoft.com/office/officeart/2005/8/layout/process1"/>
    <dgm:cxn modelId="{A66FE14E-C89B-4C2A-825D-6437300B8C1B}" type="presOf" srcId="{D630A1B2-8C05-4806-8A40-250904FBAE50}" destId="{CD73F94E-0A11-475B-BB2A-B4DEB9D56EC3}" srcOrd="0" destOrd="1" presId="urn:microsoft.com/office/officeart/2005/8/layout/process1"/>
    <dgm:cxn modelId="{5908656F-AE87-4A9A-AC45-A77F5FF81D38}" type="presOf" srcId="{21606DAE-5770-42A5-AAF8-FA72597A5AF8}" destId="{68FD1713-4021-4DEB-86A7-53D2E761EDBC}" srcOrd="1"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1644548B-ABE9-4731-BD4F-A292D738B437}" srcId="{FD8B892E-DD73-49B7-87CF-A5F2017C1EBE}" destId="{5259C306-554B-428E-9CFD-875C366693BE}" srcOrd="0" destOrd="0" parTransId="{3EB8037B-95BE-4586-B020-0917E79492BE}" sibTransId="{4640409F-F557-4B76-8B5B-B59C8415F708}"/>
    <dgm:cxn modelId="{D8D4BE8F-D53F-43DA-8F00-6C6A20F3B380}" type="presOf" srcId="{C5218336-F9F9-4CAE-A9F5-636F4098660C}" destId="{CD73F94E-0A11-475B-BB2A-B4DEB9D56EC3}"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AEE0DF9D-794B-42CC-BDF8-FB780E3FE306}" type="presOf" srcId="{A016DA44-AE80-4E58-85B4-77CA2ACA1292}" destId="{45075F9F-14BE-40C8-891F-A5E80F655B62}"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3C70A3A0-CE59-42F5-A7A7-EDBA7383DAF3}" type="presOf" srcId="{5259C306-554B-428E-9CFD-875C366693BE}" destId="{EAAC59B8-96C7-4CBF-ACA4-650459BD0A18}" srcOrd="0" destOrd="1" presId="urn:microsoft.com/office/officeart/2005/8/layout/process1"/>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4F160AB-70BB-4ABE-867A-E113D9AD9669}" type="presOf" srcId="{C1E93FAA-71B7-400E-BAB7-8A786A43A4EC}" destId="{CD73F94E-0A11-475B-BB2A-B4DEB9D56EC3}"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FFE1B1B4-ABFD-4FA9-83C8-5CBCD0C8462D}" type="presOf" srcId="{E8E201AB-4612-4BB9-A0FA-3E126D747958}" destId="{EAAC59B8-96C7-4CBF-ACA4-650459BD0A18}" srcOrd="0" destOrd="4"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74BF82C9-B0E6-465F-82DF-6D0733D1C4D7}" type="presOf" srcId="{A016DA44-AE80-4E58-85B4-77CA2ACA1292}" destId="{192F59F8-06BC-45EB-9BD0-00FD368988AF}"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328F88EA-7211-4225-AB41-A744E8E97595}" type="presOf" srcId="{FD8B892E-DD73-49B7-87CF-A5F2017C1EBE}" destId="{EAAC59B8-96C7-4CBF-ACA4-650459BD0A18}" srcOrd="0" destOrd="0" presId="urn:microsoft.com/office/officeart/2005/8/layout/process1"/>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5"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DB9EA307-8D8F-49FD-A147-F465AD1757D2}" srcId="{9816F7DA-A258-4CF6-8709-83EA73649C64}" destId="{FD8B892E-DD73-49B7-87CF-A5F2017C1EBE}" srcOrd="2" destOrd="0" parTransId="{ED29F795-A6CF-4F64-9B52-BDC0BAF120A3}" sibTransId="{7E31569D-7C30-4B7A-81CD-4FCF6B0A387A}"/>
    <dgm:cxn modelId="{8917A411-4452-4D53-A624-A7BCD8709FBF}" type="presOf" srcId="{21606DAE-5770-42A5-AAF8-FA72597A5AF8}" destId="{34C0E2DC-A878-4ADF-8712-4A5E44B3C49C}" srcOrd="0" destOrd="0" presId="urn:microsoft.com/office/officeart/2005/8/layout/process1"/>
    <dgm:cxn modelId="{87A9BC14-124A-4E9E-A54E-3A111D706C9E}" type="presOf" srcId="{83CF52D0-32F8-411A-9516-7D3841F6C83A}" destId="{F4312996-DE59-42F3-BE2D-2C9CF0941401}"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15B4330-7F26-4DEF-8E35-F756798F7A40}" type="presOf" srcId="{980F022A-BFE6-488B-925F-C5E93DB75D63}" destId="{F4312996-DE59-42F3-BE2D-2C9CF0941401}" srcOrd="0" destOrd="1" presId="urn:microsoft.com/office/officeart/2005/8/layout/process1"/>
    <dgm:cxn modelId="{D1963961-92B3-447E-94B3-B30B24D349A2}" type="presOf" srcId="{8AE4F748-3269-4512-B3B8-EA66179ED3EF}" destId="{EAAC59B8-96C7-4CBF-ACA4-650459BD0A18}" srcOrd="0" destOrd="2"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99100B47-788B-455B-BE78-0D87C0398E36}" srcId="{FD8B892E-DD73-49B7-87CF-A5F2017C1EBE}" destId="{E8E201AB-4612-4BB9-A0FA-3E126D747958}" srcOrd="3" destOrd="0" parTransId="{CE30DE52-00E9-4191-8A68-4799BD3EF936}" sibTransId="{36EB33E1-B7D2-41D8-9217-5CE3DA5FEDDF}"/>
    <dgm:cxn modelId="{50A15A4D-C0A1-4B3B-B15D-E0A27B57FD6A}" type="presOf" srcId="{CCEAD49F-6DCD-4292-9FE7-441AFAD64B39}" destId="{F4312996-DE59-42F3-BE2D-2C9CF0941401}" srcOrd="0" destOrd="0" presId="urn:microsoft.com/office/officeart/2005/8/layout/process1"/>
    <dgm:cxn modelId="{A66FE14E-C89B-4C2A-825D-6437300B8C1B}" type="presOf" srcId="{D630A1B2-8C05-4806-8A40-250904FBAE50}" destId="{CD73F94E-0A11-475B-BB2A-B4DEB9D56EC3}" srcOrd="0" destOrd="1" presId="urn:microsoft.com/office/officeart/2005/8/layout/process1"/>
    <dgm:cxn modelId="{5908656F-AE87-4A9A-AC45-A77F5FF81D38}" type="presOf" srcId="{21606DAE-5770-42A5-AAF8-FA72597A5AF8}" destId="{68FD1713-4021-4DEB-86A7-53D2E761EDBC}" srcOrd="1"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1644548B-ABE9-4731-BD4F-A292D738B437}" srcId="{FD8B892E-DD73-49B7-87CF-A5F2017C1EBE}" destId="{5259C306-554B-428E-9CFD-875C366693BE}" srcOrd="0" destOrd="0" parTransId="{3EB8037B-95BE-4586-B020-0917E79492BE}" sibTransId="{4640409F-F557-4B76-8B5B-B59C8415F708}"/>
    <dgm:cxn modelId="{D8D4BE8F-D53F-43DA-8F00-6C6A20F3B380}" type="presOf" srcId="{C5218336-F9F9-4CAE-A9F5-636F4098660C}" destId="{CD73F94E-0A11-475B-BB2A-B4DEB9D56EC3}"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AEE0DF9D-794B-42CC-BDF8-FB780E3FE306}" type="presOf" srcId="{A016DA44-AE80-4E58-85B4-77CA2ACA1292}" destId="{45075F9F-14BE-40C8-891F-A5E80F655B62}"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3C70A3A0-CE59-42F5-A7A7-EDBA7383DAF3}" type="presOf" srcId="{5259C306-554B-428E-9CFD-875C366693BE}" destId="{EAAC59B8-96C7-4CBF-ACA4-650459BD0A18}" srcOrd="0" destOrd="1" presId="urn:microsoft.com/office/officeart/2005/8/layout/process1"/>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4F160AB-70BB-4ABE-867A-E113D9AD9669}" type="presOf" srcId="{C1E93FAA-71B7-400E-BAB7-8A786A43A4EC}" destId="{CD73F94E-0A11-475B-BB2A-B4DEB9D56EC3}"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FFE1B1B4-ABFD-4FA9-83C8-5CBCD0C8462D}" type="presOf" srcId="{E8E201AB-4612-4BB9-A0FA-3E126D747958}" destId="{EAAC59B8-96C7-4CBF-ACA4-650459BD0A18}" srcOrd="0" destOrd="4"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74BF82C9-B0E6-465F-82DF-6D0733D1C4D7}" type="presOf" srcId="{A016DA44-AE80-4E58-85B4-77CA2ACA1292}" destId="{192F59F8-06BC-45EB-9BD0-00FD368988AF}"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328F88EA-7211-4225-AB41-A744E8E97595}" type="presOf" srcId="{FD8B892E-DD73-49B7-87CF-A5F2017C1EBE}" destId="{EAAC59B8-96C7-4CBF-ACA4-650459BD0A18}" srcOrd="0" destOrd="0" presId="urn:microsoft.com/office/officeart/2005/8/layout/process1"/>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5"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Skill Loan the code is - 'SKL'</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5">
        <dgm:presLayoutVars>
          <dgm:chMax val="0"/>
          <dgm:chPref val="0"/>
          <dgm:bulletEnabled val="1"/>
        </dgm:presLayoutVars>
      </dgm:prSet>
      <dgm:spPr/>
    </dgm:pt>
    <dgm:pt modelId="{6971B552-F029-4376-9127-62ACDB564F1A}" type="pres">
      <dgm:prSet presAssocID="{AEB1E2AE-FA3B-4024-9E3C-36E55D6F2FA6}" presName="desTx" presStyleLbl="alignAccFollowNode1" presStyleIdx="0" presStyleCnt="5">
        <dgm:presLayoutVars>
          <dgm:bulletEnabled val="1"/>
        </dgm:presLayoutVars>
      </dgm:prSet>
      <dgm:spPr/>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5">
        <dgm:presLayoutVars>
          <dgm:chMax val="0"/>
          <dgm:chPref val="0"/>
          <dgm:bulletEnabled val="1"/>
        </dgm:presLayoutVars>
      </dgm:prSet>
      <dgm:spPr/>
    </dgm:pt>
    <dgm:pt modelId="{CCDB8713-221D-4F8B-9153-E7C559D1D911}" type="pres">
      <dgm:prSet presAssocID="{384175B3-0B8A-479F-A628-B0535566C192}" presName="desTx" presStyleLbl="alignAccFollowNode1" presStyleIdx="1" presStyleCnt="5">
        <dgm:presLayoutVars>
          <dgm:bulletEnabled val="1"/>
        </dgm:presLayoutVars>
      </dgm:prSet>
      <dgm:spPr/>
    </dgm:pt>
    <dgm:pt modelId="{94ED5680-91BB-4879-860C-2771838B3747}" type="pres">
      <dgm:prSet presAssocID="{155EF0AF-5131-4260-8A83-BBF5AF998738}"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2" presStyleCnt="5">
        <dgm:presLayoutVars>
          <dgm:chMax val="0"/>
          <dgm:chPref val="0"/>
          <dgm:bulletEnabled val="1"/>
        </dgm:presLayoutVars>
      </dgm:prSet>
      <dgm:spPr/>
    </dgm:pt>
    <dgm:pt modelId="{CD2CD118-ED1F-4668-9781-1CAA57138D03}" type="pres">
      <dgm:prSet presAssocID="{246E446C-EDD8-4C8D-B319-F4AA54EF9496}" presName="desTx" presStyleLbl="alignAccFollowNode1" presStyleIdx="2" presStyleCnt="5">
        <dgm:presLayoutVars>
          <dgm:bulletEnabled val="1"/>
        </dgm:presLayoutVars>
      </dgm:prSet>
      <dgm:spPr/>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3" presStyleCnt="5">
        <dgm:presLayoutVars>
          <dgm:chMax val="0"/>
          <dgm:chPref val="0"/>
          <dgm:bulletEnabled val="1"/>
        </dgm:presLayoutVars>
      </dgm:prSet>
      <dgm:spPr/>
    </dgm:pt>
    <dgm:pt modelId="{30DC7FD0-B22C-4E1B-BB62-43E69BF4BAF0}" type="pres">
      <dgm:prSet presAssocID="{D6286ED7-CD88-45C5-9F21-56A0ED485005}" presName="desTx" presStyleLbl="alignAccFollowNode1" presStyleIdx="3" presStyleCnt="5">
        <dgm:presLayoutVars>
          <dgm:bulletEnabled val="1"/>
        </dgm:presLayoutVars>
      </dgm:prSet>
      <dgm:spPr/>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4" presStyleCnt="5">
        <dgm:presLayoutVars>
          <dgm:chMax val="0"/>
          <dgm:chPref val="0"/>
          <dgm:bulletEnabled val="1"/>
        </dgm:presLayoutVars>
      </dgm:prSet>
      <dgm:spPr/>
    </dgm:pt>
    <dgm:pt modelId="{665C7EB0-1048-4484-B12D-6B13310B8BDE}" type="pres">
      <dgm:prSet presAssocID="{F7D5BED3-5ECA-46E1-AB63-94D7F80F6EB2}" presName="desTx" presStyleLbl="alignAccFollowNode1" presStyleIdx="4" presStyleCnt="5">
        <dgm:presLayoutVars>
          <dgm:bulletEnabled val="1"/>
        </dgm:presLayoutVars>
      </dgm:prSet>
      <dgm:spPr/>
    </dgm:pt>
  </dgm:ptLst>
  <dgm:cxnLst>
    <dgm:cxn modelId="{37168A01-9DF1-4BA5-9F18-8AF40E4460EE}" type="presOf" srcId="{DDD9DDC9-D775-4D81-9D17-90E8C6C4D49F}" destId="{CCDB8713-221D-4F8B-9153-E7C559D1D911}" srcOrd="0" destOrd="0" presId="urn:microsoft.com/office/officeart/2005/8/layout/hList1"/>
    <dgm:cxn modelId="{717BCC03-BBEF-42BF-AB40-387751887222}" type="presOf" srcId="{246E446C-EDD8-4C8D-B319-F4AA54EF9496}" destId="{C872F323-0B0B-4B1E-97C9-D1BD9CE97F62}"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DBA6451E-6C3F-43AB-BFCD-8B78FCD6CB5D}" srcId="{F7D5BED3-5ECA-46E1-AB63-94D7F80F6EB2}" destId="{2BF164DF-3724-46C3-B603-C04F5C7D169E}" srcOrd="0" destOrd="0" parTransId="{A026B539-0FEE-433F-93D1-255470849E15}" sibTransId="{AC217D7E-0DBD-47E9-A1AF-B42756B6854E}"/>
    <dgm:cxn modelId="{E3295323-E3E2-4FF7-8C48-86176CB24AB0}" srcId="{246E446C-EDD8-4C8D-B319-F4AA54EF9496}" destId="{F8A4063A-F0C9-4420-82D7-F2B35B7E63E4}" srcOrd="0" destOrd="0" parTransId="{7D567903-0F40-4367-BFB8-F9C02047DB9D}" sibTransId="{AEF9902B-4DE0-42DD-ABFE-0A15531AD847}"/>
    <dgm:cxn modelId="{D9FB102D-4747-48CD-BAAC-A2F3BFA907DE}" srcId="{C4A6C1F4-47AF-46BD-A902-F277461D65B5}" destId="{384175B3-0B8A-479F-A628-B0535566C192}" srcOrd="1" destOrd="0" parTransId="{133C4019-1C85-4D18-B064-C5203814F162}" sibTransId="{155EF0AF-5131-4260-8A83-BBF5AF998738}"/>
    <dgm:cxn modelId="{5590C36B-B9D2-42DB-ACB1-6253179D0399}" srcId="{AEB1E2AE-FA3B-4024-9E3C-36E55D6F2FA6}" destId="{0D26F582-1452-45E6-92CB-1F591CEB7E98}" srcOrd="0" destOrd="0" parTransId="{F9B48D3C-F752-4BA5-AB86-63ACBB9865DE}" sibTransId="{E2EACD25-8B7B-4DCB-A52F-7B13283E8080}"/>
    <dgm:cxn modelId="{70DD724F-671E-4C4E-B09B-74C4D0F8A486}" srcId="{C4A6C1F4-47AF-46BD-A902-F277461D65B5}" destId="{D6286ED7-CD88-45C5-9F21-56A0ED485005}" srcOrd="3" destOrd="0" parTransId="{1E0D75AB-DD66-4872-BA80-6042A4A8905D}" sibTransId="{F8483422-1983-4BE7-9A41-FBFBFC30E72C}"/>
    <dgm:cxn modelId="{2D39FE57-A746-420A-ACFD-7C303B79BBAD}" srcId="{D6286ED7-CD88-45C5-9F21-56A0ED485005}" destId="{6269B03B-552E-476A-842F-8951A8E4B9DD}" srcOrd="0" destOrd="0" parTransId="{7F8FE508-06E6-4735-9773-C5A1D0DA46FF}" sibTransId="{C75286F7-16B4-46BB-BCD4-A7B8D2DEDCAF}"/>
    <dgm:cxn modelId="{250CCD59-B965-432A-9AAE-80C4B14A9EF8}" srcId="{C4A6C1F4-47AF-46BD-A902-F277461D65B5}" destId="{F7D5BED3-5ECA-46E1-AB63-94D7F80F6EB2}" srcOrd="4" destOrd="0" parTransId="{7D41F8C0-40EE-4E60-8248-F5805DDDB0ED}" sibTransId="{28274F03-B4DA-4FC0-9CD5-9B3AD96CA7C9}"/>
    <dgm:cxn modelId="{7811F87A-6BEA-4AF7-AB9E-3ADB3BE2A5F0}" type="presOf" srcId="{C4A6C1F4-47AF-46BD-A902-F277461D65B5}" destId="{F586164F-402D-43F8-8501-4654BBCBA909}"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8F132194-40BE-453D-8478-9CFECA9BF6E2}" type="presOf" srcId="{2BF164DF-3724-46C3-B603-C04F5C7D169E}" destId="{665C7EB0-1048-4484-B12D-6B13310B8BDE}"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9E4C57A2-4ABB-4DD9-BA4C-A1A0E870B9A3}" type="presOf" srcId="{AEB1E2AE-FA3B-4024-9E3C-36E55D6F2FA6}" destId="{95B8858F-1FC5-492B-A18D-92E571194794}"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1B4C67DE-B5E3-49C4-AB69-9480EB23246A}" type="presOf" srcId="{384175B3-0B8A-479F-A628-B0535566C192}" destId="{6624B02E-633E-461B-AF47-01810AD31FE0}" srcOrd="0" destOrd="0" presId="urn:microsoft.com/office/officeart/2005/8/layout/hList1"/>
    <dgm:cxn modelId="{510953E0-287A-4581-B869-CA28B91997EA}" srcId="{384175B3-0B8A-479F-A628-B0535566C192}" destId="{5966C4BC-BCA8-4B7D-AF3B-8B4F80836ABE}" srcOrd="1" destOrd="0" parTransId="{86050771-84F9-4856-80EF-7794AD0D7D30}" sibTransId="{7302F56D-82B4-4AC9-B769-EB557438A8FC}"/>
    <dgm:cxn modelId="{242144E6-F541-4548-968B-003B828430C0}" srcId="{C4A6C1F4-47AF-46BD-A902-F277461D65B5}" destId="{246E446C-EDD8-4C8D-B319-F4AA54EF9496}" srcOrd="2" destOrd="0" parTransId="{FDE6E91E-91C7-4F61-8FB2-07B884912AE1}" sibTransId="{B723C30D-640C-4EA5-BB91-FD609C000F65}"/>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2363C9A3-EA62-462E-B2F8-9431AE7ABAC1}" type="presParOf" srcId="{F586164F-402D-43F8-8501-4654BBCBA909}" destId="{43F55871-C9E6-4028-857A-2BA7848EB678}" srcOrd="4"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5" destOrd="0" presId="urn:microsoft.com/office/officeart/2005/8/layout/hList1"/>
    <dgm:cxn modelId="{52169299-62EE-4A0D-99E3-C411F8B1AE3D}" type="presParOf" srcId="{F586164F-402D-43F8-8501-4654BBCBA909}" destId="{EC1D4741-A059-4A00-8CC1-85023178F08A}" srcOrd="6"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7" destOrd="0" presId="urn:microsoft.com/office/officeart/2005/8/layout/hList1"/>
    <dgm:cxn modelId="{7B94D354-1F96-4B24-8AA3-796A13995FF0}" type="presParOf" srcId="{F586164F-402D-43F8-8501-4654BBCBA909}" destId="{3C7FB1F3-E145-45A2-B29B-F2EA3EAF3C63}" srcOrd="8"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5"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Skill Loan the code is - 'SKL'</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AC5758C0-C632-4917-9BA3-C246D1D305CB}">
      <dgm:prSet phldrT="[Text]"/>
      <dgm:spPr/>
      <dgm:t>
        <a:bodyPr/>
        <a:lstStyle/>
        <a:p>
          <a:r>
            <a:rPr lang="en-US"/>
            <a:t>Claim Type</a:t>
          </a:r>
        </a:p>
      </dgm:t>
    </dgm:pt>
    <dgm:pt modelId="{7C6A2C82-8C32-49B6-832E-46CB3BD82495}" type="parTrans" cxnId="{6DC7F2E7-6297-4B86-8CBD-DBEB85D68B5D}">
      <dgm:prSet/>
      <dgm:spPr/>
      <dgm:t>
        <a:bodyPr/>
        <a:lstStyle/>
        <a:p>
          <a:endParaRPr lang="en-US"/>
        </a:p>
      </dgm:t>
    </dgm:pt>
    <dgm:pt modelId="{B72B8BA4-EFF3-4C01-8382-7E06227033F3}" type="sibTrans" cxnId="{6DC7F2E7-6297-4B86-8CBD-DBEB85D68B5D}">
      <dgm:prSet/>
      <dgm:spPr/>
      <dgm:t>
        <a:bodyPr/>
        <a:lstStyle/>
        <a:p>
          <a:endParaRPr lang="en-US"/>
        </a:p>
      </dgm:t>
    </dgm:pt>
    <dgm:pt modelId="{DB59BDA8-CFEB-4D8D-B38C-1FF353BE05C3}">
      <dgm:prSet phldrT="[Text]"/>
      <dgm:spPr/>
      <dgm:t>
        <a:bodyPr/>
        <a:lstStyle/>
        <a:p>
          <a:r>
            <a:rPr lang="en-US"/>
            <a:t>For Recoveries Afer Final Claim - '02'</a:t>
          </a:r>
        </a:p>
      </dgm:t>
    </dgm:pt>
    <dgm:pt modelId="{0D3BEEA0-7A07-41BC-B3F0-C984DE2A10A7}" type="parTrans" cxnId="{7F0FCE90-454A-44E6-B124-65C29621E9E4}">
      <dgm:prSet/>
      <dgm:spPr/>
      <dgm:t>
        <a:bodyPr/>
        <a:lstStyle/>
        <a:p>
          <a:endParaRPr lang="en-US"/>
        </a:p>
      </dgm:t>
    </dgm:pt>
    <dgm:pt modelId="{C943E5A9-20AC-441E-A212-251C4B4F5E70}" type="sibTrans" cxnId="{7F0FCE90-454A-44E6-B124-65C29621E9E4}">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6">
        <dgm:presLayoutVars>
          <dgm:chMax val="0"/>
          <dgm:chPref val="0"/>
          <dgm:bulletEnabled val="1"/>
        </dgm:presLayoutVars>
      </dgm:prSet>
      <dgm:spPr/>
    </dgm:pt>
    <dgm:pt modelId="{6971B552-F029-4376-9127-62ACDB564F1A}" type="pres">
      <dgm:prSet presAssocID="{AEB1E2AE-FA3B-4024-9E3C-36E55D6F2FA6}" presName="desTx" presStyleLbl="alignAccFollowNode1" presStyleIdx="0" presStyleCnt="6">
        <dgm:presLayoutVars>
          <dgm:bulletEnabled val="1"/>
        </dgm:presLayoutVars>
      </dgm:prSet>
      <dgm:spPr/>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6">
        <dgm:presLayoutVars>
          <dgm:chMax val="0"/>
          <dgm:chPref val="0"/>
          <dgm:bulletEnabled val="1"/>
        </dgm:presLayoutVars>
      </dgm:prSet>
      <dgm:spPr/>
    </dgm:pt>
    <dgm:pt modelId="{CCDB8713-221D-4F8B-9153-E7C559D1D911}" type="pres">
      <dgm:prSet presAssocID="{384175B3-0B8A-479F-A628-B0535566C192}" presName="desTx" presStyleLbl="alignAccFollowNode1" presStyleIdx="1" presStyleCnt="6">
        <dgm:presLayoutVars>
          <dgm:bulletEnabled val="1"/>
        </dgm:presLayoutVars>
      </dgm:prSet>
      <dgm:spPr/>
    </dgm:pt>
    <dgm:pt modelId="{94ED5680-91BB-4879-860C-2771838B3747}" type="pres">
      <dgm:prSet presAssocID="{155EF0AF-5131-4260-8A83-BBF5AF998738}" presName="space" presStyleCnt="0"/>
      <dgm:spPr/>
    </dgm:pt>
    <dgm:pt modelId="{C7167F67-C052-4623-9287-B7A3D0FB3BAE}" type="pres">
      <dgm:prSet presAssocID="{AC5758C0-C632-4917-9BA3-C246D1D305CB}" presName="composite" presStyleCnt="0"/>
      <dgm:spPr/>
    </dgm:pt>
    <dgm:pt modelId="{A71815A0-9560-4D07-902B-9C8D242713E2}" type="pres">
      <dgm:prSet presAssocID="{AC5758C0-C632-4917-9BA3-C246D1D305CB}" presName="parTx" presStyleLbl="alignNode1" presStyleIdx="2" presStyleCnt="6">
        <dgm:presLayoutVars>
          <dgm:chMax val="0"/>
          <dgm:chPref val="0"/>
          <dgm:bulletEnabled val="1"/>
        </dgm:presLayoutVars>
      </dgm:prSet>
      <dgm:spPr/>
    </dgm:pt>
    <dgm:pt modelId="{7406197B-BB65-4DE6-B427-DC4286CDC155}" type="pres">
      <dgm:prSet presAssocID="{AC5758C0-C632-4917-9BA3-C246D1D305CB}" presName="desTx" presStyleLbl="alignAccFollowNode1" presStyleIdx="2" presStyleCnt="6">
        <dgm:presLayoutVars>
          <dgm:bulletEnabled val="1"/>
        </dgm:presLayoutVars>
      </dgm:prSet>
      <dgm:spPr/>
    </dgm:pt>
    <dgm:pt modelId="{BF537E9D-937F-42B6-8A0E-9DAB00889696}" type="pres">
      <dgm:prSet presAssocID="{B72B8BA4-EFF3-4C01-8382-7E06227033F3}"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3" presStyleCnt="6">
        <dgm:presLayoutVars>
          <dgm:chMax val="0"/>
          <dgm:chPref val="0"/>
          <dgm:bulletEnabled val="1"/>
        </dgm:presLayoutVars>
      </dgm:prSet>
      <dgm:spPr/>
    </dgm:pt>
    <dgm:pt modelId="{CD2CD118-ED1F-4668-9781-1CAA57138D03}" type="pres">
      <dgm:prSet presAssocID="{246E446C-EDD8-4C8D-B319-F4AA54EF9496}" presName="desTx" presStyleLbl="alignAccFollowNode1" presStyleIdx="3" presStyleCnt="6">
        <dgm:presLayoutVars>
          <dgm:bulletEnabled val="1"/>
        </dgm:presLayoutVars>
      </dgm:prSet>
      <dgm:spPr/>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4" presStyleCnt="6">
        <dgm:presLayoutVars>
          <dgm:chMax val="0"/>
          <dgm:chPref val="0"/>
          <dgm:bulletEnabled val="1"/>
        </dgm:presLayoutVars>
      </dgm:prSet>
      <dgm:spPr/>
    </dgm:pt>
    <dgm:pt modelId="{30DC7FD0-B22C-4E1B-BB62-43E69BF4BAF0}" type="pres">
      <dgm:prSet presAssocID="{D6286ED7-CD88-45C5-9F21-56A0ED485005}" presName="desTx" presStyleLbl="alignAccFollowNode1" presStyleIdx="4" presStyleCnt="6">
        <dgm:presLayoutVars>
          <dgm:bulletEnabled val="1"/>
        </dgm:presLayoutVars>
      </dgm:prSet>
      <dgm:spPr/>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5" presStyleCnt="6">
        <dgm:presLayoutVars>
          <dgm:chMax val="0"/>
          <dgm:chPref val="0"/>
          <dgm:bulletEnabled val="1"/>
        </dgm:presLayoutVars>
      </dgm:prSet>
      <dgm:spPr/>
    </dgm:pt>
    <dgm:pt modelId="{665C7EB0-1048-4484-B12D-6B13310B8BDE}" type="pres">
      <dgm:prSet presAssocID="{F7D5BED3-5ECA-46E1-AB63-94D7F80F6EB2}" presName="desTx" presStyleLbl="alignAccFollowNode1" presStyleIdx="5" presStyleCnt="6">
        <dgm:presLayoutVars>
          <dgm:bulletEnabled val="1"/>
        </dgm:presLayoutVars>
      </dgm:prSet>
      <dgm:spPr/>
    </dgm:pt>
  </dgm:ptLst>
  <dgm:cxnLst>
    <dgm:cxn modelId="{37168A01-9DF1-4BA5-9F18-8AF40E4460EE}" type="presOf" srcId="{DDD9DDC9-D775-4D81-9D17-90E8C6C4D49F}" destId="{CCDB8713-221D-4F8B-9153-E7C559D1D911}" srcOrd="0" destOrd="0" presId="urn:microsoft.com/office/officeart/2005/8/layout/hList1"/>
    <dgm:cxn modelId="{717BCC03-BBEF-42BF-AB40-387751887222}" type="presOf" srcId="{246E446C-EDD8-4C8D-B319-F4AA54EF9496}" destId="{C872F323-0B0B-4B1E-97C9-D1BD9CE97F62}"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DBA6451E-6C3F-43AB-BFCD-8B78FCD6CB5D}" srcId="{F7D5BED3-5ECA-46E1-AB63-94D7F80F6EB2}" destId="{2BF164DF-3724-46C3-B603-C04F5C7D169E}" srcOrd="0" destOrd="0" parTransId="{A026B539-0FEE-433F-93D1-255470849E15}" sibTransId="{AC217D7E-0DBD-47E9-A1AF-B42756B6854E}"/>
    <dgm:cxn modelId="{E3295323-E3E2-4FF7-8C48-86176CB24AB0}" srcId="{246E446C-EDD8-4C8D-B319-F4AA54EF9496}" destId="{F8A4063A-F0C9-4420-82D7-F2B35B7E63E4}" srcOrd="0" destOrd="0" parTransId="{7D567903-0F40-4367-BFB8-F9C02047DB9D}" sibTransId="{AEF9902B-4DE0-42DD-ABFE-0A15531AD847}"/>
    <dgm:cxn modelId="{D9FB102D-4747-48CD-BAAC-A2F3BFA907DE}" srcId="{C4A6C1F4-47AF-46BD-A902-F277461D65B5}" destId="{384175B3-0B8A-479F-A628-B0535566C192}" srcOrd="1" destOrd="0" parTransId="{133C4019-1C85-4D18-B064-C5203814F162}" sibTransId="{155EF0AF-5131-4260-8A83-BBF5AF998738}"/>
    <dgm:cxn modelId="{87B0583C-F780-47AE-A861-B3198285C498}" type="presOf" srcId="{DB59BDA8-CFEB-4D8D-B38C-1FF353BE05C3}" destId="{7406197B-BB65-4DE6-B427-DC4286CDC155}"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70DD724F-671E-4C4E-B09B-74C4D0F8A486}" srcId="{C4A6C1F4-47AF-46BD-A902-F277461D65B5}" destId="{D6286ED7-CD88-45C5-9F21-56A0ED485005}" srcOrd="4" destOrd="0" parTransId="{1E0D75AB-DD66-4872-BA80-6042A4A8905D}" sibTransId="{F8483422-1983-4BE7-9A41-FBFBFC30E72C}"/>
    <dgm:cxn modelId="{2D39FE57-A746-420A-ACFD-7C303B79BBAD}" srcId="{D6286ED7-CD88-45C5-9F21-56A0ED485005}" destId="{6269B03B-552E-476A-842F-8951A8E4B9DD}" srcOrd="0" destOrd="0" parTransId="{7F8FE508-06E6-4735-9773-C5A1D0DA46FF}" sibTransId="{C75286F7-16B4-46BB-BCD4-A7B8D2DEDCAF}"/>
    <dgm:cxn modelId="{250CCD59-B965-432A-9AAE-80C4B14A9EF8}" srcId="{C4A6C1F4-47AF-46BD-A902-F277461D65B5}" destId="{F7D5BED3-5ECA-46E1-AB63-94D7F80F6EB2}" srcOrd="5" destOrd="0" parTransId="{7D41F8C0-40EE-4E60-8248-F5805DDDB0ED}" sibTransId="{28274F03-B4DA-4FC0-9CD5-9B3AD96CA7C9}"/>
    <dgm:cxn modelId="{7811F87A-6BEA-4AF7-AB9E-3ADB3BE2A5F0}" type="presOf" srcId="{C4A6C1F4-47AF-46BD-A902-F277461D65B5}" destId="{F586164F-402D-43F8-8501-4654BBCBA909}"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7F0FCE90-454A-44E6-B124-65C29621E9E4}" srcId="{AC5758C0-C632-4917-9BA3-C246D1D305CB}" destId="{DB59BDA8-CFEB-4D8D-B38C-1FF353BE05C3}" srcOrd="0" destOrd="0" parTransId="{0D3BEEA0-7A07-41BC-B3F0-C984DE2A10A7}" sibTransId="{C943E5A9-20AC-441E-A212-251C4B4F5E70}"/>
    <dgm:cxn modelId="{8F132194-40BE-453D-8478-9CFECA9BF6E2}" type="presOf" srcId="{2BF164DF-3724-46C3-B603-C04F5C7D169E}" destId="{665C7EB0-1048-4484-B12D-6B13310B8BDE}"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9E4C57A2-4ABB-4DD9-BA4C-A1A0E870B9A3}" type="presOf" srcId="{AEB1E2AE-FA3B-4024-9E3C-36E55D6F2FA6}" destId="{95B8858F-1FC5-492B-A18D-92E571194794}"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60998ACA-908D-45ED-8B68-77F383264E74}" type="presOf" srcId="{AC5758C0-C632-4917-9BA3-C246D1D305CB}" destId="{A71815A0-9560-4D07-902B-9C8D242713E2}"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1B4C67DE-B5E3-49C4-AB69-9480EB23246A}" type="presOf" srcId="{384175B3-0B8A-479F-A628-B0535566C192}" destId="{6624B02E-633E-461B-AF47-01810AD31FE0}" srcOrd="0" destOrd="0" presId="urn:microsoft.com/office/officeart/2005/8/layout/hList1"/>
    <dgm:cxn modelId="{510953E0-287A-4581-B869-CA28B91997EA}" srcId="{384175B3-0B8A-479F-A628-B0535566C192}" destId="{5966C4BC-BCA8-4B7D-AF3B-8B4F80836ABE}" srcOrd="1" destOrd="0" parTransId="{86050771-84F9-4856-80EF-7794AD0D7D30}" sibTransId="{7302F56D-82B4-4AC9-B769-EB557438A8FC}"/>
    <dgm:cxn modelId="{242144E6-F541-4548-968B-003B828430C0}" srcId="{C4A6C1F4-47AF-46BD-A902-F277461D65B5}" destId="{246E446C-EDD8-4C8D-B319-F4AA54EF9496}" srcOrd="3" destOrd="0" parTransId="{FDE6E91E-91C7-4F61-8FB2-07B884912AE1}" sibTransId="{B723C30D-640C-4EA5-BB91-FD609C000F65}"/>
    <dgm:cxn modelId="{6DC7F2E7-6297-4B86-8CBD-DBEB85D68B5D}" srcId="{C4A6C1F4-47AF-46BD-A902-F277461D65B5}" destId="{AC5758C0-C632-4917-9BA3-C246D1D305CB}" srcOrd="2" destOrd="0" parTransId="{7C6A2C82-8C32-49B6-832E-46CB3BD82495}" sibTransId="{B72B8BA4-EFF3-4C01-8382-7E06227033F3}"/>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C4CD16FB-E6E2-4E72-850C-119F03CB7961}" type="presParOf" srcId="{F586164F-402D-43F8-8501-4654BBCBA909}" destId="{C7167F67-C052-4623-9287-B7A3D0FB3BAE}" srcOrd="4" destOrd="0" presId="urn:microsoft.com/office/officeart/2005/8/layout/hList1"/>
    <dgm:cxn modelId="{0A8E49D9-6EBC-48AC-B591-98FD185BC662}" type="presParOf" srcId="{C7167F67-C052-4623-9287-B7A3D0FB3BAE}" destId="{A71815A0-9560-4D07-902B-9C8D242713E2}" srcOrd="0" destOrd="0" presId="urn:microsoft.com/office/officeart/2005/8/layout/hList1"/>
    <dgm:cxn modelId="{3D195087-2DCB-41DA-8E1B-657B1B4F3042}" type="presParOf" srcId="{C7167F67-C052-4623-9287-B7A3D0FB3BAE}" destId="{7406197B-BB65-4DE6-B427-DC4286CDC155}" srcOrd="1" destOrd="0" presId="urn:microsoft.com/office/officeart/2005/8/layout/hList1"/>
    <dgm:cxn modelId="{31D7375D-96AA-497F-A9A7-89B3AAC3EA74}" type="presParOf" srcId="{F586164F-402D-43F8-8501-4654BBCBA909}" destId="{BF537E9D-937F-42B6-8A0E-9DAB00889696}" srcOrd="5" destOrd="0" presId="urn:microsoft.com/office/officeart/2005/8/layout/hList1"/>
    <dgm:cxn modelId="{2363C9A3-EA62-462E-B2F8-9431AE7ABAC1}" type="presParOf" srcId="{F586164F-402D-43F8-8501-4654BBCBA909}" destId="{43F55871-C9E6-4028-857A-2BA7848EB678}" srcOrd="6"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7" destOrd="0" presId="urn:microsoft.com/office/officeart/2005/8/layout/hList1"/>
    <dgm:cxn modelId="{52169299-62EE-4A0D-99E3-C411F8B1AE3D}" type="presParOf" srcId="{F586164F-402D-43F8-8501-4654BBCBA909}" destId="{EC1D4741-A059-4A00-8CC1-85023178F08A}" srcOrd="8"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9" destOrd="0" presId="urn:microsoft.com/office/officeart/2005/8/layout/hList1"/>
    <dgm:cxn modelId="{7B94D354-1F96-4B24-8AA3-796A13995FF0}" type="presParOf" srcId="{F586164F-402D-43F8-8501-4654BBCBA909}" destId="{3C7FB1F3-E145-45A2-B29B-F2EA3EAF3C63}" srcOrd="10"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116925"/>
          <a:ext cx="1561355" cy="169019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162656"/>
        <a:ext cx="1469893" cy="1598736"/>
      </dsp:txXfrm>
    </dsp:sp>
    <dsp:sp modelId="{34C0E2DC-A878-4ADF-8712-4A5E44B3C49C}">
      <dsp:nvSpPr>
        <dsp:cNvPr id="0" name=""/>
        <dsp:cNvSpPr/>
      </dsp:nvSpPr>
      <dsp:spPr>
        <a:xfrm>
          <a:off x="1722715" y="768416"/>
          <a:ext cx="331007" cy="387216"/>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1722715" y="845859"/>
        <a:ext cx="231705" cy="232330"/>
      </dsp:txXfrm>
    </dsp:sp>
    <dsp:sp modelId="{CD73F94E-0A11-475B-BB2A-B4DEB9D56EC3}">
      <dsp:nvSpPr>
        <dsp:cNvPr id="0" name=""/>
        <dsp:cNvSpPr/>
      </dsp:nvSpPr>
      <dsp:spPr>
        <a:xfrm>
          <a:off x="2191122" y="116925"/>
          <a:ext cx="1561355" cy="1690198"/>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162656"/>
        <a:ext cx="1469893" cy="1598736"/>
      </dsp:txXfrm>
    </dsp:sp>
    <dsp:sp modelId="{45075F9F-14BE-40C8-891F-A5E80F655B62}">
      <dsp:nvSpPr>
        <dsp:cNvPr id="0" name=""/>
        <dsp:cNvSpPr/>
      </dsp:nvSpPr>
      <dsp:spPr>
        <a:xfrm>
          <a:off x="3908613" y="768416"/>
          <a:ext cx="331007" cy="387216"/>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3908613" y="845859"/>
        <a:ext cx="231705" cy="232330"/>
      </dsp:txXfrm>
    </dsp:sp>
    <dsp:sp modelId="{EAAC59B8-96C7-4CBF-ACA4-650459BD0A18}">
      <dsp:nvSpPr>
        <dsp:cNvPr id="0" name=""/>
        <dsp:cNvSpPr/>
      </dsp:nvSpPr>
      <dsp:spPr>
        <a:xfrm>
          <a:off x="4377020" y="116925"/>
          <a:ext cx="1561355" cy="169019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162656"/>
        <a:ext cx="1469893" cy="1598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121688"/>
          <a:ext cx="1561355" cy="169019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167419"/>
        <a:ext cx="1469893" cy="1598736"/>
      </dsp:txXfrm>
    </dsp:sp>
    <dsp:sp modelId="{34C0E2DC-A878-4ADF-8712-4A5E44B3C49C}">
      <dsp:nvSpPr>
        <dsp:cNvPr id="0" name=""/>
        <dsp:cNvSpPr/>
      </dsp:nvSpPr>
      <dsp:spPr>
        <a:xfrm>
          <a:off x="1722715" y="773179"/>
          <a:ext cx="331007" cy="387216"/>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1722715" y="850622"/>
        <a:ext cx="231705" cy="232330"/>
      </dsp:txXfrm>
    </dsp:sp>
    <dsp:sp modelId="{CD73F94E-0A11-475B-BB2A-B4DEB9D56EC3}">
      <dsp:nvSpPr>
        <dsp:cNvPr id="0" name=""/>
        <dsp:cNvSpPr/>
      </dsp:nvSpPr>
      <dsp:spPr>
        <a:xfrm>
          <a:off x="2191122" y="121688"/>
          <a:ext cx="1561355" cy="1690198"/>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167419"/>
        <a:ext cx="1469893" cy="1598736"/>
      </dsp:txXfrm>
    </dsp:sp>
    <dsp:sp modelId="{45075F9F-14BE-40C8-891F-A5E80F655B62}">
      <dsp:nvSpPr>
        <dsp:cNvPr id="0" name=""/>
        <dsp:cNvSpPr/>
      </dsp:nvSpPr>
      <dsp:spPr>
        <a:xfrm>
          <a:off x="3908613" y="773179"/>
          <a:ext cx="331007" cy="387216"/>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3908613" y="850622"/>
        <a:ext cx="231705" cy="232330"/>
      </dsp:txXfrm>
    </dsp:sp>
    <dsp:sp modelId="{EAAC59B8-96C7-4CBF-ACA4-650459BD0A18}">
      <dsp:nvSpPr>
        <dsp:cNvPr id="0" name=""/>
        <dsp:cNvSpPr/>
      </dsp:nvSpPr>
      <dsp:spPr>
        <a:xfrm>
          <a:off x="4377020" y="121688"/>
          <a:ext cx="1561355" cy="169019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167419"/>
        <a:ext cx="1469893" cy="15987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571" y="285300"/>
          <a:ext cx="985837" cy="28800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285300"/>
        <a:ext cx="985837" cy="288000"/>
      </dsp:txXfrm>
    </dsp:sp>
    <dsp:sp modelId="{6971B552-F029-4376-9127-62ACDB564F1A}">
      <dsp:nvSpPr>
        <dsp:cNvPr id="0" name=""/>
        <dsp:cNvSpPr/>
      </dsp:nvSpPr>
      <dsp:spPr>
        <a:xfrm>
          <a:off x="2571" y="573300"/>
          <a:ext cx="985837" cy="1427400"/>
        </a:xfrm>
        <a:prstGeom prst="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'R'</a:t>
          </a:r>
        </a:p>
      </dsp:txBody>
      <dsp:txXfrm>
        <a:off x="2571" y="573300"/>
        <a:ext cx="985837" cy="1427400"/>
      </dsp:txXfrm>
    </dsp:sp>
    <dsp:sp modelId="{6624B02E-633E-461B-AF47-01810AD31FE0}">
      <dsp:nvSpPr>
        <dsp:cNvPr id="0" name=""/>
        <dsp:cNvSpPr/>
      </dsp:nvSpPr>
      <dsp:spPr>
        <a:xfrm>
          <a:off x="1126426" y="285300"/>
          <a:ext cx="985837" cy="28800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Recovery Type</a:t>
          </a:r>
        </a:p>
      </dsp:txBody>
      <dsp:txXfrm>
        <a:off x="1126426" y="285300"/>
        <a:ext cx="985837" cy="288000"/>
      </dsp:txXfrm>
    </dsp:sp>
    <dsp:sp modelId="{CCDB8713-221D-4F8B-9153-E7C559D1D911}">
      <dsp:nvSpPr>
        <dsp:cNvPr id="0" name=""/>
        <dsp:cNvSpPr/>
      </dsp:nvSpPr>
      <dsp:spPr>
        <a:xfrm>
          <a:off x="1126426" y="573300"/>
          <a:ext cx="985837" cy="1427400"/>
        </a:xfrm>
        <a:prstGeom prst="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For Recoveries Notified by MLI (via Input File) - '01'</a:t>
          </a:r>
        </a:p>
        <a:p>
          <a:pPr marL="57150" lvl="1" indent="-57150" algn="l" defTabSz="444500">
            <a:lnSpc>
              <a:spcPct val="90000"/>
            </a:lnSpc>
            <a:spcBef>
              <a:spcPct val="0"/>
            </a:spcBef>
            <a:spcAft>
              <a:spcPct val="15000"/>
            </a:spcAft>
            <a:buChar char="•"/>
          </a:pPr>
          <a:r>
            <a:rPr lang="en-US" sz="1000" kern="1200"/>
            <a:t>For Recoveries Generated by System (While Calculating Penalty) - '02'</a:t>
          </a:r>
        </a:p>
      </dsp:txBody>
      <dsp:txXfrm>
        <a:off x="1126426" y="573300"/>
        <a:ext cx="985837" cy="1427400"/>
      </dsp:txXfrm>
    </dsp:sp>
    <dsp:sp modelId="{C872F323-0B0B-4B1E-97C9-D1BD9CE97F62}">
      <dsp:nvSpPr>
        <dsp:cNvPr id="0" name=""/>
        <dsp:cNvSpPr/>
      </dsp:nvSpPr>
      <dsp:spPr>
        <a:xfrm>
          <a:off x="2250281" y="285300"/>
          <a:ext cx="985837" cy="288000"/>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2250281" y="285300"/>
        <a:ext cx="985837" cy="288000"/>
      </dsp:txXfrm>
    </dsp:sp>
    <dsp:sp modelId="{CD2CD118-ED1F-4668-9781-1CAA57138D03}">
      <dsp:nvSpPr>
        <dsp:cNvPr id="0" name=""/>
        <dsp:cNvSpPr/>
      </dsp:nvSpPr>
      <dsp:spPr>
        <a:xfrm>
          <a:off x="2250281" y="573300"/>
          <a:ext cx="985837" cy="1427400"/>
        </a:xfrm>
        <a:prstGeom prst="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2250281" y="573300"/>
        <a:ext cx="985837" cy="1427400"/>
      </dsp:txXfrm>
    </dsp:sp>
    <dsp:sp modelId="{A8CA64B7-0158-4AC3-A45B-E2070C129EA5}">
      <dsp:nvSpPr>
        <dsp:cNvPr id="0" name=""/>
        <dsp:cNvSpPr/>
      </dsp:nvSpPr>
      <dsp:spPr>
        <a:xfrm>
          <a:off x="3374136" y="285300"/>
          <a:ext cx="985837" cy="28800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285300"/>
        <a:ext cx="985837" cy="288000"/>
      </dsp:txXfrm>
    </dsp:sp>
    <dsp:sp modelId="{30DC7FD0-B22C-4E1B-BB62-43E69BF4BAF0}">
      <dsp:nvSpPr>
        <dsp:cNvPr id="0" name=""/>
        <dsp:cNvSpPr/>
      </dsp:nvSpPr>
      <dsp:spPr>
        <a:xfrm>
          <a:off x="3374136" y="573300"/>
          <a:ext cx="985837" cy="1427400"/>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i="0" kern="1200"/>
            <a:t>Date Stamp as DDMMYYYY on which the recoveries provided has been processed by the system</a:t>
          </a:r>
          <a:endParaRPr lang="en-US" sz="1000" kern="1200"/>
        </a:p>
      </dsp:txBody>
      <dsp:txXfrm>
        <a:off x="3374136" y="573300"/>
        <a:ext cx="985837" cy="1427400"/>
      </dsp:txXfrm>
    </dsp:sp>
    <dsp:sp modelId="{431CC010-2C48-45E9-9A75-D08F4D44492F}">
      <dsp:nvSpPr>
        <dsp:cNvPr id="0" name=""/>
        <dsp:cNvSpPr/>
      </dsp:nvSpPr>
      <dsp:spPr>
        <a:xfrm>
          <a:off x="4497990" y="285300"/>
          <a:ext cx="985837" cy="28800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285300"/>
        <a:ext cx="985837" cy="288000"/>
      </dsp:txXfrm>
    </dsp:sp>
    <dsp:sp modelId="{665C7EB0-1048-4484-B12D-6B13310B8BDE}">
      <dsp:nvSpPr>
        <dsp:cNvPr id="0" name=""/>
        <dsp:cNvSpPr/>
      </dsp:nvSpPr>
      <dsp:spPr>
        <a:xfrm>
          <a:off x="4497990" y="573300"/>
          <a:ext cx="985837" cy="1427400"/>
        </a:xfrm>
        <a:prstGeom prst="rect">
          <a:avLst/>
        </a:prstGeom>
        <a:solidFill>
          <a:schemeClr val="accent6">
            <a:tint val="40000"/>
            <a:alpha val="90000"/>
            <a:hueOff val="0"/>
            <a:satOff val="0"/>
            <a:lumOff val="0"/>
            <a:alphaOff val="0"/>
          </a:schemeClr>
        </a:solidFill>
        <a:ln w="6350" cap="flat" cmpd="sng" algn="ctr">
          <a:solidFill>
            <a:schemeClr val="accent6">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6 digit running number</a:t>
          </a:r>
        </a:p>
      </dsp:txBody>
      <dsp:txXfrm>
        <a:off x="4497990" y="573300"/>
        <a:ext cx="985837" cy="14274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1540" y="140413"/>
          <a:ext cx="818405" cy="32523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Identifier</a:t>
          </a:r>
        </a:p>
      </dsp:txBody>
      <dsp:txXfrm>
        <a:off x="1540" y="140413"/>
        <a:ext cx="818405" cy="325232"/>
      </dsp:txXfrm>
    </dsp:sp>
    <dsp:sp modelId="{6971B552-F029-4376-9127-62ACDB564F1A}">
      <dsp:nvSpPr>
        <dsp:cNvPr id="0" name=""/>
        <dsp:cNvSpPr/>
      </dsp:nvSpPr>
      <dsp:spPr>
        <a:xfrm>
          <a:off x="1540" y="465646"/>
          <a:ext cx="818405" cy="1679939"/>
        </a:xfrm>
        <a:prstGeom prst="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'R'</a:t>
          </a:r>
        </a:p>
      </dsp:txBody>
      <dsp:txXfrm>
        <a:off x="1540" y="465646"/>
        <a:ext cx="818405" cy="1679939"/>
      </dsp:txXfrm>
    </dsp:sp>
    <dsp:sp modelId="{6624B02E-633E-461B-AF47-01810AD31FE0}">
      <dsp:nvSpPr>
        <dsp:cNvPr id="0" name=""/>
        <dsp:cNvSpPr/>
      </dsp:nvSpPr>
      <dsp:spPr>
        <a:xfrm>
          <a:off x="934523" y="140413"/>
          <a:ext cx="818405" cy="32523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Recovery Type</a:t>
          </a:r>
        </a:p>
      </dsp:txBody>
      <dsp:txXfrm>
        <a:off x="934523" y="140413"/>
        <a:ext cx="818405" cy="325232"/>
      </dsp:txXfrm>
    </dsp:sp>
    <dsp:sp modelId="{CCDB8713-221D-4F8B-9153-E7C559D1D911}">
      <dsp:nvSpPr>
        <dsp:cNvPr id="0" name=""/>
        <dsp:cNvSpPr/>
      </dsp:nvSpPr>
      <dsp:spPr>
        <a:xfrm>
          <a:off x="934523" y="465646"/>
          <a:ext cx="818405" cy="1679939"/>
        </a:xfrm>
        <a:prstGeom prst="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Notified by MLI (via Input File) - '01'</a:t>
          </a:r>
        </a:p>
        <a:p>
          <a:pPr marL="57150" lvl="1" indent="-57150" algn="l" defTabSz="400050">
            <a:lnSpc>
              <a:spcPct val="90000"/>
            </a:lnSpc>
            <a:spcBef>
              <a:spcPct val="0"/>
            </a:spcBef>
            <a:spcAft>
              <a:spcPct val="15000"/>
            </a:spcAft>
            <a:buChar char="•"/>
          </a:pPr>
          <a:r>
            <a:rPr lang="en-US" sz="900" kern="1200"/>
            <a:t>For Recoveries Generated by System (While Calculating Penalty) - '02'</a:t>
          </a:r>
        </a:p>
      </dsp:txBody>
      <dsp:txXfrm>
        <a:off x="934523" y="465646"/>
        <a:ext cx="818405" cy="1679939"/>
      </dsp:txXfrm>
    </dsp:sp>
    <dsp:sp modelId="{A71815A0-9560-4D07-902B-9C8D242713E2}">
      <dsp:nvSpPr>
        <dsp:cNvPr id="0" name=""/>
        <dsp:cNvSpPr/>
      </dsp:nvSpPr>
      <dsp:spPr>
        <a:xfrm>
          <a:off x="1867505" y="140413"/>
          <a:ext cx="818405" cy="32523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Claim Type</a:t>
          </a:r>
        </a:p>
      </dsp:txBody>
      <dsp:txXfrm>
        <a:off x="1867505" y="140413"/>
        <a:ext cx="818405" cy="325232"/>
      </dsp:txXfrm>
    </dsp:sp>
    <dsp:sp modelId="{7406197B-BB65-4DE6-B427-DC4286CDC155}">
      <dsp:nvSpPr>
        <dsp:cNvPr id="0" name=""/>
        <dsp:cNvSpPr/>
      </dsp:nvSpPr>
      <dsp:spPr>
        <a:xfrm>
          <a:off x="1867505" y="465646"/>
          <a:ext cx="818405" cy="1679939"/>
        </a:xfrm>
        <a:prstGeom prst="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Afer Final Claim - '02'</a:t>
          </a:r>
        </a:p>
      </dsp:txBody>
      <dsp:txXfrm>
        <a:off x="1867505" y="465646"/>
        <a:ext cx="818405" cy="1679939"/>
      </dsp:txXfrm>
    </dsp:sp>
    <dsp:sp modelId="{C872F323-0B0B-4B1E-97C9-D1BD9CE97F62}">
      <dsp:nvSpPr>
        <dsp:cNvPr id="0" name=""/>
        <dsp:cNvSpPr/>
      </dsp:nvSpPr>
      <dsp:spPr>
        <a:xfrm>
          <a:off x="2800488" y="140413"/>
          <a:ext cx="818405" cy="325232"/>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Scheme Code</a:t>
          </a:r>
        </a:p>
      </dsp:txBody>
      <dsp:txXfrm>
        <a:off x="2800488" y="140413"/>
        <a:ext cx="818405" cy="325232"/>
      </dsp:txXfrm>
    </dsp:sp>
    <dsp:sp modelId="{CD2CD118-ED1F-4668-9781-1CAA57138D03}">
      <dsp:nvSpPr>
        <dsp:cNvPr id="0" name=""/>
        <dsp:cNvSpPr/>
      </dsp:nvSpPr>
      <dsp:spPr>
        <a:xfrm>
          <a:off x="2800488" y="465646"/>
          <a:ext cx="818405" cy="1679939"/>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Skill Loan the code is - 'SKL'</a:t>
          </a:r>
        </a:p>
      </dsp:txBody>
      <dsp:txXfrm>
        <a:off x="2800488" y="465646"/>
        <a:ext cx="818405" cy="1679939"/>
      </dsp:txXfrm>
    </dsp:sp>
    <dsp:sp modelId="{A8CA64B7-0158-4AC3-A45B-E2070C129EA5}">
      <dsp:nvSpPr>
        <dsp:cNvPr id="0" name=""/>
        <dsp:cNvSpPr/>
      </dsp:nvSpPr>
      <dsp:spPr>
        <a:xfrm>
          <a:off x="3733471" y="140413"/>
          <a:ext cx="818405" cy="32523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Date Stamp</a:t>
          </a:r>
        </a:p>
      </dsp:txBody>
      <dsp:txXfrm>
        <a:off x="3733471" y="140413"/>
        <a:ext cx="818405" cy="325232"/>
      </dsp:txXfrm>
    </dsp:sp>
    <dsp:sp modelId="{30DC7FD0-B22C-4E1B-BB62-43E69BF4BAF0}">
      <dsp:nvSpPr>
        <dsp:cNvPr id="0" name=""/>
        <dsp:cNvSpPr/>
      </dsp:nvSpPr>
      <dsp:spPr>
        <a:xfrm>
          <a:off x="3733471" y="465646"/>
          <a:ext cx="818405" cy="1679939"/>
        </a:xfrm>
        <a:prstGeom prst="rect">
          <a:avLst/>
        </a:prstGeom>
        <a:solidFill>
          <a:schemeClr val="accent6">
            <a:tint val="40000"/>
            <a:alpha val="90000"/>
            <a:hueOff val="0"/>
            <a:satOff val="0"/>
            <a:lumOff val="0"/>
            <a:alphaOff val="0"/>
          </a:schemeClr>
        </a:solidFill>
        <a:ln w="6350" cap="flat" cmpd="sng" algn="ctr">
          <a:solidFill>
            <a:schemeClr val="accent6">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b="0" i="0" kern="1200"/>
            <a:t>Date Stamp as DDMMYYYY on which the recoveries provided has been processed by the system</a:t>
          </a:r>
          <a:endParaRPr lang="en-US" sz="900" kern="1200"/>
        </a:p>
      </dsp:txBody>
      <dsp:txXfrm>
        <a:off x="3733471" y="465646"/>
        <a:ext cx="818405" cy="1679939"/>
      </dsp:txXfrm>
    </dsp:sp>
    <dsp:sp modelId="{431CC010-2C48-45E9-9A75-D08F4D44492F}">
      <dsp:nvSpPr>
        <dsp:cNvPr id="0" name=""/>
        <dsp:cNvSpPr/>
      </dsp:nvSpPr>
      <dsp:spPr>
        <a:xfrm>
          <a:off x="4666453" y="140413"/>
          <a:ext cx="818405" cy="32523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Unique Number</a:t>
          </a:r>
        </a:p>
      </dsp:txBody>
      <dsp:txXfrm>
        <a:off x="4666453" y="140413"/>
        <a:ext cx="818405" cy="325232"/>
      </dsp:txXfrm>
    </dsp:sp>
    <dsp:sp modelId="{665C7EB0-1048-4484-B12D-6B13310B8BDE}">
      <dsp:nvSpPr>
        <dsp:cNvPr id="0" name=""/>
        <dsp:cNvSpPr/>
      </dsp:nvSpPr>
      <dsp:spPr>
        <a:xfrm>
          <a:off x="4666453" y="465646"/>
          <a:ext cx="818405" cy="1679939"/>
        </a:xfrm>
        <a:prstGeom prst="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6 digit running number</a:t>
          </a:r>
        </a:p>
      </dsp:txBody>
      <dsp:txXfrm>
        <a:off x="4666453" y="465646"/>
        <a:ext cx="818405" cy="16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recoveries and refund that can be conducted on issued credit guarantee under Skill scheme. 
Intention is to collate &amp; track functional specifications of underlying business processes for Skill loan guarantee business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3.xml><?xml version="1.0" encoding="utf-8"?>
<ds:datastoreItem xmlns:ds="http://schemas.openxmlformats.org/officeDocument/2006/customXml" ds:itemID="{4E1964A1-F7F7-4D06-85C5-22EAFC9DB8EA}">
  <ds:schemaRefs>
    <ds:schemaRef ds:uri="http://schemas.openxmlformats.org/officeDocument/2006/bibliography"/>
  </ds:schemaRefs>
</ds:datastoreItem>
</file>

<file path=customXml/itemProps4.xml><?xml version="1.0" encoding="utf-8"?>
<ds:datastoreItem xmlns:ds="http://schemas.openxmlformats.org/officeDocument/2006/customXml" ds:itemID="{F85A1EF1-CBF1-4A5E-88E0-7044761A8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abb9-33a7-4f39-9ee7-c53b891be3bb"/>
    <ds:schemaRef ds:uri="57e2904d-03cf-4f4a-8d43-76aa56e67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 ds:uri="7b5eabb9-33a7-4f39-9ee7-c53b891be3bb"/>
    <ds:schemaRef ds:uri="57e2904d-03cf-4f4a-8d43-76aa56e67ae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7278</Words>
  <Characters>41486</Characters>
  <Application>Microsoft Office Word</Application>
  <DocSecurity>4</DocSecurity>
  <Lines>345</Lines>
  <Paragraphs>97</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48667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Claims, Recoveries &amp; Refund</dc:subject>
  <dc:creator>Sachin Patange/Solution Architect</dc:creator>
  <cp:keywords/>
  <dc:description/>
  <cp:lastModifiedBy>shrimantini</cp:lastModifiedBy>
  <cp:revision>2</cp:revision>
  <cp:lastPrinted>2016-08-05T11:50:00Z</cp:lastPrinted>
  <dcterms:created xsi:type="dcterms:W3CDTF">2025-07-02T06:21:00Z</dcterms:created>
  <dcterms:modified xsi:type="dcterms:W3CDTF">2025-07-02T06:21:00Z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