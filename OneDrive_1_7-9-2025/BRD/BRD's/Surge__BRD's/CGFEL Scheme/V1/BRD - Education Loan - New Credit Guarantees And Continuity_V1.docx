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diagrams/data8.xml" ContentType="application/vnd.openxmlformats-officedocument.drawingml.diagramData+xml"/>
  <Override PartName="/word/diagrams/layout8.xml" ContentType="application/vnd.openxmlformats-officedocument.drawingml.diagramLayout+xml"/>
  <Override PartName="/word/diagrams/quickStyle8.xml" ContentType="application/vnd.openxmlformats-officedocument.drawingml.diagramStyle+xml"/>
  <Override PartName="/word/diagrams/colors8.xml" ContentType="application/vnd.openxmlformats-officedocument.drawingml.diagramColors+xml"/>
  <Override PartName="/word/diagrams/drawing8.xml" ContentType="application/vnd.ms-office.drawingml.diagramDrawing+xml"/>
  <Override PartName="/word/diagrams/data9.xml" ContentType="application/vnd.openxmlformats-officedocument.drawingml.diagramData+xml"/>
  <Override PartName="/word/diagrams/layout9.xml" ContentType="application/vnd.openxmlformats-officedocument.drawingml.diagramLayout+xml"/>
  <Override PartName="/word/diagrams/quickStyle9.xml" ContentType="application/vnd.openxmlformats-officedocument.drawingml.diagramStyle+xml"/>
  <Override PartName="/word/diagrams/colors9.xml" ContentType="application/vnd.openxmlformats-officedocument.drawingml.diagramColors+xml"/>
  <Override PartName="/word/diagrams/drawing9.xml" ContentType="application/vnd.ms-office.drawingml.diagramDrawing+xml"/>
  <Override PartName="/word/diagrams/data10.xml" ContentType="application/vnd.openxmlformats-officedocument.drawingml.diagramData+xml"/>
  <Override PartName="/word/diagrams/layout10.xml" ContentType="application/vnd.openxmlformats-officedocument.drawingml.diagramLayout+xml"/>
  <Override PartName="/word/diagrams/quickStyle10.xml" ContentType="application/vnd.openxmlformats-officedocument.drawingml.diagramStyle+xml"/>
  <Override PartName="/word/diagrams/colors10.xml" ContentType="application/vnd.openxmlformats-officedocument.drawingml.diagramColors+xml"/>
  <Override PartName="/word/diagrams/drawing10.xml" ContentType="application/vnd.ms-office.drawingml.diagramDrawing+xml"/>
  <Override PartName="/word/diagrams/data11.xml" ContentType="application/vnd.openxmlformats-officedocument.drawingml.diagramData+xml"/>
  <Override PartName="/word/diagrams/layout11.xml" ContentType="application/vnd.openxmlformats-officedocument.drawingml.diagramLayout+xml"/>
  <Override PartName="/word/diagrams/quickStyle11.xml" ContentType="application/vnd.openxmlformats-officedocument.drawingml.diagramStyle+xml"/>
  <Override PartName="/word/diagrams/colors11.xml" ContentType="application/vnd.openxmlformats-officedocument.drawingml.diagramColors+xml"/>
  <Override PartName="/word/diagrams/drawing11.xml" ContentType="application/vnd.ms-office.drawingml.diagramDrawing+xml"/>
  <Override PartName="/word/diagrams/data12.xml" ContentType="application/vnd.openxmlformats-officedocument.drawingml.diagramData+xml"/>
  <Override PartName="/word/diagrams/layout12.xml" ContentType="application/vnd.openxmlformats-officedocument.drawingml.diagramLayout+xml"/>
  <Override PartName="/word/diagrams/quickStyle12.xml" ContentType="application/vnd.openxmlformats-officedocument.drawingml.diagramStyle+xml"/>
  <Override PartName="/word/diagrams/colors12.xml" ContentType="application/vnd.openxmlformats-officedocument.drawingml.diagramColors+xml"/>
  <Override PartName="/word/diagrams/drawing12.xml" ContentType="application/vnd.ms-office.drawingml.diagramDrawing+xml"/>
  <Override PartName="/word/diagrams/data13.xml" ContentType="application/vnd.openxmlformats-officedocument.drawingml.diagramData+xml"/>
  <Override PartName="/word/diagrams/layout13.xml" ContentType="application/vnd.openxmlformats-officedocument.drawingml.diagramLayout+xml"/>
  <Override PartName="/word/diagrams/quickStyle13.xml" ContentType="application/vnd.openxmlformats-officedocument.drawingml.diagramStyle+xml"/>
  <Override PartName="/word/diagrams/colors13.xml" ContentType="application/vnd.openxmlformats-officedocument.drawingml.diagramColors+xml"/>
  <Override PartName="/word/diagrams/drawing13.xml" ContentType="application/vnd.ms-office.drawingml.diagramDrawing+xml"/>
  <Override PartName="/word/diagrams/data14.xml" ContentType="application/vnd.openxmlformats-officedocument.drawingml.diagramData+xml"/>
  <Override PartName="/word/diagrams/layout14.xml" ContentType="application/vnd.openxmlformats-officedocument.drawingml.diagramLayout+xml"/>
  <Override PartName="/word/diagrams/quickStyle14.xml" ContentType="application/vnd.openxmlformats-officedocument.drawingml.diagramStyle+xml"/>
  <Override PartName="/word/diagrams/colors14.xml" ContentType="application/vnd.openxmlformats-officedocument.drawingml.diagramColors+xml"/>
  <Override PartName="/word/diagrams/drawing14.xml" ContentType="application/vnd.ms-office.drawingml.diagramDrawing+xml"/>
  <Override PartName="/word/diagrams/data15.xml" ContentType="application/vnd.openxmlformats-officedocument.drawingml.diagramData+xml"/>
  <Override PartName="/word/diagrams/layout15.xml" ContentType="application/vnd.openxmlformats-officedocument.drawingml.diagramLayout+xml"/>
  <Override PartName="/word/diagrams/quickStyle15.xml" ContentType="application/vnd.openxmlformats-officedocument.drawingml.diagramStyle+xml"/>
  <Override PartName="/word/diagrams/colors15.xml" ContentType="application/vnd.openxmlformats-officedocument.drawingml.diagramColors+xml"/>
  <Override PartName="/word/diagrams/drawing15.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dgm="http://schemas.openxmlformats.org/drawingml/2006/diagram" xmlns:pic="http://schemas.openxmlformats.org/drawingml/2006/picture" xmlns:a14="http://schemas.microsoft.com/office/drawing/2010/main" mc:Ignorable="w14 w15 w16se wp14">
  <w:body>
    <w:bookmarkStart w:name="_Toc428792067" w:displacedByCustomXml="next" w:id="0"/>
    <w:sdt>
      <w:sdtPr>
        <w:id w:val="-1182281750"/>
        <w:docPartObj>
          <w:docPartGallery w:val="Cover Pages"/>
          <w:docPartUnique/>
        </w:docPartObj>
      </w:sdtPr>
      <w:sdtEndPr>
        <w:rPr>
          <w:rFonts w:ascii="Arial Narrow" w:hAnsi="Arial Narrow" w:eastAsia="Times New Roman" w:cs="Arial"/>
          <w:b/>
          <w:bCs/>
          <w:caps/>
          <w:kern w:val="32"/>
          <w:sz w:val="28"/>
          <w:szCs w:val="28"/>
        </w:rPr>
      </w:sdtEndPr>
      <w:sdtContent>
        <w:p w:rsidR="0028784B" w:rsidRDefault="0028784B" w14:paraId="759EFF5C" w14:textId="6F0638F5">
          <w:r>
            <w:rPr>
              <w:noProof/>
            </w:rPr>
            <mc:AlternateContent>
              <mc:Choice Requires="wpg">
                <w:drawing>
                  <wp:anchor distT="0" distB="0" distL="114300" distR="114300" simplePos="0" relativeHeight="251770880" behindDoc="0" locked="0" layoutInCell="1" allowOverlap="1" wp14:anchorId="6FB7577F" wp14:editId="67A48345">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2"/>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w14:anchorId="438909C7">
                  <v:group id="Group 149" style="position:absolute;margin-left:0;margin-top:0;width:8in;height:95.7pt;z-index:251770880;mso-width-percent:941;mso-height-percent:121;mso-top-percent:23;mso-position-horizontal:center;mso-position-horizontal-relative:page;mso-position-vertical-relative:page;mso-width-percent:941;mso-height-percent:121;mso-top-percent:23" coordsize="73152,12161" coordorigin="" o:spid="_x0000_s1026" w14:anchorId="550C52B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style="position:absolute;width:73152;height:11303;visibility:visible;mso-wrap-style:square;v-text-anchor:middle" coordsize="7312660,1129665" o:spid="_x0000_s1027" fillcolor="#5b9bd5 [3204]" stroked="f" strokeweight="1pt" path="m,l7312660,r,1129665l3619500,733425,,109156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v:stroke joinstyle="miter"/>
                      <v:path arrowok="t" o:connecttype="custom" o:connectlocs="0,0;7315200,0;7315200,1130373;3620757,733885;0,1092249;0,0" o:connectangles="0,0,0,0,0,0"/>
                    </v:shape>
                    <v:rect id="Rectangle 151" style="position:absolute;width:73152;height:12161;visibility:visible;mso-wrap-style:square;v-text-anchor:middle" o:spid="_x0000_s1028"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v:fill type="frame" o:title="" recolor="t" rotate="t" r:id="rId13"/>
                    </v:rect>
                    <w10:wrap anchorx="page" anchory="page"/>
                  </v:group>
                </w:pict>
              </mc:Fallback>
            </mc:AlternateContent>
          </w:r>
          <w:r>
            <w:rPr>
              <w:noProof/>
            </w:rPr>
            <mc:AlternateContent>
              <mc:Choice Requires="wps">
                <w:drawing>
                  <wp:anchor distT="0" distB="0" distL="114300" distR="114300" simplePos="0" relativeHeight="251768832" behindDoc="0" locked="0" layoutInCell="1" allowOverlap="1" wp14:anchorId="2D4CC9B5" wp14:editId="75E2DDD9">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customXmlDelRangeStart w:author="Sachin Patange" w:date="2017-04-29T19:28:00Z" w:id="1"/>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customXmlDelRangeEnd w:id="1"/>
                                  <w:p w:rsidR="00340CD1" w:rsidDel="00D574F4" w:rsidRDefault="00340CD1" w14:paraId="65298E47" w14:textId="5CC2DC88">
                                    <w:pPr>
                                      <w:pStyle w:val="NoSpacing"/>
                                      <w:jc w:val="right"/>
                                      <w:rPr>
                                        <w:del w:author="Sachin Patange" w:date="2017-04-29T19:28:00Z" w:id="2"/>
                                        <w:color w:val="595959" w:themeColor="text1" w:themeTint="A6"/>
                                        <w:sz w:val="28"/>
                                        <w:szCs w:val="28"/>
                                      </w:rPr>
                                    </w:pPr>
                                    <w:del w:author="Sachin Patange" w:date="2017-04-29T19:28:00Z" w:id="3">
                                      <w:r w:rsidDel="00D574F4">
                                        <w:rPr>
                                          <w:color w:val="595959" w:themeColor="text1" w:themeTint="A6"/>
                                          <w:sz w:val="28"/>
                                          <w:szCs w:val="28"/>
                                        </w:rPr>
                                        <w:delText>Sachin Patange/Associate Solution Architect</w:delText>
                                      </w:r>
                                    </w:del>
                                  </w:p>
                                  <w:customXmlDelRangeStart w:author="Sachin Patange" w:date="2017-04-29T19:28:00Z" w:id="4"/>
                                </w:sdtContent>
                              </w:sdt>
                              <w:customXmlDelRangeEnd w:id="4"/>
                              <w:p w:rsidR="00340CD1" w:rsidRDefault="00FD2178" w14:paraId="06443055" w14:textId="65C03ED2">
                                <w:pPr>
                                  <w:pStyle w:val="NoSpacing"/>
                                  <w:jc w:val="right"/>
                                  <w:rPr>
                                    <w:color w:val="595959" w:themeColor="text1" w:themeTint="A6"/>
                                    <w:sz w:val="18"/>
                                    <w:szCs w:val="18"/>
                                  </w:rPr>
                                </w:pPr>
                                <w:customXmlDelRangeStart w:author="Sachin Patange" w:date="2017-04-29T19:28:00Z" w:id="5"/>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customXmlDelRangeEnd w:id="5"/>
                                    <w:customXmlDelRangeStart w:author="Sachin Patange" w:date="2017-04-29T19:28:00Z" w:id="6"/>
                                  </w:sdtContent>
                                </w:sdt>
                                <w:customXmlDelRangeEnd w:id="6"/>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w14:anchorId="19958C4F">
                  <v:shapetype id="_x0000_t202" coordsize="21600,21600" o:spt="202" path="m,l,21600r21600,l21600,xe" w14:anchorId="2D4CC9B5">
                    <v:stroke joinstyle="miter"/>
                    <v:path gradientshapeok="t" o:connecttype="rect"/>
                  </v:shapetype>
                  <v:shape id="Text Box 152" style="position:absolute;margin-left:0;margin-top:0;width:8in;height:1in;z-index:251768832;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spid="_x0000_s1026"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v:textbox inset="126pt,0,54pt,0">
                      <w:txbxContent>
                        <w:customXmlDelRangeStart w:author="Sachin Patange" w:date="2017-04-29T19:28:00Z" w:id="7"/>
                        <w:sdt>
                          <w:sdtPr>
                            <w:id w:val="170500604"/>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customXmlDelRangeEnd w:id="7"/>
                            <w:p w:rsidR="00340CD1" w:rsidDel="00D574F4" w:rsidRDefault="00340CD1" w14:paraId="616E3DB4" w14:textId="5CC2DC88">
                              <w:pPr>
                                <w:pStyle w:val="NoSpacing"/>
                                <w:jc w:val="right"/>
                                <w:rPr>
                                  <w:del w:author="Sachin Patange" w:date="2017-04-29T19:28:00Z" w:id="8"/>
                                  <w:color w:val="595959" w:themeColor="text1" w:themeTint="A6"/>
                                  <w:sz w:val="28"/>
                                  <w:szCs w:val="28"/>
                                </w:rPr>
                              </w:pPr>
                              <w:del w:author="Sachin Patange" w:date="2017-04-29T19:28:00Z" w:id="9">
                                <w:r w:rsidDel="00D574F4">
                                  <w:rPr>
                                    <w:color w:val="595959" w:themeColor="text1" w:themeTint="A6"/>
                                    <w:sz w:val="28"/>
                                    <w:szCs w:val="28"/>
                                  </w:rPr>
                                  <w:delText>Sachin Patange/Associate Solution Architect</w:delText>
                                </w:r>
                              </w:del>
                            </w:p>
                            <w:customXmlDelRangeStart w:author="Sachin Patange" w:date="2017-04-29T19:28:00Z" w:id="10"/>
                          </w:sdtContent>
                        </w:sdt>
                        <w:customXmlDelRangeEnd w:id="10"/>
                        <w:p w:rsidR="00340CD1" w:rsidRDefault="00687C6D" w14:paraId="672A6659" w14:textId="65C03ED2">
                          <w:pPr>
                            <w:pStyle w:val="NoSpacing"/>
                            <w:jc w:val="right"/>
                            <w:rPr>
                              <w:color w:val="595959" w:themeColor="text1" w:themeTint="A6"/>
                              <w:sz w:val="18"/>
                              <w:szCs w:val="18"/>
                            </w:rPr>
                          </w:pPr>
                          <w:customXmlDelRangeStart w:author="Sachin Patange" w:date="2017-04-29T19:28:00Z" w:id="11"/>
                          <w:sdt>
                            <w:sdtPr>
                              <w:id w:val="1812026426"/>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customXmlDelRangeEnd w:id="11"/>
                              <w:customXmlDelRangeStart w:author="Sachin Patange" w:date="2017-04-29T19:28:00Z" w:id="12"/>
                            </w:sdtContent>
                          </w:sdt>
                          <w:customXmlDelRangeEnd w:id="12"/>
                        </w:p>
                      </w:txbxContent>
                    </v:textbox>
                    <w10:wrap type="square" anchorx="page" anchory="page"/>
                  </v:shape>
                </w:pict>
              </mc:Fallback>
            </mc:AlternateContent>
          </w:r>
          <w:r>
            <w:rPr>
              <w:noProof/>
            </w:rPr>
            <mc:AlternateContent>
              <mc:Choice Requires="wps">
                <w:drawing>
                  <wp:anchor distT="0" distB="0" distL="114300" distR="114300" simplePos="0" relativeHeight="251769856" behindDoc="0" locked="0" layoutInCell="1" allowOverlap="1" wp14:anchorId="1B65B769" wp14:editId="2839E813">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40CD1" w:rsidRDefault="00340CD1" w14:paraId="00FEEDFF" w14:textId="77777777">
                                <w:pPr>
                                  <w:pStyle w:val="NoSpacing"/>
                                  <w:jc w:val="right"/>
                                  <w:rPr>
                                    <w:color w:val="5B9BD5" w:themeColor="accent1"/>
                                    <w:sz w:val="28"/>
                                    <w:szCs w:val="28"/>
                                  </w:rPr>
                                </w:pPr>
                                <w:r>
                                  <w:rPr>
                                    <w:color w:val="5B9BD5"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rsidR="00340CD1" w:rsidRDefault="00340CD1" w14:paraId="4EFCFD31" w14:textId="2D59CF6E">
                                    <w:pPr>
                                      <w:pStyle w:val="NoSpacing"/>
                                      <w:jc w:val="right"/>
                                      <w:rPr>
                                        <w:color w:val="595959" w:themeColor="text1" w:themeTint="A6"/>
                                        <w:sz w:val="20"/>
                                        <w:szCs w:val="20"/>
                                      </w:rPr>
                                    </w:pPr>
                                    <w:r>
                                      <w:rPr>
                                        <w:color w:val="595959" w:themeColor="text1" w:themeTint="A6"/>
                                        <w:sz w:val="20"/>
                                        <w:szCs w:val="20"/>
                                      </w:rPr>
                                      <w:t>This document summarizes functional needs of credit guarantee business for new guarantee issuance &amp; their continuity for education loan scheme.</w:t>
                                    </w:r>
                                    <w:r>
                                      <w:rPr>
                                        <w:color w:val="595959" w:themeColor="text1" w:themeTint="A6"/>
                                        <w:sz w:val="20"/>
                                        <w:szCs w:val="20"/>
                                      </w:rPr>
                                      <w:br/>
                                    </w:r>
                                    <w:r>
                                      <w:rPr>
                                        <w:color w:val="595959" w:themeColor="text1" w:themeTint="A6"/>
                                        <w:sz w:val="20"/>
                                        <w:szCs w:val="20"/>
                                      </w:rPr>
                                      <w:t xml:space="preserve">Intention is to collate &amp; track functional specifications of underlying business processes for education loan guarantee business and provide a firm base for further interpretations of software requirements &amp; specifications.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w14:anchorId="1A6AD045">
                  <v:shape id="Text Box 153" style="position:absolute;margin-left:0;margin-top:0;width:8in;height:79.5pt;z-index:251769856;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spid="_x0000_s1027"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w14:anchorId="1B65B769">
                    <v:textbox style="mso-fit-shape-to-text:t" inset="126pt,0,54pt,0">
                      <w:txbxContent>
                        <w:p w:rsidR="00340CD1" w:rsidRDefault="00340CD1" w14:paraId="7CBFD60A" w14:textId="77777777">
                          <w:pPr>
                            <w:pStyle w:val="NoSpacing"/>
                            <w:jc w:val="right"/>
                            <w:rPr>
                              <w:color w:val="5B9BD5" w:themeColor="accent1"/>
                              <w:sz w:val="28"/>
                              <w:szCs w:val="28"/>
                            </w:rPr>
                          </w:pPr>
                          <w:r>
                            <w:rPr>
                              <w:color w:val="5B9BD5" w:themeColor="accent1"/>
                              <w:sz w:val="28"/>
                              <w:szCs w:val="28"/>
                            </w:rPr>
                            <w:t>Abstract</w:t>
                          </w:r>
                        </w:p>
                        <w:sdt>
                          <w:sdtPr>
                            <w:id w:val="448434078"/>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rsidR="00340CD1" w:rsidRDefault="00340CD1" w14:paraId="1C1FD0E4" w14:textId="2D59CF6E">
                              <w:pPr>
                                <w:pStyle w:val="NoSpacing"/>
                                <w:jc w:val="right"/>
                                <w:rPr>
                                  <w:color w:val="595959" w:themeColor="text1" w:themeTint="A6"/>
                                  <w:sz w:val="20"/>
                                  <w:szCs w:val="20"/>
                                </w:rPr>
                              </w:pPr>
                              <w:r>
                                <w:rPr>
                                  <w:color w:val="595959" w:themeColor="text1" w:themeTint="A6"/>
                                  <w:sz w:val="20"/>
                                  <w:szCs w:val="20"/>
                                </w:rPr>
                                <w:t>This document summarizes functional needs of credit guarantee business for new guarantee issuance &amp; their continuity for education loan scheme.</w:t>
                              </w:r>
                              <w:r>
                                <w:rPr>
                                  <w:color w:val="595959" w:themeColor="text1" w:themeTint="A6"/>
                                  <w:sz w:val="20"/>
                                  <w:szCs w:val="20"/>
                                </w:rPr>
                                <w:br/>
                              </w:r>
                              <w:r>
                                <w:rPr>
                                  <w:color w:val="595959" w:themeColor="text1" w:themeTint="A6"/>
                                  <w:sz w:val="20"/>
                                  <w:szCs w:val="20"/>
                                </w:rPr>
                                <w:t xml:space="preserve">Intention is to collate &amp; track functional specifications of underlying business processes for education loan guarantee business and provide a firm base for further interpretations of software requirements &amp; specifications. </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767808" behindDoc="0" locked="0" layoutInCell="1" allowOverlap="1" wp14:anchorId="5088EBD4" wp14:editId="2FCC166F">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40CD1" w:rsidRDefault="00FD2178" w14:paraId="5A8A2B6C" w14:textId="00F30603">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40CD1">
                                      <w:rPr>
                                        <w:caps/>
                                        <w:color w:val="5B9BD5" w:themeColor="accent1"/>
                                        <w:sz w:val="64"/>
                                        <w:szCs w:val="64"/>
                                      </w:rPr>
                                      <w:t>Business Requirement Document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340CD1" w:rsidRDefault="00340CD1" w14:paraId="01B0C5C0" w14:textId="0B10F197">
                                    <w:pPr>
                                      <w:jc w:val="right"/>
                                      <w:rPr>
                                        <w:smallCaps/>
                                        <w:color w:val="404040" w:themeColor="text1" w:themeTint="BF"/>
                                        <w:sz w:val="36"/>
                                        <w:szCs w:val="36"/>
                                      </w:rPr>
                                    </w:pPr>
                                    <w:del w:author="Sachin Patange" w:date="2017-04-29T19:28:00Z" w:id="7">
                                      <w:r w:rsidRPr="00443D3D" w:rsidDel="00D574F4">
                                        <w:rPr>
                                          <w:color w:val="404040" w:themeColor="text1" w:themeTint="BF"/>
                                          <w:sz w:val="36"/>
                                          <w:szCs w:val="36"/>
                                        </w:rPr>
                                        <w:delText xml:space="preserve">Education Loan - New Credit Guarantees &amp; </w:delText>
                                      </w:r>
                                      <w:r w:rsidDel="00D574F4">
                                        <w:rPr>
                                          <w:color w:val="404040" w:themeColor="text1" w:themeTint="BF"/>
                                          <w:sz w:val="36"/>
                                          <w:szCs w:val="36"/>
                                        </w:rPr>
                                        <w:delText>Guarantee Continuity</w:delText>
                                      </w:r>
                                    </w:del>
                                    <w:ins w:author="Sachin Patange" w:date="2017-04-29T19:28:00Z" w:id="8">
                                      <w:r w:rsidRPr="00443D3D">
                                        <w:rPr>
                                          <w:color w:val="404040" w:themeColor="text1" w:themeTint="BF"/>
                                          <w:sz w:val="36"/>
                                          <w:szCs w:val="36"/>
                                        </w:rPr>
                                        <w:t xml:space="preserve">Education Loan </w:t>
                                      </w:r>
                                      <w:r>
                                        <w:rPr>
                                          <w:color w:val="404040" w:themeColor="text1" w:themeTint="BF"/>
                                          <w:sz w:val="36"/>
                                          <w:szCs w:val="36"/>
                                        </w:rPr>
                                        <w:t>–</w:t>
                                      </w:r>
                                      <w:r w:rsidRPr="00443D3D">
                                        <w:rPr>
                                          <w:color w:val="404040" w:themeColor="text1" w:themeTint="BF"/>
                                          <w:sz w:val="36"/>
                                          <w:szCs w:val="36"/>
                                        </w:rPr>
                                        <w:t xml:space="preserve"> </w:t>
                                      </w:r>
                                      <w:r>
                                        <w:rPr>
                                          <w:color w:val="404040" w:themeColor="text1" w:themeTint="BF"/>
                                          <w:sz w:val="36"/>
                                          <w:szCs w:val="36"/>
                                        </w:rPr>
                                        <w:t xml:space="preserve">Issuance of </w:t>
                                      </w:r>
                                      <w:r w:rsidRPr="00443D3D">
                                        <w:rPr>
                                          <w:color w:val="404040" w:themeColor="text1" w:themeTint="BF"/>
                                          <w:sz w:val="36"/>
                                          <w:szCs w:val="36"/>
                                        </w:rPr>
                                        <w:t xml:space="preserve">New Credit Guarantees &amp; </w:t>
                                      </w:r>
                                      <w:r>
                                        <w:rPr>
                                          <w:color w:val="404040" w:themeColor="text1" w:themeTint="BF"/>
                                          <w:sz w:val="36"/>
                                          <w:szCs w:val="36"/>
                                        </w:rPr>
                                        <w:t>Guarantee Continuity</w:t>
                                      </w:r>
                                    </w:ins>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w14:anchorId="74957A0C">
                  <v:shape id="Text Box 154" style="position:absolute;margin-left:0;margin-top:0;width:8in;height:286.5pt;z-index:251767808;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spid="_x0000_s1028"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w14:anchorId="5088EBD4">
                    <v:textbox inset="126pt,0,54pt,0">
                      <w:txbxContent>
                        <w:p w:rsidR="00340CD1" w:rsidRDefault="00687C6D" w14:paraId="6BA47156" w14:textId="00F30603">
                          <w:pPr>
                            <w:jc w:val="right"/>
                            <w:rPr>
                              <w:color w:val="5B9BD5" w:themeColor="accent1"/>
                              <w:sz w:val="64"/>
                              <w:szCs w:val="64"/>
                            </w:rPr>
                          </w:pPr>
                          <w:sdt>
                            <w:sdtPr>
                              <w:id w:val="446992263"/>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40CD1">
                                <w:rPr>
                                  <w:caps/>
                                  <w:color w:val="5B9BD5" w:themeColor="accent1"/>
                                  <w:sz w:val="64"/>
                                  <w:szCs w:val="64"/>
                                </w:rPr>
                                <w:t>Business Requirement Document</w:t>
                              </w:r>
                            </w:sdtContent>
                          </w:sdt>
                        </w:p>
                        <w:sdt>
                          <w:sdtPr>
                            <w:id w:val="1012178140"/>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340CD1" w:rsidRDefault="00340CD1" w14:paraId="275AA6AA" w14:textId="0B10F197">
                              <w:pPr>
                                <w:jc w:val="right"/>
                                <w:rPr>
                                  <w:smallCaps/>
                                  <w:color w:val="404040" w:themeColor="text1" w:themeTint="BF"/>
                                  <w:sz w:val="36"/>
                                  <w:szCs w:val="36"/>
                                </w:rPr>
                              </w:pPr>
                              <w:del w:author="Sachin Patange" w:date="2017-04-29T19:28:00Z" w:id="15">
                                <w:r w:rsidRPr="00443D3D" w:rsidDel="00D574F4">
                                  <w:rPr>
                                    <w:color w:val="404040" w:themeColor="text1" w:themeTint="BF"/>
                                    <w:sz w:val="36"/>
                                    <w:szCs w:val="36"/>
                                  </w:rPr>
                                  <w:delText xml:space="preserve">Education Loan - New Credit Guarantees &amp; </w:delText>
                                </w:r>
                                <w:r w:rsidDel="00D574F4">
                                  <w:rPr>
                                    <w:color w:val="404040" w:themeColor="text1" w:themeTint="BF"/>
                                    <w:sz w:val="36"/>
                                    <w:szCs w:val="36"/>
                                  </w:rPr>
                                  <w:delText>Guarantee Continuity</w:delText>
                                </w:r>
                              </w:del>
                              <w:ins w:author="Sachin Patange" w:date="2017-04-29T19:28:00Z" w:id="16">
                                <w:r w:rsidRPr="00443D3D">
                                  <w:rPr>
                                    <w:color w:val="404040" w:themeColor="text1" w:themeTint="BF"/>
                                    <w:sz w:val="36"/>
                                    <w:szCs w:val="36"/>
                                  </w:rPr>
                                  <w:t xml:space="preserve">Education Loan </w:t>
                                </w:r>
                                <w:r>
                                  <w:rPr>
                                    <w:color w:val="404040" w:themeColor="text1" w:themeTint="BF"/>
                                    <w:sz w:val="36"/>
                                    <w:szCs w:val="36"/>
                                  </w:rPr>
                                  <w:t>–</w:t>
                                </w:r>
                                <w:r w:rsidRPr="00443D3D">
                                  <w:rPr>
                                    <w:color w:val="404040" w:themeColor="text1" w:themeTint="BF"/>
                                    <w:sz w:val="36"/>
                                    <w:szCs w:val="36"/>
                                  </w:rPr>
                                  <w:t xml:space="preserve"> </w:t>
                                </w:r>
                                <w:r>
                                  <w:rPr>
                                    <w:color w:val="404040" w:themeColor="text1" w:themeTint="BF"/>
                                    <w:sz w:val="36"/>
                                    <w:szCs w:val="36"/>
                                  </w:rPr>
                                  <w:t xml:space="preserve">Issuance of </w:t>
                                </w:r>
                                <w:r w:rsidRPr="00443D3D">
                                  <w:rPr>
                                    <w:color w:val="404040" w:themeColor="text1" w:themeTint="BF"/>
                                    <w:sz w:val="36"/>
                                    <w:szCs w:val="36"/>
                                  </w:rPr>
                                  <w:t xml:space="preserve">New Credit Guarantees &amp; </w:t>
                                </w:r>
                                <w:r>
                                  <w:rPr>
                                    <w:color w:val="404040" w:themeColor="text1" w:themeTint="BF"/>
                                    <w:sz w:val="36"/>
                                    <w:szCs w:val="36"/>
                                  </w:rPr>
                                  <w:t>Guarantee Continuity</w:t>
                                </w:r>
                              </w:ins>
                            </w:p>
                          </w:sdtContent>
                        </w:sdt>
                      </w:txbxContent>
                    </v:textbox>
                    <w10:wrap type="square" anchorx="page" anchory="page"/>
                  </v:shape>
                </w:pict>
              </mc:Fallback>
            </mc:AlternateContent>
          </w:r>
        </w:p>
        <w:p w:rsidR="0028784B" w:rsidRDefault="0028784B" w14:paraId="30486A7A" w14:textId="438561D0">
          <w:pPr>
            <w:rPr>
              <w:rFonts w:ascii="Arial Narrow" w:hAnsi="Arial Narrow" w:eastAsia="Times New Roman" w:cs="Arial"/>
              <w:b/>
              <w:bCs/>
              <w:caps/>
              <w:kern w:val="32"/>
              <w:sz w:val="28"/>
              <w:szCs w:val="28"/>
            </w:rPr>
          </w:pPr>
          <w:r>
            <w:rPr>
              <w:rFonts w:ascii="Arial Narrow" w:hAnsi="Arial Narrow" w:eastAsia="Times New Roman" w:cs="Arial"/>
              <w:b/>
              <w:bCs/>
              <w:caps/>
              <w:kern w:val="32"/>
              <w:sz w:val="28"/>
              <w:szCs w:val="28"/>
            </w:rPr>
            <w:br w:type="page"/>
          </w:r>
        </w:p>
      </w:sdtContent>
    </w:sdt>
    <w:p w:rsidR="0085005D" w:rsidRDefault="0085005D" w14:paraId="650E8767" w14:textId="77777777">
      <w:pPr>
        <w:rPr>
          <w:rFonts w:ascii="Arial Narrow" w:hAnsi="Arial Narrow" w:eastAsia="Times New Roman" w:cs="Arial"/>
          <w:b/>
          <w:bCs/>
          <w:caps/>
          <w:kern w:val="32"/>
          <w:sz w:val="28"/>
          <w:szCs w:val="28"/>
        </w:rPr>
      </w:pPr>
    </w:p>
    <w:p w:rsidR="004130C9" w:rsidP="0085005D" w:rsidRDefault="004130C9" w14:paraId="2AF2A9D4" w14:textId="77777777">
      <w:pPr>
        <w:rPr>
          <w:rFonts w:eastAsia="Times New Roman"/>
          <w:b/>
        </w:rPr>
      </w:pPr>
    </w:p>
    <w:p w:rsidR="004130C9" w:rsidP="0085005D" w:rsidRDefault="004130C9" w14:paraId="6E0F65BA" w14:textId="77777777">
      <w:pPr>
        <w:rPr>
          <w:rFonts w:eastAsia="Times New Roman"/>
          <w:b/>
        </w:rPr>
      </w:pPr>
    </w:p>
    <w:p w:rsidR="004130C9" w:rsidP="0085005D" w:rsidRDefault="004130C9" w14:paraId="5FBE88E7" w14:textId="77777777">
      <w:pPr>
        <w:rPr>
          <w:rFonts w:eastAsia="Times New Roman"/>
          <w:b/>
        </w:rPr>
      </w:pPr>
    </w:p>
    <w:p w:rsidRPr="00A72EC8" w:rsidR="0085005D" w:rsidP="0085005D" w:rsidRDefault="00A72EC8" w14:paraId="796D5993" w14:textId="66BBC695">
      <w:pPr>
        <w:rPr>
          <w:rFonts w:eastAsia="Times New Roman"/>
          <w:b/>
        </w:rPr>
      </w:pPr>
      <w:r w:rsidRPr="00A72EC8">
        <w:rPr>
          <w:rFonts w:eastAsia="Times New Roman"/>
          <w:b/>
        </w:rPr>
        <w:t xml:space="preserve">Document </w:t>
      </w:r>
      <w:r w:rsidRPr="00A72EC8" w:rsidR="0085005D">
        <w:rPr>
          <w:rFonts w:eastAsia="Times New Roman"/>
          <w:b/>
        </w:rPr>
        <w:t>Version History</w:t>
      </w:r>
    </w:p>
    <w:tbl>
      <w:tblPr>
        <w:tblStyle w:val="GridTable4-Accent3"/>
        <w:tblW w:w="0" w:type="auto"/>
        <w:tblLook w:val="04A0" w:firstRow="1" w:lastRow="0" w:firstColumn="1" w:lastColumn="0" w:noHBand="0" w:noVBand="1"/>
      </w:tblPr>
      <w:tblGrid>
        <w:gridCol w:w="1574"/>
        <w:gridCol w:w="1877"/>
        <w:gridCol w:w="3042"/>
        <w:gridCol w:w="2857"/>
      </w:tblGrid>
      <w:tr w:rsidRPr="0085005D" w:rsidR="0085005D" w:rsidTr="00166909" w14:paraId="12950338" w14:textId="3F10BF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4" w:type="dxa"/>
          </w:tcPr>
          <w:p w:rsidRPr="0085005D" w:rsidR="0085005D" w:rsidP="0085005D" w:rsidRDefault="0085005D" w14:paraId="7757D01B" w14:textId="267BBDF8">
            <w:pPr>
              <w:rPr>
                <w:rFonts w:eastAsia="Times New Roman"/>
                <w:b w:val="0"/>
                <w:bCs w:val="0"/>
              </w:rPr>
            </w:pPr>
            <w:r w:rsidRPr="0085005D">
              <w:rPr>
                <w:rFonts w:eastAsia="Times New Roman"/>
                <w:b w:val="0"/>
                <w:bCs w:val="0"/>
              </w:rPr>
              <w:t>Version No.</w:t>
            </w:r>
          </w:p>
        </w:tc>
        <w:tc>
          <w:tcPr>
            <w:tcW w:w="1877" w:type="dxa"/>
          </w:tcPr>
          <w:p w:rsidRPr="0085005D" w:rsidR="0085005D" w:rsidP="0085005D" w:rsidRDefault="0085005D" w14:paraId="7ED799D6" w14:textId="7433A8F5">
            <w:pPr>
              <w:cnfStyle w:val="100000000000" w:firstRow="1" w:lastRow="0" w:firstColumn="0" w:lastColumn="0" w:oddVBand="0" w:evenVBand="0" w:oddHBand="0" w:evenHBand="0" w:firstRowFirstColumn="0" w:firstRowLastColumn="0" w:lastRowFirstColumn="0" w:lastRowLastColumn="0"/>
              <w:rPr>
                <w:rFonts w:eastAsia="Times New Roman"/>
                <w:b w:val="0"/>
                <w:bCs w:val="0"/>
              </w:rPr>
            </w:pPr>
            <w:r w:rsidRPr="0085005D">
              <w:rPr>
                <w:rFonts w:eastAsia="Times New Roman"/>
                <w:b w:val="0"/>
                <w:bCs w:val="0"/>
              </w:rPr>
              <w:t>Remarks</w:t>
            </w:r>
          </w:p>
        </w:tc>
        <w:tc>
          <w:tcPr>
            <w:tcW w:w="3042" w:type="dxa"/>
          </w:tcPr>
          <w:p w:rsidRPr="0085005D" w:rsidR="0085005D" w:rsidP="0085005D" w:rsidRDefault="0085005D" w14:paraId="303594AA" w14:textId="7CE5C559">
            <w:pPr>
              <w:cnfStyle w:val="100000000000" w:firstRow="1" w:lastRow="0" w:firstColumn="0" w:lastColumn="0" w:oddVBand="0" w:evenVBand="0" w:oddHBand="0" w:evenHBand="0" w:firstRowFirstColumn="0" w:firstRowLastColumn="0" w:lastRowFirstColumn="0" w:lastRowLastColumn="0"/>
              <w:rPr>
                <w:rFonts w:eastAsia="Times New Roman"/>
                <w:b w:val="0"/>
                <w:bCs w:val="0"/>
              </w:rPr>
            </w:pPr>
            <w:r w:rsidRPr="0085005D">
              <w:rPr>
                <w:rFonts w:eastAsia="Times New Roman"/>
                <w:b w:val="0"/>
                <w:bCs w:val="0"/>
              </w:rPr>
              <w:t>Date</w:t>
            </w:r>
          </w:p>
        </w:tc>
        <w:tc>
          <w:tcPr>
            <w:tcW w:w="2857" w:type="dxa"/>
          </w:tcPr>
          <w:p w:rsidRPr="0085005D" w:rsidR="0085005D" w:rsidP="0085005D" w:rsidRDefault="0085005D" w14:paraId="0098DE67" w14:textId="61F04898">
            <w:pPr>
              <w:cnfStyle w:val="100000000000" w:firstRow="1" w:lastRow="0" w:firstColumn="0" w:lastColumn="0" w:oddVBand="0" w:evenVBand="0" w:oddHBand="0" w:evenHBand="0" w:firstRowFirstColumn="0" w:firstRowLastColumn="0" w:lastRowFirstColumn="0" w:lastRowLastColumn="0"/>
              <w:rPr>
                <w:rFonts w:eastAsia="Times New Roman"/>
                <w:b w:val="0"/>
              </w:rPr>
            </w:pPr>
            <w:r w:rsidRPr="0085005D">
              <w:rPr>
                <w:rFonts w:eastAsia="Times New Roman"/>
                <w:b w:val="0"/>
              </w:rPr>
              <w:t>Author</w:t>
            </w:r>
          </w:p>
        </w:tc>
      </w:tr>
      <w:tr w:rsidR="0085005D" w:rsidTr="00166909" w14:paraId="55492D30" w14:textId="0398CA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4" w:type="dxa"/>
          </w:tcPr>
          <w:p w:rsidRPr="003B5934" w:rsidR="0085005D" w:rsidP="0085005D" w:rsidRDefault="0085005D" w14:paraId="79A93D6D" w14:textId="64BE7BA2">
            <w:pPr>
              <w:rPr>
                <w:rFonts w:eastAsia="Times New Roman"/>
                <w:b w:val="0"/>
                <w:bCs w:val="0"/>
              </w:rPr>
            </w:pPr>
            <w:r w:rsidRPr="003B5934">
              <w:rPr>
                <w:rFonts w:eastAsia="Times New Roman"/>
                <w:b w:val="0"/>
              </w:rPr>
              <w:t>1.0</w:t>
            </w:r>
          </w:p>
        </w:tc>
        <w:tc>
          <w:tcPr>
            <w:tcW w:w="1877" w:type="dxa"/>
          </w:tcPr>
          <w:p w:rsidR="0085005D" w:rsidP="0085005D" w:rsidRDefault="00B65D9D" w14:paraId="6CA686BD" w14:textId="06ACC8F6">
            <w:pPr>
              <w:cnfStyle w:val="000000100000" w:firstRow="0" w:lastRow="0" w:firstColumn="0" w:lastColumn="0" w:oddVBand="0" w:evenVBand="0" w:oddHBand="1" w:evenHBand="0" w:firstRowFirstColumn="0" w:firstRowLastColumn="0" w:lastRowFirstColumn="0" w:lastRowLastColumn="0"/>
              <w:rPr>
                <w:rFonts w:eastAsia="Times New Roman"/>
              </w:rPr>
            </w:pPr>
            <w:r>
              <w:rPr>
                <w:rFonts w:eastAsia="Times New Roman"/>
              </w:rPr>
              <w:t>Baseline</w:t>
            </w:r>
          </w:p>
        </w:tc>
        <w:tc>
          <w:tcPr>
            <w:tcW w:w="3042" w:type="dxa"/>
          </w:tcPr>
          <w:p w:rsidR="0085005D" w:rsidP="00FC5106" w:rsidRDefault="00253715" w14:paraId="4B8C0283" w14:textId="1E6E842B">
            <w:pPr>
              <w:cnfStyle w:val="000000100000" w:firstRow="0" w:lastRow="0" w:firstColumn="0" w:lastColumn="0" w:oddVBand="0" w:evenVBand="0" w:oddHBand="1" w:evenHBand="0" w:firstRowFirstColumn="0" w:firstRowLastColumn="0" w:lastRowFirstColumn="0" w:lastRowLastColumn="0"/>
              <w:rPr>
                <w:rFonts w:eastAsia="Times New Roman"/>
              </w:rPr>
            </w:pPr>
            <w:r>
              <w:rPr>
                <w:rFonts w:eastAsia="Times New Roman"/>
              </w:rPr>
              <w:t>2</w:t>
            </w:r>
            <w:r w:rsidR="00FC5106">
              <w:rPr>
                <w:rFonts w:eastAsia="Times New Roman"/>
              </w:rPr>
              <w:t>8</w:t>
            </w:r>
            <w:r w:rsidR="0085005D">
              <w:rPr>
                <w:rFonts w:eastAsia="Times New Roman"/>
              </w:rPr>
              <w:t>-</w:t>
            </w:r>
            <w:r w:rsidR="00FC5106">
              <w:rPr>
                <w:rFonts w:eastAsia="Times New Roman"/>
              </w:rPr>
              <w:t>Jan</w:t>
            </w:r>
            <w:r w:rsidR="0085005D">
              <w:rPr>
                <w:rFonts w:eastAsia="Times New Roman"/>
              </w:rPr>
              <w:t>-201</w:t>
            </w:r>
            <w:r w:rsidR="00886E36">
              <w:rPr>
                <w:rFonts w:eastAsia="Times New Roman"/>
              </w:rPr>
              <w:t>6</w:t>
            </w:r>
          </w:p>
        </w:tc>
        <w:tc>
          <w:tcPr>
            <w:tcW w:w="2857" w:type="dxa"/>
          </w:tcPr>
          <w:p w:rsidR="0085005D" w:rsidP="0085005D" w:rsidRDefault="0085005D" w14:paraId="17B0473F" w14:textId="3B1F0487">
            <w:pPr>
              <w:cnfStyle w:val="000000100000" w:firstRow="0" w:lastRow="0" w:firstColumn="0" w:lastColumn="0" w:oddVBand="0" w:evenVBand="0" w:oddHBand="1" w:evenHBand="0" w:firstRowFirstColumn="0" w:firstRowLastColumn="0" w:lastRowFirstColumn="0" w:lastRowLastColumn="0"/>
              <w:rPr>
                <w:rFonts w:eastAsia="Times New Roman"/>
              </w:rPr>
            </w:pPr>
            <w:r>
              <w:rPr>
                <w:rFonts w:eastAsia="Times New Roman"/>
              </w:rPr>
              <w:t>Sachin</w:t>
            </w:r>
            <w:r w:rsidR="004130C9">
              <w:rPr>
                <w:rFonts w:eastAsia="Times New Roman"/>
              </w:rPr>
              <w:t xml:space="preserve"> Patange</w:t>
            </w:r>
          </w:p>
        </w:tc>
      </w:tr>
      <w:tr w:rsidR="0085005D" w:rsidTr="00166909" w14:paraId="113E84DD" w14:textId="60A9FA1C">
        <w:tc>
          <w:tcPr>
            <w:cnfStyle w:val="001000000000" w:firstRow="0" w:lastRow="0" w:firstColumn="1" w:lastColumn="0" w:oddVBand="0" w:evenVBand="0" w:oddHBand="0" w:evenHBand="0" w:firstRowFirstColumn="0" w:firstRowLastColumn="0" w:lastRowFirstColumn="0" w:lastRowLastColumn="0"/>
            <w:tcW w:w="1574" w:type="dxa"/>
          </w:tcPr>
          <w:p w:rsidR="0085005D" w:rsidP="0085005D" w:rsidRDefault="003B5934" w14:paraId="73575CDB" w14:textId="0EB507EF">
            <w:pPr>
              <w:rPr>
                <w:rFonts w:eastAsia="Times New Roman"/>
                <w:b w:val="0"/>
                <w:bCs w:val="0"/>
              </w:rPr>
            </w:pPr>
            <w:r>
              <w:rPr>
                <w:rFonts w:eastAsia="Times New Roman"/>
                <w:b w:val="0"/>
                <w:bCs w:val="0"/>
              </w:rPr>
              <w:t>2.0</w:t>
            </w:r>
          </w:p>
        </w:tc>
        <w:tc>
          <w:tcPr>
            <w:tcW w:w="1877" w:type="dxa"/>
          </w:tcPr>
          <w:p w:rsidR="0085005D" w:rsidP="0085005D" w:rsidRDefault="003B5934" w14:paraId="79923644" w14:textId="3AA8F996">
            <w:pP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Added additional validations</w:t>
            </w:r>
          </w:p>
        </w:tc>
        <w:tc>
          <w:tcPr>
            <w:tcW w:w="3042" w:type="dxa"/>
          </w:tcPr>
          <w:p w:rsidR="0085005D" w:rsidP="0085005D" w:rsidRDefault="003B5934" w14:paraId="7938C084" w14:textId="7F7BCD4D">
            <w:pP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23-Dec-2016</w:t>
            </w:r>
          </w:p>
        </w:tc>
        <w:tc>
          <w:tcPr>
            <w:tcW w:w="2857" w:type="dxa"/>
          </w:tcPr>
          <w:p w:rsidR="0085005D" w:rsidP="0085005D" w:rsidRDefault="003B5934" w14:paraId="73ECE3E9" w14:textId="4B7FECB2">
            <w:pP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Sachin  Patange</w:t>
            </w:r>
          </w:p>
        </w:tc>
      </w:tr>
      <w:tr w:rsidR="00D574F4" w:rsidTr="00166909" w14:paraId="0F944037" w14:textId="77777777">
        <w:trPr>
          <w:cnfStyle w:val="000000100000" w:firstRow="0" w:lastRow="0" w:firstColumn="0" w:lastColumn="0" w:oddVBand="0" w:evenVBand="0" w:oddHBand="1" w:evenHBand="0" w:firstRowFirstColumn="0" w:firstRowLastColumn="0" w:lastRowFirstColumn="0" w:lastRowLastColumn="0"/>
          <w:ins w:author="Sachin Patange" w:date="2017-04-29T19:28:00Z" w:id="9"/>
        </w:trPr>
        <w:tc>
          <w:tcPr>
            <w:cnfStyle w:val="001000000000" w:firstRow="0" w:lastRow="0" w:firstColumn="1" w:lastColumn="0" w:oddVBand="0" w:evenVBand="0" w:oddHBand="0" w:evenHBand="0" w:firstRowFirstColumn="0" w:firstRowLastColumn="0" w:lastRowFirstColumn="0" w:lastRowLastColumn="0"/>
            <w:tcW w:w="1574" w:type="dxa"/>
          </w:tcPr>
          <w:p w:rsidRPr="00D574F4" w:rsidR="00D574F4" w:rsidP="0085005D" w:rsidRDefault="00D574F4" w14:paraId="3A39EE8C" w14:textId="5813BB87">
            <w:pPr>
              <w:rPr>
                <w:ins w:author="Sachin Patange" w:date="2017-04-29T19:28:00Z" w:id="10"/>
                <w:rFonts w:eastAsia="Times New Roman"/>
                <w:b w:val="0"/>
                <w:rPrChange w:author="Sachin Patange" w:date="2017-04-29T19:29:00Z" w:id="11">
                  <w:rPr>
                    <w:ins w:author="Sachin Patange" w:date="2017-04-29T19:28:00Z" w:id="12"/>
                    <w:rFonts w:eastAsia="Times New Roman"/>
                  </w:rPr>
                </w:rPrChange>
              </w:rPr>
            </w:pPr>
            <w:ins w:author="Sachin Patange" w:date="2017-04-29T19:28:00Z" w:id="13">
              <w:r w:rsidRPr="00D574F4">
                <w:rPr>
                  <w:rFonts w:eastAsia="Times New Roman"/>
                </w:rPr>
                <w:t>3.0</w:t>
              </w:r>
            </w:ins>
          </w:p>
        </w:tc>
        <w:tc>
          <w:tcPr>
            <w:tcW w:w="1877" w:type="dxa"/>
          </w:tcPr>
          <w:p w:rsidR="00D574F4" w:rsidP="0085005D" w:rsidRDefault="00D574F4" w14:paraId="5B81533D" w14:textId="36BFF22F">
            <w:pPr>
              <w:cnfStyle w:val="000000100000" w:firstRow="0" w:lastRow="0" w:firstColumn="0" w:lastColumn="0" w:oddVBand="0" w:evenVBand="0" w:oddHBand="1" w:evenHBand="0" w:firstRowFirstColumn="0" w:firstRowLastColumn="0" w:lastRowFirstColumn="0" w:lastRowLastColumn="0"/>
              <w:rPr>
                <w:ins w:author="Sachin Patange" w:date="2017-04-29T19:28:00Z" w:id="14"/>
                <w:rFonts w:eastAsia="Times New Roman"/>
              </w:rPr>
            </w:pPr>
            <w:ins w:author="Sachin Patange" w:date="2017-04-29T19:28:00Z" w:id="15">
              <w:r>
                <w:rPr>
                  <w:rFonts w:eastAsia="Times New Roman"/>
                </w:rPr>
                <w:t>Revisions as per CG Operations</w:t>
              </w:r>
            </w:ins>
          </w:p>
        </w:tc>
        <w:tc>
          <w:tcPr>
            <w:tcW w:w="3042" w:type="dxa"/>
          </w:tcPr>
          <w:p w:rsidR="00D574F4" w:rsidP="0085005D" w:rsidRDefault="00D574F4" w14:paraId="0B6337F6" w14:textId="25D30712">
            <w:pPr>
              <w:cnfStyle w:val="000000100000" w:firstRow="0" w:lastRow="0" w:firstColumn="0" w:lastColumn="0" w:oddVBand="0" w:evenVBand="0" w:oddHBand="1" w:evenHBand="0" w:firstRowFirstColumn="0" w:firstRowLastColumn="0" w:lastRowFirstColumn="0" w:lastRowLastColumn="0"/>
              <w:rPr>
                <w:ins w:author="Sachin Patange" w:date="2017-04-29T19:28:00Z" w:id="16"/>
                <w:rFonts w:eastAsia="Times New Roman"/>
              </w:rPr>
            </w:pPr>
            <w:ins w:author="Sachin Patange" w:date="2017-04-29T19:29:00Z" w:id="17">
              <w:r>
                <w:rPr>
                  <w:rFonts w:eastAsia="Times New Roman"/>
                </w:rPr>
                <w:t>29-Apr-2017</w:t>
              </w:r>
            </w:ins>
          </w:p>
        </w:tc>
        <w:tc>
          <w:tcPr>
            <w:tcW w:w="2857" w:type="dxa"/>
          </w:tcPr>
          <w:p w:rsidR="00D574F4" w:rsidP="0085005D" w:rsidRDefault="00D574F4" w14:paraId="786681F3" w14:textId="33D00797">
            <w:pPr>
              <w:cnfStyle w:val="000000100000" w:firstRow="0" w:lastRow="0" w:firstColumn="0" w:lastColumn="0" w:oddVBand="0" w:evenVBand="0" w:oddHBand="1" w:evenHBand="0" w:firstRowFirstColumn="0" w:firstRowLastColumn="0" w:lastRowFirstColumn="0" w:lastRowLastColumn="0"/>
              <w:rPr>
                <w:ins w:author="Sachin Patange" w:date="2017-04-29T19:28:00Z" w:id="18"/>
                <w:rFonts w:eastAsia="Times New Roman"/>
              </w:rPr>
            </w:pPr>
            <w:ins w:author="Sachin Patange" w:date="2017-04-29T19:29:00Z" w:id="19">
              <w:r>
                <w:rPr>
                  <w:rFonts w:eastAsia="Times New Roman"/>
                </w:rPr>
                <w:t>Sachin Patange</w:t>
              </w:r>
            </w:ins>
          </w:p>
        </w:tc>
      </w:tr>
    </w:tbl>
    <w:p w:rsidR="00B65D9D" w:rsidP="0085005D" w:rsidRDefault="00B65D9D" w14:paraId="4370565C" w14:textId="77777777">
      <w:pPr>
        <w:rPr>
          <w:rFonts w:eastAsia="Times New Roman"/>
        </w:rPr>
      </w:pPr>
    </w:p>
    <w:p w:rsidR="000B6545" w:rsidP="0085005D" w:rsidRDefault="000B6545" w14:paraId="53C7B989" w14:textId="77777777">
      <w:pPr>
        <w:rPr>
          <w:rFonts w:eastAsia="Times New Roman"/>
        </w:rPr>
      </w:pPr>
    </w:p>
    <w:p w:rsidR="000B6545" w:rsidP="0085005D" w:rsidRDefault="000B6545" w14:paraId="3025A36C" w14:textId="77777777">
      <w:pPr>
        <w:rPr>
          <w:rFonts w:eastAsia="Times New Roman"/>
        </w:rPr>
      </w:pPr>
    </w:p>
    <w:p w:rsidR="000B6545" w:rsidP="0085005D" w:rsidRDefault="000B6545" w14:paraId="2EFB3A3B" w14:textId="77777777">
      <w:pPr>
        <w:rPr>
          <w:rFonts w:eastAsia="Times New Roman"/>
        </w:rPr>
      </w:pPr>
    </w:p>
    <w:p w:rsidR="000B6545" w:rsidP="0085005D" w:rsidRDefault="000B6545" w14:paraId="76F5B4A9" w14:textId="77777777">
      <w:pPr>
        <w:rPr>
          <w:rFonts w:eastAsia="Times New Roman"/>
        </w:rPr>
      </w:pPr>
    </w:p>
    <w:p w:rsidR="000B6545" w:rsidP="0085005D" w:rsidRDefault="000B6545" w14:paraId="4B209F52" w14:textId="77777777">
      <w:pPr>
        <w:rPr>
          <w:rFonts w:eastAsia="Times New Roman"/>
        </w:rPr>
      </w:pPr>
    </w:p>
    <w:p w:rsidR="000B6545" w:rsidP="0085005D" w:rsidRDefault="000B6545" w14:paraId="3D8CE43B" w14:textId="77777777">
      <w:pPr>
        <w:rPr>
          <w:rFonts w:eastAsia="Times New Roman"/>
        </w:rPr>
      </w:pPr>
    </w:p>
    <w:p w:rsidR="00B65D9D" w:rsidP="0085005D" w:rsidRDefault="00B65D9D" w14:paraId="47ADE635" w14:textId="77777777">
      <w:pPr>
        <w:rPr>
          <w:rFonts w:eastAsia="Times New Roman"/>
        </w:rPr>
      </w:pPr>
    </w:p>
    <w:p w:rsidRPr="00A72EC8" w:rsidR="00B65D9D" w:rsidP="00B65D9D" w:rsidRDefault="00B65D9D" w14:paraId="75655079" w14:textId="0388DC30">
      <w:pPr>
        <w:rPr>
          <w:rFonts w:eastAsia="Times New Roman"/>
          <w:b/>
        </w:rPr>
      </w:pPr>
    </w:p>
    <w:tbl>
      <w:tblPr>
        <w:tblStyle w:val="TableGridLight"/>
        <w:tblW w:w="1024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1389"/>
        <w:gridCol w:w="292"/>
        <w:gridCol w:w="3159"/>
        <w:gridCol w:w="236"/>
        <w:gridCol w:w="1459"/>
        <w:gridCol w:w="292"/>
        <w:gridCol w:w="3413"/>
      </w:tblGrid>
      <w:tr w:rsidRPr="0085005D" w:rsidR="004130C9" w:rsidTr="004130C9" w14:paraId="1D495230" w14:textId="493AED30">
        <w:trPr>
          <w:trHeight w:val="185"/>
        </w:trPr>
        <w:tc>
          <w:tcPr>
            <w:tcW w:w="1389" w:type="dxa"/>
          </w:tcPr>
          <w:p w:rsidRPr="0085005D" w:rsidR="004130C9" w:rsidP="00B65D9D" w:rsidRDefault="004130C9" w14:paraId="4ACD2E43" w14:textId="7ED10AD3">
            <w:pPr>
              <w:rPr>
                <w:rFonts w:eastAsia="Times New Roman"/>
                <w:b/>
                <w:bCs/>
              </w:rPr>
            </w:pPr>
            <w:r>
              <w:rPr>
                <w:rFonts w:eastAsia="Times New Roman"/>
                <w:b/>
                <w:bCs/>
              </w:rPr>
              <w:t>Signature</w:t>
            </w:r>
          </w:p>
        </w:tc>
        <w:tc>
          <w:tcPr>
            <w:tcW w:w="292" w:type="dxa"/>
          </w:tcPr>
          <w:p w:rsidRPr="00B65D9D" w:rsidR="004130C9" w:rsidP="00B65D9D" w:rsidRDefault="004130C9" w14:paraId="5CF562D7" w14:textId="1DFD2C62">
            <w:pPr>
              <w:rPr>
                <w:rFonts w:eastAsia="Times New Roman"/>
                <w:bCs/>
              </w:rPr>
            </w:pPr>
            <w:r w:rsidRPr="00B65D9D">
              <w:rPr>
                <w:rFonts w:eastAsia="Times New Roman"/>
                <w:bCs/>
              </w:rPr>
              <w:t>:</w:t>
            </w:r>
          </w:p>
        </w:tc>
        <w:tc>
          <w:tcPr>
            <w:tcW w:w="3159" w:type="dxa"/>
          </w:tcPr>
          <w:p w:rsidRPr="0085005D" w:rsidR="004130C9" w:rsidP="00B65D9D" w:rsidRDefault="004130C9" w14:paraId="3C74A75E" w14:textId="2B2C48E6">
            <w:pPr>
              <w:rPr>
                <w:rFonts w:eastAsia="Times New Roman"/>
                <w:b/>
                <w:bCs/>
              </w:rPr>
            </w:pPr>
          </w:p>
        </w:tc>
        <w:tc>
          <w:tcPr>
            <w:tcW w:w="236" w:type="dxa"/>
          </w:tcPr>
          <w:p w:rsidRPr="0085005D" w:rsidR="004130C9" w:rsidP="00B65D9D" w:rsidRDefault="004130C9" w14:paraId="2129CF89" w14:textId="77777777">
            <w:pPr>
              <w:rPr>
                <w:rFonts w:eastAsia="Times New Roman"/>
                <w:b/>
                <w:bCs/>
              </w:rPr>
            </w:pPr>
          </w:p>
        </w:tc>
        <w:tc>
          <w:tcPr>
            <w:tcW w:w="1459" w:type="dxa"/>
          </w:tcPr>
          <w:p w:rsidRPr="0085005D" w:rsidR="004130C9" w:rsidP="00B65D9D" w:rsidRDefault="004130C9" w14:paraId="2E51567E" w14:textId="029D5DC0">
            <w:pPr>
              <w:rPr>
                <w:rFonts w:eastAsia="Times New Roman"/>
                <w:b/>
                <w:bCs/>
              </w:rPr>
            </w:pPr>
            <w:r>
              <w:rPr>
                <w:rFonts w:eastAsia="Times New Roman"/>
                <w:b/>
                <w:bCs/>
              </w:rPr>
              <w:t>Signature</w:t>
            </w:r>
          </w:p>
        </w:tc>
        <w:tc>
          <w:tcPr>
            <w:tcW w:w="292" w:type="dxa"/>
          </w:tcPr>
          <w:p w:rsidRPr="0085005D" w:rsidR="004130C9" w:rsidP="00B65D9D" w:rsidRDefault="004130C9" w14:paraId="06D91418" w14:textId="6790050A">
            <w:pPr>
              <w:rPr>
                <w:rFonts w:eastAsia="Times New Roman"/>
                <w:b/>
                <w:bCs/>
              </w:rPr>
            </w:pPr>
            <w:r w:rsidRPr="00B65D9D">
              <w:rPr>
                <w:rFonts w:eastAsia="Times New Roman"/>
                <w:bCs/>
              </w:rPr>
              <w:t>:</w:t>
            </w:r>
          </w:p>
        </w:tc>
        <w:tc>
          <w:tcPr>
            <w:tcW w:w="3413" w:type="dxa"/>
          </w:tcPr>
          <w:p w:rsidRPr="0085005D" w:rsidR="004130C9" w:rsidP="00B65D9D" w:rsidRDefault="004130C9" w14:paraId="016FDB1F" w14:textId="4BD7771F">
            <w:pPr>
              <w:rPr>
                <w:rFonts w:eastAsia="Times New Roman"/>
                <w:b/>
                <w:bCs/>
              </w:rPr>
            </w:pPr>
          </w:p>
        </w:tc>
      </w:tr>
      <w:tr w:rsidRPr="0085005D" w:rsidR="004130C9" w:rsidTr="004130C9" w14:paraId="0271E825" w14:textId="77777777">
        <w:trPr>
          <w:trHeight w:val="185"/>
        </w:trPr>
        <w:tc>
          <w:tcPr>
            <w:tcW w:w="1389" w:type="dxa"/>
          </w:tcPr>
          <w:p w:rsidR="004130C9" w:rsidP="00B65D9D" w:rsidRDefault="004130C9" w14:paraId="6C0C27C8" w14:textId="77777777">
            <w:pPr>
              <w:rPr>
                <w:rFonts w:eastAsia="Times New Roman"/>
                <w:b/>
                <w:bCs/>
              </w:rPr>
            </w:pPr>
          </w:p>
        </w:tc>
        <w:tc>
          <w:tcPr>
            <w:tcW w:w="292" w:type="dxa"/>
          </w:tcPr>
          <w:p w:rsidRPr="00B65D9D" w:rsidR="004130C9" w:rsidP="00B65D9D" w:rsidRDefault="004130C9" w14:paraId="295F140D" w14:textId="77777777">
            <w:pPr>
              <w:rPr>
                <w:rFonts w:eastAsia="Times New Roman"/>
                <w:bCs/>
              </w:rPr>
            </w:pPr>
          </w:p>
        </w:tc>
        <w:tc>
          <w:tcPr>
            <w:tcW w:w="3159" w:type="dxa"/>
          </w:tcPr>
          <w:p w:rsidRPr="0085005D" w:rsidR="004130C9" w:rsidP="00B65D9D" w:rsidRDefault="004130C9" w14:paraId="3F90FBE2" w14:textId="77777777">
            <w:pPr>
              <w:rPr>
                <w:rFonts w:eastAsia="Times New Roman"/>
                <w:b/>
                <w:bCs/>
              </w:rPr>
            </w:pPr>
          </w:p>
        </w:tc>
        <w:tc>
          <w:tcPr>
            <w:tcW w:w="236" w:type="dxa"/>
          </w:tcPr>
          <w:p w:rsidRPr="0085005D" w:rsidR="004130C9" w:rsidP="00B65D9D" w:rsidRDefault="004130C9" w14:paraId="381BD9AE" w14:textId="77777777">
            <w:pPr>
              <w:rPr>
                <w:rFonts w:eastAsia="Times New Roman"/>
                <w:b/>
                <w:bCs/>
              </w:rPr>
            </w:pPr>
          </w:p>
        </w:tc>
        <w:tc>
          <w:tcPr>
            <w:tcW w:w="1459" w:type="dxa"/>
          </w:tcPr>
          <w:p w:rsidR="004130C9" w:rsidP="00B65D9D" w:rsidRDefault="004130C9" w14:paraId="1F7AB41E" w14:textId="77777777">
            <w:pPr>
              <w:rPr>
                <w:rFonts w:eastAsia="Times New Roman"/>
                <w:b/>
                <w:bCs/>
              </w:rPr>
            </w:pPr>
          </w:p>
        </w:tc>
        <w:tc>
          <w:tcPr>
            <w:tcW w:w="292" w:type="dxa"/>
          </w:tcPr>
          <w:p w:rsidRPr="00B65D9D" w:rsidR="004130C9" w:rsidP="00B65D9D" w:rsidRDefault="004130C9" w14:paraId="415C9673" w14:textId="77777777">
            <w:pPr>
              <w:rPr>
                <w:rFonts w:eastAsia="Times New Roman"/>
                <w:bCs/>
              </w:rPr>
            </w:pPr>
          </w:p>
        </w:tc>
        <w:tc>
          <w:tcPr>
            <w:tcW w:w="3413" w:type="dxa"/>
          </w:tcPr>
          <w:p w:rsidRPr="0085005D" w:rsidR="004130C9" w:rsidP="00B65D9D" w:rsidRDefault="004130C9" w14:paraId="1804926C" w14:textId="77777777">
            <w:pPr>
              <w:rPr>
                <w:rFonts w:eastAsia="Times New Roman"/>
                <w:b/>
                <w:bCs/>
              </w:rPr>
            </w:pPr>
          </w:p>
        </w:tc>
      </w:tr>
      <w:tr w:rsidRPr="0085005D" w:rsidR="004130C9" w:rsidTr="004130C9" w14:paraId="5DAAFA8B" w14:textId="77777777">
        <w:trPr>
          <w:trHeight w:val="185"/>
        </w:trPr>
        <w:tc>
          <w:tcPr>
            <w:tcW w:w="1389" w:type="dxa"/>
          </w:tcPr>
          <w:p w:rsidR="004130C9" w:rsidP="00B65D9D" w:rsidRDefault="004130C9" w14:paraId="2ABF3BF9" w14:textId="77777777">
            <w:pPr>
              <w:rPr>
                <w:rFonts w:eastAsia="Times New Roman"/>
                <w:b/>
                <w:bCs/>
              </w:rPr>
            </w:pPr>
          </w:p>
        </w:tc>
        <w:tc>
          <w:tcPr>
            <w:tcW w:w="292" w:type="dxa"/>
          </w:tcPr>
          <w:p w:rsidRPr="00B65D9D" w:rsidR="004130C9" w:rsidP="00B65D9D" w:rsidRDefault="004130C9" w14:paraId="056C7748" w14:textId="77777777">
            <w:pPr>
              <w:rPr>
                <w:rFonts w:eastAsia="Times New Roman"/>
                <w:bCs/>
              </w:rPr>
            </w:pPr>
          </w:p>
        </w:tc>
        <w:tc>
          <w:tcPr>
            <w:tcW w:w="3159" w:type="dxa"/>
          </w:tcPr>
          <w:p w:rsidRPr="0085005D" w:rsidR="004130C9" w:rsidP="00B65D9D" w:rsidRDefault="004130C9" w14:paraId="2D28C4FF" w14:textId="77777777">
            <w:pPr>
              <w:rPr>
                <w:rFonts w:eastAsia="Times New Roman"/>
                <w:b/>
                <w:bCs/>
              </w:rPr>
            </w:pPr>
          </w:p>
        </w:tc>
        <w:tc>
          <w:tcPr>
            <w:tcW w:w="236" w:type="dxa"/>
          </w:tcPr>
          <w:p w:rsidRPr="0085005D" w:rsidR="004130C9" w:rsidP="00B65D9D" w:rsidRDefault="004130C9" w14:paraId="101A3B30" w14:textId="77777777">
            <w:pPr>
              <w:rPr>
                <w:rFonts w:eastAsia="Times New Roman"/>
                <w:b/>
                <w:bCs/>
              </w:rPr>
            </w:pPr>
          </w:p>
        </w:tc>
        <w:tc>
          <w:tcPr>
            <w:tcW w:w="1459" w:type="dxa"/>
          </w:tcPr>
          <w:p w:rsidR="004130C9" w:rsidP="00B65D9D" w:rsidRDefault="004130C9" w14:paraId="595D5E07" w14:textId="77777777">
            <w:pPr>
              <w:rPr>
                <w:rFonts w:eastAsia="Times New Roman"/>
                <w:b/>
                <w:bCs/>
              </w:rPr>
            </w:pPr>
          </w:p>
        </w:tc>
        <w:tc>
          <w:tcPr>
            <w:tcW w:w="292" w:type="dxa"/>
          </w:tcPr>
          <w:p w:rsidRPr="00B65D9D" w:rsidR="004130C9" w:rsidP="00B65D9D" w:rsidRDefault="004130C9" w14:paraId="6DED1838" w14:textId="77777777">
            <w:pPr>
              <w:rPr>
                <w:rFonts w:eastAsia="Times New Roman"/>
                <w:bCs/>
              </w:rPr>
            </w:pPr>
          </w:p>
        </w:tc>
        <w:tc>
          <w:tcPr>
            <w:tcW w:w="3413" w:type="dxa"/>
          </w:tcPr>
          <w:p w:rsidRPr="0085005D" w:rsidR="004130C9" w:rsidP="00B65D9D" w:rsidRDefault="004130C9" w14:paraId="3BC708D7" w14:textId="77777777">
            <w:pPr>
              <w:rPr>
                <w:rFonts w:eastAsia="Times New Roman"/>
                <w:b/>
                <w:bCs/>
              </w:rPr>
            </w:pPr>
          </w:p>
        </w:tc>
      </w:tr>
      <w:tr w:rsidRPr="0085005D" w:rsidR="004130C9" w:rsidTr="004130C9" w14:paraId="43A755AD" w14:textId="77777777">
        <w:trPr>
          <w:trHeight w:val="185"/>
        </w:trPr>
        <w:tc>
          <w:tcPr>
            <w:tcW w:w="1389" w:type="dxa"/>
          </w:tcPr>
          <w:p w:rsidR="004130C9" w:rsidP="00B65D9D" w:rsidRDefault="004130C9" w14:paraId="6778289B" w14:textId="77777777">
            <w:pPr>
              <w:rPr>
                <w:rFonts w:eastAsia="Times New Roman"/>
                <w:b/>
                <w:bCs/>
              </w:rPr>
            </w:pPr>
          </w:p>
        </w:tc>
        <w:tc>
          <w:tcPr>
            <w:tcW w:w="292" w:type="dxa"/>
          </w:tcPr>
          <w:p w:rsidRPr="00B65D9D" w:rsidR="004130C9" w:rsidP="00B65D9D" w:rsidRDefault="004130C9" w14:paraId="07BAB255" w14:textId="77777777">
            <w:pPr>
              <w:rPr>
                <w:rFonts w:eastAsia="Times New Roman"/>
                <w:bCs/>
              </w:rPr>
            </w:pPr>
          </w:p>
        </w:tc>
        <w:tc>
          <w:tcPr>
            <w:tcW w:w="3159" w:type="dxa"/>
          </w:tcPr>
          <w:p w:rsidRPr="0085005D" w:rsidR="004130C9" w:rsidP="00B65D9D" w:rsidRDefault="004130C9" w14:paraId="20580933" w14:textId="77777777">
            <w:pPr>
              <w:rPr>
                <w:rFonts w:eastAsia="Times New Roman"/>
                <w:b/>
                <w:bCs/>
              </w:rPr>
            </w:pPr>
          </w:p>
        </w:tc>
        <w:tc>
          <w:tcPr>
            <w:tcW w:w="236" w:type="dxa"/>
          </w:tcPr>
          <w:p w:rsidRPr="0085005D" w:rsidR="004130C9" w:rsidP="00B65D9D" w:rsidRDefault="004130C9" w14:paraId="6C65A458" w14:textId="77777777">
            <w:pPr>
              <w:rPr>
                <w:rFonts w:eastAsia="Times New Roman"/>
                <w:b/>
                <w:bCs/>
              </w:rPr>
            </w:pPr>
          </w:p>
        </w:tc>
        <w:tc>
          <w:tcPr>
            <w:tcW w:w="1459" w:type="dxa"/>
          </w:tcPr>
          <w:p w:rsidR="004130C9" w:rsidP="00B65D9D" w:rsidRDefault="004130C9" w14:paraId="125EB45D" w14:textId="77777777">
            <w:pPr>
              <w:rPr>
                <w:rFonts w:eastAsia="Times New Roman"/>
                <w:b/>
                <w:bCs/>
              </w:rPr>
            </w:pPr>
          </w:p>
        </w:tc>
        <w:tc>
          <w:tcPr>
            <w:tcW w:w="292" w:type="dxa"/>
          </w:tcPr>
          <w:p w:rsidRPr="00B65D9D" w:rsidR="004130C9" w:rsidP="00B65D9D" w:rsidRDefault="004130C9" w14:paraId="563A18F1" w14:textId="77777777">
            <w:pPr>
              <w:rPr>
                <w:rFonts w:eastAsia="Times New Roman"/>
                <w:bCs/>
              </w:rPr>
            </w:pPr>
          </w:p>
        </w:tc>
        <w:tc>
          <w:tcPr>
            <w:tcW w:w="3413" w:type="dxa"/>
          </w:tcPr>
          <w:p w:rsidRPr="0085005D" w:rsidR="004130C9" w:rsidP="00B65D9D" w:rsidRDefault="004130C9" w14:paraId="0DDBC87F" w14:textId="77777777">
            <w:pPr>
              <w:rPr>
                <w:rFonts w:eastAsia="Times New Roman"/>
                <w:b/>
                <w:bCs/>
              </w:rPr>
            </w:pPr>
          </w:p>
        </w:tc>
      </w:tr>
      <w:tr w:rsidRPr="0085005D" w:rsidR="004130C9" w:rsidTr="004130C9" w14:paraId="78461218" w14:textId="3F8EDA56">
        <w:trPr>
          <w:trHeight w:val="185"/>
        </w:trPr>
        <w:tc>
          <w:tcPr>
            <w:tcW w:w="1389" w:type="dxa"/>
          </w:tcPr>
          <w:p w:rsidR="004130C9" w:rsidP="00B65D9D" w:rsidRDefault="004130C9" w14:paraId="7506FC69" w14:textId="3331174F">
            <w:pPr>
              <w:rPr>
                <w:rFonts w:eastAsia="Times New Roman"/>
                <w:b/>
                <w:bCs/>
              </w:rPr>
            </w:pPr>
            <w:r>
              <w:rPr>
                <w:rFonts w:eastAsia="Times New Roman"/>
                <w:b/>
                <w:bCs/>
              </w:rPr>
              <w:t>Date</w:t>
            </w:r>
          </w:p>
        </w:tc>
        <w:tc>
          <w:tcPr>
            <w:tcW w:w="292" w:type="dxa"/>
          </w:tcPr>
          <w:p w:rsidRPr="00B65D9D" w:rsidR="004130C9" w:rsidP="00B65D9D" w:rsidRDefault="004130C9" w14:paraId="6FC0ED15" w14:textId="149C6D18">
            <w:pPr>
              <w:rPr>
                <w:rFonts w:eastAsia="Times New Roman"/>
                <w:bCs/>
              </w:rPr>
            </w:pPr>
            <w:r w:rsidRPr="00B65D9D">
              <w:rPr>
                <w:rFonts w:eastAsia="Times New Roman"/>
                <w:bCs/>
              </w:rPr>
              <w:t>:</w:t>
            </w:r>
          </w:p>
        </w:tc>
        <w:tc>
          <w:tcPr>
            <w:tcW w:w="3159" w:type="dxa"/>
          </w:tcPr>
          <w:p w:rsidRPr="004130C9" w:rsidR="004130C9" w:rsidP="00B65D9D" w:rsidRDefault="00FC5106" w14:paraId="280E3CE2" w14:textId="4A9C182D">
            <w:pPr>
              <w:rPr>
                <w:rFonts w:eastAsia="Times New Roman"/>
                <w:bCs/>
              </w:rPr>
            </w:pPr>
            <w:r>
              <w:rPr>
                <w:rFonts w:eastAsia="Times New Roman"/>
              </w:rPr>
              <w:t>28-Jan-2016</w:t>
            </w:r>
          </w:p>
        </w:tc>
        <w:tc>
          <w:tcPr>
            <w:tcW w:w="236" w:type="dxa"/>
          </w:tcPr>
          <w:p w:rsidRPr="0085005D" w:rsidR="004130C9" w:rsidP="00B65D9D" w:rsidRDefault="004130C9" w14:paraId="3FDE7E0C" w14:textId="77777777">
            <w:pPr>
              <w:rPr>
                <w:rFonts w:eastAsia="Times New Roman"/>
                <w:b/>
                <w:bCs/>
              </w:rPr>
            </w:pPr>
          </w:p>
        </w:tc>
        <w:tc>
          <w:tcPr>
            <w:tcW w:w="1459" w:type="dxa"/>
          </w:tcPr>
          <w:p w:rsidRPr="0085005D" w:rsidR="004130C9" w:rsidP="00B65D9D" w:rsidRDefault="004130C9" w14:paraId="1D3918A6" w14:textId="6A2249F1">
            <w:pPr>
              <w:rPr>
                <w:rFonts w:eastAsia="Times New Roman"/>
                <w:b/>
                <w:bCs/>
              </w:rPr>
            </w:pPr>
            <w:r>
              <w:rPr>
                <w:rFonts w:eastAsia="Times New Roman"/>
                <w:b/>
                <w:bCs/>
              </w:rPr>
              <w:t>Date</w:t>
            </w:r>
          </w:p>
        </w:tc>
        <w:tc>
          <w:tcPr>
            <w:tcW w:w="292" w:type="dxa"/>
          </w:tcPr>
          <w:p w:rsidRPr="0085005D" w:rsidR="004130C9" w:rsidP="00B65D9D" w:rsidRDefault="004130C9" w14:paraId="69A8234A" w14:textId="1B1E502A">
            <w:pPr>
              <w:rPr>
                <w:rFonts w:eastAsia="Times New Roman"/>
                <w:b/>
                <w:bCs/>
              </w:rPr>
            </w:pPr>
            <w:r w:rsidRPr="00B65D9D">
              <w:rPr>
                <w:rFonts w:eastAsia="Times New Roman"/>
                <w:bCs/>
              </w:rPr>
              <w:t>:</w:t>
            </w:r>
          </w:p>
        </w:tc>
        <w:tc>
          <w:tcPr>
            <w:tcW w:w="3413" w:type="dxa"/>
          </w:tcPr>
          <w:p w:rsidRPr="0085005D" w:rsidR="004130C9" w:rsidP="00B65D9D" w:rsidRDefault="00FC5106" w14:paraId="32734C9B" w14:textId="170E5053">
            <w:pPr>
              <w:rPr>
                <w:rFonts w:eastAsia="Times New Roman"/>
                <w:b/>
                <w:bCs/>
              </w:rPr>
            </w:pPr>
            <w:r>
              <w:rPr>
                <w:rFonts w:eastAsia="Times New Roman"/>
              </w:rPr>
              <w:t>28-Jan-2016</w:t>
            </w:r>
          </w:p>
        </w:tc>
      </w:tr>
      <w:tr w:rsidR="004130C9" w:rsidTr="004130C9" w14:paraId="415287C6" w14:textId="463FF095">
        <w:trPr>
          <w:trHeight w:val="185"/>
        </w:trPr>
        <w:tc>
          <w:tcPr>
            <w:tcW w:w="1389" w:type="dxa"/>
          </w:tcPr>
          <w:p w:rsidR="004130C9" w:rsidP="00B65D9D" w:rsidRDefault="004130C9" w14:paraId="20E2C133" w14:textId="780BEFD9">
            <w:pPr>
              <w:rPr>
                <w:rFonts w:eastAsia="Times New Roman"/>
                <w:b/>
                <w:bCs/>
              </w:rPr>
            </w:pPr>
            <w:r>
              <w:rPr>
                <w:rFonts w:eastAsia="Times New Roman"/>
                <w:b/>
                <w:bCs/>
              </w:rPr>
              <w:t>Name</w:t>
            </w:r>
          </w:p>
        </w:tc>
        <w:tc>
          <w:tcPr>
            <w:tcW w:w="292" w:type="dxa"/>
          </w:tcPr>
          <w:p w:rsidRPr="00B65D9D" w:rsidR="004130C9" w:rsidP="00B65D9D" w:rsidRDefault="004130C9" w14:paraId="5496D329" w14:textId="5011DBC1">
            <w:pPr>
              <w:rPr>
                <w:rFonts w:eastAsia="Times New Roman"/>
              </w:rPr>
            </w:pPr>
            <w:r w:rsidRPr="00B65D9D">
              <w:rPr>
                <w:rFonts w:eastAsia="Times New Roman"/>
              </w:rPr>
              <w:t>:</w:t>
            </w:r>
          </w:p>
        </w:tc>
        <w:tc>
          <w:tcPr>
            <w:tcW w:w="3159" w:type="dxa"/>
          </w:tcPr>
          <w:p w:rsidR="004130C9" w:rsidP="00B65D9D" w:rsidRDefault="004130C9" w14:paraId="361A7920" w14:textId="16C2D6C3">
            <w:pPr>
              <w:rPr>
                <w:rFonts w:eastAsia="Times New Roman"/>
              </w:rPr>
            </w:pPr>
            <w:r>
              <w:rPr>
                <w:rFonts w:eastAsia="Times New Roman"/>
              </w:rPr>
              <w:t>Pradeep Malgaonkar</w:t>
            </w:r>
          </w:p>
        </w:tc>
        <w:tc>
          <w:tcPr>
            <w:tcW w:w="236" w:type="dxa"/>
          </w:tcPr>
          <w:p w:rsidR="004130C9" w:rsidP="00B65D9D" w:rsidRDefault="004130C9" w14:paraId="0690D467" w14:textId="77777777">
            <w:pPr>
              <w:rPr>
                <w:rFonts w:eastAsia="Times New Roman"/>
              </w:rPr>
            </w:pPr>
          </w:p>
        </w:tc>
        <w:tc>
          <w:tcPr>
            <w:tcW w:w="1459" w:type="dxa"/>
          </w:tcPr>
          <w:p w:rsidR="004130C9" w:rsidP="00B65D9D" w:rsidRDefault="004130C9" w14:paraId="408C41B4" w14:textId="407B8F6D">
            <w:pPr>
              <w:rPr>
                <w:rFonts w:eastAsia="Times New Roman"/>
              </w:rPr>
            </w:pPr>
            <w:r>
              <w:rPr>
                <w:rFonts w:eastAsia="Times New Roman"/>
                <w:b/>
                <w:bCs/>
              </w:rPr>
              <w:t>Name</w:t>
            </w:r>
          </w:p>
        </w:tc>
        <w:tc>
          <w:tcPr>
            <w:tcW w:w="292" w:type="dxa"/>
          </w:tcPr>
          <w:p w:rsidR="004130C9" w:rsidP="00B65D9D" w:rsidRDefault="004130C9" w14:paraId="39EF9559" w14:textId="74F61493">
            <w:pPr>
              <w:rPr>
                <w:rFonts w:eastAsia="Times New Roman"/>
              </w:rPr>
            </w:pPr>
            <w:r w:rsidRPr="00B65D9D">
              <w:rPr>
                <w:rFonts w:eastAsia="Times New Roman"/>
              </w:rPr>
              <w:t>:</w:t>
            </w:r>
          </w:p>
        </w:tc>
        <w:tc>
          <w:tcPr>
            <w:tcW w:w="3413" w:type="dxa"/>
          </w:tcPr>
          <w:p w:rsidR="004130C9" w:rsidP="00B65D9D" w:rsidRDefault="004130C9" w14:paraId="5FC168BC" w14:textId="745E150D">
            <w:pPr>
              <w:rPr>
                <w:rFonts w:eastAsia="Times New Roman"/>
              </w:rPr>
            </w:pPr>
            <w:r>
              <w:rPr>
                <w:rFonts w:eastAsia="Times New Roman"/>
              </w:rPr>
              <w:t>Nirmal Joshi</w:t>
            </w:r>
          </w:p>
        </w:tc>
      </w:tr>
      <w:tr w:rsidR="004130C9" w:rsidTr="004130C9" w14:paraId="4FB59102" w14:textId="1ACE92FE">
        <w:trPr>
          <w:trHeight w:val="559"/>
        </w:trPr>
        <w:tc>
          <w:tcPr>
            <w:tcW w:w="1389" w:type="dxa"/>
          </w:tcPr>
          <w:p w:rsidR="004130C9" w:rsidP="00B65D9D" w:rsidRDefault="004130C9" w14:paraId="162F80D0" w14:textId="1EE7BA6E">
            <w:pPr>
              <w:rPr>
                <w:rFonts w:eastAsia="Times New Roman"/>
                <w:b/>
                <w:bCs/>
              </w:rPr>
            </w:pPr>
            <w:r>
              <w:rPr>
                <w:rFonts w:eastAsia="Times New Roman"/>
                <w:b/>
                <w:bCs/>
              </w:rPr>
              <w:t>Designation</w:t>
            </w:r>
          </w:p>
        </w:tc>
        <w:tc>
          <w:tcPr>
            <w:tcW w:w="292" w:type="dxa"/>
          </w:tcPr>
          <w:p w:rsidRPr="00B65D9D" w:rsidR="004130C9" w:rsidP="00B65D9D" w:rsidRDefault="004130C9" w14:paraId="76C76E81" w14:textId="58285121">
            <w:pPr>
              <w:rPr>
                <w:rFonts w:eastAsia="Times New Roman"/>
              </w:rPr>
            </w:pPr>
            <w:r w:rsidRPr="00B65D9D">
              <w:rPr>
                <w:rFonts w:eastAsia="Times New Roman"/>
              </w:rPr>
              <w:t>:</w:t>
            </w:r>
          </w:p>
        </w:tc>
        <w:tc>
          <w:tcPr>
            <w:tcW w:w="3159" w:type="dxa"/>
          </w:tcPr>
          <w:p w:rsidR="004130C9" w:rsidP="00B65D9D" w:rsidRDefault="004130C9" w14:paraId="2A24BFAE" w14:textId="6C560587">
            <w:pPr>
              <w:rPr>
                <w:rFonts w:eastAsia="Times New Roman"/>
              </w:rPr>
            </w:pPr>
            <w:r>
              <w:rPr>
                <w:rFonts w:eastAsia="Times New Roman"/>
              </w:rPr>
              <w:t>CEO</w:t>
            </w:r>
          </w:p>
          <w:p w:rsidR="004130C9" w:rsidP="00B65D9D" w:rsidRDefault="004130C9" w14:paraId="376D62C9" w14:textId="070C0E79">
            <w:pPr>
              <w:rPr>
                <w:rFonts w:eastAsia="Times New Roman"/>
              </w:rPr>
            </w:pPr>
            <w:r w:rsidRPr="00B65D9D">
              <w:rPr>
                <w:rFonts w:eastAsia="Times New Roman"/>
              </w:rPr>
              <w:t>National Credit Guarantee Trustee Company Ltd</w:t>
            </w:r>
          </w:p>
        </w:tc>
        <w:tc>
          <w:tcPr>
            <w:tcW w:w="236" w:type="dxa"/>
          </w:tcPr>
          <w:p w:rsidR="004130C9" w:rsidP="00B65D9D" w:rsidRDefault="004130C9" w14:paraId="609CDD26" w14:textId="77777777">
            <w:pPr>
              <w:rPr>
                <w:rFonts w:eastAsia="Times New Roman"/>
              </w:rPr>
            </w:pPr>
          </w:p>
        </w:tc>
        <w:tc>
          <w:tcPr>
            <w:tcW w:w="1459" w:type="dxa"/>
          </w:tcPr>
          <w:p w:rsidR="004130C9" w:rsidP="00B65D9D" w:rsidRDefault="004130C9" w14:paraId="2414DD22" w14:textId="518A93EA">
            <w:pPr>
              <w:rPr>
                <w:rFonts w:eastAsia="Times New Roman"/>
              </w:rPr>
            </w:pPr>
            <w:r>
              <w:rPr>
                <w:rFonts w:eastAsia="Times New Roman"/>
                <w:b/>
                <w:bCs/>
              </w:rPr>
              <w:t>Designation</w:t>
            </w:r>
          </w:p>
        </w:tc>
        <w:tc>
          <w:tcPr>
            <w:tcW w:w="292" w:type="dxa"/>
          </w:tcPr>
          <w:p w:rsidR="004130C9" w:rsidP="00B65D9D" w:rsidRDefault="004130C9" w14:paraId="5C4D3F43" w14:textId="1F8049E2">
            <w:pPr>
              <w:rPr>
                <w:rFonts w:eastAsia="Times New Roman"/>
              </w:rPr>
            </w:pPr>
            <w:r w:rsidRPr="00B65D9D">
              <w:rPr>
                <w:rFonts w:eastAsia="Times New Roman"/>
              </w:rPr>
              <w:t>:</w:t>
            </w:r>
          </w:p>
        </w:tc>
        <w:tc>
          <w:tcPr>
            <w:tcW w:w="3413" w:type="dxa"/>
          </w:tcPr>
          <w:p w:rsidR="004130C9" w:rsidP="00B65D9D" w:rsidRDefault="004130C9" w14:paraId="344C98C5" w14:textId="77777777">
            <w:pPr>
              <w:rPr>
                <w:rFonts w:eastAsia="Times New Roman"/>
              </w:rPr>
            </w:pPr>
            <w:r>
              <w:rPr>
                <w:rFonts w:eastAsia="Times New Roman"/>
              </w:rPr>
              <w:t>Project Manager</w:t>
            </w:r>
          </w:p>
          <w:p w:rsidR="004130C9" w:rsidP="00B65D9D" w:rsidRDefault="004130C9" w14:paraId="4F74307A" w14:textId="714FD62C">
            <w:pPr>
              <w:rPr>
                <w:rFonts w:eastAsia="Times New Roman"/>
              </w:rPr>
            </w:pPr>
            <w:r>
              <w:rPr>
                <w:rFonts w:eastAsia="Times New Roman"/>
              </w:rPr>
              <w:t>Mastek Ltd.</w:t>
            </w:r>
          </w:p>
        </w:tc>
      </w:tr>
    </w:tbl>
    <w:p w:rsidR="0053511F" w:rsidP="0085005D" w:rsidRDefault="0053511F" w14:paraId="57BCEA37" w14:textId="798D83C5">
      <w:pPr>
        <w:rPr>
          <w:rFonts w:eastAsia="Times New Roman"/>
        </w:rPr>
      </w:pPr>
      <w:r>
        <w:rPr>
          <w:rFonts w:eastAsia="Times New Roman"/>
        </w:rPr>
        <w:br w:type="page"/>
      </w:r>
    </w:p>
    <w:p w:rsidR="00B65D9D" w:rsidP="00B65D9D" w:rsidRDefault="00B65D9D" w14:paraId="758FA6AE" w14:textId="77777777">
      <w:pPr>
        <w:rPr>
          <w:rFonts w:ascii="Arial Narrow" w:hAnsi="Arial Narrow" w:eastAsia="Times New Roman" w:cs="Arial"/>
          <w:b/>
          <w:bCs/>
          <w:caps/>
          <w:kern w:val="32"/>
          <w:sz w:val="28"/>
          <w:szCs w:val="28"/>
        </w:rPr>
      </w:pPr>
    </w:p>
    <w:p w:rsidR="005B1988" w:rsidRDefault="005B1988" w14:paraId="3197EFCD" w14:textId="38760717">
      <w:pPr>
        <w:rPr>
          <w:rFonts w:ascii="Arial Narrow" w:hAnsi="Arial Narrow" w:eastAsia="Times New Roman" w:cs="Arial"/>
          <w:b/>
          <w:bCs/>
          <w:caps/>
          <w:kern w:val="32"/>
          <w:sz w:val="28"/>
          <w:szCs w:val="28"/>
        </w:rPr>
      </w:pPr>
      <w:r>
        <w:rPr>
          <w:rFonts w:ascii="Arial Narrow" w:hAnsi="Arial Narrow" w:eastAsia="Times New Roman" w:cs="Arial"/>
          <w:b/>
          <w:bCs/>
          <w:caps/>
          <w:kern w:val="32"/>
          <w:sz w:val="28"/>
          <w:szCs w:val="28"/>
        </w:rPr>
        <w:t>Table of Content:</w:t>
      </w:r>
    </w:p>
    <w:sdt>
      <w:sdtPr>
        <w:id w:val="720552971"/>
        <w:docPartObj>
          <w:docPartGallery w:val="Table of Contents"/>
          <w:docPartUnique/>
        </w:docPartObj>
        <w:rPr>
          <w:rFonts w:ascii="Calibri" w:hAnsi="Calibri" w:eastAsia="Calibri" w:cs="" w:asciiTheme="minorAscii" w:hAnsiTheme="minorAscii" w:eastAsiaTheme="minorAscii" w:cstheme="minorBidi"/>
          <w:color w:val="auto"/>
          <w:sz w:val="22"/>
          <w:szCs w:val="22"/>
        </w:rPr>
      </w:sdtPr>
      <w:sdtEndPr>
        <w:rPr>
          <w:rFonts w:ascii="Calibri" w:hAnsi="Calibri" w:eastAsia="" w:cs="" w:asciiTheme="minorAscii" w:hAnsiTheme="minorAscii" w:eastAsiaTheme="minorEastAsia" w:cstheme="minorBidi"/>
          <w:b w:val="1"/>
          <w:bCs w:val="1"/>
          <w:noProof/>
          <w:color w:val="auto"/>
          <w:sz w:val="22"/>
          <w:szCs w:val="22"/>
        </w:rPr>
      </w:sdtEndPr>
      <w:sdtContent>
        <w:p w:rsidR="005B1988" w:rsidP="005B1988" w:rsidRDefault="005B1988" w14:paraId="2CD755BA" w14:textId="77777777">
          <w:pPr>
            <w:pStyle w:val="TOCHeading"/>
          </w:pPr>
        </w:p>
        <w:p w:rsidR="002170DD" w:rsidRDefault="005B1988" w14:paraId="6A03E8EC" w14:textId="1D4B66BA">
          <w:pPr>
            <w:pStyle w:val="TOC2"/>
            <w:tabs>
              <w:tab w:val="left" w:pos="880"/>
              <w:tab w:val="right" w:leader="dot" w:pos="9350"/>
            </w:tabs>
            <w:rPr>
              <w:ins w:author="Sachin Patange" w:date="2017-05-27T20:48:00Z" w:id="20"/>
              <w:noProof/>
            </w:rPr>
          </w:pPr>
          <w:r>
            <w:fldChar w:fldCharType="begin"/>
          </w:r>
          <w:r>
            <w:instrText xml:space="preserve"> TOC \o "1-3" \h \z \u </w:instrText>
          </w:r>
          <w:r>
            <w:fldChar w:fldCharType="separate"/>
          </w:r>
          <w:ins w:author="Sachin Patange" w:date="2017-05-27T20:48:00Z" w:id="21">
            <w:r w:rsidRPr="005357DD" w:rsidR="002170DD">
              <w:rPr>
                <w:rStyle w:val="Hyperlink"/>
                <w:noProof/>
              </w:rPr>
              <w:fldChar w:fldCharType="begin"/>
            </w:r>
            <w:r w:rsidRPr="005357DD" w:rsidR="002170DD">
              <w:rPr>
                <w:rStyle w:val="Hyperlink"/>
                <w:noProof/>
              </w:rPr>
              <w:instrText xml:space="preserve"> </w:instrText>
            </w:r>
            <w:r w:rsidR="002170DD">
              <w:rPr>
                <w:noProof/>
              </w:rPr>
              <w:instrText>HYPERLINK \l "_Toc483681409"</w:instrText>
            </w:r>
            <w:r w:rsidRPr="005357DD" w:rsidR="002170DD">
              <w:rPr>
                <w:rStyle w:val="Hyperlink"/>
                <w:noProof/>
              </w:rPr>
              <w:instrText xml:space="preserve"> </w:instrText>
            </w:r>
            <w:r w:rsidRPr="005357DD" w:rsidR="002170DD">
              <w:rPr>
                <w:rStyle w:val="Hyperlink"/>
                <w:noProof/>
              </w:rPr>
              <w:fldChar w:fldCharType="separate"/>
            </w:r>
            <w:r w:rsidRPr="005357DD" w:rsidR="002170DD">
              <w:rPr>
                <w:rStyle w:val="Hyperlink"/>
                <w:rFonts w:ascii="Trebuchet MS" w:hAnsi="Trebuchet MS" w:eastAsia="Times New Roman" w:cs="Times New Roman"/>
                <w:b/>
                <w:bCs/>
                <w:iCs/>
                <w:noProof/>
              </w:rPr>
              <w:t>1.1</w:t>
            </w:r>
            <w:r w:rsidR="002170DD">
              <w:rPr>
                <w:noProof/>
              </w:rPr>
              <w:tab/>
            </w:r>
            <w:r w:rsidRPr="005357DD" w:rsidR="002170DD">
              <w:rPr>
                <w:rStyle w:val="Hyperlink"/>
                <w:rFonts w:ascii="Trebuchet MS" w:hAnsi="Trebuchet MS" w:eastAsia="Times New Roman" w:cs="Arial"/>
                <w:b/>
                <w:bCs/>
                <w:iCs/>
                <w:noProof/>
              </w:rPr>
              <w:t>Introduction</w:t>
            </w:r>
            <w:r w:rsidR="002170DD">
              <w:rPr>
                <w:noProof/>
                <w:webHidden/>
              </w:rPr>
              <w:tab/>
            </w:r>
            <w:r w:rsidR="002170DD">
              <w:rPr>
                <w:noProof/>
                <w:webHidden/>
              </w:rPr>
              <w:fldChar w:fldCharType="begin"/>
            </w:r>
            <w:r w:rsidR="002170DD">
              <w:rPr>
                <w:noProof/>
                <w:webHidden/>
              </w:rPr>
              <w:instrText xml:space="preserve"> PAGEREF _Toc483681409 \h </w:instrText>
            </w:r>
          </w:ins>
          <w:r w:rsidR="002170DD">
            <w:rPr>
              <w:noProof/>
              <w:webHidden/>
            </w:rPr>
          </w:r>
          <w:r w:rsidR="002170DD">
            <w:rPr>
              <w:noProof/>
              <w:webHidden/>
            </w:rPr>
            <w:fldChar w:fldCharType="separate"/>
          </w:r>
          <w:ins w:author="Sachin Patange" w:date="2017-05-27T20:48:00Z" w:id="22">
            <w:r w:rsidR="002170DD">
              <w:rPr>
                <w:noProof/>
                <w:webHidden/>
              </w:rPr>
              <w:t>5</w:t>
            </w:r>
            <w:r w:rsidR="002170DD">
              <w:rPr>
                <w:noProof/>
                <w:webHidden/>
              </w:rPr>
              <w:fldChar w:fldCharType="end"/>
            </w:r>
            <w:r w:rsidRPr="005357DD" w:rsidR="002170DD">
              <w:rPr>
                <w:rStyle w:val="Hyperlink"/>
                <w:noProof/>
              </w:rPr>
              <w:fldChar w:fldCharType="end"/>
            </w:r>
          </w:ins>
        </w:p>
        <w:p w:rsidR="002170DD" w:rsidRDefault="002170DD" w14:paraId="330B850B" w14:textId="05D65900">
          <w:pPr>
            <w:pStyle w:val="TOC3"/>
            <w:tabs>
              <w:tab w:val="left" w:pos="1320"/>
              <w:tab w:val="right" w:leader="dot" w:pos="9350"/>
            </w:tabs>
            <w:rPr>
              <w:ins w:author="Sachin Patange" w:date="2017-05-27T20:48:00Z" w:id="23"/>
              <w:noProof/>
            </w:rPr>
          </w:pPr>
          <w:ins w:author="Sachin Patange" w:date="2017-05-27T20:48:00Z" w:id="88326647">
            <w:r w:rsidRPr="6969AD6D">
              <w:rPr>
                <w:rStyle w:val="Hyperlink"/>
                <w:noProof/>
              </w:rPr>
              <w:fldChar w:fldCharType="begin"/>
            </w:r>
            <w:r w:rsidRPr="6969AD6D">
              <w:rPr>
                <w:rStyle w:val="Hyperlink"/>
                <w:noProof/>
              </w:rPr>
              <w:instrText xml:space="preserve"> </w:instrText>
            </w:r>
            <w:r w:rsidRPr="6969AD6D">
              <w:rPr>
                <w:noProof/>
              </w:rPr>
              <w:instrText xml:space="preserve">HYPERLINK \l "_Toc483681410"</w:instrText>
            </w:r>
            <w:r w:rsidRPr="6969AD6D">
              <w:rPr>
                <w:rStyle w:val="Hyperlink"/>
                <w:noProof/>
              </w:rPr>
              <w:instrText xml:space="preserve"> </w:instrText>
            </w:r>
            <w:r w:rsidRPr="6969AD6D">
              <w:rPr>
                <w:rStyle w:val="Hyperlink"/>
                <w:noProof/>
              </w:rPr>
              <w:fldChar w:fldCharType="separate"/>
            </w:r>
            <w:r w:rsidRPr="6969AD6D" w:rsidR="002170DD">
              <w:rPr>
                <w:rStyle w:val="Hyperlink"/>
                <w:rFonts w:ascii="Trebuchet MS" w:hAnsi="Trebuchet MS" w:cs="Times New Roman"/>
                <w:b w:val="1"/>
                <w:bCs w:val="1"/>
                <w:noProof/>
              </w:rPr>
              <w:t>1.1.1</w:t>
            </w:r>
            <w:r>
              <w:tab/>
            </w:r>
            <w:r w:rsidRPr="6969AD6D" w:rsidR="002170DD">
              <w:rPr>
                <w:rStyle w:val="Hyperlink"/>
                <w:rFonts w:ascii="Trebuchet MS" w:hAnsi="Trebuchet MS"/>
                <w:b w:val="1"/>
                <w:bCs w:val="1"/>
                <w:noProof/>
              </w:rPr>
              <w:t>Fund &amp; Docket Construct</w:t>
            </w:r>
            <w:r>
              <w:tab/>
            </w:r>
            <w:r w:rsidRPr="6969AD6D">
              <w:rPr>
                <w:noProof/>
              </w:rPr>
              <w:fldChar w:fldCharType="begin"/>
            </w:r>
            <w:r w:rsidRPr="6969AD6D">
              <w:rPr>
                <w:noProof/>
              </w:rPr>
              <w:instrText xml:space="preserve"> PAGEREF _Toc483681410 \h </w:instrText>
            </w:r>
          </w:ins>
          <w:r>
            <w:rPr>
              <w:noProof/>
              <w:webHidden/>
            </w:rPr>
            <w:fldChar w:fldCharType="separate"/>
          </w:r>
          <w:ins w:author="Sachin Patange" w:date="2017-05-27T20:48:00Z" w:id="2012805534">
            <w:r w:rsidRPr="6969AD6D" w:rsidR="002170DD">
              <w:rPr>
                <w:noProof/>
              </w:rPr>
              <w:t>5</w:t>
            </w:r>
            <w:r w:rsidRPr="6969AD6D">
              <w:rPr>
                <w:noProof/>
              </w:rPr>
              <w:fldChar w:fldCharType="end"/>
            </w:r>
            <w:r w:rsidRPr="6969AD6D">
              <w:rPr>
                <w:rStyle w:val="Hyperlink"/>
                <w:noProof/>
              </w:rPr>
              <w:fldChar w:fldCharType="end"/>
            </w:r>
          </w:ins>
        </w:p>
        <w:p w:rsidR="002170DD" w:rsidRDefault="002170DD" w14:paraId="5BFBD2A2" w14:textId="6D1E617D">
          <w:pPr>
            <w:pStyle w:val="TOC2"/>
            <w:tabs>
              <w:tab w:val="left" w:pos="880"/>
              <w:tab w:val="right" w:leader="dot" w:pos="9350"/>
            </w:tabs>
            <w:rPr>
              <w:ins w:author="Sachin Patange" w:date="2017-05-27T20:48:00Z" w:id="26"/>
              <w:noProof/>
            </w:rPr>
          </w:pPr>
          <w:ins w:author="Sachin Patange" w:date="2017-05-27T20:48:00Z" w:id="27">
            <w:r w:rsidRPr="005357DD">
              <w:rPr>
                <w:rStyle w:val="Hyperlink"/>
                <w:noProof/>
              </w:rPr>
              <w:fldChar w:fldCharType="begin"/>
            </w:r>
            <w:r w:rsidRPr="005357DD">
              <w:rPr>
                <w:rStyle w:val="Hyperlink"/>
                <w:noProof/>
              </w:rPr>
              <w:instrText xml:space="preserve"> </w:instrText>
            </w:r>
            <w:r>
              <w:rPr>
                <w:noProof/>
              </w:rPr>
              <w:instrText>HYPERLINK \l "_Toc483681411"</w:instrText>
            </w:r>
            <w:r w:rsidRPr="005357DD">
              <w:rPr>
                <w:rStyle w:val="Hyperlink"/>
                <w:noProof/>
              </w:rPr>
              <w:instrText xml:space="preserve"> </w:instrText>
            </w:r>
            <w:r w:rsidRPr="005357DD">
              <w:rPr>
                <w:rStyle w:val="Hyperlink"/>
                <w:noProof/>
              </w:rPr>
              <w:fldChar w:fldCharType="separate"/>
            </w:r>
            <w:r w:rsidRPr="005357DD">
              <w:rPr>
                <w:rStyle w:val="Hyperlink"/>
                <w:rFonts w:ascii="Trebuchet MS" w:hAnsi="Trebuchet MS" w:eastAsia="Times New Roman" w:cs="Times New Roman"/>
                <w:b/>
                <w:bCs/>
                <w:iCs/>
                <w:noProof/>
              </w:rPr>
              <w:t>1.2</w:t>
            </w:r>
            <w:r>
              <w:rPr>
                <w:noProof/>
              </w:rPr>
              <w:tab/>
            </w:r>
            <w:r w:rsidRPr="005357DD">
              <w:rPr>
                <w:rStyle w:val="Hyperlink"/>
                <w:rFonts w:ascii="Trebuchet MS" w:hAnsi="Trebuchet MS" w:eastAsia="Times New Roman" w:cs="Arial"/>
                <w:b/>
                <w:bCs/>
                <w:iCs/>
                <w:noProof/>
              </w:rPr>
              <w:t>Input File Layout</w:t>
            </w:r>
            <w:r>
              <w:rPr>
                <w:noProof/>
                <w:webHidden/>
              </w:rPr>
              <w:tab/>
            </w:r>
            <w:r>
              <w:rPr>
                <w:noProof/>
                <w:webHidden/>
              </w:rPr>
              <w:fldChar w:fldCharType="begin"/>
            </w:r>
            <w:r>
              <w:rPr>
                <w:noProof/>
                <w:webHidden/>
              </w:rPr>
              <w:instrText xml:space="preserve"> PAGEREF _Toc483681411 \h </w:instrText>
            </w:r>
          </w:ins>
          <w:r>
            <w:rPr>
              <w:noProof/>
              <w:webHidden/>
            </w:rPr>
          </w:r>
          <w:r>
            <w:rPr>
              <w:noProof/>
              <w:webHidden/>
            </w:rPr>
            <w:fldChar w:fldCharType="separate"/>
          </w:r>
          <w:ins w:author="Sachin Patange" w:date="2017-05-27T20:48:00Z" w:id="28">
            <w:r>
              <w:rPr>
                <w:noProof/>
                <w:webHidden/>
              </w:rPr>
              <w:t>6</w:t>
            </w:r>
            <w:r>
              <w:rPr>
                <w:noProof/>
                <w:webHidden/>
              </w:rPr>
              <w:fldChar w:fldCharType="end"/>
            </w:r>
            <w:r w:rsidRPr="005357DD">
              <w:rPr>
                <w:rStyle w:val="Hyperlink"/>
                <w:noProof/>
              </w:rPr>
              <w:fldChar w:fldCharType="end"/>
            </w:r>
          </w:ins>
        </w:p>
        <w:p w:rsidR="002170DD" w:rsidRDefault="002170DD" w14:paraId="66CC704F" w14:textId="1A861E13">
          <w:pPr>
            <w:pStyle w:val="TOC3"/>
            <w:tabs>
              <w:tab w:val="left" w:pos="1320"/>
              <w:tab w:val="right" w:leader="dot" w:pos="9350"/>
            </w:tabs>
            <w:rPr>
              <w:ins w:author="Sachin Patange" w:date="2017-05-27T20:48:00Z" w:id="29"/>
              <w:noProof/>
            </w:rPr>
          </w:pPr>
          <w:ins w:author="Sachin Patange" w:date="2017-05-27T20:48:00Z" w:id="30">
            <w:r w:rsidRPr="005357DD">
              <w:rPr>
                <w:rStyle w:val="Hyperlink"/>
                <w:noProof/>
              </w:rPr>
              <w:fldChar w:fldCharType="begin"/>
            </w:r>
            <w:r w:rsidRPr="005357DD">
              <w:rPr>
                <w:rStyle w:val="Hyperlink"/>
                <w:noProof/>
              </w:rPr>
              <w:instrText xml:space="preserve"> </w:instrText>
            </w:r>
            <w:r>
              <w:rPr>
                <w:noProof/>
              </w:rPr>
              <w:instrText>HYPERLINK \l "_Toc483681412"</w:instrText>
            </w:r>
            <w:r w:rsidRPr="005357DD">
              <w:rPr>
                <w:rStyle w:val="Hyperlink"/>
                <w:noProof/>
              </w:rPr>
              <w:instrText xml:space="preserve"> </w:instrText>
            </w:r>
            <w:r w:rsidRPr="005357DD">
              <w:rPr>
                <w:rStyle w:val="Hyperlink"/>
                <w:noProof/>
              </w:rPr>
              <w:fldChar w:fldCharType="separate"/>
            </w:r>
            <w:r w:rsidRPr="005357DD">
              <w:rPr>
                <w:rStyle w:val="Hyperlink"/>
                <w:rFonts w:ascii="Trebuchet MS" w:hAnsi="Trebuchet MS" w:cs="Times New Roman"/>
                <w:b/>
                <w:bCs/>
                <w:noProof/>
              </w:rPr>
              <w:t>1.2.1</w:t>
            </w:r>
            <w:r>
              <w:rPr>
                <w:noProof/>
              </w:rPr>
              <w:tab/>
            </w:r>
            <w:r w:rsidRPr="005357DD">
              <w:rPr>
                <w:rStyle w:val="Hyperlink"/>
                <w:rFonts w:ascii="Trebuchet MS" w:hAnsi="Trebuchet MS"/>
                <w:b/>
                <w:bCs/>
                <w:noProof/>
              </w:rPr>
              <w:t>Layout: Input File – New CG Issuance</w:t>
            </w:r>
            <w:r>
              <w:rPr>
                <w:noProof/>
                <w:webHidden/>
              </w:rPr>
              <w:tab/>
            </w:r>
            <w:r>
              <w:rPr>
                <w:noProof/>
                <w:webHidden/>
              </w:rPr>
              <w:fldChar w:fldCharType="begin"/>
            </w:r>
            <w:r>
              <w:rPr>
                <w:noProof/>
                <w:webHidden/>
              </w:rPr>
              <w:instrText xml:space="preserve"> PAGEREF _Toc483681412 \h </w:instrText>
            </w:r>
          </w:ins>
          <w:r>
            <w:rPr>
              <w:noProof/>
              <w:webHidden/>
            </w:rPr>
          </w:r>
          <w:r>
            <w:rPr>
              <w:noProof/>
              <w:webHidden/>
            </w:rPr>
            <w:fldChar w:fldCharType="separate"/>
          </w:r>
          <w:ins w:author="Sachin Patange" w:date="2017-05-27T20:48:00Z" w:id="31">
            <w:r>
              <w:rPr>
                <w:noProof/>
                <w:webHidden/>
              </w:rPr>
              <w:t>6</w:t>
            </w:r>
            <w:r>
              <w:rPr>
                <w:noProof/>
                <w:webHidden/>
              </w:rPr>
              <w:fldChar w:fldCharType="end"/>
            </w:r>
            <w:r w:rsidRPr="005357DD">
              <w:rPr>
                <w:rStyle w:val="Hyperlink"/>
                <w:noProof/>
              </w:rPr>
              <w:fldChar w:fldCharType="end"/>
            </w:r>
          </w:ins>
        </w:p>
        <w:p w:rsidR="002170DD" w:rsidRDefault="002170DD" w14:paraId="4BFD7046" w14:textId="634CFD33">
          <w:pPr>
            <w:pStyle w:val="TOC3"/>
            <w:tabs>
              <w:tab w:val="left" w:pos="1320"/>
              <w:tab w:val="right" w:leader="dot" w:pos="9350"/>
            </w:tabs>
            <w:rPr>
              <w:ins w:author="Sachin Patange" w:date="2017-05-27T20:48:00Z" w:id="32"/>
              <w:noProof/>
            </w:rPr>
          </w:pPr>
          <w:ins w:author="Sachin Patange" w:date="2017-05-27T20:48:00Z" w:id="33">
            <w:r w:rsidRPr="005357DD">
              <w:rPr>
                <w:rStyle w:val="Hyperlink"/>
                <w:noProof/>
              </w:rPr>
              <w:fldChar w:fldCharType="begin"/>
            </w:r>
            <w:r w:rsidRPr="005357DD">
              <w:rPr>
                <w:rStyle w:val="Hyperlink"/>
                <w:noProof/>
              </w:rPr>
              <w:instrText xml:space="preserve"> </w:instrText>
            </w:r>
            <w:r>
              <w:rPr>
                <w:noProof/>
              </w:rPr>
              <w:instrText>HYPERLINK \l "_Toc483681413"</w:instrText>
            </w:r>
            <w:r w:rsidRPr="005357DD">
              <w:rPr>
                <w:rStyle w:val="Hyperlink"/>
                <w:noProof/>
              </w:rPr>
              <w:instrText xml:space="preserve"> </w:instrText>
            </w:r>
            <w:r w:rsidRPr="005357DD">
              <w:rPr>
                <w:rStyle w:val="Hyperlink"/>
                <w:noProof/>
              </w:rPr>
              <w:fldChar w:fldCharType="separate"/>
            </w:r>
            <w:r w:rsidRPr="005357DD">
              <w:rPr>
                <w:rStyle w:val="Hyperlink"/>
                <w:rFonts w:ascii="Trebuchet MS" w:hAnsi="Trebuchet MS" w:cs="Times New Roman"/>
                <w:b/>
                <w:bCs/>
                <w:noProof/>
              </w:rPr>
              <w:t>1.2.2</w:t>
            </w:r>
            <w:r>
              <w:rPr>
                <w:noProof/>
              </w:rPr>
              <w:tab/>
            </w:r>
            <w:r w:rsidRPr="005357DD">
              <w:rPr>
                <w:rStyle w:val="Hyperlink"/>
                <w:rFonts w:ascii="Trebuchet MS" w:hAnsi="Trebuchet MS"/>
                <w:b/>
                <w:bCs/>
                <w:noProof/>
              </w:rPr>
              <w:t>Layout: Input File - CG Continuity</w:t>
            </w:r>
            <w:r>
              <w:rPr>
                <w:noProof/>
                <w:webHidden/>
              </w:rPr>
              <w:tab/>
            </w:r>
            <w:r>
              <w:rPr>
                <w:noProof/>
                <w:webHidden/>
              </w:rPr>
              <w:fldChar w:fldCharType="begin"/>
            </w:r>
            <w:r>
              <w:rPr>
                <w:noProof/>
                <w:webHidden/>
              </w:rPr>
              <w:instrText xml:space="preserve"> PAGEREF _Toc483681413 \h </w:instrText>
            </w:r>
          </w:ins>
          <w:r>
            <w:rPr>
              <w:noProof/>
              <w:webHidden/>
            </w:rPr>
          </w:r>
          <w:r>
            <w:rPr>
              <w:noProof/>
              <w:webHidden/>
            </w:rPr>
            <w:fldChar w:fldCharType="separate"/>
          </w:r>
          <w:ins w:author="Sachin Patange" w:date="2017-05-27T20:48:00Z" w:id="34">
            <w:r>
              <w:rPr>
                <w:noProof/>
                <w:webHidden/>
              </w:rPr>
              <w:t>7</w:t>
            </w:r>
            <w:r>
              <w:rPr>
                <w:noProof/>
                <w:webHidden/>
              </w:rPr>
              <w:fldChar w:fldCharType="end"/>
            </w:r>
            <w:r w:rsidRPr="005357DD">
              <w:rPr>
                <w:rStyle w:val="Hyperlink"/>
                <w:noProof/>
              </w:rPr>
              <w:fldChar w:fldCharType="end"/>
            </w:r>
          </w:ins>
        </w:p>
        <w:p w:rsidR="002170DD" w:rsidRDefault="002170DD" w14:paraId="54C904A5" w14:textId="1AF95493">
          <w:pPr>
            <w:pStyle w:val="TOC2"/>
            <w:tabs>
              <w:tab w:val="left" w:pos="880"/>
              <w:tab w:val="right" w:leader="dot" w:pos="9350"/>
            </w:tabs>
            <w:rPr>
              <w:ins w:author="Sachin Patange" w:date="2017-05-27T20:48:00Z" w:id="35"/>
              <w:noProof/>
            </w:rPr>
          </w:pPr>
          <w:ins w:author="Sachin Patange" w:date="2017-05-27T20:48:00Z" w:id="36">
            <w:r w:rsidRPr="005357DD">
              <w:rPr>
                <w:rStyle w:val="Hyperlink"/>
                <w:noProof/>
              </w:rPr>
              <w:fldChar w:fldCharType="begin"/>
            </w:r>
            <w:r w:rsidRPr="005357DD">
              <w:rPr>
                <w:rStyle w:val="Hyperlink"/>
                <w:noProof/>
              </w:rPr>
              <w:instrText xml:space="preserve"> </w:instrText>
            </w:r>
            <w:r>
              <w:rPr>
                <w:noProof/>
              </w:rPr>
              <w:instrText>HYPERLINK \l "_Toc483681414"</w:instrText>
            </w:r>
            <w:r w:rsidRPr="005357DD">
              <w:rPr>
                <w:rStyle w:val="Hyperlink"/>
                <w:noProof/>
              </w:rPr>
              <w:instrText xml:space="preserve"> </w:instrText>
            </w:r>
            <w:r w:rsidRPr="005357DD">
              <w:rPr>
                <w:rStyle w:val="Hyperlink"/>
                <w:noProof/>
              </w:rPr>
              <w:fldChar w:fldCharType="separate"/>
            </w:r>
            <w:r w:rsidRPr="005357DD">
              <w:rPr>
                <w:rStyle w:val="Hyperlink"/>
                <w:rFonts w:ascii="Trebuchet MS" w:hAnsi="Trebuchet MS" w:eastAsia="Times New Roman" w:cs="Times New Roman"/>
                <w:b/>
                <w:bCs/>
                <w:iCs/>
                <w:noProof/>
              </w:rPr>
              <w:t>1.3</w:t>
            </w:r>
            <w:r>
              <w:rPr>
                <w:noProof/>
              </w:rPr>
              <w:tab/>
            </w:r>
            <w:r w:rsidRPr="005357DD">
              <w:rPr>
                <w:rStyle w:val="Hyperlink"/>
                <w:rFonts w:ascii="Trebuchet MS" w:hAnsi="Trebuchet MS" w:eastAsia="Times New Roman" w:cs="Arial"/>
                <w:b/>
                <w:bCs/>
                <w:iCs/>
                <w:noProof/>
              </w:rPr>
              <w:t>Input File Format Processed By SURGE</w:t>
            </w:r>
            <w:r>
              <w:rPr>
                <w:noProof/>
                <w:webHidden/>
              </w:rPr>
              <w:tab/>
            </w:r>
            <w:r>
              <w:rPr>
                <w:noProof/>
                <w:webHidden/>
              </w:rPr>
              <w:fldChar w:fldCharType="begin"/>
            </w:r>
            <w:r>
              <w:rPr>
                <w:noProof/>
                <w:webHidden/>
              </w:rPr>
              <w:instrText xml:space="preserve"> PAGEREF _Toc483681414 \h </w:instrText>
            </w:r>
          </w:ins>
          <w:r>
            <w:rPr>
              <w:noProof/>
              <w:webHidden/>
            </w:rPr>
          </w:r>
          <w:r>
            <w:rPr>
              <w:noProof/>
              <w:webHidden/>
            </w:rPr>
            <w:fldChar w:fldCharType="separate"/>
          </w:r>
          <w:ins w:author="Sachin Patange" w:date="2017-05-27T20:48:00Z" w:id="37">
            <w:r>
              <w:rPr>
                <w:noProof/>
                <w:webHidden/>
              </w:rPr>
              <w:t>8</w:t>
            </w:r>
            <w:r>
              <w:rPr>
                <w:noProof/>
                <w:webHidden/>
              </w:rPr>
              <w:fldChar w:fldCharType="end"/>
            </w:r>
            <w:r w:rsidRPr="005357DD">
              <w:rPr>
                <w:rStyle w:val="Hyperlink"/>
                <w:noProof/>
              </w:rPr>
              <w:fldChar w:fldCharType="end"/>
            </w:r>
          </w:ins>
        </w:p>
        <w:p w:rsidR="002170DD" w:rsidRDefault="002170DD" w14:paraId="3EC41844" w14:textId="2B2EB9F8">
          <w:pPr>
            <w:pStyle w:val="TOC2"/>
            <w:tabs>
              <w:tab w:val="left" w:pos="880"/>
              <w:tab w:val="right" w:leader="dot" w:pos="9350"/>
            </w:tabs>
            <w:rPr>
              <w:ins w:author="Sachin Patange" w:date="2017-05-27T20:48:00Z" w:id="38"/>
              <w:noProof/>
            </w:rPr>
          </w:pPr>
          <w:ins w:author="Sachin Patange" w:date="2017-05-27T20:48:00Z" w:id="39">
            <w:r w:rsidRPr="005357DD">
              <w:rPr>
                <w:rStyle w:val="Hyperlink"/>
                <w:noProof/>
              </w:rPr>
              <w:fldChar w:fldCharType="begin"/>
            </w:r>
            <w:r w:rsidRPr="005357DD">
              <w:rPr>
                <w:rStyle w:val="Hyperlink"/>
                <w:noProof/>
              </w:rPr>
              <w:instrText xml:space="preserve"> </w:instrText>
            </w:r>
            <w:r>
              <w:rPr>
                <w:noProof/>
              </w:rPr>
              <w:instrText>HYPERLINK \l "_Toc483681415"</w:instrText>
            </w:r>
            <w:r w:rsidRPr="005357DD">
              <w:rPr>
                <w:rStyle w:val="Hyperlink"/>
                <w:noProof/>
              </w:rPr>
              <w:instrText xml:space="preserve"> </w:instrText>
            </w:r>
            <w:r w:rsidRPr="005357DD">
              <w:rPr>
                <w:rStyle w:val="Hyperlink"/>
                <w:noProof/>
              </w:rPr>
              <w:fldChar w:fldCharType="separate"/>
            </w:r>
            <w:r w:rsidRPr="005357DD">
              <w:rPr>
                <w:rStyle w:val="Hyperlink"/>
                <w:rFonts w:ascii="Trebuchet MS" w:hAnsi="Trebuchet MS" w:eastAsia="Times New Roman" w:cs="Times New Roman"/>
                <w:b/>
                <w:bCs/>
                <w:iCs/>
                <w:noProof/>
              </w:rPr>
              <w:t>1.4</w:t>
            </w:r>
            <w:r>
              <w:rPr>
                <w:noProof/>
              </w:rPr>
              <w:tab/>
            </w:r>
            <w:r w:rsidRPr="005357DD">
              <w:rPr>
                <w:rStyle w:val="Hyperlink"/>
                <w:rFonts w:ascii="Trebuchet MS" w:hAnsi="Trebuchet MS" w:eastAsia="Times New Roman" w:cs="Arial"/>
                <w:b/>
                <w:bCs/>
                <w:iCs/>
                <w:noProof/>
              </w:rPr>
              <w:t>Preparation of Input File</w:t>
            </w:r>
            <w:r>
              <w:rPr>
                <w:noProof/>
                <w:webHidden/>
              </w:rPr>
              <w:tab/>
            </w:r>
            <w:r>
              <w:rPr>
                <w:noProof/>
                <w:webHidden/>
              </w:rPr>
              <w:fldChar w:fldCharType="begin"/>
            </w:r>
            <w:r>
              <w:rPr>
                <w:noProof/>
                <w:webHidden/>
              </w:rPr>
              <w:instrText xml:space="preserve"> PAGEREF _Toc483681415 \h </w:instrText>
            </w:r>
          </w:ins>
          <w:r>
            <w:rPr>
              <w:noProof/>
              <w:webHidden/>
            </w:rPr>
          </w:r>
          <w:r>
            <w:rPr>
              <w:noProof/>
              <w:webHidden/>
            </w:rPr>
            <w:fldChar w:fldCharType="separate"/>
          </w:r>
          <w:ins w:author="Sachin Patange" w:date="2017-05-27T20:48:00Z" w:id="40">
            <w:r>
              <w:rPr>
                <w:noProof/>
                <w:webHidden/>
              </w:rPr>
              <w:t>9</w:t>
            </w:r>
            <w:r>
              <w:rPr>
                <w:noProof/>
                <w:webHidden/>
              </w:rPr>
              <w:fldChar w:fldCharType="end"/>
            </w:r>
            <w:r w:rsidRPr="005357DD">
              <w:rPr>
                <w:rStyle w:val="Hyperlink"/>
                <w:noProof/>
              </w:rPr>
              <w:fldChar w:fldCharType="end"/>
            </w:r>
          </w:ins>
        </w:p>
        <w:p w:rsidR="002170DD" w:rsidRDefault="002170DD" w14:paraId="03E3B8E1" w14:textId="30954FF4">
          <w:pPr>
            <w:pStyle w:val="TOC3"/>
            <w:tabs>
              <w:tab w:val="left" w:pos="1320"/>
              <w:tab w:val="right" w:leader="dot" w:pos="9350"/>
            </w:tabs>
            <w:rPr>
              <w:ins w:author="Sachin Patange" w:date="2017-05-27T20:48:00Z" w:id="41"/>
              <w:noProof/>
            </w:rPr>
          </w:pPr>
          <w:ins w:author="Sachin Patange" w:date="2017-05-27T20:48:00Z" w:id="42">
            <w:r w:rsidRPr="005357DD">
              <w:rPr>
                <w:rStyle w:val="Hyperlink"/>
                <w:noProof/>
              </w:rPr>
              <w:fldChar w:fldCharType="begin"/>
            </w:r>
            <w:r w:rsidRPr="005357DD">
              <w:rPr>
                <w:rStyle w:val="Hyperlink"/>
                <w:noProof/>
              </w:rPr>
              <w:instrText xml:space="preserve"> </w:instrText>
            </w:r>
            <w:r>
              <w:rPr>
                <w:noProof/>
              </w:rPr>
              <w:instrText>HYPERLINK \l "_Toc483681416"</w:instrText>
            </w:r>
            <w:r w:rsidRPr="005357DD">
              <w:rPr>
                <w:rStyle w:val="Hyperlink"/>
                <w:noProof/>
              </w:rPr>
              <w:instrText xml:space="preserve"> </w:instrText>
            </w:r>
            <w:r w:rsidRPr="005357DD">
              <w:rPr>
                <w:rStyle w:val="Hyperlink"/>
                <w:noProof/>
              </w:rPr>
              <w:fldChar w:fldCharType="separate"/>
            </w:r>
            <w:r w:rsidRPr="005357DD">
              <w:rPr>
                <w:rStyle w:val="Hyperlink"/>
                <w:rFonts w:ascii="Trebuchet MS" w:hAnsi="Trebuchet MS" w:cs="Times New Roman"/>
                <w:b/>
                <w:bCs/>
                <w:noProof/>
              </w:rPr>
              <w:t>1.4.1</w:t>
            </w:r>
            <w:r>
              <w:rPr>
                <w:noProof/>
              </w:rPr>
              <w:tab/>
            </w:r>
            <w:r w:rsidRPr="005357DD">
              <w:rPr>
                <w:rStyle w:val="Hyperlink"/>
                <w:rFonts w:ascii="Trebuchet MS" w:hAnsi="Trebuchet MS"/>
                <w:b/>
                <w:bCs/>
                <w:noProof/>
              </w:rPr>
              <w:t>New Credit Guarantees – Request for Quotes and Issue of Guarantees</w:t>
            </w:r>
            <w:r>
              <w:rPr>
                <w:noProof/>
                <w:webHidden/>
              </w:rPr>
              <w:tab/>
            </w:r>
            <w:r>
              <w:rPr>
                <w:noProof/>
                <w:webHidden/>
              </w:rPr>
              <w:fldChar w:fldCharType="begin"/>
            </w:r>
            <w:r>
              <w:rPr>
                <w:noProof/>
                <w:webHidden/>
              </w:rPr>
              <w:instrText xml:space="preserve"> PAGEREF _Toc483681416 \h </w:instrText>
            </w:r>
          </w:ins>
          <w:r>
            <w:rPr>
              <w:noProof/>
              <w:webHidden/>
            </w:rPr>
          </w:r>
          <w:r>
            <w:rPr>
              <w:noProof/>
              <w:webHidden/>
            </w:rPr>
            <w:fldChar w:fldCharType="separate"/>
          </w:r>
          <w:ins w:author="Sachin Patange" w:date="2017-05-27T20:48:00Z" w:id="43">
            <w:r>
              <w:rPr>
                <w:noProof/>
                <w:webHidden/>
              </w:rPr>
              <w:t>9</w:t>
            </w:r>
            <w:r>
              <w:rPr>
                <w:noProof/>
                <w:webHidden/>
              </w:rPr>
              <w:fldChar w:fldCharType="end"/>
            </w:r>
            <w:r w:rsidRPr="005357DD">
              <w:rPr>
                <w:rStyle w:val="Hyperlink"/>
                <w:noProof/>
              </w:rPr>
              <w:fldChar w:fldCharType="end"/>
            </w:r>
          </w:ins>
        </w:p>
        <w:p w:rsidR="002170DD" w:rsidRDefault="002170DD" w14:paraId="523850DA" w14:textId="4264C857">
          <w:pPr>
            <w:pStyle w:val="TOC3"/>
            <w:tabs>
              <w:tab w:val="left" w:pos="1320"/>
              <w:tab w:val="right" w:leader="dot" w:pos="9350"/>
            </w:tabs>
            <w:rPr>
              <w:ins w:author="Sachin Patange" w:date="2017-05-27T20:48:00Z" w:id="44"/>
              <w:noProof/>
            </w:rPr>
          </w:pPr>
          <w:ins w:author="Sachin Patange" w:date="2017-05-27T20:48:00Z" w:id="45">
            <w:r w:rsidRPr="005357DD">
              <w:rPr>
                <w:rStyle w:val="Hyperlink"/>
                <w:noProof/>
              </w:rPr>
              <w:fldChar w:fldCharType="begin"/>
            </w:r>
            <w:r w:rsidRPr="005357DD">
              <w:rPr>
                <w:rStyle w:val="Hyperlink"/>
                <w:noProof/>
              </w:rPr>
              <w:instrText xml:space="preserve"> </w:instrText>
            </w:r>
            <w:r>
              <w:rPr>
                <w:noProof/>
              </w:rPr>
              <w:instrText>HYPERLINK \l "_Toc483681417"</w:instrText>
            </w:r>
            <w:r w:rsidRPr="005357DD">
              <w:rPr>
                <w:rStyle w:val="Hyperlink"/>
                <w:noProof/>
              </w:rPr>
              <w:instrText xml:space="preserve"> </w:instrText>
            </w:r>
            <w:r w:rsidRPr="005357DD">
              <w:rPr>
                <w:rStyle w:val="Hyperlink"/>
                <w:noProof/>
              </w:rPr>
              <w:fldChar w:fldCharType="separate"/>
            </w:r>
            <w:r w:rsidRPr="005357DD">
              <w:rPr>
                <w:rStyle w:val="Hyperlink"/>
                <w:rFonts w:ascii="Trebuchet MS" w:hAnsi="Trebuchet MS" w:cs="Times New Roman"/>
                <w:b/>
                <w:bCs/>
                <w:noProof/>
              </w:rPr>
              <w:t>1.4.2</w:t>
            </w:r>
            <w:r>
              <w:rPr>
                <w:noProof/>
              </w:rPr>
              <w:tab/>
            </w:r>
            <w:r w:rsidRPr="005357DD">
              <w:rPr>
                <w:rStyle w:val="Hyperlink"/>
                <w:rFonts w:ascii="Trebuchet MS" w:hAnsi="Trebuchet MS"/>
                <w:b/>
                <w:bCs/>
                <w:noProof/>
              </w:rPr>
              <w:t>Requesting Quotes for Credit Guarantee Continuity</w:t>
            </w:r>
            <w:r>
              <w:rPr>
                <w:noProof/>
                <w:webHidden/>
              </w:rPr>
              <w:tab/>
            </w:r>
            <w:r>
              <w:rPr>
                <w:noProof/>
                <w:webHidden/>
              </w:rPr>
              <w:fldChar w:fldCharType="begin"/>
            </w:r>
            <w:r>
              <w:rPr>
                <w:noProof/>
                <w:webHidden/>
              </w:rPr>
              <w:instrText xml:space="preserve"> PAGEREF _Toc483681417 \h </w:instrText>
            </w:r>
          </w:ins>
          <w:r>
            <w:rPr>
              <w:noProof/>
              <w:webHidden/>
            </w:rPr>
          </w:r>
          <w:r>
            <w:rPr>
              <w:noProof/>
              <w:webHidden/>
            </w:rPr>
            <w:fldChar w:fldCharType="separate"/>
          </w:r>
          <w:ins w:author="Sachin Patange" w:date="2017-05-27T20:48:00Z" w:id="46">
            <w:r>
              <w:rPr>
                <w:noProof/>
                <w:webHidden/>
              </w:rPr>
              <w:t>10</w:t>
            </w:r>
            <w:r>
              <w:rPr>
                <w:noProof/>
                <w:webHidden/>
              </w:rPr>
              <w:fldChar w:fldCharType="end"/>
            </w:r>
            <w:r w:rsidRPr="005357DD">
              <w:rPr>
                <w:rStyle w:val="Hyperlink"/>
                <w:noProof/>
              </w:rPr>
              <w:fldChar w:fldCharType="end"/>
            </w:r>
          </w:ins>
        </w:p>
        <w:p w:rsidR="002170DD" w:rsidRDefault="002170DD" w14:paraId="55828F1D" w14:textId="264B698F">
          <w:pPr>
            <w:pStyle w:val="TOC3"/>
            <w:tabs>
              <w:tab w:val="left" w:pos="1320"/>
              <w:tab w:val="right" w:leader="dot" w:pos="9350"/>
            </w:tabs>
            <w:rPr>
              <w:ins w:author="Sachin Patange" w:date="2017-05-27T20:48:00Z" w:id="47"/>
              <w:noProof/>
            </w:rPr>
          </w:pPr>
          <w:ins w:author="Sachin Patange" w:date="2017-05-27T20:48:00Z" w:id="48">
            <w:r w:rsidRPr="005357DD">
              <w:rPr>
                <w:rStyle w:val="Hyperlink"/>
                <w:noProof/>
              </w:rPr>
              <w:fldChar w:fldCharType="begin"/>
            </w:r>
            <w:r w:rsidRPr="005357DD">
              <w:rPr>
                <w:rStyle w:val="Hyperlink"/>
                <w:noProof/>
              </w:rPr>
              <w:instrText xml:space="preserve"> </w:instrText>
            </w:r>
            <w:r>
              <w:rPr>
                <w:noProof/>
              </w:rPr>
              <w:instrText>HYPERLINK \l "_Toc483681418"</w:instrText>
            </w:r>
            <w:r w:rsidRPr="005357DD">
              <w:rPr>
                <w:rStyle w:val="Hyperlink"/>
                <w:noProof/>
              </w:rPr>
              <w:instrText xml:space="preserve"> </w:instrText>
            </w:r>
            <w:r w:rsidRPr="005357DD">
              <w:rPr>
                <w:rStyle w:val="Hyperlink"/>
                <w:noProof/>
              </w:rPr>
              <w:fldChar w:fldCharType="separate"/>
            </w:r>
            <w:r w:rsidRPr="005357DD">
              <w:rPr>
                <w:rStyle w:val="Hyperlink"/>
                <w:rFonts w:ascii="Trebuchet MS" w:hAnsi="Trebuchet MS" w:cs="Times New Roman"/>
                <w:b/>
                <w:bCs/>
                <w:noProof/>
              </w:rPr>
              <w:t>1.4.3</w:t>
            </w:r>
            <w:r>
              <w:rPr>
                <w:noProof/>
              </w:rPr>
              <w:tab/>
            </w:r>
            <w:r w:rsidRPr="005357DD">
              <w:rPr>
                <w:rStyle w:val="Hyperlink"/>
                <w:rFonts w:ascii="Trebuchet MS" w:hAnsi="Trebuchet MS"/>
                <w:b/>
                <w:bCs/>
                <w:noProof/>
              </w:rPr>
              <w:t>Summary - Preparing &amp; Uploading the Input File</w:t>
            </w:r>
            <w:r>
              <w:rPr>
                <w:noProof/>
                <w:webHidden/>
              </w:rPr>
              <w:tab/>
            </w:r>
            <w:r>
              <w:rPr>
                <w:noProof/>
                <w:webHidden/>
              </w:rPr>
              <w:fldChar w:fldCharType="begin"/>
            </w:r>
            <w:r>
              <w:rPr>
                <w:noProof/>
                <w:webHidden/>
              </w:rPr>
              <w:instrText xml:space="preserve"> PAGEREF _Toc483681418 \h </w:instrText>
            </w:r>
          </w:ins>
          <w:r>
            <w:rPr>
              <w:noProof/>
              <w:webHidden/>
            </w:rPr>
          </w:r>
          <w:r>
            <w:rPr>
              <w:noProof/>
              <w:webHidden/>
            </w:rPr>
            <w:fldChar w:fldCharType="separate"/>
          </w:r>
          <w:ins w:author="Sachin Patange" w:date="2017-05-27T20:48:00Z" w:id="49">
            <w:r>
              <w:rPr>
                <w:noProof/>
                <w:webHidden/>
              </w:rPr>
              <w:t>11</w:t>
            </w:r>
            <w:r>
              <w:rPr>
                <w:noProof/>
                <w:webHidden/>
              </w:rPr>
              <w:fldChar w:fldCharType="end"/>
            </w:r>
            <w:r w:rsidRPr="005357DD">
              <w:rPr>
                <w:rStyle w:val="Hyperlink"/>
                <w:noProof/>
              </w:rPr>
              <w:fldChar w:fldCharType="end"/>
            </w:r>
          </w:ins>
        </w:p>
        <w:p w:rsidR="002170DD" w:rsidRDefault="002170DD" w14:paraId="0CB93629" w14:textId="3751404E">
          <w:pPr>
            <w:pStyle w:val="TOC2"/>
            <w:tabs>
              <w:tab w:val="left" w:pos="880"/>
              <w:tab w:val="right" w:leader="dot" w:pos="9350"/>
            </w:tabs>
            <w:rPr>
              <w:ins w:author="Sachin Patange" w:date="2017-05-27T20:48:00Z" w:id="50"/>
              <w:noProof/>
            </w:rPr>
          </w:pPr>
          <w:ins w:author="Sachin Patange" w:date="2017-05-27T20:48:00Z" w:id="51">
            <w:r w:rsidRPr="005357DD">
              <w:rPr>
                <w:rStyle w:val="Hyperlink"/>
                <w:noProof/>
              </w:rPr>
              <w:fldChar w:fldCharType="begin"/>
            </w:r>
            <w:r w:rsidRPr="005357DD">
              <w:rPr>
                <w:rStyle w:val="Hyperlink"/>
                <w:noProof/>
              </w:rPr>
              <w:instrText xml:space="preserve"> </w:instrText>
            </w:r>
            <w:r>
              <w:rPr>
                <w:noProof/>
              </w:rPr>
              <w:instrText>HYPERLINK \l "_Toc483681419"</w:instrText>
            </w:r>
            <w:r w:rsidRPr="005357DD">
              <w:rPr>
                <w:rStyle w:val="Hyperlink"/>
                <w:noProof/>
              </w:rPr>
              <w:instrText xml:space="preserve"> </w:instrText>
            </w:r>
            <w:r w:rsidRPr="005357DD">
              <w:rPr>
                <w:rStyle w:val="Hyperlink"/>
                <w:noProof/>
              </w:rPr>
              <w:fldChar w:fldCharType="separate"/>
            </w:r>
            <w:r w:rsidRPr="005357DD">
              <w:rPr>
                <w:rStyle w:val="Hyperlink"/>
                <w:rFonts w:ascii="Trebuchet MS" w:hAnsi="Trebuchet MS" w:eastAsia="Times New Roman" w:cs="Times New Roman"/>
                <w:b/>
                <w:bCs/>
                <w:iCs/>
                <w:noProof/>
              </w:rPr>
              <w:t>1.5</w:t>
            </w:r>
            <w:r>
              <w:rPr>
                <w:noProof/>
              </w:rPr>
              <w:tab/>
            </w:r>
            <w:r w:rsidRPr="005357DD">
              <w:rPr>
                <w:rStyle w:val="Hyperlink"/>
                <w:rFonts w:ascii="Trebuchet MS" w:hAnsi="Trebuchet MS" w:eastAsia="Times New Roman" w:cs="Arial"/>
                <w:b/>
                <w:bCs/>
                <w:iCs/>
                <w:noProof/>
              </w:rPr>
              <w:t>Generation of New Credit Guarantee</w:t>
            </w:r>
            <w:r>
              <w:rPr>
                <w:noProof/>
                <w:webHidden/>
              </w:rPr>
              <w:tab/>
            </w:r>
            <w:r>
              <w:rPr>
                <w:noProof/>
                <w:webHidden/>
              </w:rPr>
              <w:fldChar w:fldCharType="begin"/>
            </w:r>
            <w:r>
              <w:rPr>
                <w:noProof/>
                <w:webHidden/>
              </w:rPr>
              <w:instrText xml:space="preserve"> PAGEREF _Toc483681419 \h </w:instrText>
            </w:r>
          </w:ins>
          <w:r>
            <w:rPr>
              <w:noProof/>
              <w:webHidden/>
            </w:rPr>
          </w:r>
          <w:r>
            <w:rPr>
              <w:noProof/>
              <w:webHidden/>
            </w:rPr>
            <w:fldChar w:fldCharType="separate"/>
          </w:r>
          <w:ins w:author="Sachin Patange" w:date="2017-05-27T20:48:00Z" w:id="52">
            <w:r>
              <w:rPr>
                <w:noProof/>
                <w:webHidden/>
              </w:rPr>
              <w:t>12</w:t>
            </w:r>
            <w:r>
              <w:rPr>
                <w:noProof/>
                <w:webHidden/>
              </w:rPr>
              <w:fldChar w:fldCharType="end"/>
            </w:r>
            <w:r w:rsidRPr="005357DD">
              <w:rPr>
                <w:rStyle w:val="Hyperlink"/>
                <w:noProof/>
              </w:rPr>
              <w:fldChar w:fldCharType="end"/>
            </w:r>
          </w:ins>
        </w:p>
        <w:p w:rsidR="002170DD" w:rsidRDefault="002170DD" w14:paraId="385F8894" w14:textId="1AEE4FE2">
          <w:pPr>
            <w:pStyle w:val="TOC3"/>
            <w:tabs>
              <w:tab w:val="left" w:pos="1320"/>
              <w:tab w:val="right" w:leader="dot" w:pos="9350"/>
            </w:tabs>
            <w:rPr>
              <w:ins w:author="Sachin Patange" w:date="2017-05-27T20:48:00Z" w:id="53"/>
              <w:noProof/>
            </w:rPr>
          </w:pPr>
          <w:ins w:author="Sachin Patange" w:date="2017-05-27T20:48:00Z" w:id="54">
            <w:r w:rsidRPr="005357DD">
              <w:rPr>
                <w:rStyle w:val="Hyperlink"/>
                <w:noProof/>
              </w:rPr>
              <w:fldChar w:fldCharType="begin"/>
            </w:r>
            <w:r w:rsidRPr="005357DD">
              <w:rPr>
                <w:rStyle w:val="Hyperlink"/>
                <w:noProof/>
              </w:rPr>
              <w:instrText xml:space="preserve"> </w:instrText>
            </w:r>
            <w:r>
              <w:rPr>
                <w:noProof/>
              </w:rPr>
              <w:instrText>HYPERLINK \l "_Toc483681420"</w:instrText>
            </w:r>
            <w:r w:rsidRPr="005357DD">
              <w:rPr>
                <w:rStyle w:val="Hyperlink"/>
                <w:noProof/>
              </w:rPr>
              <w:instrText xml:space="preserve"> </w:instrText>
            </w:r>
            <w:r w:rsidRPr="005357DD">
              <w:rPr>
                <w:rStyle w:val="Hyperlink"/>
                <w:noProof/>
              </w:rPr>
              <w:fldChar w:fldCharType="separate"/>
            </w:r>
            <w:r w:rsidRPr="005357DD">
              <w:rPr>
                <w:rStyle w:val="Hyperlink"/>
                <w:rFonts w:ascii="Trebuchet MS" w:hAnsi="Trebuchet MS" w:cs="Times New Roman"/>
                <w:b/>
                <w:bCs/>
                <w:noProof/>
              </w:rPr>
              <w:t>1.5.1</w:t>
            </w:r>
            <w:r>
              <w:rPr>
                <w:noProof/>
              </w:rPr>
              <w:tab/>
            </w:r>
            <w:r w:rsidRPr="005357DD">
              <w:rPr>
                <w:rStyle w:val="Hyperlink"/>
                <w:rFonts w:ascii="Trebuchet MS" w:hAnsi="Trebuchet MS"/>
                <w:b/>
                <w:bCs/>
                <w:noProof/>
              </w:rPr>
              <w:t>Input File Content to Staging Area</w:t>
            </w:r>
            <w:r>
              <w:rPr>
                <w:noProof/>
                <w:webHidden/>
              </w:rPr>
              <w:tab/>
            </w:r>
            <w:r>
              <w:rPr>
                <w:noProof/>
                <w:webHidden/>
              </w:rPr>
              <w:fldChar w:fldCharType="begin"/>
            </w:r>
            <w:r>
              <w:rPr>
                <w:noProof/>
                <w:webHidden/>
              </w:rPr>
              <w:instrText xml:space="preserve"> PAGEREF _Toc483681420 \h </w:instrText>
            </w:r>
          </w:ins>
          <w:r>
            <w:rPr>
              <w:noProof/>
              <w:webHidden/>
            </w:rPr>
          </w:r>
          <w:r>
            <w:rPr>
              <w:noProof/>
              <w:webHidden/>
            </w:rPr>
            <w:fldChar w:fldCharType="separate"/>
          </w:r>
          <w:ins w:author="Sachin Patange" w:date="2017-05-27T20:48:00Z" w:id="55">
            <w:r>
              <w:rPr>
                <w:noProof/>
                <w:webHidden/>
              </w:rPr>
              <w:t>12</w:t>
            </w:r>
            <w:r>
              <w:rPr>
                <w:noProof/>
                <w:webHidden/>
              </w:rPr>
              <w:fldChar w:fldCharType="end"/>
            </w:r>
            <w:r w:rsidRPr="005357DD">
              <w:rPr>
                <w:rStyle w:val="Hyperlink"/>
                <w:noProof/>
              </w:rPr>
              <w:fldChar w:fldCharType="end"/>
            </w:r>
          </w:ins>
        </w:p>
        <w:p w:rsidR="002170DD" w:rsidRDefault="002170DD" w14:paraId="44076CC2" w14:textId="4E2E93C5">
          <w:pPr>
            <w:pStyle w:val="TOC3"/>
            <w:tabs>
              <w:tab w:val="left" w:pos="1320"/>
              <w:tab w:val="right" w:leader="dot" w:pos="9350"/>
            </w:tabs>
            <w:rPr>
              <w:ins w:author="Sachin Patange" w:date="2017-05-27T20:48:00Z" w:id="56"/>
              <w:noProof/>
            </w:rPr>
          </w:pPr>
          <w:ins w:author="Sachin Patange" w:date="2017-05-27T20:48:00Z" w:id="57">
            <w:r w:rsidRPr="005357DD">
              <w:rPr>
                <w:rStyle w:val="Hyperlink"/>
                <w:noProof/>
              </w:rPr>
              <w:fldChar w:fldCharType="begin"/>
            </w:r>
            <w:r w:rsidRPr="005357DD">
              <w:rPr>
                <w:rStyle w:val="Hyperlink"/>
                <w:noProof/>
              </w:rPr>
              <w:instrText xml:space="preserve"> </w:instrText>
            </w:r>
            <w:r>
              <w:rPr>
                <w:noProof/>
              </w:rPr>
              <w:instrText>HYPERLINK \l "_Toc483681421"</w:instrText>
            </w:r>
            <w:r w:rsidRPr="005357DD">
              <w:rPr>
                <w:rStyle w:val="Hyperlink"/>
                <w:noProof/>
              </w:rPr>
              <w:instrText xml:space="preserve"> </w:instrText>
            </w:r>
            <w:r w:rsidRPr="005357DD">
              <w:rPr>
                <w:rStyle w:val="Hyperlink"/>
                <w:noProof/>
              </w:rPr>
              <w:fldChar w:fldCharType="separate"/>
            </w:r>
            <w:r w:rsidRPr="005357DD">
              <w:rPr>
                <w:rStyle w:val="Hyperlink"/>
                <w:rFonts w:ascii="Trebuchet MS" w:hAnsi="Trebuchet MS" w:cs="Times New Roman"/>
                <w:b/>
                <w:bCs/>
                <w:noProof/>
              </w:rPr>
              <w:t>1.5.2</w:t>
            </w:r>
            <w:r>
              <w:rPr>
                <w:noProof/>
              </w:rPr>
              <w:tab/>
            </w:r>
            <w:r w:rsidRPr="005357DD">
              <w:rPr>
                <w:rStyle w:val="Hyperlink"/>
                <w:rFonts w:ascii="Trebuchet MS" w:hAnsi="Trebuchet MS"/>
                <w:b/>
                <w:bCs/>
                <w:noProof/>
              </w:rPr>
              <w:t>Eligibility Criteria Checks</w:t>
            </w:r>
            <w:r>
              <w:rPr>
                <w:noProof/>
                <w:webHidden/>
              </w:rPr>
              <w:tab/>
            </w:r>
            <w:r>
              <w:rPr>
                <w:noProof/>
                <w:webHidden/>
              </w:rPr>
              <w:fldChar w:fldCharType="begin"/>
            </w:r>
            <w:r>
              <w:rPr>
                <w:noProof/>
                <w:webHidden/>
              </w:rPr>
              <w:instrText xml:space="preserve"> PAGEREF _Toc483681421 \h </w:instrText>
            </w:r>
          </w:ins>
          <w:r>
            <w:rPr>
              <w:noProof/>
              <w:webHidden/>
            </w:rPr>
          </w:r>
          <w:r>
            <w:rPr>
              <w:noProof/>
              <w:webHidden/>
            </w:rPr>
            <w:fldChar w:fldCharType="separate"/>
          </w:r>
          <w:ins w:author="Sachin Patange" w:date="2017-05-27T20:48:00Z" w:id="58">
            <w:r>
              <w:rPr>
                <w:noProof/>
                <w:webHidden/>
              </w:rPr>
              <w:t>12</w:t>
            </w:r>
            <w:r>
              <w:rPr>
                <w:noProof/>
                <w:webHidden/>
              </w:rPr>
              <w:fldChar w:fldCharType="end"/>
            </w:r>
            <w:r w:rsidRPr="005357DD">
              <w:rPr>
                <w:rStyle w:val="Hyperlink"/>
                <w:noProof/>
              </w:rPr>
              <w:fldChar w:fldCharType="end"/>
            </w:r>
          </w:ins>
        </w:p>
        <w:p w:rsidR="002170DD" w:rsidRDefault="002170DD" w14:paraId="6BE423E4" w14:textId="6D0B0255">
          <w:pPr>
            <w:pStyle w:val="TOC3"/>
            <w:tabs>
              <w:tab w:val="left" w:pos="1320"/>
              <w:tab w:val="right" w:leader="dot" w:pos="9350"/>
            </w:tabs>
            <w:rPr>
              <w:ins w:author="Sachin Patange" w:date="2017-05-27T20:48:00Z" w:id="59"/>
              <w:noProof/>
            </w:rPr>
          </w:pPr>
          <w:ins w:author="Sachin Patange" w:date="2017-05-27T20:48:00Z" w:id="60">
            <w:r w:rsidRPr="005357DD">
              <w:rPr>
                <w:rStyle w:val="Hyperlink"/>
                <w:noProof/>
              </w:rPr>
              <w:fldChar w:fldCharType="begin"/>
            </w:r>
            <w:r w:rsidRPr="005357DD">
              <w:rPr>
                <w:rStyle w:val="Hyperlink"/>
                <w:noProof/>
              </w:rPr>
              <w:instrText xml:space="preserve"> </w:instrText>
            </w:r>
            <w:r>
              <w:rPr>
                <w:noProof/>
              </w:rPr>
              <w:instrText>HYPERLINK \l "_Toc483681422"</w:instrText>
            </w:r>
            <w:r w:rsidRPr="005357DD">
              <w:rPr>
                <w:rStyle w:val="Hyperlink"/>
                <w:noProof/>
              </w:rPr>
              <w:instrText xml:space="preserve"> </w:instrText>
            </w:r>
            <w:r w:rsidRPr="005357DD">
              <w:rPr>
                <w:rStyle w:val="Hyperlink"/>
                <w:noProof/>
              </w:rPr>
              <w:fldChar w:fldCharType="separate"/>
            </w:r>
            <w:r w:rsidRPr="005357DD">
              <w:rPr>
                <w:rStyle w:val="Hyperlink"/>
                <w:rFonts w:ascii="Trebuchet MS" w:hAnsi="Trebuchet MS" w:cs="Times New Roman"/>
                <w:b/>
                <w:bCs/>
                <w:noProof/>
              </w:rPr>
              <w:t>1.5.3</w:t>
            </w:r>
            <w:r>
              <w:rPr>
                <w:noProof/>
              </w:rPr>
              <w:tab/>
            </w:r>
            <w:r w:rsidRPr="005357DD">
              <w:rPr>
                <w:rStyle w:val="Hyperlink"/>
                <w:rFonts w:ascii="Trebuchet MS" w:hAnsi="Trebuchet MS"/>
                <w:b/>
                <w:bCs/>
                <w:noProof/>
              </w:rPr>
              <w:t>Allotting Credit Guarantee Unique Identifiers - CGPAN</w:t>
            </w:r>
            <w:r>
              <w:rPr>
                <w:noProof/>
                <w:webHidden/>
              </w:rPr>
              <w:tab/>
            </w:r>
            <w:r>
              <w:rPr>
                <w:noProof/>
                <w:webHidden/>
              </w:rPr>
              <w:fldChar w:fldCharType="begin"/>
            </w:r>
            <w:r>
              <w:rPr>
                <w:noProof/>
                <w:webHidden/>
              </w:rPr>
              <w:instrText xml:space="preserve"> PAGEREF _Toc483681422 \h </w:instrText>
            </w:r>
          </w:ins>
          <w:r>
            <w:rPr>
              <w:noProof/>
              <w:webHidden/>
            </w:rPr>
          </w:r>
          <w:r>
            <w:rPr>
              <w:noProof/>
              <w:webHidden/>
            </w:rPr>
            <w:fldChar w:fldCharType="separate"/>
          </w:r>
          <w:ins w:author="Sachin Patange" w:date="2017-05-27T20:48:00Z" w:id="61">
            <w:r>
              <w:rPr>
                <w:noProof/>
                <w:webHidden/>
              </w:rPr>
              <w:t>13</w:t>
            </w:r>
            <w:r>
              <w:rPr>
                <w:noProof/>
                <w:webHidden/>
              </w:rPr>
              <w:fldChar w:fldCharType="end"/>
            </w:r>
            <w:r w:rsidRPr="005357DD">
              <w:rPr>
                <w:rStyle w:val="Hyperlink"/>
                <w:noProof/>
              </w:rPr>
              <w:fldChar w:fldCharType="end"/>
            </w:r>
          </w:ins>
        </w:p>
        <w:p w:rsidR="002170DD" w:rsidRDefault="002170DD" w14:paraId="2A41E4BB" w14:textId="75FA8666">
          <w:pPr>
            <w:pStyle w:val="TOC3"/>
            <w:tabs>
              <w:tab w:val="left" w:pos="1320"/>
              <w:tab w:val="right" w:leader="dot" w:pos="9350"/>
            </w:tabs>
            <w:rPr>
              <w:ins w:author="Sachin Patange" w:date="2017-05-27T20:48:00Z" w:id="62"/>
              <w:noProof/>
            </w:rPr>
          </w:pPr>
          <w:ins w:author="Sachin Patange" w:date="2017-05-27T20:48:00Z" w:id="63">
            <w:r w:rsidRPr="005357DD">
              <w:rPr>
                <w:rStyle w:val="Hyperlink"/>
                <w:noProof/>
              </w:rPr>
              <w:fldChar w:fldCharType="begin"/>
            </w:r>
            <w:r w:rsidRPr="005357DD">
              <w:rPr>
                <w:rStyle w:val="Hyperlink"/>
                <w:noProof/>
              </w:rPr>
              <w:instrText xml:space="preserve"> </w:instrText>
            </w:r>
            <w:r>
              <w:rPr>
                <w:noProof/>
              </w:rPr>
              <w:instrText>HYPERLINK \l "_Toc483681423"</w:instrText>
            </w:r>
            <w:r w:rsidRPr="005357DD">
              <w:rPr>
                <w:rStyle w:val="Hyperlink"/>
                <w:noProof/>
              </w:rPr>
              <w:instrText xml:space="preserve"> </w:instrText>
            </w:r>
            <w:r w:rsidRPr="005357DD">
              <w:rPr>
                <w:rStyle w:val="Hyperlink"/>
                <w:noProof/>
              </w:rPr>
              <w:fldChar w:fldCharType="separate"/>
            </w:r>
            <w:r w:rsidRPr="005357DD">
              <w:rPr>
                <w:rStyle w:val="Hyperlink"/>
                <w:rFonts w:ascii="Trebuchet MS" w:hAnsi="Trebuchet MS" w:cs="Times New Roman"/>
                <w:b/>
                <w:bCs/>
                <w:noProof/>
              </w:rPr>
              <w:t>1.5.4</w:t>
            </w:r>
            <w:r>
              <w:rPr>
                <w:noProof/>
              </w:rPr>
              <w:tab/>
            </w:r>
            <w:r w:rsidRPr="005357DD">
              <w:rPr>
                <w:rStyle w:val="Hyperlink"/>
                <w:rFonts w:ascii="Trebuchet MS" w:hAnsi="Trebuchet MS"/>
                <w:b/>
                <w:bCs/>
                <w:noProof/>
              </w:rPr>
              <w:t>Deduplication Criteria Checks</w:t>
            </w:r>
            <w:r>
              <w:rPr>
                <w:noProof/>
                <w:webHidden/>
              </w:rPr>
              <w:tab/>
            </w:r>
            <w:r>
              <w:rPr>
                <w:noProof/>
                <w:webHidden/>
              </w:rPr>
              <w:fldChar w:fldCharType="begin"/>
            </w:r>
            <w:r>
              <w:rPr>
                <w:noProof/>
                <w:webHidden/>
              </w:rPr>
              <w:instrText xml:space="preserve"> PAGEREF _Toc483681423 \h </w:instrText>
            </w:r>
          </w:ins>
          <w:r>
            <w:rPr>
              <w:noProof/>
              <w:webHidden/>
            </w:rPr>
          </w:r>
          <w:r>
            <w:rPr>
              <w:noProof/>
              <w:webHidden/>
            </w:rPr>
            <w:fldChar w:fldCharType="separate"/>
          </w:r>
          <w:ins w:author="Sachin Patange" w:date="2017-05-27T20:48:00Z" w:id="64">
            <w:r>
              <w:rPr>
                <w:noProof/>
                <w:webHidden/>
              </w:rPr>
              <w:t>14</w:t>
            </w:r>
            <w:r>
              <w:rPr>
                <w:noProof/>
                <w:webHidden/>
              </w:rPr>
              <w:fldChar w:fldCharType="end"/>
            </w:r>
            <w:r w:rsidRPr="005357DD">
              <w:rPr>
                <w:rStyle w:val="Hyperlink"/>
                <w:noProof/>
              </w:rPr>
              <w:fldChar w:fldCharType="end"/>
            </w:r>
          </w:ins>
        </w:p>
        <w:p w:rsidR="002170DD" w:rsidRDefault="002170DD" w14:paraId="3CF099FF" w14:textId="3F2166C4">
          <w:pPr>
            <w:pStyle w:val="TOC3"/>
            <w:tabs>
              <w:tab w:val="left" w:pos="1320"/>
              <w:tab w:val="right" w:leader="dot" w:pos="9350"/>
            </w:tabs>
            <w:rPr>
              <w:ins w:author="Sachin Patange" w:date="2017-05-27T20:48:00Z" w:id="65"/>
              <w:noProof/>
            </w:rPr>
          </w:pPr>
          <w:ins w:author="Sachin Patange" w:date="2017-05-27T20:48:00Z" w:id="66">
            <w:r w:rsidRPr="005357DD">
              <w:rPr>
                <w:rStyle w:val="Hyperlink"/>
                <w:noProof/>
              </w:rPr>
              <w:fldChar w:fldCharType="begin"/>
            </w:r>
            <w:r w:rsidRPr="005357DD">
              <w:rPr>
                <w:rStyle w:val="Hyperlink"/>
                <w:noProof/>
              </w:rPr>
              <w:instrText xml:space="preserve"> </w:instrText>
            </w:r>
            <w:r>
              <w:rPr>
                <w:noProof/>
              </w:rPr>
              <w:instrText>HYPERLINK \l "_Toc483681424"</w:instrText>
            </w:r>
            <w:r w:rsidRPr="005357DD">
              <w:rPr>
                <w:rStyle w:val="Hyperlink"/>
                <w:noProof/>
              </w:rPr>
              <w:instrText xml:space="preserve"> </w:instrText>
            </w:r>
            <w:r w:rsidRPr="005357DD">
              <w:rPr>
                <w:rStyle w:val="Hyperlink"/>
                <w:noProof/>
              </w:rPr>
              <w:fldChar w:fldCharType="separate"/>
            </w:r>
            <w:r w:rsidRPr="005357DD">
              <w:rPr>
                <w:rStyle w:val="Hyperlink"/>
                <w:rFonts w:ascii="Trebuchet MS" w:hAnsi="Trebuchet MS" w:cs="Times New Roman"/>
                <w:b/>
                <w:bCs/>
                <w:noProof/>
              </w:rPr>
              <w:t>1.5.5</w:t>
            </w:r>
            <w:r>
              <w:rPr>
                <w:noProof/>
              </w:rPr>
              <w:tab/>
            </w:r>
            <w:r w:rsidRPr="005357DD">
              <w:rPr>
                <w:rStyle w:val="Hyperlink"/>
                <w:rFonts w:ascii="Trebuchet MS" w:hAnsi="Trebuchet MS"/>
                <w:b/>
                <w:bCs/>
                <w:noProof/>
              </w:rPr>
              <w:t>Calculate Credit Guarantee Fees &amp; Covers</w:t>
            </w:r>
            <w:r>
              <w:rPr>
                <w:noProof/>
                <w:webHidden/>
              </w:rPr>
              <w:tab/>
            </w:r>
            <w:r>
              <w:rPr>
                <w:noProof/>
                <w:webHidden/>
              </w:rPr>
              <w:fldChar w:fldCharType="begin"/>
            </w:r>
            <w:r>
              <w:rPr>
                <w:noProof/>
                <w:webHidden/>
              </w:rPr>
              <w:instrText xml:space="preserve"> PAGEREF _Toc483681424 \h </w:instrText>
            </w:r>
          </w:ins>
          <w:r>
            <w:rPr>
              <w:noProof/>
              <w:webHidden/>
            </w:rPr>
          </w:r>
          <w:r>
            <w:rPr>
              <w:noProof/>
              <w:webHidden/>
            </w:rPr>
            <w:fldChar w:fldCharType="separate"/>
          </w:r>
          <w:ins w:author="Sachin Patange" w:date="2017-05-27T20:48:00Z" w:id="67">
            <w:r>
              <w:rPr>
                <w:noProof/>
                <w:webHidden/>
              </w:rPr>
              <w:t>14</w:t>
            </w:r>
            <w:r>
              <w:rPr>
                <w:noProof/>
                <w:webHidden/>
              </w:rPr>
              <w:fldChar w:fldCharType="end"/>
            </w:r>
            <w:r w:rsidRPr="005357DD">
              <w:rPr>
                <w:rStyle w:val="Hyperlink"/>
                <w:noProof/>
              </w:rPr>
              <w:fldChar w:fldCharType="end"/>
            </w:r>
          </w:ins>
        </w:p>
        <w:p w:rsidR="002170DD" w:rsidRDefault="002170DD" w14:paraId="7550B116" w14:textId="4253B3B3">
          <w:pPr>
            <w:pStyle w:val="TOC3"/>
            <w:tabs>
              <w:tab w:val="left" w:pos="1540"/>
              <w:tab w:val="right" w:leader="dot" w:pos="9350"/>
            </w:tabs>
            <w:rPr>
              <w:ins w:author="Sachin Patange" w:date="2017-05-27T20:48:00Z" w:id="68"/>
              <w:noProof/>
            </w:rPr>
          </w:pPr>
          <w:ins w:author="Sachin Patange" w:date="2017-05-27T20:48:00Z" w:id="69">
            <w:r w:rsidRPr="005357DD">
              <w:rPr>
                <w:rStyle w:val="Hyperlink"/>
                <w:noProof/>
              </w:rPr>
              <w:fldChar w:fldCharType="begin"/>
            </w:r>
            <w:r w:rsidRPr="005357DD">
              <w:rPr>
                <w:rStyle w:val="Hyperlink"/>
                <w:noProof/>
              </w:rPr>
              <w:instrText xml:space="preserve"> </w:instrText>
            </w:r>
            <w:r>
              <w:rPr>
                <w:noProof/>
              </w:rPr>
              <w:instrText>HYPERLINK \l "_Toc483681425"</w:instrText>
            </w:r>
            <w:r w:rsidRPr="005357DD">
              <w:rPr>
                <w:rStyle w:val="Hyperlink"/>
                <w:noProof/>
              </w:rPr>
              <w:instrText xml:space="preserve"> </w:instrText>
            </w:r>
            <w:r w:rsidRPr="005357DD">
              <w:rPr>
                <w:rStyle w:val="Hyperlink"/>
                <w:noProof/>
              </w:rPr>
              <w:fldChar w:fldCharType="separate"/>
            </w:r>
            <w:r w:rsidRPr="005357DD">
              <w:rPr>
                <w:rStyle w:val="Hyperlink"/>
                <w:rFonts w:ascii="Trebuchet MS" w:hAnsi="Trebuchet MS" w:cs="Times New Roman"/>
                <w:b/>
                <w:bCs/>
                <w:noProof/>
              </w:rPr>
              <w:t>1.5.5.1</w:t>
            </w:r>
            <w:r>
              <w:rPr>
                <w:noProof/>
              </w:rPr>
              <w:tab/>
            </w:r>
            <w:r w:rsidRPr="005357DD">
              <w:rPr>
                <w:rStyle w:val="Hyperlink"/>
                <w:rFonts w:ascii="Trebuchet MS" w:hAnsi="Trebuchet MS"/>
                <w:b/>
                <w:bCs/>
                <w:noProof/>
              </w:rPr>
              <w:t>Calculating Credit Guarantee Cover</w:t>
            </w:r>
            <w:r>
              <w:rPr>
                <w:noProof/>
                <w:webHidden/>
              </w:rPr>
              <w:tab/>
            </w:r>
            <w:r>
              <w:rPr>
                <w:noProof/>
                <w:webHidden/>
              </w:rPr>
              <w:fldChar w:fldCharType="begin"/>
            </w:r>
            <w:r>
              <w:rPr>
                <w:noProof/>
                <w:webHidden/>
              </w:rPr>
              <w:instrText xml:space="preserve"> PAGEREF _Toc483681425 \h </w:instrText>
            </w:r>
          </w:ins>
          <w:r>
            <w:rPr>
              <w:noProof/>
              <w:webHidden/>
            </w:rPr>
          </w:r>
          <w:r>
            <w:rPr>
              <w:noProof/>
              <w:webHidden/>
            </w:rPr>
            <w:fldChar w:fldCharType="separate"/>
          </w:r>
          <w:ins w:author="Sachin Patange" w:date="2017-05-27T20:48:00Z" w:id="70">
            <w:r>
              <w:rPr>
                <w:noProof/>
                <w:webHidden/>
              </w:rPr>
              <w:t>15</w:t>
            </w:r>
            <w:r>
              <w:rPr>
                <w:noProof/>
                <w:webHidden/>
              </w:rPr>
              <w:fldChar w:fldCharType="end"/>
            </w:r>
            <w:r w:rsidRPr="005357DD">
              <w:rPr>
                <w:rStyle w:val="Hyperlink"/>
                <w:noProof/>
              </w:rPr>
              <w:fldChar w:fldCharType="end"/>
            </w:r>
          </w:ins>
        </w:p>
        <w:p w:rsidR="002170DD" w:rsidRDefault="002170DD" w14:paraId="33A696F3" w14:textId="2D78E71D">
          <w:pPr>
            <w:pStyle w:val="TOC3"/>
            <w:tabs>
              <w:tab w:val="left" w:pos="1540"/>
              <w:tab w:val="right" w:leader="dot" w:pos="9350"/>
            </w:tabs>
            <w:rPr>
              <w:ins w:author="Sachin Patange" w:date="2017-05-27T20:48:00Z" w:id="71"/>
              <w:noProof/>
            </w:rPr>
          </w:pPr>
          <w:ins w:author="Sachin Patange" w:date="2017-05-27T20:48:00Z" w:id="72">
            <w:r w:rsidRPr="005357DD">
              <w:rPr>
                <w:rStyle w:val="Hyperlink"/>
                <w:noProof/>
              </w:rPr>
              <w:fldChar w:fldCharType="begin"/>
            </w:r>
            <w:r w:rsidRPr="005357DD">
              <w:rPr>
                <w:rStyle w:val="Hyperlink"/>
                <w:noProof/>
              </w:rPr>
              <w:instrText xml:space="preserve"> </w:instrText>
            </w:r>
            <w:r>
              <w:rPr>
                <w:noProof/>
              </w:rPr>
              <w:instrText>HYPERLINK \l "_Toc483681426"</w:instrText>
            </w:r>
            <w:r w:rsidRPr="005357DD">
              <w:rPr>
                <w:rStyle w:val="Hyperlink"/>
                <w:noProof/>
              </w:rPr>
              <w:instrText xml:space="preserve"> </w:instrText>
            </w:r>
            <w:r w:rsidRPr="005357DD">
              <w:rPr>
                <w:rStyle w:val="Hyperlink"/>
                <w:noProof/>
              </w:rPr>
              <w:fldChar w:fldCharType="separate"/>
            </w:r>
            <w:r w:rsidRPr="005357DD">
              <w:rPr>
                <w:rStyle w:val="Hyperlink"/>
                <w:rFonts w:ascii="Trebuchet MS" w:hAnsi="Trebuchet MS" w:cs="Times New Roman"/>
                <w:b/>
                <w:bCs/>
                <w:noProof/>
              </w:rPr>
              <w:t>1.5.5.2</w:t>
            </w:r>
            <w:r>
              <w:rPr>
                <w:noProof/>
              </w:rPr>
              <w:tab/>
            </w:r>
            <w:r w:rsidRPr="005357DD">
              <w:rPr>
                <w:rStyle w:val="Hyperlink"/>
                <w:rFonts w:ascii="Trebuchet MS" w:hAnsi="Trebuchet MS"/>
                <w:b/>
                <w:bCs/>
                <w:noProof/>
              </w:rPr>
              <w:t>Calculating Credit Guarantee Fees</w:t>
            </w:r>
            <w:r>
              <w:rPr>
                <w:noProof/>
                <w:webHidden/>
              </w:rPr>
              <w:tab/>
            </w:r>
            <w:r>
              <w:rPr>
                <w:noProof/>
                <w:webHidden/>
              </w:rPr>
              <w:fldChar w:fldCharType="begin"/>
            </w:r>
            <w:r>
              <w:rPr>
                <w:noProof/>
                <w:webHidden/>
              </w:rPr>
              <w:instrText xml:space="preserve"> PAGEREF _Toc483681426 \h </w:instrText>
            </w:r>
          </w:ins>
          <w:r>
            <w:rPr>
              <w:noProof/>
              <w:webHidden/>
            </w:rPr>
          </w:r>
          <w:r>
            <w:rPr>
              <w:noProof/>
              <w:webHidden/>
            </w:rPr>
            <w:fldChar w:fldCharType="separate"/>
          </w:r>
          <w:ins w:author="Sachin Patange" w:date="2017-05-27T20:48:00Z" w:id="73">
            <w:r>
              <w:rPr>
                <w:noProof/>
                <w:webHidden/>
              </w:rPr>
              <w:t>17</w:t>
            </w:r>
            <w:r>
              <w:rPr>
                <w:noProof/>
                <w:webHidden/>
              </w:rPr>
              <w:fldChar w:fldCharType="end"/>
            </w:r>
            <w:r w:rsidRPr="005357DD">
              <w:rPr>
                <w:rStyle w:val="Hyperlink"/>
                <w:noProof/>
              </w:rPr>
              <w:fldChar w:fldCharType="end"/>
            </w:r>
          </w:ins>
        </w:p>
        <w:p w:rsidR="002170DD" w:rsidRDefault="002170DD" w14:paraId="18F9A8CB" w14:textId="53DD6BB2">
          <w:pPr>
            <w:pStyle w:val="TOC3"/>
            <w:tabs>
              <w:tab w:val="left" w:pos="1540"/>
              <w:tab w:val="right" w:leader="dot" w:pos="9350"/>
            </w:tabs>
            <w:rPr>
              <w:ins w:author="Sachin Patange" w:date="2017-05-27T20:48:00Z" w:id="74"/>
              <w:noProof/>
            </w:rPr>
          </w:pPr>
          <w:ins w:author="Sachin Patange" w:date="2017-05-27T20:48:00Z" w:id="75">
            <w:r w:rsidRPr="005357DD">
              <w:rPr>
                <w:rStyle w:val="Hyperlink"/>
                <w:noProof/>
              </w:rPr>
              <w:fldChar w:fldCharType="begin"/>
            </w:r>
            <w:r w:rsidRPr="005357DD">
              <w:rPr>
                <w:rStyle w:val="Hyperlink"/>
                <w:noProof/>
              </w:rPr>
              <w:instrText xml:space="preserve"> </w:instrText>
            </w:r>
            <w:r>
              <w:rPr>
                <w:noProof/>
              </w:rPr>
              <w:instrText>HYPERLINK \l "_Toc483681427"</w:instrText>
            </w:r>
            <w:r w:rsidRPr="005357DD">
              <w:rPr>
                <w:rStyle w:val="Hyperlink"/>
                <w:noProof/>
              </w:rPr>
              <w:instrText xml:space="preserve"> </w:instrText>
            </w:r>
            <w:r w:rsidRPr="005357DD">
              <w:rPr>
                <w:rStyle w:val="Hyperlink"/>
                <w:noProof/>
              </w:rPr>
              <w:fldChar w:fldCharType="separate"/>
            </w:r>
            <w:r w:rsidRPr="005357DD">
              <w:rPr>
                <w:rStyle w:val="Hyperlink"/>
                <w:rFonts w:ascii="Trebuchet MS" w:hAnsi="Trebuchet MS" w:cs="Times New Roman"/>
                <w:b/>
                <w:bCs/>
                <w:noProof/>
              </w:rPr>
              <w:t>1.5.5.3</w:t>
            </w:r>
            <w:r>
              <w:rPr>
                <w:noProof/>
              </w:rPr>
              <w:tab/>
            </w:r>
            <w:r w:rsidRPr="005357DD">
              <w:rPr>
                <w:rStyle w:val="Hyperlink"/>
                <w:rFonts w:ascii="Trebuchet MS" w:hAnsi="Trebuchet MS"/>
                <w:b/>
                <w:bCs/>
                <w:noProof/>
              </w:rPr>
              <w:t>Calculating Tax on Credit Guarantee Fees</w:t>
            </w:r>
            <w:r>
              <w:rPr>
                <w:noProof/>
                <w:webHidden/>
              </w:rPr>
              <w:tab/>
            </w:r>
            <w:r>
              <w:rPr>
                <w:noProof/>
                <w:webHidden/>
              </w:rPr>
              <w:fldChar w:fldCharType="begin"/>
            </w:r>
            <w:r>
              <w:rPr>
                <w:noProof/>
                <w:webHidden/>
              </w:rPr>
              <w:instrText xml:space="preserve"> PAGEREF _Toc483681427 \h </w:instrText>
            </w:r>
          </w:ins>
          <w:r>
            <w:rPr>
              <w:noProof/>
              <w:webHidden/>
            </w:rPr>
          </w:r>
          <w:r>
            <w:rPr>
              <w:noProof/>
              <w:webHidden/>
            </w:rPr>
            <w:fldChar w:fldCharType="separate"/>
          </w:r>
          <w:ins w:author="Sachin Patange" w:date="2017-05-27T20:48:00Z" w:id="76">
            <w:r>
              <w:rPr>
                <w:noProof/>
                <w:webHidden/>
              </w:rPr>
              <w:t>19</w:t>
            </w:r>
            <w:r>
              <w:rPr>
                <w:noProof/>
                <w:webHidden/>
              </w:rPr>
              <w:fldChar w:fldCharType="end"/>
            </w:r>
            <w:r w:rsidRPr="005357DD">
              <w:rPr>
                <w:rStyle w:val="Hyperlink"/>
                <w:noProof/>
              </w:rPr>
              <w:fldChar w:fldCharType="end"/>
            </w:r>
          </w:ins>
        </w:p>
        <w:p w:rsidR="002170DD" w:rsidRDefault="002170DD" w14:paraId="3CCD3648" w14:textId="5C66E4DE">
          <w:pPr>
            <w:pStyle w:val="TOC3"/>
            <w:tabs>
              <w:tab w:val="left" w:pos="1320"/>
              <w:tab w:val="right" w:leader="dot" w:pos="9350"/>
            </w:tabs>
            <w:rPr>
              <w:ins w:author="Sachin Patange" w:date="2017-05-27T20:48:00Z" w:id="77"/>
              <w:noProof/>
            </w:rPr>
          </w:pPr>
          <w:ins w:author="Sachin Patange" w:date="2017-05-27T20:48:00Z" w:id="78">
            <w:r w:rsidRPr="005357DD">
              <w:rPr>
                <w:rStyle w:val="Hyperlink"/>
                <w:noProof/>
              </w:rPr>
              <w:fldChar w:fldCharType="begin"/>
            </w:r>
            <w:r w:rsidRPr="005357DD">
              <w:rPr>
                <w:rStyle w:val="Hyperlink"/>
                <w:noProof/>
              </w:rPr>
              <w:instrText xml:space="preserve"> </w:instrText>
            </w:r>
            <w:r>
              <w:rPr>
                <w:noProof/>
              </w:rPr>
              <w:instrText>HYPERLINK \l "_Toc483681428"</w:instrText>
            </w:r>
            <w:r w:rsidRPr="005357DD">
              <w:rPr>
                <w:rStyle w:val="Hyperlink"/>
                <w:noProof/>
              </w:rPr>
              <w:instrText xml:space="preserve"> </w:instrText>
            </w:r>
            <w:r w:rsidRPr="005357DD">
              <w:rPr>
                <w:rStyle w:val="Hyperlink"/>
                <w:noProof/>
              </w:rPr>
              <w:fldChar w:fldCharType="separate"/>
            </w:r>
            <w:r w:rsidRPr="005357DD">
              <w:rPr>
                <w:rStyle w:val="Hyperlink"/>
                <w:rFonts w:ascii="Trebuchet MS" w:hAnsi="Trebuchet MS" w:cs="Times New Roman"/>
                <w:b/>
                <w:bCs/>
                <w:noProof/>
              </w:rPr>
              <w:t>1.5.6</w:t>
            </w:r>
            <w:r>
              <w:rPr>
                <w:noProof/>
              </w:rPr>
              <w:tab/>
            </w:r>
            <w:r w:rsidRPr="005357DD">
              <w:rPr>
                <w:rStyle w:val="Hyperlink"/>
                <w:rFonts w:ascii="Trebuchet MS" w:hAnsi="Trebuchet MS"/>
                <w:b/>
                <w:bCs/>
                <w:noProof/>
              </w:rPr>
              <w:t>Demand Advice for Guarantee Charges</w:t>
            </w:r>
            <w:r>
              <w:rPr>
                <w:noProof/>
                <w:webHidden/>
              </w:rPr>
              <w:tab/>
            </w:r>
            <w:r>
              <w:rPr>
                <w:noProof/>
                <w:webHidden/>
              </w:rPr>
              <w:fldChar w:fldCharType="begin"/>
            </w:r>
            <w:r>
              <w:rPr>
                <w:noProof/>
                <w:webHidden/>
              </w:rPr>
              <w:instrText xml:space="preserve"> PAGEREF _Toc483681428 \h </w:instrText>
            </w:r>
          </w:ins>
          <w:r>
            <w:rPr>
              <w:noProof/>
              <w:webHidden/>
            </w:rPr>
          </w:r>
          <w:r>
            <w:rPr>
              <w:noProof/>
              <w:webHidden/>
            </w:rPr>
            <w:fldChar w:fldCharType="separate"/>
          </w:r>
          <w:ins w:author="Sachin Patange" w:date="2017-05-27T20:48:00Z" w:id="79">
            <w:r>
              <w:rPr>
                <w:noProof/>
                <w:webHidden/>
              </w:rPr>
              <w:t>20</w:t>
            </w:r>
            <w:r>
              <w:rPr>
                <w:noProof/>
                <w:webHidden/>
              </w:rPr>
              <w:fldChar w:fldCharType="end"/>
            </w:r>
            <w:r w:rsidRPr="005357DD">
              <w:rPr>
                <w:rStyle w:val="Hyperlink"/>
                <w:noProof/>
              </w:rPr>
              <w:fldChar w:fldCharType="end"/>
            </w:r>
          </w:ins>
        </w:p>
        <w:p w:rsidR="002170DD" w:rsidRDefault="002170DD" w14:paraId="27A84D63" w14:textId="3E994AA0">
          <w:pPr>
            <w:pStyle w:val="TOC3"/>
            <w:tabs>
              <w:tab w:val="left" w:pos="1540"/>
              <w:tab w:val="right" w:leader="dot" w:pos="9350"/>
            </w:tabs>
            <w:rPr>
              <w:ins w:author="Sachin Patange" w:date="2017-05-27T20:48:00Z" w:id="80"/>
              <w:noProof/>
            </w:rPr>
          </w:pPr>
          <w:ins w:author="Sachin Patange" w:date="2017-05-27T20:48:00Z" w:id="81">
            <w:r w:rsidRPr="005357DD">
              <w:rPr>
                <w:rStyle w:val="Hyperlink"/>
                <w:noProof/>
              </w:rPr>
              <w:fldChar w:fldCharType="begin"/>
            </w:r>
            <w:r w:rsidRPr="005357DD">
              <w:rPr>
                <w:rStyle w:val="Hyperlink"/>
                <w:noProof/>
              </w:rPr>
              <w:instrText xml:space="preserve"> </w:instrText>
            </w:r>
            <w:r>
              <w:rPr>
                <w:noProof/>
              </w:rPr>
              <w:instrText>HYPERLINK \l "_Toc483681429"</w:instrText>
            </w:r>
            <w:r w:rsidRPr="005357DD">
              <w:rPr>
                <w:rStyle w:val="Hyperlink"/>
                <w:noProof/>
              </w:rPr>
              <w:instrText xml:space="preserve"> </w:instrText>
            </w:r>
            <w:r w:rsidRPr="005357DD">
              <w:rPr>
                <w:rStyle w:val="Hyperlink"/>
                <w:noProof/>
              </w:rPr>
              <w:fldChar w:fldCharType="separate"/>
            </w:r>
            <w:r w:rsidRPr="005357DD">
              <w:rPr>
                <w:rStyle w:val="Hyperlink"/>
                <w:rFonts w:ascii="Trebuchet MS" w:hAnsi="Trebuchet MS" w:cs="Times New Roman"/>
                <w:b/>
                <w:bCs/>
                <w:noProof/>
              </w:rPr>
              <w:t>1.5.6.1</w:t>
            </w:r>
            <w:r>
              <w:rPr>
                <w:noProof/>
              </w:rPr>
              <w:tab/>
            </w:r>
            <w:r w:rsidRPr="005357DD">
              <w:rPr>
                <w:rStyle w:val="Hyperlink"/>
                <w:rFonts w:ascii="Trebuchet MS" w:hAnsi="Trebuchet MS"/>
                <w:b/>
                <w:bCs/>
                <w:noProof/>
              </w:rPr>
              <w:t>CGDAN – Demand Advice: New Guarantee Cover - Individual</w:t>
            </w:r>
            <w:r>
              <w:rPr>
                <w:noProof/>
                <w:webHidden/>
              </w:rPr>
              <w:tab/>
            </w:r>
            <w:r>
              <w:rPr>
                <w:noProof/>
                <w:webHidden/>
              </w:rPr>
              <w:fldChar w:fldCharType="begin"/>
            </w:r>
            <w:r>
              <w:rPr>
                <w:noProof/>
                <w:webHidden/>
              </w:rPr>
              <w:instrText xml:space="preserve"> PAGEREF _Toc483681429 \h </w:instrText>
            </w:r>
          </w:ins>
          <w:r>
            <w:rPr>
              <w:noProof/>
              <w:webHidden/>
            </w:rPr>
          </w:r>
          <w:r>
            <w:rPr>
              <w:noProof/>
              <w:webHidden/>
            </w:rPr>
            <w:fldChar w:fldCharType="separate"/>
          </w:r>
          <w:ins w:author="Sachin Patange" w:date="2017-05-27T20:48:00Z" w:id="82">
            <w:r>
              <w:rPr>
                <w:noProof/>
                <w:webHidden/>
              </w:rPr>
              <w:t>20</w:t>
            </w:r>
            <w:r>
              <w:rPr>
                <w:noProof/>
                <w:webHidden/>
              </w:rPr>
              <w:fldChar w:fldCharType="end"/>
            </w:r>
            <w:r w:rsidRPr="005357DD">
              <w:rPr>
                <w:rStyle w:val="Hyperlink"/>
                <w:noProof/>
              </w:rPr>
              <w:fldChar w:fldCharType="end"/>
            </w:r>
          </w:ins>
        </w:p>
        <w:p w:rsidR="002170DD" w:rsidRDefault="002170DD" w14:paraId="7EAD91A6" w14:textId="4FD75A4E">
          <w:pPr>
            <w:pStyle w:val="TOC3"/>
            <w:tabs>
              <w:tab w:val="left" w:pos="1540"/>
              <w:tab w:val="right" w:leader="dot" w:pos="9350"/>
            </w:tabs>
            <w:rPr>
              <w:ins w:author="Sachin Patange" w:date="2017-05-27T20:48:00Z" w:id="83"/>
              <w:noProof/>
            </w:rPr>
          </w:pPr>
          <w:ins w:author="Sachin Patange" w:date="2017-05-27T20:48:00Z" w:id="84">
            <w:r w:rsidRPr="005357DD">
              <w:rPr>
                <w:rStyle w:val="Hyperlink"/>
                <w:noProof/>
              </w:rPr>
              <w:fldChar w:fldCharType="begin"/>
            </w:r>
            <w:r w:rsidRPr="005357DD">
              <w:rPr>
                <w:rStyle w:val="Hyperlink"/>
                <w:noProof/>
              </w:rPr>
              <w:instrText xml:space="preserve"> </w:instrText>
            </w:r>
            <w:r>
              <w:rPr>
                <w:noProof/>
              </w:rPr>
              <w:instrText>HYPERLINK \l "_Toc483681430"</w:instrText>
            </w:r>
            <w:r w:rsidRPr="005357DD">
              <w:rPr>
                <w:rStyle w:val="Hyperlink"/>
                <w:noProof/>
              </w:rPr>
              <w:instrText xml:space="preserve"> </w:instrText>
            </w:r>
            <w:r w:rsidRPr="005357DD">
              <w:rPr>
                <w:rStyle w:val="Hyperlink"/>
                <w:noProof/>
              </w:rPr>
              <w:fldChar w:fldCharType="separate"/>
            </w:r>
            <w:r w:rsidRPr="005357DD">
              <w:rPr>
                <w:rStyle w:val="Hyperlink"/>
                <w:rFonts w:ascii="Trebuchet MS" w:hAnsi="Trebuchet MS" w:cs="Times New Roman"/>
                <w:b/>
                <w:bCs/>
                <w:noProof/>
              </w:rPr>
              <w:t>1.5.6.2</w:t>
            </w:r>
            <w:r>
              <w:rPr>
                <w:noProof/>
              </w:rPr>
              <w:tab/>
            </w:r>
            <w:r w:rsidRPr="005357DD">
              <w:rPr>
                <w:rStyle w:val="Hyperlink"/>
                <w:rFonts w:ascii="Trebuchet MS" w:hAnsi="Trebuchet MS"/>
                <w:b/>
                <w:bCs/>
                <w:noProof/>
              </w:rPr>
              <w:t>BATCHDAN – Demand Advice: New Guarantee Cover - Batch</w:t>
            </w:r>
            <w:r>
              <w:rPr>
                <w:noProof/>
                <w:webHidden/>
              </w:rPr>
              <w:tab/>
            </w:r>
            <w:r>
              <w:rPr>
                <w:noProof/>
                <w:webHidden/>
              </w:rPr>
              <w:fldChar w:fldCharType="begin"/>
            </w:r>
            <w:r>
              <w:rPr>
                <w:noProof/>
                <w:webHidden/>
              </w:rPr>
              <w:instrText xml:space="preserve"> PAGEREF _Toc483681430 \h </w:instrText>
            </w:r>
          </w:ins>
          <w:r>
            <w:rPr>
              <w:noProof/>
              <w:webHidden/>
            </w:rPr>
          </w:r>
          <w:r>
            <w:rPr>
              <w:noProof/>
              <w:webHidden/>
            </w:rPr>
            <w:fldChar w:fldCharType="separate"/>
          </w:r>
          <w:ins w:author="Sachin Patange" w:date="2017-05-27T20:48:00Z" w:id="85">
            <w:r>
              <w:rPr>
                <w:noProof/>
                <w:webHidden/>
              </w:rPr>
              <w:t>21</w:t>
            </w:r>
            <w:r>
              <w:rPr>
                <w:noProof/>
                <w:webHidden/>
              </w:rPr>
              <w:fldChar w:fldCharType="end"/>
            </w:r>
            <w:r w:rsidRPr="005357DD">
              <w:rPr>
                <w:rStyle w:val="Hyperlink"/>
                <w:noProof/>
              </w:rPr>
              <w:fldChar w:fldCharType="end"/>
            </w:r>
          </w:ins>
        </w:p>
        <w:p w:rsidR="002170DD" w:rsidRDefault="002170DD" w14:paraId="63B98078" w14:textId="616844E5">
          <w:pPr>
            <w:pStyle w:val="TOC3"/>
            <w:tabs>
              <w:tab w:val="left" w:pos="1320"/>
              <w:tab w:val="right" w:leader="dot" w:pos="9350"/>
            </w:tabs>
            <w:rPr>
              <w:ins w:author="Sachin Patange" w:date="2017-05-27T20:48:00Z" w:id="86"/>
              <w:noProof/>
            </w:rPr>
          </w:pPr>
          <w:ins w:author="Sachin Patange" w:date="2017-05-27T20:48:00Z" w:id="87">
            <w:r w:rsidRPr="005357DD">
              <w:rPr>
                <w:rStyle w:val="Hyperlink"/>
                <w:noProof/>
              </w:rPr>
              <w:fldChar w:fldCharType="begin"/>
            </w:r>
            <w:r w:rsidRPr="005357DD">
              <w:rPr>
                <w:rStyle w:val="Hyperlink"/>
                <w:noProof/>
              </w:rPr>
              <w:instrText xml:space="preserve"> </w:instrText>
            </w:r>
            <w:r>
              <w:rPr>
                <w:noProof/>
              </w:rPr>
              <w:instrText>HYPERLINK \l "_Toc483681431"</w:instrText>
            </w:r>
            <w:r w:rsidRPr="005357DD">
              <w:rPr>
                <w:rStyle w:val="Hyperlink"/>
                <w:noProof/>
              </w:rPr>
              <w:instrText xml:space="preserve"> </w:instrText>
            </w:r>
            <w:r w:rsidRPr="005357DD">
              <w:rPr>
                <w:rStyle w:val="Hyperlink"/>
                <w:noProof/>
              </w:rPr>
              <w:fldChar w:fldCharType="separate"/>
            </w:r>
            <w:r w:rsidRPr="005357DD">
              <w:rPr>
                <w:rStyle w:val="Hyperlink"/>
                <w:rFonts w:ascii="Trebuchet MS" w:hAnsi="Trebuchet MS" w:cs="Times New Roman"/>
                <w:b/>
                <w:bCs/>
                <w:noProof/>
              </w:rPr>
              <w:t>1.5.7</w:t>
            </w:r>
            <w:r>
              <w:rPr>
                <w:noProof/>
              </w:rPr>
              <w:tab/>
            </w:r>
            <w:r w:rsidRPr="005357DD">
              <w:rPr>
                <w:rStyle w:val="Hyperlink"/>
                <w:rFonts w:ascii="Trebuchet MS" w:hAnsi="Trebuchet MS"/>
                <w:b/>
                <w:bCs/>
                <w:noProof/>
              </w:rPr>
              <w:t>Payment of CG Charges</w:t>
            </w:r>
            <w:r>
              <w:rPr>
                <w:noProof/>
                <w:webHidden/>
              </w:rPr>
              <w:tab/>
            </w:r>
            <w:r>
              <w:rPr>
                <w:noProof/>
                <w:webHidden/>
              </w:rPr>
              <w:fldChar w:fldCharType="begin"/>
            </w:r>
            <w:r>
              <w:rPr>
                <w:noProof/>
                <w:webHidden/>
              </w:rPr>
              <w:instrText xml:space="preserve"> PAGEREF _Toc483681431 \h </w:instrText>
            </w:r>
          </w:ins>
          <w:r>
            <w:rPr>
              <w:noProof/>
              <w:webHidden/>
            </w:rPr>
          </w:r>
          <w:r>
            <w:rPr>
              <w:noProof/>
              <w:webHidden/>
            </w:rPr>
            <w:fldChar w:fldCharType="separate"/>
          </w:r>
          <w:ins w:author="Sachin Patange" w:date="2017-05-27T20:48:00Z" w:id="88">
            <w:r>
              <w:rPr>
                <w:noProof/>
                <w:webHidden/>
              </w:rPr>
              <w:t>22</w:t>
            </w:r>
            <w:r>
              <w:rPr>
                <w:noProof/>
                <w:webHidden/>
              </w:rPr>
              <w:fldChar w:fldCharType="end"/>
            </w:r>
            <w:r w:rsidRPr="005357DD">
              <w:rPr>
                <w:rStyle w:val="Hyperlink"/>
                <w:noProof/>
              </w:rPr>
              <w:fldChar w:fldCharType="end"/>
            </w:r>
          </w:ins>
        </w:p>
        <w:p w:rsidR="002170DD" w:rsidRDefault="002170DD" w14:paraId="5E825C79" w14:textId="128B9872">
          <w:pPr>
            <w:pStyle w:val="TOC3"/>
            <w:tabs>
              <w:tab w:val="left" w:pos="1540"/>
              <w:tab w:val="right" w:leader="dot" w:pos="9350"/>
            </w:tabs>
            <w:rPr>
              <w:ins w:author="Sachin Patange" w:date="2017-05-27T20:48:00Z" w:id="89"/>
              <w:noProof/>
            </w:rPr>
          </w:pPr>
          <w:ins w:author="Sachin Patange" w:date="2017-05-27T20:48:00Z" w:id="90">
            <w:r w:rsidRPr="005357DD">
              <w:rPr>
                <w:rStyle w:val="Hyperlink"/>
                <w:noProof/>
              </w:rPr>
              <w:fldChar w:fldCharType="begin"/>
            </w:r>
            <w:r w:rsidRPr="005357DD">
              <w:rPr>
                <w:rStyle w:val="Hyperlink"/>
                <w:noProof/>
              </w:rPr>
              <w:instrText xml:space="preserve"> </w:instrText>
            </w:r>
            <w:r>
              <w:rPr>
                <w:noProof/>
              </w:rPr>
              <w:instrText>HYPERLINK \l "_Toc483681432"</w:instrText>
            </w:r>
            <w:r w:rsidRPr="005357DD">
              <w:rPr>
                <w:rStyle w:val="Hyperlink"/>
                <w:noProof/>
              </w:rPr>
              <w:instrText xml:space="preserve"> </w:instrText>
            </w:r>
            <w:r w:rsidRPr="005357DD">
              <w:rPr>
                <w:rStyle w:val="Hyperlink"/>
                <w:noProof/>
              </w:rPr>
              <w:fldChar w:fldCharType="separate"/>
            </w:r>
            <w:r w:rsidRPr="005357DD">
              <w:rPr>
                <w:rStyle w:val="Hyperlink"/>
                <w:rFonts w:ascii="Trebuchet MS" w:hAnsi="Trebuchet MS" w:cs="Times New Roman"/>
                <w:b/>
                <w:bCs/>
                <w:noProof/>
              </w:rPr>
              <w:t>1.5.7.1</w:t>
            </w:r>
            <w:r>
              <w:rPr>
                <w:noProof/>
              </w:rPr>
              <w:tab/>
            </w:r>
            <w:r w:rsidRPr="005357DD">
              <w:rPr>
                <w:rStyle w:val="Hyperlink"/>
                <w:rFonts w:ascii="Trebuchet MS" w:hAnsi="Trebuchet MS"/>
                <w:b/>
                <w:bCs/>
                <w:noProof/>
              </w:rPr>
              <w:t>Payment of CG Charges in Stipulated Time</w:t>
            </w:r>
            <w:r>
              <w:rPr>
                <w:noProof/>
                <w:webHidden/>
              </w:rPr>
              <w:tab/>
            </w:r>
            <w:r>
              <w:rPr>
                <w:noProof/>
                <w:webHidden/>
              </w:rPr>
              <w:fldChar w:fldCharType="begin"/>
            </w:r>
            <w:r>
              <w:rPr>
                <w:noProof/>
                <w:webHidden/>
              </w:rPr>
              <w:instrText xml:space="preserve"> PAGEREF _Toc483681432 \h </w:instrText>
            </w:r>
          </w:ins>
          <w:r>
            <w:rPr>
              <w:noProof/>
              <w:webHidden/>
            </w:rPr>
          </w:r>
          <w:r>
            <w:rPr>
              <w:noProof/>
              <w:webHidden/>
            </w:rPr>
            <w:fldChar w:fldCharType="separate"/>
          </w:r>
          <w:ins w:author="Sachin Patange" w:date="2017-05-27T20:48:00Z" w:id="91">
            <w:r>
              <w:rPr>
                <w:noProof/>
                <w:webHidden/>
              </w:rPr>
              <w:t>22</w:t>
            </w:r>
            <w:r>
              <w:rPr>
                <w:noProof/>
                <w:webHidden/>
              </w:rPr>
              <w:fldChar w:fldCharType="end"/>
            </w:r>
            <w:r w:rsidRPr="005357DD">
              <w:rPr>
                <w:rStyle w:val="Hyperlink"/>
                <w:noProof/>
              </w:rPr>
              <w:fldChar w:fldCharType="end"/>
            </w:r>
          </w:ins>
        </w:p>
        <w:p w:rsidR="002170DD" w:rsidRDefault="002170DD" w14:paraId="4A2288D7" w14:textId="3724D8C9">
          <w:pPr>
            <w:pStyle w:val="TOC3"/>
            <w:tabs>
              <w:tab w:val="left" w:pos="1540"/>
              <w:tab w:val="right" w:leader="dot" w:pos="9350"/>
            </w:tabs>
            <w:rPr>
              <w:ins w:author="Sachin Patange" w:date="2017-05-27T20:48:00Z" w:id="92"/>
              <w:noProof/>
            </w:rPr>
          </w:pPr>
          <w:ins w:author="Sachin Patange" w:date="2017-05-27T20:48:00Z" w:id="93">
            <w:r w:rsidRPr="005357DD">
              <w:rPr>
                <w:rStyle w:val="Hyperlink"/>
                <w:noProof/>
              </w:rPr>
              <w:fldChar w:fldCharType="begin"/>
            </w:r>
            <w:r w:rsidRPr="005357DD">
              <w:rPr>
                <w:rStyle w:val="Hyperlink"/>
                <w:noProof/>
              </w:rPr>
              <w:instrText xml:space="preserve"> </w:instrText>
            </w:r>
            <w:r>
              <w:rPr>
                <w:noProof/>
              </w:rPr>
              <w:instrText>HYPERLINK \l "_Toc483681433"</w:instrText>
            </w:r>
            <w:r w:rsidRPr="005357DD">
              <w:rPr>
                <w:rStyle w:val="Hyperlink"/>
                <w:noProof/>
              </w:rPr>
              <w:instrText xml:space="preserve"> </w:instrText>
            </w:r>
            <w:r w:rsidRPr="005357DD">
              <w:rPr>
                <w:rStyle w:val="Hyperlink"/>
                <w:noProof/>
              </w:rPr>
              <w:fldChar w:fldCharType="separate"/>
            </w:r>
            <w:r w:rsidRPr="005357DD">
              <w:rPr>
                <w:rStyle w:val="Hyperlink"/>
                <w:rFonts w:ascii="Trebuchet MS" w:hAnsi="Trebuchet MS" w:cs="Times New Roman"/>
                <w:b/>
                <w:bCs/>
                <w:noProof/>
              </w:rPr>
              <w:t>1.5.7.2</w:t>
            </w:r>
            <w:r>
              <w:rPr>
                <w:noProof/>
              </w:rPr>
              <w:tab/>
            </w:r>
            <w:r w:rsidRPr="005357DD">
              <w:rPr>
                <w:rStyle w:val="Hyperlink"/>
                <w:rFonts w:ascii="Trebuchet MS" w:hAnsi="Trebuchet MS"/>
                <w:b/>
                <w:bCs/>
                <w:noProof/>
              </w:rPr>
              <w:t>Non Payment of CG Charges in Stipulated Time</w:t>
            </w:r>
            <w:r>
              <w:rPr>
                <w:noProof/>
                <w:webHidden/>
              </w:rPr>
              <w:tab/>
            </w:r>
            <w:r>
              <w:rPr>
                <w:noProof/>
                <w:webHidden/>
              </w:rPr>
              <w:fldChar w:fldCharType="begin"/>
            </w:r>
            <w:r>
              <w:rPr>
                <w:noProof/>
                <w:webHidden/>
              </w:rPr>
              <w:instrText xml:space="preserve"> PAGEREF _Toc483681433 \h </w:instrText>
            </w:r>
          </w:ins>
          <w:r>
            <w:rPr>
              <w:noProof/>
              <w:webHidden/>
            </w:rPr>
          </w:r>
          <w:r>
            <w:rPr>
              <w:noProof/>
              <w:webHidden/>
            </w:rPr>
            <w:fldChar w:fldCharType="separate"/>
          </w:r>
          <w:ins w:author="Sachin Patange" w:date="2017-05-27T20:48:00Z" w:id="94">
            <w:r>
              <w:rPr>
                <w:noProof/>
                <w:webHidden/>
              </w:rPr>
              <w:t>23</w:t>
            </w:r>
            <w:r>
              <w:rPr>
                <w:noProof/>
                <w:webHidden/>
              </w:rPr>
              <w:fldChar w:fldCharType="end"/>
            </w:r>
            <w:r w:rsidRPr="005357DD">
              <w:rPr>
                <w:rStyle w:val="Hyperlink"/>
                <w:noProof/>
              </w:rPr>
              <w:fldChar w:fldCharType="end"/>
            </w:r>
          </w:ins>
        </w:p>
        <w:p w:rsidR="002170DD" w:rsidRDefault="002170DD" w14:paraId="29E875C0" w14:textId="39B5507A">
          <w:pPr>
            <w:pStyle w:val="TOC2"/>
            <w:tabs>
              <w:tab w:val="left" w:pos="880"/>
              <w:tab w:val="right" w:leader="dot" w:pos="9350"/>
            </w:tabs>
            <w:rPr>
              <w:ins w:author="Sachin Patange" w:date="2017-05-27T20:48:00Z" w:id="95"/>
              <w:noProof/>
            </w:rPr>
          </w:pPr>
          <w:ins w:author="Sachin Patange" w:date="2017-05-27T20:48:00Z" w:id="96">
            <w:r w:rsidRPr="005357DD">
              <w:rPr>
                <w:rStyle w:val="Hyperlink"/>
                <w:noProof/>
              </w:rPr>
              <w:fldChar w:fldCharType="begin"/>
            </w:r>
            <w:r w:rsidRPr="005357DD">
              <w:rPr>
                <w:rStyle w:val="Hyperlink"/>
                <w:noProof/>
              </w:rPr>
              <w:instrText xml:space="preserve"> </w:instrText>
            </w:r>
            <w:r>
              <w:rPr>
                <w:noProof/>
              </w:rPr>
              <w:instrText>HYPERLINK \l "_Toc483681434"</w:instrText>
            </w:r>
            <w:r w:rsidRPr="005357DD">
              <w:rPr>
                <w:rStyle w:val="Hyperlink"/>
                <w:noProof/>
              </w:rPr>
              <w:instrText xml:space="preserve"> </w:instrText>
            </w:r>
            <w:r w:rsidRPr="005357DD">
              <w:rPr>
                <w:rStyle w:val="Hyperlink"/>
                <w:noProof/>
              </w:rPr>
              <w:fldChar w:fldCharType="separate"/>
            </w:r>
            <w:r w:rsidRPr="005357DD">
              <w:rPr>
                <w:rStyle w:val="Hyperlink"/>
                <w:rFonts w:ascii="Trebuchet MS" w:hAnsi="Trebuchet MS" w:eastAsia="Times New Roman" w:cs="Times New Roman"/>
                <w:b/>
                <w:bCs/>
                <w:iCs/>
                <w:noProof/>
              </w:rPr>
              <w:t>1.6</w:t>
            </w:r>
            <w:r>
              <w:rPr>
                <w:noProof/>
              </w:rPr>
              <w:tab/>
            </w:r>
            <w:r w:rsidRPr="005357DD">
              <w:rPr>
                <w:rStyle w:val="Hyperlink"/>
                <w:rFonts w:ascii="Trebuchet MS" w:hAnsi="Trebuchet MS" w:eastAsia="Times New Roman" w:cs="Arial"/>
                <w:b/>
                <w:bCs/>
                <w:iCs/>
                <w:noProof/>
              </w:rPr>
              <w:t>Continuing Credit Guarantee</w:t>
            </w:r>
            <w:r>
              <w:rPr>
                <w:noProof/>
                <w:webHidden/>
              </w:rPr>
              <w:tab/>
            </w:r>
            <w:r>
              <w:rPr>
                <w:noProof/>
                <w:webHidden/>
              </w:rPr>
              <w:fldChar w:fldCharType="begin"/>
            </w:r>
            <w:r>
              <w:rPr>
                <w:noProof/>
                <w:webHidden/>
              </w:rPr>
              <w:instrText xml:space="preserve"> PAGEREF _Toc483681434 \h </w:instrText>
            </w:r>
          </w:ins>
          <w:r>
            <w:rPr>
              <w:noProof/>
              <w:webHidden/>
            </w:rPr>
          </w:r>
          <w:r>
            <w:rPr>
              <w:noProof/>
              <w:webHidden/>
            </w:rPr>
            <w:fldChar w:fldCharType="separate"/>
          </w:r>
          <w:ins w:author="Sachin Patange" w:date="2017-05-27T20:48:00Z" w:id="97">
            <w:r>
              <w:rPr>
                <w:noProof/>
                <w:webHidden/>
              </w:rPr>
              <w:t>24</w:t>
            </w:r>
            <w:r>
              <w:rPr>
                <w:noProof/>
                <w:webHidden/>
              </w:rPr>
              <w:fldChar w:fldCharType="end"/>
            </w:r>
            <w:r w:rsidRPr="005357DD">
              <w:rPr>
                <w:rStyle w:val="Hyperlink"/>
                <w:noProof/>
              </w:rPr>
              <w:fldChar w:fldCharType="end"/>
            </w:r>
          </w:ins>
        </w:p>
        <w:p w:rsidR="002170DD" w:rsidRDefault="002170DD" w14:paraId="55FA11D4" w14:textId="071EF68B">
          <w:pPr>
            <w:pStyle w:val="TOC3"/>
            <w:tabs>
              <w:tab w:val="left" w:pos="1320"/>
              <w:tab w:val="right" w:leader="dot" w:pos="9350"/>
            </w:tabs>
            <w:rPr>
              <w:ins w:author="Sachin Patange" w:date="2017-05-27T20:48:00Z" w:id="98"/>
              <w:noProof/>
            </w:rPr>
          </w:pPr>
          <w:ins w:author="Sachin Patange" w:date="2017-05-27T20:48:00Z" w:id="99">
            <w:r w:rsidRPr="005357DD">
              <w:rPr>
                <w:rStyle w:val="Hyperlink"/>
                <w:noProof/>
              </w:rPr>
              <w:fldChar w:fldCharType="begin"/>
            </w:r>
            <w:r w:rsidRPr="005357DD">
              <w:rPr>
                <w:rStyle w:val="Hyperlink"/>
                <w:noProof/>
              </w:rPr>
              <w:instrText xml:space="preserve"> </w:instrText>
            </w:r>
            <w:r>
              <w:rPr>
                <w:noProof/>
              </w:rPr>
              <w:instrText>HYPERLINK \l "_Toc483681435"</w:instrText>
            </w:r>
            <w:r w:rsidRPr="005357DD">
              <w:rPr>
                <w:rStyle w:val="Hyperlink"/>
                <w:noProof/>
              </w:rPr>
              <w:instrText xml:space="preserve"> </w:instrText>
            </w:r>
            <w:r w:rsidRPr="005357DD">
              <w:rPr>
                <w:rStyle w:val="Hyperlink"/>
                <w:noProof/>
              </w:rPr>
              <w:fldChar w:fldCharType="separate"/>
            </w:r>
            <w:r w:rsidRPr="005357DD">
              <w:rPr>
                <w:rStyle w:val="Hyperlink"/>
                <w:rFonts w:ascii="Trebuchet MS" w:hAnsi="Trebuchet MS" w:cs="Times New Roman"/>
                <w:b/>
                <w:bCs/>
                <w:noProof/>
              </w:rPr>
              <w:t>1.6.1</w:t>
            </w:r>
            <w:r>
              <w:rPr>
                <w:noProof/>
              </w:rPr>
              <w:tab/>
            </w:r>
            <w:r w:rsidRPr="005357DD">
              <w:rPr>
                <w:rStyle w:val="Hyperlink"/>
                <w:rFonts w:ascii="Trebuchet MS" w:hAnsi="Trebuchet MS"/>
                <w:b/>
                <w:bCs/>
                <w:noProof/>
              </w:rPr>
              <w:t>Input File Content to Staging Area</w:t>
            </w:r>
            <w:r>
              <w:rPr>
                <w:noProof/>
                <w:webHidden/>
              </w:rPr>
              <w:tab/>
            </w:r>
            <w:r>
              <w:rPr>
                <w:noProof/>
                <w:webHidden/>
              </w:rPr>
              <w:fldChar w:fldCharType="begin"/>
            </w:r>
            <w:r>
              <w:rPr>
                <w:noProof/>
                <w:webHidden/>
              </w:rPr>
              <w:instrText xml:space="preserve"> PAGEREF _Toc483681435 \h </w:instrText>
            </w:r>
          </w:ins>
          <w:r>
            <w:rPr>
              <w:noProof/>
              <w:webHidden/>
            </w:rPr>
          </w:r>
          <w:r>
            <w:rPr>
              <w:noProof/>
              <w:webHidden/>
            </w:rPr>
            <w:fldChar w:fldCharType="separate"/>
          </w:r>
          <w:ins w:author="Sachin Patange" w:date="2017-05-27T20:48:00Z" w:id="100">
            <w:r>
              <w:rPr>
                <w:noProof/>
                <w:webHidden/>
              </w:rPr>
              <w:t>26</w:t>
            </w:r>
            <w:r>
              <w:rPr>
                <w:noProof/>
                <w:webHidden/>
              </w:rPr>
              <w:fldChar w:fldCharType="end"/>
            </w:r>
            <w:r w:rsidRPr="005357DD">
              <w:rPr>
                <w:rStyle w:val="Hyperlink"/>
                <w:noProof/>
              </w:rPr>
              <w:fldChar w:fldCharType="end"/>
            </w:r>
          </w:ins>
        </w:p>
        <w:p w:rsidR="002170DD" w:rsidRDefault="002170DD" w14:paraId="758ACC00" w14:textId="439256B0">
          <w:pPr>
            <w:pStyle w:val="TOC3"/>
            <w:tabs>
              <w:tab w:val="left" w:pos="1320"/>
              <w:tab w:val="right" w:leader="dot" w:pos="9350"/>
            </w:tabs>
            <w:rPr>
              <w:ins w:author="Sachin Patange" w:date="2017-05-27T20:48:00Z" w:id="101"/>
              <w:noProof/>
            </w:rPr>
          </w:pPr>
          <w:ins w:author="Sachin Patange" w:date="2017-05-27T20:48:00Z" w:id="102">
            <w:r w:rsidRPr="005357DD">
              <w:rPr>
                <w:rStyle w:val="Hyperlink"/>
                <w:noProof/>
              </w:rPr>
              <w:fldChar w:fldCharType="begin"/>
            </w:r>
            <w:r w:rsidRPr="005357DD">
              <w:rPr>
                <w:rStyle w:val="Hyperlink"/>
                <w:noProof/>
              </w:rPr>
              <w:instrText xml:space="preserve"> </w:instrText>
            </w:r>
            <w:r>
              <w:rPr>
                <w:noProof/>
              </w:rPr>
              <w:instrText>HYPERLINK \l "_Toc483681436"</w:instrText>
            </w:r>
            <w:r w:rsidRPr="005357DD">
              <w:rPr>
                <w:rStyle w:val="Hyperlink"/>
                <w:noProof/>
              </w:rPr>
              <w:instrText xml:space="preserve"> </w:instrText>
            </w:r>
            <w:r w:rsidRPr="005357DD">
              <w:rPr>
                <w:rStyle w:val="Hyperlink"/>
                <w:noProof/>
              </w:rPr>
              <w:fldChar w:fldCharType="separate"/>
            </w:r>
            <w:r w:rsidRPr="005357DD">
              <w:rPr>
                <w:rStyle w:val="Hyperlink"/>
                <w:rFonts w:ascii="Trebuchet MS" w:hAnsi="Trebuchet MS" w:cs="Times New Roman"/>
                <w:b/>
                <w:bCs/>
                <w:noProof/>
              </w:rPr>
              <w:t>1.6.2</w:t>
            </w:r>
            <w:r>
              <w:rPr>
                <w:noProof/>
              </w:rPr>
              <w:tab/>
            </w:r>
            <w:r w:rsidRPr="005357DD">
              <w:rPr>
                <w:rStyle w:val="Hyperlink"/>
                <w:rFonts w:ascii="Trebuchet MS" w:hAnsi="Trebuchet MS"/>
                <w:b/>
                <w:bCs/>
                <w:noProof/>
              </w:rPr>
              <w:t>Eligibility Criteria Checks</w:t>
            </w:r>
            <w:r>
              <w:rPr>
                <w:noProof/>
                <w:webHidden/>
              </w:rPr>
              <w:tab/>
            </w:r>
            <w:r>
              <w:rPr>
                <w:noProof/>
                <w:webHidden/>
              </w:rPr>
              <w:fldChar w:fldCharType="begin"/>
            </w:r>
            <w:r>
              <w:rPr>
                <w:noProof/>
                <w:webHidden/>
              </w:rPr>
              <w:instrText xml:space="preserve"> PAGEREF _Toc483681436 \h </w:instrText>
            </w:r>
          </w:ins>
          <w:r>
            <w:rPr>
              <w:noProof/>
              <w:webHidden/>
            </w:rPr>
          </w:r>
          <w:r>
            <w:rPr>
              <w:noProof/>
              <w:webHidden/>
            </w:rPr>
            <w:fldChar w:fldCharType="separate"/>
          </w:r>
          <w:ins w:author="Sachin Patange" w:date="2017-05-27T20:48:00Z" w:id="103">
            <w:r>
              <w:rPr>
                <w:noProof/>
                <w:webHidden/>
              </w:rPr>
              <w:t>26</w:t>
            </w:r>
            <w:r>
              <w:rPr>
                <w:noProof/>
                <w:webHidden/>
              </w:rPr>
              <w:fldChar w:fldCharType="end"/>
            </w:r>
            <w:r w:rsidRPr="005357DD">
              <w:rPr>
                <w:rStyle w:val="Hyperlink"/>
                <w:noProof/>
              </w:rPr>
              <w:fldChar w:fldCharType="end"/>
            </w:r>
          </w:ins>
        </w:p>
        <w:p w:rsidR="002170DD" w:rsidRDefault="002170DD" w14:paraId="68C121F8" w14:textId="7DF108C1">
          <w:pPr>
            <w:pStyle w:val="TOC3"/>
            <w:tabs>
              <w:tab w:val="left" w:pos="1320"/>
              <w:tab w:val="right" w:leader="dot" w:pos="9350"/>
            </w:tabs>
            <w:rPr>
              <w:ins w:author="Sachin Patange" w:date="2017-05-27T20:48:00Z" w:id="104"/>
              <w:noProof/>
            </w:rPr>
          </w:pPr>
          <w:ins w:author="Sachin Patange" w:date="2017-05-27T20:48:00Z" w:id="105">
            <w:r w:rsidRPr="005357DD">
              <w:rPr>
                <w:rStyle w:val="Hyperlink"/>
                <w:noProof/>
              </w:rPr>
              <w:fldChar w:fldCharType="begin"/>
            </w:r>
            <w:r w:rsidRPr="005357DD">
              <w:rPr>
                <w:rStyle w:val="Hyperlink"/>
                <w:noProof/>
              </w:rPr>
              <w:instrText xml:space="preserve"> </w:instrText>
            </w:r>
            <w:r>
              <w:rPr>
                <w:noProof/>
              </w:rPr>
              <w:instrText>HYPERLINK \l "_Toc483681437"</w:instrText>
            </w:r>
            <w:r w:rsidRPr="005357DD">
              <w:rPr>
                <w:rStyle w:val="Hyperlink"/>
                <w:noProof/>
              </w:rPr>
              <w:instrText xml:space="preserve"> </w:instrText>
            </w:r>
            <w:r w:rsidRPr="005357DD">
              <w:rPr>
                <w:rStyle w:val="Hyperlink"/>
                <w:noProof/>
              </w:rPr>
              <w:fldChar w:fldCharType="separate"/>
            </w:r>
            <w:r w:rsidRPr="005357DD">
              <w:rPr>
                <w:rStyle w:val="Hyperlink"/>
                <w:rFonts w:ascii="Trebuchet MS" w:hAnsi="Trebuchet MS" w:cs="Times New Roman"/>
                <w:b/>
                <w:bCs/>
                <w:noProof/>
              </w:rPr>
              <w:t>1.6.3</w:t>
            </w:r>
            <w:r>
              <w:rPr>
                <w:noProof/>
              </w:rPr>
              <w:tab/>
            </w:r>
            <w:r w:rsidRPr="005357DD">
              <w:rPr>
                <w:rStyle w:val="Hyperlink"/>
                <w:rFonts w:ascii="Trebuchet MS" w:hAnsi="Trebuchet MS"/>
                <w:b/>
                <w:bCs/>
                <w:noProof/>
              </w:rPr>
              <w:t>Determine Credit Guarantee Cover &amp; Charges</w:t>
            </w:r>
            <w:r>
              <w:rPr>
                <w:noProof/>
                <w:webHidden/>
              </w:rPr>
              <w:tab/>
            </w:r>
            <w:r>
              <w:rPr>
                <w:noProof/>
                <w:webHidden/>
              </w:rPr>
              <w:fldChar w:fldCharType="begin"/>
            </w:r>
            <w:r>
              <w:rPr>
                <w:noProof/>
                <w:webHidden/>
              </w:rPr>
              <w:instrText xml:space="preserve"> PAGEREF _Toc483681437 \h </w:instrText>
            </w:r>
          </w:ins>
          <w:r>
            <w:rPr>
              <w:noProof/>
              <w:webHidden/>
            </w:rPr>
          </w:r>
          <w:r>
            <w:rPr>
              <w:noProof/>
              <w:webHidden/>
            </w:rPr>
            <w:fldChar w:fldCharType="separate"/>
          </w:r>
          <w:ins w:author="Sachin Patange" w:date="2017-05-27T20:48:00Z" w:id="106">
            <w:r>
              <w:rPr>
                <w:noProof/>
                <w:webHidden/>
              </w:rPr>
              <w:t>28</w:t>
            </w:r>
            <w:r>
              <w:rPr>
                <w:noProof/>
                <w:webHidden/>
              </w:rPr>
              <w:fldChar w:fldCharType="end"/>
            </w:r>
            <w:r w:rsidRPr="005357DD">
              <w:rPr>
                <w:rStyle w:val="Hyperlink"/>
                <w:noProof/>
              </w:rPr>
              <w:fldChar w:fldCharType="end"/>
            </w:r>
          </w:ins>
        </w:p>
        <w:p w:rsidR="002170DD" w:rsidRDefault="002170DD" w14:paraId="54411E9A" w14:textId="2D607D06">
          <w:pPr>
            <w:pStyle w:val="TOC3"/>
            <w:tabs>
              <w:tab w:val="left" w:pos="1540"/>
              <w:tab w:val="right" w:leader="dot" w:pos="9350"/>
            </w:tabs>
            <w:rPr>
              <w:ins w:author="Sachin Patange" w:date="2017-05-27T20:48:00Z" w:id="107"/>
              <w:noProof/>
            </w:rPr>
          </w:pPr>
          <w:ins w:author="Sachin Patange" w:date="2017-05-27T20:48:00Z" w:id="108">
            <w:r w:rsidRPr="005357DD">
              <w:rPr>
                <w:rStyle w:val="Hyperlink"/>
                <w:noProof/>
              </w:rPr>
              <w:fldChar w:fldCharType="begin"/>
            </w:r>
            <w:r w:rsidRPr="005357DD">
              <w:rPr>
                <w:rStyle w:val="Hyperlink"/>
                <w:noProof/>
              </w:rPr>
              <w:instrText xml:space="preserve"> </w:instrText>
            </w:r>
            <w:r>
              <w:rPr>
                <w:noProof/>
              </w:rPr>
              <w:instrText>HYPERLINK \l "_Toc483681438"</w:instrText>
            </w:r>
            <w:r w:rsidRPr="005357DD">
              <w:rPr>
                <w:rStyle w:val="Hyperlink"/>
                <w:noProof/>
              </w:rPr>
              <w:instrText xml:space="preserve"> </w:instrText>
            </w:r>
            <w:r w:rsidRPr="005357DD">
              <w:rPr>
                <w:rStyle w:val="Hyperlink"/>
                <w:noProof/>
              </w:rPr>
              <w:fldChar w:fldCharType="separate"/>
            </w:r>
            <w:r w:rsidRPr="005357DD">
              <w:rPr>
                <w:rStyle w:val="Hyperlink"/>
                <w:rFonts w:ascii="Trebuchet MS" w:hAnsi="Trebuchet MS" w:cs="Times New Roman"/>
                <w:b/>
                <w:bCs/>
                <w:noProof/>
              </w:rPr>
              <w:t>1.6.3.1</w:t>
            </w:r>
            <w:r>
              <w:rPr>
                <w:noProof/>
              </w:rPr>
              <w:tab/>
            </w:r>
            <w:r w:rsidRPr="005357DD">
              <w:rPr>
                <w:rStyle w:val="Hyperlink"/>
                <w:rFonts w:ascii="Trebuchet MS" w:hAnsi="Trebuchet MS"/>
                <w:b/>
                <w:bCs/>
                <w:noProof/>
              </w:rPr>
              <w:t>Calculating Credit Guarantee Cover</w:t>
            </w:r>
            <w:r>
              <w:rPr>
                <w:noProof/>
                <w:webHidden/>
              </w:rPr>
              <w:tab/>
            </w:r>
            <w:r>
              <w:rPr>
                <w:noProof/>
                <w:webHidden/>
              </w:rPr>
              <w:fldChar w:fldCharType="begin"/>
            </w:r>
            <w:r>
              <w:rPr>
                <w:noProof/>
                <w:webHidden/>
              </w:rPr>
              <w:instrText xml:space="preserve"> PAGEREF _Toc483681438 \h </w:instrText>
            </w:r>
          </w:ins>
          <w:r>
            <w:rPr>
              <w:noProof/>
              <w:webHidden/>
            </w:rPr>
          </w:r>
          <w:r>
            <w:rPr>
              <w:noProof/>
              <w:webHidden/>
            </w:rPr>
            <w:fldChar w:fldCharType="separate"/>
          </w:r>
          <w:ins w:author="Sachin Patange" w:date="2017-05-27T20:48:00Z" w:id="109">
            <w:r>
              <w:rPr>
                <w:noProof/>
                <w:webHidden/>
              </w:rPr>
              <w:t>28</w:t>
            </w:r>
            <w:r>
              <w:rPr>
                <w:noProof/>
                <w:webHidden/>
              </w:rPr>
              <w:fldChar w:fldCharType="end"/>
            </w:r>
            <w:r w:rsidRPr="005357DD">
              <w:rPr>
                <w:rStyle w:val="Hyperlink"/>
                <w:noProof/>
              </w:rPr>
              <w:fldChar w:fldCharType="end"/>
            </w:r>
          </w:ins>
        </w:p>
        <w:p w:rsidR="002170DD" w:rsidRDefault="002170DD" w14:paraId="613FEF48" w14:textId="4FC3780C">
          <w:pPr>
            <w:pStyle w:val="TOC3"/>
            <w:tabs>
              <w:tab w:val="left" w:pos="1540"/>
              <w:tab w:val="right" w:leader="dot" w:pos="9350"/>
            </w:tabs>
            <w:rPr>
              <w:ins w:author="Sachin Patange" w:date="2017-05-27T20:48:00Z" w:id="110"/>
              <w:noProof/>
            </w:rPr>
          </w:pPr>
          <w:ins w:author="Sachin Patange" w:date="2017-05-27T20:48:00Z" w:id="111">
            <w:r w:rsidRPr="005357DD">
              <w:rPr>
                <w:rStyle w:val="Hyperlink"/>
                <w:noProof/>
              </w:rPr>
              <w:fldChar w:fldCharType="begin"/>
            </w:r>
            <w:r w:rsidRPr="005357DD">
              <w:rPr>
                <w:rStyle w:val="Hyperlink"/>
                <w:noProof/>
              </w:rPr>
              <w:instrText xml:space="preserve"> </w:instrText>
            </w:r>
            <w:r>
              <w:rPr>
                <w:noProof/>
              </w:rPr>
              <w:instrText>HYPERLINK \l "_Toc483681439"</w:instrText>
            </w:r>
            <w:r w:rsidRPr="005357DD">
              <w:rPr>
                <w:rStyle w:val="Hyperlink"/>
                <w:noProof/>
              </w:rPr>
              <w:instrText xml:space="preserve"> </w:instrText>
            </w:r>
            <w:r w:rsidRPr="005357DD">
              <w:rPr>
                <w:rStyle w:val="Hyperlink"/>
                <w:noProof/>
              </w:rPr>
              <w:fldChar w:fldCharType="separate"/>
            </w:r>
            <w:r w:rsidRPr="005357DD">
              <w:rPr>
                <w:rStyle w:val="Hyperlink"/>
                <w:rFonts w:ascii="Trebuchet MS" w:hAnsi="Trebuchet MS" w:cs="Times New Roman"/>
                <w:b/>
                <w:bCs/>
                <w:noProof/>
              </w:rPr>
              <w:t>1.6.3.2</w:t>
            </w:r>
            <w:r>
              <w:rPr>
                <w:noProof/>
              </w:rPr>
              <w:tab/>
            </w:r>
            <w:r w:rsidRPr="005357DD">
              <w:rPr>
                <w:rStyle w:val="Hyperlink"/>
                <w:rFonts w:ascii="Trebuchet MS" w:hAnsi="Trebuchet MS"/>
                <w:b/>
                <w:bCs/>
                <w:noProof/>
              </w:rPr>
              <w:t>Calculating Credit Guarantee Fees</w:t>
            </w:r>
            <w:r>
              <w:rPr>
                <w:noProof/>
                <w:webHidden/>
              </w:rPr>
              <w:tab/>
            </w:r>
            <w:r>
              <w:rPr>
                <w:noProof/>
                <w:webHidden/>
              </w:rPr>
              <w:fldChar w:fldCharType="begin"/>
            </w:r>
            <w:r>
              <w:rPr>
                <w:noProof/>
                <w:webHidden/>
              </w:rPr>
              <w:instrText xml:space="preserve"> PAGEREF _Toc483681439 \h </w:instrText>
            </w:r>
          </w:ins>
          <w:r>
            <w:rPr>
              <w:noProof/>
              <w:webHidden/>
            </w:rPr>
          </w:r>
          <w:r>
            <w:rPr>
              <w:noProof/>
              <w:webHidden/>
            </w:rPr>
            <w:fldChar w:fldCharType="separate"/>
          </w:r>
          <w:ins w:author="Sachin Patange" w:date="2017-05-27T20:48:00Z" w:id="112">
            <w:r>
              <w:rPr>
                <w:noProof/>
                <w:webHidden/>
              </w:rPr>
              <w:t>30</w:t>
            </w:r>
            <w:r>
              <w:rPr>
                <w:noProof/>
                <w:webHidden/>
              </w:rPr>
              <w:fldChar w:fldCharType="end"/>
            </w:r>
            <w:r w:rsidRPr="005357DD">
              <w:rPr>
                <w:rStyle w:val="Hyperlink"/>
                <w:noProof/>
              </w:rPr>
              <w:fldChar w:fldCharType="end"/>
            </w:r>
          </w:ins>
        </w:p>
        <w:p w:rsidR="002170DD" w:rsidRDefault="002170DD" w14:paraId="6CCB883A" w14:textId="51C15553">
          <w:pPr>
            <w:pStyle w:val="TOC3"/>
            <w:tabs>
              <w:tab w:val="left" w:pos="1540"/>
              <w:tab w:val="right" w:leader="dot" w:pos="9350"/>
            </w:tabs>
            <w:rPr>
              <w:ins w:author="Sachin Patange" w:date="2017-05-27T20:48:00Z" w:id="113"/>
              <w:noProof/>
            </w:rPr>
          </w:pPr>
          <w:ins w:author="Sachin Patange" w:date="2017-05-27T20:48:00Z" w:id="114">
            <w:r w:rsidRPr="005357DD">
              <w:rPr>
                <w:rStyle w:val="Hyperlink"/>
                <w:noProof/>
              </w:rPr>
              <w:fldChar w:fldCharType="begin"/>
            </w:r>
            <w:r w:rsidRPr="005357DD">
              <w:rPr>
                <w:rStyle w:val="Hyperlink"/>
                <w:noProof/>
              </w:rPr>
              <w:instrText xml:space="preserve"> </w:instrText>
            </w:r>
            <w:r>
              <w:rPr>
                <w:noProof/>
              </w:rPr>
              <w:instrText>HYPERLINK \l "_Toc483681440"</w:instrText>
            </w:r>
            <w:r w:rsidRPr="005357DD">
              <w:rPr>
                <w:rStyle w:val="Hyperlink"/>
                <w:noProof/>
              </w:rPr>
              <w:instrText xml:space="preserve"> </w:instrText>
            </w:r>
            <w:r w:rsidRPr="005357DD">
              <w:rPr>
                <w:rStyle w:val="Hyperlink"/>
                <w:noProof/>
              </w:rPr>
              <w:fldChar w:fldCharType="separate"/>
            </w:r>
            <w:r w:rsidRPr="005357DD">
              <w:rPr>
                <w:rStyle w:val="Hyperlink"/>
                <w:rFonts w:ascii="Trebuchet MS" w:hAnsi="Trebuchet MS" w:cs="Times New Roman"/>
                <w:b/>
                <w:bCs/>
                <w:noProof/>
              </w:rPr>
              <w:t>1.6.3.3</w:t>
            </w:r>
            <w:r>
              <w:rPr>
                <w:noProof/>
              </w:rPr>
              <w:tab/>
            </w:r>
            <w:r w:rsidRPr="005357DD">
              <w:rPr>
                <w:rStyle w:val="Hyperlink"/>
                <w:rFonts w:ascii="Trebuchet MS" w:hAnsi="Trebuchet MS"/>
                <w:b/>
                <w:bCs/>
                <w:noProof/>
              </w:rPr>
              <w:t>Calculating Penal Interest for Lapsed Revival</w:t>
            </w:r>
            <w:r>
              <w:rPr>
                <w:noProof/>
                <w:webHidden/>
              </w:rPr>
              <w:tab/>
            </w:r>
            <w:r>
              <w:rPr>
                <w:noProof/>
                <w:webHidden/>
              </w:rPr>
              <w:fldChar w:fldCharType="begin"/>
            </w:r>
            <w:r>
              <w:rPr>
                <w:noProof/>
                <w:webHidden/>
              </w:rPr>
              <w:instrText xml:space="preserve"> PAGEREF _Toc483681440 \h </w:instrText>
            </w:r>
          </w:ins>
          <w:r>
            <w:rPr>
              <w:noProof/>
              <w:webHidden/>
            </w:rPr>
          </w:r>
          <w:r>
            <w:rPr>
              <w:noProof/>
              <w:webHidden/>
            </w:rPr>
            <w:fldChar w:fldCharType="separate"/>
          </w:r>
          <w:ins w:author="Sachin Patange" w:date="2017-05-27T20:48:00Z" w:id="115">
            <w:r>
              <w:rPr>
                <w:noProof/>
                <w:webHidden/>
              </w:rPr>
              <w:t>32</w:t>
            </w:r>
            <w:r>
              <w:rPr>
                <w:noProof/>
                <w:webHidden/>
              </w:rPr>
              <w:fldChar w:fldCharType="end"/>
            </w:r>
            <w:r w:rsidRPr="005357DD">
              <w:rPr>
                <w:rStyle w:val="Hyperlink"/>
                <w:noProof/>
              </w:rPr>
              <w:fldChar w:fldCharType="end"/>
            </w:r>
          </w:ins>
        </w:p>
        <w:p w:rsidR="002170DD" w:rsidRDefault="002170DD" w14:paraId="57360890" w14:textId="41DEB70B">
          <w:pPr>
            <w:pStyle w:val="TOC3"/>
            <w:tabs>
              <w:tab w:val="left" w:pos="1540"/>
              <w:tab w:val="right" w:leader="dot" w:pos="9350"/>
            </w:tabs>
            <w:rPr>
              <w:ins w:author="Sachin Patange" w:date="2017-05-27T20:48:00Z" w:id="116"/>
              <w:noProof/>
            </w:rPr>
          </w:pPr>
          <w:ins w:author="Sachin Patange" w:date="2017-05-27T20:48:00Z" w:id="117">
            <w:r w:rsidRPr="005357DD">
              <w:rPr>
                <w:rStyle w:val="Hyperlink"/>
                <w:noProof/>
              </w:rPr>
              <w:fldChar w:fldCharType="begin"/>
            </w:r>
            <w:r w:rsidRPr="005357DD">
              <w:rPr>
                <w:rStyle w:val="Hyperlink"/>
                <w:noProof/>
              </w:rPr>
              <w:instrText xml:space="preserve"> </w:instrText>
            </w:r>
            <w:r>
              <w:rPr>
                <w:noProof/>
              </w:rPr>
              <w:instrText>HYPERLINK \l "_Toc483681441"</w:instrText>
            </w:r>
            <w:r w:rsidRPr="005357DD">
              <w:rPr>
                <w:rStyle w:val="Hyperlink"/>
                <w:noProof/>
              </w:rPr>
              <w:instrText xml:space="preserve"> </w:instrText>
            </w:r>
            <w:r w:rsidRPr="005357DD">
              <w:rPr>
                <w:rStyle w:val="Hyperlink"/>
                <w:noProof/>
              </w:rPr>
              <w:fldChar w:fldCharType="separate"/>
            </w:r>
            <w:r w:rsidRPr="005357DD">
              <w:rPr>
                <w:rStyle w:val="Hyperlink"/>
                <w:rFonts w:ascii="Trebuchet MS" w:hAnsi="Trebuchet MS" w:cs="Times New Roman"/>
                <w:b/>
                <w:bCs/>
                <w:noProof/>
              </w:rPr>
              <w:t>1.6.3.4</w:t>
            </w:r>
            <w:r>
              <w:rPr>
                <w:noProof/>
              </w:rPr>
              <w:tab/>
            </w:r>
            <w:r w:rsidRPr="005357DD">
              <w:rPr>
                <w:rStyle w:val="Hyperlink"/>
                <w:rFonts w:ascii="Trebuchet MS" w:hAnsi="Trebuchet MS"/>
                <w:b/>
                <w:bCs/>
                <w:noProof/>
              </w:rPr>
              <w:t>Calculating Tax on Credit Guarantee Fees &amp; Interest for Lapsed Revival</w:t>
            </w:r>
            <w:r>
              <w:rPr>
                <w:noProof/>
                <w:webHidden/>
              </w:rPr>
              <w:tab/>
            </w:r>
            <w:r>
              <w:rPr>
                <w:noProof/>
                <w:webHidden/>
              </w:rPr>
              <w:fldChar w:fldCharType="begin"/>
            </w:r>
            <w:r>
              <w:rPr>
                <w:noProof/>
                <w:webHidden/>
              </w:rPr>
              <w:instrText xml:space="preserve"> PAGEREF _Toc483681441 \h </w:instrText>
            </w:r>
          </w:ins>
          <w:r>
            <w:rPr>
              <w:noProof/>
              <w:webHidden/>
            </w:rPr>
          </w:r>
          <w:r>
            <w:rPr>
              <w:noProof/>
              <w:webHidden/>
            </w:rPr>
            <w:fldChar w:fldCharType="separate"/>
          </w:r>
          <w:ins w:author="Sachin Patange" w:date="2017-05-27T20:48:00Z" w:id="118">
            <w:r>
              <w:rPr>
                <w:noProof/>
                <w:webHidden/>
              </w:rPr>
              <w:t>33</w:t>
            </w:r>
            <w:r>
              <w:rPr>
                <w:noProof/>
                <w:webHidden/>
              </w:rPr>
              <w:fldChar w:fldCharType="end"/>
            </w:r>
            <w:r w:rsidRPr="005357DD">
              <w:rPr>
                <w:rStyle w:val="Hyperlink"/>
                <w:noProof/>
              </w:rPr>
              <w:fldChar w:fldCharType="end"/>
            </w:r>
          </w:ins>
        </w:p>
        <w:p w:rsidR="002170DD" w:rsidRDefault="002170DD" w14:paraId="4EF360F1" w14:textId="7E29E09F">
          <w:pPr>
            <w:pStyle w:val="TOC3"/>
            <w:tabs>
              <w:tab w:val="left" w:pos="1320"/>
              <w:tab w:val="right" w:leader="dot" w:pos="9350"/>
            </w:tabs>
            <w:rPr>
              <w:ins w:author="Sachin Patange" w:date="2017-05-27T20:48:00Z" w:id="119"/>
              <w:noProof/>
            </w:rPr>
          </w:pPr>
          <w:ins w:author="Sachin Patange" w:date="2017-05-27T20:48:00Z" w:id="120">
            <w:r w:rsidRPr="005357DD">
              <w:rPr>
                <w:rStyle w:val="Hyperlink"/>
                <w:noProof/>
              </w:rPr>
              <w:fldChar w:fldCharType="begin"/>
            </w:r>
            <w:r w:rsidRPr="005357DD">
              <w:rPr>
                <w:rStyle w:val="Hyperlink"/>
                <w:noProof/>
              </w:rPr>
              <w:instrText xml:space="preserve"> </w:instrText>
            </w:r>
            <w:r>
              <w:rPr>
                <w:noProof/>
              </w:rPr>
              <w:instrText>HYPERLINK \l "_Toc483681442"</w:instrText>
            </w:r>
            <w:r w:rsidRPr="005357DD">
              <w:rPr>
                <w:rStyle w:val="Hyperlink"/>
                <w:noProof/>
              </w:rPr>
              <w:instrText xml:space="preserve"> </w:instrText>
            </w:r>
            <w:r w:rsidRPr="005357DD">
              <w:rPr>
                <w:rStyle w:val="Hyperlink"/>
                <w:noProof/>
              </w:rPr>
              <w:fldChar w:fldCharType="separate"/>
            </w:r>
            <w:r w:rsidRPr="005357DD">
              <w:rPr>
                <w:rStyle w:val="Hyperlink"/>
                <w:rFonts w:ascii="Trebuchet MS" w:hAnsi="Trebuchet MS" w:cs="Times New Roman"/>
                <w:b/>
                <w:bCs/>
                <w:noProof/>
              </w:rPr>
              <w:t>1.6.4</w:t>
            </w:r>
            <w:r>
              <w:rPr>
                <w:noProof/>
              </w:rPr>
              <w:tab/>
            </w:r>
            <w:r w:rsidRPr="005357DD">
              <w:rPr>
                <w:rStyle w:val="Hyperlink"/>
                <w:rFonts w:ascii="Trebuchet MS" w:hAnsi="Trebuchet MS"/>
                <w:b/>
                <w:bCs/>
                <w:noProof/>
              </w:rPr>
              <w:t>Demand Advice for Guarantee Charges</w:t>
            </w:r>
            <w:r>
              <w:rPr>
                <w:noProof/>
                <w:webHidden/>
              </w:rPr>
              <w:tab/>
            </w:r>
            <w:r>
              <w:rPr>
                <w:noProof/>
                <w:webHidden/>
              </w:rPr>
              <w:fldChar w:fldCharType="begin"/>
            </w:r>
            <w:r>
              <w:rPr>
                <w:noProof/>
                <w:webHidden/>
              </w:rPr>
              <w:instrText xml:space="preserve"> PAGEREF _Toc483681442 \h </w:instrText>
            </w:r>
          </w:ins>
          <w:r>
            <w:rPr>
              <w:noProof/>
              <w:webHidden/>
            </w:rPr>
          </w:r>
          <w:r>
            <w:rPr>
              <w:noProof/>
              <w:webHidden/>
            </w:rPr>
            <w:fldChar w:fldCharType="separate"/>
          </w:r>
          <w:ins w:author="Sachin Patange" w:date="2017-05-27T20:48:00Z" w:id="121">
            <w:r>
              <w:rPr>
                <w:noProof/>
                <w:webHidden/>
              </w:rPr>
              <w:t>35</w:t>
            </w:r>
            <w:r>
              <w:rPr>
                <w:noProof/>
                <w:webHidden/>
              </w:rPr>
              <w:fldChar w:fldCharType="end"/>
            </w:r>
            <w:r w:rsidRPr="005357DD">
              <w:rPr>
                <w:rStyle w:val="Hyperlink"/>
                <w:noProof/>
              </w:rPr>
              <w:fldChar w:fldCharType="end"/>
            </w:r>
          </w:ins>
        </w:p>
        <w:p w:rsidR="002170DD" w:rsidRDefault="002170DD" w14:paraId="69DAD537" w14:textId="398380BF">
          <w:pPr>
            <w:pStyle w:val="TOC3"/>
            <w:tabs>
              <w:tab w:val="left" w:pos="1540"/>
              <w:tab w:val="right" w:leader="dot" w:pos="9350"/>
            </w:tabs>
            <w:rPr>
              <w:ins w:author="Sachin Patange" w:date="2017-05-27T20:48:00Z" w:id="122"/>
              <w:noProof/>
            </w:rPr>
          </w:pPr>
          <w:ins w:author="Sachin Patange" w:date="2017-05-27T20:48:00Z" w:id="123">
            <w:r w:rsidRPr="005357DD">
              <w:rPr>
                <w:rStyle w:val="Hyperlink"/>
                <w:noProof/>
              </w:rPr>
              <w:fldChar w:fldCharType="begin"/>
            </w:r>
            <w:r w:rsidRPr="005357DD">
              <w:rPr>
                <w:rStyle w:val="Hyperlink"/>
                <w:noProof/>
              </w:rPr>
              <w:instrText xml:space="preserve"> </w:instrText>
            </w:r>
            <w:r>
              <w:rPr>
                <w:noProof/>
              </w:rPr>
              <w:instrText>HYPERLINK \l "_Toc483681443"</w:instrText>
            </w:r>
            <w:r w:rsidRPr="005357DD">
              <w:rPr>
                <w:rStyle w:val="Hyperlink"/>
                <w:noProof/>
              </w:rPr>
              <w:instrText xml:space="preserve"> </w:instrText>
            </w:r>
            <w:r w:rsidRPr="005357DD">
              <w:rPr>
                <w:rStyle w:val="Hyperlink"/>
                <w:noProof/>
              </w:rPr>
              <w:fldChar w:fldCharType="separate"/>
            </w:r>
            <w:r w:rsidRPr="005357DD">
              <w:rPr>
                <w:rStyle w:val="Hyperlink"/>
                <w:rFonts w:ascii="Trebuchet MS" w:hAnsi="Trebuchet MS" w:cs="Times New Roman"/>
                <w:b/>
                <w:bCs/>
                <w:noProof/>
              </w:rPr>
              <w:t>1.6.4.1</w:t>
            </w:r>
            <w:r>
              <w:rPr>
                <w:noProof/>
              </w:rPr>
              <w:tab/>
            </w:r>
            <w:r w:rsidRPr="005357DD">
              <w:rPr>
                <w:rStyle w:val="Hyperlink"/>
                <w:rFonts w:ascii="Trebuchet MS" w:hAnsi="Trebuchet MS"/>
                <w:b/>
                <w:bCs/>
                <w:noProof/>
              </w:rPr>
              <w:t>CGDAN – Demand Advice: Existing Guarantee Cover - Individual</w:t>
            </w:r>
            <w:r>
              <w:rPr>
                <w:noProof/>
                <w:webHidden/>
              </w:rPr>
              <w:tab/>
            </w:r>
            <w:r>
              <w:rPr>
                <w:noProof/>
                <w:webHidden/>
              </w:rPr>
              <w:fldChar w:fldCharType="begin"/>
            </w:r>
            <w:r>
              <w:rPr>
                <w:noProof/>
                <w:webHidden/>
              </w:rPr>
              <w:instrText xml:space="preserve"> PAGEREF _Toc483681443 \h </w:instrText>
            </w:r>
          </w:ins>
          <w:r>
            <w:rPr>
              <w:noProof/>
              <w:webHidden/>
            </w:rPr>
          </w:r>
          <w:r>
            <w:rPr>
              <w:noProof/>
              <w:webHidden/>
            </w:rPr>
            <w:fldChar w:fldCharType="separate"/>
          </w:r>
          <w:ins w:author="Sachin Patange" w:date="2017-05-27T20:48:00Z" w:id="124">
            <w:r>
              <w:rPr>
                <w:noProof/>
                <w:webHidden/>
              </w:rPr>
              <w:t>35</w:t>
            </w:r>
            <w:r>
              <w:rPr>
                <w:noProof/>
                <w:webHidden/>
              </w:rPr>
              <w:fldChar w:fldCharType="end"/>
            </w:r>
            <w:r w:rsidRPr="005357DD">
              <w:rPr>
                <w:rStyle w:val="Hyperlink"/>
                <w:noProof/>
              </w:rPr>
              <w:fldChar w:fldCharType="end"/>
            </w:r>
          </w:ins>
        </w:p>
        <w:p w:rsidR="002170DD" w:rsidRDefault="002170DD" w14:paraId="0B328CC1" w14:textId="7C81B2DD">
          <w:pPr>
            <w:pStyle w:val="TOC3"/>
            <w:tabs>
              <w:tab w:val="left" w:pos="1540"/>
              <w:tab w:val="right" w:leader="dot" w:pos="9350"/>
            </w:tabs>
            <w:rPr>
              <w:ins w:author="Sachin Patange" w:date="2017-05-27T20:48:00Z" w:id="125"/>
              <w:noProof/>
            </w:rPr>
          </w:pPr>
          <w:ins w:author="Sachin Patange" w:date="2017-05-27T20:48:00Z" w:id="126">
            <w:r w:rsidRPr="005357DD">
              <w:rPr>
                <w:rStyle w:val="Hyperlink"/>
                <w:noProof/>
              </w:rPr>
              <w:fldChar w:fldCharType="begin"/>
            </w:r>
            <w:r w:rsidRPr="005357DD">
              <w:rPr>
                <w:rStyle w:val="Hyperlink"/>
                <w:noProof/>
              </w:rPr>
              <w:instrText xml:space="preserve"> </w:instrText>
            </w:r>
            <w:r>
              <w:rPr>
                <w:noProof/>
              </w:rPr>
              <w:instrText>HYPERLINK \l "_Toc483681444"</w:instrText>
            </w:r>
            <w:r w:rsidRPr="005357DD">
              <w:rPr>
                <w:rStyle w:val="Hyperlink"/>
                <w:noProof/>
              </w:rPr>
              <w:instrText xml:space="preserve"> </w:instrText>
            </w:r>
            <w:r w:rsidRPr="005357DD">
              <w:rPr>
                <w:rStyle w:val="Hyperlink"/>
                <w:noProof/>
              </w:rPr>
              <w:fldChar w:fldCharType="separate"/>
            </w:r>
            <w:r w:rsidRPr="005357DD">
              <w:rPr>
                <w:rStyle w:val="Hyperlink"/>
                <w:rFonts w:ascii="Trebuchet MS" w:hAnsi="Trebuchet MS" w:cs="Times New Roman"/>
                <w:b/>
                <w:bCs/>
                <w:noProof/>
              </w:rPr>
              <w:t>1.6.4.2</w:t>
            </w:r>
            <w:r>
              <w:rPr>
                <w:noProof/>
              </w:rPr>
              <w:tab/>
            </w:r>
            <w:r w:rsidRPr="005357DD">
              <w:rPr>
                <w:rStyle w:val="Hyperlink"/>
                <w:rFonts w:ascii="Trebuchet MS" w:hAnsi="Trebuchet MS"/>
                <w:b/>
                <w:bCs/>
                <w:noProof/>
              </w:rPr>
              <w:t>BATCHDAN – Demand Advice: Existing Guarantee Cover - Batch</w:t>
            </w:r>
            <w:r>
              <w:rPr>
                <w:noProof/>
                <w:webHidden/>
              </w:rPr>
              <w:tab/>
            </w:r>
            <w:r>
              <w:rPr>
                <w:noProof/>
                <w:webHidden/>
              </w:rPr>
              <w:fldChar w:fldCharType="begin"/>
            </w:r>
            <w:r>
              <w:rPr>
                <w:noProof/>
                <w:webHidden/>
              </w:rPr>
              <w:instrText xml:space="preserve"> PAGEREF _Toc483681444 \h </w:instrText>
            </w:r>
          </w:ins>
          <w:r>
            <w:rPr>
              <w:noProof/>
              <w:webHidden/>
            </w:rPr>
          </w:r>
          <w:r>
            <w:rPr>
              <w:noProof/>
              <w:webHidden/>
            </w:rPr>
            <w:fldChar w:fldCharType="separate"/>
          </w:r>
          <w:ins w:author="Sachin Patange" w:date="2017-05-27T20:48:00Z" w:id="127">
            <w:r>
              <w:rPr>
                <w:noProof/>
                <w:webHidden/>
              </w:rPr>
              <w:t>35</w:t>
            </w:r>
            <w:r>
              <w:rPr>
                <w:noProof/>
                <w:webHidden/>
              </w:rPr>
              <w:fldChar w:fldCharType="end"/>
            </w:r>
            <w:r w:rsidRPr="005357DD">
              <w:rPr>
                <w:rStyle w:val="Hyperlink"/>
                <w:noProof/>
              </w:rPr>
              <w:fldChar w:fldCharType="end"/>
            </w:r>
          </w:ins>
        </w:p>
        <w:p w:rsidR="002170DD" w:rsidRDefault="002170DD" w14:paraId="2D4E7F90" w14:textId="7F9A75BE">
          <w:pPr>
            <w:pStyle w:val="TOC3"/>
            <w:tabs>
              <w:tab w:val="left" w:pos="1320"/>
              <w:tab w:val="right" w:leader="dot" w:pos="9350"/>
            </w:tabs>
            <w:rPr>
              <w:ins w:author="Sachin Patange" w:date="2017-05-27T20:48:00Z" w:id="128"/>
              <w:noProof/>
            </w:rPr>
          </w:pPr>
          <w:ins w:author="Sachin Patange" w:date="2017-05-27T20:48:00Z" w:id="129">
            <w:r w:rsidRPr="005357DD">
              <w:rPr>
                <w:rStyle w:val="Hyperlink"/>
                <w:noProof/>
              </w:rPr>
              <w:fldChar w:fldCharType="begin"/>
            </w:r>
            <w:r w:rsidRPr="005357DD">
              <w:rPr>
                <w:rStyle w:val="Hyperlink"/>
                <w:noProof/>
              </w:rPr>
              <w:instrText xml:space="preserve"> </w:instrText>
            </w:r>
            <w:r>
              <w:rPr>
                <w:noProof/>
              </w:rPr>
              <w:instrText>HYPERLINK \l "_Toc483681445"</w:instrText>
            </w:r>
            <w:r w:rsidRPr="005357DD">
              <w:rPr>
                <w:rStyle w:val="Hyperlink"/>
                <w:noProof/>
              </w:rPr>
              <w:instrText xml:space="preserve"> </w:instrText>
            </w:r>
            <w:r w:rsidRPr="005357DD">
              <w:rPr>
                <w:rStyle w:val="Hyperlink"/>
                <w:noProof/>
              </w:rPr>
              <w:fldChar w:fldCharType="separate"/>
            </w:r>
            <w:r w:rsidRPr="005357DD">
              <w:rPr>
                <w:rStyle w:val="Hyperlink"/>
                <w:rFonts w:ascii="Trebuchet MS" w:hAnsi="Trebuchet MS" w:cs="Times New Roman"/>
                <w:b/>
                <w:bCs/>
                <w:noProof/>
              </w:rPr>
              <w:t>1.6.5</w:t>
            </w:r>
            <w:r>
              <w:rPr>
                <w:noProof/>
              </w:rPr>
              <w:tab/>
            </w:r>
            <w:r w:rsidRPr="005357DD">
              <w:rPr>
                <w:rStyle w:val="Hyperlink"/>
                <w:rFonts w:ascii="Trebuchet MS" w:hAnsi="Trebuchet MS"/>
                <w:b/>
                <w:bCs/>
                <w:noProof/>
              </w:rPr>
              <w:t>Payment of CG Charges</w:t>
            </w:r>
            <w:r>
              <w:rPr>
                <w:noProof/>
                <w:webHidden/>
              </w:rPr>
              <w:tab/>
            </w:r>
            <w:r>
              <w:rPr>
                <w:noProof/>
                <w:webHidden/>
              </w:rPr>
              <w:fldChar w:fldCharType="begin"/>
            </w:r>
            <w:r>
              <w:rPr>
                <w:noProof/>
                <w:webHidden/>
              </w:rPr>
              <w:instrText xml:space="preserve"> PAGEREF _Toc483681445 \h </w:instrText>
            </w:r>
          </w:ins>
          <w:r>
            <w:rPr>
              <w:noProof/>
              <w:webHidden/>
            </w:rPr>
          </w:r>
          <w:r>
            <w:rPr>
              <w:noProof/>
              <w:webHidden/>
            </w:rPr>
            <w:fldChar w:fldCharType="separate"/>
          </w:r>
          <w:ins w:author="Sachin Patange" w:date="2017-05-27T20:48:00Z" w:id="130">
            <w:r>
              <w:rPr>
                <w:noProof/>
                <w:webHidden/>
              </w:rPr>
              <w:t>35</w:t>
            </w:r>
            <w:r>
              <w:rPr>
                <w:noProof/>
                <w:webHidden/>
              </w:rPr>
              <w:fldChar w:fldCharType="end"/>
            </w:r>
            <w:r w:rsidRPr="005357DD">
              <w:rPr>
                <w:rStyle w:val="Hyperlink"/>
                <w:noProof/>
              </w:rPr>
              <w:fldChar w:fldCharType="end"/>
            </w:r>
          </w:ins>
        </w:p>
        <w:p w:rsidR="002170DD" w:rsidRDefault="002170DD" w14:paraId="37807AAD" w14:textId="5BCEF50B">
          <w:pPr>
            <w:pStyle w:val="TOC3"/>
            <w:tabs>
              <w:tab w:val="left" w:pos="1540"/>
              <w:tab w:val="right" w:leader="dot" w:pos="9350"/>
            </w:tabs>
            <w:rPr>
              <w:ins w:author="Sachin Patange" w:date="2017-05-27T20:48:00Z" w:id="131"/>
              <w:noProof/>
            </w:rPr>
          </w:pPr>
          <w:ins w:author="Sachin Patange" w:date="2017-05-27T20:48:00Z" w:id="132">
            <w:r w:rsidRPr="005357DD">
              <w:rPr>
                <w:rStyle w:val="Hyperlink"/>
                <w:noProof/>
              </w:rPr>
              <w:fldChar w:fldCharType="begin"/>
            </w:r>
            <w:r w:rsidRPr="005357DD">
              <w:rPr>
                <w:rStyle w:val="Hyperlink"/>
                <w:noProof/>
              </w:rPr>
              <w:instrText xml:space="preserve"> </w:instrText>
            </w:r>
            <w:r>
              <w:rPr>
                <w:noProof/>
              </w:rPr>
              <w:instrText>HYPERLINK \l "_Toc483681446"</w:instrText>
            </w:r>
            <w:r w:rsidRPr="005357DD">
              <w:rPr>
                <w:rStyle w:val="Hyperlink"/>
                <w:noProof/>
              </w:rPr>
              <w:instrText xml:space="preserve"> </w:instrText>
            </w:r>
            <w:r w:rsidRPr="005357DD">
              <w:rPr>
                <w:rStyle w:val="Hyperlink"/>
                <w:noProof/>
              </w:rPr>
              <w:fldChar w:fldCharType="separate"/>
            </w:r>
            <w:r w:rsidRPr="005357DD">
              <w:rPr>
                <w:rStyle w:val="Hyperlink"/>
                <w:rFonts w:ascii="Trebuchet MS" w:hAnsi="Trebuchet MS" w:cs="Times New Roman"/>
                <w:b/>
                <w:bCs/>
                <w:noProof/>
              </w:rPr>
              <w:t>1.6.5.1</w:t>
            </w:r>
            <w:r>
              <w:rPr>
                <w:noProof/>
              </w:rPr>
              <w:tab/>
            </w:r>
            <w:r w:rsidRPr="005357DD">
              <w:rPr>
                <w:rStyle w:val="Hyperlink"/>
                <w:rFonts w:ascii="Trebuchet MS" w:hAnsi="Trebuchet MS"/>
                <w:b/>
                <w:bCs/>
                <w:noProof/>
              </w:rPr>
              <w:t>Payment of CG Fees/Taxes/Penalty in Stipulated Time</w:t>
            </w:r>
            <w:r>
              <w:rPr>
                <w:noProof/>
                <w:webHidden/>
              </w:rPr>
              <w:tab/>
            </w:r>
            <w:r>
              <w:rPr>
                <w:noProof/>
                <w:webHidden/>
              </w:rPr>
              <w:fldChar w:fldCharType="begin"/>
            </w:r>
            <w:r>
              <w:rPr>
                <w:noProof/>
                <w:webHidden/>
              </w:rPr>
              <w:instrText xml:space="preserve"> PAGEREF _Toc483681446 \h </w:instrText>
            </w:r>
          </w:ins>
          <w:r>
            <w:rPr>
              <w:noProof/>
              <w:webHidden/>
            </w:rPr>
          </w:r>
          <w:r>
            <w:rPr>
              <w:noProof/>
              <w:webHidden/>
            </w:rPr>
            <w:fldChar w:fldCharType="separate"/>
          </w:r>
          <w:ins w:author="Sachin Patange" w:date="2017-05-27T20:48:00Z" w:id="133">
            <w:r>
              <w:rPr>
                <w:noProof/>
                <w:webHidden/>
              </w:rPr>
              <w:t>36</w:t>
            </w:r>
            <w:r>
              <w:rPr>
                <w:noProof/>
                <w:webHidden/>
              </w:rPr>
              <w:fldChar w:fldCharType="end"/>
            </w:r>
            <w:r w:rsidRPr="005357DD">
              <w:rPr>
                <w:rStyle w:val="Hyperlink"/>
                <w:noProof/>
              </w:rPr>
              <w:fldChar w:fldCharType="end"/>
            </w:r>
          </w:ins>
        </w:p>
        <w:p w:rsidR="002170DD" w:rsidRDefault="002170DD" w14:paraId="56EEFDA3" w14:textId="5D9A5AA9">
          <w:pPr>
            <w:pStyle w:val="TOC3"/>
            <w:tabs>
              <w:tab w:val="left" w:pos="1540"/>
              <w:tab w:val="right" w:leader="dot" w:pos="9350"/>
            </w:tabs>
            <w:rPr>
              <w:ins w:author="Sachin Patange" w:date="2017-05-27T20:48:00Z" w:id="134"/>
              <w:noProof/>
            </w:rPr>
          </w:pPr>
          <w:ins w:author="Sachin Patange" w:date="2017-05-27T20:48:00Z" w:id="135">
            <w:r w:rsidRPr="005357DD">
              <w:rPr>
                <w:rStyle w:val="Hyperlink"/>
                <w:noProof/>
              </w:rPr>
              <w:fldChar w:fldCharType="begin"/>
            </w:r>
            <w:r w:rsidRPr="005357DD">
              <w:rPr>
                <w:rStyle w:val="Hyperlink"/>
                <w:noProof/>
              </w:rPr>
              <w:instrText xml:space="preserve"> </w:instrText>
            </w:r>
            <w:r>
              <w:rPr>
                <w:noProof/>
              </w:rPr>
              <w:instrText>HYPERLINK \l "_Toc483681447"</w:instrText>
            </w:r>
            <w:r w:rsidRPr="005357DD">
              <w:rPr>
                <w:rStyle w:val="Hyperlink"/>
                <w:noProof/>
              </w:rPr>
              <w:instrText xml:space="preserve"> </w:instrText>
            </w:r>
            <w:r w:rsidRPr="005357DD">
              <w:rPr>
                <w:rStyle w:val="Hyperlink"/>
                <w:noProof/>
              </w:rPr>
              <w:fldChar w:fldCharType="separate"/>
            </w:r>
            <w:r w:rsidRPr="005357DD">
              <w:rPr>
                <w:rStyle w:val="Hyperlink"/>
                <w:rFonts w:ascii="Trebuchet MS" w:hAnsi="Trebuchet MS" w:cs="Times New Roman"/>
                <w:b/>
                <w:bCs/>
                <w:noProof/>
              </w:rPr>
              <w:t>1.6.5.2</w:t>
            </w:r>
            <w:r>
              <w:rPr>
                <w:noProof/>
              </w:rPr>
              <w:tab/>
            </w:r>
            <w:r w:rsidRPr="005357DD">
              <w:rPr>
                <w:rStyle w:val="Hyperlink"/>
                <w:rFonts w:ascii="Trebuchet MS" w:hAnsi="Trebuchet MS"/>
                <w:b/>
                <w:bCs/>
                <w:noProof/>
              </w:rPr>
              <w:t>Non Payment of CG Charges in Stipulated Time</w:t>
            </w:r>
            <w:r>
              <w:rPr>
                <w:noProof/>
                <w:webHidden/>
              </w:rPr>
              <w:tab/>
            </w:r>
            <w:r>
              <w:rPr>
                <w:noProof/>
                <w:webHidden/>
              </w:rPr>
              <w:fldChar w:fldCharType="begin"/>
            </w:r>
            <w:r>
              <w:rPr>
                <w:noProof/>
                <w:webHidden/>
              </w:rPr>
              <w:instrText xml:space="preserve"> PAGEREF _Toc483681447 \h </w:instrText>
            </w:r>
          </w:ins>
          <w:r>
            <w:rPr>
              <w:noProof/>
              <w:webHidden/>
            </w:rPr>
          </w:r>
          <w:r>
            <w:rPr>
              <w:noProof/>
              <w:webHidden/>
            </w:rPr>
            <w:fldChar w:fldCharType="separate"/>
          </w:r>
          <w:ins w:author="Sachin Patange" w:date="2017-05-27T20:48:00Z" w:id="136">
            <w:r>
              <w:rPr>
                <w:noProof/>
                <w:webHidden/>
              </w:rPr>
              <w:t>37</w:t>
            </w:r>
            <w:r>
              <w:rPr>
                <w:noProof/>
                <w:webHidden/>
              </w:rPr>
              <w:fldChar w:fldCharType="end"/>
            </w:r>
            <w:r w:rsidRPr="005357DD">
              <w:rPr>
                <w:rStyle w:val="Hyperlink"/>
                <w:noProof/>
              </w:rPr>
              <w:fldChar w:fldCharType="end"/>
            </w:r>
          </w:ins>
        </w:p>
        <w:p w:rsidR="002170DD" w:rsidRDefault="002170DD" w14:paraId="2985384C" w14:textId="7EF8EBD6">
          <w:pPr>
            <w:pStyle w:val="TOC2"/>
            <w:tabs>
              <w:tab w:val="left" w:pos="880"/>
              <w:tab w:val="right" w:leader="dot" w:pos="9350"/>
            </w:tabs>
            <w:rPr>
              <w:ins w:author="Sachin Patange" w:date="2017-05-27T20:48:00Z" w:id="137"/>
              <w:noProof/>
            </w:rPr>
          </w:pPr>
          <w:ins w:author="Sachin Patange" w:date="2017-05-27T20:48:00Z" w:id="138">
            <w:r w:rsidRPr="005357DD">
              <w:rPr>
                <w:rStyle w:val="Hyperlink"/>
                <w:noProof/>
              </w:rPr>
              <w:fldChar w:fldCharType="begin"/>
            </w:r>
            <w:r w:rsidRPr="005357DD">
              <w:rPr>
                <w:rStyle w:val="Hyperlink"/>
                <w:noProof/>
              </w:rPr>
              <w:instrText xml:space="preserve"> </w:instrText>
            </w:r>
            <w:r>
              <w:rPr>
                <w:noProof/>
              </w:rPr>
              <w:instrText>HYPERLINK \l "_Toc483681448"</w:instrText>
            </w:r>
            <w:r w:rsidRPr="005357DD">
              <w:rPr>
                <w:rStyle w:val="Hyperlink"/>
                <w:noProof/>
              </w:rPr>
              <w:instrText xml:space="preserve"> </w:instrText>
            </w:r>
            <w:r w:rsidRPr="005357DD">
              <w:rPr>
                <w:rStyle w:val="Hyperlink"/>
                <w:noProof/>
              </w:rPr>
              <w:fldChar w:fldCharType="separate"/>
            </w:r>
            <w:r w:rsidRPr="005357DD">
              <w:rPr>
                <w:rStyle w:val="Hyperlink"/>
                <w:rFonts w:ascii="Trebuchet MS" w:hAnsi="Trebuchet MS" w:eastAsia="Times New Roman" w:cs="Times New Roman"/>
                <w:b/>
                <w:bCs/>
                <w:iCs/>
                <w:noProof/>
              </w:rPr>
              <w:t>1.7</w:t>
            </w:r>
            <w:r>
              <w:rPr>
                <w:noProof/>
              </w:rPr>
              <w:tab/>
            </w:r>
            <w:r w:rsidRPr="005357DD">
              <w:rPr>
                <w:rStyle w:val="Hyperlink"/>
                <w:rFonts w:ascii="Trebuchet MS" w:hAnsi="Trebuchet MS" w:eastAsia="Times New Roman" w:cs="Arial"/>
                <w:b/>
                <w:bCs/>
                <w:iCs/>
                <w:noProof/>
              </w:rPr>
              <w:t>Persisting the Loan Account Information in CG Table</w:t>
            </w:r>
            <w:r>
              <w:rPr>
                <w:noProof/>
                <w:webHidden/>
              </w:rPr>
              <w:tab/>
            </w:r>
            <w:r>
              <w:rPr>
                <w:noProof/>
                <w:webHidden/>
              </w:rPr>
              <w:fldChar w:fldCharType="begin"/>
            </w:r>
            <w:r>
              <w:rPr>
                <w:noProof/>
                <w:webHidden/>
              </w:rPr>
              <w:instrText xml:space="preserve"> PAGEREF _Toc483681448 \h </w:instrText>
            </w:r>
          </w:ins>
          <w:r>
            <w:rPr>
              <w:noProof/>
              <w:webHidden/>
            </w:rPr>
          </w:r>
          <w:r>
            <w:rPr>
              <w:noProof/>
              <w:webHidden/>
            </w:rPr>
            <w:fldChar w:fldCharType="separate"/>
          </w:r>
          <w:ins w:author="Sachin Patange" w:date="2017-05-27T20:48:00Z" w:id="139">
            <w:r>
              <w:rPr>
                <w:noProof/>
                <w:webHidden/>
              </w:rPr>
              <w:t>38</w:t>
            </w:r>
            <w:r>
              <w:rPr>
                <w:noProof/>
                <w:webHidden/>
              </w:rPr>
              <w:fldChar w:fldCharType="end"/>
            </w:r>
            <w:r w:rsidRPr="005357DD">
              <w:rPr>
                <w:rStyle w:val="Hyperlink"/>
                <w:noProof/>
              </w:rPr>
              <w:fldChar w:fldCharType="end"/>
            </w:r>
          </w:ins>
        </w:p>
        <w:p w:rsidR="002170DD" w:rsidRDefault="002170DD" w14:paraId="76CD8C87" w14:textId="526D1AEA">
          <w:pPr>
            <w:pStyle w:val="TOC3"/>
            <w:tabs>
              <w:tab w:val="left" w:pos="1320"/>
              <w:tab w:val="right" w:leader="dot" w:pos="9350"/>
            </w:tabs>
            <w:rPr>
              <w:ins w:author="Sachin Patange" w:date="2017-05-27T20:48:00Z" w:id="140"/>
              <w:noProof/>
            </w:rPr>
          </w:pPr>
          <w:ins w:author="Sachin Patange" w:date="2017-05-27T20:48:00Z" w:id="141">
            <w:r w:rsidRPr="005357DD">
              <w:rPr>
                <w:rStyle w:val="Hyperlink"/>
                <w:noProof/>
              </w:rPr>
              <w:fldChar w:fldCharType="begin"/>
            </w:r>
            <w:r w:rsidRPr="005357DD">
              <w:rPr>
                <w:rStyle w:val="Hyperlink"/>
                <w:noProof/>
              </w:rPr>
              <w:instrText xml:space="preserve"> </w:instrText>
            </w:r>
            <w:r>
              <w:rPr>
                <w:noProof/>
              </w:rPr>
              <w:instrText>HYPERLINK \l "_Toc483681449"</w:instrText>
            </w:r>
            <w:r w:rsidRPr="005357DD">
              <w:rPr>
                <w:rStyle w:val="Hyperlink"/>
                <w:noProof/>
              </w:rPr>
              <w:instrText xml:space="preserve"> </w:instrText>
            </w:r>
            <w:r w:rsidRPr="005357DD">
              <w:rPr>
                <w:rStyle w:val="Hyperlink"/>
                <w:noProof/>
              </w:rPr>
              <w:fldChar w:fldCharType="separate"/>
            </w:r>
            <w:r w:rsidRPr="005357DD">
              <w:rPr>
                <w:rStyle w:val="Hyperlink"/>
                <w:rFonts w:ascii="Trebuchet MS" w:hAnsi="Trebuchet MS" w:cs="Times New Roman"/>
                <w:b/>
                <w:bCs/>
                <w:noProof/>
              </w:rPr>
              <w:t>1.7.1</w:t>
            </w:r>
            <w:r>
              <w:rPr>
                <w:noProof/>
              </w:rPr>
              <w:tab/>
            </w:r>
            <w:r w:rsidRPr="005357DD">
              <w:rPr>
                <w:rStyle w:val="Hyperlink"/>
                <w:rFonts w:ascii="Trebuchet MS" w:hAnsi="Trebuchet MS"/>
                <w:b/>
                <w:bCs/>
                <w:noProof/>
              </w:rPr>
              <w:t>New Credit Guarantee Information</w:t>
            </w:r>
            <w:r>
              <w:rPr>
                <w:noProof/>
                <w:webHidden/>
              </w:rPr>
              <w:tab/>
            </w:r>
            <w:r>
              <w:rPr>
                <w:noProof/>
                <w:webHidden/>
              </w:rPr>
              <w:fldChar w:fldCharType="begin"/>
            </w:r>
            <w:r>
              <w:rPr>
                <w:noProof/>
                <w:webHidden/>
              </w:rPr>
              <w:instrText xml:space="preserve"> PAGEREF _Toc483681449 \h </w:instrText>
            </w:r>
          </w:ins>
          <w:r>
            <w:rPr>
              <w:noProof/>
              <w:webHidden/>
            </w:rPr>
          </w:r>
          <w:r>
            <w:rPr>
              <w:noProof/>
              <w:webHidden/>
            </w:rPr>
            <w:fldChar w:fldCharType="separate"/>
          </w:r>
          <w:ins w:author="Sachin Patange" w:date="2017-05-27T20:48:00Z" w:id="142">
            <w:r>
              <w:rPr>
                <w:noProof/>
                <w:webHidden/>
              </w:rPr>
              <w:t>38</w:t>
            </w:r>
            <w:r>
              <w:rPr>
                <w:noProof/>
                <w:webHidden/>
              </w:rPr>
              <w:fldChar w:fldCharType="end"/>
            </w:r>
            <w:r w:rsidRPr="005357DD">
              <w:rPr>
                <w:rStyle w:val="Hyperlink"/>
                <w:noProof/>
              </w:rPr>
              <w:fldChar w:fldCharType="end"/>
            </w:r>
          </w:ins>
        </w:p>
        <w:p w:rsidR="002170DD" w:rsidRDefault="002170DD" w14:paraId="46951DD7" w14:textId="740FFDEB">
          <w:pPr>
            <w:pStyle w:val="TOC3"/>
            <w:tabs>
              <w:tab w:val="left" w:pos="1320"/>
              <w:tab w:val="right" w:leader="dot" w:pos="9350"/>
            </w:tabs>
            <w:rPr>
              <w:ins w:author="Sachin Patange" w:date="2017-05-27T20:48:00Z" w:id="143"/>
              <w:noProof/>
            </w:rPr>
          </w:pPr>
          <w:ins w:author="Sachin Patange" w:date="2017-05-27T20:48:00Z" w:id="144">
            <w:r w:rsidRPr="005357DD">
              <w:rPr>
                <w:rStyle w:val="Hyperlink"/>
                <w:noProof/>
              </w:rPr>
              <w:fldChar w:fldCharType="begin"/>
            </w:r>
            <w:r w:rsidRPr="005357DD">
              <w:rPr>
                <w:rStyle w:val="Hyperlink"/>
                <w:noProof/>
              </w:rPr>
              <w:instrText xml:space="preserve"> </w:instrText>
            </w:r>
            <w:r>
              <w:rPr>
                <w:noProof/>
              </w:rPr>
              <w:instrText>HYPERLINK \l "_Toc483681450"</w:instrText>
            </w:r>
            <w:r w:rsidRPr="005357DD">
              <w:rPr>
                <w:rStyle w:val="Hyperlink"/>
                <w:noProof/>
              </w:rPr>
              <w:instrText xml:space="preserve"> </w:instrText>
            </w:r>
            <w:r w:rsidRPr="005357DD">
              <w:rPr>
                <w:rStyle w:val="Hyperlink"/>
                <w:noProof/>
              </w:rPr>
              <w:fldChar w:fldCharType="separate"/>
            </w:r>
            <w:r w:rsidRPr="005357DD">
              <w:rPr>
                <w:rStyle w:val="Hyperlink"/>
                <w:rFonts w:ascii="Trebuchet MS" w:hAnsi="Trebuchet MS" w:cs="Times New Roman"/>
                <w:b/>
                <w:bCs/>
                <w:noProof/>
              </w:rPr>
              <w:t>1.7.2</w:t>
            </w:r>
            <w:r>
              <w:rPr>
                <w:noProof/>
              </w:rPr>
              <w:tab/>
            </w:r>
            <w:r w:rsidRPr="005357DD">
              <w:rPr>
                <w:rStyle w:val="Hyperlink"/>
                <w:rFonts w:ascii="Trebuchet MS" w:hAnsi="Trebuchet MS"/>
                <w:b/>
                <w:bCs/>
                <w:noProof/>
              </w:rPr>
              <w:t>Continue Credit Guarantee Information</w:t>
            </w:r>
            <w:r>
              <w:rPr>
                <w:noProof/>
                <w:webHidden/>
              </w:rPr>
              <w:tab/>
            </w:r>
            <w:r>
              <w:rPr>
                <w:noProof/>
                <w:webHidden/>
              </w:rPr>
              <w:fldChar w:fldCharType="begin"/>
            </w:r>
            <w:r>
              <w:rPr>
                <w:noProof/>
                <w:webHidden/>
              </w:rPr>
              <w:instrText xml:space="preserve"> PAGEREF _Toc483681450 \h </w:instrText>
            </w:r>
          </w:ins>
          <w:r>
            <w:rPr>
              <w:noProof/>
              <w:webHidden/>
            </w:rPr>
          </w:r>
          <w:r>
            <w:rPr>
              <w:noProof/>
              <w:webHidden/>
            </w:rPr>
            <w:fldChar w:fldCharType="separate"/>
          </w:r>
          <w:ins w:author="Sachin Patange" w:date="2017-05-27T20:48:00Z" w:id="145">
            <w:r>
              <w:rPr>
                <w:noProof/>
                <w:webHidden/>
              </w:rPr>
              <w:t>38</w:t>
            </w:r>
            <w:r>
              <w:rPr>
                <w:noProof/>
                <w:webHidden/>
              </w:rPr>
              <w:fldChar w:fldCharType="end"/>
            </w:r>
            <w:r w:rsidRPr="005357DD">
              <w:rPr>
                <w:rStyle w:val="Hyperlink"/>
                <w:noProof/>
              </w:rPr>
              <w:fldChar w:fldCharType="end"/>
            </w:r>
          </w:ins>
        </w:p>
        <w:p w:rsidR="002170DD" w:rsidRDefault="002170DD" w14:paraId="61A69240" w14:textId="7D75A8C3">
          <w:pPr>
            <w:pStyle w:val="TOC2"/>
            <w:tabs>
              <w:tab w:val="left" w:pos="880"/>
              <w:tab w:val="right" w:leader="dot" w:pos="9350"/>
            </w:tabs>
            <w:rPr>
              <w:ins w:author="Sachin Patange" w:date="2017-05-27T20:48:00Z" w:id="146"/>
              <w:noProof/>
            </w:rPr>
          </w:pPr>
          <w:ins w:author="Sachin Patange" w:date="2017-05-27T20:48:00Z" w:id="147">
            <w:r w:rsidRPr="005357DD">
              <w:rPr>
                <w:rStyle w:val="Hyperlink"/>
                <w:noProof/>
              </w:rPr>
              <w:fldChar w:fldCharType="begin"/>
            </w:r>
            <w:r w:rsidRPr="005357DD">
              <w:rPr>
                <w:rStyle w:val="Hyperlink"/>
                <w:noProof/>
              </w:rPr>
              <w:instrText xml:space="preserve"> </w:instrText>
            </w:r>
            <w:r>
              <w:rPr>
                <w:noProof/>
              </w:rPr>
              <w:instrText>HYPERLINK \l "_Toc483681451"</w:instrText>
            </w:r>
            <w:r w:rsidRPr="005357DD">
              <w:rPr>
                <w:rStyle w:val="Hyperlink"/>
                <w:noProof/>
              </w:rPr>
              <w:instrText xml:space="preserve"> </w:instrText>
            </w:r>
            <w:r w:rsidRPr="005357DD">
              <w:rPr>
                <w:rStyle w:val="Hyperlink"/>
                <w:noProof/>
              </w:rPr>
              <w:fldChar w:fldCharType="separate"/>
            </w:r>
            <w:r w:rsidRPr="005357DD">
              <w:rPr>
                <w:rStyle w:val="Hyperlink"/>
                <w:rFonts w:ascii="Trebuchet MS" w:hAnsi="Trebuchet MS" w:eastAsia="Times New Roman" w:cs="Times New Roman"/>
                <w:b/>
                <w:bCs/>
                <w:iCs/>
                <w:noProof/>
              </w:rPr>
              <w:t>1.8</w:t>
            </w:r>
            <w:r>
              <w:rPr>
                <w:noProof/>
              </w:rPr>
              <w:tab/>
            </w:r>
            <w:r w:rsidRPr="005357DD">
              <w:rPr>
                <w:rStyle w:val="Hyperlink"/>
                <w:rFonts w:ascii="Trebuchet MS" w:hAnsi="Trebuchet MS" w:eastAsia="Times New Roman" w:cs="Arial"/>
                <w:b/>
                <w:bCs/>
                <w:iCs/>
                <w:noProof/>
              </w:rPr>
              <w:t>Points Pending For Further Clarification</w:t>
            </w:r>
            <w:r>
              <w:rPr>
                <w:noProof/>
                <w:webHidden/>
              </w:rPr>
              <w:tab/>
            </w:r>
            <w:r>
              <w:rPr>
                <w:noProof/>
                <w:webHidden/>
              </w:rPr>
              <w:fldChar w:fldCharType="begin"/>
            </w:r>
            <w:r>
              <w:rPr>
                <w:noProof/>
                <w:webHidden/>
              </w:rPr>
              <w:instrText xml:space="preserve"> PAGEREF _Toc483681451 \h </w:instrText>
            </w:r>
          </w:ins>
          <w:r>
            <w:rPr>
              <w:noProof/>
              <w:webHidden/>
            </w:rPr>
          </w:r>
          <w:r>
            <w:rPr>
              <w:noProof/>
              <w:webHidden/>
            </w:rPr>
            <w:fldChar w:fldCharType="separate"/>
          </w:r>
          <w:ins w:author="Sachin Patange" w:date="2017-05-27T20:48:00Z" w:id="148">
            <w:r>
              <w:rPr>
                <w:noProof/>
                <w:webHidden/>
              </w:rPr>
              <w:t>39</w:t>
            </w:r>
            <w:r>
              <w:rPr>
                <w:noProof/>
                <w:webHidden/>
              </w:rPr>
              <w:fldChar w:fldCharType="end"/>
            </w:r>
            <w:r w:rsidRPr="005357DD">
              <w:rPr>
                <w:rStyle w:val="Hyperlink"/>
                <w:noProof/>
              </w:rPr>
              <w:fldChar w:fldCharType="end"/>
            </w:r>
          </w:ins>
        </w:p>
        <w:p w:rsidR="00C438F4" w:rsidDel="002170DD" w:rsidRDefault="00C438F4" w14:paraId="43233808" w14:textId="6ABCD9FF">
          <w:pPr>
            <w:pStyle w:val="TOC2"/>
            <w:tabs>
              <w:tab w:val="left" w:pos="880"/>
              <w:tab w:val="right" w:leader="dot" w:pos="9350"/>
            </w:tabs>
            <w:rPr>
              <w:del w:author="Sachin Patange" w:date="2017-05-27T20:48:00Z" w:id="149"/>
              <w:noProof/>
            </w:rPr>
          </w:pPr>
          <w:del w:author="Sachin Patange" w:date="2017-05-27T20:48:00Z" w:id="150">
            <w:r w:rsidRPr="002170DD" w:rsidDel="002170DD">
              <w:rPr>
                <w:rStyle w:val="Hyperlink"/>
                <w:rFonts w:ascii="Trebuchet MS" w:hAnsi="Trebuchet MS" w:eastAsia="Times New Roman" w:cs="Times New Roman"/>
                <w:b/>
                <w:bCs/>
                <w:iCs/>
                <w:noProof/>
              </w:rPr>
              <w:delText>1.1</w:delText>
            </w:r>
            <w:r w:rsidDel="002170DD">
              <w:rPr>
                <w:noProof/>
              </w:rPr>
              <w:tab/>
            </w:r>
            <w:r w:rsidRPr="002170DD" w:rsidDel="002170DD">
              <w:rPr>
                <w:rStyle w:val="Hyperlink"/>
                <w:rFonts w:ascii="Trebuchet MS" w:hAnsi="Trebuchet MS" w:eastAsia="Times New Roman" w:cs="Arial"/>
                <w:b/>
                <w:bCs/>
                <w:iCs/>
                <w:noProof/>
              </w:rPr>
              <w:delText>Introduction</w:delText>
            </w:r>
            <w:r w:rsidDel="002170DD">
              <w:rPr>
                <w:noProof/>
                <w:webHidden/>
              </w:rPr>
              <w:tab/>
            </w:r>
            <w:r w:rsidDel="002170DD">
              <w:rPr>
                <w:noProof/>
                <w:webHidden/>
              </w:rPr>
              <w:delText>5</w:delText>
            </w:r>
          </w:del>
        </w:p>
        <w:p w:rsidR="00C438F4" w:rsidDel="002170DD" w:rsidRDefault="00C438F4" w14:paraId="39295EAD" w14:textId="3B6E3305">
          <w:pPr>
            <w:pStyle w:val="TOC3"/>
            <w:tabs>
              <w:tab w:val="left" w:pos="1320"/>
              <w:tab w:val="right" w:leader="dot" w:pos="9350"/>
            </w:tabs>
            <w:rPr>
              <w:del w:author="Sachin Patange" w:date="2017-05-27T20:48:00Z" w:id="151"/>
              <w:noProof/>
            </w:rPr>
          </w:pPr>
          <w:del w:author="Sachin Patange" w:date="2017-05-27T20:48:00Z" w:id="152">
            <w:r w:rsidRPr="002170DD" w:rsidDel="002170DD">
              <w:rPr>
                <w:rStyle w:val="Hyperlink"/>
                <w:rFonts w:ascii="Trebuchet MS" w:hAnsi="Trebuchet MS" w:cs="Times New Roman"/>
                <w:b/>
                <w:bCs/>
                <w:noProof/>
              </w:rPr>
              <w:delText>1.1.1</w:delText>
            </w:r>
            <w:r w:rsidDel="002170DD">
              <w:rPr>
                <w:noProof/>
              </w:rPr>
              <w:tab/>
            </w:r>
            <w:r w:rsidRPr="002170DD" w:rsidDel="002170DD">
              <w:rPr>
                <w:rStyle w:val="Hyperlink"/>
                <w:rFonts w:ascii="Trebuchet MS" w:hAnsi="Trebuchet MS"/>
                <w:b/>
                <w:bCs/>
                <w:noProof/>
              </w:rPr>
              <w:delText>Fund &amp; Docket Construct</w:delText>
            </w:r>
            <w:r w:rsidDel="002170DD">
              <w:rPr>
                <w:noProof/>
                <w:webHidden/>
              </w:rPr>
              <w:tab/>
            </w:r>
            <w:r w:rsidDel="002170DD">
              <w:rPr>
                <w:noProof/>
                <w:webHidden/>
              </w:rPr>
              <w:delText>5</w:delText>
            </w:r>
          </w:del>
        </w:p>
        <w:p w:rsidR="00C438F4" w:rsidDel="002170DD" w:rsidRDefault="00C438F4" w14:paraId="0321EF8A" w14:textId="7E283CC3">
          <w:pPr>
            <w:pStyle w:val="TOC2"/>
            <w:tabs>
              <w:tab w:val="left" w:pos="880"/>
              <w:tab w:val="right" w:leader="dot" w:pos="9350"/>
            </w:tabs>
            <w:rPr>
              <w:del w:author="Sachin Patange" w:date="2017-05-27T20:48:00Z" w:id="153"/>
              <w:noProof/>
            </w:rPr>
          </w:pPr>
          <w:del w:author="Sachin Patange" w:date="2017-05-27T20:48:00Z" w:id="154">
            <w:r w:rsidRPr="002170DD" w:rsidDel="002170DD">
              <w:rPr>
                <w:rStyle w:val="Hyperlink"/>
                <w:rFonts w:ascii="Trebuchet MS" w:hAnsi="Trebuchet MS" w:eastAsia="Times New Roman" w:cs="Times New Roman"/>
                <w:b/>
                <w:bCs/>
                <w:iCs/>
                <w:noProof/>
              </w:rPr>
              <w:delText>1.2</w:delText>
            </w:r>
            <w:r w:rsidDel="002170DD">
              <w:rPr>
                <w:noProof/>
              </w:rPr>
              <w:tab/>
            </w:r>
            <w:r w:rsidRPr="002170DD" w:rsidDel="002170DD">
              <w:rPr>
                <w:rStyle w:val="Hyperlink"/>
                <w:rFonts w:ascii="Trebuchet MS" w:hAnsi="Trebuchet MS" w:eastAsia="Times New Roman" w:cs="Arial"/>
                <w:b/>
                <w:bCs/>
                <w:iCs/>
                <w:noProof/>
              </w:rPr>
              <w:delText>Input File Layout</w:delText>
            </w:r>
            <w:r w:rsidDel="002170DD">
              <w:rPr>
                <w:noProof/>
                <w:webHidden/>
              </w:rPr>
              <w:tab/>
            </w:r>
            <w:r w:rsidDel="002170DD">
              <w:rPr>
                <w:noProof/>
                <w:webHidden/>
              </w:rPr>
              <w:delText>6</w:delText>
            </w:r>
          </w:del>
        </w:p>
        <w:p w:rsidR="00C438F4" w:rsidDel="002170DD" w:rsidRDefault="00C438F4" w14:paraId="47EF28B2" w14:textId="473EBDC1">
          <w:pPr>
            <w:pStyle w:val="TOC3"/>
            <w:tabs>
              <w:tab w:val="left" w:pos="1320"/>
              <w:tab w:val="right" w:leader="dot" w:pos="9350"/>
            </w:tabs>
            <w:rPr>
              <w:del w:author="Sachin Patange" w:date="2017-05-27T20:48:00Z" w:id="155"/>
              <w:noProof/>
            </w:rPr>
          </w:pPr>
          <w:del w:author="Sachin Patange" w:date="2017-05-27T20:48:00Z" w:id="156">
            <w:r w:rsidRPr="002170DD" w:rsidDel="002170DD">
              <w:rPr>
                <w:rStyle w:val="Hyperlink"/>
                <w:rFonts w:ascii="Trebuchet MS" w:hAnsi="Trebuchet MS" w:cs="Times New Roman"/>
                <w:b/>
                <w:bCs/>
                <w:noProof/>
              </w:rPr>
              <w:delText>1.2.1</w:delText>
            </w:r>
            <w:r w:rsidDel="002170DD">
              <w:rPr>
                <w:noProof/>
              </w:rPr>
              <w:tab/>
            </w:r>
            <w:r w:rsidRPr="002170DD" w:rsidDel="002170DD">
              <w:rPr>
                <w:rStyle w:val="Hyperlink"/>
                <w:rFonts w:ascii="Trebuchet MS" w:hAnsi="Trebuchet MS"/>
                <w:b/>
                <w:bCs/>
                <w:noProof/>
              </w:rPr>
              <w:delText>Layout: Input File – New CG Issuance</w:delText>
            </w:r>
            <w:r w:rsidDel="002170DD">
              <w:rPr>
                <w:noProof/>
                <w:webHidden/>
              </w:rPr>
              <w:tab/>
            </w:r>
            <w:r w:rsidDel="002170DD">
              <w:rPr>
                <w:noProof/>
                <w:webHidden/>
              </w:rPr>
              <w:delText>6</w:delText>
            </w:r>
          </w:del>
        </w:p>
        <w:p w:rsidR="00C438F4" w:rsidDel="002170DD" w:rsidRDefault="00C438F4" w14:paraId="3CF90AE9" w14:textId="6D201EF1">
          <w:pPr>
            <w:pStyle w:val="TOC3"/>
            <w:tabs>
              <w:tab w:val="left" w:pos="1320"/>
              <w:tab w:val="right" w:leader="dot" w:pos="9350"/>
            </w:tabs>
            <w:rPr>
              <w:del w:author="Sachin Patange" w:date="2017-05-27T20:48:00Z" w:id="157"/>
              <w:noProof/>
            </w:rPr>
          </w:pPr>
          <w:del w:author="Sachin Patange" w:date="2017-05-27T20:48:00Z" w:id="158">
            <w:r w:rsidRPr="002170DD" w:rsidDel="002170DD">
              <w:rPr>
                <w:rStyle w:val="Hyperlink"/>
                <w:rFonts w:ascii="Trebuchet MS" w:hAnsi="Trebuchet MS" w:cs="Times New Roman"/>
                <w:b/>
                <w:bCs/>
                <w:noProof/>
              </w:rPr>
              <w:delText>1.2.2</w:delText>
            </w:r>
            <w:r w:rsidDel="002170DD">
              <w:rPr>
                <w:noProof/>
              </w:rPr>
              <w:tab/>
            </w:r>
            <w:r w:rsidRPr="002170DD" w:rsidDel="002170DD">
              <w:rPr>
                <w:rStyle w:val="Hyperlink"/>
                <w:rFonts w:ascii="Trebuchet MS" w:hAnsi="Trebuchet MS"/>
                <w:b/>
                <w:bCs/>
                <w:noProof/>
              </w:rPr>
              <w:delText>Layout: Input File - CG Continuity</w:delText>
            </w:r>
            <w:r w:rsidDel="002170DD">
              <w:rPr>
                <w:noProof/>
                <w:webHidden/>
              </w:rPr>
              <w:tab/>
            </w:r>
            <w:r w:rsidDel="002170DD">
              <w:rPr>
                <w:noProof/>
                <w:webHidden/>
              </w:rPr>
              <w:delText>11</w:delText>
            </w:r>
          </w:del>
        </w:p>
        <w:p w:rsidR="00C438F4" w:rsidDel="002170DD" w:rsidRDefault="00C438F4" w14:paraId="392459BF" w14:textId="43DB5DE2">
          <w:pPr>
            <w:pStyle w:val="TOC2"/>
            <w:tabs>
              <w:tab w:val="left" w:pos="880"/>
              <w:tab w:val="right" w:leader="dot" w:pos="9350"/>
            </w:tabs>
            <w:rPr>
              <w:del w:author="Sachin Patange" w:date="2017-05-27T20:48:00Z" w:id="159"/>
              <w:noProof/>
            </w:rPr>
          </w:pPr>
          <w:del w:author="Sachin Patange" w:date="2017-05-27T20:48:00Z" w:id="160">
            <w:r w:rsidRPr="002170DD" w:rsidDel="002170DD">
              <w:rPr>
                <w:rStyle w:val="Hyperlink"/>
                <w:rFonts w:ascii="Trebuchet MS" w:hAnsi="Trebuchet MS" w:eastAsia="Times New Roman" w:cs="Times New Roman"/>
                <w:b/>
                <w:bCs/>
                <w:iCs/>
                <w:noProof/>
              </w:rPr>
              <w:delText>1.3</w:delText>
            </w:r>
            <w:r w:rsidDel="002170DD">
              <w:rPr>
                <w:noProof/>
              </w:rPr>
              <w:tab/>
            </w:r>
            <w:r w:rsidRPr="002170DD" w:rsidDel="002170DD">
              <w:rPr>
                <w:rStyle w:val="Hyperlink"/>
                <w:rFonts w:ascii="Trebuchet MS" w:hAnsi="Trebuchet MS" w:eastAsia="Times New Roman" w:cs="Arial"/>
                <w:b/>
                <w:bCs/>
                <w:iCs/>
                <w:noProof/>
              </w:rPr>
              <w:delText>Input File Format Processed By SURGE</w:delText>
            </w:r>
            <w:r w:rsidDel="002170DD">
              <w:rPr>
                <w:noProof/>
                <w:webHidden/>
              </w:rPr>
              <w:tab/>
            </w:r>
            <w:r w:rsidDel="002170DD">
              <w:rPr>
                <w:noProof/>
                <w:webHidden/>
              </w:rPr>
              <w:delText>12</w:delText>
            </w:r>
          </w:del>
        </w:p>
        <w:p w:rsidR="00C438F4" w:rsidDel="002170DD" w:rsidRDefault="00C438F4" w14:paraId="4293CAB4" w14:textId="57AB277B">
          <w:pPr>
            <w:pStyle w:val="TOC2"/>
            <w:tabs>
              <w:tab w:val="left" w:pos="880"/>
              <w:tab w:val="right" w:leader="dot" w:pos="9350"/>
            </w:tabs>
            <w:rPr>
              <w:del w:author="Sachin Patange" w:date="2017-05-27T20:48:00Z" w:id="161"/>
              <w:noProof/>
            </w:rPr>
          </w:pPr>
          <w:del w:author="Sachin Patange" w:date="2017-05-27T20:48:00Z" w:id="162">
            <w:r w:rsidRPr="002170DD" w:rsidDel="002170DD">
              <w:rPr>
                <w:rStyle w:val="Hyperlink"/>
                <w:rFonts w:ascii="Trebuchet MS" w:hAnsi="Trebuchet MS" w:eastAsia="Times New Roman" w:cs="Times New Roman"/>
                <w:b/>
                <w:bCs/>
                <w:iCs/>
                <w:noProof/>
              </w:rPr>
              <w:delText>1.4</w:delText>
            </w:r>
            <w:r w:rsidDel="002170DD">
              <w:rPr>
                <w:noProof/>
              </w:rPr>
              <w:tab/>
            </w:r>
            <w:r w:rsidRPr="002170DD" w:rsidDel="002170DD">
              <w:rPr>
                <w:rStyle w:val="Hyperlink"/>
                <w:rFonts w:ascii="Trebuchet MS" w:hAnsi="Trebuchet MS" w:eastAsia="Times New Roman" w:cs="Arial"/>
                <w:b/>
                <w:bCs/>
                <w:iCs/>
                <w:noProof/>
              </w:rPr>
              <w:delText>Preparation of Input File</w:delText>
            </w:r>
            <w:r w:rsidDel="002170DD">
              <w:rPr>
                <w:noProof/>
                <w:webHidden/>
              </w:rPr>
              <w:tab/>
            </w:r>
            <w:r w:rsidDel="002170DD">
              <w:rPr>
                <w:noProof/>
                <w:webHidden/>
              </w:rPr>
              <w:delText>13</w:delText>
            </w:r>
          </w:del>
        </w:p>
        <w:p w:rsidR="00C438F4" w:rsidDel="002170DD" w:rsidRDefault="00C438F4" w14:paraId="3AD43ED2" w14:textId="05E6072E">
          <w:pPr>
            <w:pStyle w:val="TOC3"/>
            <w:tabs>
              <w:tab w:val="left" w:pos="1320"/>
              <w:tab w:val="right" w:leader="dot" w:pos="9350"/>
            </w:tabs>
            <w:rPr>
              <w:del w:author="Sachin Patange" w:date="2017-05-27T20:48:00Z" w:id="163"/>
              <w:noProof/>
            </w:rPr>
          </w:pPr>
          <w:del w:author="Sachin Patange" w:date="2017-05-27T20:48:00Z" w:id="164">
            <w:r w:rsidRPr="002170DD" w:rsidDel="002170DD">
              <w:rPr>
                <w:rStyle w:val="Hyperlink"/>
                <w:rFonts w:ascii="Trebuchet MS" w:hAnsi="Trebuchet MS" w:cs="Times New Roman"/>
                <w:b/>
                <w:bCs/>
                <w:noProof/>
              </w:rPr>
              <w:delText>1.4.1</w:delText>
            </w:r>
            <w:r w:rsidDel="002170DD">
              <w:rPr>
                <w:noProof/>
              </w:rPr>
              <w:tab/>
            </w:r>
            <w:r w:rsidRPr="002170DD" w:rsidDel="002170DD">
              <w:rPr>
                <w:rStyle w:val="Hyperlink"/>
                <w:rFonts w:ascii="Trebuchet MS" w:hAnsi="Trebuchet MS"/>
                <w:b/>
                <w:bCs/>
                <w:noProof/>
              </w:rPr>
              <w:delText>New Credit Guarantees – Request for Quotes and Issue of Guarantees</w:delText>
            </w:r>
            <w:r w:rsidDel="002170DD">
              <w:rPr>
                <w:noProof/>
                <w:webHidden/>
              </w:rPr>
              <w:tab/>
            </w:r>
            <w:r w:rsidDel="002170DD">
              <w:rPr>
                <w:noProof/>
                <w:webHidden/>
              </w:rPr>
              <w:delText>13</w:delText>
            </w:r>
          </w:del>
        </w:p>
        <w:p w:rsidR="00C438F4" w:rsidDel="002170DD" w:rsidRDefault="00C438F4" w14:paraId="7B7AD98C" w14:textId="458377B3">
          <w:pPr>
            <w:pStyle w:val="TOC3"/>
            <w:tabs>
              <w:tab w:val="left" w:pos="1320"/>
              <w:tab w:val="right" w:leader="dot" w:pos="9350"/>
            </w:tabs>
            <w:rPr>
              <w:del w:author="Sachin Patange" w:date="2017-05-27T20:48:00Z" w:id="165"/>
              <w:noProof/>
            </w:rPr>
          </w:pPr>
          <w:del w:author="Sachin Patange" w:date="2017-05-27T20:48:00Z" w:id="166">
            <w:r w:rsidRPr="002170DD" w:rsidDel="002170DD">
              <w:rPr>
                <w:rStyle w:val="Hyperlink"/>
                <w:rFonts w:ascii="Trebuchet MS" w:hAnsi="Trebuchet MS" w:cs="Times New Roman"/>
                <w:b/>
                <w:bCs/>
                <w:noProof/>
              </w:rPr>
              <w:delText>1.4.2</w:delText>
            </w:r>
            <w:r w:rsidDel="002170DD">
              <w:rPr>
                <w:noProof/>
              </w:rPr>
              <w:tab/>
            </w:r>
            <w:r w:rsidRPr="002170DD" w:rsidDel="002170DD">
              <w:rPr>
                <w:rStyle w:val="Hyperlink"/>
                <w:rFonts w:ascii="Trebuchet MS" w:hAnsi="Trebuchet MS"/>
                <w:b/>
                <w:bCs/>
                <w:noProof/>
              </w:rPr>
              <w:delText>Requesting Quotes for Credit Guarantee Continuity</w:delText>
            </w:r>
            <w:r w:rsidDel="002170DD">
              <w:rPr>
                <w:noProof/>
                <w:webHidden/>
              </w:rPr>
              <w:tab/>
            </w:r>
            <w:r w:rsidDel="002170DD">
              <w:rPr>
                <w:noProof/>
                <w:webHidden/>
              </w:rPr>
              <w:delText>14</w:delText>
            </w:r>
          </w:del>
        </w:p>
        <w:p w:rsidR="00C438F4" w:rsidDel="002170DD" w:rsidRDefault="00C438F4" w14:paraId="32F8D934" w14:textId="6C3FA9FA">
          <w:pPr>
            <w:pStyle w:val="TOC3"/>
            <w:tabs>
              <w:tab w:val="left" w:pos="1320"/>
              <w:tab w:val="right" w:leader="dot" w:pos="9350"/>
            </w:tabs>
            <w:rPr>
              <w:del w:author="Sachin Patange" w:date="2017-05-27T20:48:00Z" w:id="167"/>
              <w:noProof/>
            </w:rPr>
          </w:pPr>
          <w:del w:author="Sachin Patange" w:date="2017-05-27T20:48:00Z" w:id="168">
            <w:r w:rsidRPr="002170DD" w:rsidDel="002170DD">
              <w:rPr>
                <w:rStyle w:val="Hyperlink"/>
                <w:rFonts w:ascii="Trebuchet MS" w:hAnsi="Trebuchet MS" w:cs="Times New Roman"/>
                <w:b/>
                <w:bCs/>
                <w:noProof/>
              </w:rPr>
              <w:delText>1.4.3</w:delText>
            </w:r>
            <w:r w:rsidDel="002170DD">
              <w:rPr>
                <w:noProof/>
              </w:rPr>
              <w:tab/>
            </w:r>
            <w:r w:rsidRPr="002170DD" w:rsidDel="002170DD">
              <w:rPr>
                <w:rStyle w:val="Hyperlink"/>
                <w:rFonts w:ascii="Trebuchet MS" w:hAnsi="Trebuchet MS"/>
                <w:b/>
                <w:bCs/>
                <w:noProof/>
              </w:rPr>
              <w:delText>Summary - Preparing &amp; Uploading the Input File</w:delText>
            </w:r>
            <w:r w:rsidDel="002170DD">
              <w:rPr>
                <w:noProof/>
                <w:webHidden/>
              </w:rPr>
              <w:tab/>
            </w:r>
            <w:r w:rsidDel="002170DD">
              <w:rPr>
                <w:noProof/>
                <w:webHidden/>
              </w:rPr>
              <w:delText>15</w:delText>
            </w:r>
          </w:del>
        </w:p>
        <w:p w:rsidR="00C438F4" w:rsidDel="002170DD" w:rsidRDefault="00C438F4" w14:paraId="0FB177C9" w14:textId="46FBF097">
          <w:pPr>
            <w:pStyle w:val="TOC2"/>
            <w:tabs>
              <w:tab w:val="left" w:pos="880"/>
              <w:tab w:val="right" w:leader="dot" w:pos="9350"/>
            </w:tabs>
            <w:rPr>
              <w:del w:author="Sachin Patange" w:date="2017-05-27T20:48:00Z" w:id="169"/>
              <w:noProof/>
            </w:rPr>
          </w:pPr>
          <w:del w:author="Sachin Patange" w:date="2017-05-27T20:48:00Z" w:id="170">
            <w:r w:rsidRPr="002170DD" w:rsidDel="002170DD">
              <w:rPr>
                <w:rStyle w:val="Hyperlink"/>
                <w:rFonts w:ascii="Trebuchet MS" w:hAnsi="Trebuchet MS" w:eastAsia="Times New Roman" w:cs="Times New Roman"/>
                <w:b/>
                <w:bCs/>
                <w:iCs/>
                <w:noProof/>
              </w:rPr>
              <w:delText>1.5</w:delText>
            </w:r>
            <w:r w:rsidDel="002170DD">
              <w:rPr>
                <w:noProof/>
              </w:rPr>
              <w:tab/>
            </w:r>
            <w:r w:rsidRPr="002170DD" w:rsidDel="002170DD">
              <w:rPr>
                <w:rStyle w:val="Hyperlink"/>
                <w:rFonts w:ascii="Trebuchet MS" w:hAnsi="Trebuchet MS" w:eastAsia="Times New Roman" w:cs="Arial"/>
                <w:b/>
                <w:bCs/>
                <w:iCs/>
                <w:noProof/>
              </w:rPr>
              <w:delText>Generation of New Credit Guarantee</w:delText>
            </w:r>
            <w:r w:rsidDel="002170DD">
              <w:rPr>
                <w:noProof/>
                <w:webHidden/>
              </w:rPr>
              <w:tab/>
            </w:r>
            <w:r w:rsidDel="002170DD">
              <w:rPr>
                <w:noProof/>
                <w:webHidden/>
              </w:rPr>
              <w:delText>16</w:delText>
            </w:r>
          </w:del>
        </w:p>
        <w:p w:rsidR="00C438F4" w:rsidDel="002170DD" w:rsidRDefault="00C438F4" w14:paraId="264D0FF8" w14:textId="4D47196D">
          <w:pPr>
            <w:pStyle w:val="TOC3"/>
            <w:tabs>
              <w:tab w:val="left" w:pos="1320"/>
              <w:tab w:val="right" w:leader="dot" w:pos="9350"/>
            </w:tabs>
            <w:rPr>
              <w:del w:author="Sachin Patange" w:date="2017-05-27T20:48:00Z" w:id="171"/>
              <w:noProof/>
            </w:rPr>
          </w:pPr>
          <w:del w:author="Sachin Patange" w:date="2017-05-27T20:48:00Z" w:id="172">
            <w:r w:rsidRPr="002170DD" w:rsidDel="002170DD">
              <w:rPr>
                <w:rStyle w:val="Hyperlink"/>
                <w:rFonts w:ascii="Trebuchet MS" w:hAnsi="Trebuchet MS" w:cs="Times New Roman"/>
                <w:b/>
                <w:bCs/>
                <w:noProof/>
              </w:rPr>
              <w:delText>1.5.1</w:delText>
            </w:r>
            <w:r w:rsidDel="002170DD">
              <w:rPr>
                <w:noProof/>
              </w:rPr>
              <w:tab/>
            </w:r>
            <w:r w:rsidRPr="002170DD" w:rsidDel="002170DD">
              <w:rPr>
                <w:rStyle w:val="Hyperlink"/>
                <w:rFonts w:ascii="Trebuchet MS" w:hAnsi="Trebuchet MS"/>
                <w:b/>
                <w:bCs/>
                <w:noProof/>
              </w:rPr>
              <w:delText>Input File Content to Staging Area</w:delText>
            </w:r>
            <w:r w:rsidDel="002170DD">
              <w:rPr>
                <w:noProof/>
                <w:webHidden/>
              </w:rPr>
              <w:tab/>
            </w:r>
            <w:r w:rsidDel="002170DD">
              <w:rPr>
                <w:noProof/>
                <w:webHidden/>
              </w:rPr>
              <w:delText>16</w:delText>
            </w:r>
          </w:del>
        </w:p>
        <w:p w:rsidR="00C438F4" w:rsidDel="002170DD" w:rsidRDefault="00C438F4" w14:paraId="756A6E8A" w14:textId="604E5383">
          <w:pPr>
            <w:pStyle w:val="TOC3"/>
            <w:tabs>
              <w:tab w:val="left" w:pos="1320"/>
              <w:tab w:val="right" w:leader="dot" w:pos="9350"/>
            </w:tabs>
            <w:rPr>
              <w:del w:author="Sachin Patange" w:date="2017-05-27T20:48:00Z" w:id="173"/>
              <w:noProof/>
            </w:rPr>
          </w:pPr>
          <w:del w:author="Sachin Patange" w:date="2017-05-27T20:48:00Z" w:id="174">
            <w:r w:rsidRPr="002170DD" w:rsidDel="002170DD">
              <w:rPr>
                <w:rStyle w:val="Hyperlink"/>
                <w:rFonts w:ascii="Trebuchet MS" w:hAnsi="Trebuchet MS" w:cs="Times New Roman"/>
                <w:b/>
                <w:bCs/>
                <w:noProof/>
              </w:rPr>
              <w:delText>1.5.2</w:delText>
            </w:r>
            <w:r w:rsidDel="002170DD">
              <w:rPr>
                <w:noProof/>
              </w:rPr>
              <w:tab/>
            </w:r>
            <w:r w:rsidRPr="002170DD" w:rsidDel="002170DD">
              <w:rPr>
                <w:rStyle w:val="Hyperlink"/>
                <w:rFonts w:ascii="Trebuchet MS" w:hAnsi="Trebuchet MS"/>
                <w:b/>
                <w:bCs/>
                <w:noProof/>
              </w:rPr>
              <w:delText>Eligibility Criteria Checks</w:delText>
            </w:r>
            <w:r w:rsidDel="002170DD">
              <w:rPr>
                <w:noProof/>
                <w:webHidden/>
              </w:rPr>
              <w:tab/>
            </w:r>
            <w:r w:rsidDel="002170DD">
              <w:rPr>
                <w:noProof/>
                <w:webHidden/>
              </w:rPr>
              <w:delText>16</w:delText>
            </w:r>
          </w:del>
        </w:p>
        <w:p w:rsidR="00C438F4" w:rsidDel="002170DD" w:rsidRDefault="00C438F4" w14:paraId="0F1F8EFC" w14:textId="78AA84FF">
          <w:pPr>
            <w:pStyle w:val="TOC3"/>
            <w:tabs>
              <w:tab w:val="left" w:pos="1320"/>
              <w:tab w:val="right" w:leader="dot" w:pos="9350"/>
            </w:tabs>
            <w:rPr>
              <w:del w:author="Sachin Patange" w:date="2017-05-27T20:48:00Z" w:id="175"/>
              <w:noProof/>
            </w:rPr>
          </w:pPr>
          <w:del w:author="Sachin Patange" w:date="2017-05-27T20:48:00Z" w:id="176">
            <w:r w:rsidRPr="002170DD" w:rsidDel="002170DD">
              <w:rPr>
                <w:rStyle w:val="Hyperlink"/>
                <w:rFonts w:ascii="Trebuchet MS" w:hAnsi="Trebuchet MS" w:cs="Times New Roman"/>
                <w:b/>
                <w:bCs/>
                <w:noProof/>
              </w:rPr>
              <w:delText>1.5.3</w:delText>
            </w:r>
            <w:r w:rsidDel="002170DD">
              <w:rPr>
                <w:noProof/>
              </w:rPr>
              <w:tab/>
            </w:r>
            <w:r w:rsidRPr="002170DD" w:rsidDel="002170DD">
              <w:rPr>
                <w:rStyle w:val="Hyperlink"/>
                <w:rFonts w:ascii="Trebuchet MS" w:hAnsi="Trebuchet MS"/>
                <w:b/>
                <w:bCs/>
                <w:noProof/>
              </w:rPr>
              <w:delText>Allotting Credit Guarantee Unique Identifiers - CGPAN</w:delText>
            </w:r>
            <w:r w:rsidDel="002170DD">
              <w:rPr>
                <w:noProof/>
                <w:webHidden/>
              </w:rPr>
              <w:tab/>
            </w:r>
            <w:r w:rsidDel="002170DD">
              <w:rPr>
                <w:noProof/>
                <w:webHidden/>
              </w:rPr>
              <w:delText>17</w:delText>
            </w:r>
          </w:del>
        </w:p>
        <w:p w:rsidR="00C438F4" w:rsidDel="002170DD" w:rsidRDefault="00C438F4" w14:paraId="48BD0DEC" w14:textId="64E3C128">
          <w:pPr>
            <w:pStyle w:val="TOC3"/>
            <w:tabs>
              <w:tab w:val="left" w:pos="1320"/>
              <w:tab w:val="right" w:leader="dot" w:pos="9350"/>
            </w:tabs>
            <w:rPr>
              <w:del w:author="Sachin Patange" w:date="2017-05-27T20:48:00Z" w:id="177"/>
              <w:noProof/>
            </w:rPr>
          </w:pPr>
          <w:del w:author="Sachin Patange" w:date="2017-05-27T20:48:00Z" w:id="178">
            <w:r w:rsidRPr="002170DD" w:rsidDel="002170DD">
              <w:rPr>
                <w:rStyle w:val="Hyperlink"/>
                <w:rFonts w:ascii="Trebuchet MS" w:hAnsi="Trebuchet MS" w:cs="Times New Roman"/>
                <w:b/>
                <w:bCs/>
                <w:noProof/>
              </w:rPr>
              <w:delText>1.5.4</w:delText>
            </w:r>
            <w:r w:rsidDel="002170DD">
              <w:rPr>
                <w:noProof/>
              </w:rPr>
              <w:tab/>
            </w:r>
            <w:r w:rsidRPr="002170DD" w:rsidDel="002170DD">
              <w:rPr>
                <w:rStyle w:val="Hyperlink"/>
                <w:rFonts w:ascii="Trebuchet MS" w:hAnsi="Trebuchet MS"/>
                <w:b/>
                <w:bCs/>
                <w:noProof/>
              </w:rPr>
              <w:delText>Deduplication Criteria Checks</w:delText>
            </w:r>
            <w:r w:rsidDel="002170DD">
              <w:rPr>
                <w:noProof/>
                <w:webHidden/>
              </w:rPr>
              <w:tab/>
            </w:r>
            <w:r w:rsidDel="002170DD">
              <w:rPr>
                <w:noProof/>
                <w:webHidden/>
              </w:rPr>
              <w:delText>18</w:delText>
            </w:r>
          </w:del>
        </w:p>
        <w:p w:rsidR="00C438F4" w:rsidDel="002170DD" w:rsidRDefault="00C438F4" w14:paraId="17CBEF4D" w14:textId="3AF0DE63">
          <w:pPr>
            <w:pStyle w:val="TOC3"/>
            <w:tabs>
              <w:tab w:val="left" w:pos="1320"/>
              <w:tab w:val="right" w:leader="dot" w:pos="9350"/>
            </w:tabs>
            <w:rPr>
              <w:del w:author="Sachin Patange" w:date="2017-05-27T20:48:00Z" w:id="179"/>
              <w:noProof/>
            </w:rPr>
          </w:pPr>
          <w:del w:author="Sachin Patange" w:date="2017-05-27T20:48:00Z" w:id="180">
            <w:r w:rsidRPr="002170DD" w:rsidDel="002170DD">
              <w:rPr>
                <w:rStyle w:val="Hyperlink"/>
                <w:rFonts w:ascii="Trebuchet MS" w:hAnsi="Trebuchet MS" w:cs="Times New Roman"/>
                <w:b/>
                <w:bCs/>
                <w:noProof/>
              </w:rPr>
              <w:delText>1.5.5</w:delText>
            </w:r>
            <w:r w:rsidDel="002170DD">
              <w:rPr>
                <w:noProof/>
              </w:rPr>
              <w:tab/>
            </w:r>
            <w:r w:rsidRPr="002170DD" w:rsidDel="002170DD">
              <w:rPr>
                <w:rStyle w:val="Hyperlink"/>
                <w:rFonts w:ascii="Trebuchet MS" w:hAnsi="Trebuchet MS"/>
                <w:b/>
                <w:bCs/>
                <w:noProof/>
              </w:rPr>
              <w:delText>Calculate Credit Guarantee Fees &amp; Covers</w:delText>
            </w:r>
            <w:r w:rsidDel="002170DD">
              <w:rPr>
                <w:noProof/>
                <w:webHidden/>
              </w:rPr>
              <w:tab/>
            </w:r>
            <w:r w:rsidDel="002170DD">
              <w:rPr>
                <w:noProof/>
                <w:webHidden/>
              </w:rPr>
              <w:delText>18</w:delText>
            </w:r>
          </w:del>
        </w:p>
        <w:p w:rsidR="00C438F4" w:rsidDel="002170DD" w:rsidRDefault="00C438F4" w14:paraId="05A82B47" w14:textId="6BC54A58">
          <w:pPr>
            <w:pStyle w:val="TOC3"/>
            <w:tabs>
              <w:tab w:val="left" w:pos="1540"/>
              <w:tab w:val="right" w:leader="dot" w:pos="9350"/>
            </w:tabs>
            <w:rPr>
              <w:del w:author="Sachin Patange" w:date="2017-05-27T20:48:00Z" w:id="181"/>
              <w:noProof/>
            </w:rPr>
          </w:pPr>
          <w:del w:author="Sachin Patange" w:date="2017-05-27T20:48:00Z" w:id="182">
            <w:r w:rsidRPr="002170DD" w:rsidDel="002170DD">
              <w:rPr>
                <w:rStyle w:val="Hyperlink"/>
                <w:rFonts w:ascii="Trebuchet MS" w:hAnsi="Trebuchet MS" w:cs="Times New Roman"/>
                <w:b/>
                <w:bCs/>
                <w:noProof/>
              </w:rPr>
              <w:delText>1.5.5.1</w:delText>
            </w:r>
            <w:r w:rsidDel="002170DD">
              <w:rPr>
                <w:noProof/>
              </w:rPr>
              <w:tab/>
            </w:r>
            <w:r w:rsidRPr="002170DD" w:rsidDel="002170DD">
              <w:rPr>
                <w:rStyle w:val="Hyperlink"/>
                <w:rFonts w:ascii="Trebuchet MS" w:hAnsi="Trebuchet MS"/>
                <w:b/>
                <w:bCs/>
                <w:noProof/>
              </w:rPr>
              <w:delText>Calculating Credit Guarantee Cover</w:delText>
            </w:r>
            <w:r w:rsidDel="002170DD">
              <w:rPr>
                <w:noProof/>
                <w:webHidden/>
              </w:rPr>
              <w:tab/>
            </w:r>
            <w:r w:rsidDel="002170DD">
              <w:rPr>
                <w:noProof/>
                <w:webHidden/>
              </w:rPr>
              <w:delText>19</w:delText>
            </w:r>
          </w:del>
        </w:p>
        <w:p w:rsidR="00C438F4" w:rsidDel="002170DD" w:rsidRDefault="00C438F4" w14:paraId="1F90EF27" w14:textId="32A9F446">
          <w:pPr>
            <w:pStyle w:val="TOC3"/>
            <w:tabs>
              <w:tab w:val="left" w:pos="1540"/>
              <w:tab w:val="right" w:leader="dot" w:pos="9350"/>
            </w:tabs>
            <w:rPr>
              <w:del w:author="Sachin Patange" w:date="2017-05-27T20:48:00Z" w:id="183"/>
              <w:noProof/>
            </w:rPr>
          </w:pPr>
          <w:del w:author="Sachin Patange" w:date="2017-05-27T20:48:00Z" w:id="184">
            <w:r w:rsidRPr="002170DD" w:rsidDel="002170DD">
              <w:rPr>
                <w:rStyle w:val="Hyperlink"/>
                <w:rFonts w:ascii="Trebuchet MS" w:hAnsi="Trebuchet MS" w:cs="Times New Roman"/>
                <w:b/>
                <w:bCs/>
                <w:noProof/>
              </w:rPr>
              <w:delText>1.5.5.2</w:delText>
            </w:r>
            <w:r w:rsidDel="002170DD">
              <w:rPr>
                <w:noProof/>
              </w:rPr>
              <w:tab/>
            </w:r>
            <w:r w:rsidRPr="002170DD" w:rsidDel="002170DD">
              <w:rPr>
                <w:rStyle w:val="Hyperlink"/>
                <w:rFonts w:ascii="Trebuchet MS" w:hAnsi="Trebuchet MS"/>
                <w:b/>
                <w:bCs/>
                <w:noProof/>
              </w:rPr>
              <w:delText>Calculating Credit Guarantee Fees</w:delText>
            </w:r>
            <w:r w:rsidDel="002170DD">
              <w:rPr>
                <w:noProof/>
                <w:webHidden/>
              </w:rPr>
              <w:tab/>
            </w:r>
            <w:r w:rsidDel="002170DD">
              <w:rPr>
                <w:noProof/>
                <w:webHidden/>
              </w:rPr>
              <w:delText>21</w:delText>
            </w:r>
          </w:del>
        </w:p>
        <w:p w:rsidR="00C438F4" w:rsidDel="002170DD" w:rsidRDefault="00C438F4" w14:paraId="16337307" w14:textId="2002DCBC">
          <w:pPr>
            <w:pStyle w:val="TOC3"/>
            <w:tabs>
              <w:tab w:val="left" w:pos="1540"/>
              <w:tab w:val="right" w:leader="dot" w:pos="9350"/>
            </w:tabs>
            <w:rPr>
              <w:del w:author="Sachin Patange" w:date="2017-05-27T20:48:00Z" w:id="185"/>
              <w:noProof/>
            </w:rPr>
          </w:pPr>
          <w:del w:author="Sachin Patange" w:date="2017-05-27T20:48:00Z" w:id="186">
            <w:r w:rsidRPr="002170DD" w:rsidDel="002170DD">
              <w:rPr>
                <w:rStyle w:val="Hyperlink"/>
                <w:rFonts w:ascii="Trebuchet MS" w:hAnsi="Trebuchet MS" w:cs="Times New Roman"/>
                <w:b/>
                <w:bCs/>
                <w:noProof/>
              </w:rPr>
              <w:delText>1.5.5.3</w:delText>
            </w:r>
            <w:r w:rsidDel="002170DD">
              <w:rPr>
                <w:noProof/>
              </w:rPr>
              <w:tab/>
            </w:r>
            <w:r w:rsidRPr="002170DD" w:rsidDel="002170DD">
              <w:rPr>
                <w:rStyle w:val="Hyperlink"/>
                <w:rFonts w:ascii="Trebuchet MS" w:hAnsi="Trebuchet MS"/>
                <w:b/>
                <w:bCs/>
                <w:noProof/>
              </w:rPr>
              <w:delText>Calculating Tax on Credit Guarantee Fees</w:delText>
            </w:r>
            <w:r w:rsidDel="002170DD">
              <w:rPr>
                <w:noProof/>
                <w:webHidden/>
              </w:rPr>
              <w:tab/>
            </w:r>
            <w:r w:rsidDel="002170DD">
              <w:rPr>
                <w:noProof/>
                <w:webHidden/>
              </w:rPr>
              <w:delText>23</w:delText>
            </w:r>
          </w:del>
        </w:p>
        <w:p w:rsidR="00C438F4" w:rsidDel="002170DD" w:rsidRDefault="00C438F4" w14:paraId="4ED08E70" w14:textId="1419DE2E">
          <w:pPr>
            <w:pStyle w:val="TOC3"/>
            <w:tabs>
              <w:tab w:val="left" w:pos="1320"/>
              <w:tab w:val="right" w:leader="dot" w:pos="9350"/>
            </w:tabs>
            <w:rPr>
              <w:del w:author="Sachin Patange" w:date="2017-05-27T20:48:00Z" w:id="187"/>
              <w:noProof/>
            </w:rPr>
          </w:pPr>
          <w:del w:author="Sachin Patange" w:date="2017-05-27T20:48:00Z" w:id="188">
            <w:r w:rsidRPr="002170DD" w:rsidDel="002170DD">
              <w:rPr>
                <w:rStyle w:val="Hyperlink"/>
                <w:rFonts w:ascii="Trebuchet MS" w:hAnsi="Trebuchet MS" w:cs="Times New Roman"/>
                <w:b/>
                <w:bCs/>
                <w:noProof/>
              </w:rPr>
              <w:delText>1.5.6</w:delText>
            </w:r>
            <w:r w:rsidDel="002170DD">
              <w:rPr>
                <w:noProof/>
              </w:rPr>
              <w:tab/>
            </w:r>
            <w:r w:rsidRPr="002170DD" w:rsidDel="002170DD">
              <w:rPr>
                <w:rStyle w:val="Hyperlink"/>
                <w:rFonts w:ascii="Trebuchet MS" w:hAnsi="Trebuchet MS"/>
                <w:b/>
                <w:bCs/>
                <w:noProof/>
              </w:rPr>
              <w:delText>Demand Advice for Guarantee Charges</w:delText>
            </w:r>
            <w:r w:rsidDel="002170DD">
              <w:rPr>
                <w:noProof/>
                <w:webHidden/>
              </w:rPr>
              <w:tab/>
            </w:r>
            <w:r w:rsidDel="002170DD">
              <w:rPr>
                <w:noProof/>
                <w:webHidden/>
              </w:rPr>
              <w:delText>24</w:delText>
            </w:r>
          </w:del>
        </w:p>
        <w:p w:rsidR="00C438F4" w:rsidDel="002170DD" w:rsidRDefault="00C438F4" w14:paraId="31F52FB0" w14:textId="62A4FE50">
          <w:pPr>
            <w:pStyle w:val="TOC3"/>
            <w:tabs>
              <w:tab w:val="left" w:pos="1540"/>
              <w:tab w:val="right" w:leader="dot" w:pos="9350"/>
            </w:tabs>
            <w:rPr>
              <w:del w:author="Sachin Patange" w:date="2017-05-27T20:48:00Z" w:id="189"/>
              <w:noProof/>
            </w:rPr>
          </w:pPr>
          <w:del w:author="Sachin Patange" w:date="2017-05-27T20:48:00Z" w:id="190">
            <w:r w:rsidRPr="002170DD" w:rsidDel="002170DD">
              <w:rPr>
                <w:rStyle w:val="Hyperlink"/>
                <w:rFonts w:ascii="Trebuchet MS" w:hAnsi="Trebuchet MS" w:cs="Times New Roman"/>
                <w:b/>
                <w:bCs/>
                <w:noProof/>
              </w:rPr>
              <w:delText>1.5.6.1</w:delText>
            </w:r>
            <w:r w:rsidDel="002170DD">
              <w:rPr>
                <w:noProof/>
              </w:rPr>
              <w:tab/>
            </w:r>
            <w:r w:rsidRPr="002170DD" w:rsidDel="002170DD">
              <w:rPr>
                <w:rStyle w:val="Hyperlink"/>
                <w:rFonts w:ascii="Trebuchet MS" w:hAnsi="Trebuchet MS"/>
                <w:b/>
                <w:bCs/>
                <w:noProof/>
              </w:rPr>
              <w:delText>CGDAN – Demand Advice: New Guarantee Cover - Individual</w:delText>
            </w:r>
            <w:r w:rsidDel="002170DD">
              <w:rPr>
                <w:noProof/>
                <w:webHidden/>
              </w:rPr>
              <w:tab/>
            </w:r>
            <w:r w:rsidDel="002170DD">
              <w:rPr>
                <w:noProof/>
                <w:webHidden/>
              </w:rPr>
              <w:delText>24</w:delText>
            </w:r>
          </w:del>
        </w:p>
        <w:p w:rsidR="00C438F4" w:rsidDel="002170DD" w:rsidRDefault="00C438F4" w14:paraId="263333FA" w14:textId="0547D73E">
          <w:pPr>
            <w:pStyle w:val="TOC3"/>
            <w:tabs>
              <w:tab w:val="left" w:pos="1540"/>
              <w:tab w:val="right" w:leader="dot" w:pos="9350"/>
            </w:tabs>
            <w:rPr>
              <w:del w:author="Sachin Patange" w:date="2017-05-27T20:48:00Z" w:id="191"/>
              <w:noProof/>
            </w:rPr>
          </w:pPr>
          <w:del w:author="Sachin Patange" w:date="2017-05-27T20:48:00Z" w:id="192">
            <w:r w:rsidRPr="002170DD" w:rsidDel="002170DD">
              <w:rPr>
                <w:rStyle w:val="Hyperlink"/>
                <w:rFonts w:ascii="Trebuchet MS" w:hAnsi="Trebuchet MS" w:cs="Times New Roman"/>
                <w:b/>
                <w:bCs/>
                <w:noProof/>
              </w:rPr>
              <w:delText>1.5.6.2</w:delText>
            </w:r>
            <w:r w:rsidDel="002170DD">
              <w:rPr>
                <w:noProof/>
              </w:rPr>
              <w:tab/>
            </w:r>
            <w:r w:rsidRPr="002170DD" w:rsidDel="002170DD">
              <w:rPr>
                <w:rStyle w:val="Hyperlink"/>
                <w:rFonts w:ascii="Trebuchet MS" w:hAnsi="Trebuchet MS"/>
                <w:b/>
                <w:bCs/>
                <w:noProof/>
              </w:rPr>
              <w:delText>BATCHDAN – Demand Advice: New Guarantee Cover - Batch</w:delText>
            </w:r>
            <w:r w:rsidDel="002170DD">
              <w:rPr>
                <w:noProof/>
                <w:webHidden/>
              </w:rPr>
              <w:tab/>
            </w:r>
            <w:r w:rsidDel="002170DD">
              <w:rPr>
                <w:noProof/>
                <w:webHidden/>
              </w:rPr>
              <w:delText>25</w:delText>
            </w:r>
          </w:del>
        </w:p>
        <w:p w:rsidR="00C438F4" w:rsidDel="002170DD" w:rsidRDefault="00C438F4" w14:paraId="155DCAC6" w14:textId="42AAB3BF">
          <w:pPr>
            <w:pStyle w:val="TOC3"/>
            <w:tabs>
              <w:tab w:val="left" w:pos="1320"/>
              <w:tab w:val="right" w:leader="dot" w:pos="9350"/>
            </w:tabs>
            <w:rPr>
              <w:del w:author="Sachin Patange" w:date="2017-05-27T20:48:00Z" w:id="193"/>
              <w:noProof/>
            </w:rPr>
          </w:pPr>
          <w:del w:author="Sachin Patange" w:date="2017-05-27T20:48:00Z" w:id="194">
            <w:r w:rsidRPr="002170DD" w:rsidDel="002170DD">
              <w:rPr>
                <w:rStyle w:val="Hyperlink"/>
                <w:rFonts w:ascii="Trebuchet MS" w:hAnsi="Trebuchet MS" w:cs="Times New Roman"/>
                <w:b/>
                <w:bCs/>
                <w:noProof/>
              </w:rPr>
              <w:delText>1.5.7</w:delText>
            </w:r>
            <w:r w:rsidDel="002170DD">
              <w:rPr>
                <w:noProof/>
              </w:rPr>
              <w:tab/>
            </w:r>
            <w:r w:rsidRPr="002170DD" w:rsidDel="002170DD">
              <w:rPr>
                <w:rStyle w:val="Hyperlink"/>
                <w:rFonts w:ascii="Trebuchet MS" w:hAnsi="Trebuchet MS"/>
                <w:b/>
                <w:bCs/>
                <w:noProof/>
              </w:rPr>
              <w:delText>Payment of CG Charges</w:delText>
            </w:r>
            <w:r w:rsidDel="002170DD">
              <w:rPr>
                <w:noProof/>
                <w:webHidden/>
              </w:rPr>
              <w:tab/>
            </w:r>
            <w:r w:rsidDel="002170DD">
              <w:rPr>
                <w:noProof/>
                <w:webHidden/>
              </w:rPr>
              <w:delText>26</w:delText>
            </w:r>
          </w:del>
        </w:p>
        <w:p w:rsidR="00C438F4" w:rsidDel="002170DD" w:rsidRDefault="00C438F4" w14:paraId="4A38D64F" w14:textId="06EA98DE">
          <w:pPr>
            <w:pStyle w:val="TOC3"/>
            <w:tabs>
              <w:tab w:val="left" w:pos="1540"/>
              <w:tab w:val="right" w:leader="dot" w:pos="9350"/>
            </w:tabs>
            <w:rPr>
              <w:del w:author="Sachin Patange" w:date="2017-05-27T20:48:00Z" w:id="195"/>
              <w:noProof/>
            </w:rPr>
          </w:pPr>
          <w:del w:author="Sachin Patange" w:date="2017-05-27T20:48:00Z" w:id="196">
            <w:r w:rsidRPr="002170DD" w:rsidDel="002170DD">
              <w:rPr>
                <w:rStyle w:val="Hyperlink"/>
                <w:rFonts w:ascii="Trebuchet MS" w:hAnsi="Trebuchet MS" w:cs="Times New Roman"/>
                <w:b/>
                <w:bCs/>
                <w:noProof/>
              </w:rPr>
              <w:delText>1.5.7.1</w:delText>
            </w:r>
            <w:r w:rsidDel="002170DD">
              <w:rPr>
                <w:noProof/>
              </w:rPr>
              <w:tab/>
            </w:r>
            <w:r w:rsidRPr="002170DD" w:rsidDel="002170DD">
              <w:rPr>
                <w:rStyle w:val="Hyperlink"/>
                <w:rFonts w:ascii="Trebuchet MS" w:hAnsi="Trebuchet MS"/>
                <w:b/>
                <w:bCs/>
                <w:noProof/>
              </w:rPr>
              <w:delText>Payment of CG Charges in Stipulated Time</w:delText>
            </w:r>
            <w:r w:rsidDel="002170DD">
              <w:rPr>
                <w:noProof/>
                <w:webHidden/>
              </w:rPr>
              <w:tab/>
            </w:r>
            <w:r w:rsidDel="002170DD">
              <w:rPr>
                <w:noProof/>
                <w:webHidden/>
              </w:rPr>
              <w:delText>26</w:delText>
            </w:r>
          </w:del>
        </w:p>
        <w:p w:rsidR="00C438F4" w:rsidDel="002170DD" w:rsidRDefault="00C438F4" w14:paraId="01828060" w14:textId="49B264D1">
          <w:pPr>
            <w:pStyle w:val="TOC3"/>
            <w:tabs>
              <w:tab w:val="left" w:pos="1540"/>
              <w:tab w:val="right" w:leader="dot" w:pos="9350"/>
            </w:tabs>
            <w:rPr>
              <w:del w:author="Sachin Patange" w:date="2017-05-27T20:48:00Z" w:id="197"/>
              <w:noProof/>
            </w:rPr>
          </w:pPr>
          <w:del w:author="Sachin Patange" w:date="2017-05-27T20:48:00Z" w:id="198">
            <w:r w:rsidRPr="002170DD" w:rsidDel="002170DD">
              <w:rPr>
                <w:rStyle w:val="Hyperlink"/>
                <w:rFonts w:ascii="Trebuchet MS" w:hAnsi="Trebuchet MS" w:cs="Times New Roman"/>
                <w:b/>
                <w:bCs/>
                <w:noProof/>
              </w:rPr>
              <w:delText>1.5.7.2</w:delText>
            </w:r>
            <w:r w:rsidDel="002170DD">
              <w:rPr>
                <w:noProof/>
              </w:rPr>
              <w:tab/>
            </w:r>
            <w:r w:rsidRPr="002170DD" w:rsidDel="002170DD">
              <w:rPr>
                <w:rStyle w:val="Hyperlink"/>
                <w:rFonts w:ascii="Trebuchet MS" w:hAnsi="Trebuchet MS"/>
                <w:b/>
                <w:bCs/>
                <w:noProof/>
              </w:rPr>
              <w:delText>Non Payment of CG Charges in Stipulated Time</w:delText>
            </w:r>
            <w:r w:rsidDel="002170DD">
              <w:rPr>
                <w:noProof/>
                <w:webHidden/>
              </w:rPr>
              <w:tab/>
            </w:r>
            <w:r w:rsidDel="002170DD">
              <w:rPr>
                <w:noProof/>
                <w:webHidden/>
              </w:rPr>
              <w:delText>26</w:delText>
            </w:r>
          </w:del>
        </w:p>
        <w:p w:rsidR="00C438F4" w:rsidDel="002170DD" w:rsidRDefault="00C438F4" w14:paraId="06839707" w14:textId="082D6865">
          <w:pPr>
            <w:pStyle w:val="TOC2"/>
            <w:tabs>
              <w:tab w:val="left" w:pos="880"/>
              <w:tab w:val="right" w:leader="dot" w:pos="9350"/>
            </w:tabs>
            <w:rPr>
              <w:del w:author="Sachin Patange" w:date="2017-05-27T20:48:00Z" w:id="199"/>
              <w:noProof/>
            </w:rPr>
          </w:pPr>
          <w:del w:author="Sachin Patange" w:date="2017-05-27T20:48:00Z" w:id="200">
            <w:r w:rsidRPr="002170DD" w:rsidDel="002170DD">
              <w:rPr>
                <w:rStyle w:val="Hyperlink"/>
                <w:rFonts w:ascii="Trebuchet MS" w:hAnsi="Trebuchet MS" w:eastAsia="Times New Roman" w:cs="Times New Roman"/>
                <w:b/>
                <w:bCs/>
                <w:iCs/>
                <w:noProof/>
              </w:rPr>
              <w:delText>1.6</w:delText>
            </w:r>
            <w:r w:rsidDel="002170DD">
              <w:rPr>
                <w:noProof/>
              </w:rPr>
              <w:tab/>
            </w:r>
            <w:r w:rsidRPr="002170DD" w:rsidDel="002170DD">
              <w:rPr>
                <w:rStyle w:val="Hyperlink"/>
                <w:rFonts w:ascii="Trebuchet MS" w:hAnsi="Trebuchet MS" w:eastAsia="Times New Roman" w:cs="Arial"/>
                <w:b/>
                <w:bCs/>
                <w:iCs/>
                <w:noProof/>
              </w:rPr>
              <w:delText>Continuing Credit Guarantee</w:delText>
            </w:r>
            <w:r w:rsidDel="002170DD">
              <w:rPr>
                <w:noProof/>
                <w:webHidden/>
              </w:rPr>
              <w:tab/>
            </w:r>
            <w:r w:rsidDel="002170DD">
              <w:rPr>
                <w:noProof/>
                <w:webHidden/>
              </w:rPr>
              <w:delText>28</w:delText>
            </w:r>
          </w:del>
        </w:p>
        <w:p w:rsidR="00C438F4" w:rsidDel="002170DD" w:rsidRDefault="00C438F4" w14:paraId="0145AB35" w14:textId="2BB1BB56">
          <w:pPr>
            <w:pStyle w:val="TOC3"/>
            <w:tabs>
              <w:tab w:val="left" w:pos="1320"/>
              <w:tab w:val="right" w:leader="dot" w:pos="9350"/>
            </w:tabs>
            <w:rPr>
              <w:del w:author="Sachin Patange" w:date="2017-05-27T20:48:00Z" w:id="201"/>
              <w:noProof/>
            </w:rPr>
          </w:pPr>
          <w:del w:author="Sachin Patange" w:date="2017-05-27T20:48:00Z" w:id="202">
            <w:r w:rsidRPr="002170DD" w:rsidDel="002170DD">
              <w:rPr>
                <w:rStyle w:val="Hyperlink"/>
                <w:rFonts w:ascii="Trebuchet MS" w:hAnsi="Trebuchet MS" w:cs="Times New Roman"/>
                <w:b/>
                <w:bCs/>
                <w:noProof/>
              </w:rPr>
              <w:delText>1.6.1</w:delText>
            </w:r>
            <w:r w:rsidDel="002170DD">
              <w:rPr>
                <w:noProof/>
              </w:rPr>
              <w:tab/>
            </w:r>
            <w:r w:rsidRPr="002170DD" w:rsidDel="002170DD">
              <w:rPr>
                <w:rStyle w:val="Hyperlink"/>
                <w:rFonts w:ascii="Trebuchet MS" w:hAnsi="Trebuchet MS"/>
                <w:b/>
                <w:bCs/>
                <w:noProof/>
              </w:rPr>
              <w:delText>Input File Content to Staging Area</w:delText>
            </w:r>
            <w:r w:rsidDel="002170DD">
              <w:rPr>
                <w:noProof/>
                <w:webHidden/>
              </w:rPr>
              <w:tab/>
            </w:r>
            <w:r w:rsidDel="002170DD">
              <w:rPr>
                <w:noProof/>
                <w:webHidden/>
              </w:rPr>
              <w:delText>30</w:delText>
            </w:r>
          </w:del>
        </w:p>
        <w:p w:rsidR="00C438F4" w:rsidDel="002170DD" w:rsidRDefault="00C438F4" w14:paraId="68C5D00C" w14:textId="7F5DF196">
          <w:pPr>
            <w:pStyle w:val="TOC3"/>
            <w:tabs>
              <w:tab w:val="left" w:pos="1320"/>
              <w:tab w:val="right" w:leader="dot" w:pos="9350"/>
            </w:tabs>
            <w:rPr>
              <w:del w:author="Sachin Patange" w:date="2017-05-27T20:48:00Z" w:id="203"/>
              <w:noProof/>
            </w:rPr>
          </w:pPr>
          <w:del w:author="Sachin Patange" w:date="2017-05-27T20:48:00Z" w:id="204">
            <w:r w:rsidRPr="002170DD" w:rsidDel="002170DD">
              <w:rPr>
                <w:rStyle w:val="Hyperlink"/>
                <w:rFonts w:ascii="Trebuchet MS" w:hAnsi="Trebuchet MS" w:cs="Times New Roman"/>
                <w:b/>
                <w:bCs/>
                <w:noProof/>
              </w:rPr>
              <w:delText>1.6.2</w:delText>
            </w:r>
            <w:r w:rsidDel="002170DD">
              <w:rPr>
                <w:noProof/>
              </w:rPr>
              <w:tab/>
            </w:r>
            <w:r w:rsidRPr="002170DD" w:rsidDel="002170DD">
              <w:rPr>
                <w:rStyle w:val="Hyperlink"/>
                <w:rFonts w:ascii="Trebuchet MS" w:hAnsi="Trebuchet MS"/>
                <w:b/>
                <w:bCs/>
                <w:noProof/>
              </w:rPr>
              <w:delText>Eligibility Criteria Checks</w:delText>
            </w:r>
            <w:r w:rsidDel="002170DD">
              <w:rPr>
                <w:noProof/>
                <w:webHidden/>
              </w:rPr>
              <w:tab/>
            </w:r>
            <w:r w:rsidDel="002170DD">
              <w:rPr>
                <w:noProof/>
                <w:webHidden/>
              </w:rPr>
              <w:delText>30</w:delText>
            </w:r>
          </w:del>
        </w:p>
        <w:p w:rsidR="00C438F4" w:rsidDel="002170DD" w:rsidRDefault="00C438F4" w14:paraId="07CB5B58" w14:textId="6479B142">
          <w:pPr>
            <w:pStyle w:val="TOC3"/>
            <w:tabs>
              <w:tab w:val="left" w:pos="1320"/>
              <w:tab w:val="right" w:leader="dot" w:pos="9350"/>
            </w:tabs>
            <w:rPr>
              <w:del w:author="Sachin Patange" w:date="2017-05-27T20:48:00Z" w:id="205"/>
              <w:noProof/>
            </w:rPr>
          </w:pPr>
          <w:del w:author="Sachin Patange" w:date="2017-05-27T20:48:00Z" w:id="206">
            <w:r w:rsidRPr="002170DD" w:rsidDel="002170DD">
              <w:rPr>
                <w:rStyle w:val="Hyperlink"/>
                <w:rFonts w:ascii="Trebuchet MS" w:hAnsi="Trebuchet MS" w:cs="Times New Roman"/>
                <w:b/>
                <w:bCs/>
                <w:noProof/>
              </w:rPr>
              <w:delText>1.6.3</w:delText>
            </w:r>
            <w:r w:rsidDel="002170DD">
              <w:rPr>
                <w:noProof/>
              </w:rPr>
              <w:tab/>
            </w:r>
            <w:r w:rsidRPr="002170DD" w:rsidDel="002170DD">
              <w:rPr>
                <w:rStyle w:val="Hyperlink"/>
                <w:rFonts w:ascii="Trebuchet MS" w:hAnsi="Trebuchet MS"/>
                <w:b/>
                <w:bCs/>
                <w:noProof/>
              </w:rPr>
              <w:delText>Determine Credit Guarantee Cover &amp; Charges</w:delText>
            </w:r>
            <w:r w:rsidDel="002170DD">
              <w:rPr>
                <w:noProof/>
                <w:webHidden/>
              </w:rPr>
              <w:tab/>
            </w:r>
            <w:r w:rsidDel="002170DD">
              <w:rPr>
                <w:noProof/>
                <w:webHidden/>
              </w:rPr>
              <w:delText>31</w:delText>
            </w:r>
          </w:del>
        </w:p>
        <w:p w:rsidR="00C438F4" w:rsidDel="002170DD" w:rsidRDefault="00C438F4" w14:paraId="1F7BF991" w14:textId="06758FE5">
          <w:pPr>
            <w:pStyle w:val="TOC3"/>
            <w:tabs>
              <w:tab w:val="left" w:pos="1540"/>
              <w:tab w:val="right" w:leader="dot" w:pos="9350"/>
            </w:tabs>
            <w:rPr>
              <w:del w:author="Sachin Patange" w:date="2017-05-27T20:48:00Z" w:id="207"/>
              <w:noProof/>
            </w:rPr>
          </w:pPr>
          <w:del w:author="Sachin Patange" w:date="2017-05-27T20:48:00Z" w:id="208">
            <w:r w:rsidRPr="002170DD" w:rsidDel="002170DD">
              <w:rPr>
                <w:rStyle w:val="Hyperlink"/>
                <w:rFonts w:ascii="Trebuchet MS" w:hAnsi="Trebuchet MS" w:cs="Times New Roman"/>
                <w:b/>
                <w:bCs/>
                <w:noProof/>
              </w:rPr>
              <w:delText>1.6.3.1</w:delText>
            </w:r>
            <w:r w:rsidDel="002170DD">
              <w:rPr>
                <w:noProof/>
              </w:rPr>
              <w:tab/>
            </w:r>
            <w:r w:rsidRPr="002170DD" w:rsidDel="002170DD">
              <w:rPr>
                <w:rStyle w:val="Hyperlink"/>
                <w:rFonts w:ascii="Trebuchet MS" w:hAnsi="Trebuchet MS"/>
                <w:b/>
                <w:bCs/>
                <w:noProof/>
              </w:rPr>
              <w:delText>Calculating Credit Guarantee Cover</w:delText>
            </w:r>
            <w:r w:rsidDel="002170DD">
              <w:rPr>
                <w:noProof/>
                <w:webHidden/>
              </w:rPr>
              <w:tab/>
            </w:r>
            <w:r w:rsidDel="002170DD">
              <w:rPr>
                <w:noProof/>
                <w:webHidden/>
              </w:rPr>
              <w:delText>32</w:delText>
            </w:r>
          </w:del>
        </w:p>
        <w:p w:rsidR="00C438F4" w:rsidDel="002170DD" w:rsidRDefault="00C438F4" w14:paraId="7221E4CC" w14:textId="2F3ACC11">
          <w:pPr>
            <w:pStyle w:val="TOC3"/>
            <w:tabs>
              <w:tab w:val="left" w:pos="1540"/>
              <w:tab w:val="right" w:leader="dot" w:pos="9350"/>
            </w:tabs>
            <w:rPr>
              <w:del w:author="Sachin Patange" w:date="2017-05-27T20:48:00Z" w:id="209"/>
              <w:noProof/>
            </w:rPr>
          </w:pPr>
          <w:del w:author="Sachin Patange" w:date="2017-05-27T20:48:00Z" w:id="210">
            <w:r w:rsidRPr="002170DD" w:rsidDel="002170DD">
              <w:rPr>
                <w:rStyle w:val="Hyperlink"/>
                <w:rFonts w:ascii="Trebuchet MS" w:hAnsi="Trebuchet MS" w:cs="Times New Roman"/>
                <w:b/>
                <w:bCs/>
                <w:noProof/>
              </w:rPr>
              <w:delText>1.6.3.2</w:delText>
            </w:r>
            <w:r w:rsidDel="002170DD">
              <w:rPr>
                <w:noProof/>
              </w:rPr>
              <w:tab/>
            </w:r>
            <w:r w:rsidRPr="002170DD" w:rsidDel="002170DD">
              <w:rPr>
                <w:rStyle w:val="Hyperlink"/>
                <w:rFonts w:ascii="Trebuchet MS" w:hAnsi="Trebuchet MS"/>
                <w:b/>
                <w:bCs/>
                <w:noProof/>
              </w:rPr>
              <w:delText>Calculating Credit Guarantee Fees</w:delText>
            </w:r>
            <w:r w:rsidDel="002170DD">
              <w:rPr>
                <w:noProof/>
                <w:webHidden/>
              </w:rPr>
              <w:tab/>
            </w:r>
            <w:r w:rsidDel="002170DD">
              <w:rPr>
                <w:noProof/>
                <w:webHidden/>
              </w:rPr>
              <w:delText>34</w:delText>
            </w:r>
          </w:del>
        </w:p>
        <w:p w:rsidR="00C438F4" w:rsidDel="002170DD" w:rsidRDefault="00C438F4" w14:paraId="19535DFF" w14:textId="0712A7D6">
          <w:pPr>
            <w:pStyle w:val="TOC3"/>
            <w:tabs>
              <w:tab w:val="left" w:pos="1540"/>
              <w:tab w:val="right" w:leader="dot" w:pos="9350"/>
            </w:tabs>
            <w:rPr>
              <w:del w:author="Sachin Patange" w:date="2017-05-27T20:48:00Z" w:id="211"/>
              <w:noProof/>
            </w:rPr>
          </w:pPr>
          <w:del w:author="Sachin Patange" w:date="2017-05-27T20:48:00Z" w:id="212">
            <w:r w:rsidRPr="002170DD" w:rsidDel="002170DD">
              <w:rPr>
                <w:rStyle w:val="Hyperlink"/>
                <w:rFonts w:ascii="Trebuchet MS" w:hAnsi="Trebuchet MS" w:cs="Times New Roman"/>
                <w:b/>
                <w:bCs/>
                <w:noProof/>
              </w:rPr>
              <w:delText>1.6.3.3</w:delText>
            </w:r>
            <w:r w:rsidDel="002170DD">
              <w:rPr>
                <w:noProof/>
              </w:rPr>
              <w:tab/>
            </w:r>
            <w:r w:rsidRPr="002170DD" w:rsidDel="002170DD">
              <w:rPr>
                <w:rStyle w:val="Hyperlink"/>
                <w:rFonts w:ascii="Trebuchet MS" w:hAnsi="Trebuchet MS"/>
                <w:b/>
                <w:bCs/>
                <w:noProof/>
              </w:rPr>
              <w:delText>Calculating Penal Interest for Lapsed Revival</w:delText>
            </w:r>
            <w:r w:rsidDel="002170DD">
              <w:rPr>
                <w:noProof/>
                <w:webHidden/>
              </w:rPr>
              <w:tab/>
            </w:r>
            <w:r w:rsidDel="002170DD">
              <w:rPr>
                <w:noProof/>
                <w:webHidden/>
              </w:rPr>
              <w:delText>36</w:delText>
            </w:r>
          </w:del>
        </w:p>
        <w:p w:rsidR="00C438F4" w:rsidDel="002170DD" w:rsidRDefault="00C438F4" w14:paraId="2E49CB17" w14:textId="19358716">
          <w:pPr>
            <w:pStyle w:val="TOC3"/>
            <w:tabs>
              <w:tab w:val="left" w:pos="1540"/>
              <w:tab w:val="right" w:leader="dot" w:pos="9350"/>
            </w:tabs>
            <w:rPr>
              <w:del w:author="Sachin Patange" w:date="2017-05-27T20:48:00Z" w:id="213"/>
              <w:noProof/>
            </w:rPr>
          </w:pPr>
          <w:del w:author="Sachin Patange" w:date="2017-05-27T20:48:00Z" w:id="214">
            <w:r w:rsidRPr="002170DD" w:rsidDel="002170DD">
              <w:rPr>
                <w:rStyle w:val="Hyperlink"/>
                <w:rFonts w:ascii="Trebuchet MS" w:hAnsi="Trebuchet MS" w:cs="Times New Roman"/>
                <w:b/>
                <w:bCs/>
                <w:noProof/>
              </w:rPr>
              <w:delText>1.6.3.4</w:delText>
            </w:r>
            <w:r w:rsidDel="002170DD">
              <w:rPr>
                <w:noProof/>
              </w:rPr>
              <w:tab/>
            </w:r>
            <w:r w:rsidRPr="002170DD" w:rsidDel="002170DD">
              <w:rPr>
                <w:rStyle w:val="Hyperlink"/>
                <w:rFonts w:ascii="Trebuchet MS" w:hAnsi="Trebuchet MS"/>
                <w:b/>
                <w:bCs/>
                <w:noProof/>
              </w:rPr>
              <w:delText>Calculating Tax on Credit Guarantee Fees &amp; Interest for Lapsed Revival</w:delText>
            </w:r>
            <w:r w:rsidDel="002170DD">
              <w:rPr>
                <w:noProof/>
                <w:webHidden/>
              </w:rPr>
              <w:tab/>
            </w:r>
            <w:r w:rsidDel="002170DD">
              <w:rPr>
                <w:noProof/>
                <w:webHidden/>
              </w:rPr>
              <w:delText>37</w:delText>
            </w:r>
          </w:del>
        </w:p>
        <w:p w:rsidR="00C438F4" w:rsidDel="002170DD" w:rsidRDefault="00C438F4" w14:paraId="600107D2" w14:textId="5809202E">
          <w:pPr>
            <w:pStyle w:val="TOC3"/>
            <w:tabs>
              <w:tab w:val="left" w:pos="1320"/>
              <w:tab w:val="right" w:leader="dot" w:pos="9350"/>
            </w:tabs>
            <w:rPr>
              <w:del w:author="Sachin Patange" w:date="2017-05-27T20:48:00Z" w:id="215"/>
              <w:noProof/>
            </w:rPr>
          </w:pPr>
          <w:del w:author="Sachin Patange" w:date="2017-05-27T20:48:00Z" w:id="216">
            <w:r w:rsidRPr="002170DD" w:rsidDel="002170DD">
              <w:rPr>
                <w:rStyle w:val="Hyperlink"/>
                <w:rFonts w:ascii="Trebuchet MS" w:hAnsi="Trebuchet MS" w:cs="Times New Roman"/>
                <w:b/>
                <w:bCs/>
                <w:noProof/>
              </w:rPr>
              <w:delText>1.6.4</w:delText>
            </w:r>
            <w:r w:rsidDel="002170DD">
              <w:rPr>
                <w:noProof/>
              </w:rPr>
              <w:tab/>
            </w:r>
            <w:r w:rsidRPr="002170DD" w:rsidDel="002170DD">
              <w:rPr>
                <w:rStyle w:val="Hyperlink"/>
                <w:rFonts w:ascii="Trebuchet MS" w:hAnsi="Trebuchet MS"/>
                <w:b/>
                <w:bCs/>
                <w:noProof/>
              </w:rPr>
              <w:delText>Demand Advice for Guarantee Charges</w:delText>
            </w:r>
            <w:r w:rsidDel="002170DD">
              <w:rPr>
                <w:noProof/>
                <w:webHidden/>
              </w:rPr>
              <w:tab/>
            </w:r>
            <w:r w:rsidDel="002170DD">
              <w:rPr>
                <w:noProof/>
                <w:webHidden/>
              </w:rPr>
              <w:delText>39</w:delText>
            </w:r>
          </w:del>
        </w:p>
        <w:p w:rsidR="00C438F4" w:rsidDel="002170DD" w:rsidRDefault="00C438F4" w14:paraId="2295F4A8" w14:textId="067ED2CA">
          <w:pPr>
            <w:pStyle w:val="TOC3"/>
            <w:tabs>
              <w:tab w:val="left" w:pos="1540"/>
              <w:tab w:val="right" w:leader="dot" w:pos="9350"/>
            </w:tabs>
            <w:rPr>
              <w:del w:author="Sachin Patange" w:date="2017-05-27T20:48:00Z" w:id="217"/>
              <w:noProof/>
            </w:rPr>
          </w:pPr>
          <w:del w:author="Sachin Patange" w:date="2017-05-27T20:48:00Z" w:id="218">
            <w:r w:rsidRPr="002170DD" w:rsidDel="002170DD">
              <w:rPr>
                <w:rStyle w:val="Hyperlink"/>
                <w:rFonts w:ascii="Trebuchet MS" w:hAnsi="Trebuchet MS" w:cs="Times New Roman"/>
                <w:b/>
                <w:bCs/>
                <w:noProof/>
              </w:rPr>
              <w:delText>1.6.4.1</w:delText>
            </w:r>
            <w:r w:rsidDel="002170DD">
              <w:rPr>
                <w:noProof/>
              </w:rPr>
              <w:tab/>
            </w:r>
            <w:r w:rsidRPr="002170DD" w:rsidDel="002170DD">
              <w:rPr>
                <w:rStyle w:val="Hyperlink"/>
                <w:rFonts w:ascii="Trebuchet MS" w:hAnsi="Trebuchet MS"/>
                <w:b/>
                <w:bCs/>
                <w:noProof/>
              </w:rPr>
              <w:delText>CGDAN – Demand Advice: Existing Guarantee Cover - Individual</w:delText>
            </w:r>
            <w:r w:rsidDel="002170DD">
              <w:rPr>
                <w:noProof/>
                <w:webHidden/>
              </w:rPr>
              <w:tab/>
            </w:r>
            <w:r w:rsidDel="002170DD">
              <w:rPr>
                <w:noProof/>
                <w:webHidden/>
              </w:rPr>
              <w:delText>39</w:delText>
            </w:r>
          </w:del>
        </w:p>
        <w:p w:rsidR="00C438F4" w:rsidDel="002170DD" w:rsidRDefault="00C438F4" w14:paraId="6DD7A40D" w14:textId="309DA477">
          <w:pPr>
            <w:pStyle w:val="TOC3"/>
            <w:tabs>
              <w:tab w:val="left" w:pos="1540"/>
              <w:tab w:val="right" w:leader="dot" w:pos="9350"/>
            </w:tabs>
            <w:rPr>
              <w:del w:author="Sachin Patange" w:date="2017-05-27T20:48:00Z" w:id="219"/>
              <w:noProof/>
            </w:rPr>
          </w:pPr>
          <w:del w:author="Sachin Patange" w:date="2017-05-27T20:48:00Z" w:id="220">
            <w:r w:rsidRPr="002170DD" w:rsidDel="002170DD">
              <w:rPr>
                <w:rStyle w:val="Hyperlink"/>
                <w:rFonts w:ascii="Trebuchet MS" w:hAnsi="Trebuchet MS" w:cs="Times New Roman"/>
                <w:b/>
                <w:bCs/>
                <w:noProof/>
              </w:rPr>
              <w:delText>1.6.4.2</w:delText>
            </w:r>
            <w:r w:rsidDel="002170DD">
              <w:rPr>
                <w:noProof/>
              </w:rPr>
              <w:tab/>
            </w:r>
            <w:r w:rsidRPr="002170DD" w:rsidDel="002170DD">
              <w:rPr>
                <w:rStyle w:val="Hyperlink"/>
                <w:rFonts w:ascii="Trebuchet MS" w:hAnsi="Trebuchet MS"/>
                <w:b/>
                <w:bCs/>
                <w:noProof/>
              </w:rPr>
              <w:delText>BATCHDAN – Demand Advice: Existing Guarantee Cover - Batch</w:delText>
            </w:r>
            <w:r w:rsidDel="002170DD">
              <w:rPr>
                <w:noProof/>
                <w:webHidden/>
              </w:rPr>
              <w:tab/>
            </w:r>
            <w:r w:rsidDel="002170DD">
              <w:rPr>
                <w:noProof/>
                <w:webHidden/>
              </w:rPr>
              <w:delText>39</w:delText>
            </w:r>
          </w:del>
        </w:p>
        <w:p w:rsidR="00C438F4" w:rsidDel="002170DD" w:rsidRDefault="00C438F4" w14:paraId="04BD6A75" w14:textId="1949D5EE">
          <w:pPr>
            <w:pStyle w:val="TOC3"/>
            <w:tabs>
              <w:tab w:val="left" w:pos="1320"/>
              <w:tab w:val="right" w:leader="dot" w:pos="9350"/>
            </w:tabs>
            <w:rPr>
              <w:del w:author="Sachin Patange" w:date="2017-05-27T20:48:00Z" w:id="221"/>
              <w:noProof/>
            </w:rPr>
          </w:pPr>
          <w:del w:author="Sachin Patange" w:date="2017-05-27T20:48:00Z" w:id="222">
            <w:r w:rsidRPr="002170DD" w:rsidDel="002170DD">
              <w:rPr>
                <w:rStyle w:val="Hyperlink"/>
                <w:rFonts w:ascii="Trebuchet MS" w:hAnsi="Trebuchet MS" w:cs="Times New Roman"/>
                <w:b/>
                <w:bCs/>
                <w:noProof/>
              </w:rPr>
              <w:delText>1.6.5</w:delText>
            </w:r>
            <w:r w:rsidDel="002170DD">
              <w:rPr>
                <w:noProof/>
              </w:rPr>
              <w:tab/>
            </w:r>
            <w:r w:rsidRPr="002170DD" w:rsidDel="002170DD">
              <w:rPr>
                <w:rStyle w:val="Hyperlink"/>
                <w:rFonts w:ascii="Trebuchet MS" w:hAnsi="Trebuchet MS"/>
                <w:b/>
                <w:bCs/>
                <w:noProof/>
              </w:rPr>
              <w:delText>Payment of CG Charges</w:delText>
            </w:r>
            <w:r w:rsidDel="002170DD">
              <w:rPr>
                <w:noProof/>
                <w:webHidden/>
              </w:rPr>
              <w:tab/>
            </w:r>
            <w:r w:rsidDel="002170DD">
              <w:rPr>
                <w:noProof/>
                <w:webHidden/>
              </w:rPr>
              <w:delText>39</w:delText>
            </w:r>
          </w:del>
        </w:p>
        <w:p w:rsidR="00C438F4" w:rsidDel="002170DD" w:rsidRDefault="00C438F4" w14:paraId="71A9B4FC" w14:textId="3ECF6003">
          <w:pPr>
            <w:pStyle w:val="TOC3"/>
            <w:tabs>
              <w:tab w:val="left" w:pos="1540"/>
              <w:tab w:val="right" w:leader="dot" w:pos="9350"/>
            </w:tabs>
            <w:rPr>
              <w:del w:author="Sachin Patange" w:date="2017-05-27T20:48:00Z" w:id="223"/>
              <w:noProof/>
            </w:rPr>
          </w:pPr>
          <w:del w:author="Sachin Patange" w:date="2017-05-27T20:48:00Z" w:id="224">
            <w:r w:rsidRPr="002170DD" w:rsidDel="002170DD">
              <w:rPr>
                <w:rStyle w:val="Hyperlink"/>
                <w:rFonts w:ascii="Trebuchet MS" w:hAnsi="Trebuchet MS" w:cs="Times New Roman"/>
                <w:b/>
                <w:bCs/>
                <w:noProof/>
              </w:rPr>
              <w:delText>1.6.5.1</w:delText>
            </w:r>
            <w:r w:rsidDel="002170DD">
              <w:rPr>
                <w:noProof/>
              </w:rPr>
              <w:tab/>
            </w:r>
            <w:r w:rsidRPr="002170DD" w:rsidDel="002170DD">
              <w:rPr>
                <w:rStyle w:val="Hyperlink"/>
                <w:rFonts w:ascii="Trebuchet MS" w:hAnsi="Trebuchet MS"/>
                <w:b/>
                <w:bCs/>
                <w:noProof/>
              </w:rPr>
              <w:delText>Payment of CG Fees/Taxes/Penalty in Stipulated Time</w:delText>
            </w:r>
            <w:r w:rsidDel="002170DD">
              <w:rPr>
                <w:noProof/>
                <w:webHidden/>
              </w:rPr>
              <w:tab/>
            </w:r>
            <w:r w:rsidDel="002170DD">
              <w:rPr>
                <w:noProof/>
                <w:webHidden/>
              </w:rPr>
              <w:delText>39</w:delText>
            </w:r>
          </w:del>
        </w:p>
        <w:p w:rsidR="00C438F4" w:rsidDel="002170DD" w:rsidRDefault="00C438F4" w14:paraId="16912761" w14:textId="74CCA8BE">
          <w:pPr>
            <w:pStyle w:val="TOC3"/>
            <w:tabs>
              <w:tab w:val="left" w:pos="1540"/>
              <w:tab w:val="right" w:leader="dot" w:pos="9350"/>
            </w:tabs>
            <w:rPr>
              <w:del w:author="Sachin Patange" w:date="2017-05-27T20:48:00Z" w:id="225"/>
              <w:noProof/>
            </w:rPr>
          </w:pPr>
          <w:del w:author="Sachin Patange" w:date="2017-05-27T20:48:00Z" w:id="226">
            <w:r w:rsidRPr="002170DD" w:rsidDel="002170DD">
              <w:rPr>
                <w:rStyle w:val="Hyperlink"/>
                <w:rFonts w:ascii="Trebuchet MS" w:hAnsi="Trebuchet MS" w:cs="Times New Roman"/>
                <w:b/>
                <w:bCs/>
                <w:noProof/>
              </w:rPr>
              <w:delText>1.6.5.2</w:delText>
            </w:r>
            <w:r w:rsidDel="002170DD">
              <w:rPr>
                <w:noProof/>
              </w:rPr>
              <w:tab/>
            </w:r>
            <w:r w:rsidRPr="002170DD" w:rsidDel="002170DD">
              <w:rPr>
                <w:rStyle w:val="Hyperlink"/>
                <w:rFonts w:ascii="Trebuchet MS" w:hAnsi="Trebuchet MS"/>
                <w:b/>
                <w:bCs/>
                <w:noProof/>
              </w:rPr>
              <w:delText>Non Payment of CG Fees/Taxes/Penalty in Stipulated Time</w:delText>
            </w:r>
            <w:r w:rsidDel="002170DD">
              <w:rPr>
                <w:noProof/>
                <w:webHidden/>
              </w:rPr>
              <w:tab/>
            </w:r>
            <w:r w:rsidDel="002170DD">
              <w:rPr>
                <w:noProof/>
                <w:webHidden/>
              </w:rPr>
              <w:delText>40</w:delText>
            </w:r>
          </w:del>
        </w:p>
        <w:p w:rsidR="00C438F4" w:rsidDel="002170DD" w:rsidRDefault="00C438F4" w14:paraId="59A06338" w14:textId="26F3D383">
          <w:pPr>
            <w:pStyle w:val="TOC2"/>
            <w:tabs>
              <w:tab w:val="left" w:pos="880"/>
              <w:tab w:val="right" w:leader="dot" w:pos="9350"/>
            </w:tabs>
            <w:rPr>
              <w:del w:author="Sachin Patange" w:date="2017-05-27T20:48:00Z" w:id="227"/>
              <w:noProof/>
            </w:rPr>
          </w:pPr>
          <w:del w:author="Sachin Patange" w:date="2017-05-27T20:48:00Z" w:id="228">
            <w:r w:rsidRPr="002170DD" w:rsidDel="002170DD">
              <w:rPr>
                <w:rStyle w:val="Hyperlink"/>
                <w:rFonts w:ascii="Trebuchet MS" w:hAnsi="Trebuchet MS" w:eastAsia="Times New Roman" w:cs="Times New Roman"/>
                <w:b/>
                <w:bCs/>
                <w:iCs/>
                <w:noProof/>
              </w:rPr>
              <w:delText>1.7</w:delText>
            </w:r>
            <w:r w:rsidDel="002170DD">
              <w:rPr>
                <w:noProof/>
              </w:rPr>
              <w:tab/>
            </w:r>
            <w:r w:rsidRPr="002170DD" w:rsidDel="002170DD">
              <w:rPr>
                <w:rStyle w:val="Hyperlink"/>
                <w:rFonts w:ascii="Trebuchet MS" w:hAnsi="Trebuchet MS" w:eastAsia="Times New Roman" w:cs="Arial"/>
                <w:b/>
                <w:bCs/>
                <w:iCs/>
                <w:noProof/>
              </w:rPr>
              <w:delText>Points Pending For Further Clarification</w:delText>
            </w:r>
            <w:r w:rsidDel="002170DD">
              <w:rPr>
                <w:noProof/>
                <w:webHidden/>
              </w:rPr>
              <w:tab/>
            </w:r>
            <w:r w:rsidDel="002170DD">
              <w:rPr>
                <w:noProof/>
                <w:webHidden/>
              </w:rPr>
              <w:delText>42</w:delText>
            </w:r>
          </w:del>
        </w:p>
        <w:p w:rsidR="003D4518" w:rsidDel="00C438F4" w:rsidRDefault="003D4518" w14:paraId="4A445613" w14:textId="315FCC09">
          <w:pPr>
            <w:pStyle w:val="TOC2"/>
            <w:tabs>
              <w:tab w:val="left" w:pos="880"/>
              <w:tab w:val="right" w:leader="dot" w:pos="9350"/>
            </w:tabs>
            <w:rPr>
              <w:del w:author="Sachin Patange" w:date="2017-04-28T12:54:00Z" w:id="229"/>
              <w:noProof/>
            </w:rPr>
          </w:pPr>
          <w:del w:author="Sachin Patange" w:date="2017-04-28T12:54:00Z" w:id="230">
            <w:r w:rsidRPr="00C438F4" w:rsidDel="00C438F4">
              <w:rPr>
                <w:rPrChange w:author="Sachin Patange" w:date="2017-04-28T12:54:00Z" w:id="231">
                  <w:rPr>
                    <w:rStyle w:val="Hyperlink"/>
                    <w:rFonts w:ascii="Trebuchet MS" w:hAnsi="Trebuchet MS" w:eastAsia="Times New Roman" w:cs="Times New Roman"/>
                    <w:b/>
                    <w:bCs/>
                    <w:iCs/>
                    <w:noProof/>
                  </w:rPr>
                </w:rPrChange>
              </w:rPr>
              <w:delText>1.1</w:delText>
            </w:r>
            <w:r w:rsidDel="00C438F4">
              <w:rPr>
                <w:noProof/>
              </w:rPr>
              <w:tab/>
            </w:r>
            <w:r w:rsidRPr="00C438F4" w:rsidDel="00C438F4">
              <w:rPr>
                <w:rPrChange w:author="Sachin Patange" w:date="2017-04-28T12:54:00Z" w:id="232">
                  <w:rPr>
                    <w:rStyle w:val="Hyperlink"/>
                    <w:rFonts w:ascii="Trebuchet MS" w:hAnsi="Trebuchet MS" w:eastAsia="Times New Roman" w:cs="Arial"/>
                    <w:b/>
                    <w:bCs/>
                    <w:iCs/>
                    <w:noProof/>
                  </w:rPr>
                </w:rPrChange>
              </w:rPr>
              <w:delText>Introduction</w:delText>
            </w:r>
            <w:r w:rsidDel="00C438F4">
              <w:rPr>
                <w:noProof/>
                <w:webHidden/>
              </w:rPr>
              <w:tab/>
            </w:r>
            <w:r w:rsidDel="00C438F4">
              <w:rPr>
                <w:noProof/>
                <w:webHidden/>
              </w:rPr>
              <w:delText>5</w:delText>
            </w:r>
          </w:del>
        </w:p>
        <w:p w:rsidR="003D4518" w:rsidDel="00C438F4" w:rsidRDefault="003D4518" w14:paraId="3AA6E32E" w14:textId="46853A56">
          <w:pPr>
            <w:pStyle w:val="TOC3"/>
            <w:tabs>
              <w:tab w:val="left" w:pos="1320"/>
              <w:tab w:val="right" w:leader="dot" w:pos="9350"/>
            </w:tabs>
            <w:rPr>
              <w:del w:author="Sachin Patange" w:date="2017-04-28T12:54:00Z" w:id="233"/>
              <w:noProof/>
            </w:rPr>
          </w:pPr>
          <w:del w:author="Sachin Patange" w:date="2017-04-28T12:54:00Z" w:id="234">
            <w:r w:rsidRPr="00C438F4" w:rsidDel="00C438F4">
              <w:rPr>
                <w:rPrChange w:author="Sachin Patange" w:date="2017-04-28T12:54:00Z" w:id="235">
                  <w:rPr>
                    <w:rStyle w:val="Hyperlink"/>
                    <w:rFonts w:ascii="Trebuchet MS" w:hAnsi="Trebuchet MS" w:cs="Times New Roman"/>
                    <w:b/>
                    <w:bCs/>
                    <w:noProof/>
                  </w:rPr>
                </w:rPrChange>
              </w:rPr>
              <w:delText>1.1.1</w:delText>
            </w:r>
            <w:r w:rsidDel="00C438F4">
              <w:rPr>
                <w:noProof/>
              </w:rPr>
              <w:tab/>
            </w:r>
            <w:r w:rsidRPr="00C438F4" w:rsidDel="00C438F4">
              <w:rPr>
                <w:rPrChange w:author="Sachin Patange" w:date="2017-04-28T12:54:00Z" w:id="236">
                  <w:rPr>
                    <w:rStyle w:val="Hyperlink"/>
                    <w:rFonts w:ascii="Trebuchet MS" w:hAnsi="Trebuchet MS"/>
                    <w:b/>
                    <w:bCs/>
                    <w:noProof/>
                  </w:rPr>
                </w:rPrChange>
              </w:rPr>
              <w:delText>Fund &amp; Docket Construct</w:delText>
            </w:r>
            <w:r w:rsidDel="00C438F4">
              <w:rPr>
                <w:noProof/>
                <w:webHidden/>
              </w:rPr>
              <w:tab/>
            </w:r>
            <w:r w:rsidDel="00C438F4">
              <w:rPr>
                <w:noProof/>
                <w:webHidden/>
              </w:rPr>
              <w:delText>5</w:delText>
            </w:r>
          </w:del>
        </w:p>
        <w:p w:rsidR="003D4518" w:rsidDel="00C438F4" w:rsidRDefault="003D4518" w14:paraId="2F66321B" w14:textId="29B83AF7">
          <w:pPr>
            <w:pStyle w:val="TOC2"/>
            <w:tabs>
              <w:tab w:val="left" w:pos="880"/>
              <w:tab w:val="right" w:leader="dot" w:pos="9350"/>
            </w:tabs>
            <w:rPr>
              <w:del w:author="Sachin Patange" w:date="2017-04-28T12:54:00Z" w:id="237"/>
              <w:noProof/>
            </w:rPr>
          </w:pPr>
          <w:del w:author="Sachin Patange" w:date="2017-04-28T12:54:00Z" w:id="238">
            <w:r w:rsidRPr="00C438F4" w:rsidDel="00C438F4">
              <w:rPr>
                <w:rPrChange w:author="Sachin Patange" w:date="2017-04-28T12:54:00Z" w:id="239">
                  <w:rPr>
                    <w:rStyle w:val="Hyperlink"/>
                    <w:rFonts w:ascii="Trebuchet MS" w:hAnsi="Trebuchet MS" w:eastAsia="Times New Roman" w:cs="Times New Roman"/>
                    <w:b/>
                    <w:bCs/>
                    <w:iCs/>
                    <w:noProof/>
                  </w:rPr>
                </w:rPrChange>
              </w:rPr>
              <w:delText>1.2</w:delText>
            </w:r>
            <w:r w:rsidDel="00C438F4">
              <w:rPr>
                <w:noProof/>
              </w:rPr>
              <w:tab/>
            </w:r>
            <w:r w:rsidRPr="00C438F4" w:rsidDel="00C438F4">
              <w:rPr>
                <w:rPrChange w:author="Sachin Patange" w:date="2017-04-28T12:54:00Z" w:id="240">
                  <w:rPr>
                    <w:rStyle w:val="Hyperlink"/>
                    <w:rFonts w:ascii="Trebuchet MS" w:hAnsi="Trebuchet MS" w:eastAsia="Times New Roman" w:cs="Arial"/>
                    <w:b/>
                    <w:bCs/>
                    <w:iCs/>
                    <w:noProof/>
                  </w:rPr>
                </w:rPrChange>
              </w:rPr>
              <w:delText>Input File Layout</w:delText>
            </w:r>
            <w:r w:rsidDel="00C438F4">
              <w:rPr>
                <w:noProof/>
                <w:webHidden/>
              </w:rPr>
              <w:tab/>
            </w:r>
            <w:r w:rsidDel="00C438F4">
              <w:rPr>
                <w:noProof/>
                <w:webHidden/>
              </w:rPr>
              <w:delText>6</w:delText>
            </w:r>
          </w:del>
        </w:p>
        <w:p w:rsidR="003D4518" w:rsidDel="00C438F4" w:rsidRDefault="003D4518" w14:paraId="7E9CF9D7" w14:textId="0D8D767D">
          <w:pPr>
            <w:pStyle w:val="TOC3"/>
            <w:tabs>
              <w:tab w:val="left" w:pos="1320"/>
              <w:tab w:val="right" w:leader="dot" w:pos="9350"/>
            </w:tabs>
            <w:rPr>
              <w:del w:author="Sachin Patange" w:date="2017-04-28T12:54:00Z" w:id="241"/>
              <w:noProof/>
            </w:rPr>
          </w:pPr>
          <w:del w:author="Sachin Patange" w:date="2017-04-28T12:54:00Z" w:id="242">
            <w:r w:rsidRPr="00C438F4" w:rsidDel="00C438F4">
              <w:rPr>
                <w:rPrChange w:author="Sachin Patange" w:date="2017-04-28T12:54:00Z" w:id="243">
                  <w:rPr>
                    <w:rStyle w:val="Hyperlink"/>
                    <w:rFonts w:ascii="Trebuchet MS" w:hAnsi="Trebuchet MS" w:cs="Times New Roman"/>
                    <w:b/>
                    <w:bCs/>
                    <w:noProof/>
                  </w:rPr>
                </w:rPrChange>
              </w:rPr>
              <w:delText>1.2.1</w:delText>
            </w:r>
            <w:r w:rsidDel="00C438F4">
              <w:rPr>
                <w:noProof/>
              </w:rPr>
              <w:tab/>
            </w:r>
            <w:r w:rsidRPr="00C438F4" w:rsidDel="00C438F4">
              <w:rPr>
                <w:rPrChange w:author="Sachin Patange" w:date="2017-04-28T12:54:00Z" w:id="244">
                  <w:rPr>
                    <w:rStyle w:val="Hyperlink"/>
                    <w:rFonts w:ascii="Trebuchet MS" w:hAnsi="Trebuchet MS"/>
                    <w:b/>
                    <w:bCs/>
                    <w:noProof/>
                  </w:rPr>
                </w:rPrChange>
              </w:rPr>
              <w:delText>Layout: Input File – New CG Issuance</w:delText>
            </w:r>
            <w:r w:rsidDel="00C438F4">
              <w:rPr>
                <w:noProof/>
                <w:webHidden/>
              </w:rPr>
              <w:tab/>
            </w:r>
            <w:r w:rsidDel="00C438F4">
              <w:rPr>
                <w:noProof/>
                <w:webHidden/>
              </w:rPr>
              <w:delText>6</w:delText>
            </w:r>
          </w:del>
        </w:p>
        <w:p w:rsidR="003D4518" w:rsidDel="00C438F4" w:rsidRDefault="003D4518" w14:paraId="6729AA9C" w14:textId="072127C2">
          <w:pPr>
            <w:pStyle w:val="TOC3"/>
            <w:tabs>
              <w:tab w:val="left" w:pos="1320"/>
              <w:tab w:val="right" w:leader="dot" w:pos="9350"/>
            </w:tabs>
            <w:rPr>
              <w:del w:author="Sachin Patange" w:date="2017-04-28T12:54:00Z" w:id="245"/>
              <w:noProof/>
            </w:rPr>
          </w:pPr>
          <w:del w:author="Sachin Patange" w:date="2017-04-28T12:54:00Z" w:id="246">
            <w:r w:rsidRPr="00C438F4" w:rsidDel="00C438F4">
              <w:rPr>
                <w:rPrChange w:author="Sachin Patange" w:date="2017-04-28T12:54:00Z" w:id="247">
                  <w:rPr>
                    <w:rStyle w:val="Hyperlink"/>
                    <w:rFonts w:ascii="Trebuchet MS" w:hAnsi="Trebuchet MS" w:cs="Times New Roman"/>
                    <w:b/>
                    <w:bCs/>
                    <w:noProof/>
                  </w:rPr>
                </w:rPrChange>
              </w:rPr>
              <w:delText>1.2.2</w:delText>
            </w:r>
            <w:r w:rsidDel="00C438F4">
              <w:rPr>
                <w:noProof/>
              </w:rPr>
              <w:tab/>
            </w:r>
            <w:r w:rsidRPr="00C438F4" w:rsidDel="00C438F4">
              <w:rPr>
                <w:rPrChange w:author="Sachin Patange" w:date="2017-04-28T12:54:00Z" w:id="248">
                  <w:rPr>
                    <w:rStyle w:val="Hyperlink"/>
                    <w:rFonts w:ascii="Trebuchet MS" w:hAnsi="Trebuchet MS"/>
                    <w:b/>
                    <w:bCs/>
                    <w:noProof/>
                  </w:rPr>
                </w:rPrChange>
              </w:rPr>
              <w:delText>Layout: Input File - CG Continuity</w:delText>
            </w:r>
            <w:r w:rsidDel="00C438F4">
              <w:rPr>
                <w:noProof/>
                <w:webHidden/>
              </w:rPr>
              <w:tab/>
            </w:r>
            <w:r w:rsidDel="00C438F4">
              <w:rPr>
                <w:noProof/>
                <w:webHidden/>
              </w:rPr>
              <w:delText>11</w:delText>
            </w:r>
          </w:del>
        </w:p>
        <w:p w:rsidR="003D4518" w:rsidDel="00C438F4" w:rsidRDefault="003D4518" w14:paraId="4483061A" w14:textId="41C962AB">
          <w:pPr>
            <w:pStyle w:val="TOC2"/>
            <w:tabs>
              <w:tab w:val="left" w:pos="880"/>
              <w:tab w:val="right" w:leader="dot" w:pos="9350"/>
            </w:tabs>
            <w:rPr>
              <w:del w:author="Sachin Patange" w:date="2017-04-28T12:54:00Z" w:id="249"/>
              <w:noProof/>
            </w:rPr>
          </w:pPr>
          <w:del w:author="Sachin Patange" w:date="2017-04-28T12:54:00Z" w:id="250">
            <w:r w:rsidRPr="00C438F4" w:rsidDel="00C438F4">
              <w:rPr>
                <w:rPrChange w:author="Sachin Patange" w:date="2017-04-28T12:54:00Z" w:id="251">
                  <w:rPr>
                    <w:rStyle w:val="Hyperlink"/>
                    <w:rFonts w:ascii="Trebuchet MS" w:hAnsi="Trebuchet MS" w:eastAsia="Times New Roman" w:cs="Times New Roman"/>
                    <w:b/>
                    <w:bCs/>
                    <w:iCs/>
                    <w:noProof/>
                  </w:rPr>
                </w:rPrChange>
              </w:rPr>
              <w:delText>1.3</w:delText>
            </w:r>
            <w:r w:rsidDel="00C438F4">
              <w:rPr>
                <w:noProof/>
              </w:rPr>
              <w:tab/>
            </w:r>
            <w:r w:rsidRPr="00C438F4" w:rsidDel="00C438F4">
              <w:rPr>
                <w:rPrChange w:author="Sachin Patange" w:date="2017-04-28T12:54:00Z" w:id="252">
                  <w:rPr>
                    <w:rStyle w:val="Hyperlink"/>
                    <w:rFonts w:ascii="Trebuchet MS" w:hAnsi="Trebuchet MS" w:eastAsia="Times New Roman" w:cs="Arial"/>
                    <w:b/>
                    <w:bCs/>
                    <w:iCs/>
                    <w:noProof/>
                  </w:rPr>
                </w:rPrChange>
              </w:rPr>
              <w:delText>Input File Format Processed By SURGE</w:delText>
            </w:r>
            <w:r w:rsidDel="00C438F4">
              <w:rPr>
                <w:noProof/>
                <w:webHidden/>
              </w:rPr>
              <w:tab/>
            </w:r>
            <w:r w:rsidDel="00C438F4">
              <w:rPr>
                <w:noProof/>
                <w:webHidden/>
              </w:rPr>
              <w:delText>12</w:delText>
            </w:r>
          </w:del>
        </w:p>
        <w:p w:rsidR="003D4518" w:rsidDel="00C438F4" w:rsidRDefault="003D4518" w14:paraId="718DEEB5" w14:textId="6764C75C">
          <w:pPr>
            <w:pStyle w:val="TOC2"/>
            <w:tabs>
              <w:tab w:val="left" w:pos="880"/>
              <w:tab w:val="right" w:leader="dot" w:pos="9350"/>
            </w:tabs>
            <w:rPr>
              <w:del w:author="Sachin Patange" w:date="2017-04-28T12:54:00Z" w:id="253"/>
              <w:noProof/>
            </w:rPr>
          </w:pPr>
          <w:del w:author="Sachin Patange" w:date="2017-04-28T12:54:00Z" w:id="254">
            <w:r w:rsidRPr="00C438F4" w:rsidDel="00C438F4">
              <w:rPr>
                <w:rPrChange w:author="Sachin Patange" w:date="2017-04-28T12:54:00Z" w:id="255">
                  <w:rPr>
                    <w:rStyle w:val="Hyperlink"/>
                    <w:rFonts w:ascii="Trebuchet MS" w:hAnsi="Trebuchet MS" w:eastAsia="Times New Roman" w:cs="Times New Roman"/>
                    <w:b/>
                    <w:bCs/>
                    <w:iCs/>
                    <w:noProof/>
                  </w:rPr>
                </w:rPrChange>
              </w:rPr>
              <w:delText>1.4</w:delText>
            </w:r>
            <w:r w:rsidDel="00C438F4">
              <w:rPr>
                <w:noProof/>
              </w:rPr>
              <w:tab/>
            </w:r>
            <w:r w:rsidRPr="00C438F4" w:rsidDel="00C438F4">
              <w:rPr>
                <w:rPrChange w:author="Sachin Patange" w:date="2017-04-28T12:54:00Z" w:id="256">
                  <w:rPr>
                    <w:rStyle w:val="Hyperlink"/>
                    <w:rFonts w:ascii="Trebuchet MS" w:hAnsi="Trebuchet MS" w:eastAsia="Times New Roman" w:cs="Arial"/>
                    <w:b/>
                    <w:bCs/>
                    <w:iCs/>
                    <w:noProof/>
                  </w:rPr>
                </w:rPrChange>
              </w:rPr>
              <w:delText>Preparation of Input File</w:delText>
            </w:r>
            <w:r w:rsidDel="00C438F4">
              <w:rPr>
                <w:noProof/>
                <w:webHidden/>
              </w:rPr>
              <w:tab/>
            </w:r>
            <w:r w:rsidDel="00C438F4">
              <w:rPr>
                <w:noProof/>
                <w:webHidden/>
              </w:rPr>
              <w:delText>13</w:delText>
            </w:r>
          </w:del>
        </w:p>
        <w:p w:rsidR="003D4518" w:rsidDel="00C438F4" w:rsidRDefault="003D4518" w14:paraId="6D0B78BB" w14:textId="5A388C4A">
          <w:pPr>
            <w:pStyle w:val="TOC3"/>
            <w:tabs>
              <w:tab w:val="left" w:pos="1320"/>
              <w:tab w:val="right" w:leader="dot" w:pos="9350"/>
            </w:tabs>
            <w:rPr>
              <w:del w:author="Sachin Patange" w:date="2017-04-28T12:54:00Z" w:id="257"/>
              <w:noProof/>
            </w:rPr>
          </w:pPr>
          <w:del w:author="Sachin Patange" w:date="2017-04-28T12:54:00Z" w:id="258">
            <w:r w:rsidRPr="00C438F4" w:rsidDel="00C438F4">
              <w:rPr>
                <w:rPrChange w:author="Sachin Patange" w:date="2017-04-28T12:54:00Z" w:id="259">
                  <w:rPr>
                    <w:rStyle w:val="Hyperlink"/>
                    <w:rFonts w:ascii="Trebuchet MS" w:hAnsi="Trebuchet MS" w:cs="Times New Roman"/>
                    <w:b/>
                    <w:bCs/>
                    <w:noProof/>
                  </w:rPr>
                </w:rPrChange>
              </w:rPr>
              <w:delText>1.4.1</w:delText>
            </w:r>
            <w:r w:rsidDel="00C438F4">
              <w:rPr>
                <w:noProof/>
              </w:rPr>
              <w:tab/>
            </w:r>
            <w:r w:rsidRPr="00C438F4" w:rsidDel="00C438F4">
              <w:rPr>
                <w:rPrChange w:author="Sachin Patange" w:date="2017-04-28T12:54:00Z" w:id="260">
                  <w:rPr>
                    <w:rStyle w:val="Hyperlink"/>
                    <w:rFonts w:ascii="Trebuchet MS" w:hAnsi="Trebuchet MS"/>
                    <w:b/>
                    <w:bCs/>
                    <w:noProof/>
                  </w:rPr>
                </w:rPrChange>
              </w:rPr>
              <w:delText>New Credit Guarantees – Request for Quotes and Issue of Guarantees</w:delText>
            </w:r>
            <w:r w:rsidDel="00C438F4">
              <w:rPr>
                <w:noProof/>
                <w:webHidden/>
              </w:rPr>
              <w:tab/>
            </w:r>
            <w:r w:rsidDel="00C438F4">
              <w:rPr>
                <w:noProof/>
                <w:webHidden/>
              </w:rPr>
              <w:delText>13</w:delText>
            </w:r>
          </w:del>
        </w:p>
        <w:p w:rsidR="003D4518" w:rsidDel="00C438F4" w:rsidRDefault="003D4518" w14:paraId="6C239C2F" w14:textId="6921740C">
          <w:pPr>
            <w:pStyle w:val="TOC3"/>
            <w:tabs>
              <w:tab w:val="left" w:pos="1320"/>
              <w:tab w:val="right" w:leader="dot" w:pos="9350"/>
            </w:tabs>
            <w:rPr>
              <w:del w:author="Sachin Patange" w:date="2017-04-28T12:54:00Z" w:id="261"/>
              <w:noProof/>
            </w:rPr>
          </w:pPr>
          <w:del w:author="Sachin Patange" w:date="2017-04-28T12:54:00Z" w:id="262">
            <w:r w:rsidRPr="00C438F4" w:rsidDel="00C438F4">
              <w:rPr>
                <w:rPrChange w:author="Sachin Patange" w:date="2017-04-28T12:54:00Z" w:id="263">
                  <w:rPr>
                    <w:rStyle w:val="Hyperlink"/>
                    <w:rFonts w:ascii="Trebuchet MS" w:hAnsi="Trebuchet MS" w:cs="Times New Roman"/>
                    <w:b/>
                    <w:bCs/>
                    <w:noProof/>
                  </w:rPr>
                </w:rPrChange>
              </w:rPr>
              <w:delText>1.4.2</w:delText>
            </w:r>
            <w:r w:rsidDel="00C438F4">
              <w:rPr>
                <w:noProof/>
              </w:rPr>
              <w:tab/>
            </w:r>
            <w:r w:rsidRPr="00C438F4" w:rsidDel="00C438F4">
              <w:rPr>
                <w:rPrChange w:author="Sachin Patange" w:date="2017-04-28T12:54:00Z" w:id="264">
                  <w:rPr>
                    <w:rStyle w:val="Hyperlink"/>
                    <w:rFonts w:ascii="Trebuchet MS" w:hAnsi="Trebuchet MS"/>
                    <w:b/>
                    <w:bCs/>
                    <w:noProof/>
                  </w:rPr>
                </w:rPrChange>
              </w:rPr>
              <w:delText>Requesting Quotes for Credit Guarantee Continuity</w:delText>
            </w:r>
            <w:r w:rsidDel="00C438F4">
              <w:rPr>
                <w:noProof/>
                <w:webHidden/>
              </w:rPr>
              <w:tab/>
            </w:r>
            <w:r w:rsidDel="00C438F4">
              <w:rPr>
                <w:noProof/>
                <w:webHidden/>
              </w:rPr>
              <w:delText>14</w:delText>
            </w:r>
          </w:del>
        </w:p>
        <w:p w:rsidR="003D4518" w:rsidDel="00C438F4" w:rsidRDefault="003D4518" w14:paraId="2D2BB9D3" w14:textId="63B43356">
          <w:pPr>
            <w:pStyle w:val="TOC3"/>
            <w:tabs>
              <w:tab w:val="left" w:pos="1320"/>
              <w:tab w:val="right" w:leader="dot" w:pos="9350"/>
            </w:tabs>
            <w:rPr>
              <w:del w:author="Sachin Patange" w:date="2017-04-28T12:54:00Z" w:id="265"/>
              <w:noProof/>
            </w:rPr>
          </w:pPr>
          <w:del w:author="Sachin Patange" w:date="2017-04-28T12:54:00Z" w:id="266">
            <w:r w:rsidRPr="00C438F4" w:rsidDel="00C438F4">
              <w:rPr>
                <w:rPrChange w:author="Sachin Patange" w:date="2017-04-28T12:54:00Z" w:id="267">
                  <w:rPr>
                    <w:rStyle w:val="Hyperlink"/>
                    <w:rFonts w:ascii="Trebuchet MS" w:hAnsi="Trebuchet MS" w:cs="Times New Roman"/>
                    <w:b/>
                    <w:bCs/>
                    <w:noProof/>
                  </w:rPr>
                </w:rPrChange>
              </w:rPr>
              <w:delText>1.4.3</w:delText>
            </w:r>
            <w:r w:rsidDel="00C438F4">
              <w:rPr>
                <w:noProof/>
              </w:rPr>
              <w:tab/>
            </w:r>
            <w:r w:rsidRPr="00C438F4" w:rsidDel="00C438F4">
              <w:rPr>
                <w:rPrChange w:author="Sachin Patange" w:date="2017-04-28T12:54:00Z" w:id="268">
                  <w:rPr>
                    <w:rStyle w:val="Hyperlink"/>
                    <w:rFonts w:ascii="Trebuchet MS" w:hAnsi="Trebuchet MS"/>
                    <w:b/>
                    <w:bCs/>
                    <w:noProof/>
                  </w:rPr>
                </w:rPrChange>
              </w:rPr>
              <w:delText>Summary - Preparing &amp; Uploading the Input File</w:delText>
            </w:r>
            <w:r w:rsidDel="00C438F4">
              <w:rPr>
                <w:noProof/>
                <w:webHidden/>
              </w:rPr>
              <w:tab/>
            </w:r>
            <w:r w:rsidDel="00C438F4">
              <w:rPr>
                <w:noProof/>
                <w:webHidden/>
              </w:rPr>
              <w:delText>15</w:delText>
            </w:r>
          </w:del>
        </w:p>
        <w:p w:rsidR="003D4518" w:rsidDel="00C438F4" w:rsidRDefault="003D4518" w14:paraId="0184AC26" w14:textId="23654FB2">
          <w:pPr>
            <w:pStyle w:val="TOC2"/>
            <w:tabs>
              <w:tab w:val="left" w:pos="880"/>
              <w:tab w:val="right" w:leader="dot" w:pos="9350"/>
            </w:tabs>
            <w:rPr>
              <w:del w:author="Sachin Patange" w:date="2017-04-28T12:54:00Z" w:id="269"/>
              <w:noProof/>
            </w:rPr>
          </w:pPr>
          <w:del w:author="Sachin Patange" w:date="2017-04-28T12:54:00Z" w:id="270">
            <w:r w:rsidRPr="00C438F4" w:rsidDel="00C438F4">
              <w:rPr>
                <w:rPrChange w:author="Sachin Patange" w:date="2017-04-28T12:54:00Z" w:id="271">
                  <w:rPr>
                    <w:rStyle w:val="Hyperlink"/>
                    <w:rFonts w:ascii="Trebuchet MS" w:hAnsi="Trebuchet MS" w:eastAsia="Times New Roman" w:cs="Times New Roman"/>
                    <w:b/>
                    <w:bCs/>
                    <w:iCs/>
                    <w:noProof/>
                  </w:rPr>
                </w:rPrChange>
              </w:rPr>
              <w:delText>1.5</w:delText>
            </w:r>
            <w:r w:rsidDel="00C438F4">
              <w:rPr>
                <w:noProof/>
              </w:rPr>
              <w:tab/>
            </w:r>
            <w:r w:rsidRPr="00C438F4" w:rsidDel="00C438F4">
              <w:rPr>
                <w:rPrChange w:author="Sachin Patange" w:date="2017-04-28T12:54:00Z" w:id="272">
                  <w:rPr>
                    <w:rStyle w:val="Hyperlink"/>
                    <w:rFonts w:ascii="Trebuchet MS" w:hAnsi="Trebuchet MS" w:eastAsia="Times New Roman" w:cs="Arial"/>
                    <w:b/>
                    <w:bCs/>
                    <w:iCs/>
                    <w:noProof/>
                  </w:rPr>
                </w:rPrChange>
              </w:rPr>
              <w:delText>Generation of New Credit Guarantee</w:delText>
            </w:r>
            <w:r w:rsidDel="00C438F4">
              <w:rPr>
                <w:noProof/>
                <w:webHidden/>
              </w:rPr>
              <w:tab/>
            </w:r>
            <w:r w:rsidDel="00C438F4">
              <w:rPr>
                <w:noProof/>
                <w:webHidden/>
              </w:rPr>
              <w:delText>16</w:delText>
            </w:r>
          </w:del>
        </w:p>
        <w:p w:rsidR="003D4518" w:rsidDel="00C438F4" w:rsidRDefault="003D4518" w14:paraId="59CCCEC6" w14:textId="6CFB29E3">
          <w:pPr>
            <w:pStyle w:val="TOC3"/>
            <w:tabs>
              <w:tab w:val="left" w:pos="1320"/>
              <w:tab w:val="right" w:leader="dot" w:pos="9350"/>
            </w:tabs>
            <w:rPr>
              <w:del w:author="Sachin Patange" w:date="2017-04-28T12:54:00Z" w:id="273"/>
              <w:noProof/>
            </w:rPr>
          </w:pPr>
          <w:del w:author="Sachin Patange" w:date="2017-04-28T12:54:00Z" w:id="274">
            <w:r w:rsidRPr="00C438F4" w:rsidDel="00C438F4">
              <w:rPr>
                <w:rPrChange w:author="Sachin Patange" w:date="2017-04-28T12:54:00Z" w:id="275">
                  <w:rPr>
                    <w:rStyle w:val="Hyperlink"/>
                    <w:rFonts w:ascii="Trebuchet MS" w:hAnsi="Trebuchet MS" w:cs="Times New Roman"/>
                    <w:b/>
                    <w:bCs/>
                    <w:noProof/>
                  </w:rPr>
                </w:rPrChange>
              </w:rPr>
              <w:delText>1.5.1</w:delText>
            </w:r>
            <w:r w:rsidDel="00C438F4">
              <w:rPr>
                <w:noProof/>
              </w:rPr>
              <w:tab/>
            </w:r>
            <w:r w:rsidRPr="00C438F4" w:rsidDel="00C438F4">
              <w:rPr>
                <w:rPrChange w:author="Sachin Patange" w:date="2017-04-28T12:54:00Z" w:id="276">
                  <w:rPr>
                    <w:rStyle w:val="Hyperlink"/>
                    <w:rFonts w:ascii="Trebuchet MS" w:hAnsi="Trebuchet MS"/>
                    <w:b/>
                    <w:bCs/>
                    <w:noProof/>
                  </w:rPr>
                </w:rPrChange>
              </w:rPr>
              <w:delText>Input File Content to Staging Area</w:delText>
            </w:r>
            <w:r w:rsidDel="00C438F4">
              <w:rPr>
                <w:noProof/>
                <w:webHidden/>
              </w:rPr>
              <w:tab/>
            </w:r>
            <w:r w:rsidDel="00C438F4">
              <w:rPr>
                <w:noProof/>
                <w:webHidden/>
              </w:rPr>
              <w:delText>16</w:delText>
            </w:r>
          </w:del>
        </w:p>
        <w:p w:rsidR="003D4518" w:rsidDel="00C438F4" w:rsidRDefault="003D4518" w14:paraId="212558C6" w14:textId="687032BE">
          <w:pPr>
            <w:pStyle w:val="TOC3"/>
            <w:tabs>
              <w:tab w:val="left" w:pos="1320"/>
              <w:tab w:val="right" w:leader="dot" w:pos="9350"/>
            </w:tabs>
            <w:rPr>
              <w:del w:author="Sachin Patange" w:date="2017-04-28T12:54:00Z" w:id="277"/>
              <w:noProof/>
            </w:rPr>
          </w:pPr>
          <w:del w:author="Sachin Patange" w:date="2017-04-28T12:54:00Z" w:id="278">
            <w:r w:rsidRPr="00C438F4" w:rsidDel="00C438F4">
              <w:rPr>
                <w:rPrChange w:author="Sachin Patange" w:date="2017-04-28T12:54:00Z" w:id="279">
                  <w:rPr>
                    <w:rStyle w:val="Hyperlink"/>
                    <w:rFonts w:ascii="Trebuchet MS" w:hAnsi="Trebuchet MS" w:cs="Times New Roman"/>
                    <w:b/>
                    <w:bCs/>
                    <w:noProof/>
                  </w:rPr>
                </w:rPrChange>
              </w:rPr>
              <w:delText>1.5.2</w:delText>
            </w:r>
            <w:r w:rsidDel="00C438F4">
              <w:rPr>
                <w:noProof/>
              </w:rPr>
              <w:tab/>
            </w:r>
            <w:r w:rsidRPr="00C438F4" w:rsidDel="00C438F4">
              <w:rPr>
                <w:rPrChange w:author="Sachin Patange" w:date="2017-04-28T12:54:00Z" w:id="280">
                  <w:rPr>
                    <w:rStyle w:val="Hyperlink"/>
                    <w:rFonts w:ascii="Trebuchet MS" w:hAnsi="Trebuchet MS"/>
                    <w:b/>
                    <w:bCs/>
                    <w:noProof/>
                  </w:rPr>
                </w:rPrChange>
              </w:rPr>
              <w:delText>Eligibility Criteria Checks</w:delText>
            </w:r>
            <w:r w:rsidDel="00C438F4">
              <w:rPr>
                <w:noProof/>
                <w:webHidden/>
              </w:rPr>
              <w:tab/>
            </w:r>
            <w:r w:rsidDel="00C438F4">
              <w:rPr>
                <w:noProof/>
                <w:webHidden/>
              </w:rPr>
              <w:delText>16</w:delText>
            </w:r>
          </w:del>
        </w:p>
        <w:p w:rsidR="003D4518" w:rsidDel="00C438F4" w:rsidRDefault="003D4518" w14:paraId="30CB76E0" w14:textId="08D31186">
          <w:pPr>
            <w:pStyle w:val="TOC3"/>
            <w:tabs>
              <w:tab w:val="left" w:pos="1320"/>
              <w:tab w:val="right" w:leader="dot" w:pos="9350"/>
            </w:tabs>
            <w:rPr>
              <w:del w:author="Sachin Patange" w:date="2017-04-28T12:54:00Z" w:id="281"/>
              <w:noProof/>
            </w:rPr>
          </w:pPr>
          <w:del w:author="Sachin Patange" w:date="2017-04-28T12:54:00Z" w:id="282">
            <w:r w:rsidRPr="00C438F4" w:rsidDel="00C438F4">
              <w:rPr>
                <w:rPrChange w:author="Sachin Patange" w:date="2017-04-28T12:54:00Z" w:id="283">
                  <w:rPr>
                    <w:rStyle w:val="Hyperlink"/>
                    <w:rFonts w:ascii="Trebuchet MS" w:hAnsi="Trebuchet MS" w:cs="Times New Roman"/>
                    <w:b/>
                    <w:bCs/>
                    <w:noProof/>
                  </w:rPr>
                </w:rPrChange>
              </w:rPr>
              <w:delText>1.5.3</w:delText>
            </w:r>
            <w:r w:rsidDel="00C438F4">
              <w:rPr>
                <w:noProof/>
              </w:rPr>
              <w:tab/>
            </w:r>
            <w:r w:rsidRPr="00C438F4" w:rsidDel="00C438F4">
              <w:rPr>
                <w:rPrChange w:author="Sachin Patange" w:date="2017-04-28T12:54:00Z" w:id="284">
                  <w:rPr>
                    <w:rStyle w:val="Hyperlink"/>
                    <w:rFonts w:ascii="Trebuchet MS" w:hAnsi="Trebuchet MS"/>
                    <w:b/>
                    <w:bCs/>
                    <w:noProof/>
                  </w:rPr>
                </w:rPrChange>
              </w:rPr>
              <w:delText>Allotting Credit Guarantee Unique Identifiers - CGPAN</w:delText>
            </w:r>
            <w:r w:rsidDel="00C438F4">
              <w:rPr>
                <w:noProof/>
                <w:webHidden/>
              </w:rPr>
              <w:tab/>
            </w:r>
            <w:r w:rsidDel="00C438F4">
              <w:rPr>
                <w:noProof/>
                <w:webHidden/>
              </w:rPr>
              <w:delText>17</w:delText>
            </w:r>
          </w:del>
        </w:p>
        <w:p w:rsidR="003D4518" w:rsidDel="00C438F4" w:rsidRDefault="003D4518" w14:paraId="089C4C24" w14:textId="798AE888">
          <w:pPr>
            <w:pStyle w:val="TOC3"/>
            <w:tabs>
              <w:tab w:val="left" w:pos="1320"/>
              <w:tab w:val="right" w:leader="dot" w:pos="9350"/>
            </w:tabs>
            <w:rPr>
              <w:del w:author="Sachin Patange" w:date="2017-04-28T12:54:00Z" w:id="285"/>
              <w:noProof/>
            </w:rPr>
          </w:pPr>
          <w:del w:author="Sachin Patange" w:date="2017-04-28T12:54:00Z" w:id="286">
            <w:r w:rsidRPr="00C438F4" w:rsidDel="00C438F4">
              <w:rPr>
                <w:rPrChange w:author="Sachin Patange" w:date="2017-04-28T12:54:00Z" w:id="287">
                  <w:rPr>
                    <w:rStyle w:val="Hyperlink"/>
                    <w:rFonts w:ascii="Trebuchet MS" w:hAnsi="Trebuchet MS" w:cs="Times New Roman"/>
                    <w:b/>
                    <w:bCs/>
                    <w:noProof/>
                  </w:rPr>
                </w:rPrChange>
              </w:rPr>
              <w:delText>1.5.4</w:delText>
            </w:r>
            <w:r w:rsidDel="00C438F4">
              <w:rPr>
                <w:noProof/>
              </w:rPr>
              <w:tab/>
            </w:r>
            <w:r w:rsidRPr="00C438F4" w:rsidDel="00C438F4">
              <w:rPr>
                <w:rPrChange w:author="Sachin Patange" w:date="2017-04-28T12:54:00Z" w:id="288">
                  <w:rPr>
                    <w:rStyle w:val="Hyperlink"/>
                    <w:rFonts w:ascii="Trebuchet MS" w:hAnsi="Trebuchet MS"/>
                    <w:b/>
                    <w:bCs/>
                    <w:noProof/>
                  </w:rPr>
                </w:rPrChange>
              </w:rPr>
              <w:delText>Deduplication Criteria Checks</w:delText>
            </w:r>
            <w:r w:rsidDel="00C438F4">
              <w:rPr>
                <w:noProof/>
                <w:webHidden/>
              </w:rPr>
              <w:tab/>
            </w:r>
            <w:r w:rsidDel="00C438F4">
              <w:rPr>
                <w:noProof/>
                <w:webHidden/>
              </w:rPr>
              <w:delText>18</w:delText>
            </w:r>
          </w:del>
        </w:p>
        <w:p w:rsidR="003D4518" w:rsidDel="00C438F4" w:rsidRDefault="003D4518" w14:paraId="6F21AF9B" w14:textId="63C5BFAE">
          <w:pPr>
            <w:pStyle w:val="TOC3"/>
            <w:tabs>
              <w:tab w:val="left" w:pos="1320"/>
              <w:tab w:val="right" w:leader="dot" w:pos="9350"/>
            </w:tabs>
            <w:rPr>
              <w:del w:author="Sachin Patange" w:date="2017-04-28T12:54:00Z" w:id="289"/>
              <w:noProof/>
            </w:rPr>
          </w:pPr>
          <w:del w:author="Sachin Patange" w:date="2017-04-28T12:54:00Z" w:id="290">
            <w:r w:rsidRPr="00C438F4" w:rsidDel="00C438F4">
              <w:rPr>
                <w:rPrChange w:author="Sachin Patange" w:date="2017-04-28T12:54:00Z" w:id="291">
                  <w:rPr>
                    <w:rStyle w:val="Hyperlink"/>
                    <w:rFonts w:ascii="Trebuchet MS" w:hAnsi="Trebuchet MS" w:cs="Times New Roman"/>
                    <w:b/>
                    <w:bCs/>
                    <w:noProof/>
                  </w:rPr>
                </w:rPrChange>
              </w:rPr>
              <w:delText>1.5.5</w:delText>
            </w:r>
            <w:r w:rsidDel="00C438F4">
              <w:rPr>
                <w:noProof/>
              </w:rPr>
              <w:tab/>
            </w:r>
            <w:r w:rsidRPr="00C438F4" w:rsidDel="00C438F4">
              <w:rPr>
                <w:rPrChange w:author="Sachin Patange" w:date="2017-04-28T12:54:00Z" w:id="292">
                  <w:rPr>
                    <w:rStyle w:val="Hyperlink"/>
                    <w:rFonts w:ascii="Trebuchet MS" w:hAnsi="Trebuchet MS"/>
                    <w:b/>
                    <w:bCs/>
                    <w:noProof/>
                  </w:rPr>
                </w:rPrChange>
              </w:rPr>
              <w:delText>Calculate Credit Guarantee Fees &amp; Covers</w:delText>
            </w:r>
            <w:r w:rsidDel="00C438F4">
              <w:rPr>
                <w:noProof/>
                <w:webHidden/>
              </w:rPr>
              <w:tab/>
            </w:r>
            <w:r w:rsidDel="00C438F4">
              <w:rPr>
                <w:noProof/>
                <w:webHidden/>
              </w:rPr>
              <w:delText>18</w:delText>
            </w:r>
          </w:del>
        </w:p>
        <w:p w:rsidR="003D4518" w:rsidDel="00C438F4" w:rsidRDefault="003D4518" w14:paraId="7A5AC5CA" w14:textId="3F78670E">
          <w:pPr>
            <w:pStyle w:val="TOC3"/>
            <w:tabs>
              <w:tab w:val="left" w:pos="1540"/>
              <w:tab w:val="right" w:leader="dot" w:pos="9350"/>
            </w:tabs>
            <w:rPr>
              <w:del w:author="Sachin Patange" w:date="2017-04-28T12:54:00Z" w:id="293"/>
              <w:noProof/>
            </w:rPr>
          </w:pPr>
          <w:del w:author="Sachin Patange" w:date="2017-04-28T12:54:00Z" w:id="294">
            <w:r w:rsidRPr="00C438F4" w:rsidDel="00C438F4">
              <w:rPr>
                <w:rPrChange w:author="Sachin Patange" w:date="2017-04-28T12:54:00Z" w:id="295">
                  <w:rPr>
                    <w:rStyle w:val="Hyperlink"/>
                    <w:rFonts w:ascii="Trebuchet MS" w:hAnsi="Trebuchet MS" w:cs="Times New Roman"/>
                    <w:b/>
                    <w:bCs/>
                    <w:noProof/>
                  </w:rPr>
                </w:rPrChange>
              </w:rPr>
              <w:delText>1.5.5.1</w:delText>
            </w:r>
            <w:r w:rsidDel="00C438F4">
              <w:rPr>
                <w:noProof/>
              </w:rPr>
              <w:tab/>
            </w:r>
            <w:r w:rsidRPr="00C438F4" w:rsidDel="00C438F4">
              <w:rPr>
                <w:rPrChange w:author="Sachin Patange" w:date="2017-04-28T12:54:00Z" w:id="296">
                  <w:rPr>
                    <w:rStyle w:val="Hyperlink"/>
                    <w:rFonts w:ascii="Trebuchet MS" w:hAnsi="Trebuchet MS"/>
                    <w:b/>
                    <w:bCs/>
                    <w:noProof/>
                  </w:rPr>
                </w:rPrChange>
              </w:rPr>
              <w:delText>Calculating Credit Guarantee Cover</w:delText>
            </w:r>
            <w:r w:rsidDel="00C438F4">
              <w:rPr>
                <w:noProof/>
                <w:webHidden/>
              </w:rPr>
              <w:tab/>
            </w:r>
            <w:r w:rsidDel="00C438F4">
              <w:rPr>
                <w:noProof/>
                <w:webHidden/>
              </w:rPr>
              <w:delText>19</w:delText>
            </w:r>
          </w:del>
        </w:p>
        <w:p w:rsidR="003D4518" w:rsidDel="00C438F4" w:rsidRDefault="003D4518" w14:paraId="0762D996" w14:textId="6EE8C8CF">
          <w:pPr>
            <w:pStyle w:val="TOC3"/>
            <w:tabs>
              <w:tab w:val="left" w:pos="1540"/>
              <w:tab w:val="right" w:leader="dot" w:pos="9350"/>
            </w:tabs>
            <w:rPr>
              <w:del w:author="Sachin Patange" w:date="2017-04-28T12:54:00Z" w:id="297"/>
              <w:noProof/>
            </w:rPr>
          </w:pPr>
          <w:del w:author="Sachin Patange" w:date="2017-04-28T12:54:00Z" w:id="298">
            <w:r w:rsidRPr="00C438F4" w:rsidDel="00C438F4">
              <w:rPr>
                <w:rPrChange w:author="Sachin Patange" w:date="2017-04-28T12:54:00Z" w:id="299">
                  <w:rPr>
                    <w:rStyle w:val="Hyperlink"/>
                    <w:rFonts w:ascii="Trebuchet MS" w:hAnsi="Trebuchet MS" w:cs="Times New Roman"/>
                    <w:b/>
                    <w:bCs/>
                    <w:noProof/>
                  </w:rPr>
                </w:rPrChange>
              </w:rPr>
              <w:delText>1.5.5.2</w:delText>
            </w:r>
            <w:r w:rsidDel="00C438F4">
              <w:rPr>
                <w:noProof/>
              </w:rPr>
              <w:tab/>
            </w:r>
            <w:r w:rsidRPr="00C438F4" w:rsidDel="00C438F4">
              <w:rPr>
                <w:rPrChange w:author="Sachin Patange" w:date="2017-04-28T12:54:00Z" w:id="300">
                  <w:rPr>
                    <w:rStyle w:val="Hyperlink"/>
                    <w:rFonts w:ascii="Trebuchet MS" w:hAnsi="Trebuchet MS"/>
                    <w:b/>
                    <w:bCs/>
                    <w:noProof/>
                  </w:rPr>
                </w:rPrChange>
              </w:rPr>
              <w:delText>Calculating Credit Guarantee Fees</w:delText>
            </w:r>
            <w:r w:rsidDel="00C438F4">
              <w:rPr>
                <w:noProof/>
                <w:webHidden/>
              </w:rPr>
              <w:tab/>
            </w:r>
            <w:r w:rsidDel="00C438F4">
              <w:rPr>
                <w:noProof/>
                <w:webHidden/>
              </w:rPr>
              <w:delText>21</w:delText>
            </w:r>
          </w:del>
        </w:p>
        <w:p w:rsidR="003D4518" w:rsidDel="00C438F4" w:rsidRDefault="003D4518" w14:paraId="76420510" w14:textId="4774BE4F">
          <w:pPr>
            <w:pStyle w:val="TOC3"/>
            <w:tabs>
              <w:tab w:val="left" w:pos="1540"/>
              <w:tab w:val="right" w:leader="dot" w:pos="9350"/>
            </w:tabs>
            <w:rPr>
              <w:del w:author="Sachin Patange" w:date="2017-04-28T12:54:00Z" w:id="301"/>
              <w:noProof/>
            </w:rPr>
          </w:pPr>
          <w:del w:author="Sachin Patange" w:date="2017-04-28T12:54:00Z" w:id="302">
            <w:r w:rsidRPr="00C438F4" w:rsidDel="00C438F4">
              <w:rPr>
                <w:rPrChange w:author="Sachin Patange" w:date="2017-04-28T12:54:00Z" w:id="303">
                  <w:rPr>
                    <w:rStyle w:val="Hyperlink"/>
                    <w:rFonts w:ascii="Trebuchet MS" w:hAnsi="Trebuchet MS" w:cs="Times New Roman"/>
                    <w:b/>
                    <w:bCs/>
                    <w:noProof/>
                  </w:rPr>
                </w:rPrChange>
              </w:rPr>
              <w:delText>1.5.5.3</w:delText>
            </w:r>
            <w:r w:rsidDel="00C438F4">
              <w:rPr>
                <w:noProof/>
              </w:rPr>
              <w:tab/>
            </w:r>
            <w:r w:rsidRPr="00C438F4" w:rsidDel="00C438F4">
              <w:rPr>
                <w:rPrChange w:author="Sachin Patange" w:date="2017-04-28T12:54:00Z" w:id="304">
                  <w:rPr>
                    <w:rStyle w:val="Hyperlink"/>
                    <w:rFonts w:ascii="Trebuchet MS" w:hAnsi="Trebuchet MS"/>
                    <w:b/>
                    <w:bCs/>
                    <w:noProof/>
                  </w:rPr>
                </w:rPrChange>
              </w:rPr>
              <w:delText>Calculating Tax on Credit Guarantee Fees</w:delText>
            </w:r>
            <w:r w:rsidDel="00C438F4">
              <w:rPr>
                <w:noProof/>
                <w:webHidden/>
              </w:rPr>
              <w:tab/>
            </w:r>
            <w:r w:rsidDel="00C438F4">
              <w:rPr>
                <w:noProof/>
                <w:webHidden/>
              </w:rPr>
              <w:delText>23</w:delText>
            </w:r>
          </w:del>
        </w:p>
        <w:p w:rsidR="003D4518" w:rsidDel="00C438F4" w:rsidRDefault="003D4518" w14:paraId="5DC93225" w14:textId="685EC971">
          <w:pPr>
            <w:pStyle w:val="TOC3"/>
            <w:tabs>
              <w:tab w:val="left" w:pos="1320"/>
              <w:tab w:val="right" w:leader="dot" w:pos="9350"/>
            </w:tabs>
            <w:rPr>
              <w:del w:author="Sachin Patange" w:date="2017-04-28T12:54:00Z" w:id="305"/>
              <w:noProof/>
            </w:rPr>
          </w:pPr>
          <w:del w:author="Sachin Patange" w:date="2017-04-28T12:54:00Z" w:id="306">
            <w:r w:rsidRPr="00C438F4" w:rsidDel="00C438F4">
              <w:rPr>
                <w:rPrChange w:author="Sachin Patange" w:date="2017-04-28T12:54:00Z" w:id="307">
                  <w:rPr>
                    <w:rStyle w:val="Hyperlink"/>
                    <w:rFonts w:ascii="Trebuchet MS" w:hAnsi="Trebuchet MS" w:cs="Times New Roman"/>
                    <w:b/>
                    <w:bCs/>
                    <w:noProof/>
                  </w:rPr>
                </w:rPrChange>
              </w:rPr>
              <w:delText>1.5.6</w:delText>
            </w:r>
            <w:r w:rsidDel="00C438F4">
              <w:rPr>
                <w:noProof/>
              </w:rPr>
              <w:tab/>
            </w:r>
            <w:r w:rsidRPr="00C438F4" w:rsidDel="00C438F4">
              <w:rPr>
                <w:rPrChange w:author="Sachin Patange" w:date="2017-04-28T12:54:00Z" w:id="308">
                  <w:rPr>
                    <w:rStyle w:val="Hyperlink"/>
                    <w:rFonts w:ascii="Trebuchet MS" w:hAnsi="Trebuchet MS"/>
                    <w:b/>
                    <w:bCs/>
                    <w:noProof/>
                  </w:rPr>
                </w:rPrChange>
              </w:rPr>
              <w:delText>Demand Advice for Guarantee Charges</w:delText>
            </w:r>
            <w:r w:rsidDel="00C438F4">
              <w:rPr>
                <w:noProof/>
                <w:webHidden/>
              </w:rPr>
              <w:tab/>
            </w:r>
            <w:r w:rsidDel="00C438F4">
              <w:rPr>
                <w:noProof/>
                <w:webHidden/>
              </w:rPr>
              <w:delText>24</w:delText>
            </w:r>
          </w:del>
        </w:p>
        <w:p w:rsidR="003D4518" w:rsidDel="00C438F4" w:rsidRDefault="003D4518" w14:paraId="0A958EAF" w14:textId="2D30471F">
          <w:pPr>
            <w:pStyle w:val="TOC3"/>
            <w:tabs>
              <w:tab w:val="left" w:pos="1540"/>
              <w:tab w:val="right" w:leader="dot" w:pos="9350"/>
            </w:tabs>
            <w:rPr>
              <w:del w:author="Sachin Patange" w:date="2017-04-28T12:54:00Z" w:id="309"/>
              <w:noProof/>
            </w:rPr>
          </w:pPr>
          <w:del w:author="Sachin Patange" w:date="2017-04-28T12:54:00Z" w:id="310">
            <w:r w:rsidRPr="00C438F4" w:rsidDel="00C438F4">
              <w:rPr>
                <w:rPrChange w:author="Sachin Patange" w:date="2017-04-28T12:54:00Z" w:id="311">
                  <w:rPr>
                    <w:rStyle w:val="Hyperlink"/>
                    <w:rFonts w:ascii="Trebuchet MS" w:hAnsi="Trebuchet MS" w:cs="Times New Roman"/>
                    <w:b/>
                    <w:bCs/>
                    <w:noProof/>
                  </w:rPr>
                </w:rPrChange>
              </w:rPr>
              <w:delText>1.5.6.1</w:delText>
            </w:r>
            <w:r w:rsidDel="00C438F4">
              <w:rPr>
                <w:noProof/>
              </w:rPr>
              <w:tab/>
            </w:r>
            <w:r w:rsidRPr="00C438F4" w:rsidDel="00C438F4">
              <w:rPr>
                <w:rPrChange w:author="Sachin Patange" w:date="2017-04-28T12:54:00Z" w:id="312">
                  <w:rPr>
                    <w:rStyle w:val="Hyperlink"/>
                    <w:rFonts w:ascii="Trebuchet MS" w:hAnsi="Trebuchet MS"/>
                    <w:b/>
                    <w:bCs/>
                    <w:noProof/>
                  </w:rPr>
                </w:rPrChange>
              </w:rPr>
              <w:delText>CGDAN – Demand Advice: New Guarantee Cover - Individual</w:delText>
            </w:r>
            <w:r w:rsidDel="00C438F4">
              <w:rPr>
                <w:noProof/>
                <w:webHidden/>
              </w:rPr>
              <w:tab/>
            </w:r>
            <w:r w:rsidDel="00C438F4">
              <w:rPr>
                <w:noProof/>
                <w:webHidden/>
              </w:rPr>
              <w:delText>24</w:delText>
            </w:r>
          </w:del>
        </w:p>
        <w:p w:rsidR="003D4518" w:rsidDel="00C438F4" w:rsidRDefault="003D4518" w14:paraId="268F8FDD" w14:textId="6B20D46D">
          <w:pPr>
            <w:pStyle w:val="TOC3"/>
            <w:tabs>
              <w:tab w:val="left" w:pos="1540"/>
              <w:tab w:val="right" w:leader="dot" w:pos="9350"/>
            </w:tabs>
            <w:rPr>
              <w:del w:author="Sachin Patange" w:date="2017-04-28T12:54:00Z" w:id="313"/>
              <w:noProof/>
            </w:rPr>
          </w:pPr>
          <w:del w:author="Sachin Patange" w:date="2017-04-28T12:54:00Z" w:id="314">
            <w:r w:rsidRPr="00C438F4" w:rsidDel="00C438F4">
              <w:rPr>
                <w:rPrChange w:author="Sachin Patange" w:date="2017-04-28T12:54:00Z" w:id="315">
                  <w:rPr>
                    <w:rStyle w:val="Hyperlink"/>
                    <w:rFonts w:ascii="Trebuchet MS" w:hAnsi="Trebuchet MS" w:cs="Times New Roman"/>
                    <w:b/>
                    <w:bCs/>
                    <w:noProof/>
                  </w:rPr>
                </w:rPrChange>
              </w:rPr>
              <w:delText>1.5.6.2</w:delText>
            </w:r>
            <w:r w:rsidDel="00C438F4">
              <w:rPr>
                <w:noProof/>
              </w:rPr>
              <w:tab/>
            </w:r>
            <w:r w:rsidRPr="00C438F4" w:rsidDel="00C438F4">
              <w:rPr>
                <w:rPrChange w:author="Sachin Patange" w:date="2017-04-28T12:54:00Z" w:id="316">
                  <w:rPr>
                    <w:rStyle w:val="Hyperlink"/>
                    <w:rFonts w:ascii="Trebuchet MS" w:hAnsi="Trebuchet MS"/>
                    <w:b/>
                    <w:bCs/>
                    <w:noProof/>
                  </w:rPr>
                </w:rPrChange>
              </w:rPr>
              <w:delText>BATCHDAN – Demand Advice: New Guarantee Cover - Batch</w:delText>
            </w:r>
            <w:r w:rsidDel="00C438F4">
              <w:rPr>
                <w:noProof/>
                <w:webHidden/>
              </w:rPr>
              <w:tab/>
            </w:r>
            <w:r w:rsidDel="00C438F4">
              <w:rPr>
                <w:noProof/>
                <w:webHidden/>
              </w:rPr>
              <w:delText>25</w:delText>
            </w:r>
          </w:del>
        </w:p>
        <w:p w:rsidR="003D4518" w:rsidDel="00C438F4" w:rsidRDefault="003D4518" w14:paraId="6C8EE547" w14:textId="5A03ADBB">
          <w:pPr>
            <w:pStyle w:val="TOC3"/>
            <w:tabs>
              <w:tab w:val="left" w:pos="1320"/>
              <w:tab w:val="right" w:leader="dot" w:pos="9350"/>
            </w:tabs>
            <w:rPr>
              <w:del w:author="Sachin Patange" w:date="2017-04-28T12:54:00Z" w:id="317"/>
              <w:noProof/>
            </w:rPr>
          </w:pPr>
          <w:del w:author="Sachin Patange" w:date="2017-04-28T12:54:00Z" w:id="318">
            <w:r w:rsidRPr="00C438F4" w:rsidDel="00C438F4">
              <w:rPr>
                <w:rPrChange w:author="Sachin Patange" w:date="2017-04-28T12:54:00Z" w:id="319">
                  <w:rPr>
                    <w:rStyle w:val="Hyperlink"/>
                    <w:rFonts w:ascii="Trebuchet MS" w:hAnsi="Trebuchet MS" w:cs="Times New Roman"/>
                    <w:b/>
                    <w:bCs/>
                    <w:noProof/>
                  </w:rPr>
                </w:rPrChange>
              </w:rPr>
              <w:delText>1.5.7</w:delText>
            </w:r>
            <w:r w:rsidDel="00C438F4">
              <w:rPr>
                <w:noProof/>
              </w:rPr>
              <w:tab/>
            </w:r>
            <w:r w:rsidRPr="00C438F4" w:rsidDel="00C438F4">
              <w:rPr>
                <w:rPrChange w:author="Sachin Patange" w:date="2017-04-28T12:54:00Z" w:id="320">
                  <w:rPr>
                    <w:rStyle w:val="Hyperlink"/>
                    <w:rFonts w:ascii="Trebuchet MS" w:hAnsi="Trebuchet MS"/>
                    <w:b/>
                    <w:bCs/>
                    <w:noProof/>
                  </w:rPr>
                </w:rPrChange>
              </w:rPr>
              <w:delText>Payment of CG Charges</w:delText>
            </w:r>
            <w:r w:rsidDel="00C438F4">
              <w:rPr>
                <w:noProof/>
                <w:webHidden/>
              </w:rPr>
              <w:tab/>
            </w:r>
            <w:r w:rsidDel="00C438F4">
              <w:rPr>
                <w:noProof/>
                <w:webHidden/>
              </w:rPr>
              <w:delText>26</w:delText>
            </w:r>
          </w:del>
        </w:p>
        <w:p w:rsidR="003D4518" w:rsidDel="00C438F4" w:rsidRDefault="003D4518" w14:paraId="40FEC662" w14:textId="3A10D27D">
          <w:pPr>
            <w:pStyle w:val="TOC3"/>
            <w:tabs>
              <w:tab w:val="left" w:pos="1540"/>
              <w:tab w:val="right" w:leader="dot" w:pos="9350"/>
            </w:tabs>
            <w:rPr>
              <w:del w:author="Sachin Patange" w:date="2017-04-28T12:54:00Z" w:id="321"/>
              <w:noProof/>
            </w:rPr>
          </w:pPr>
          <w:del w:author="Sachin Patange" w:date="2017-04-28T12:54:00Z" w:id="322">
            <w:r w:rsidRPr="00C438F4" w:rsidDel="00C438F4">
              <w:rPr>
                <w:rPrChange w:author="Sachin Patange" w:date="2017-04-28T12:54:00Z" w:id="323">
                  <w:rPr>
                    <w:rStyle w:val="Hyperlink"/>
                    <w:rFonts w:ascii="Trebuchet MS" w:hAnsi="Trebuchet MS" w:cs="Times New Roman"/>
                    <w:b/>
                    <w:bCs/>
                    <w:noProof/>
                  </w:rPr>
                </w:rPrChange>
              </w:rPr>
              <w:delText>1.5.7.1</w:delText>
            </w:r>
            <w:r w:rsidDel="00C438F4">
              <w:rPr>
                <w:noProof/>
              </w:rPr>
              <w:tab/>
            </w:r>
            <w:r w:rsidRPr="00C438F4" w:rsidDel="00C438F4">
              <w:rPr>
                <w:rPrChange w:author="Sachin Patange" w:date="2017-04-28T12:54:00Z" w:id="324">
                  <w:rPr>
                    <w:rStyle w:val="Hyperlink"/>
                    <w:rFonts w:ascii="Trebuchet MS" w:hAnsi="Trebuchet MS"/>
                    <w:b/>
                    <w:bCs/>
                    <w:noProof/>
                  </w:rPr>
                </w:rPrChange>
              </w:rPr>
              <w:delText>Payment of CG Charges in Stipulated Time</w:delText>
            </w:r>
            <w:r w:rsidDel="00C438F4">
              <w:rPr>
                <w:noProof/>
                <w:webHidden/>
              </w:rPr>
              <w:tab/>
            </w:r>
            <w:r w:rsidDel="00C438F4">
              <w:rPr>
                <w:noProof/>
                <w:webHidden/>
              </w:rPr>
              <w:delText>26</w:delText>
            </w:r>
          </w:del>
        </w:p>
        <w:p w:rsidR="003D4518" w:rsidDel="00C438F4" w:rsidRDefault="003D4518" w14:paraId="090D8588" w14:textId="42C508D6">
          <w:pPr>
            <w:pStyle w:val="TOC3"/>
            <w:tabs>
              <w:tab w:val="left" w:pos="1540"/>
              <w:tab w:val="right" w:leader="dot" w:pos="9350"/>
            </w:tabs>
            <w:rPr>
              <w:del w:author="Sachin Patange" w:date="2017-04-28T12:54:00Z" w:id="325"/>
              <w:noProof/>
            </w:rPr>
          </w:pPr>
          <w:del w:author="Sachin Patange" w:date="2017-04-28T12:54:00Z" w:id="326">
            <w:r w:rsidRPr="00C438F4" w:rsidDel="00C438F4">
              <w:rPr>
                <w:rPrChange w:author="Sachin Patange" w:date="2017-04-28T12:54:00Z" w:id="327">
                  <w:rPr>
                    <w:rStyle w:val="Hyperlink"/>
                    <w:rFonts w:ascii="Trebuchet MS" w:hAnsi="Trebuchet MS" w:cs="Times New Roman"/>
                    <w:b/>
                    <w:bCs/>
                    <w:noProof/>
                  </w:rPr>
                </w:rPrChange>
              </w:rPr>
              <w:delText>1.5.7.2</w:delText>
            </w:r>
            <w:r w:rsidDel="00C438F4">
              <w:rPr>
                <w:noProof/>
              </w:rPr>
              <w:tab/>
            </w:r>
            <w:r w:rsidRPr="00C438F4" w:rsidDel="00C438F4">
              <w:rPr>
                <w:rPrChange w:author="Sachin Patange" w:date="2017-04-28T12:54:00Z" w:id="328">
                  <w:rPr>
                    <w:rStyle w:val="Hyperlink"/>
                    <w:rFonts w:ascii="Trebuchet MS" w:hAnsi="Trebuchet MS"/>
                    <w:b/>
                    <w:bCs/>
                    <w:noProof/>
                  </w:rPr>
                </w:rPrChange>
              </w:rPr>
              <w:delText>Non Payment of CG Charges in Stipulated Time</w:delText>
            </w:r>
            <w:r w:rsidDel="00C438F4">
              <w:rPr>
                <w:noProof/>
                <w:webHidden/>
              </w:rPr>
              <w:tab/>
            </w:r>
            <w:r w:rsidDel="00C438F4">
              <w:rPr>
                <w:noProof/>
                <w:webHidden/>
              </w:rPr>
              <w:delText>26</w:delText>
            </w:r>
          </w:del>
        </w:p>
        <w:p w:rsidR="003D4518" w:rsidDel="00C438F4" w:rsidRDefault="003D4518" w14:paraId="66C86368" w14:textId="1CDFD0B0">
          <w:pPr>
            <w:pStyle w:val="TOC2"/>
            <w:tabs>
              <w:tab w:val="left" w:pos="880"/>
              <w:tab w:val="right" w:leader="dot" w:pos="9350"/>
            </w:tabs>
            <w:rPr>
              <w:del w:author="Sachin Patange" w:date="2017-04-28T12:54:00Z" w:id="329"/>
              <w:noProof/>
            </w:rPr>
          </w:pPr>
          <w:del w:author="Sachin Patange" w:date="2017-04-28T12:54:00Z" w:id="330">
            <w:r w:rsidRPr="00C438F4" w:rsidDel="00C438F4">
              <w:rPr>
                <w:rPrChange w:author="Sachin Patange" w:date="2017-04-28T12:54:00Z" w:id="331">
                  <w:rPr>
                    <w:rStyle w:val="Hyperlink"/>
                    <w:rFonts w:ascii="Trebuchet MS" w:hAnsi="Trebuchet MS" w:eastAsia="Times New Roman" w:cs="Times New Roman"/>
                    <w:b/>
                    <w:bCs/>
                    <w:iCs/>
                    <w:noProof/>
                  </w:rPr>
                </w:rPrChange>
              </w:rPr>
              <w:delText>1.6</w:delText>
            </w:r>
            <w:r w:rsidDel="00C438F4">
              <w:rPr>
                <w:noProof/>
              </w:rPr>
              <w:tab/>
            </w:r>
            <w:r w:rsidRPr="00C438F4" w:rsidDel="00C438F4">
              <w:rPr>
                <w:rPrChange w:author="Sachin Patange" w:date="2017-04-28T12:54:00Z" w:id="332">
                  <w:rPr>
                    <w:rStyle w:val="Hyperlink"/>
                    <w:rFonts w:ascii="Trebuchet MS" w:hAnsi="Trebuchet MS" w:eastAsia="Times New Roman" w:cs="Arial"/>
                    <w:b/>
                    <w:bCs/>
                    <w:iCs/>
                    <w:noProof/>
                  </w:rPr>
                </w:rPrChange>
              </w:rPr>
              <w:delText>Continuing Credit Guarantee</w:delText>
            </w:r>
            <w:r w:rsidDel="00C438F4">
              <w:rPr>
                <w:noProof/>
                <w:webHidden/>
              </w:rPr>
              <w:tab/>
            </w:r>
            <w:r w:rsidDel="00C438F4">
              <w:rPr>
                <w:noProof/>
                <w:webHidden/>
              </w:rPr>
              <w:delText>28</w:delText>
            </w:r>
          </w:del>
        </w:p>
        <w:p w:rsidR="003D4518" w:rsidDel="00C438F4" w:rsidRDefault="003D4518" w14:paraId="309A850B" w14:textId="53C4B396">
          <w:pPr>
            <w:pStyle w:val="TOC3"/>
            <w:tabs>
              <w:tab w:val="left" w:pos="1320"/>
              <w:tab w:val="right" w:leader="dot" w:pos="9350"/>
            </w:tabs>
            <w:rPr>
              <w:del w:author="Sachin Patange" w:date="2017-04-28T12:54:00Z" w:id="333"/>
              <w:noProof/>
            </w:rPr>
          </w:pPr>
          <w:del w:author="Sachin Patange" w:date="2017-04-28T12:54:00Z" w:id="334">
            <w:r w:rsidRPr="00C438F4" w:rsidDel="00C438F4">
              <w:rPr>
                <w:rPrChange w:author="Sachin Patange" w:date="2017-04-28T12:54:00Z" w:id="335">
                  <w:rPr>
                    <w:rStyle w:val="Hyperlink"/>
                    <w:rFonts w:ascii="Trebuchet MS" w:hAnsi="Trebuchet MS" w:cs="Times New Roman"/>
                    <w:b/>
                    <w:bCs/>
                    <w:noProof/>
                  </w:rPr>
                </w:rPrChange>
              </w:rPr>
              <w:delText>1.6.1</w:delText>
            </w:r>
            <w:r w:rsidDel="00C438F4">
              <w:rPr>
                <w:noProof/>
              </w:rPr>
              <w:tab/>
            </w:r>
            <w:r w:rsidRPr="00C438F4" w:rsidDel="00C438F4">
              <w:rPr>
                <w:rPrChange w:author="Sachin Patange" w:date="2017-04-28T12:54:00Z" w:id="336">
                  <w:rPr>
                    <w:rStyle w:val="Hyperlink"/>
                    <w:rFonts w:ascii="Trebuchet MS" w:hAnsi="Trebuchet MS"/>
                    <w:b/>
                    <w:bCs/>
                    <w:noProof/>
                  </w:rPr>
                </w:rPrChange>
              </w:rPr>
              <w:delText>Input File Content to Staging Area</w:delText>
            </w:r>
            <w:r w:rsidDel="00C438F4">
              <w:rPr>
                <w:noProof/>
                <w:webHidden/>
              </w:rPr>
              <w:tab/>
            </w:r>
            <w:r w:rsidDel="00C438F4">
              <w:rPr>
                <w:noProof/>
                <w:webHidden/>
              </w:rPr>
              <w:delText>30</w:delText>
            </w:r>
          </w:del>
        </w:p>
        <w:p w:rsidR="003D4518" w:rsidDel="00C438F4" w:rsidRDefault="003D4518" w14:paraId="32EEBEEE" w14:textId="3EB0F3B8">
          <w:pPr>
            <w:pStyle w:val="TOC3"/>
            <w:tabs>
              <w:tab w:val="left" w:pos="1320"/>
              <w:tab w:val="right" w:leader="dot" w:pos="9350"/>
            </w:tabs>
            <w:rPr>
              <w:del w:author="Sachin Patange" w:date="2017-04-28T12:54:00Z" w:id="337"/>
              <w:noProof/>
            </w:rPr>
          </w:pPr>
          <w:del w:author="Sachin Patange" w:date="2017-04-28T12:54:00Z" w:id="338">
            <w:r w:rsidRPr="00C438F4" w:rsidDel="00C438F4">
              <w:rPr>
                <w:rPrChange w:author="Sachin Patange" w:date="2017-04-28T12:54:00Z" w:id="339">
                  <w:rPr>
                    <w:rStyle w:val="Hyperlink"/>
                    <w:rFonts w:ascii="Trebuchet MS" w:hAnsi="Trebuchet MS" w:cs="Times New Roman"/>
                    <w:b/>
                    <w:bCs/>
                    <w:noProof/>
                  </w:rPr>
                </w:rPrChange>
              </w:rPr>
              <w:delText>1.6.2</w:delText>
            </w:r>
            <w:r w:rsidDel="00C438F4">
              <w:rPr>
                <w:noProof/>
              </w:rPr>
              <w:tab/>
            </w:r>
            <w:r w:rsidRPr="00C438F4" w:rsidDel="00C438F4">
              <w:rPr>
                <w:rPrChange w:author="Sachin Patange" w:date="2017-04-28T12:54:00Z" w:id="340">
                  <w:rPr>
                    <w:rStyle w:val="Hyperlink"/>
                    <w:rFonts w:ascii="Trebuchet MS" w:hAnsi="Trebuchet MS"/>
                    <w:b/>
                    <w:bCs/>
                    <w:noProof/>
                  </w:rPr>
                </w:rPrChange>
              </w:rPr>
              <w:delText>Eligibility Criteria Checks</w:delText>
            </w:r>
            <w:r w:rsidDel="00C438F4">
              <w:rPr>
                <w:noProof/>
                <w:webHidden/>
              </w:rPr>
              <w:tab/>
            </w:r>
            <w:r w:rsidDel="00C438F4">
              <w:rPr>
                <w:noProof/>
                <w:webHidden/>
              </w:rPr>
              <w:delText>30</w:delText>
            </w:r>
          </w:del>
        </w:p>
        <w:p w:rsidR="003D4518" w:rsidDel="00C438F4" w:rsidRDefault="003D4518" w14:paraId="0C1F7254" w14:textId="66D8C9E3">
          <w:pPr>
            <w:pStyle w:val="TOC3"/>
            <w:tabs>
              <w:tab w:val="left" w:pos="1320"/>
              <w:tab w:val="right" w:leader="dot" w:pos="9350"/>
            </w:tabs>
            <w:rPr>
              <w:del w:author="Sachin Patange" w:date="2017-04-28T12:54:00Z" w:id="341"/>
              <w:noProof/>
            </w:rPr>
          </w:pPr>
          <w:del w:author="Sachin Patange" w:date="2017-04-28T12:54:00Z" w:id="342">
            <w:r w:rsidRPr="00C438F4" w:rsidDel="00C438F4">
              <w:rPr>
                <w:rPrChange w:author="Sachin Patange" w:date="2017-04-28T12:54:00Z" w:id="343">
                  <w:rPr>
                    <w:rStyle w:val="Hyperlink"/>
                    <w:rFonts w:ascii="Trebuchet MS" w:hAnsi="Trebuchet MS" w:cs="Times New Roman"/>
                    <w:b/>
                    <w:bCs/>
                    <w:noProof/>
                  </w:rPr>
                </w:rPrChange>
              </w:rPr>
              <w:delText>1.6.3</w:delText>
            </w:r>
            <w:r w:rsidDel="00C438F4">
              <w:rPr>
                <w:noProof/>
              </w:rPr>
              <w:tab/>
            </w:r>
            <w:r w:rsidRPr="00C438F4" w:rsidDel="00C438F4">
              <w:rPr>
                <w:rPrChange w:author="Sachin Patange" w:date="2017-04-28T12:54:00Z" w:id="344">
                  <w:rPr>
                    <w:rStyle w:val="Hyperlink"/>
                    <w:rFonts w:ascii="Trebuchet MS" w:hAnsi="Trebuchet MS"/>
                    <w:b/>
                    <w:bCs/>
                    <w:noProof/>
                  </w:rPr>
                </w:rPrChange>
              </w:rPr>
              <w:delText>Determine Credit Guarantee Cover &amp; Charges</w:delText>
            </w:r>
            <w:r w:rsidDel="00C438F4">
              <w:rPr>
                <w:noProof/>
                <w:webHidden/>
              </w:rPr>
              <w:tab/>
            </w:r>
            <w:r w:rsidDel="00C438F4">
              <w:rPr>
                <w:noProof/>
                <w:webHidden/>
              </w:rPr>
              <w:delText>31</w:delText>
            </w:r>
          </w:del>
        </w:p>
        <w:p w:rsidR="003D4518" w:rsidDel="00C438F4" w:rsidRDefault="003D4518" w14:paraId="2D71A708" w14:textId="0D9E4388">
          <w:pPr>
            <w:pStyle w:val="TOC3"/>
            <w:tabs>
              <w:tab w:val="left" w:pos="1540"/>
              <w:tab w:val="right" w:leader="dot" w:pos="9350"/>
            </w:tabs>
            <w:rPr>
              <w:del w:author="Sachin Patange" w:date="2017-04-28T12:54:00Z" w:id="345"/>
              <w:noProof/>
            </w:rPr>
          </w:pPr>
          <w:del w:author="Sachin Patange" w:date="2017-04-28T12:54:00Z" w:id="346">
            <w:r w:rsidRPr="00C438F4" w:rsidDel="00C438F4">
              <w:rPr>
                <w:rPrChange w:author="Sachin Patange" w:date="2017-04-28T12:54:00Z" w:id="347">
                  <w:rPr>
                    <w:rStyle w:val="Hyperlink"/>
                    <w:rFonts w:ascii="Trebuchet MS" w:hAnsi="Trebuchet MS" w:cs="Times New Roman"/>
                    <w:b/>
                    <w:bCs/>
                    <w:noProof/>
                  </w:rPr>
                </w:rPrChange>
              </w:rPr>
              <w:delText>1.6.3.1</w:delText>
            </w:r>
            <w:r w:rsidDel="00C438F4">
              <w:rPr>
                <w:noProof/>
              </w:rPr>
              <w:tab/>
            </w:r>
            <w:r w:rsidRPr="00C438F4" w:rsidDel="00C438F4">
              <w:rPr>
                <w:rPrChange w:author="Sachin Patange" w:date="2017-04-28T12:54:00Z" w:id="348">
                  <w:rPr>
                    <w:rStyle w:val="Hyperlink"/>
                    <w:rFonts w:ascii="Trebuchet MS" w:hAnsi="Trebuchet MS"/>
                    <w:b/>
                    <w:bCs/>
                    <w:noProof/>
                  </w:rPr>
                </w:rPrChange>
              </w:rPr>
              <w:delText>Calculating Credit Guarantee Cover</w:delText>
            </w:r>
            <w:r w:rsidDel="00C438F4">
              <w:rPr>
                <w:noProof/>
                <w:webHidden/>
              </w:rPr>
              <w:tab/>
            </w:r>
            <w:r w:rsidDel="00C438F4">
              <w:rPr>
                <w:noProof/>
                <w:webHidden/>
              </w:rPr>
              <w:delText>32</w:delText>
            </w:r>
          </w:del>
        </w:p>
        <w:p w:rsidR="003D4518" w:rsidDel="00C438F4" w:rsidRDefault="003D4518" w14:paraId="7C219F51" w14:textId="534FC0B0">
          <w:pPr>
            <w:pStyle w:val="TOC3"/>
            <w:tabs>
              <w:tab w:val="left" w:pos="1540"/>
              <w:tab w:val="right" w:leader="dot" w:pos="9350"/>
            </w:tabs>
            <w:rPr>
              <w:del w:author="Sachin Patange" w:date="2017-04-28T12:54:00Z" w:id="349"/>
              <w:noProof/>
            </w:rPr>
          </w:pPr>
          <w:del w:author="Sachin Patange" w:date="2017-04-28T12:54:00Z" w:id="350">
            <w:r w:rsidRPr="00C438F4" w:rsidDel="00C438F4">
              <w:rPr>
                <w:rPrChange w:author="Sachin Patange" w:date="2017-04-28T12:54:00Z" w:id="351">
                  <w:rPr>
                    <w:rStyle w:val="Hyperlink"/>
                    <w:rFonts w:ascii="Trebuchet MS" w:hAnsi="Trebuchet MS" w:cs="Times New Roman"/>
                    <w:b/>
                    <w:bCs/>
                    <w:noProof/>
                  </w:rPr>
                </w:rPrChange>
              </w:rPr>
              <w:delText>1.6.3.2</w:delText>
            </w:r>
            <w:r w:rsidDel="00C438F4">
              <w:rPr>
                <w:noProof/>
              </w:rPr>
              <w:tab/>
            </w:r>
            <w:r w:rsidRPr="00C438F4" w:rsidDel="00C438F4">
              <w:rPr>
                <w:rPrChange w:author="Sachin Patange" w:date="2017-04-28T12:54:00Z" w:id="352">
                  <w:rPr>
                    <w:rStyle w:val="Hyperlink"/>
                    <w:rFonts w:ascii="Trebuchet MS" w:hAnsi="Trebuchet MS"/>
                    <w:b/>
                    <w:bCs/>
                    <w:noProof/>
                  </w:rPr>
                </w:rPrChange>
              </w:rPr>
              <w:delText>Calculating Credit Guarantee Fees</w:delText>
            </w:r>
            <w:r w:rsidDel="00C438F4">
              <w:rPr>
                <w:noProof/>
                <w:webHidden/>
              </w:rPr>
              <w:tab/>
            </w:r>
            <w:r w:rsidDel="00C438F4">
              <w:rPr>
                <w:noProof/>
                <w:webHidden/>
              </w:rPr>
              <w:delText>34</w:delText>
            </w:r>
          </w:del>
        </w:p>
        <w:p w:rsidR="003D4518" w:rsidDel="00C438F4" w:rsidRDefault="003D4518" w14:paraId="30E9D638" w14:textId="00C1D01A">
          <w:pPr>
            <w:pStyle w:val="TOC3"/>
            <w:tabs>
              <w:tab w:val="left" w:pos="1540"/>
              <w:tab w:val="right" w:leader="dot" w:pos="9350"/>
            </w:tabs>
            <w:rPr>
              <w:del w:author="Sachin Patange" w:date="2017-04-28T12:54:00Z" w:id="353"/>
              <w:noProof/>
            </w:rPr>
          </w:pPr>
          <w:del w:author="Sachin Patange" w:date="2017-04-28T12:54:00Z" w:id="354">
            <w:r w:rsidRPr="00C438F4" w:rsidDel="00C438F4">
              <w:rPr>
                <w:rPrChange w:author="Sachin Patange" w:date="2017-04-28T12:54:00Z" w:id="355">
                  <w:rPr>
                    <w:rStyle w:val="Hyperlink"/>
                    <w:rFonts w:ascii="Trebuchet MS" w:hAnsi="Trebuchet MS" w:cs="Times New Roman"/>
                    <w:b/>
                    <w:bCs/>
                    <w:noProof/>
                  </w:rPr>
                </w:rPrChange>
              </w:rPr>
              <w:delText>1.6.3.3</w:delText>
            </w:r>
            <w:r w:rsidDel="00C438F4">
              <w:rPr>
                <w:noProof/>
              </w:rPr>
              <w:tab/>
            </w:r>
            <w:r w:rsidRPr="00C438F4" w:rsidDel="00C438F4">
              <w:rPr>
                <w:rPrChange w:author="Sachin Patange" w:date="2017-04-28T12:54:00Z" w:id="356">
                  <w:rPr>
                    <w:rStyle w:val="Hyperlink"/>
                    <w:rFonts w:ascii="Trebuchet MS" w:hAnsi="Trebuchet MS"/>
                    <w:b/>
                    <w:bCs/>
                    <w:noProof/>
                  </w:rPr>
                </w:rPrChange>
              </w:rPr>
              <w:delText>Calculating Penal Interest for Lapsed Revival</w:delText>
            </w:r>
            <w:r w:rsidDel="00C438F4">
              <w:rPr>
                <w:noProof/>
                <w:webHidden/>
              </w:rPr>
              <w:tab/>
            </w:r>
            <w:r w:rsidDel="00C438F4">
              <w:rPr>
                <w:noProof/>
                <w:webHidden/>
              </w:rPr>
              <w:delText>36</w:delText>
            </w:r>
          </w:del>
        </w:p>
        <w:p w:rsidR="003D4518" w:rsidDel="00C438F4" w:rsidRDefault="003D4518" w14:paraId="15CBFC7C" w14:textId="4895A288">
          <w:pPr>
            <w:pStyle w:val="TOC3"/>
            <w:tabs>
              <w:tab w:val="left" w:pos="1540"/>
              <w:tab w:val="right" w:leader="dot" w:pos="9350"/>
            </w:tabs>
            <w:rPr>
              <w:del w:author="Sachin Patange" w:date="2017-04-28T12:54:00Z" w:id="357"/>
              <w:noProof/>
            </w:rPr>
          </w:pPr>
          <w:del w:author="Sachin Patange" w:date="2017-04-28T12:54:00Z" w:id="358">
            <w:r w:rsidRPr="00C438F4" w:rsidDel="00C438F4">
              <w:rPr>
                <w:rPrChange w:author="Sachin Patange" w:date="2017-04-28T12:54:00Z" w:id="359">
                  <w:rPr>
                    <w:rStyle w:val="Hyperlink"/>
                    <w:rFonts w:ascii="Trebuchet MS" w:hAnsi="Trebuchet MS" w:cs="Times New Roman"/>
                    <w:b/>
                    <w:bCs/>
                    <w:noProof/>
                  </w:rPr>
                </w:rPrChange>
              </w:rPr>
              <w:delText>1.6.3.4</w:delText>
            </w:r>
            <w:r w:rsidDel="00C438F4">
              <w:rPr>
                <w:noProof/>
              </w:rPr>
              <w:tab/>
            </w:r>
            <w:r w:rsidRPr="00C438F4" w:rsidDel="00C438F4">
              <w:rPr>
                <w:rPrChange w:author="Sachin Patange" w:date="2017-04-28T12:54:00Z" w:id="360">
                  <w:rPr>
                    <w:rStyle w:val="Hyperlink"/>
                    <w:rFonts w:ascii="Trebuchet MS" w:hAnsi="Trebuchet MS"/>
                    <w:b/>
                    <w:bCs/>
                    <w:noProof/>
                  </w:rPr>
                </w:rPrChange>
              </w:rPr>
              <w:delText>Calculating Tax on Credit Guarantee Fees &amp; Interest for Lapsed Revival</w:delText>
            </w:r>
            <w:r w:rsidDel="00C438F4">
              <w:rPr>
                <w:noProof/>
                <w:webHidden/>
              </w:rPr>
              <w:tab/>
            </w:r>
            <w:r w:rsidDel="00C438F4">
              <w:rPr>
                <w:noProof/>
                <w:webHidden/>
              </w:rPr>
              <w:delText>37</w:delText>
            </w:r>
          </w:del>
        </w:p>
        <w:p w:rsidR="003D4518" w:rsidDel="00C438F4" w:rsidRDefault="003D4518" w14:paraId="4DA1E83A" w14:textId="73E5DA09">
          <w:pPr>
            <w:pStyle w:val="TOC3"/>
            <w:tabs>
              <w:tab w:val="left" w:pos="1320"/>
              <w:tab w:val="right" w:leader="dot" w:pos="9350"/>
            </w:tabs>
            <w:rPr>
              <w:del w:author="Sachin Patange" w:date="2017-04-28T12:54:00Z" w:id="361"/>
              <w:noProof/>
            </w:rPr>
          </w:pPr>
          <w:del w:author="Sachin Patange" w:date="2017-04-28T12:54:00Z" w:id="362">
            <w:r w:rsidRPr="00C438F4" w:rsidDel="00C438F4">
              <w:rPr>
                <w:rPrChange w:author="Sachin Patange" w:date="2017-04-28T12:54:00Z" w:id="363">
                  <w:rPr>
                    <w:rStyle w:val="Hyperlink"/>
                    <w:rFonts w:ascii="Trebuchet MS" w:hAnsi="Trebuchet MS" w:cs="Times New Roman"/>
                    <w:b/>
                    <w:bCs/>
                    <w:noProof/>
                  </w:rPr>
                </w:rPrChange>
              </w:rPr>
              <w:delText>1.6.4</w:delText>
            </w:r>
            <w:r w:rsidDel="00C438F4">
              <w:rPr>
                <w:noProof/>
              </w:rPr>
              <w:tab/>
            </w:r>
            <w:r w:rsidRPr="00C438F4" w:rsidDel="00C438F4">
              <w:rPr>
                <w:rPrChange w:author="Sachin Patange" w:date="2017-04-28T12:54:00Z" w:id="364">
                  <w:rPr>
                    <w:rStyle w:val="Hyperlink"/>
                    <w:rFonts w:ascii="Trebuchet MS" w:hAnsi="Trebuchet MS"/>
                    <w:b/>
                    <w:bCs/>
                    <w:noProof/>
                  </w:rPr>
                </w:rPrChange>
              </w:rPr>
              <w:delText>Demand Advice for Guarantee Charges</w:delText>
            </w:r>
            <w:r w:rsidDel="00C438F4">
              <w:rPr>
                <w:noProof/>
                <w:webHidden/>
              </w:rPr>
              <w:tab/>
            </w:r>
            <w:r w:rsidDel="00C438F4">
              <w:rPr>
                <w:noProof/>
                <w:webHidden/>
              </w:rPr>
              <w:delText>39</w:delText>
            </w:r>
          </w:del>
        </w:p>
        <w:p w:rsidR="003D4518" w:rsidDel="00C438F4" w:rsidRDefault="003D4518" w14:paraId="5756E856" w14:textId="47096E5C">
          <w:pPr>
            <w:pStyle w:val="TOC3"/>
            <w:tabs>
              <w:tab w:val="left" w:pos="1540"/>
              <w:tab w:val="right" w:leader="dot" w:pos="9350"/>
            </w:tabs>
            <w:rPr>
              <w:del w:author="Sachin Patange" w:date="2017-04-28T12:54:00Z" w:id="365"/>
              <w:noProof/>
            </w:rPr>
          </w:pPr>
          <w:del w:author="Sachin Patange" w:date="2017-04-28T12:54:00Z" w:id="366">
            <w:r w:rsidRPr="00C438F4" w:rsidDel="00C438F4">
              <w:rPr>
                <w:rPrChange w:author="Sachin Patange" w:date="2017-04-28T12:54:00Z" w:id="367">
                  <w:rPr>
                    <w:rStyle w:val="Hyperlink"/>
                    <w:rFonts w:ascii="Trebuchet MS" w:hAnsi="Trebuchet MS" w:cs="Times New Roman"/>
                    <w:b/>
                    <w:bCs/>
                    <w:noProof/>
                  </w:rPr>
                </w:rPrChange>
              </w:rPr>
              <w:delText>1.6.4.1</w:delText>
            </w:r>
            <w:r w:rsidDel="00C438F4">
              <w:rPr>
                <w:noProof/>
              </w:rPr>
              <w:tab/>
            </w:r>
            <w:r w:rsidRPr="00C438F4" w:rsidDel="00C438F4">
              <w:rPr>
                <w:rPrChange w:author="Sachin Patange" w:date="2017-04-28T12:54:00Z" w:id="368">
                  <w:rPr>
                    <w:rStyle w:val="Hyperlink"/>
                    <w:rFonts w:ascii="Trebuchet MS" w:hAnsi="Trebuchet MS"/>
                    <w:b/>
                    <w:bCs/>
                    <w:noProof/>
                  </w:rPr>
                </w:rPrChange>
              </w:rPr>
              <w:delText>CGDAN – Demand Advice: Existing Guarantee Cover - Individual</w:delText>
            </w:r>
            <w:r w:rsidDel="00C438F4">
              <w:rPr>
                <w:noProof/>
                <w:webHidden/>
              </w:rPr>
              <w:tab/>
            </w:r>
            <w:r w:rsidDel="00C438F4">
              <w:rPr>
                <w:noProof/>
                <w:webHidden/>
              </w:rPr>
              <w:delText>39</w:delText>
            </w:r>
          </w:del>
        </w:p>
        <w:p w:rsidR="003D4518" w:rsidDel="00C438F4" w:rsidRDefault="003D4518" w14:paraId="3C1C2154" w14:textId="751A8F9E">
          <w:pPr>
            <w:pStyle w:val="TOC3"/>
            <w:tabs>
              <w:tab w:val="left" w:pos="1540"/>
              <w:tab w:val="right" w:leader="dot" w:pos="9350"/>
            </w:tabs>
            <w:rPr>
              <w:del w:author="Sachin Patange" w:date="2017-04-28T12:54:00Z" w:id="369"/>
              <w:noProof/>
            </w:rPr>
          </w:pPr>
          <w:del w:author="Sachin Patange" w:date="2017-04-28T12:54:00Z" w:id="370">
            <w:r w:rsidRPr="00C438F4" w:rsidDel="00C438F4">
              <w:rPr>
                <w:rPrChange w:author="Sachin Patange" w:date="2017-04-28T12:54:00Z" w:id="371">
                  <w:rPr>
                    <w:rStyle w:val="Hyperlink"/>
                    <w:rFonts w:ascii="Trebuchet MS" w:hAnsi="Trebuchet MS" w:cs="Times New Roman"/>
                    <w:b/>
                    <w:bCs/>
                    <w:noProof/>
                  </w:rPr>
                </w:rPrChange>
              </w:rPr>
              <w:delText>1.6.4.2</w:delText>
            </w:r>
            <w:r w:rsidDel="00C438F4">
              <w:rPr>
                <w:noProof/>
              </w:rPr>
              <w:tab/>
            </w:r>
            <w:r w:rsidRPr="00C438F4" w:rsidDel="00C438F4">
              <w:rPr>
                <w:rPrChange w:author="Sachin Patange" w:date="2017-04-28T12:54:00Z" w:id="372">
                  <w:rPr>
                    <w:rStyle w:val="Hyperlink"/>
                    <w:rFonts w:ascii="Trebuchet MS" w:hAnsi="Trebuchet MS"/>
                    <w:b/>
                    <w:bCs/>
                    <w:noProof/>
                  </w:rPr>
                </w:rPrChange>
              </w:rPr>
              <w:delText>BATCHDAN – Demand Advice: Existing Guarantee Cover - Batch</w:delText>
            </w:r>
            <w:r w:rsidDel="00C438F4">
              <w:rPr>
                <w:noProof/>
                <w:webHidden/>
              </w:rPr>
              <w:tab/>
            </w:r>
            <w:r w:rsidDel="00C438F4">
              <w:rPr>
                <w:noProof/>
                <w:webHidden/>
              </w:rPr>
              <w:delText>39</w:delText>
            </w:r>
          </w:del>
        </w:p>
        <w:p w:rsidR="003D4518" w:rsidDel="00C438F4" w:rsidRDefault="003D4518" w14:paraId="1E37778C" w14:textId="5B057914">
          <w:pPr>
            <w:pStyle w:val="TOC3"/>
            <w:tabs>
              <w:tab w:val="left" w:pos="1320"/>
              <w:tab w:val="right" w:leader="dot" w:pos="9350"/>
            </w:tabs>
            <w:rPr>
              <w:del w:author="Sachin Patange" w:date="2017-04-28T12:54:00Z" w:id="373"/>
              <w:noProof/>
            </w:rPr>
          </w:pPr>
          <w:del w:author="Sachin Patange" w:date="2017-04-28T12:54:00Z" w:id="374">
            <w:r w:rsidRPr="00C438F4" w:rsidDel="00C438F4">
              <w:rPr>
                <w:rPrChange w:author="Sachin Patange" w:date="2017-04-28T12:54:00Z" w:id="375">
                  <w:rPr>
                    <w:rStyle w:val="Hyperlink"/>
                    <w:rFonts w:ascii="Trebuchet MS" w:hAnsi="Trebuchet MS" w:cs="Times New Roman"/>
                    <w:b/>
                    <w:bCs/>
                    <w:noProof/>
                  </w:rPr>
                </w:rPrChange>
              </w:rPr>
              <w:delText>1.6.5</w:delText>
            </w:r>
            <w:r w:rsidDel="00C438F4">
              <w:rPr>
                <w:noProof/>
              </w:rPr>
              <w:tab/>
            </w:r>
            <w:r w:rsidRPr="00C438F4" w:rsidDel="00C438F4">
              <w:rPr>
                <w:rPrChange w:author="Sachin Patange" w:date="2017-04-28T12:54:00Z" w:id="376">
                  <w:rPr>
                    <w:rStyle w:val="Hyperlink"/>
                    <w:rFonts w:ascii="Trebuchet MS" w:hAnsi="Trebuchet MS"/>
                    <w:b/>
                    <w:bCs/>
                    <w:noProof/>
                  </w:rPr>
                </w:rPrChange>
              </w:rPr>
              <w:delText>Payment of CG Charges</w:delText>
            </w:r>
            <w:r w:rsidDel="00C438F4">
              <w:rPr>
                <w:noProof/>
                <w:webHidden/>
              </w:rPr>
              <w:tab/>
            </w:r>
            <w:r w:rsidDel="00C438F4">
              <w:rPr>
                <w:noProof/>
                <w:webHidden/>
              </w:rPr>
              <w:delText>39</w:delText>
            </w:r>
          </w:del>
        </w:p>
        <w:p w:rsidR="003D4518" w:rsidDel="00C438F4" w:rsidRDefault="003D4518" w14:paraId="50F1FC24" w14:textId="70DDBD9E">
          <w:pPr>
            <w:pStyle w:val="TOC3"/>
            <w:tabs>
              <w:tab w:val="left" w:pos="1540"/>
              <w:tab w:val="right" w:leader="dot" w:pos="9350"/>
            </w:tabs>
            <w:rPr>
              <w:del w:author="Sachin Patange" w:date="2017-04-28T12:54:00Z" w:id="377"/>
              <w:noProof/>
            </w:rPr>
          </w:pPr>
          <w:del w:author="Sachin Patange" w:date="2017-04-28T12:54:00Z" w:id="378">
            <w:r w:rsidRPr="00C438F4" w:rsidDel="00C438F4">
              <w:rPr>
                <w:rPrChange w:author="Sachin Patange" w:date="2017-04-28T12:54:00Z" w:id="379">
                  <w:rPr>
                    <w:rStyle w:val="Hyperlink"/>
                    <w:rFonts w:ascii="Trebuchet MS" w:hAnsi="Trebuchet MS" w:cs="Times New Roman"/>
                    <w:b/>
                    <w:bCs/>
                    <w:noProof/>
                  </w:rPr>
                </w:rPrChange>
              </w:rPr>
              <w:delText>1.6.5.1</w:delText>
            </w:r>
            <w:r w:rsidDel="00C438F4">
              <w:rPr>
                <w:noProof/>
              </w:rPr>
              <w:tab/>
            </w:r>
            <w:r w:rsidRPr="00C438F4" w:rsidDel="00C438F4">
              <w:rPr>
                <w:rPrChange w:author="Sachin Patange" w:date="2017-04-28T12:54:00Z" w:id="380">
                  <w:rPr>
                    <w:rStyle w:val="Hyperlink"/>
                    <w:rFonts w:ascii="Trebuchet MS" w:hAnsi="Trebuchet MS"/>
                    <w:b/>
                    <w:bCs/>
                    <w:noProof/>
                  </w:rPr>
                </w:rPrChange>
              </w:rPr>
              <w:delText>Payment of CG Fees/Taxes/Penalty in Stipulated Time</w:delText>
            </w:r>
            <w:r w:rsidDel="00C438F4">
              <w:rPr>
                <w:noProof/>
                <w:webHidden/>
              </w:rPr>
              <w:tab/>
            </w:r>
            <w:r w:rsidDel="00C438F4">
              <w:rPr>
                <w:noProof/>
                <w:webHidden/>
              </w:rPr>
              <w:delText>39</w:delText>
            </w:r>
          </w:del>
        </w:p>
        <w:p w:rsidR="003D4518" w:rsidDel="00C438F4" w:rsidRDefault="003D4518" w14:paraId="6E62D973" w14:textId="3E96232B">
          <w:pPr>
            <w:pStyle w:val="TOC3"/>
            <w:tabs>
              <w:tab w:val="left" w:pos="1540"/>
              <w:tab w:val="right" w:leader="dot" w:pos="9350"/>
            </w:tabs>
            <w:rPr>
              <w:del w:author="Sachin Patange" w:date="2017-04-28T12:54:00Z" w:id="381"/>
              <w:noProof/>
            </w:rPr>
          </w:pPr>
          <w:del w:author="Sachin Patange" w:date="2017-04-28T12:54:00Z" w:id="382">
            <w:r w:rsidRPr="00C438F4" w:rsidDel="00C438F4">
              <w:rPr>
                <w:rPrChange w:author="Sachin Patange" w:date="2017-04-28T12:54:00Z" w:id="383">
                  <w:rPr>
                    <w:rStyle w:val="Hyperlink"/>
                    <w:rFonts w:ascii="Trebuchet MS" w:hAnsi="Trebuchet MS" w:cs="Times New Roman"/>
                    <w:b/>
                    <w:bCs/>
                    <w:noProof/>
                  </w:rPr>
                </w:rPrChange>
              </w:rPr>
              <w:delText>1.6.5.2</w:delText>
            </w:r>
            <w:r w:rsidDel="00C438F4">
              <w:rPr>
                <w:noProof/>
              </w:rPr>
              <w:tab/>
            </w:r>
            <w:r w:rsidRPr="00C438F4" w:rsidDel="00C438F4">
              <w:rPr>
                <w:rPrChange w:author="Sachin Patange" w:date="2017-04-28T12:54:00Z" w:id="384">
                  <w:rPr>
                    <w:rStyle w:val="Hyperlink"/>
                    <w:rFonts w:ascii="Trebuchet MS" w:hAnsi="Trebuchet MS"/>
                    <w:b/>
                    <w:bCs/>
                    <w:noProof/>
                  </w:rPr>
                </w:rPrChange>
              </w:rPr>
              <w:delText>Non Payment of CG Fees/Taxes/Penalty in Stipulated Time</w:delText>
            </w:r>
            <w:r w:rsidDel="00C438F4">
              <w:rPr>
                <w:noProof/>
                <w:webHidden/>
              </w:rPr>
              <w:tab/>
            </w:r>
            <w:r w:rsidDel="00C438F4">
              <w:rPr>
                <w:noProof/>
                <w:webHidden/>
              </w:rPr>
              <w:delText>40</w:delText>
            </w:r>
          </w:del>
        </w:p>
        <w:p w:rsidR="003D4518" w:rsidDel="00C438F4" w:rsidRDefault="003D4518" w14:paraId="613D11F4" w14:textId="52778A4D">
          <w:pPr>
            <w:pStyle w:val="TOC2"/>
            <w:tabs>
              <w:tab w:val="left" w:pos="880"/>
              <w:tab w:val="right" w:leader="dot" w:pos="9350"/>
            </w:tabs>
            <w:rPr>
              <w:del w:author="Sachin Patange" w:date="2017-04-28T12:54:00Z" w:id="385"/>
              <w:noProof/>
            </w:rPr>
          </w:pPr>
          <w:del w:author="Sachin Patange" w:date="2017-04-28T12:54:00Z" w:id="386">
            <w:r w:rsidRPr="00C438F4" w:rsidDel="00C438F4">
              <w:rPr>
                <w:rPrChange w:author="Sachin Patange" w:date="2017-04-28T12:54:00Z" w:id="387">
                  <w:rPr>
                    <w:rStyle w:val="Hyperlink"/>
                    <w:rFonts w:ascii="Trebuchet MS" w:hAnsi="Trebuchet MS" w:eastAsia="Times New Roman" w:cs="Times New Roman"/>
                    <w:b/>
                    <w:bCs/>
                    <w:iCs/>
                    <w:noProof/>
                  </w:rPr>
                </w:rPrChange>
              </w:rPr>
              <w:delText>1.7</w:delText>
            </w:r>
            <w:r w:rsidDel="00C438F4">
              <w:rPr>
                <w:noProof/>
              </w:rPr>
              <w:tab/>
            </w:r>
            <w:r w:rsidRPr="00C438F4" w:rsidDel="00C438F4">
              <w:rPr>
                <w:rPrChange w:author="Sachin Patange" w:date="2017-04-28T12:54:00Z" w:id="388">
                  <w:rPr>
                    <w:rStyle w:val="Hyperlink"/>
                    <w:rFonts w:ascii="Trebuchet MS" w:hAnsi="Trebuchet MS" w:eastAsia="Times New Roman" w:cs="Arial"/>
                    <w:b/>
                    <w:bCs/>
                    <w:iCs/>
                    <w:noProof/>
                  </w:rPr>
                </w:rPrChange>
              </w:rPr>
              <w:delText>Points Pending For Further Clarification</w:delText>
            </w:r>
            <w:r w:rsidDel="00C438F4">
              <w:rPr>
                <w:noProof/>
                <w:webHidden/>
              </w:rPr>
              <w:tab/>
            </w:r>
            <w:r w:rsidDel="00C438F4">
              <w:rPr>
                <w:noProof/>
                <w:webHidden/>
              </w:rPr>
              <w:delText>42</w:delText>
            </w:r>
          </w:del>
        </w:p>
        <w:p w:rsidR="005B1988" w:rsidP="005B1988" w:rsidRDefault="005B1988" w14:paraId="55423842" w14:textId="77777777">
          <w:r>
            <w:rPr>
              <w:b/>
              <w:bCs/>
              <w:noProof/>
            </w:rPr>
            <w:fldChar w:fldCharType="end"/>
          </w:r>
        </w:p>
      </w:sdtContent>
    </w:sdt>
    <w:p w:rsidR="005B1988" w:rsidP="005B1988" w:rsidRDefault="005B1988" w14:paraId="68752386" w14:textId="77777777">
      <w:pPr>
        <w:rPr>
          <w:rFonts w:ascii="Arial Narrow" w:hAnsi="Arial Narrow" w:eastAsia="Times New Roman" w:cs="Arial"/>
          <w:b/>
          <w:bCs/>
          <w:caps/>
          <w:kern w:val="32"/>
          <w:sz w:val="28"/>
          <w:szCs w:val="28"/>
        </w:rPr>
      </w:pPr>
      <w:r>
        <w:rPr>
          <w:rFonts w:ascii="Arial Narrow" w:hAnsi="Arial Narrow" w:eastAsia="Times New Roman" w:cs="Arial"/>
          <w:b/>
          <w:bCs/>
          <w:caps/>
          <w:kern w:val="32"/>
          <w:sz w:val="28"/>
          <w:szCs w:val="28"/>
        </w:rPr>
        <w:br w:type="page"/>
      </w:r>
    </w:p>
    <w:p w:rsidR="005B4465" w:rsidRDefault="005B4465" w14:paraId="34D01D5D" w14:textId="77777777">
      <w:pPr>
        <w:rPr>
          <w:rFonts w:ascii="Arial Narrow" w:hAnsi="Arial Narrow" w:eastAsia="Times New Roman" w:cs="Arial"/>
          <w:b/>
          <w:bCs/>
          <w:caps/>
          <w:kern w:val="32"/>
          <w:sz w:val="28"/>
          <w:szCs w:val="28"/>
        </w:rPr>
      </w:pPr>
      <w:r>
        <w:rPr>
          <w:rFonts w:ascii="Arial Narrow" w:hAnsi="Arial Narrow" w:eastAsia="Times New Roman" w:cs="Arial"/>
          <w:b/>
          <w:bCs/>
          <w:caps/>
          <w:kern w:val="32"/>
          <w:sz w:val="28"/>
          <w:szCs w:val="28"/>
        </w:rPr>
        <w:t>Glossary</w:t>
      </w:r>
    </w:p>
    <w:p w:rsidR="005B4465" w:rsidP="005B4465" w:rsidRDefault="005B4465" w14:paraId="0D4B2594" w14:textId="27A1CC37">
      <w:pPr>
        <w:jc w:val="both"/>
      </w:pPr>
      <w:r>
        <w:t>Glossary of Important Terms used in this document.</w:t>
      </w:r>
    </w:p>
    <w:tbl>
      <w:tblPr>
        <w:tblStyle w:val="GridTable1Light-Accent4"/>
        <w:tblW w:w="8924" w:type="dxa"/>
        <w:tblLook w:val="04A0" w:firstRow="1" w:lastRow="0" w:firstColumn="1" w:lastColumn="0" w:noHBand="0" w:noVBand="1"/>
        <w:tblPrChange w:author="Sachin Patange" w:date="2017-04-29T22:31:00Z" w:id="389">
          <w:tblPr>
            <w:tblStyle w:val="GridTable4-Accent3"/>
            <w:tblW w:w="8924" w:type="dxa"/>
            <w:tblLook w:val="04A0" w:firstRow="1" w:lastRow="0" w:firstColumn="1" w:lastColumn="0" w:noHBand="0" w:noVBand="1"/>
          </w:tblPr>
        </w:tblPrChange>
      </w:tblPr>
      <w:tblGrid>
        <w:gridCol w:w="799"/>
        <w:gridCol w:w="1292"/>
        <w:gridCol w:w="6833"/>
        <w:tblGridChange w:id="390">
          <w:tblGrid>
            <w:gridCol w:w="799"/>
            <w:gridCol w:w="1292"/>
            <w:gridCol w:w="6833"/>
          </w:tblGrid>
        </w:tblGridChange>
      </w:tblGrid>
      <w:tr w:rsidRPr="00A13E8B" w:rsidR="00221755" w:rsidTr="00A13E8B" w14:paraId="2B83A8F6" w14:textId="77777777">
        <w:trPr>
          <w:cnfStyle w:val="100000000000" w:firstRow="1" w:lastRow="0" w:firstColumn="0" w:lastColumn="0" w:oddVBand="0" w:evenVBand="0" w:oddHBand="0" w:evenHBand="0" w:firstRowFirstColumn="0" w:firstRowLastColumn="0" w:lastRowFirstColumn="0" w:lastRowLastColumn="0"/>
          <w:trHeight w:val="308"/>
          <w:trPrChange w:author="Sachin Patange" w:date="2017-04-29T22:31:00Z" w:id="391">
            <w:trPr>
              <w:trHeight w:val="308"/>
            </w:trPr>
          </w:trPrChange>
        </w:trPr>
        <w:tc>
          <w:tcPr>
            <w:cnfStyle w:val="001000000000" w:firstRow="0" w:lastRow="0" w:firstColumn="1" w:lastColumn="0" w:oddVBand="0" w:evenVBand="0" w:oddHBand="0" w:evenHBand="0" w:firstRowFirstColumn="0" w:firstRowLastColumn="0" w:lastRowFirstColumn="0" w:lastRowLastColumn="0"/>
            <w:tcW w:w="799" w:type="dxa"/>
            <w:hideMark/>
            <w:tcPrChange w:author="Sachin Patange" w:date="2017-04-29T22:31:00Z" w:id="392">
              <w:tcPr>
                <w:tcW w:w="799" w:type="dxa"/>
                <w:hideMark/>
              </w:tcPr>
            </w:tcPrChange>
          </w:tcPr>
          <w:p w:rsidRPr="00A13E8B" w:rsidR="00221755" w:rsidP="00221755" w:rsidRDefault="00221755" w14:paraId="7B8DB2C0" w14:textId="77777777">
            <w:pPr>
              <w:jc w:val="both"/>
              <w:cnfStyle w:val="101000000000" w:firstRow="1" w:lastRow="0" w:firstColumn="1" w:lastColumn="0" w:oddVBand="0" w:evenVBand="0" w:oddHBand="0" w:evenHBand="0" w:firstRowFirstColumn="0" w:firstRowLastColumn="0" w:lastRowFirstColumn="0" w:lastRowLastColumn="0"/>
              <w:rPr>
                <w:rFonts w:ascii="Calibri" w:hAnsi="Calibri" w:eastAsia="Times New Roman" w:cs="Times New Roman"/>
                <w:bCs w:val="0"/>
                <w:sz w:val="20"/>
                <w:rPrChange w:author="Sachin Patange" w:date="2017-04-29T22:31:00Z" w:id="393">
                  <w:rPr>
                    <w:rFonts w:ascii="Calibri" w:hAnsi="Calibri" w:eastAsia="Times New Roman" w:cs="Times New Roman"/>
                    <w:bCs w:val="0"/>
                  </w:rPr>
                </w:rPrChange>
              </w:rPr>
            </w:pPr>
            <w:r w:rsidRPr="00A13E8B">
              <w:rPr>
                <w:rFonts w:ascii="Calibri" w:hAnsi="Calibri" w:eastAsia="Times New Roman" w:cs="Times New Roman"/>
                <w:sz w:val="20"/>
                <w:rPrChange w:author="Sachin Patange" w:date="2017-04-29T22:31:00Z" w:id="394">
                  <w:rPr>
                    <w:rFonts w:ascii="Calibri" w:hAnsi="Calibri" w:eastAsia="Times New Roman" w:cs="Times New Roman"/>
                  </w:rPr>
                </w:rPrChange>
              </w:rPr>
              <w:t>S. No.</w:t>
            </w:r>
          </w:p>
        </w:tc>
        <w:tc>
          <w:tcPr>
            <w:tcW w:w="1292" w:type="dxa"/>
            <w:hideMark/>
            <w:tcPrChange w:author="Sachin Patange" w:date="2017-04-29T22:31:00Z" w:id="395">
              <w:tcPr>
                <w:tcW w:w="1292" w:type="dxa"/>
                <w:hideMark/>
              </w:tcPr>
            </w:tcPrChange>
          </w:tcPr>
          <w:p w:rsidRPr="00A13E8B" w:rsidR="00221755" w:rsidP="00221755" w:rsidRDefault="00221755" w14:paraId="060F5FD9" w14:textId="77777777">
            <w:pPr>
              <w:jc w:val="both"/>
              <w:cnfStyle w:val="100000000000" w:firstRow="1" w:lastRow="0" w:firstColumn="0" w:lastColumn="0" w:oddVBand="0" w:evenVBand="0" w:oddHBand="0" w:evenHBand="0" w:firstRowFirstColumn="0" w:firstRowLastColumn="0" w:lastRowFirstColumn="0" w:lastRowLastColumn="0"/>
              <w:rPr>
                <w:rFonts w:ascii="Calibri" w:hAnsi="Calibri" w:eastAsia="Times New Roman" w:cs="Times New Roman"/>
                <w:bCs w:val="0"/>
                <w:sz w:val="20"/>
                <w:rPrChange w:author="Sachin Patange" w:date="2017-04-29T22:31:00Z" w:id="396">
                  <w:rPr>
                    <w:rFonts w:ascii="Calibri" w:hAnsi="Calibri" w:eastAsia="Times New Roman" w:cs="Times New Roman"/>
                    <w:bCs w:val="0"/>
                  </w:rPr>
                </w:rPrChange>
              </w:rPr>
            </w:pPr>
            <w:r w:rsidRPr="00A13E8B">
              <w:rPr>
                <w:rFonts w:ascii="Calibri" w:hAnsi="Calibri" w:eastAsia="Times New Roman" w:cs="Times New Roman"/>
                <w:sz w:val="20"/>
                <w:rPrChange w:author="Sachin Patange" w:date="2017-04-29T22:31:00Z" w:id="397">
                  <w:rPr>
                    <w:rFonts w:ascii="Calibri" w:hAnsi="Calibri" w:eastAsia="Times New Roman" w:cs="Times New Roman"/>
                  </w:rPr>
                </w:rPrChange>
              </w:rPr>
              <w:t>Term</w:t>
            </w:r>
          </w:p>
        </w:tc>
        <w:tc>
          <w:tcPr>
            <w:tcW w:w="6833" w:type="dxa"/>
            <w:hideMark/>
            <w:tcPrChange w:author="Sachin Patange" w:date="2017-04-29T22:31:00Z" w:id="398">
              <w:tcPr>
                <w:tcW w:w="6833" w:type="dxa"/>
                <w:hideMark/>
              </w:tcPr>
            </w:tcPrChange>
          </w:tcPr>
          <w:p w:rsidRPr="00A13E8B" w:rsidR="00221755" w:rsidP="00221755" w:rsidRDefault="00221755" w14:paraId="16DCB11F" w14:textId="77777777">
            <w:pPr>
              <w:jc w:val="both"/>
              <w:cnfStyle w:val="100000000000" w:firstRow="1" w:lastRow="0" w:firstColumn="0" w:lastColumn="0" w:oddVBand="0" w:evenVBand="0" w:oddHBand="0" w:evenHBand="0" w:firstRowFirstColumn="0" w:firstRowLastColumn="0" w:lastRowFirstColumn="0" w:lastRowLastColumn="0"/>
              <w:rPr>
                <w:rFonts w:ascii="Calibri" w:hAnsi="Calibri" w:eastAsia="Times New Roman" w:cs="Times New Roman"/>
                <w:bCs w:val="0"/>
                <w:sz w:val="20"/>
                <w:rPrChange w:author="Sachin Patange" w:date="2017-04-29T22:31:00Z" w:id="399">
                  <w:rPr>
                    <w:rFonts w:ascii="Calibri" w:hAnsi="Calibri" w:eastAsia="Times New Roman" w:cs="Times New Roman"/>
                    <w:bCs w:val="0"/>
                  </w:rPr>
                </w:rPrChange>
              </w:rPr>
            </w:pPr>
            <w:r w:rsidRPr="00A13E8B">
              <w:rPr>
                <w:rFonts w:ascii="Calibri" w:hAnsi="Calibri" w:eastAsia="Times New Roman" w:cs="Times New Roman"/>
                <w:sz w:val="20"/>
                <w:rPrChange w:author="Sachin Patange" w:date="2017-04-29T22:31:00Z" w:id="400">
                  <w:rPr>
                    <w:rFonts w:ascii="Calibri" w:hAnsi="Calibri" w:eastAsia="Times New Roman" w:cs="Times New Roman"/>
                  </w:rPr>
                </w:rPrChange>
              </w:rPr>
              <w:t>Description</w:t>
            </w:r>
          </w:p>
        </w:tc>
      </w:tr>
      <w:tr w:rsidRPr="00A13E8B" w:rsidR="00AB6C30" w:rsidTr="00A13E8B" w14:paraId="72C23702" w14:textId="77777777">
        <w:trPr>
          <w:trHeight w:val="308"/>
          <w:trPrChange w:author="Sachin Patange" w:date="2017-04-29T22:31:00Z" w:id="401">
            <w:trPr>
              <w:trHeight w:val="308"/>
            </w:trPr>
          </w:trPrChange>
        </w:trPr>
        <w:tc>
          <w:tcPr>
            <w:cnfStyle w:val="001000000000" w:firstRow="0" w:lastRow="0" w:firstColumn="1" w:lastColumn="0" w:oddVBand="0" w:evenVBand="0" w:oddHBand="0" w:evenHBand="0" w:firstRowFirstColumn="0" w:firstRowLastColumn="0" w:lastRowFirstColumn="0" w:lastRowLastColumn="0"/>
            <w:tcW w:w="799" w:type="dxa"/>
            <w:tcPrChange w:author="Sachin Patange" w:date="2017-04-29T22:31:00Z" w:id="402">
              <w:tcPr>
                <w:tcW w:w="799" w:type="dxa"/>
              </w:tcPr>
            </w:tcPrChange>
          </w:tcPr>
          <w:p w:rsidRPr="00A13E8B" w:rsidR="00AB6C30" w:rsidP="00AB6C30" w:rsidRDefault="00AB6C30" w14:paraId="234D83E6" w14:textId="275A4E79">
            <w:pPr>
              <w:jc w:val="both"/>
              <w:rPr>
                <w:rFonts w:ascii="Calibri" w:hAnsi="Calibri" w:eastAsia="Times New Roman" w:cs="Times New Roman"/>
                <w:bCs w:val="0"/>
                <w:sz w:val="20"/>
                <w:rPrChange w:author="Sachin Patange" w:date="2017-04-29T22:31:00Z" w:id="403">
                  <w:rPr>
                    <w:rFonts w:ascii="Calibri" w:hAnsi="Calibri" w:eastAsia="Times New Roman" w:cs="Times New Roman"/>
                    <w:bCs w:val="0"/>
                  </w:rPr>
                </w:rPrChange>
              </w:rPr>
            </w:pPr>
            <w:r w:rsidRPr="00A13E8B">
              <w:rPr>
                <w:rFonts w:ascii="Calibri" w:hAnsi="Calibri" w:eastAsia="Times New Roman" w:cs="Times New Roman"/>
                <w:sz w:val="20"/>
                <w:rPrChange w:author="Sachin Patange" w:date="2017-04-29T22:31:00Z" w:id="404">
                  <w:rPr>
                    <w:rFonts w:ascii="Calibri" w:hAnsi="Calibri" w:eastAsia="Times New Roman" w:cs="Times New Roman"/>
                  </w:rPr>
                </w:rPrChange>
              </w:rPr>
              <w:t>1</w:t>
            </w:r>
          </w:p>
        </w:tc>
        <w:tc>
          <w:tcPr>
            <w:tcW w:w="1292" w:type="dxa"/>
            <w:tcPrChange w:author="Sachin Patange" w:date="2017-04-29T22:31:00Z" w:id="405">
              <w:tcPr>
                <w:tcW w:w="1292" w:type="dxa"/>
              </w:tcPr>
            </w:tcPrChange>
          </w:tcPr>
          <w:p w:rsidRPr="00A13E8B" w:rsidR="00AB6C30" w:rsidP="00AB6C30" w:rsidRDefault="00AB6C30" w14:paraId="6FC9E312" w14:textId="608E6346">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bCs/>
                <w:sz w:val="20"/>
                <w:rPrChange w:author="Sachin Patange" w:date="2017-04-29T22:31:00Z" w:id="406">
                  <w:rPr>
                    <w:rFonts w:ascii="Calibri" w:hAnsi="Calibri" w:eastAsia="Times New Roman" w:cs="Times New Roman"/>
                    <w:bCs/>
                  </w:rPr>
                </w:rPrChange>
              </w:rPr>
            </w:pPr>
            <w:r w:rsidRPr="00A13E8B">
              <w:rPr>
                <w:rFonts w:ascii="Calibri" w:hAnsi="Calibri" w:eastAsia="Times New Roman" w:cs="Times New Roman"/>
                <w:bCs/>
                <w:sz w:val="20"/>
                <w:rPrChange w:author="Sachin Patange" w:date="2017-04-29T22:31:00Z" w:id="407">
                  <w:rPr>
                    <w:rFonts w:ascii="Calibri" w:hAnsi="Calibri" w:eastAsia="Times New Roman" w:cs="Times New Roman"/>
                    <w:bCs/>
                  </w:rPr>
                </w:rPrChange>
              </w:rPr>
              <w:t>BATCHDAN</w:t>
            </w:r>
          </w:p>
        </w:tc>
        <w:tc>
          <w:tcPr>
            <w:tcW w:w="6833" w:type="dxa"/>
            <w:tcPrChange w:author="Sachin Patange" w:date="2017-04-29T22:31:00Z" w:id="408">
              <w:tcPr>
                <w:tcW w:w="6833" w:type="dxa"/>
              </w:tcPr>
            </w:tcPrChange>
          </w:tcPr>
          <w:p w:rsidRPr="00A13E8B" w:rsidR="00AB6C30" w:rsidP="00AB6C30" w:rsidRDefault="00AB6C30" w14:paraId="2F19258C" w14:textId="13941EA9">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bCs/>
                <w:sz w:val="20"/>
                <w:rPrChange w:author="Sachin Patange" w:date="2017-04-29T22:31:00Z" w:id="409">
                  <w:rPr>
                    <w:rFonts w:ascii="Calibri" w:hAnsi="Calibri" w:eastAsia="Times New Roman" w:cs="Times New Roman"/>
                    <w:bCs/>
                  </w:rPr>
                </w:rPrChange>
              </w:rPr>
            </w:pPr>
            <w:r w:rsidRPr="00A13E8B">
              <w:rPr>
                <w:rFonts w:ascii="Calibri" w:hAnsi="Calibri" w:eastAsia="Times New Roman" w:cs="Times New Roman"/>
                <w:sz w:val="20"/>
                <w:rPrChange w:author="Sachin Patange" w:date="2017-04-29T22:31:00Z" w:id="410">
                  <w:rPr>
                    <w:rFonts w:ascii="Calibri" w:hAnsi="Calibri" w:eastAsia="Times New Roman" w:cs="Times New Roman"/>
                  </w:rPr>
                </w:rPrChange>
              </w:rPr>
              <w:t>Batch Demand Advisory Number - a Unique Credit Guarantee Demand Number generated by NCGTC processing system for demand of CG Fees for batch of loan records which MLI needs to pay to avail the CG cover.</w:t>
            </w:r>
          </w:p>
        </w:tc>
      </w:tr>
      <w:tr w:rsidRPr="00A13E8B" w:rsidR="00AB6C30" w:rsidTr="00A13E8B" w14:paraId="09A1D5DE" w14:textId="77777777">
        <w:trPr>
          <w:trHeight w:val="308"/>
          <w:trPrChange w:author="Sachin Patange" w:date="2017-04-29T22:31:00Z" w:id="411">
            <w:trPr>
              <w:trHeight w:val="308"/>
            </w:trPr>
          </w:trPrChange>
        </w:trPr>
        <w:tc>
          <w:tcPr>
            <w:cnfStyle w:val="001000000000" w:firstRow="0" w:lastRow="0" w:firstColumn="1" w:lastColumn="0" w:oddVBand="0" w:evenVBand="0" w:oddHBand="0" w:evenHBand="0" w:firstRowFirstColumn="0" w:firstRowLastColumn="0" w:lastRowFirstColumn="0" w:lastRowLastColumn="0"/>
            <w:tcW w:w="799" w:type="dxa"/>
            <w:hideMark/>
            <w:tcPrChange w:author="Sachin Patange" w:date="2017-04-29T22:31:00Z" w:id="412">
              <w:tcPr>
                <w:tcW w:w="799" w:type="dxa"/>
                <w:hideMark/>
              </w:tcPr>
            </w:tcPrChange>
          </w:tcPr>
          <w:p w:rsidRPr="00A13E8B" w:rsidR="00AB6C30" w:rsidP="00AB6C30" w:rsidRDefault="00AB6C30" w14:paraId="74F5AFC5" w14:textId="51E3F403">
            <w:pPr>
              <w:jc w:val="both"/>
              <w:rPr>
                <w:rFonts w:ascii="Calibri" w:hAnsi="Calibri" w:eastAsia="Times New Roman" w:cs="Times New Roman"/>
                <w:b w:val="0"/>
                <w:bCs w:val="0"/>
                <w:sz w:val="20"/>
                <w:rPrChange w:author="Sachin Patange" w:date="2017-04-29T22:31:00Z" w:id="413">
                  <w:rPr>
                    <w:rFonts w:ascii="Calibri" w:hAnsi="Calibri" w:eastAsia="Times New Roman" w:cs="Times New Roman"/>
                    <w:b w:val="0"/>
                    <w:bCs w:val="0"/>
                  </w:rPr>
                </w:rPrChange>
              </w:rPr>
            </w:pPr>
            <w:r w:rsidRPr="00A13E8B">
              <w:rPr>
                <w:rFonts w:ascii="Calibri" w:hAnsi="Calibri" w:eastAsia="Times New Roman" w:cs="Times New Roman"/>
                <w:sz w:val="20"/>
                <w:rPrChange w:author="Sachin Patange" w:date="2017-04-29T22:31:00Z" w:id="414">
                  <w:rPr>
                    <w:rFonts w:ascii="Calibri" w:hAnsi="Calibri" w:eastAsia="Times New Roman" w:cs="Times New Roman"/>
                  </w:rPr>
                </w:rPrChange>
              </w:rPr>
              <w:t>2</w:t>
            </w:r>
          </w:p>
        </w:tc>
        <w:tc>
          <w:tcPr>
            <w:tcW w:w="1292" w:type="dxa"/>
            <w:hideMark/>
            <w:tcPrChange w:author="Sachin Patange" w:date="2017-04-29T22:31:00Z" w:id="415">
              <w:tcPr>
                <w:tcW w:w="1292" w:type="dxa"/>
                <w:hideMark/>
              </w:tcPr>
            </w:tcPrChange>
          </w:tcPr>
          <w:p w:rsidRPr="00A13E8B" w:rsidR="00AB6C30" w:rsidP="00AB6C30" w:rsidRDefault="00AB6C30" w14:paraId="10650092" w14:textId="77777777">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rPrChange w:author="Sachin Patange" w:date="2017-04-29T22:31:00Z" w:id="416">
                  <w:rPr>
                    <w:rFonts w:ascii="Calibri" w:hAnsi="Calibri" w:eastAsia="Times New Roman" w:cs="Times New Roman"/>
                  </w:rPr>
                </w:rPrChange>
              </w:rPr>
            </w:pPr>
            <w:r w:rsidRPr="00A13E8B">
              <w:rPr>
                <w:rFonts w:ascii="Calibri" w:hAnsi="Calibri" w:eastAsia="Times New Roman" w:cs="Times New Roman"/>
                <w:sz w:val="20"/>
                <w:rPrChange w:author="Sachin Patange" w:date="2017-04-29T22:31:00Z" w:id="417">
                  <w:rPr>
                    <w:rFonts w:ascii="Calibri" w:hAnsi="Calibri" w:eastAsia="Times New Roman" w:cs="Times New Roman"/>
                  </w:rPr>
                </w:rPrChange>
              </w:rPr>
              <w:t>CG</w:t>
            </w:r>
          </w:p>
        </w:tc>
        <w:tc>
          <w:tcPr>
            <w:tcW w:w="6833" w:type="dxa"/>
            <w:hideMark/>
            <w:tcPrChange w:author="Sachin Patange" w:date="2017-04-29T22:31:00Z" w:id="418">
              <w:tcPr>
                <w:tcW w:w="6833" w:type="dxa"/>
                <w:hideMark/>
              </w:tcPr>
            </w:tcPrChange>
          </w:tcPr>
          <w:p w:rsidRPr="00A13E8B" w:rsidR="00AB6C30" w:rsidP="00AB6C30" w:rsidRDefault="00AB6C30" w14:paraId="0DD39904" w14:textId="77777777">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rPrChange w:author="Sachin Patange" w:date="2017-04-29T22:31:00Z" w:id="419">
                  <w:rPr>
                    <w:rFonts w:ascii="Calibri" w:hAnsi="Calibri" w:eastAsia="Times New Roman" w:cs="Times New Roman"/>
                  </w:rPr>
                </w:rPrChange>
              </w:rPr>
            </w:pPr>
            <w:r w:rsidRPr="00A13E8B">
              <w:rPr>
                <w:rFonts w:ascii="Calibri" w:hAnsi="Calibri" w:eastAsia="Times New Roman" w:cs="Times New Roman"/>
                <w:sz w:val="20"/>
                <w:rPrChange w:author="Sachin Patange" w:date="2017-04-29T22:31:00Z" w:id="420">
                  <w:rPr>
                    <w:rFonts w:ascii="Calibri" w:hAnsi="Calibri" w:eastAsia="Times New Roman" w:cs="Times New Roman"/>
                  </w:rPr>
                </w:rPrChange>
              </w:rPr>
              <w:t>Credit Guarantee</w:t>
            </w:r>
          </w:p>
        </w:tc>
      </w:tr>
      <w:tr w:rsidRPr="00A13E8B" w:rsidR="00AB6C30" w:rsidTr="00A13E8B" w14:paraId="78FD1197" w14:textId="77777777">
        <w:trPr>
          <w:trHeight w:val="917"/>
          <w:trPrChange w:author="Sachin Patange" w:date="2017-04-29T22:31:00Z" w:id="421">
            <w:trPr>
              <w:trHeight w:val="917"/>
            </w:trPr>
          </w:trPrChange>
        </w:trPr>
        <w:tc>
          <w:tcPr>
            <w:cnfStyle w:val="001000000000" w:firstRow="0" w:lastRow="0" w:firstColumn="1" w:lastColumn="0" w:oddVBand="0" w:evenVBand="0" w:oddHBand="0" w:evenHBand="0" w:firstRowFirstColumn="0" w:firstRowLastColumn="0" w:lastRowFirstColumn="0" w:lastRowLastColumn="0"/>
            <w:tcW w:w="799" w:type="dxa"/>
            <w:hideMark/>
            <w:tcPrChange w:author="Sachin Patange" w:date="2017-04-29T22:31:00Z" w:id="422">
              <w:tcPr>
                <w:tcW w:w="799" w:type="dxa"/>
                <w:hideMark/>
              </w:tcPr>
            </w:tcPrChange>
          </w:tcPr>
          <w:p w:rsidRPr="00A13E8B" w:rsidR="00AB6C30" w:rsidP="00AB6C30" w:rsidRDefault="00AB6C30" w14:paraId="20966DF5" w14:textId="0F4B5F85">
            <w:pPr>
              <w:jc w:val="both"/>
              <w:rPr>
                <w:rFonts w:ascii="Calibri" w:hAnsi="Calibri" w:eastAsia="Times New Roman" w:cs="Times New Roman"/>
                <w:b w:val="0"/>
                <w:bCs w:val="0"/>
                <w:sz w:val="20"/>
                <w:rPrChange w:author="Sachin Patange" w:date="2017-04-29T22:31:00Z" w:id="423">
                  <w:rPr>
                    <w:rFonts w:ascii="Calibri" w:hAnsi="Calibri" w:eastAsia="Times New Roman" w:cs="Times New Roman"/>
                    <w:b w:val="0"/>
                    <w:bCs w:val="0"/>
                  </w:rPr>
                </w:rPrChange>
              </w:rPr>
            </w:pPr>
            <w:r w:rsidRPr="00A13E8B">
              <w:rPr>
                <w:rFonts w:ascii="Calibri" w:hAnsi="Calibri" w:eastAsia="Times New Roman" w:cs="Times New Roman"/>
                <w:sz w:val="20"/>
                <w:rPrChange w:author="Sachin Patange" w:date="2017-04-29T22:31:00Z" w:id="424">
                  <w:rPr>
                    <w:rFonts w:ascii="Calibri" w:hAnsi="Calibri" w:eastAsia="Times New Roman" w:cs="Times New Roman"/>
                  </w:rPr>
                </w:rPrChange>
              </w:rPr>
              <w:t>3</w:t>
            </w:r>
          </w:p>
        </w:tc>
        <w:tc>
          <w:tcPr>
            <w:tcW w:w="1292" w:type="dxa"/>
            <w:hideMark/>
            <w:tcPrChange w:author="Sachin Patange" w:date="2017-04-29T22:31:00Z" w:id="425">
              <w:tcPr>
                <w:tcW w:w="1292" w:type="dxa"/>
                <w:hideMark/>
              </w:tcPr>
            </w:tcPrChange>
          </w:tcPr>
          <w:p w:rsidRPr="00A13E8B" w:rsidR="00AB6C30" w:rsidP="00AB6C30" w:rsidRDefault="00AB6C30" w14:paraId="46050E58" w14:textId="77777777">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rPrChange w:author="Sachin Patange" w:date="2017-04-29T22:31:00Z" w:id="426">
                  <w:rPr>
                    <w:rFonts w:ascii="Calibri" w:hAnsi="Calibri" w:eastAsia="Times New Roman" w:cs="Times New Roman"/>
                  </w:rPr>
                </w:rPrChange>
              </w:rPr>
            </w:pPr>
            <w:r w:rsidRPr="00A13E8B">
              <w:rPr>
                <w:rFonts w:ascii="Calibri" w:hAnsi="Calibri" w:eastAsia="Times New Roman" w:cs="Times New Roman"/>
                <w:sz w:val="20"/>
                <w:rPrChange w:author="Sachin Patange" w:date="2017-04-29T22:31:00Z" w:id="427">
                  <w:rPr>
                    <w:rFonts w:ascii="Calibri" w:hAnsi="Calibri" w:eastAsia="Times New Roman" w:cs="Times New Roman"/>
                  </w:rPr>
                </w:rPrChange>
              </w:rPr>
              <w:t>CGDAN</w:t>
            </w:r>
          </w:p>
        </w:tc>
        <w:tc>
          <w:tcPr>
            <w:tcW w:w="6833" w:type="dxa"/>
            <w:hideMark/>
            <w:tcPrChange w:author="Sachin Patange" w:date="2017-04-29T22:31:00Z" w:id="428">
              <w:tcPr>
                <w:tcW w:w="6833" w:type="dxa"/>
                <w:hideMark/>
              </w:tcPr>
            </w:tcPrChange>
          </w:tcPr>
          <w:p w:rsidRPr="00A13E8B" w:rsidR="00AB6C30" w:rsidP="00AB6C30" w:rsidRDefault="00AB6C30" w14:paraId="4B04249A" w14:textId="7A8C5CFB">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rPrChange w:author="Sachin Patange" w:date="2017-04-29T22:31:00Z" w:id="429">
                  <w:rPr>
                    <w:rFonts w:ascii="Calibri" w:hAnsi="Calibri" w:eastAsia="Times New Roman" w:cs="Times New Roman"/>
                  </w:rPr>
                </w:rPrChange>
              </w:rPr>
            </w:pPr>
            <w:r w:rsidRPr="00A13E8B">
              <w:rPr>
                <w:rFonts w:ascii="Calibri" w:hAnsi="Calibri" w:eastAsia="Times New Roman" w:cs="Times New Roman"/>
                <w:sz w:val="20"/>
                <w:rPrChange w:author="Sachin Patange" w:date="2017-04-29T22:31:00Z" w:id="430">
                  <w:rPr>
                    <w:rFonts w:ascii="Calibri" w:hAnsi="Calibri" w:eastAsia="Times New Roman" w:cs="Times New Roman"/>
                  </w:rPr>
                </w:rPrChange>
              </w:rPr>
              <w:t>Credit Guarantee Demand Advisory Number - a Unique Credit Guarantee Demand Number generated by NCGTC processing system for each loan record demand of CG Fees which MLI needs to pay to avail the CG cover.</w:t>
            </w:r>
          </w:p>
        </w:tc>
      </w:tr>
      <w:tr w:rsidRPr="00A13E8B" w:rsidR="00AB6C30" w:rsidTr="00A13E8B" w14:paraId="0D128F8C" w14:textId="77777777">
        <w:trPr>
          <w:trHeight w:val="895"/>
          <w:trPrChange w:author="Sachin Patange" w:date="2017-04-29T22:31:00Z" w:id="431">
            <w:trPr>
              <w:trHeight w:val="895"/>
            </w:trPr>
          </w:trPrChange>
        </w:trPr>
        <w:tc>
          <w:tcPr>
            <w:cnfStyle w:val="001000000000" w:firstRow="0" w:lastRow="0" w:firstColumn="1" w:lastColumn="0" w:oddVBand="0" w:evenVBand="0" w:oddHBand="0" w:evenHBand="0" w:firstRowFirstColumn="0" w:firstRowLastColumn="0" w:lastRowFirstColumn="0" w:lastRowLastColumn="0"/>
            <w:tcW w:w="799" w:type="dxa"/>
            <w:hideMark/>
            <w:tcPrChange w:author="Sachin Patange" w:date="2017-04-29T22:31:00Z" w:id="432">
              <w:tcPr>
                <w:tcW w:w="799" w:type="dxa"/>
                <w:hideMark/>
              </w:tcPr>
            </w:tcPrChange>
          </w:tcPr>
          <w:p w:rsidRPr="00A13E8B" w:rsidR="00AB6C30" w:rsidP="00AB6C30" w:rsidRDefault="00AB6C30" w14:paraId="1F98D268" w14:textId="55D1F634">
            <w:pPr>
              <w:jc w:val="both"/>
              <w:rPr>
                <w:rFonts w:ascii="Calibri" w:hAnsi="Calibri" w:eastAsia="Times New Roman" w:cs="Times New Roman"/>
                <w:b w:val="0"/>
                <w:bCs w:val="0"/>
                <w:sz w:val="20"/>
                <w:rPrChange w:author="Sachin Patange" w:date="2017-04-29T22:31:00Z" w:id="433">
                  <w:rPr>
                    <w:rFonts w:ascii="Calibri" w:hAnsi="Calibri" w:eastAsia="Times New Roman" w:cs="Times New Roman"/>
                    <w:b w:val="0"/>
                    <w:bCs w:val="0"/>
                  </w:rPr>
                </w:rPrChange>
              </w:rPr>
            </w:pPr>
            <w:r w:rsidRPr="00A13E8B">
              <w:rPr>
                <w:rFonts w:ascii="Calibri" w:hAnsi="Calibri" w:eastAsia="Times New Roman" w:cs="Times New Roman"/>
                <w:sz w:val="20"/>
                <w:rPrChange w:author="Sachin Patange" w:date="2017-04-29T22:31:00Z" w:id="434">
                  <w:rPr>
                    <w:rFonts w:ascii="Calibri" w:hAnsi="Calibri" w:eastAsia="Times New Roman" w:cs="Times New Roman"/>
                  </w:rPr>
                </w:rPrChange>
              </w:rPr>
              <w:t>4</w:t>
            </w:r>
          </w:p>
        </w:tc>
        <w:tc>
          <w:tcPr>
            <w:tcW w:w="1292" w:type="dxa"/>
            <w:hideMark/>
            <w:tcPrChange w:author="Sachin Patange" w:date="2017-04-29T22:31:00Z" w:id="435">
              <w:tcPr>
                <w:tcW w:w="1292" w:type="dxa"/>
                <w:hideMark/>
              </w:tcPr>
            </w:tcPrChange>
          </w:tcPr>
          <w:p w:rsidRPr="00A13E8B" w:rsidR="00AB6C30" w:rsidP="00AB6C30" w:rsidRDefault="00AB6C30" w14:paraId="44CC9FB2" w14:textId="77777777">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rPrChange w:author="Sachin Patange" w:date="2017-04-29T22:31:00Z" w:id="436">
                  <w:rPr>
                    <w:rFonts w:ascii="Calibri" w:hAnsi="Calibri" w:eastAsia="Times New Roman" w:cs="Times New Roman"/>
                  </w:rPr>
                </w:rPrChange>
              </w:rPr>
            </w:pPr>
            <w:r w:rsidRPr="00A13E8B">
              <w:rPr>
                <w:rFonts w:ascii="Calibri" w:hAnsi="Calibri" w:eastAsia="Times New Roman" w:cs="Times New Roman"/>
                <w:sz w:val="20"/>
                <w:rPrChange w:author="Sachin Patange" w:date="2017-04-29T22:31:00Z" w:id="437">
                  <w:rPr>
                    <w:rFonts w:ascii="Calibri" w:hAnsi="Calibri" w:eastAsia="Times New Roman" w:cs="Times New Roman"/>
                  </w:rPr>
                </w:rPrChange>
              </w:rPr>
              <w:t>CGPAN</w:t>
            </w:r>
          </w:p>
        </w:tc>
        <w:tc>
          <w:tcPr>
            <w:tcW w:w="6833" w:type="dxa"/>
            <w:hideMark/>
            <w:tcPrChange w:author="Sachin Patange" w:date="2017-04-29T22:31:00Z" w:id="438">
              <w:tcPr>
                <w:tcW w:w="6833" w:type="dxa"/>
                <w:hideMark/>
              </w:tcPr>
            </w:tcPrChange>
          </w:tcPr>
          <w:p w:rsidRPr="00A13E8B" w:rsidR="00AB6C30" w:rsidP="00AB6C30" w:rsidRDefault="00AB6C30" w14:paraId="7917472D" w14:textId="77777777">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rPrChange w:author="Sachin Patange" w:date="2017-04-29T22:31:00Z" w:id="439">
                  <w:rPr>
                    <w:rFonts w:ascii="Calibri" w:hAnsi="Calibri" w:eastAsia="Times New Roman" w:cs="Times New Roman"/>
                  </w:rPr>
                </w:rPrChange>
              </w:rPr>
            </w:pPr>
            <w:r w:rsidRPr="00A13E8B">
              <w:rPr>
                <w:rFonts w:ascii="Calibri" w:hAnsi="Calibri" w:eastAsia="Times New Roman" w:cs="Times New Roman"/>
                <w:sz w:val="20"/>
                <w:rPrChange w:author="Sachin Patange" w:date="2017-04-29T22:31:00Z" w:id="440">
                  <w:rPr>
                    <w:rFonts w:ascii="Calibri" w:hAnsi="Calibri" w:eastAsia="Times New Roman" w:cs="Times New Roman"/>
                  </w:rPr>
                </w:rPrChange>
              </w:rPr>
              <w:t>Credit Guarantee Permanent Account Number – a Unique Credit Guarantee Number generated by NCGTC processing system while issuing the Credit Guarantee.</w:t>
            </w:r>
          </w:p>
        </w:tc>
      </w:tr>
      <w:tr w:rsidRPr="00A13E8B" w:rsidR="00A24442" w:rsidTr="00A13E8B" w14:paraId="7E86B5D2" w14:textId="77777777">
        <w:trPr>
          <w:trHeight w:val="332"/>
          <w:trPrChange w:author="Sachin Patange" w:date="2017-04-29T22:31:00Z" w:id="441">
            <w:trPr>
              <w:trHeight w:val="332"/>
            </w:trPr>
          </w:trPrChange>
        </w:trPr>
        <w:tc>
          <w:tcPr>
            <w:cnfStyle w:val="001000000000" w:firstRow="0" w:lastRow="0" w:firstColumn="1" w:lastColumn="0" w:oddVBand="0" w:evenVBand="0" w:oddHBand="0" w:evenHBand="0" w:firstRowFirstColumn="0" w:firstRowLastColumn="0" w:lastRowFirstColumn="0" w:lastRowLastColumn="0"/>
            <w:tcW w:w="799" w:type="dxa"/>
            <w:tcPrChange w:author="Sachin Patange" w:date="2017-04-29T22:31:00Z" w:id="442">
              <w:tcPr>
                <w:tcW w:w="799" w:type="dxa"/>
              </w:tcPr>
            </w:tcPrChange>
          </w:tcPr>
          <w:p w:rsidRPr="00A13E8B" w:rsidR="00A24442" w:rsidP="00A24442" w:rsidRDefault="00A24442" w14:paraId="15897F10" w14:textId="3EC4DB9F">
            <w:pPr>
              <w:jc w:val="both"/>
              <w:rPr>
                <w:rFonts w:ascii="Calibri" w:hAnsi="Calibri" w:eastAsia="Times New Roman" w:cs="Times New Roman"/>
                <w:b w:val="0"/>
                <w:bCs w:val="0"/>
                <w:sz w:val="20"/>
                <w:rPrChange w:author="Sachin Patange" w:date="2017-04-29T22:31:00Z" w:id="443">
                  <w:rPr>
                    <w:rFonts w:ascii="Calibri" w:hAnsi="Calibri" w:eastAsia="Times New Roman" w:cs="Times New Roman"/>
                    <w:b w:val="0"/>
                    <w:bCs w:val="0"/>
                  </w:rPr>
                </w:rPrChange>
              </w:rPr>
            </w:pPr>
            <w:r w:rsidRPr="00A13E8B">
              <w:rPr>
                <w:rFonts w:ascii="Calibri" w:hAnsi="Calibri" w:eastAsia="Times New Roman" w:cs="Times New Roman"/>
                <w:sz w:val="20"/>
                <w:rPrChange w:author="Sachin Patange" w:date="2017-04-29T22:31:00Z" w:id="444">
                  <w:rPr>
                    <w:rFonts w:ascii="Calibri" w:hAnsi="Calibri" w:eastAsia="Times New Roman" w:cs="Times New Roman"/>
                  </w:rPr>
                </w:rPrChange>
              </w:rPr>
              <w:t>5</w:t>
            </w:r>
          </w:p>
        </w:tc>
        <w:tc>
          <w:tcPr>
            <w:tcW w:w="1292" w:type="dxa"/>
            <w:tcPrChange w:author="Sachin Patange" w:date="2017-04-29T22:31:00Z" w:id="445">
              <w:tcPr>
                <w:tcW w:w="1292" w:type="dxa"/>
              </w:tcPr>
            </w:tcPrChange>
          </w:tcPr>
          <w:p w:rsidRPr="00A13E8B" w:rsidR="00A24442" w:rsidP="00A24442" w:rsidRDefault="00A24442" w14:paraId="56DC43EE" w14:textId="10FA2DBB">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rPrChange w:author="Sachin Patange" w:date="2017-04-29T22:31:00Z" w:id="446">
                  <w:rPr>
                    <w:rFonts w:ascii="Calibri" w:hAnsi="Calibri" w:eastAsia="Times New Roman" w:cs="Times New Roman"/>
                  </w:rPr>
                </w:rPrChange>
              </w:rPr>
            </w:pPr>
            <w:r w:rsidRPr="00A13E8B">
              <w:rPr>
                <w:rFonts w:ascii="Calibri" w:hAnsi="Calibri" w:eastAsia="Times New Roman" w:cs="Times New Roman"/>
                <w:sz w:val="20"/>
                <w:rPrChange w:author="Sachin Patange" w:date="2017-04-29T22:31:00Z" w:id="447">
                  <w:rPr>
                    <w:rFonts w:ascii="Calibri" w:hAnsi="Calibri" w:eastAsia="Times New Roman" w:cs="Times New Roman"/>
                  </w:rPr>
                </w:rPrChange>
              </w:rPr>
              <w:t>DDMMYYYY</w:t>
            </w:r>
          </w:p>
        </w:tc>
        <w:tc>
          <w:tcPr>
            <w:tcW w:w="6833" w:type="dxa"/>
            <w:tcPrChange w:author="Sachin Patange" w:date="2017-04-29T22:31:00Z" w:id="448">
              <w:tcPr>
                <w:tcW w:w="6833" w:type="dxa"/>
              </w:tcPr>
            </w:tcPrChange>
          </w:tcPr>
          <w:p w:rsidRPr="00A13E8B" w:rsidR="00A24442" w:rsidP="00A24442" w:rsidRDefault="00A24442" w14:paraId="5B26E75D" w14:textId="209685B7">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rPrChange w:author="Sachin Patange" w:date="2017-04-29T22:31:00Z" w:id="449">
                  <w:rPr>
                    <w:rFonts w:ascii="Calibri" w:hAnsi="Calibri" w:eastAsia="Times New Roman" w:cs="Times New Roman"/>
                  </w:rPr>
                </w:rPrChange>
              </w:rPr>
            </w:pPr>
            <w:r w:rsidRPr="00A13E8B">
              <w:rPr>
                <w:rFonts w:ascii="Calibri" w:hAnsi="Calibri" w:eastAsia="Times New Roman" w:cs="Times New Roman"/>
                <w:sz w:val="20"/>
                <w:rPrChange w:author="Sachin Patange" w:date="2017-04-29T22:31:00Z" w:id="450">
                  <w:rPr>
                    <w:rFonts w:ascii="Calibri" w:hAnsi="Calibri" w:eastAsia="Times New Roman" w:cs="Times New Roman"/>
                  </w:rPr>
                </w:rPrChange>
              </w:rPr>
              <w:t>DD- Date; MM-Month; YYYY-Year (4 digit)</w:t>
            </w:r>
          </w:p>
        </w:tc>
      </w:tr>
      <w:tr w:rsidRPr="00A13E8B" w:rsidR="00A24442" w:rsidTr="00A13E8B" w14:paraId="077DF38A" w14:textId="77777777">
        <w:trPr>
          <w:trHeight w:val="602"/>
          <w:trPrChange w:author="Sachin Patange" w:date="2017-04-29T22:31:00Z" w:id="451">
            <w:trPr>
              <w:trHeight w:val="602"/>
            </w:trPr>
          </w:trPrChange>
        </w:trPr>
        <w:tc>
          <w:tcPr>
            <w:cnfStyle w:val="001000000000" w:firstRow="0" w:lastRow="0" w:firstColumn="1" w:lastColumn="0" w:oddVBand="0" w:evenVBand="0" w:oddHBand="0" w:evenHBand="0" w:firstRowFirstColumn="0" w:firstRowLastColumn="0" w:lastRowFirstColumn="0" w:lastRowLastColumn="0"/>
            <w:tcW w:w="799" w:type="dxa"/>
            <w:tcPrChange w:author="Sachin Patange" w:date="2017-04-29T22:31:00Z" w:id="452">
              <w:tcPr>
                <w:tcW w:w="799" w:type="dxa"/>
              </w:tcPr>
            </w:tcPrChange>
          </w:tcPr>
          <w:p w:rsidRPr="00A13E8B" w:rsidR="00A24442" w:rsidP="00A24442" w:rsidRDefault="00A24442" w14:paraId="1C19ADA0" w14:textId="6B8C1B50">
            <w:pPr>
              <w:jc w:val="both"/>
              <w:rPr>
                <w:rFonts w:ascii="Calibri" w:hAnsi="Calibri" w:eastAsia="Times New Roman" w:cs="Times New Roman"/>
                <w:b w:val="0"/>
                <w:bCs w:val="0"/>
                <w:sz w:val="20"/>
                <w:rPrChange w:author="Sachin Patange" w:date="2017-04-29T22:31:00Z" w:id="453">
                  <w:rPr>
                    <w:rFonts w:ascii="Calibri" w:hAnsi="Calibri" w:eastAsia="Times New Roman" w:cs="Times New Roman"/>
                    <w:b w:val="0"/>
                    <w:bCs w:val="0"/>
                  </w:rPr>
                </w:rPrChange>
              </w:rPr>
            </w:pPr>
            <w:r w:rsidRPr="00A13E8B">
              <w:rPr>
                <w:rFonts w:ascii="Calibri" w:hAnsi="Calibri" w:eastAsia="Times New Roman" w:cs="Times New Roman"/>
                <w:sz w:val="20"/>
                <w:rPrChange w:author="Sachin Patange" w:date="2017-04-29T22:31:00Z" w:id="454">
                  <w:rPr>
                    <w:rFonts w:ascii="Calibri" w:hAnsi="Calibri" w:eastAsia="Times New Roman" w:cs="Times New Roman"/>
                  </w:rPr>
                </w:rPrChange>
              </w:rPr>
              <w:t>6</w:t>
            </w:r>
          </w:p>
        </w:tc>
        <w:tc>
          <w:tcPr>
            <w:tcW w:w="1292" w:type="dxa"/>
            <w:tcPrChange w:author="Sachin Patange" w:date="2017-04-29T22:31:00Z" w:id="455">
              <w:tcPr>
                <w:tcW w:w="1292" w:type="dxa"/>
              </w:tcPr>
            </w:tcPrChange>
          </w:tcPr>
          <w:p w:rsidRPr="00A13E8B" w:rsidR="00A24442" w:rsidP="00A24442" w:rsidRDefault="00A24442" w14:paraId="20269CB5" w14:textId="77777777">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rPrChange w:author="Sachin Patange" w:date="2017-04-29T22:31:00Z" w:id="456">
                  <w:rPr>
                    <w:rFonts w:ascii="Calibri" w:hAnsi="Calibri" w:eastAsia="Times New Roman" w:cs="Times New Roman"/>
                  </w:rPr>
                </w:rPrChange>
              </w:rPr>
            </w:pPr>
            <w:proofErr w:type="spellStart"/>
            <w:r w:rsidRPr="00A13E8B">
              <w:rPr>
                <w:rFonts w:ascii="Calibri" w:hAnsi="Calibri" w:eastAsia="Times New Roman" w:cs="Times New Roman"/>
                <w:sz w:val="20"/>
                <w:rPrChange w:author="Sachin Patange" w:date="2017-04-29T22:31:00Z" w:id="457">
                  <w:rPr>
                    <w:rFonts w:ascii="Calibri" w:hAnsi="Calibri" w:eastAsia="Times New Roman" w:cs="Times New Roman"/>
                  </w:rPr>
                </w:rPrChange>
              </w:rPr>
              <w:t>eGov</w:t>
            </w:r>
            <w:proofErr w:type="spellEnd"/>
            <w:r w:rsidRPr="00A13E8B">
              <w:rPr>
                <w:rFonts w:ascii="Calibri" w:hAnsi="Calibri" w:eastAsia="Times New Roman" w:cs="Times New Roman"/>
                <w:sz w:val="20"/>
                <w:rPrChange w:author="Sachin Patange" w:date="2017-04-29T22:31:00Z" w:id="458">
                  <w:rPr>
                    <w:rFonts w:ascii="Calibri" w:hAnsi="Calibri" w:eastAsia="Times New Roman" w:cs="Times New Roman"/>
                  </w:rPr>
                </w:rPrChange>
              </w:rPr>
              <w:t xml:space="preserve"> Standards</w:t>
            </w:r>
          </w:p>
        </w:tc>
        <w:tc>
          <w:tcPr>
            <w:tcW w:w="6833" w:type="dxa"/>
            <w:tcPrChange w:author="Sachin Patange" w:date="2017-04-29T22:31:00Z" w:id="459">
              <w:tcPr>
                <w:tcW w:w="6833" w:type="dxa"/>
              </w:tcPr>
            </w:tcPrChange>
          </w:tcPr>
          <w:p w:rsidRPr="00A13E8B" w:rsidR="00A24442" w:rsidP="00A24442" w:rsidRDefault="00A24442" w14:paraId="04568D78" w14:textId="77777777">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rPrChange w:author="Sachin Patange" w:date="2017-04-29T22:31:00Z" w:id="460">
                  <w:rPr>
                    <w:rFonts w:ascii="Calibri" w:hAnsi="Calibri" w:eastAsia="Times New Roman" w:cs="Times New Roman"/>
                  </w:rPr>
                </w:rPrChange>
              </w:rPr>
            </w:pPr>
            <w:r w:rsidRPr="00A13E8B">
              <w:rPr>
                <w:rFonts w:ascii="Calibri" w:hAnsi="Calibri" w:eastAsia="Times New Roman" w:cs="Times New Roman"/>
                <w:sz w:val="20"/>
                <w:rPrChange w:author="Sachin Patange" w:date="2017-04-29T22:31:00Z" w:id="461">
                  <w:rPr>
                    <w:rFonts w:ascii="Calibri" w:hAnsi="Calibri" w:eastAsia="Times New Roman" w:cs="Times New Roman"/>
                  </w:rPr>
                </w:rPrChange>
              </w:rPr>
              <w:t>E Government Standards – Information Technology Standards.</w:t>
            </w:r>
          </w:p>
        </w:tc>
      </w:tr>
      <w:tr w:rsidRPr="00A13E8B" w:rsidR="00A24442" w:rsidTr="00A13E8B" w14:paraId="17DEBADA" w14:textId="77777777">
        <w:trPr>
          <w:trHeight w:val="308"/>
          <w:trPrChange w:author="Sachin Patange" w:date="2017-04-29T22:31:00Z" w:id="462">
            <w:trPr>
              <w:trHeight w:val="308"/>
            </w:trPr>
          </w:trPrChange>
        </w:trPr>
        <w:tc>
          <w:tcPr>
            <w:cnfStyle w:val="001000000000" w:firstRow="0" w:lastRow="0" w:firstColumn="1" w:lastColumn="0" w:oddVBand="0" w:evenVBand="0" w:oddHBand="0" w:evenHBand="0" w:firstRowFirstColumn="0" w:firstRowLastColumn="0" w:lastRowFirstColumn="0" w:lastRowLastColumn="0"/>
            <w:tcW w:w="799" w:type="dxa"/>
            <w:hideMark/>
            <w:tcPrChange w:author="Sachin Patange" w:date="2017-04-29T22:31:00Z" w:id="463">
              <w:tcPr>
                <w:tcW w:w="799" w:type="dxa"/>
                <w:hideMark/>
              </w:tcPr>
            </w:tcPrChange>
          </w:tcPr>
          <w:p w:rsidRPr="00A13E8B" w:rsidR="00A24442" w:rsidP="00A24442" w:rsidRDefault="00A24442" w14:paraId="05F4986E" w14:textId="2EEB3B8D">
            <w:pPr>
              <w:jc w:val="both"/>
              <w:rPr>
                <w:rFonts w:ascii="Calibri" w:hAnsi="Calibri" w:eastAsia="Times New Roman" w:cs="Times New Roman"/>
                <w:b w:val="0"/>
                <w:bCs w:val="0"/>
                <w:sz w:val="20"/>
                <w:rPrChange w:author="Sachin Patange" w:date="2017-04-29T22:31:00Z" w:id="464">
                  <w:rPr>
                    <w:rFonts w:ascii="Calibri" w:hAnsi="Calibri" w:eastAsia="Times New Roman" w:cs="Times New Roman"/>
                    <w:b w:val="0"/>
                    <w:bCs w:val="0"/>
                  </w:rPr>
                </w:rPrChange>
              </w:rPr>
            </w:pPr>
            <w:r w:rsidRPr="00A13E8B">
              <w:rPr>
                <w:rFonts w:ascii="Calibri" w:hAnsi="Calibri" w:eastAsia="Times New Roman" w:cs="Times New Roman"/>
                <w:sz w:val="20"/>
                <w:rPrChange w:author="Sachin Patange" w:date="2017-04-29T22:31:00Z" w:id="465">
                  <w:rPr>
                    <w:rFonts w:ascii="Calibri" w:hAnsi="Calibri" w:eastAsia="Times New Roman" w:cs="Times New Roman"/>
                  </w:rPr>
                </w:rPrChange>
              </w:rPr>
              <w:t>7</w:t>
            </w:r>
          </w:p>
        </w:tc>
        <w:tc>
          <w:tcPr>
            <w:tcW w:w="1292" w:type="dxa"/>
            <w:hideMark/>
            <w:tcPrChange w:author="Sachin Patange" w:date="2017-04-29T22:31:00Z" w:id="466">
              <w:tcPr>
                <w:tcW w:w="1292" w:type="dxa"/>
                <w:hideMark/>
              </w:tcPr>
            </w:tcPrChange>
          </w:tcPr>
          <w:p w:rsidRPr="00A13E8B" w:rsidR="00A24442" w:rsidP="00A24442" w:rsidRDefault="00A24442" w14:paraId="13885648" w14:textId="77777777">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rPrChange w:author="Sachin Patange" w:date="2017-04-29T22:31:00Z" w:id="467">
                  <w:rPr>
                    <w:rFonts w:ascii="Calibri" w:hAnsi="Calibri" w:eastAsia="Times New Roman" w:cs="Times New Roman"/>
                  </w:rPr>
                </w:rPrChange>
              </w:rPr>
            </w:pPr>
            <w:r w:rsidRPr="00A13E8B">
              <w:rPr>
                <w:rFonts w:ascii="Calibri" w:hAnsi="Calibri" w:eastAsia="Times New Roman" w:cs="Times New Roman"/>
                <w:sz w:val="20"/>
                <w:rPrChange w:author="Sachin Patange" w:date="2017-04-29T22:31:00Z" w:id="468">
                  <w:rPr>
                    <w:rFonts w:ascii="Calibri" w:hAnsi="Calibri" w:eastAsia="Times New Roman" w:cs="Times New Roman"/>
                  </w:rPr>
                </w:rPrChange>
              </w:rPr>
              <w:t>FY</w:t>
            </w:r>
          </w:p>
        </w:tc>
        <w:tc>
          <w:tcPr>
            <w:tcW w:w="6833" w:type="dxa"/>
            <w:hideMark/>
            <w:tcPrChange w:author="Sachin Patange" w:date="2017-04-29T22:31:00Z" w:id="469">
              <w:tcPr>
                <w:tcW w:w="6833" w:type="dxa"/>
                <w:hideMark/>
              </w:tcPr>
            </w:tcPrChange>
          </w:tcPr>
          <w:p w:rsidRPr="00A13E8B" w:rsidR="00A24442" w:rsidP="00A24442" w:rsidRDefault="00A24442" w14:paraId="7062C2F9" w14:textId="77777777">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rPrChange w:author="Sachin Patange" w:date="2017-04-29T22:31:00Z" w:id="470">
                  <w:rPr>
                    <w:rFonts w:ascii="Calibri" w:hAnsi="Calibri" w:eastAsia="Times New Roman" w:cs="Times New Roman"/>
                  </w:rPr>
                </w:rPrChange>
              </w:rPr>
            </w:pPr>
            <w:r w:rsidRPr="00A13E8B">
              <w:rPr>
                <w:rFonts w:ascii="Calibri" w:hAnsi="Calibri" w:eastAsia="Times New Roman" w:cs="Times New Roman"/>
                <w:sz w:val="20"/>
                <w:rPrChange w:author="Sachin Patange" w:date="2017-04-29T22:31:00Z" w:id="471">
                  <w:rPr>
                    <w:rFonts w:ascii="Calibri" w:hAnsi="Calibri" w:eastAsia="Times New Roman" w:cs="Times New Roman"/>
                  </w:rPr>
                </w:rPrChange>
              </w:rPr>
              <w:t>Financial Year</w:t>
            </w:r>
          </w:p>
        </w:tc>
      </w:tr>
      <w:tr w:rsidRPr="00A13E8B" w:rsidR="00A24442" w:rsidTr="00A13E8B" w14:paraId="4BD03ED0" w14:textId="77777777">
        <w:trPr>
          <w:trHeight w:val="601"/>
          <w:trPrChange w:author="Sachin Patange" w:date="2017-04-29T22:31:00Z" w:id="472">
            <w:trPr>
              <w:trHeight w:val="601"/>
            </w:trPr>
          </w:trPrChange>
        </w:trPr>
        <w:tc>
          <w:tcPr>
            <w:cnfStyle w:val="001000000000" w:firstRow="0" w:lastRow="0" w:firstColumn="1" w:lastColumn="0" w:oddVBand="0" w:evenVBand="0" w:oddHBand="0" w:evenHBand="0" w:firstRowFirstColumn="0" w:firstRowLastColumn="0" w:lastRowFirstColumn="0" w:lastRowLastColumn="0"/>
            <w:tcW w:w="799" w:type="dxa"/>
            <w:hideMark/>
            <w:tcPrChange w:author="Sachin Patange" w:date="2017-04-29T22:31:00Z" w:id="473">
              <w:tcPr>
                <w:tcW w:w="799" w:type="dxa"/>
                <w:hideMark/>
              </w:tcPr>
            </w:tcPrChange>
          </w:tcPr>
          <w:p w:rsidRPr="00A13E8B" w:rsidR="00A24442" w:rsidP="00A24442" w:rsidRDefault="00A24442" w14:paraId="56B3025A" w14:textId="073D413F">
            <w:pPr>
              <w:jc w:val="both"/>
              <w:rPr>
                <w:rFonts w:ascii="Calibri" w:hAnsi="Calibri" w:eastAsia="Times New Roman" w:cs="Times New Roman"/>
                <w:b w:val="0"/>
                <w:bCs w:val="0"/>
                <w:sz w:val="20"/>
                <w:rPrChange w:author="Sachin Patange" w:date="2017-04-29T22:31:00Z" w:id="474">
                  <w:rPr>
                    <w:rFonts w:ascii="Calibri" w:hAnsi="Calibri" w:eastAsia="Times New Roman" w:cs="Times New Roman"/>
                    <w:b w:val="0"/>
                    <w:bCs w:val="0"/>
                  </w:rPr>
                </w:rPrChange>
              </w:rPr>
            </w:pPr>
            <w:r w:rsidRPr="00A13E8B">
              <w:rPr>
                <w:rFonts w:ascii="Calibri" w:hAnsi="Calibri" w:eastAsia="Times New Roman" w:cs="Times New Roman"/>
                <w:sz w:val="20"/>
                <w:rPrChange w:author="Sachin Patange" w:date="2017-04-29T22:31:00Z" w:id="475">
                  <w:rPr>
                    <w:rFonts w:ascii="Calibri" w:hAnsi="Calibri" w:eastAsia="Times New Roman" w:cs="Times New Roman"/>
                  </w:rPr>
                </w:rPrChange>
              </w:rPr>
              <w:t>8</w:t>
            </w:r>
          </w:p>
        </w:tc>
        <w:tc>
          <w:tcPr>
            <w:tcW w:w="1292" w:type="dxa"/>
            <w:hideMark/>
            <w:tcPrChange w:author="Sachin Patange" w:date="2017-04-29T22:31:00Z" w:id="476">
              <w:tcPr>
                <w:tcW w:w="1292" w:type="dxa"/>
                <w:hideMark/>
              </w:tcPr>
            </w:tcPrChange>
          </w:tcPr>
          <w:p w:rsidRPr="00A13E8B" w:rsidR="00A24442" w:rsidP="00A24442" w:rsidRDefault="00A24442" w14:paraId="2C6E29A3" w14:textId="77777777">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rPrChange w:author="Sachin Patange" w:date="2017-04-29T22:31:00Z" w:id="477">
                  <w:rPr>
                    <w:rFonts w:ascii="Calibri" w:hAnsi="Calibri" w:eastAsia="Times New Roman" w:cs="Times New Roman"/>
                  </w:rPr>
                </w:rPrChange>
              </w:rPr>
            </w:pPr>
            <w:r w:rsidRPr="00A13E8B">
              <w:rPr>
                <w:rFonts w:ascii="Calibri" w:hAnsi="Calibri" w:eastAsia="Times New Roman" w:cs="Times New Roman"/>
                <w:sz w:val="20"/>
                <w:rPrChange w:author="Sachin Patange" w:date="2017-04-29T22:31:00Z" w:id="478">
                  <w:rPr>
                    <w:rFonts w:ascii="Calibri" w:hAnsi="Calibri" w:eastAsia="Times New Roman" w:cs="Times New Roman"/>
                  </w:rPr>
                </w:rPrChange>
              </w:rPr>
              <w:t>IFSC</w:t>
            </w:r>
          </w:p>
        </w:tc>
        <w:tc>
          <w:tcPr>
            <w:tcW w:w="6833" w:type="dxa"/>
            <w:hideMark/>
            <w:tcPrChange w:author="Sachin Patange" w:date="2017-04-29T22:31:00Z" w:id="479">
              <w:tcPr>
                <w:tcW w:w="6833" w:type="dxa"/>
                <w:hideMark/>
              </w:tcPr>
            </w:tcPrChange>
          </w:tcPr>
          <w:p w:rsidRPr="00A13E8B" w:rsidR="00A24442" w:rsidP="00A24442" w:rsidRDefault="00A24442" w14:paraId="19401E1F" w14:textId="77777777">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rPrChange w:author="Sachin Patange" w:date="2017-04-29T22:31:00Z" w:id="480">
                  <w:rPr>
                    <w:rFonts w:ascii="Calibri" w:hAnsi="Calibri" w:eastAsia="Times New Roman" w:cs="Times New Roman"/>
                  </w:rPr>
                </w:rPrChange>
              </w:rPr>
            </w:pPr>
            <w:r w:rsidRPr="00A13E8B">
              <w:rPr>
                <w:rFonts w:ascii="Calibri" w:hAnsi="Calibri" w:eastAsia="Times New Roman" w:cs="Times New Roman"/>
                <w:sz w:val="20"/>
                <w:rPrChange w:author="Sachin Patange" w:date="2017-04-29T22:31:00Z" w:id="481">
                  <w:rPr>
                    <w:rFonts w:ascii="Calibri" w:hAnsi="Calibri" w:eastAsia="Times New Roman" w:cs="Times New Roman"/>
                  </w:rPr>
                </w:rPrChange>
              </w:rPr>
              <w:t>An Indian Financial System Code - an alphanumeric code that uniquely identifies a bank-branch.</w:t>
            </w:r>
          </w:p>
        </w:tc>
      </w:tr>
      <w:tr w:rsidRPr="00A13E8B" w:rsidR="00A24442" w:rsidTr="00A13E8B" w14:paraId="4356695E" w14:textId="77777777">
        <w:trPr>
          <w:trHeight w:val="611"/>
          <w:trPrChange w:author="Sachin Patange" w:date="2017-04-29T22:31:00Z" w:id="482">
            <w:trPr>
              <w:trHeight w:val="611"/>
            </w:trPr>
          </w:trPrChange>
        </w:trPr>
        <w:tc>
          <w:tcPr>
            <w:cnfStyle w:val="001000000000" w:firstRow="0" w:lastRow="0" w:firstColumn="1" w:lastColumn="0" w:oddVBand="0" w:evenVBand="0" w:oddHBand="0" w:evenHBand="0" w:firstRowFirstColumn="0" w:firstRowLastColumn="0" w:lastRowFirstColumn="0" w:lastRowLastColumn="0"/>
            <w:tcW w:w="799" w:type="dxa"/>
            <w:hideMark/>
            <w:tcPrChange w:author="Sachin Patange" w:date="2017-04-29T22:31:00Z" w:id="483">
              <w:tcPr>
                <w:tcW w:w="799" w:type="dxa"/>
                <w:hideMark/>
              </w:tcPr>
            </w:tcPrChange>
          </w:tcPr>
          <w:p w:rsidRPr="00A13E8B" w:rsidR="00A24442" w:rsidP="00A24442" w:rsidRDefault="00A24442" w14:paraId="0F068A35" w14:textId="251101C0">
            <w:pPr>
              <w:jc w:val="both"/>
              <w:rPr>
                <w:rFonts w:ascii="Calibri" w:hAnsi="Calibri" w:eastAsia="Times New Roman" w:cs="Times New Roman"/>
                <w:b w:val="0"/>
                <w:bCs w:val="0"/>
                <w:sz w:val="20"/>
                <w:rPrChange w:author="Sachin Patange" w:date="2017-04-29T22:31:00Z" w:id="484">
                  <w:rPr>
                    <w:rFonts w:ascii="Calibri" w:hAnsi="Calibri" w:eastAsia="Times New Roman" w:cs="Times New Roman"/>
                    <w:b w:val="0"/>
                    <w:bCs w:val="0"/>
                  </w:rPr>
                </w:rPrChange>
              </w:rPr>
            </w:pPr>
            <w:r w:rsidRPr="00A13E8B">
              <w:rPr>
                <w:rFonts w:ascii="Calibri" w:hAnsi="Calibri" w:eastAsia="Times New Roman" w:cs="Times New Roman"/>
                <w:sz w:val="20"/>
                <w:rPrChange w:author="Sachin Patange" w:date="2017-04-29T22:31:00Z" w:id="485">
                  <w:rPr>
                    <w:rFonts w:ascii="Calibri" w:hAnsi="Calibri" w:eastAsia="Times New Roman" w:cs="Times New Roman"/>
                  </w:rPr>
                </w:rPrChange>
              </w:rPr>
              <w:t>9</w:t>
            </w:r>
          </w:p>
        </w:tc>
        <w:tc>
          <w:tcPr>
            <w:tcW w:w="1292" w:type="dxa"/>
            <w:hideMark/>
            <w:tcPrChange w:author="Sachin Patange" w:date="2017-04-29T22:31:00Z" w:id="486">
              <w:tcPr>
                <w:tcW w:w="1292" w:type="dxa"/>
                <w:hideMark/>
              </w:tcPr>
            </w:tcPrChange>
          </w:tcPr>
          <w:p w:rsidRPr="00A13E8B" w:rsidR="00A24442" w:rsidP="00A24442" w:rsidRDefault="00A24442" w14:paraId="08F0C22A" w14:textId="77777777">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rPrChange w:author="Sachin Patange" w:date="2017-04-29T22:31:00Z" w:id="487">
                  <w:rPr>
                    <w:rFonts w:ascii="Calibri" w:hAnsi="Calibri" w:eastAsia="Times New Roman" w:cs="Times New Roman"/>
                  </w:rPr>
                </w:rPrChange>
              </w:rPr>
            </w:pPr>
            <w:r w:rsidRPr="00A13E8B">
              <w:rPr>
                <w:rFonts w:ascii="Calibri" w:hAnsi="Calibri" w:eastAsia="Times New Roman" w:cs="Times New Roman"/>
                <w:sz w:val="20"/>
                <w:rPrChange w:author="Sachin Patange" w:date="2017-04-29T22:31:00Z" w:id="488">
                  <w:rPr>
                    <w:rFonts w:ascii="Calibri" w:hAnsi="Calibri" w:eastAsia="Times New Roman" w:cs="Times New Roman"/>
                  </w:rPr>
                </w:rPrChange>
              </w:rPr>
              <w:t>MLI</w:t>
            </w:r>
          </w:p>
        </w:tc>
        <w:tc>
          <w:tcPr>
            <w:tcW w:w="6833" w:type="dxa"/>
            <w:hideMark/>
            <w:tcPrChange w:author="Sachin Patange" w:date="2017-04-29T22:31:00Z" w:id="489">
              <w:tcPr>
                <w:tcW w:w="6833" w:type="dxa"/>
                <w:hideMark/>
              </w:tcPr>
            </w:tcPrChange>
          </w:tcPr>
          <w:p w:rsidRPr="00A13E8B" w:rsidR="00A24442" w:rsidP="00A24442" w:rsidRDefault="00A24442" w14:paraId="17556D7F" w14:textId="77777777">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rPrChange w:author="Sachin Patange" w:date="2017-04-29T22:31:00Z" w:id="490">
                  <w:rPr>
                    <w:rFonts w:ascii="Calibri" w:hAnsi="Calibri" w:eastAsia="Times New Roman" w:cs="Times New Roman"/>
                  </w:rPr>
                </w:rPrChange>
              </w:rPr>
            </w:pPr>
            <w:r w:rsidRPr="00A13E8B">
              <w:rPr>
                <w:rFonts w:ascii="Calibri" w:hAnsi="Calibri" w:eastAsia="Times New Roman" w:cs="Times New Roman"/>
                <w:sz w:val="20"/>
                <w:rPrChange w:author="Sachin Patange" w:date="2017-04-29T22:31:00Z" w:id="491">
                  <w:rPr>
                    <w:rFonts w:ascii="Calibri" w:hAnsi="Calibri" w:eastAsia="Times New Roman" w:cs="Times New Roman"/>
                  </w:rPr>
                </w:rPrChange>
              </w:rPr>
              <w:t>Member Leading Institute. These will be Banks, Factors, and Para- Banks etc. Institutes predominantly in business of Money Lending’s.</w:t>
            </w:r>
          </w:p>
        </w:tc>
      </w:tr>
      <w:tr w:rsidRPr="00A13E8B" w:rsidR="00A24442" w:rsidTr="00A13E8B" w14:paraId="4721D56E" w14:textId="77777777">
        <w:trPr>
          <w:trHeight w:val="422"/>
          <w:trPrChange w:author="Sachin Patange" w:date="2017-04-29T22:31:00Z" w:id="492">
            <w:trPr>
              <w:trHeight w:val="422"/>
            </w:trPr>
          </w:trPrChange>
        </w:trPr>
        <w:tc>
          <w:tcPr>
            <w:cnfStyle w:val="001000000000" w:firstRow="0" w:lastRow="0" w:firstColumn="1" w:lastColumn="0" w:oddVBand="0" w:evenVBand="0" w:oddHBand="0" w:evenHBand="0" w:firstRowFirstColumn="0" w:firstRowLastColumn="0" w:lastRowFirstColumn="0" w:lastRowLastColumn="0"/>
            <w:tcW w:w="799" w:type="dxa"/>
            <w:tcPrChange w:author="Sachin Patange" w:date="2017-04-29T22:31:00Z" w:id="493">
              <w:tcPr>
                <w:tcW w:w="799" w:type="dxa"/>
              </w:tcPr>
            </w:tcPrChange>
          </w:tcPr>
          <w:p w:rsidRPr="00A13E8B" w:rsidR="00A24442" w:rsidP="00A24442" w:rsidRDefault="00A24442" w14:paraId="3B771CE8" w14:textId="0902376F">
            <w:pPr>
              <w:jc w:val="both"/>
              <w:rPr>
                <w:rFonts w:ascii="Calibri" w:hAnsi="Calibri" w:eastAsia="Times New Roman" w:cs="Times New Roman"/>
                <w:b w:val="0"/>
                <w:bCs w:val="0"/>
                <w:sz w:val="20"/>
                <w:rPrChange w:author="Sachin Patange" w:date="2017-04-29T22:31:00Z" w:id="494">
                  <w:rPr>
                    <w:rFonts w:ascii="Calibri" w:hAnsi="Calibri" w:eastAsia="Times New Roman" w:cs="Times New Roman"/>
                    <w:b w:val="0"/>
                    <w:bCs w:val="0"/>
                  </w:rPr>
                </w:rPrChange>
              </w:rPr>
            </w:pPr>
            <w:r w:rsidRPr="00A13E8B">
              <w:rPr>
                <w:rFonts w:ascii="Calibri" w:hAnsi="Calibri" w:eastAsia="Times New Roman" w:cs="Times New Roman"/>
                <w:sz w:val="20"/>
                <w:rPrChange w:author="Sachin Patange" w:date="2017-04-29T22:31:00Z" w:id="495">
                  <w:rPr>
                    <w:rFonts w:ascii="Calibri" w:hAnsi="Calibri" w:eastAsia="Times New Roman" w:cs="Times New Roman"/>
                  </w:rPr>
                </w:rPrChange>
              </w:rPr>
              <w:t>10</w:t>
            </w:r>
          </w:p>
        </w:tc>
        <w:tc>
          <w:tcPr>
            <w:tcW w:w="1292" w:type="dxa"/>
            <w:tcPrChange w:author="Sachin Patange" w:date="2017-04-29T22:31:00Z" w:id="496">
              <w:tcPr>
                <w:tcW w:w="1292" w:type="dxa"/>
              </w:tcPr>
            </w:tcPrChange>
          </w:tcPr>
          <w:p w:rsidRPr="00A13E8B" w:rsidR="00A24442" w:rsidP="00A24442" w:rsidRDefault="00A24442" w14:paraId="639CC52C" w14:textId="0E9044A8">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rPrChange w:author="Sachin Patange" w:date="2017-04-29T22:31:00Z" w:id="497">
                  <w:rPr>
                    <w:rFonts w:ascii="Calibri" w:hAnsi="Calibri" w:eastAsia="Times New Roman" w:cs="Times New Roman"/>
                  </w:rPr>
                </w:rPrChange>
              </w:rPr>
            </w:pPr>
            <w:r w:rsidRPr="00A13E8B">
              <w:rPr>
                <w:rFonts w:ascii="Calibri" w:hAnsi="Calibri" w:eastAsia="Times New Roman" w:cs="Times New Roman"/>
                <w:sz w:val="20"/>
                <w:rPrChange w:author="Sachin Patange" w:date="2017-04-29T22:31:00Z" w:id="498">
                  <w:rPr>
                    <w:rFonts w:ascii="Calibri" w:hAnsi="Calibri" w:eastAsia="Times New Roman" w:cs="Times New Roman"/>
                  </w:rPr>
                </w:rPrChange>
              </w:rPr>
              <w:t>NPA</w:t>
            </w:r>
          </w:p>
        </w:tc>
        <w:tc>
          <w:tcPr>
            <w:tcW w:w="6833" w:type="dxa"/>
            <w:tcPrChange w:author="Sachin Patange" w:date="2017-04-29T22:31:00Z" w:id="499">
              <w:tcPr>
                <w:tcW w:w="6833" w:type="dxa"/>
              </w:tcPr>
            </w:tcPrChange>
          </w:tcPr>
          <w:p w:rsidRPr="00A13E8B" w:rsidR="00A24442" w:rsidP="00A24442" w:rsidRDefault="00A24442" w14:paraId="10452179" w14:textId="1F501B78">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rPrChange w:author="Sachin Patange" w:date="2017-04-29T22:31:00Z" w:id="500">
                  <w:rPr>
                    <w:rFonts w:ascii="Calibri" w:hAnsi="Calibri" w:eastAsia="Times New Roman" w:cs="Times New Roman"/>
                  </w:rPr>
                </w:rPrChange>
              </w:rPr>
            </w:pPr>
            <w:r w:rsidRPr="00A13E8B">
              <w:rPr>
                <w:rFonts w:ascii="Calibri" w:hAnsi="Calibri" w:eastAsia="Times New Roman" w:cs="Times New Roman"/>
                <w:sz w:val="20"/>
                <w:rPrChange w:author="Sachin Patange" w:date="2017-04-29T22:31:00Z" w:id="501">
                  <w:rPr>
                    <w:rFonts w:ascii="Calibri" w:hAnsi="Calibri" w:eastAsia="Times New Roman" w:cs="Times New Roman"/>
                  </w:rPr>
                </w:rPrChange>
              </w:rPr>
              <w:t xml:space="preserve">Non-Performing Asset </w:t>
            </w:r>
          </w:p>
        </w:tc>
      </w:tr>
      <w:tr w:rsidRPr="00A13E8B" w:rsidR="00B65D9D" w:rsidTr="00A13E8B" w14:paraId="087EE350" w14:textId="77777777">
        <w:trPr>
          <w:trHeight w:val="422"/>
          <w:trPrChange w:author="Sachin Patange" w:date="2017-04-29T22:31:00Z" w:id="502">
            <w:trPr>
              <w:trHeight w:val="422"/>
            </w:trPr>
          </w:trPrChange>
        </w:trPr>
        <w:tc>
          <w:tcPr>
            <w:cnfStyle w:val="001000000000" w:firstRow="0" w:lastRow="0" w:firstColumn="1" w:lastColumn="0" w:oddVBand="0" w:evenVBand="0" w:oddHBand="0" w:evenHBand="0" w:firstRowFirstColumn="0" w:firstRowLastColumn="0" w:lastRowFirstColumn="0" w:lastRowLastColumn="0"/>
            <w:tcW w:w="799" w:type="dxa"/>
            <w:tcPrChange w:author="Sachin Patange" w:date="2017-04-29T22:31:00Z" w:id="503">
              <w:tcPr>
                <w:tcW w:w="799" w:type="dxa"/>
              </w:tcPr>
            </w:tcPrChange>
          </w:tcPr>
          <w:p w:rsidRPr="00A13E8B" w:rsidR="00B65D9D" w:rsidP="00A24442" w:rsidRDefault="00B65D9D" w14:paraId="44F38958" w14:textId="06E31FC0">
            <w:pPr>
              <w:jc w:val="both"/>
              <w:rPr>
                <w:rFonts w:ascii="Calibri" w:hAnsi="Calibri" w:eastAsia="Times New Roman" w:cs="Times New Roman"/>
                <w:b w:val="0"/>
                <w:sz w:val="20"/>
                <w:rPrChange w:author="Sachin Patange" w:date="2017-04-29T22:31:00Z" w:id="504">
                  <w:rPr>
                    <w:rFonts w:ascii="Calibri" w:hAnsi="Calibri" w:eastAsia="Times New Roman" w:cs="Times New Roman"/>
                    <w:b w:val="0"/>
                  </w:rPr>
                </w:rPrChange>
              </w:rPr>
            </w:pPr>
            <w:r w:rsidRPr="00A13E8B">
              <w:rPr>
                <w:rFonts w:ascii="Calibri" w:hAnsi="Calibri" w:eastAsia="Times New Roman" w:cs="Times New Roman"/>
                <w:sz w:val="20"/>
                <w:rPrChange w:author="Sachin Patange" w:date="2017-04-29T22:31:00Z" w:id="505">
                  <w:rPr>
                    <w:rFonts w:ascii="Calibri" w:hAnsi="Calibri" w:eastAsia="Times New Roman" w:cs="Times New Roman"/>
                  </w:rPr>
                </w:rPrChange>
              </w:rPr>
              <w:t>11</w:t>
            </w:r>
          </w:p>
        </w:tc>
        <w:tc>
          <w:tcPr>
            <w:tcW w:w="1292" w:type="dxa"/>
            <w:tcPrChange w:author="Sachin Patange" w:date="2017-04-29T22:31:00Z" w:id="506">
              <w:tcPr>
                <w:tcW w:w="1292" w:type="dxa"/>
              </w:tcPr>
            </w:tcPrChange>
          </w:tcPr>
          <w:p w:rsidRPr="00A13E8B" w:rsidR="00B65D9D" w:rsidP="00A24442" w:rsidRDefault="00B65D9D" w14:paraId="4DE8CF8E" w14:textId="473AECE4">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rPrChange w:author="Sachin Patange" w:date="2017-04-29T22:31:00Z" w:id="507">
                  <w:rPr>
                    <w:rFonts w:ascii="Calibri" w:hAnsi="Calibri" w:eastAsia="Times New Roman" w:cs="Times New Roman"/>
                  </w:rPr>
                </w:rPrChange>
              </w:rPr>
            </w:pPr>
            <w:r w:rsidRPr="00A13E8B">
              <w:rPr>
                <w:rFonts w:ascii="Calibri" w:hAnsi="Calibri" w:eastAsia="Times New Roman" w:cs="Times New Roman"/>
                <w:sz w:val="20"/>
                <w:rPrChange w:author="Sachin Patange" w:date="2017-04-29T22:31:00Z" w:id="508">
                  <w:rPr>
                    <w:rFonts w:ascii="Calibri" w:hAnsi="Calibri" w:eastAsia="Times New Roman" w:cs="Times New Roman"/>
                  </w:rPr>
                </w:rPrChange>
              </w:rPr>
              <w:t>NCGTC</w:t>
            </w:r>
          </w:p>
        </w:tc>
        <w:tc>
          <w:tcPr>
            <w:tcW w:w="6833" w:type="dxa"/>
            <w:tcPrChange w:author="Sachin Patange" w:date="2017-04-29T22:31:00Z" w:id="509">
              <w:tcPr>
                <w:tcW w:w="6833" w:type="dxa"/>
              </w:tcPr>
            </w:tcPrChange>
          </w:tcPr>
          <w:p w:rsidRPr="00A13E8B" w:rsidR="00B65D9D" w:rsidP="00A24442" w:rsidRDefault="00B65D9D" w14:paraId="776F6B93" w14:textId="022E3B26">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rPrChange w:author="Sachin Patange" w:date="2017-04-29T22:31:00Z" w:id="510">
                  <w:rPr>
                    <w:rFonts w:ascii="Calibri" w:hAnsi="Calibri" w:eastAsia="Times New Roman" w:cs="Times New Roman"/>
                  </w:rPr>
                </w:rPrChange>
              </w:rPr>
            </w:pPr>
            <w:r w:rsidRPr="00A13E8B">
              <w:rPr>
                <w:rFonts w:ascii="Calibri" w:hAnsi="Calibri" w:eastAsia="Times New Roman" w:cs="Times New Roman"/>
                <w:sz w:val="20"/>
                <w:rPrChange w:author="Sachin Patange" w:date="2017-04-29T22:31:00Z" w:id="511">
                  <w:rPr>
                    <w:rFonts w:ascii="Calibri" w:hAnsi="Calibri" w:eastAsia="Times New Roman" w:cs="Times New Roman"/>
                  </w:rPr>
                </w:rPrChange>
              </w:rPr>
              <w:t>National Credit Guarantee Trustee Company Ltd</w:t>
            </w:r>
          </w:p>
        </w:tc>
      </w:tr>
      <w:tr w:rsidRPr="00A13E8B" w:rsidR="00A24442" w:rsidTr="00A13E8B" w14:paraId="50CADB4E" w14:textId="77777777">
        <w:trPr>
          <w:trHeight w:val="971"/>
          <w:trPrChange w:author="Sachin Patange" w:date="2017-04-29T22:31:00Z" w:id="512">
            <w:trPr>
              <w:trHeight w:val="971"/>
            </w:trPr>
          </w:trPrChange>
        </w:trPr>
        <w:tc>
          <w:tcPr>
            <w:cnfStyle w:val="001000000000" w:firstRow="0" w:lastRow="0" w:firstColumn="1" w:lastColumn="0" w:oddVBand="0" w:evenVBand="0" w:oddHBand="0" w:evenHBand="0" w:firstRowFirstColumn="0" w:firstRowLastColumn="0" w:lastRowFirstColumn="0" w:lastRowLastColumn="0"/>
            <w:tcW w:w="799" w:type="dxa"/>
            <w:hideMark/>
            <w:tcPrChange w:author="Sachin Patange" w:date="2017-04-29T22:31:00Z" w:id="513">
              <w:tcPr>
                <w:tcW w:w="799" w:type="dxa"/>
                <w:hideMark/>
              </w:tcPr>
            </w:tcPrChange>
          </w:tcPr>
          <w:p w:rsidRPr="00A13E8B" w:rsidR="00A24442" w:rsidP="00A24442" w:rsidRDefault="00B65D9D" w14:paraId="651518E2" w14:textId="57BA7598">
            <w:pPr>
              <w:jc w:val="both"/>
              <w:rPr>
                <w:rFonts w:ascii="Calibri" w:hAnsi="Calibri" w:eastAsia="Times New Roman" w:cs="Times New Roman"/>
                <w:b w:val="0"/>
                <w:bCs w:val="0"/>
                <w:sz w:val="20"/>
                <w:rPrChange w:author="Sachin Patange" w:date="2017-04-29T22:31:00Z" w:id="514">
                  <w:rPr>
                    <w:rFonts w:ascii="Calibri" w:hAnsi="Calibri" w:eastAsia="Times New Roman" w:cs="Times New Roman"/>
                    <w:b w:val="0"/>
                    <w:bCs w:val="0"/>
                  </w:rPr>
                </w:rPrChange>
              </w:rPr>
            </w:pPr>
            <w:r w:rsidRPr="00A13E8B">
              <w:rPr>
                <w:rFonts w:ascii="Calibri" w:hAnsi="Calibri" w:eastAsia="Times New Roman" w:cs="Times New Roman"/>
                <w:sz w:val="20"/>
                <w:rPrChange w:author="Sachin Patange" w:date="2017-04-29T22:31:00Z" w:id="515">
                  <w:rPr>
                    <w:rFonts w:ascii="Calibri" w:hAnsi="Calibri" w:eastAsia="Times New Roman" w:cs="Times New Roman"/>
                  </w:rPr>
                </w:rPrChange>
              </w:rPr>
              <w:t>12</w:t>
            </w:r>
          </w:p>
        </w:tc>
        <w:tc>
          <w:tcPr>
            <w:tcW w:w="1292" w:type="dxa"/>
            <w:hideMark/>
            <w:tcPrChange w:author="Sachin Patange" w:date="2017-04-29T22:31:00Z" w:id="516">
              <w:tcPr>
                <w:tcW w:w="1292" w:type="dxa"/>
                <w:hideMark/>
              </w:tcPr>
            </w:tcPrChange>
          </w:tcPr>
          <w:p w:rsidRPr="00A13E8B" w:rsidR="00A24442" w:rsidP="00A24442" w:rsidRDefault="00A24442" w14:paraId="756878DB" w14:textId="77777777">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rPrChange w:author="Sachin Patange" w:date="2017-04-29T22:31:00Z" w:id="517">
                  <w:rPr>
                    <w:rFonts w:ascii="Calibri" w:hAnsi="Calibri" w:eastAsia="Times New Roman" w:cs="Times New Roman"/>
                  </w:rPr>
                </w:rPrChange>
              </w:rPr>
            </w:pPr>
            <w:r w:rsidRPr="00A13E8B">
              <w:rPr>
                <w:rFonts w:ascii="Calibri" w:hAnsi="Calibri" w:eastAsia="Times New Roman" w:cs="Times New Roman"/>
                <w:sz w:val="20"/>
                <w:rPrChange w:author="Sachin Patange" w:date="2017-04-29T22:31:00Z" w:id="518">
                  <w:rPr>
                    <w:rFonts w:ascii="Calibri" w:hAnsi="Calibri" w:eastAsia="Times New Roman" w:cs="Times New Roman"/>
                  </w:rPr>
                </w:rPrChange>
              </w:rPr>
              <w:t>SURGE</w:t>
            </w:r>
          </w:p>
        </w:tc>
        <w:tc>
          <w:tcPr>
            <w:tcW w:w="6833" w:type="dxa"/>
            <w:hideMark/>
            <w:tcPrChange w:author="Sachin Patange" w:date="2017-04-29T22:31:00Z" w:id="519">
              <w:tcPr>
                <w:tcW w:w="6833" w:type="dxa"/>
                <w:hideMark/>
              </w:tcPr>
            </w:tcPrChange>
          </w:tcPr>
          <w:p w:rsidRPr="00A13E8B" w:rsidR="00A24442" w:rsidP="00A24442" w:rsidRDefault="00A24442" w14:paraId="43F152D5" w14:textId="77777777">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rPrChange w:author="Sachin Patange" w:date="2017-04-29T22:31:00Z" w:id="520">
                  <w:rPr>
                    <w:rFonts w:ascii="Calibri" w:hAnsi="Calibri" w:eastAsia="Times New Roman" w:cs="Times New Roman"/>
                  </w:rPr>
                </w:rPrChange>
              </w:rPr>
            </w:pPr>
            <w:r w:rsidRPr="00A13E8B">
              <w:rPr>
                <w:rFonts w:ascii="Calibri" w:hAnsi="Calibri" w:eastAsia="Times New Roman" w:cs="Times New Roman"/>
                <w:sz w:val="20"/>
                <w:rPrChange w:author="Sachin Patange" w:date="2017-04-29T22:31:00Z" w:id="521">
                  <w:rPr>
                    <w:rFonts w:ascii="Calibri" w:hAnsi="Calibri" w:eastAsia="Times New Roman" w:cs="Times New Roman"/>
                  </w:rPr>
                </w:rPrChange>
              </w:rPr>
              <w:t>Software System Developed and Commissioned by NCGTC for Managing Credit Guarantee Business Process.</w:t>
            </w:r>
          </w:p>
          <w:p w:rsidRPr="00A13E8B" w:rsidR="00A24442" w:rsidP="00A24442" w:rsidRDefault="00A24442" w14:paraId="1C03972A" w14:textId="77777777">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rPrChange w:author="Sachin Patange" w:date="2017-04-29T22:31:00Z" w:id="522">
                  <w:rPr>
                    <w:rFonts w:ascii="Calibri" w:hAnsi="Calibri" w:eastAsia="Times New Roman" w:cs="Times New Roman"/>
                  </w:rPr>
                </w:rPrChange>
              </w:rPr>
            </w:pPr>
            <w:r w:rsidRPr="00A13E8B">
              <w:rPr>
                <w:rFonts w:ascii="Calibri" w:hAnsi="Calibri" w:eastAsia="Times New Roman" w:cs="Times New Roman"/>
                <w:i/>
                <w:iCs/>
                <w:sz w:val="20"/>
                <w:rPrChange w:author="Sachin Patange" w:date="2017-04-29T22:31:00Z" w:id="523">
                  <w:rPr>
                    <w:rFonts w:ascii="Calibri" w:hAnsi="Calibri" w:eastAsia="Times New Roman" w:cs="Times New Roman"/>
                    <w:i/>
                    <w:iCs/>
                  </w:rPr>
                </w:rPrChange>
              </w:rPr>
              <w:t>SURGE – System for Underwriting, Reassurance &amp; Guarantee Endorsement</w:t>
            </w:r>
          </w:p>
        </w:tc>
      </w:tr>
      <w:tr w:rsidRPr="00A13E8B" w:rsidR="00A24442" w:rsidTr="00A13E8B" w14:paraId="1FF9D4B8" w14:textId="77777777">
        <w:trPr>
          <w:trHeight w:val="350"/>
          <w:trPrChange w:author="Sachin Patange" w:date="2017-04-29T22:31:00Z" w:id="524">
            <w:trPr>
              <w:trHeight w:val="350"/>
            </w:trPr>
          </w:trPrChange>
        </w:trPr>
        <w:tc>
          <w:tcPr>
            <w:cnfStyle w:val="001000000000" w:firstRow="0" w:lastRow="0" w:firstColumn="1" w:lastColumn="0" w:oddVBand="0" w:evenVBand="0" w:oddHBand="0" w:evenHBand="0" w:firstRowFirstColumn="0" w:firstRowLastColumn="0" w:lastRowFirstColumn="0" w:lastRowLastColumn="0"/>
            <w:tcW w:w="799" w:type="dxa"/>
            <w:tcPrChange w:author="Sachin Patange" w:date="2017-04-29T22:31:00Z" w:id="525">
              <w:tcPr>
                <w:tcW w:w="799" w:type="dxa"/>
              </w:tcPr>
            </w:tcPrChange>
          </w:tcPr>
          <w:p w:rsidRPr="00A13E8B" w:rsidR="00A24442" w:rsidP="00A24442" w:rsidRDefault="00B65D9D" w14:paraId="18B088F8" w14:textId="19989DFD">
            <w:pPr>
              <w:jc w:val="both"/>
              <w:rPr>
                <w:rFonts w:ascii="Calibri" w:hAnsi="Calibri" w:eastAsia="Times New Roman" w:cs="Times New Roman"/>
                <w:b w:val="0"/>
                <w:bCs w:val="0"/>
                <w:sz w:val="20"/>
                <w:rPrChange w:author="Sachin Patange" w:date="2017-04-29T22:31:00Z" w:id="526">
                  <w:rPr>
                    <w:rFonts w:ascii="Calibri" w:hAnsi="Calibri" w:eastAsia="Times New Roman" w:cs="Times New Roman"/>
                    <w:b w:val="0"/>
                    <w:bCs w:val="0"/>
                  </w:rPr>
                </w:rPrChange>
              </w:rPr>
            </w:pPr>
            <w:r w:rsidRPr="00A13E8B">
              <w:rPr>
                <w:rFonts w:ascii="Calibri" w:hAnsi="Calibri" w:eastAsia="Times New Roman" w:cs="Times New Roman"/>
                <w:sz w:val="20"/>
                <w:rPrChange w:author="Sachin Patange" w:date="2017-04-29T22:31:00Z" w:id="527">
                  <w:rPr>
                    <w:rFonts w:ascii="Calibri" w:hAnsi="Calibri" w:eastAsia="Times New Roman" w:cs="Times New Roman"/>
                  </w:rPr>
                </w:rPrChange>
              </w:rPr>
              <w:t>13</w:t>
            </w:r>
          </w:p>
        </w:tc>
        <w:tc>
          <w:tcPr>
            <w:tcW w:w="1292" w:type="dxa"/>
            <w:tcPrChange w:author="Sachin Patange" w:date="2017-04-29T22:31:00Z" w:id="528">
              <w:tcPr>
                <w:tcW w:w="1292" w:type="dxa"/>
              </w:tcPr>
            </w:tcPrChange>
          </w:tcPr>
          <w:p w:rsidRPr="00A13E8B" w:rsidR="00A24442" w:rsidP="00A24442" w:rsidRDefault="00A24442" w14:paraId="47835322" w14:textId="0483E33D">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rPrChange w:author="Sachin Patange" w:date="2017-04-29T22:31:00Z" w:id="529">
                  <w:rPr>
                    <w:rFonts w:ascii="Calibri" w:hAnsi="Calibri" w:eastAsia="Times New Roman" w:cs="Times New Roman"/>
                  </w:rPr>
                </w:rPrChange>
              </w:rPr>
            </w:pPr>
            <w:r w:rsidRPr="00A13E8B">
              <w:rPr>
                <w:rFonts w:ascii="Calibri" w:hAnsi="Calibri" w:eastAsia="Times New Roman" w:cs="Times New Roman"/>
                <w:sz w:val="20"/>
                <w:rPrChange w:author="Sachin Patange" w:date="2017-04-29T22:31:00Z" w:id="530">
                  <w:rPr>
                    <w:rFonts w:ascii="Calibri" w:hAnsi="Calibri" w:eastAsia="Times New Roman" w:cs="Times New Roman"/>
                  </w:rPr>
                </w:rPrChange>
              </w:rPr>
              <w:t>SC</w:t>
            </w:r>
          </w:p>
        </w:tc>
        <w:tc>
          <w:tcPr>
            <w:tcW w:w="6833" w:type="dxa"/>
            <w:tcPrChange w:author="Sachin Patange" w:date="2017-04-29T22:31:00Z" w:id="531">
              <w:tcPr>
                <w:tcW w:w="6833" w:type="dxa"/>
              </w:tcPr>
            </w:tcPrChange>
          </w:tcPr>
          <w:p w:rsidRPr="00A13E8B" w:rsidR="00A24442" w:rsidP="00A24442" w:rsidRDefault="00A24442" w14:paraId="14190C4E" w14:textId="52B14F76">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rPrChange w:author="Sachin Patange" w:date="2017-04-29T22:31:00Z" w:id="532">
                  <w:rPr>
                    <w:rFonts w:ascii="Calibri" w:hAnsi="Calibri" w:eastAsia="Times New Roman" w:cs="Times New Roman"/>
                  </w:rPr>
                </w:rPrChange>
              </w:rPr>
            </w:pPr>
            <w:r w:rsidRPr="00A13E8B">
              <w:rPr>
                <w:rFonts w:ascii="Calibri" w:hAnsi="Calibri" w:eastAsia="Times New Roman" w:cs="Times New Roman"/>
                <w:sz w:val="20"/>
                <w:rPrChange w:author="Sachin Patange" w:date="2017-04-29T22:31:00Z" w:id="533">
                  <w:rPr>
                    <w:rFonts w:ascii="Calibri" w:hAnsi="Calibri" w:eastAsia="Times New Roman" w:cs="Times New Roman"/>
                  </w:rPr>
                </w:rPrChange>
              </w:rPr>
              <w:t>Scheduled Caste</w:t>
            </w:r>
          </w:p>
        </w:tc>
      </w:tr>
      <w:tr w:rsidRPr="00A13E8B" w:rsidR="00A24442" w:rsidTr="00A13E8B" w14:paraId="7FEC5BED" w14:textId="77777777">
        <w:trPr>
          <w:trHeight w:val="350"/>
          <w:trPrChange w:author="Sachin Patange" w:date="2017-04-29T22:31:00Z" w:id="534">
            <w:trPr>
              <w:trHeight w:val="350"/>
            </w:trPr>
          </w:trPrChange>
        </w:trPr>
        <w:tc>
          <w:tcPr>
            <w:cnfStyle w:val="001000000000" w:firstRow="0" w:lastRow="0" w:firstColumn="1" w:lastColumn="0" w:oddVBand="0" w:evenVBand="0" w:oddHBand="0" w:evenHBand="0" w:firstRowFirstColumn="0" w:firstRowLastColumn="0" w:lastRowFirstColumn="0" w:lastRowLastColumn="0"/>
            <w:tcW w:w="799" w:type="dxa"/>
            <w:tcPrChange w:author="Sachin Patange" w:date="2017-04-29T22:31:00Z" w:id="535">
              <w:tcPr>
                <w:tcW w:w="799" w:type="dxa"/>
              </w:tcPr>
            </w:tcPrChange>
          </w:tcPr>
          <w:p w:rsidRPr="00A13E8B" w:rsidR="00A24442" w:rsidP="00A24442" w:rsidRDefault="00B65D9D" w14:paraId="308257D5" w14:textId="6A65F4A8">
            <w:pPr>
              <w:jc w:val="both"/>
              <w:rPr>
                <w:rFonts w:ascii="Calibri" w:hAnsi="Calibri" w:eastAsia="Times New Roman" w:cs="Times New Roman"/>
                <w:b w:val="0"/>
                <w:bCs w:val="0"/>
                <w:sz w:val="20"/>
                <w:rPrChange w:author="Sachin Patange" w:date="2017-04-29T22:31:00Z" w:id="536">
                  <w:rPr>
                    <w:rFonts w:ascii="Calibri" w:hAnsi="Calibri" w:eastAsia="Times New Roman" w:cs="Times New Roman"/>
                    <w:b w:val="0"/>
                    <w:bCs w:val="0"/>
                  </w:rPr>
                </w:rPrChange>
              </w:rPr>
            </w:pPr>
            <w:r w:rsidRPr="00A13E8B">
              <w:rPr>
                <w:rFonts w:ascii="Calibri" w:hAnsi="Calibri" w:eastAsia="Times New Roman" w:cs="Times New Roman"/>
                <w:sz w:val="20"/>
                <w:rPrChange w:author="Sachin Patange" w:date="2017-04-29T22:31:00Z" w:id="537">
                  <w:rPr>
                    <w:rFonts w:ascii="Calibri" w:hAnsi="Calibri" w:eastAsia="Times New Roman" w:cs="Times New Roman"/>
                  </w:rPr>
                </w:rPrChange>
              </w:rPr>
              <w:t>14</w:t>
            </w:r>
          </w:p>
        </w:tc>
        <w:tc>
          <w:tcPr>
            <w:tcW w:w="1292" w:type="dxa"/>
            <w:tcPrChange w:author="Sachin Patange" w:date="2017-04-29T22:31:00Z" w:id="538">
              <w:tcPr>
                <w:tcW w:w="1292" w:type="dxa"/>
              </w:tcPr>
            </w:tcPrChange>
          </w:tcPr>
          <w:p w:rsidRPr="00A13E8B" w:rsidR="00A24442" w:rsidP="00A24442" w:rsidRDefault="00A24442" w14:paraId="137055E2" w14:textId="298FA0B7">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rPrChange w:author="Sachin Patange" w:date="2017-04-29T22:31:00Z" w:id="539">
                  <w:rPr>
                    <w:rFonts w:ascii="Calibri" w:hAnsi="Calibri" w:eastAsia="Times New Roman" w:cs="Times New Roman"/>
                  </w:rPr>
                </w:rPrChange>
              </w:rPr>
            </w:pPr>
            <w:r w:rsidRPr="00A13E8B">
              <w:rPr>
                <w:rFonts w:ascii="Calibri" w:hAnsi="Calibri" w:eastAsia="Times New Roman" w:cs="Times New Roman"/>
                <w:sz w:val="20"/>
                <w:rPrChange w:author="Sachin Patange" w:date="2017-04-29T22:31:00Z" w:id="540">
                  <w:rPr>
                    <w:rFonts w:ascii="Calibri" w:hAnsi="Calibri" w:eastAsia="Times New Roman" w:cs="Times New Roman"/>
                  </w:rPr>
                </w:rPrChange>
              </w:rPr>
              <w:t>ST</w:t>
            </w:r>
          </w:p>
        </w:tc>
        <w:tc>
          <w:tcPr>
            <w:tcW w:w="6833" w:type="dxa"/>
            <w:tcPrChange w:author="Sachin Patange" w:date="2017-04-29T22:31:00Z" w:id="541">
              <w:tcPr>
                <w:tcW w:w="6833" w:type="dxa"/>
              </w:tcPr>
            </w:tcPrChange>
          </w:tcPr>
          <w:p w:rsidRPr="00A13E8B" w:rsidR="00A24442" w:rsidP="00A24442" w:rsidRDefault="00A24442" w14:paraId="579B67DD" w14:textId="06154BA6">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rPrChange w:author="Sachin Patange" w:date="2017-04-29T22:31:00Z" w:id="542">
                  <w:rPr>
                    <w:rFonts w:ascii="Calibri" w:hAnsi="Calibri" w:eastAsia="Times New Roman" w:cs="Times New Roman"/>
                  </w:rPr>
                </w:rPrChange>
              </w:rPr>
            </w:pPr>
            <w:r w:rsidRPr="00A13E8B">
              <w:rPr>
                <w:rFonts w:ascii="Calibri" w:hAnsi="Calibri" w:eastAsia="Times New Roman" w:cs="Times New Roman"/>
                <w:sz w:val="20"/>
                <w:rPrChange w:author="Sachin Patange" w:date="2017-04-29T22:31:00Z" w:id="543">
                  <w:rPr>
                    <w:rFonts w:ascii="Calibri" w:hAnsi="Calibri" w:eastAsia="Times New Roman" w:cs="Times New Roman"/>
                  </w:rPr>
                </w:rPrChange>
              </w:rPr>
              <w:t>Scheduled Tribe</w:t>
            </w:r>
          </w:p>
        </w:tc>
      </w:tr>
      <w:tr w:rsidRPr="00A13E8B" w:rsidR="00A24442" w:rsidTr="00A13E8B" w14:paraId="4C2E8826" w14:textId="77777777">
        <w:trPr>
          <w:trHeight w:val="350"/>
          <w:trPrChange w:author="Sachin Patange" w:date="2017-04-29T22:31:00Z" w:id="544">
            <w:trPr>
              <w:trHeight w:val="350"/>
            </w:trPr>
          </w:trPrChange>
        </w:trPr>
        <w:tc>
          <w:tcPr>
            <w:cnfStyle w:val="001000000000" w:firstRow="0" w:lastRow="0" w:firstColumn="1" w:lastColumn="0" w:oddVBand="0" w:evenVBand="0" w:oddHBand="0" w:evenHBand="0" w:firstRowFirstColumn="0" w:firstRowLastColumn="0" w:lastRowFirstColumn="0" w:lastRowLastColumn="0"/>
            <w:tcW w:w="799" w:type="dxa"/>
            <w:tcPrChange w:author="Sachin Patange" w:date="2017-04-29T22:31:00Z" w:id="545">
              <w:tcPr>
                <w:tcW w:w="799" w:type="dxa"/>
              </w:tcPr>
            </w:tcPrChange>
          </w:tcPr>
          <w:p w:rsidRPr="00A13E8B" w:rsidR="00A24442" w:rsidP="00A24442" w:rsidRDefault="00B65D9D" w14:paraId="1F8F3628" w14:textId="7B7FB73C">
            <w:pPr>
              <w:jc w:val="both"/>
              <w:rPr>
                <w:rFonts w:ascii="Calibri" w:hAnsi="Calibri" w:eastAsia="Times New Roman" w:cs="Times New Roman"/>
                <w:b w:val="0"/>
                <w:bCs w:val="0"/>
                <w:sz w:val="20"/>
                <w:rPrChange w:author="Sachin Patange" w:date="2017-04-29T22:31:00Z" w:id="546">
                  <w:rPr>
                    <w:rFonts w:ascii="Calibri" w:hAnsi="Calibri" w:eastAsia="Times New Roman" w:cs="Times New Roman"/>
                    <w:b w:val="0"/>
                    <w:bCs w:val="0"/>
                  </w:rPr>
                </w:rPrChange>
              </w:rPr>
            </w:pPr>
            <w:r w:rsidRPr="00A13E8B">
              <w:rPr>
                <w:rFonts w:ascii="Calibri" w:hAnsi="Calibri" w:eastAsia="Times New Roman" w:cs="Times New Roman"/>
                <w:sz w:val="20"/>
                <w:rPrChange w:author="Sachin Patange" w:date="2017-04-29T22:31:00Z" w:id="547">
                  <w:rPr>
                    <w:rFonts w:ascii="Calibri" w:hAnsi="Calibri" w:eastAsia="Times New Roman" w:cs="Times New Roman"/>
                  </w:rPr>
                </w:rPrChange>
              </w:rPr>
              <w:t>15</w:t>
            </w:r>
          </w:p>
        </w:tc>
        <w:tc>
          <w:tcPr>
            <w:tcW w:w="1292" w:type="dxa"/>
            <w:tcPrChange w:author="Sachin Patange" w:date="2017-04-29T22:31:00Z" w:id="548">
              <w:tcPr>
                <w:tcW w:w="1292" w:type="dxa"/>
              </w:tcPr>
            </w:tcPrChange>
          </w:tcPr>
          <w:p w:rsidRPr="00A13E8B" w:rsidR="00A24442" w:rsidP="00A24442" w:rsidRDefault="00A24442" w14:paraId="541D5194" w14:textId="3029EFE6">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rPrChange w:author="Sachin Patange" w:date="2017-04-29T22:31:00Z" w:id="549">
                  <w:rPr>
                    <w:rFonts w:ascii="Calibri" w:hAnsi="Calibri" w:eastAsia="Times New Roman" w:cs="Times New Roman"/>
                  </w:rPr>
                </w:rPrChange>
              </w:rPr>
            </w:pPr>
            <w:r w:rsidRPr="00A13E8B">
              <w:rPr>
                <w:rFonts w:ascii="Calibri" w:hAnsi="Calibri" w:eastAsia="Times New Roman" w:cs="Times New Roman"/>
                <w:sz w:val="20"/>
                <w:rPrChange w:author="Sachin Patange" w:date="2017-04-29T22:31:00Z" w:id="550">
                  <w:rPr>
                    <w:rFonts w:ascii="Calibri" w:hAnsi="Calibri" w:eastAsia="Times New Roman" w:cs="Times New Roman"/>
                  </w:rPr>
                </w:rPrChange>
              </w:rPr>
              <w:t>Gen</w:t>
            </w:r>
          </w:p>
        </w:tc>
        <w:tc>
          <w:tcPr>
            <w:tcW w:w="6833" w:type="dxa"/>
            <w:tcPrChange w:author="Sachin Patange" w:date="2017-04-29T22:31:00Z" w:id="551">
              <w:tcPr>
                <w:tcW w:w="6833" w:type="dxa"/>
              </w:tcPr>
            </w:tcPrChange>
          </w:tcPr>
          <w:p w:rsidRPr="00A13E8B" w:rsidR="00A24442" w:rsidP="00A24442" w:rsidRDefault="00A24442" w14:paraId="03CF8BB0" w14:textId="53E51914">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rPrChange w:author="Sachin Patange" w:date="2017-04-29T22:31:00Z" w:id="552">
                  <w:rPr>
                    <w:rFonts w:ascii="Calibri" w:hAnsi="Calibri" w:eastAsia="Times New Roman" w:cs="Times New Roman"/>
                  </w:rPr>
                </w:rPrChange>
              </w:rPr>
            </w:pPr>
            <w:r w:rsidRPr="00A13E8B">
              <w:rPr>
                <w:rFonts w:ascii="Calibri" w:hAnsi="Calibri" w:eastAsia="Times New Roman" w:cs="Times New Roman"/>
                <w:sz w:val="20"/>
                <w:rPrChange w:author="Sachin Patange" w:date="2017-04-29T22:31:00Z" w:id="553">
                  <w:rPr>
                    <w:rFonts w:ascii="Calibri" w:hAnsi="Calibri" w:eastAsia="Times New Roman" w:cs="Times New Roman"/>
                  </w:rPr>
                </w:rPrChange>
              </w:rPr>
              <w:t>General</w:t>
            </w:r>
          </w:p>
        </w:tc>
      </w:tr>
      <w:tr w:rsidRPr="00A13E8B" w:rsidR="00A24442" w:rsidTr="00A13E8B" w14:paraId="743C5FEE" w14:textId="77777777">
        <w:trPr>
          <w:trHeight w:val="1169"/>
          <w:trPrChange w:author="Sachin Patange" w:date="2017-04-29T22:31:00Z" w:id="554">
            <w:trPr>
              <w:trHeight w:val="1169"/>
            </w:trPr>
          </w:trPrChange>
        </w:trPr>
        <w:tc>
          <w:tcPr>
            <w:cnfStyle w:val="001000000000" w:firstRow="0" w:lastRow="0" w:firstColumn="1" w:lastColumn="0" w:oddVBand="0" w:evenVBand="0" w:oddHBand="0" w:evenHBand="0" w:firstRowFirstColumn="0" w:firstRowLastColumn="0" w:lastRowFirstColumn="0" w:lastRowLastColumn="0"/>
            <w:tcW w:w="799" w:type="dxa"/>
            <w:hideMark/>
            <w:tcPrChange w:author="Sachin Patange" w:date="2017-04-29T22:31:00Z" w:id="555">
              <w:tcPr>
                <w:tcW w:w="799" w:type="dxa"/>
                <w:hideMark/>
              </w:tcPr>
            </w:tcPrChange>
          </w:tcPr>
          <w:p w:rsidRPr="00A13E8B" w:rsidR="00A24442" w:rsidP="00A24442" w:rsidRDefault="00B65D9D" w14:paraId="114C3042" w14:textId="53C85392">
            <w:pPr>
              <w:jc w:val="both"/>
              <w:rPr>
                <w:rFonts w:ascii="Calibri" w:hAnsi="Calibri" w:eastAsia="Times New Roman" w:cs="Times New Roman"/>
                <w:b w:val="0"/>
                <w:bCs w:val="0"/>
                <w:sz w:val="20"/>
                <w:rPrChange w:author="Sachin Patange" w:date="2017-04-29T22:31:00Z" w:id="556">
                  <w:rPr>
                    <w:rFonts w:ascii="Calibri" w:hAnsi="Calibri" w:eastAsia="Times New Roman" w:cs="Times New Roman"/>
                    <w:b w:val="0"/>
                    <w:bCs w:val="0"/>
                  </w:rPr>
                </w:rPrChange>
              </w:rPr>
            </w:pPr>
            <w:r w:rsidRPr="00A13E8B">
              <w:rPr>
                <w:rFonts w:ascii="Calibri" w:hAnsi="Calibri" w:eastAsia="Times New Roman" w:cs="Times New Roman"/>
                <w:sz w:val="20"/>
                <w:rPrChange w:author="Sachin Patange" w:date="2017-04-29T22:31:00Z" w:id="557">
                  <w:rPr>
                    <w:rFonts w:ascii="Calibri" w:hAnsi="Calibri" w:eastAsia="Times New Roman" w:cs="Times New Roman"/>
                  </w:rPr>
                </w:rPrChange>
              </w:rPr>
              <w:t>16</w:t>
            </w:r>
          </w:p>
        </w:tc>
        <w:tc>
          <w:tcPr>
            <w:tcW w:w="1292" w:type="dxa"/>
            <w:hideMark/>
            <w:tcPrChange w:author="Sachin Patange" w:date="2017-04-29T22:31:00Z" w:id="558">
              <w:tcPr>
                <w:tcW w:w="1292" w:type="dxa"/>
                <w:hideMark/>
              </w:tcPr>
            </w:tcPrChange>
          </w:tcPr>
          <w:p w:rsidRPr="00A13E8B" w:rsidR="00A24442" w:rsidP="00A24442" w:rsidRDefault="00A24442" w14:paraId="32E3FD30" w14:textId="77777777">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rPrChange w:author="Sachin Patange" w:date="2017-04-29T22:31:00Z" w:id="559">
                  <w:rPr>
                    <w:rFonts w:ascii="Calibri" w:hAnsi="Calibri" w:eastAsia="Times New Roman" w:cs="Times New Roman"/>
                  </w:rPr>
                </w:rPrChange>
              </w:rPr>
            </w:pPr>
            <w:r w:rsidRPr="00A13E8B">
              <w:rPr>
                <w:rFonts w:ascii="Calibri" w:hAnsi="Calibri" w:eastAsia="Times New Roman" w:cs="Times New Roman"/>
                <w:sz w:val="20"/>
                <w:rPrChange w:author="Sachin Patange" w:date="2017-04-29T22:31:00Z" w:id="560">
                  <w:rPr>
                    <w:rFonts w:ascii="Calibri" w:hAnsi="Calibri" w:eastAsia="Times New Roman" w:cs="Times New Roman"/>
                  </w:rPr>
                </w:rPrChange>
              </w:rPr>
              <w:t>XML</w:t>
            </w:r>
          </w:p>
        </w:tc>
        <w:tc>
          <w:tcPr>
            <w:tcW w:w="6833" w:type="dxa"/>
            <w:hideMark/>
            <w:tcPrChange w:author="Sachin Patange" w:date="2017-04-29T22:31:00Z" w:id="561">
              <w:tcPr>
                <w:tcW w:w="6833" w:type="dxa"/>
                <w:hideMark/>
              </w:tcPr>
            </w:tcPrChange>
          </w:tcPr>
          <w:p w:rsidRPr="00A13E8B" w:rsidR="00A24442" w:rsidP="00A24442" w:rsidRDefault="00A24442" w14:paraId="6F74F087" w14:textId="77777777">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rPrChange w:author="Sachin Patange" w:date="2017-04-29T22:31:00Z" w:id="562">
                  <w:rPr>
                    <w:rFonts w:ascii="Calibri" w:hAnsi="Calibri" w:eastAsia="Times New Roman" w:cs="Times New Roman"/>
                  </w:rPr>
                </w:rPrChange>
              </w:rPr>
            </w:pPr>
            <w:r w:rsidRPr="00A13E8B">
              <w:rPr>
                <w:rFonts w:ascii="Calibri" w:hAnsi="Calibri" w:eastAsia="Times New Roman" w:cs="Times New Roman"/>
                <w:sz w:val="20"/>
                <w:rPrChange w:author="Sachin Patange" w:date="2017-04-29T22:31:00Z" w:id="563">
                  <w:rPr>
                    <w:rFonts w:ascii="Calibri" w:hAnsi="Calibri" w:eastAsia="Times New Roman" w:cs="Times New Roman"/>
                  </w:rPr>
                </w:rPrChange>
              </w:rPr>
              <w:t>Extensible Markup Language (</w:t>
            </w:r>
            <w:r w:rsidRPr="00A13E8B">
              <w:rPr>
                <w:rFonts w:ascii="Calibri" w:hAnsi="Calibri" w:eastAsia="Times New Roman" w:cs="Times New Roman"/>
                <w:b/>
                <w:bCs/>
                <w:sz w:val="20"/>
                <w:rPrChange w:author="Sachin Patange" w:date="2017-04-29T22:31:00Z" w:id="564">
                  <w:rPr>
                    <w:rFonts w:ascii="Calibri" w:hAnsi="Calibri" w:eastAsia="Times New Roman" w:cs="Times New Roman"/>
                    <w:b/>
                    <w:bCs/>
                  </w:rPr>
                </w:rPrChange>
              </w:rPr>
              <w:t>XML</w:t>
            </w:r>
            <w:r w:rsidRPr="00A13E8B">
              <w:rPr>
                <w:rFonts w:ascii="Calibri" w:hAnsi="Calibri" w:eastAsia="Times New Roman" w:cs="Times New Roman"/>
                <w:sz w:val="20"/>
                <w:rPrChange w:author="Sachin Patange" w:date="2017-04-29T22:31:00Z" w:id="565">
                  <w:rPr>
                    <w:rFonts w:ascii="Calibri" w:hAnsi="Calibri" w:eastAsia="Times New Roman" w:cs="Times New Roman"/>
                  </w:rPr>
                </w:rPrChange>
              </w:rPr>
              <w:t>) is a markup language that defines a set of rules for encoding documents in a format which is both human-readable and machine-readable. It is defined by the W3C's XML 1.0 Specification and by several other related specifications, all of which are free open standards.</w:t>
            </w:r>
          </w:p>
        </w:tc>
      </w:tr>
    </w:tbl>
    <w:p w:rsidRPr="005B4465" w:rsidR="005B4465" w:rsidP="005B4465" w:rsidRDefault="005B4465" w14:paraId="5B500377" w14:textId="77777777">
      <w:pPr>
        <w:jc w:val="both"/>
      </w:pPr>
    </w:p>
    <w:bookmarkEnd w:id="0"/>
    <w:p w:rsidR="00F40904" w:rsidRDefault="00F40904" w14:paraId="38984DFD" w14:textId="77777777">
      <w:pPr>
        <w:rPr>
          <w:rFonts w:ascii="Trebuchet MS" w:hAnsi="Trebuchet MS" w:eastAsia="Times New Roman" w:cs="Arial"/>
          <w:b/>
          <w:bCs/>
          <w:iCs/>
          <w:color w:val="7F7F7F"/>
          <w:sz w:val="28"/>
          <w:szCs w:val="28"/>
        </w:rPr>
      </w:pPr>
      <w:r>
        <w:rPr>
          <w:rFonts w:ascii="Trebuchet MS" w:hAnsi="Trebuchet MS" w:eastAsia="Times New Roman" w:cs="Arial"/>
          <w:b/>
          <w:bCs/>
          <w:iCs/>
          <w:color w:val="7F7F7F"/>
          <w:sz w:val="28"/>
          <w:szCs w:val="28"/>
        </w:rPr>
        <w:br w:type="page"/>
      </w:r>
    </w:p>
    <w:p w:rsidR="00126E96" w:rsidP="00A57493" w:rsidRDefault="00126E96" w14:paraId="3B42E338" w14:textId="5DCD2CBF">
      <w:pPr>
        <w:pStyle w:val="Heading2"/>
        <w:numPr>
          <w:ilvl w:val="1"/>
          <w:numId w:val="1"/>
        </w:numPr>
        <w:spacing w:before="60" w:after="60" w:line="276" w:lineRule="auto"/>
        <w:jc w:val="both"/>
        <w:rPr>
          <w:rFonts w:ascii="Trebuchet MS" w:hAnsi="Trebuchet MS" w:eastAsia="Times New Roman" w:cs="Arial"/>
          <w:b/>
          <w:bCs/>
          <w:iCs/>
          <w:color w:val="7F7F7F"/>
          <w:sz w:val="28"/>
          <w:szCs w:val="28"/>
        </w:rPr>
      </w:pPr>
      <w:bookmarkStart w:name="_Toc483681409" w:id="566"/>
      <w:bookmarkStart w:name="_Toc436819445" w:id="567"/>
      <w:r>
        <w:rPr>
          <w:rFonts w:ascii="Trebuchet MS" w:hAnsi="Trebuchet MS" w:eastAsia="Times New Roman" w:cs="Arial"/>
          <w:b/>
          <w:bCs/>
          <w:iCs/>
          <w:color w:val="7F7F7F"/>
          <w:sz w:val="28"/>
          <w:szCs w:val="28"/>
        </w:rPr>
        <w:t>Introduction</w:t>
      </w:r>
      <w:bookmarkEnd w:id="566"/>
    </w:p>
    <w:p w:rsidR="00126E96" w:rsidP="00126E96" w:rsidRDefault="00D13B9E" w14:paraId="1013AC7F" w14:textId="0CEDB000">
      <w:pPr>
        <w:jc w:val="both"/>
      </w:pPr>
      <w:r>
        <w:t>For purpose of educational loans, N</w:t>
      </w:r>
      <w:r w:rsidR="00126E96">
        <w:t xml:space="preserve">CGTC has designed a guarantee product known as Credit Guarantee Fund Scheme for </w:t>
      </w:r>
      <w:r w:rsidR="00AB140A">
        <w:t xml:space="preserve">Education Loan </w:t>
      </w:r>
      <w:r w:rsidR="00126E96">
        <w:t>(CFFS</w:t>
      </w:r>
      <w:r w:rsidR="00AB140A">
        <w:t>EL</w:t>
      </w:r>
      <w:r>
        <w:t>).</w:t>
      </w:r>
    </w:p>
    <w:p w:rsidR="00126E96" w:rsidP="00126E96" w:rsidRDefault="00695C85" w14:paraId="5DCF9B77" w14:textId="79AA1A7A">
      <w:pPr>
        <w:jc w:val="both"/>
      </w:pPr>
      <w:r>
        <w:t xml:space="preserve">NCGTC extends guarantee to the </w:t>
      </w:r>
      <w:r w:rsidR="0006620C">
        <w:t>education</w:t>
      </w:r>
      <w:r w:rsidR="00126E96">
        <w:t xml:space="preserve"> loans extended by Member Lending Institutions to an eli</w:t>
      </w:r>
      <w:r>
        <w:t>gible borrower for:</w:t>
      </w:r>
    </w:p>
    <w:p w:rsidR="00695C85" w:rsidP="002B7635" w:rsidRDefault="002B7635" w14:paraId="11A04637" w14:textId="0182D1EF">
      <w:pPr>
        <w:pStyle w:val="ListParagraph"/>
        <w:numPr>
          <w:ilvl w:val="0"/>
          <w:numId w:val="31"/>
        </w:numPr>
        <w:jc w:val="both"/>
      </w:pPr>
      <w:r>
        <w:t>E</w:t>
      </w:r>
      <w:r w:rsidRPr="002B7635">
        <w:t>ducation loans extended by Member Lending Institution(s) to an eligible borrower as per IBA scheme, on or after entering into an agreement with NCGTC without any collateral security and/or third-party guarantee, provided that the lending institution applies for guarantee cover in respect of education loans so sanctioned within such time period and as per the procedures prescribed by NCGTC for the purpose.</w:t>
      </w:r>
    </w:p>
    <w:p w:rsidR="00695C85" w:rsidP="003867E9" w:rsidRDefault="003867E9" w14:paraId="251FBA05" w14:textId="0FFD3345">
      <w:pPr>
        <w:pStyle w:val="ListParagraph"/>
        <w:numPr>
          <w:ilvl w:val="0"/>
          <w:numId w:val="31"/>
        </w:numPr>
        <w:jc w:val="both"/>
      </w:pPr>
      <w:r w:rsidRPr="003867E9">
        <w:t>The Fund may, at its discretion, approve/frame a list of educational institutes and/or their courses, loans for which the guarantee cover will be available, or the Fund may also notify the categories of educational institutions/courses for which the guarantee cover shall not be available.</w:t>
      </w:r>
      <w:r w:rsidR="00695C85">
        <w:t xml:space="preserve"> </w:t>
      </w:r>
    </w:p>
    <w:p w:rsidR="00CE7EFA" w:rsidP="00CE7EFA" w:rsidRDefault="00CE7EFA" w14:paraId="520DDADA" w14:textId="77777777">
      <w:pPr>
        <w:pStyle w:val="ListParagraph"/>
        <w:jc w:val="both"/>
      </w:pPr>
    </w:p>
    <w:p w:rsidRPr="00363581" w:rsidR="00CE7EFA" w:rsidP="00CE7EFA" w:rsidRDefault="00CE7EFA" w14:paraId="451281CC" w14:textId="77777777">
      <w:pPr>
        <w:pStyle w:val="Heading3"/>
        <w:keepLines w:val="0"/>
        <w:numPr>
          <w:ilvl w:val="2"/>
          <w:numId w:val="1"/>
        </w:numPr>
        <w:pBdr>
          <w:bottom w:val="single" w:color="auto" w:sz="4" w:space="1"/>
        </w:pBdr>
        <w:tabs>
          <w:tab w:val="left" w:pos="0"/>
          <w:tab w:val="left" w:pos="720"/>
        </w:tabs>
        <w:spacing w:before="60" w:after="60" w:line="276" w:lineRule="auto"/>
        <w:rPr>
          <w:rFonts w:ascii="Trebuchet MS" w:hAnsi="Trebuchet MS"/>
          <w:b/>
          <w:bCs/>
          <w:color w:val="000000" w:themeColor="text1"/>
          <w:szCs w:val="22"/>
        </w:rPr>
      </w:pPr>
      <w:bookmarkStart w:name="_Toc483681410" w:id="568"/>
      <w:r>
        <w:rPr>
          <w:rFonts w:ascii="Trebuchet MS" w:hAnsi="Trebuchet MS"/>
          <w:b/>
          <w:bCs/>
          <w:color w:val="000000" w:themeColor="text1"/>
          <w:szCs w:val="22"/>
        </w:rPr>
        <w:t>Fund &amp; Docket Construct</w:t>
      </w:r>
      <w:bookmarkEnd w:id="568"/>
      <w:r>
        <w:rPr>
          <w:rFonts w:ascii="Trebuchet MS" w:hAnsi="Trebuchet MS"/>
          <w:b/>
          <w:bCs/>
          <w:color w:val="000000" w:themeColor="text1"/>
          <w:szCs w:val="22"/>
        </w:rPr>
        <w:t xml:space="preserve"> </w:t>
      </w:r>
    </w:p>
    <w:p w:rsidR="00CE7EFA" w:rsidP="00CE7EFA" w:rsidRDefault="00CE7EFA" w14:paraId="720A4CD8" w14:textId="15C47D5C">
      <w:pPr>
        <w:jc w:val="both"/>
      </w:pPr>
      <w:r>
        <w:t>Currently it is being envisaged</w:t>
      </w:r>
      <w:r w:rsidR="003867E9">
        <w:t xml:space="preserve"> that this scheme has three </w:t>
      </w:r>
      <w:r>
        <w:t>docket</w:t>
      </w:r>
      <w:r w:rsidR="003867E9">
        <w:t>s</w:t>
      </w:r>
      <w:r>
        <w:t>. Th</w:t>
      </w:r>
      <w:r w:rsidR="003867E9">
        <w:t xml:space="preserve">ese </w:t>
      </w:r>
      <w:r>
        <w:t>docket</w:t>
      </w:r>
      <w:r w:rsidR="003867E9">
        <w:t xml:space="preserve">s have </w:t>
      </w:r>
      <w:r>
        <w:t>code</w:t>
      </w:r>
      <w:r w:rsidR="003867E9">
        <w:t>s</w:t>
      </w:r>
      <w:r>
        <w:t xml:space="preserve"> - ‘GEN’, ‘SC’ and ‘ST’</w:t>
      </w:r>
      <w:r w:rsidR="003867E9">
        <w:t xml:space="preserve"> respectively</w:t>
      </w:r>
      <w:r>
        <w:t>. Schematic relation for the Trust, Fund, Scheme and Docket Relation is as below:</w:t>
      </w:r>
    </w:p>
    <w:p w:rsidR="00CE7EFA" w:rsidP="00CE7EFA" w:rsidRDefault="00CE7EFA" w14:paraId="0A5DBD22" w14:textId="77777777">
      <w:pPr>
        <w:jc w:val="both"/>
      </w:pPr>
      <w:r>
        <w:rPr>
          <w:noProof/>
        </w:rPr>
        <w:drawing>
          <wp:inline distT="0" distB="0" distL="0" distR="0" wp14:anchorId="492D8AA2" wp14:editId="7DB6542D">
            <wp:extent cx="5486400" cy="3200400"/>
            <wp:effectExtent l="0" t="0" r="19050" b="0"/>
            <wp:docPr id="80" name="Diagram 8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rsidR="00CE7EFA" w:rsidP="00CE7EFA" w:rsidRDefault="00CE7EFA" w14:paraId="2DE23B41" w14:textId="77777777">
      <w:pPr>
        <w:jc w:val="both"/>
      </w:pPr>
    </w:p>
    <w:p w:rsidR="00605DF2" w:rsidRDefault="00605DF2" w14:paraId="61DBE8A5" w14:textId="77777777">
      <w:pPr>
        <w:rPr>
          <w:rFonts w:ascii="Trebuchet MS" w:hAnsi="Trebuchet MS" w:eastAsia="Times New Roman" w:cs="Arial"/>
          <w:b/>
          <w:bCs/>
          <w:iCs/>
          <w:color w:val="7F7F7F"/>
          <w:sz w:val="28"/>
          <w:szCs w:val="28"/>
        </w:rPr>
      </w:pPr>
      <w:r>
        <w:rPr>
          <w:rFonts w:ascii="Trebuchet MS" w:hAnsi="Trebuchet MS" w:eastAsia="Times New Roman" w:cs="Arial"/>
          <w:b/>
          <w:bCs/>
          <w:iCs/>
          <w:color w:val="7F7F7F"/>
          <w:sz w:val="28"/>
          <w:szCs w:val="28"/>
        </w:rPr>
        <w:br w:type="page"/>
      </w:r>
    </w:p>
    <w:p w:rsidR="00A57493" w:rsidP="00A57493" w:rsidRDefault="00A57493" w14:paraId="50C2792F" w14:textId="5D4958AE">
      <w:pPr>
        <w:pStyle w:val="Heading2"/>
        <w:numPr>
          <w:ilvl w:val="1"/>
          <w:numId w:val="1"/>
        </w:numPr>
        <w:spacing w:before="60" w:after="60" w:line="276" w:lineRule="auto"/>
        <w:jc w:val="both"/>
        <w:rPr>
          <w:rFonts w:ascii="Trebuchet MS" w:hAnsi="Trebuchet MS" w:eastAsia="Times New Roman" w:cs="Arial"/>
          <w:b/>
          <w:bCs/>
          <w:iCs/>
          <w:color w:val="7F7F7F"/>
          <w:sz w:val="28"/>
          <w:szCs w:val="28"/>
        </w:rPr>
      </w:pPr>
      <w:bookmarkStart w:name="_Toc483681411" w:id="569"/>
      <w:r>
        <w:rPr>
          <w:rFonts w:ascii="Trebuchet MS" w:hAnsi="Trebuchet MS" w:eastAsia="Times New Roman" w:cs="Arial"/>
          <w:b/>
          <w:bCs/>
          <w:iCs/>
          <w:color w:val="7F7F7F"/>
          <w:sz w:val="28"/>
          <w:szCs w:val="28"/>
        </w:rPr>
        <w:t>Input File Layout</w:t>
      </w:r>
      <w:bookmarkEnd w:id="567"/>
      <w:bookmarkEnd w:id="569"/>
    </w:p>
    <w:p w:rsidR="00A57493" w:rsidP="00A57493" w:rsidRDefault="00A57493" w14:paraId="4FAFCF0C" w14:textId="2A54668D">
      <w:pPr>
        <w:jc w:val="both"/>
      </w:pPr>
      <w:r>
        <w:t xml:space="preserve">This section specifies the layout of input file which MLI’s needs to send for their respective Loan information’s to request issuance of credit guarantees and/or </w:t>
      </w:r>
      <w:r w:rsidR="003867E9">
        <w:t>Continuity</w:t>
      </w:r>
      <w:r>
        <w:t xml:space="preserve"> of the credit guarantees from NCGTC.</w:t>
      </w:r>
    </w:p>
    <w:p w:rsidRPr="00363581" w:rsidR="00A57493" w:rsidP="00A57493" w:rsidRDefault="00A57493" w14:paraId="26A6EA6F" w14:textId="77777777">
      <w:pPr>
        <w:pStyle w:val="Heading3"/>
        <w:keepLines w:val="0"/>
        <w:numPr>
          <w:ilvl w:val="2"/>
          <w:numId w:val="1"/>
        </w:numPr>
        <w:pBdr>
          <w:bottom w:val="single" w:color="auto" w:sz="4" w:space="1"/>
        </w:pBdr>
        <w:tabs>
          <w:tab w:val="left" w:pos="0"/>
          <w:tab w:val="left" w:pos="720"/>
        </w:tabs>
        <w:spacing w:before="60" w:after="60" w:line="276" w:lineRule="auto"/>
        <w:rPr>
          <w:rFonts w:ascii="Trebuchet MS" w:hAnsi="Trebuchet MS"/>
          <w:b/>
          <w:bCs/>
          <w:color w:val="000000" w:themeColor="text1"/>
          <w:szCs w:val="22"/>
        </w:rPr>
      </w:pPr>
      <w:bookmarkStart w:name="_Toc436819446" w:id="570"/>
      <w:bookmarkStart w:name="_Toc483681412" w:id="571"/>
      <w:r w:rsidRPr="00363581">
        <w:rPr>
          <w:rFonts w:ascii="Trebuchet MS" w:hAnsi="Trebuchet MS"/>
          <w:b/>
          <w:bCs/>
          <w:color w:val="000000" w:themeColor="text1"/>
          <w:szCs w:val="22"/>
        </w:rPr>
        <w:t>Layout</w:t>
      </w:r>
      <w:r>
        <w:rPr>
          <w:rFonts w:ascii="Trebuchet MS" w:hAnsi="Trebuchet MS"/>
          <w:b/>
          <w:bCs/>
          <w:color w:val="000000" w:themeColor="text1"/>
          <w:szCs w:val="22"/>
        </w:rPr>
        <w:t>:</w:t>
      </w:r>
      <w:r w:rsidRPr="00363581">
        <w:rPr>
          <w:rFonts w:ascii="Trebuchet MS" w:hAnsi="Trebuchet MS"/>
          <w:b/>
          <w:bCs/>
          <w:color w:val="000000" w:themeColor="text1"/>
          <w:szCs w:val="22"/>
        </w:rPr>
        <w:t xml:space="preserve"> Input File</w:t>
      </w:r>
      <w:r>
        <w:rPr>
          <w:rFonts w:ascii="Trebuchet MS" w:hAnsi="Trebuchet MS"/>
          <w:b/>
          <w:bCs/>
          <w:color w:val="000000" w:themeColor="text1"/>
          <w:szCs w:val="22"/>
        </w:rPr>
        <w:t xml:space="preserve"> – New </w:t>
      </w:r>
      <w:r w:rsidRPr="00363581">
        <w:rPr>
          <w:rFonts w:ascii="Trebuchet MS" w:hAnsi="Trebuchet MS"/>
          <w:b/>
          <w:bCs/>
          <w:color w:val="000000" w:themeColor="text1"/>
          <w:szCs w:val="22"/>
        </w:rPr>
        <w:t xml:space="preserve">CG </w:t>
      </w:r>
      <w:r>
        <w:rPr>
          <w:rFonts w:ascii="Trebuchet MS" w:hAnsi="Trebuchet MS"/>
          <w:b/>
          <w:bCs/>
          <w:color w:val="000000" w:themeColor="text1"/>
          <w:szCs w:val="22"/>
        </w:rPr>
        <w:t>Issuance</w:t>
      </w:r>
      <w:bookmarkEnd w:id="570"/>
      <w:bookmarkEnd w:id="571"/>
    </w:p>
    <w:p w:rsidR="00A57493" w:rsidP="00A57493" w:rsidRDefault="001F3D40" w14:paraId="6C7C6D74" w14:textId="32588B5E">
      <w:pPr>
        <w:jc w:val="both"/>
      </w:pPr>
      <w:ins w:author="Sachin Patange" w:date="2017-04-28T13:35:00Z" w:id="572">
        <w:r>
          <w:t xml:space="preserve">Refer the spread sheet – </w:t>
        </w:r>
      </w:ins>
      <w:ins w:author="Sachin Patange" w:date="2017-04-28T13:36:00Z" w:id="573">
        <w:r>
          <w:t>Education</w:t>
        </w:r>
      </w:ins>
      <w:ins w:author="Sachin Patange" w:date="2017-04-28T13:35:00Z" w:id="574">
        <w:r>
          <w:t xml:space="preserve"> </w:t>
        </w:r>
        <w:r w:rsidRPr="00AB0360">
          <w:t>Scheme - New</w:t>
        </w:r>
        <w:r>
          <w:t xml:space="preserve"> and Continuity Input Layout for the fields included, Mandatory/optional level, allowed characters and usage of codes wherever applicable.</w:t>
        </w:r>
      </w:ins>
      <w:del w:author="Sachin Patange" w:date="2017-04-28T13:35:00Z" w:id="575">
        <w:r w:rsidDel="001F3D40" w:rsidR="00A57493">
          <w:delText xml:space="preserve">Input file layout for New Credit Guarantee Issuance for </w:delText>
        </w:r>
        <w:r w:rsidDel="001F3D40" w:rsidR="002B7635">
          <w:delText>Education</w:delText>
        </w:r>
        <w:r w:rsidDel="001F3D40" w:rsidR="00A57493">
          <w:delText xml:space="preserve"> Loan Scheme:</w:delText>
        </w:r>
      </w:del>
    </w:p>
    <w:tbl>
      <w:tblPr>
        <w:tblStyle w:val="GridTable4-Accent6"/>
        <w:tblW w:w="0" w:type="auto"/>
        <w:tblLook w:val="04A0" w:firstRow="1" w:lastRow="0" w:firstColumn="1" w:lastColumn="0" w:noHBand="0" w:noVBand="1"/>
      </w:tblPr>
      <w:tblGrid>
        <w:gridCol w:w="650"/>
        <w:gridCol w:w="2724"/>
        <w:gridCol w:w="2138"/>
        <w:gridCol w:w="1708"/>
        <w:gridCol w:w="2130"/>
      </w:tblGrid>
      <w:tr w:rsidR="00253715" w:rsidTr="00B75061" w14:paraId="18CF8846"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0" w:type="dxa"/>
          </w:tcPr>
          <w:p w:rsidR="00253715" w:rsidP="00B75061" w:rsidRDefault="00253715" w14:paraId="3026CBA9" w14:textId="06D60A89">
            <w:pPr>
              <w:jc w:val="both"/>
            </w:pPr>
            <w:del w:author="Sachin Patange" w:date="2017-04-28T13:35:00Z" w:id="576">
              <w:r w:rsidDel="001F3D40">
                <w:delText>S. No.</w:delText>
              </w:r>
            </w:del>
          </w:p>
        </w:tc>
        <w:tc>
          <w:tcPr>
            <w:tcW w:w="2724" w:type="dxa"/>
          </w:tcPr>
          <w:p w:rsidR="00253715" w:rsidP="00B75061" w:rsidRDefault="00253715" w14:paraId="5B5FE676" w14:textId="1FFEA393">
            <w:pPr>
              <w:jc w:val="both"/>
              <w:cnfStyle w:val="100000000000" w:firstRow="1" w:lastRow="0" w:firstColumn="0" w:lastColumn="0" w:oddVBand="0" w:evenVBand="0" w:oddHBand="0" w:evenHBand="0" w:firstRowFirstColumn="0" w:firstRowLastColumn="0" w:lastRowFirstColumn="0" w:lastRowLastColumn="0"/>
            </w:pPr>
            <w:del w:author="Sachin Patange" w:date="2017-04-28T13:35:00Z" w:id="577">
              <w:r w:rsidDel="001F3D40">
                <w:delText>Field Name</w:delText>
              </w:r>
            </w:del>
          </w:p>
        </w:tc>
        <w:tc>
          <w:tcPr>
            <w:tcW w:w="2138" w:type="dxa"/>
          </w:tcPr>
          <w:p w:rsidR="00253715" w:rsidP="00B75061" w:rsidRDefault="00253715" w14:paraId="0919356E" w14:textId="0EA9B7D8">
            <w:pPr>
              <w:jc w:val="both"/>
              <w:cnfStyle w:val="100000000000" w:firstRow="1" w:lastRow="0" w:firstColumn="0" w:lastColumn="0" w:oddVBand="0" w:evenVBand="0" w:oddHBand="0" w:evenHBand="0" w:firstRowFirstColumn="0" w:firstRowLastColumn="0" w:lastRowFirstColumn="0" w:lastRowLastColumn="0"/>
            </w:pPr>
            <w:del w:author="Sachin Patange" w:date="2017-04-28T13:35:00Z" w:id="578">
              <w:r w:rsidDel="001F3D40">
                <w:delText>Description</w:delText>
              </w:r>
            </w:del>
          </w:p>
        </w:tc>
        <w:tc>
          <w:tcPr>
            <w:tcW w:w="1708" w:type="dxa"/>
          </w:tcPr>
          <w:p w:rsidR="00253715" w:rsidP="00B75061" w:rsidRDefault="00253715" w14:paraId="27237A67" w14:textId="7FF254BC">
            <w:pPr>
              <w:jc w:val="both"/>
              <w:cnfStyle w:val="100000000000" w:firstRow="1" w:lastRow="0" w:firstColumn="0" w:lastColumn="0" w:oddVBand="0" w:evenVBand="0" w:oddHBand="0" w:evenHBand="0" w:firstRowFirstColumn="0" w:firstRowLastColumn="0" w:lastRowFirstColumn="0" w:lastRowLastColumn="0"/>
            </w:pPr>
            <w:del w:author="Sachin Patange" w:date="2017-04-28T13:35:00Z" w:id="579">
              <w:r w:rsidDel="001F3D40">
                <w:delText>Type</w:delText>
              </w:r>
            </w:del>
          </w:p>
        </w:tc>
        <w:tc>
          <w:tcPr>
            <w:tcW w:w="2130" w:type="dxa"/>
          </w:tcPr>
          <w:p w:rsidR="00253715" w:rsidP="00B75061" w:rsidRDefault="00253715" w14:paraId="171B9929" w14:textId="2FC6FD5B">
            <w:pPr>
              <w:jc w:val="both"/>
              <w:cnfStyle w:val="100000000000" w:firstRow="1" w:lastRow="0" w:firstColumn="0" w:lastColumn="0" w:oddVBand="0" w:evenVBand="0" w:oddHBand="0" w:evenHBand="0" w:firstRowFirstColumn="0" w:firstRowLastColumn="0" w:lastRowFirstColumn="0" w:lastRowLastColumn="0"/>
            </w:pPr>
            <w:del w:author="Sachin Patange" w:date="2017-04-28T13:35:00Z" w:id="580">
              <w:r w:rsidDel="001F3D40">
                <w:delText>Mandatory/Optional</w:delText>
              </w:r>
            </w:del>
          </w:p>
        </w:tc>
      </w:tr>
      <w:tr w:rsidRPr="00D85F2E" w:rsidR="00253715" w:rsidTr="00B75061" w14:paraId="0E100E3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5"/>
            <w:shd w:val="clear" w:color="auto" w:fill="385623" w:themeFill="accent6" w:themeFillShade="80"/>
          </w:tcPr>
          <w:p w:rsidRPr="00D85F2E" w:rsidR="00253715" w:rsidP="00B75061" w:rsidRDefault="00253715" w14:paraId="6CAB98C1" w14:textId="5C5ECBDC">
            <w:pPr>
              <w:jc w:val="both"/>
              <w:rPr>
                <w:color w:val="FFFFFF" w:themeColor="background1"/>
              </w:rPr>
            </w:pPr>
            <w:del w:author="Sachin Patange" w:date="2017-04-28T13:35:00Z" w:id="581">
              <w:r w:rsidRPr="00D85F2E" w:rsidDel="001F3D40">
                <w:rPr>
                  <w:color w:val="FFFFFF" w:themeColor="background1"/>
                </w:rPr>
                <w:delText>Borrower Details</w:delText>
              </w:r>
            </w:del>
          </w:p>
        </w:tc>
      </w:tr>
      <w:tr w:rsidR="00253715" w:rsidTr="00B75061" w14:paraId="3E13F697" w14:textId="77777777">
        <w:tc>
          <w:tcPr>
            <w:cnfStyle w:val="001000000000" w:firstRow="0" w:lastRow="0" w:firstColumn="1" w:lastColumn="0" w:oddVBand="0" w:evenVBand="0" w:oddHBand="0" w:evenHBand="0" w:firstRowFirstColumn="0" w:firstRowLastColumn="0" w:lastRowFirstColumn="0" w:lastRowLastColumn="0"/>
            <w:tcW w:w="650" w:type="dxa"/>
          </w:tcPr>
          <w:p w:rsidR="00253715" w:rsidP="00B75061" w:rsidRDefault="00253715" w14:paraId="18FE0F40" w14:textId="5FC6AF90">
            <w:pPr>
              <w:jc w:val="both"/>
            </w:pPr>
            <w:del w:author="Sachin Patange" w:date="2017-04-28T13:35:00Z" w:id="582">
              <w:r w:rsidDel="001F3D40">
                <w:delText>1</w:delText>
              </w:r>
            </w:del>
          </w:p>
        </w:tc>
        <w:tc>
          <w:tcPr>
            <w:tcW w:w="2724" w:type="dxa"/>
          </w:tcPr>
          <w:p w:rsidR="00253715" w:rsidP="00B75061" w:rsidRDefault="00253715" w14:paraId="659BD7B9" w14:textId="4ECE6A09">
            <w:pPr>
              <w:jc w:val="both"/>
              <w:cnfStyle w:val="000000000000" w:firstRow="0" w:lastRow="0" w:firstColumn="0" w:lastColumn="0" w:oddVBand="0" w:evenVBand="0" w:oddHBand="0" w:evenHBand="0" w:firstRowFirstColumn="0" w:firstRowLastColumn="0" w:lastRowFirstColumn="0" w:lastRowLastColumn="0"/>
            </w:pPr>
            <w:del w:author="Sachin Patange" w:date="2017-04-28T13:35:00Z" w:id="583">
              <w:r w:rsidDel="001F3D40">
                <w:delText xml:space="preserve">Applicant’s Name </w:delText>
              </w:r>
            </w:del>
          </w:p>
        </w:tc>
        <w:tc>
          <w:tcPr>
            <w:tcW w:w="2138" w:type="dxa"/>
          </w:tcPr>
          <w:p w:rsidR="00253715" w:rsidP="00B75061" w:rsidRDefault="00253715" w14:paraId="26AFCD5E" w14:textId="62681A86">
            <w:pPr>
              <w:jc w:val="both"/>
              <w:cnfStyle w:val="000000000000" w:firstRow="0" w:lastRow="0" w:firstColumn="0" w:lastColumn="0" w:oddVBand="0" w:evenVBand="0" w:oddHBand="0" w:evenHBand="0" w:firstRowFirstColumn="0" w:firstRowLastColumn="0" w:lastRowFirstColumn="0" w:lastRowLastColumn="0"/>
            </w:pPr>
            <w:del w:author="Sachin Patange" w:date="2017-04-28T13:35:00Z" w:id="584">
              <w:r w:rsidDel="001F3D40">
                <w:delText>Borrowers Name who has availed the loan under this scheme</w:delText>
              </w:r>
            </w:del>
          </w:p>
        </w:tc>
        <w:tc>
          <w:tcPr>
            <w:tcW w:w="1708" w:type="dxa"/>
          </w:tcPr>
          <w:p w:rsidR="00253715" w:rsidP="00B75061" w:rsidRDefault="00253715" w14:paraId="41665DF9" w14:textId="12A516CB">
            <w:pPr>
              <w:jc w:val="both"/>
              <w:cnfStyle w:val="000000000000" w:firstRow="0" w:lastRow="0" w:firstColumn="0" w:lastColumn="0" w:oddVBand="0" w:evenVBand="0" w:oddHBand="0" w:evenHBand="0" w:firstRowFirstColumn="0" w:firstRowLastColumn="0" w:lastRowFirstColumn="0" w:lastRowLastColumn="0"/>
            </w:pPr>
            <w:del w:author="Sachin Patange" w:date="2017-04-28T13:35:00Z" w:id="585">
              <w:r w:rsidDel="001F3D40">
                <w:delText>Text – First Name + Middle Name + Last Name (Space Separated)</w:delText>
              </w:r>
            </w:del>
          </w:p>
        </w:tc>
        <w:tc>
          <w:tcPr>
            <w:tcW w:w="2130" w:type="dxa"/>
          </w:tcPr>
          <w:p w:rsidR="00253715" w:rsidP="00B75061" w:rsidRDefault="00253715" w14:paraId="0F2FF699" w14:textId="3BBFA990">
            <w:pPr>
              <w:jc w:val="both"/>
              <w:cnfStyle w:val="000000000000" w:firstRow="0" w:lastRow="0" w:firstColumn="0" w:lastColumn="0" w:oddVBand="0" w:evenVBand="0" w:oddHBand="0" w:evenHBand="0" w:firstRowFirstColumn="0" w:firstRowLastColumn="0" w:lastRowFirstColumn="0" w:lastRowLastColumn="0"/>
            </w:pPr>
            <w:del w:author="Sachin Patange" w:date="2017-04-28T13:35:00Z" w:id="586">
              <w:r w:rsidDel="001F3D40">
                <w:delText>Mandatory</w:delText>
              </w:r>
            </w:del>
          </w:p>
        </w:tc>
      </w:tr>
      <w:tr w:rsidR="00253715" w:rsidTr="00B75061" w14:paraId="1DA54F4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0" w:type="dxa"/>
          </w:tcPr>
          <w:p w:rsidR="00253715" w:rsidP="00B75061" w:rsidRDefault="00253715" w14:paraId="1EE7E2BD" w14:textId="3CCAD8DA">
            <w:pPr>
              <w:jc w:val="both"/>
            </w:pPr>
            <w:del w:author="Sachin Patange" w:date="2017-04-28T13:35:00Z" w:id="587">
              <w:r w:rsidDel="001F3D40">
                <w:delText>2</w:delText>
              </w:r>
            </w:del>
          </w:p>
        </w:tc>
        <w:tc>
          <w:tcPr>
            <w:tcW w:w="2724" w:type="dxa"/>
          </w:tcPr>
          <w:p w:rsidR="00253715" w:rsidP="00B75061" w:rsidRDefault="00253715" w14:paraId="40F22502" w14:textId="2B6E2D41">
            <w:pPr>
              <w:jc w:val="both"/>
              <w:cnfStyle w:val="000000100000" w:firstRow="0" w:lastRow="0" w:firstColumn="0" w:lastColumn="0" w:oddVBand="0" w:evenVBand="0" w:oddHBand="1" w:evenHBand="0" w:firstRowFirstColumn="0" w:firstRowLastColumn="0" w:lastRowFirstColumn="0" w:lastRowLastColumn="0"/>
            </w:pPr>
            <w:del w:author="Sachin Patange" w:date="2017-04-28T13:35:00Z" w:id="588">
              <w:r w:rsidDel="001F3D40">
                <w:delText>Co-Borrowers Name</w:delText>
              </w:r>
            </w:del>
          </w:p>
        </w:tc>
        <w:tc>
          <w:tcPr>
            <w:tcW w:w="2138" w:type="dxa"/>
          </w:tcPr>
          <w:p w:rsidR="00253715" w:rsidP="00B75061" w:rsidRDefault="00253715" w14:paraId="248287FC" w14:textId="14917625">
            <w:pPr>
              <w:jc w:val="both"/>
              <w:cnfStyle w:val="000000100000" w:firstRow="0" w:lastRow="0" w:firstColumn="0" w:lastColumn="0" w:oddVBand="0" w:evenVBand="0" w:oddHBand="1" w:evenHBand="0" w:firstRowFirstColumn="0" w:firstRowLastColumn="0" w:lastRowFirstColumn="0" w:lastRowLastColumn="0"/>
            </w:pPr>
            <w:del w:author="Sachin Patange" w:date="2017-04-28T13:35:00Z" w:id="589">
              <w:r w:rsidDel="001F3D40">
                <w:delText>Co-borrowers Name who has availed the loan under this scheme</w:delText>
              </w:r>
            </w:del>
          </w:p>
        </w:tc>
        <w:tc>
          <w:tcPr>
            <w:tcW w:w="1708" w:type="dxa"/>
          </w:tcPr>
          <w:p w:rsidR="00253715" w:rsidP="00B75061" w:rsidRDefault="00253715" w14:paraId="3EA7823F" w14:textId="0817CFF4">
            <w:pPr>
              <w:jc w:val="both"/>
              <w:cnfStyle w:val="000000100000" w:firstRow="0" w:lastRow="0" w:firstColumn="0" w:lastColumn="0" w:oddVBand="0" w:evenVBand="0" w:oddHBand="1" w:evenHBand="0" w:firstRowFirstColumn="0" w:firstRowLastColumn="0" w:lastRowFirstColumn="0" w:lastRowLastColumn="0"/>
            </w:pPr>
            <w:del w:author="Sachin Patange" w:date="2017-04-28T13:35:00Z" w:id="590">
              <w:r w:rsidDel="001F3D40">
                <w:delText>Text – First Name + Middle Name + Last Name (Space Separated)</w:delText>
              </w:r>
            </w:del>
          </w:p>
        </w:tc>
        <w:tc>
          <w:tcPr>
            <w:tcW w:w="2130" w:type="dxa"/>
          </w:tcPr>
          <w:p w:rsidR="00253715" w:rsidP="00B75061" w:rsidRDefault="00253715" w14:paraId="3B3C9177" w14:textId="644A0E69">
            <w:pPr>
              <w:jc w:val="both"/>
              <w:cnfStyle w:val="000000100000" w:firstRow="0" w:lastRow="0" w:firstColumn="0" w:lastColumn="0" w:oddVBand="0" w:evenVBand="0" w:oddHBand="1" w:evenHBand="0" w:firstRowFirstColumn="0" w:firstRowLastColumn="0" w:lastRowFirstColumn="0" w:lastRowLastColumn="0"/>
            </w:pPr>
            <w:del w:author="Sachin Patange" w:date="2017-04-28T13:35:00Z" w:id="591">
              <w:r w:rsidDel="001F3D40">
                <w:delText>Mandatory</w:delText>
              </w:r>
            </w:del>
          </w:p>
        </w:tc>
      </w:tr>
      <w:tr w:rsidR="00253715" w:rsidTr="00B75061" w14:paraId="66FB642B" w14:textId="77777777">
        <w:tc>
          <w:tcPr>
            <w:cnfStyle w:val="001000000000" w:firstRow="0" w:lastRow="0" w:firstColumn="1" w:lastColumn="0" w:oddVBand="0" w:evenVBand="0" w:oddHBand="0" w:evenHBand="0" w:firstRowFirstColumn="0" w:firstRowLastColumn="0" w:lastRowFirstColumn="0" w:lastRowLastColumn="0"/>
            <w:tcW w:w="650" w:type="dxa"/>
          </w:tcPr>
          <w:p w:rsidR="00253715" w:rsidP="00B75061" w:rsidRDefault="00253715" w14:paraId="69DE6653" w14:textId="190ED759">
            <w:pPr>
              <w:jc w:val="both"/>
            </w:pPr>
            <w:del w:author="Sachin Patange" w:date="2017-04-28T13:35:00Z" w:id="592">
              <w:r w:rsidDel="001F3D40">
                <w:delText>3</w:delText>
              </w:r>
            </w:del>
          </w:p>
        </w:tc>
        <w:tc>
          <w:tcPr>
            <w:tcW w:w="2724" w:type="dxa"/>
          </w:tcPr>
          <w:p w:rsidR="00253715" w:rsidP="00B75061" w:rsidRDefault="00253715" w14:paraId="140865B5" w14:textId="0E98DACE">
            <w:pPr>
              <w:jc w:val="both"/>
              <w:cnfStyle w:val="000000000000" w:firstRow="0" w:lastRow="0" w:firstColumn="0" w:lastColumn="0" w:oddVBand="0" w:evenVBand="0" w:oddHBand="0" w:evenHBand="0" w:firstRowFirstColumn="0" w:firstRowLastColumn="0" w:lastRowFirstColumn="0" w:lastRowLastColumn="0"/>
            </w:pPr>
            <w:del w:author="Sachin Patange" w:date="2017-04-28T13:35:00Z" w:id="593">
              <w:r w:rsidDel="001F3D40">
                <w:delText>Gender</w:delText>
              </w:r>
            </w:del>
          </w:p>
        </w:tc>
        <w:tc>
          <w:tcPr>
            <w:tcW w:w="2138" w:type="dxa"/>
          </w:tcPr>
          <w:p w:rsidR="00253715" w:rsidP="00B75061" w:rsidRDefault="00253715" w14:paraId="21328548" w14:textId="687FEC4B">
            <w:pPr>
              <w:jc w:val="both"/>
              <w:cnfStyle w:val="000000000000" w:firstRow="0" w:lastRow="0" w:firstColumn="0" w:lastColumn="0" w:oddVBand="0" w:evenVBand="0" w:oddHBand="0" w:evenHBand="0" w:firstRowFirstColumn="0" w:firstRowLastColumn="0" w:lastRowFirstColumn="0" w:lastRowLastColumn="0"/>
            </w:pPr>
            <w:del w:author="Sachin Patange" w:date="2017-04-28T13:35:00Z" w:id="594">
              <w:r w:rsidDel="001F3D40">
                <w:delText>Borrowers Gender</w:delText>
              </w:r>
            </w:del>
          </w:p>
        </w:tc>
        <w:tc>
          <w:tcPr>
            <w:tcW w:w="1708" w:type="dxa"/>
          </w:tcPr>
          <w:p w:rsidR="00253715" w:rsidDel="001F3D40" w:rsidP="00B75061" w:rsidRDefault="00253715" w14:paraId="2A2FDB4C" w14:textId="5E98B064">
            <w:pPr>
              <w:jc w:val="both"/>
              <w:cnfStyle w:val="000000000000" w:firstRow="0" w:lastRow="0" w:firstColumn="0" w:lastColumn="0" w:oddVBand="0" w:evenVBand="0" w:oddHBand="0" w:evenHBand="0" w:firstRowFirstColumn="0" w:firstRowLastColumn="0" w:lastRowFirstColumn="0" w:lastRowLastColumn="0"/>
              <w:rPr>
                <w:del w:author="Sachin Patange" w:date="2017-04-28T13:35:00Z" w:id="595"/>
              </w:rPr>
            </w:pPr>
            <w:del w:author="Sachin Patange" w:date="2017-04-28T13:35:00Z" w:id="596">
              <w:r w:rsidDel="001F3D40">
                <w:delText>Possible – ‘M’ or ‘F’ or ‘T’</w:delText>
              </w:r>
            </w:del>
          </w:p>
          <w:p w:rsidR="00253715" w:rsidDel="001F3D40" w:rsidP="00B75061" w:rsidRDefault="00253715" w14:paraId="08FCB8AC" w14:textId="6958482A">
            <w:pPr>
              <w:jc w:val="both"/>
              <w:cnfStyle w:val="000000000000" w:firstRow="0" w:lastRow="0" w:firstColumn="0" w:lastColumn="0" w:oddVBand="0" w:evenVBand="0" w:oddHBand="0" w:evenHBand="0" w:firstRowFirstColumn="0" w:firstRowLastColumn="0" w:lastRowFirstColumn="0" w:lastRowLastColumn="0"/>
              <w:rPr>
                <w:del w:author="Sachin Patange" w:date="2017-04-28T13:35:00Z" w:id="597"/>
              </w:rPr>
            </w:pPr>
            <w:del w:author="Sachin Patange" w:date="2017-04-28T13:35:00Z" w:id="598">
              <w:r w:rsidDel="001F3D40">
                <w:delText>[ M – if the Borrower is Male</w:delText>
              </w:r>
            </w:del>
          </w:p>
          <w:p w:rsidR="00253715" w:rsidDel="001F3D40" w:rsidP="00B75061" w:rsidRDefault="00253715" w14:paraId="62454B97" w14:textId="7AD56CDD">
            <w:pPr>
              <w:jc w:val="both"/>
              <w:cnfStyle w:val="000000000000" w:firstRow="0" w:lastRow="0" w:firstColumn="0" w:lastColumn="0" w:oddVBand="0" w:evenVBand="0" w:oddHBand="0" w:evenHBand="0" w:firstRowFirstColumn="0" w:firstRowLastColumn="0" w:lastRowFirstColumn="0" w:lastRowLastColumn="0"/>
              <w:rPr>
                <w:del w:author="Sachin Patange" w:date="2017-04-28T13:35:00Z" w:id="599"/>
              </w:rPr>
            </w:pPr>
            <w:del w:author="Sachin Patange" w:date="2017-04-28T13:35:00Z" w:id="600">
              <w:r w:rsidDel="001F3D40">
                <w:delText>F – if the Borrower is Female</w:delText>
              </w:r>
            </w:del>
          </w:p>
          <w:p w:rsidR="00253715" w:rsidP="00B75061" w:rsidRDefault="00253715" w14:paraId="1771C709" w14:textId="68BE52EB">
            <w:pPr>
              <w:jc w:val="both"/>
              <w:cnfStyle w:val="000000000000" w:firstRow="0" w:lastRow="0" w:firstColumn="0" w:lastColumn="0" w:oddVBand="0" w:evenVBand="0" w:oddHBand="0" w:evenHBand="0" w:firstRowFirstColumn="0" w:firstRowLastColumn="0" w:lastRowFirstColumn="0" w:lastRowLastColumn="0"/>
            </w:pPr>
            <w:del w:author="Sachin Patange" w:date="2017-04-28T13:35:00Z" w:id="601">
              <w:r w:rsidDel="001F3D40">
                <w:delText>T - if the Borrower is Transvestite ]</w:delText>
              </w:r>
            </w:del>
          </w:p>
        </w:tc>
        <w:tc>
          <w:tcPr>
            <w:tcW w:w="2130" w:type="dxa"/>
          </w:tcPr>
          <w:p w:rsidR="00253715" w:rsidP="00B75061" w:rsidRDefault="00253715" w14:paraId="02ED5C52" w14:textId="4CEDEC8D">
            <w:pPr>
              <w:jc w:val="both"/>
              <w:cnfStyle w:val="000000000000" w:firstRow="0" w:lastRow="0" w:firstColumn="0" w:lastColumn="0" w:oddVBand="0" w:evenVBand="0" w:oddHBand="0" w:evenHBand="0" w:firstRowFirstColumn="0" w:firstRowLastColumn="0" w:lastRowFirstColumn="0" w:lastRowLastColumn="0"/>
            </w:pPr>
            <w:del w:author="Sachin Patange" w:date="2017-04-28T13:35:00Z" w:id="602">
              <w:r w:rsidDel="001F3D40">
                <w:delText>Mandatory</w:delText>
              </w:r>
            </w:del>
          </w:p>
        </w:tc>
      </w:tr>
      <w:tr w:rsidR="00253715" w:rsidTr="00B75061" w14:paraId="4A8424F4"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0" w:type="dxa"/>
          </w:tcPr>
          <w:p w:rsidR="00253715" w:rsidP="00B75061" w:rsidRDefault="00253715" w14:paraId="553EB02C" w14:textId="79EBDB49">
            <w:pPr>
              <w:jc w:val="both"/>
            </w:pPr>
            <w:del w:author="Sachin Patange" w:date="2017-04-28T13:35:00Z" w:id="603">
              <w:r w:rsidDel="001F3D40">
                <w:delText>4</w:delText>
              </w:r>
            </w:del>
          </w:p>
        </w:tc>
        <w:tc>
          <w:tcPr>
            <w:tcW w:w="2724" w:type="dxa"/>
          </w:tcPr>
          <w:p w:rsidR="00253715" w:rsidP="00B75061" w:rsidRDefault="00253715" w14:paraId="60F95DB3" w14:textId="7C08D54D">
            <w:pPr>
              <w:jc w:val="both"/>
              <w:cnfStyle w:val="000000100000" w:firstRow="0" w:lastRow="0" w:firstColumn="0" w:lastColumn="0" w:oddVBand="0" w:evenVBand="0" w:oddHBand="1" w:evenHBand="0" w:firstRowFirstColumn="0" w:firstRowLastColumn="0" w:lastRowFirstColumn="0" w:lastRowLastColumn="0"/>
            </w:pPr>
            <w:del w:author="Sachin Patange" w:date="2017-04-28T13:35:00Z" w:id="604">
              <w:r w:rsidDel="001F3D40">
                <w:delText>Date of Birth</w:delText>
              </w:r>
            </w:del>
          </w:p>
        </w:tc>
        <w:tc>
          <w:tcPr>
            <w:tcW w:w="2138" w:type="dxa"/>
          </w:tcPr>
          <w:p w:rsidR="00253715" w:rsidP="00B75061" w:rsidRDefault="00253715" w14:paraId="598C9470" w14:textId="4BF473BC">
            <w:pPr>
              <w:jc w:val="both"/>
              <w:cnfStyle w:val="000000100000" w:firstRow="0" w:lastRow="0" w:firstColumn="0" w:lastColumn="0" w:oddVBand="0" w:evenVBand="0" w:oddHBand="1" w:evenHBand="0" w:firstRowFirstColumn="0" w:firstRowLastColumn="0" w:lastRowFirstColumn="0" w:lastRowLastColumn="0"/>
            </w:pPr>
            <w:del w:author="Sachin Patange" w:date="2017-04-28T13:35:00Z" w:id="605">
              <w:r w:rsidDel="001F3D40">
                <w:delText>Borrowers Date of Birth</w:delText>
              </w:r>
            </w:del>
          </w:p>
        </w:tc>
        <w:tc>
          <w:tcPr>
            <w:tcW w:w="1708" w:type="dxa"/>
          </w:tcPr>
          <w:p w:rsidR="00253715" w:rsidDel="001F3D40" w:rsidP="00B75061" w:rsidRDefault="00253715" w14:paraId="0127628F" w14:textId="5AE8CFEA">
            <w:pPr>
              <w:jc w:val="both"/>
              <w:cnfStyle w:val="000000100000" w:firstRow="0" w:lastRow="0" w:firstColumn="0" w:lastColumn="0" w:oddVBand="0" w:evenVBand="0" w:oddHBand="1" w:evenHBand="0" w:firstRowFirstColumn="0" w:firstRowLastColumn="0" w:lastRowFirstColumn="0" w:lastRowLastColumn="0"/>
              <w:rPr>
                <w:del w:author="Sachin Patange" w:date="2017-04-28T13:35:00Z" w:id="606"/>
              </w:rPr>
            </w:pPr>
            <w:del w:author="Sachin Patange" w:date="2017-04-28T13:35:00Z" w:id="607">
              <w:r w:rsidDel="001F3D40">
                <w:delText>Date</w:delText>
              </w:r>
            </w:del>
          </w:p>
          <w:p w:rsidR="00253715" w:rsidP="00B75061" w:rsidRDefault="00253715" w14:paraId="5EFCC191" w14:textId="307D24AB">
            <w:pPr>
              <w:jc w:val="both"/>
              <w:cnfStyle w:val="000000100000" w:firstRow="0" w:lastRow="0" w:firstColumn="0" w:lastColumn="0" w:oddVBand="0" w:evenVBand="0" w:oddHBand="1" w:evenHBand="0" w:firstRowFirstColumn="0" w:firstRowLastColumn="0" w:lastRowFirstColumn="0" w:lastRowLastColumn="0"/>
            </w:pPr>
            <w:del w:author="Sachin Patange" w:date="2017-04-28T13:35:00Z" w:id="608">
              <w:r w:rsidDel="001F3D40">
                <w:delText>(DD-MM-YYYY)</w:delText>
              </w:r>
            </w:del>
          </w:p>
        </w:tc>
        <w:tc>
          <w:tcPr>
            <w:tcW w:w="2130" w:type="dxa"/>
          </w:tcPr>
          <w:p w:rsidR="00253715" w:rsidP="00B75061" w:rsidRDefault="00253715" w14:paraId="219ACBAB" w14:textId="696821E2">
            <w:pPr>
              <w:jc w:val="both"/>
              <w:cnfStyle w:val="000000100000" w:firstRow="0" w:lastRow="0" w:firstColumn="0" w:lastColumn="0" w:oddVBand="0" w:evenVBand="0" w:oddHBand="1" w:evenHBand="0" w:firstRowFirstColumn="0" w:firstRowLastColumn="0" w:lastRowFirstColumn="0" w:lastRowLastColumn="0"/>
            </w:pPr>
            <w:del w:author="Sachin Patange" w:date="2017-04-28T13:35:00Z" w:id="609">
              <w:r w:rsidDel="001F3D40">
                <w:delText>Mandatory</w:delText>
              </w:r>
            </w:del>
          </w:p>
        </w:tc>
      </w:tr>
      <w:tr w:rsidR="00253715" w:rsidTr="00B75061" w14:paraId="222E0F08" w14:textId="77777777">
        <w:tc>
          <w:tcPr>
            <w:cnfStyle w:val="001000000000" w:firstRow="0" w:lastRow="0" w:firstColumn="1" w:lastColumn="0" w:oddVBand="0" w:evenVBand="0" w:oddHBand="0" w:evenHBand="0" w:firstRowFirstColumn="0" w:firstRowLastColumn="0" w:lastRowFirstColumn="0" w:lastRowLastColumn="0"/>
            <w:tcW w:w="650" w:type="dxa"/>
          </w:tcPr>
          <w:p w:rsidR="00253715" w:rsidP="00B75061" w:rsidRDefault="00253715" w14:paraId="4A8A8992" w14:textId="584D7912">
            <w:pPr>
              <w:jc w:val="both"/>
            </w:pPr>
            <w:del w:author="Sachin Patange" w:date="2017-04-28T13:35:00Z" w:id="610">
              <w:r w:rsidDel="001F3D40">
                <w:delText>5</w:delText>
              </w:r>
            </w:del>
          </w:p>
        </w:tc>
        <w:tc>
          <w:tcPr>
            <w:tcW w:w="2724" w:type="dxa"/>
          </w:tcPr>
          <w:p w:rsidR="00253715" w:rsidP="00B75061" w:rsidRDefault="00253715" w14:paraId="3FCC7337" w14:textId="3E0EC94E">
            <w:pPr>
              <w:jc w:val="both"/>
              <w:cnfStyle w:val="000000000000" w:firstRow="0" w:lastRow="0" w:firstColumn="0" w:lastColumn="0" w:oddVBand="0" w:evenVBand="0" w:oddHBand="0" w:evenHBand="0" w:firstRowFirstColumn="0" w:firstRowLastColumn="0" w:lastRowFirstColumn="0" w:lastRowLastColumn="0"/>
            </w:pPr>
            <w:del w:author="Sachin Patange" w:date="2017-04-28T13:35:00Z" w:id="611">
              <w:r w:rsidDel="001F3D40">
                <w:delText>Email Id of Borrower</w:delText>
              </w:r>
            </w:del>
          </w:p>
        </w:tc>
        <w:tc>
          <w:tcPr>
            <w:tcW w:w="2138" w:type="dxa"/>
          </w:tcPr>
          <w:p w:rsidR="00253715" w:rsidP="00B75061" w:rsidRDefault="00253715" w14:paraId="216CE245" w14:textId="2CB1DA41">
            <w:pPr>
              <w:jc w:val="both"/>
              <w:cnfStyle w:val="000000000000" w:firstRow="0" w:lastRow="0" w:firstColumn="0" w:lastColumn="0" w:oddVBand="0" w:evenVBand="0" w:oddHBand="0" w:evenHBand="0" w:firstRowFirstColumn="0" w:firstRowLastColumn="0" w:lastRowFirstColumn="0" w:lastRowLastColumn="0"/>
            </w:pPr>
            <w:del w:author="Sachin Patange" w:date="2017-04-28T13:35:00Z" w:id="612">
              <w:r w:rsidDel="001F3D40">
                <w:delText>Email id of borrower</w:delText>
              </w:r>
            </w:del>
          </w:p>
        </w:tc>
        <w:tc>
          <w:tcPr>
            <w:tcW w:w="1708" w:type="dxa"/>
          </w:tcPr>
          <w:p w:rsidR="00253715" w:rsidP="00B75061" w:rsidRDefault="00253715" w14:paraId="69312A02" w14:textId="41F69B55">
            <w:pPr>
              <w:jc w:val="both"/>
              <w:cnfStyle w:val="000000000000" w:firstRow="0" w:lastRow="0" w:firstColumn="0" w:lastColumn="0" w:oddVBand="0" w:evenVBand="0" w:oddHBand="0" w:evenHBand="0" w:firstRowFirstColumn="0" w:firstRowLastColumn="0" w:lastRowFirstColumn="0" w:lastRowLastColumn="0"/>
            </w:pPr>
            <w:del w:author="Sachin Patange" w:date="2017-04-28T13:35:00Z" w:id="613">
              <w:r w:rsidDel="001F3D40">
                <w:delText>Alphanumeric</w:delText>
              </w:r>
            </w:del>
          </w:p>
        </w:tc>
        <w:tc>
          <w:tcPr>
            <w:tcW w:w="2130" w:type="dxa"/>
          </w:tcPr>
          <w:p w:rsidR="00253715" w:rsidP="00B75061" w:rsidRDefault="00253715" w14:paraId="1E2590BB" w14:textId="68488A82">
            <w:pPr>
              <w:jc w:val="both"/>
              <w:cnfStyle w:val="000000000000" w:firstRow="0" w:lastRow="0" w:firstColumn="0" w:lastColumn="0" w:oddVBand="0" w:evenVBand="0" w:oddHBand="0" w:evenHBand="0" w:firstRowFirstColumn="0" w:firstRowLastColumn="0" w:lastRowFirstColumn="0" w:lastRowLastColumn="0"/>
            </w:pPr>
            <w:del w:author="Sachin Patange" w:date="2017-04-28T13:35:00Z" w:id="614">
              <w:r w:rsidDel="001F3D40">
                <w:delText>Optional</w:delText>
              </w:r>
            </w:del>
          </w:p>
        </w:tc>
      </w:tr>
      <w:tr w:rsidR="00253715" w:rsidTr="00B75061" w14:paraId="08988F1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0" w:type="dxa"/>
          </w:tcPr>
          <w:p w:rsidR="00253715" w:rsidP="00B75061" w:rsidRDefault="00253715" w14:paraId="5C03691E" w14:textId="39322627">
            <w:pPr>
              <w:jc w:val="both"/>
            </w:pPr>
            <w:del w:author="Sachin Patange" w:date="2017-04-28T13:35:00Z" w:id="615">
              <w:r w:rsidDel="001F3D40">
                <w:delText>6</w:delText>
              </w:r>
            </w:del>
          </w:p>
        </w:tc>
        <w:tc>
          <w:tcPr>
            <w:tcW w:w="2724" w:type="dxa"/>
          </w:tcPr>
          <w:p w:rsidR="00253715" w:rsidP="00B75061" w:rsidRDefault="00253715" w14:paraId="09E47B1E" w14:textId="620D7443">
            <w:pPr>
              <w:jc w:val="both"/>
              <w:cnfStyle w:val="000000100000" w:firstRow="0" w:lastRow="0" w:firstColumn="0" w:lastColumn="0" w:oddVBand="0" w:evenVBand="0" w:oddHBand="1" w:evenHBand="0" w:firstRowFirstColumn="0" w:firstRowLastColumn="0" w:lastRowFirstColumn="0" w:lastRowLastColumn="0"/>
            </w:pPr>
            <w:del w:author="Sachin Patange" w:date="2017-04-28T13:35:00Z" w:id="616">
              <w:r w:rsidDel="001F3D40">
                <w:delText xml:space="preserve">Mobile No. </w:delText>
              </w:r>
            </w:del>
          </w:p>
        </w:tc>
        <w:tc>
          <w:tcPr>
            <w:tcW w:w="2138" w:type="dxa"/>
          </w:tcPr>
          <w:p w:rsidR="00253715" w:rsidP="00B75061" w:rsidRDefault="00253715" w14:paraId="1D53F1DC" w14:textId="7D091F94">
            <w:pPr>
              <w:jc w:val="both"/>
              <w:cnfStyle w:val="000000100000" w:firstRow="0" w:lastRow="0" w:firstColumn="0" w:lastColumn="0" w:oddVBand="0" w:evenVBand="0" w:oddHBand="1" w:evenHBand="0" w:firstRowFirstColumn="0" w:firstRowLastColumn="0" w:lastRowFirstColumn="0" w:lastRowLastColumn="0"/>
            </w:pPr>
            <w:del w:author="Sachin Patange" w:date="2017-04-28T13:35:00Z" w:id="617">
              <w:r w:rsidDel="001F3D40">
                <w:delText>Contact mobile number</w:delText>
              </w:r>
            </w:del>
          </w:p>
        </w:tc>
        <w:tc>
          <w:tcPr>
            <w:tcW w:w="1708" w:type="dxa"/>
          </w:tcPr>
          <w:p w:rsidR="00253715" w:rsidP="00B75061" w:rsidRDefault="00253715" w14:paraId="38725519" w14:textId="78B2C3A9">
            <w:pPr>
              <w:jc w:val="both"/>
              <w:cnfStyle w:val="000000100000" w:firstRow="0" w:lastRow="0" w:firstColumn="0" w:lastColumn="0" w:oddVBand="0" w:evenVBand="0" w:oddHBand="1" w:evenHBand="0" w:firstRowFirstColumn="0" w:firstRowLastColumn="0" w:lastRowFirstColumn="0" w:lastRowLastColumn="0"/>
            </w:pPr>
            <w:del w:author="Sachin Patange" w:date="2017-04-28T13:35:00Z" w:id="618">
              <w:r w:rsidDel="001F3D40">
                <w:delText>Number</w:delText>
              </w:r>
            </w:del>
          </w:p>
        </w:tc>
        <w:tc>
          <w:tcPr>
            <w:tcW w:w="2130" w:type="dxa"/>
          </w:tcPr>
          <w:p w:rsidR="00253715" w:rsidP="00B75061" w:rsidRDefault="00253715" w14:paraId="15376133" w14:textId="2F2A892C">
            <w:pPr>
              <w:jc w:val="both"/>
              <w:cnfStyle w:val="000000100000" w:firstRow="0" w:lastRow="0" w:firstColumn="0" w:lastColumn="0" w:oddVBand="0" w:evenVBand="0" w:oddHBand="1" w:evenHBand="0" w:firstRowFirstColumn="0" w:firstRowLastColumn="0" w:lastRowFirstColumn="0" w:lastRowLastColumn="0"/>
            </w:pPr>
            <w:del w:author="Sachin Patange" w:date="2017-04-28T13:35:00Z" w:id="619">
              <w:r w:rsidDel="001F3D40">
                <w:delText>Optional</w:delText>
              </w:r>
            </w:del>
          </w:p>
        </w:tc>
      </w:tr>
      <w:tr w:rsidR="00253715" w:rsidTr="00B75061" w14:paraId="35E81924" w14:textId="77777777">
        <w:tc>
          <w:tcPr>
            <w:cnfStyle w:val="001000000000" w:firstRow="0" w:lastRow="0" w:firstColumn="1" w:lastColumn="0" w:oddVBand="0" w:evenVBand="0" w:oddHBand="0" w:evenHBand="0" w:firstRowFirstColumn="0" w:firstRowLastColumn="0" w:lastRowFirstColumn="0" w:lastRowLastColumn="0"/>
            <w:tcW w:w="650" w:type="dxa"/>
          </w:tcPr>
          <w:p w:rsidR="00253715" w:rsidP="00B75061" w:rsidRDefault="00253715" w14:paraId="5FB60340" w14:textId="6BBBDA2A">
            <w:pPr>
              <w:jc w:val="both"/>
            </w:pPr>
            <w:del w:author="Sachin Patange" w:date="2017-04-28T13:35:00Z" w:id="620">
              <w:r w:rsidDel="001F3D40">
                <w:delText>7</w:delText>
              </w:r>
            </w:del>
          </w:p>
        </w:tc>
        <w:tc>
          <w:tcPr>
            <w:tcW w:w="2724" w:type="dxa"/>
          </w:tcPr>
          <w:p w:rsidR="00253715" w:rsidP="00B75061" w:rsidRDefault="00253715" w14:paraId="64A79A4B" w14:textId="3B8801DA">
            <w:pPr>
              <w:jc w:val="both"/>
              <w:cnfStyle w:val="000000000000" w:firstRow="0" w:lastRow="0" w:firstColumn="0" w:lastColumn="0" w:oddVBand="0" w:evenVBand="0" w:oddHBand="0" w:evenHBand="0" w:firstRowFirstColumn="0" w:firstRowLastColumn="0" w:lastRowFirstColumn="0" w:lastRowLastColumn="0"/>
            </w:pPr>
            <w:del w:author="Sachin Patange" w:date="2017-04-28T13:35:00Z" w:id="621">
              <w:r w:rsidDel="001F3D40">
                <w:delText>Adhaar No.</w:delText>
              </w:r>
            </w:del>
          </w:p>
        </w:tc>
        <w:tc>
          <w:tcPr>
            <w:tcW w:w="2138" w:type="dxa"/>
          </w:tcPr>
          <w:p w:rsidR="00253715" w:rsidP="00B75061" w:rsidRDefault="00253715" w14:paraId="0CD72C9B" w14:textId="17B2A59C">
            <w:pPr>
              <w:jc w:val="both"/>
              <w:cnfStyle w:val="000000000000" w:firstRow="0" w:lastRow="0" w:firstColumn="0" w:lastColumn="0" w:oddVBand="0" w:evenVBand="0" w:oddHBand="0" w:evenHBand="0" w:firstRowFirstColumn="0" w:firstRowLastColumn="0" w:lastRowFirstColumn="0" w:lastRowLastColumn="0"/>
            </w:pPr>
            <w:del w:author="Sachin Patange" w:date="2017-04-28T13:35:00Z" w:id="622">
              <w:r w:rsidDel="001F3D40">
                <w:delText>Adhaar No. of the borrower (if any)</w:delText>
              </w:r>
            </w:del>
          </w:p>
        </w:tc>
        <w:tc>
          <w:tcPr>
            <w:tcW w:w="1708" w:type="dxa"/>
          </w:tcPr>
          <w:p w:rsidR="00253715" w:rsidP="00B75061" w:rsidRDefault="00253715" w14:paraId="35D6E55D" w14:textId="7C7E6341">
            <w:pPr>
              <w:jc w:val="both"/>
              <w:cnfStyle w:val="000000000000" w:firstRow="0" w:lastRow="0" w:firstColumn="0" w:lastColumn="0" w:oddVBand="0" w:evenVBand="0" w:oddHBand="0" w:evenHBand="0" w:firstRowFirstColumn="0" w:firstRowLastColumn="0" w:lastRowFirstColumn="0" w:lastRowLastColumn="0"/>
            </w:pPr>
            <w:del w:author="Sachin Patange" w:date="2017-04-28T13:35:00Z" w:id="623">
              <w:r w:rsidDel="001F3D40">
                <w:delText>Number</w:delText>
              </w:r>
            </w:del>
          </w:p>
        </w:tc>
        <w:tc>
          <w:tcPr>
            <w:tcW w:w="2130" w:type="dxa"/>
          </w:tcPr>
          <w:p w:rsidR="00253715" w:rsidP="00B75061" w:rsidRDefault="00253715" w14:paraId="1029FD53" w14:textId="53EE6AA7">
            <w:pPr>
              <w:jc w:val="both"/>
              <w:cnfStyle w:val="000000000000" w:firstRow="0" w:lastRow="0" w:firstColumn="0" w:lastColumn="0" w:oddVBand="0" w:evenVBand="0" w:oddHBand="0" w:evenHBand="0" w:firstRowFirstColumn="0" w:firstRowLastColumn="0" w:lastRowFirstColumn="0" w:lastRowLastColumn="0"/>
            </w:pPr>
            <w:del w:author="Sachin Patange" w:date="2017-04-28T13:35:00Z" w:id="624">
              <w:r w:rsidDel="001F3D40">
                <w:delText>Optional</w:delText>
              </w:r>
            </w:del>
          </w:p>
        </w:tc>
      </w:tr>
      <w:tr w:rsidR="00253715" w:rsidTr="00B75061" w14:paraId="0E33D7A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0" w:type="dxa"/>
          </w:tcPr>
          <w:p w:rsidR="00253715" w:rsidP="00B75061" w:rsidRDefault="00253715" w14:paraId="24195891" w14:textId="50C3B25D">
            <w:pPr>
              <w:jc w:val="both"/>
            </w:pPr>
            <w:del w:author="Sachin Patange" w:date="2017-04-28T13:35:00Z" w:id="625">
              <w:r w:rsidDel="001F3D40">
                <w:delText>8</w:delText>
              </w:r>
            </w:del>
          </w:p>
        </w:tc>
        <w:tc>
          <w:tcPr>
            <w:tcW w:w="2724" w:type="dxa"/>
          </w:tcPr>
          <w:p w:rsidR="00253715" w:rsidP="00B75061" w:rsidRDefault="00253715" w14:paraId="7B676805" w14:textId="00978B32">
            <w:pPr>
              <w:jc w:val="both"/>
              <w:cnfStyle w:val="000000100000" w:firstRow="0" w:lastRow="0" w:firstColumn="0" w:lastColumn="0" w:oddVBand="0" w:evenVBand="0" w:oddHBand="1" w:evenHBand="0" w:firstRowFirstColumn="0" w:firstRowLastColumn="0" w:lastRowFirstColumn="0" w:lastRowLastColumn="0"/>
            </w:pPr>
            <w:del w:author="Sachin Patange" w:date="2017-04-28T13:35:00Z" w:id="626">
              <w:r w:rsidDel="001F3D40">
                <w:delText>Pan No.</w:delText>
              </w:r>
            </w:del>
          </w:p>
        </w:tc>
        <w:tc>
          <w:tcPr>
            <w:tcW w:w="2138" w:type="dxa"/>
          </w:tcPr>
          <w:p w:rsidR="00253715" w:rsidP="00B75061" w:rsidRDefault="00253715" w14:paraId="490E949B" w14:textId="1890A85C">
            <w:pPr>
              <w:jc w:val="both"/>
              <w:cnfStyle w:val="000000100000" w:firstRow="0" w:lastRow="0" w:firstColumn="0" w:lastColumn="0" w:oddVBand="0" w:evenVBand="0" w:oddHBand="1" w:evenHBand="0" w:firstRowFirstColumn="0" w:firstRowLastColumn="0" w:lastRowFirstColumn="0" w:lastRowLastColumn="0"/>
            </w:pPr>
            <w:del w:author="Sachin Patange" w:date="2017-04-28T13:35:00Z" w:id="627">
              <w:r w:rsidDel="001F3D40">
                <w:delText>Pan no. of borrower (If any)</w:delText>
              </w:r>
            </w:del>
          </w:p>
        </w:tc>
        <w:tc>
          <w:tcPr>
            <w:tcW w:w="1708" w:type="dxa"/>
          </w:tcPr>
          <w:p w:rsidR="00253715" w:rsidP="00B75061" w:rsidRDefault="00253715" w14:paraId="4F67E3D6" w14:textId="390F3C7F">
            <w:pPr>
              <w:jc w:val="both"/>
              <w:cnfStyle w:val="000000100000" w:firstRow="0" w:lastRow="0" w:firstColumn="0" w:lastColumn="0" w:oddVBand="0" w:evenVBand="0" w:oddHBand="1" w:evenHBand="0" w:firstRowFirstColumn="0" w:firstRowLastColumn="0" w:lastRowFirstColumn="0" w:lastRowLastColumn="0"/>
            </w:pPr>
            <w:del w:author="Sachin Patange" w:date="2017-04-28T13:35:00Z" w:id="628">
              <w:r w:rsidDel="001F3D40">
                <w:delText>Alphanumeric</w:delText>
              </w:r>
            </w:del>
          </w:p>
        </w:tc>
        <w:tc>
          <w:tcPr>
            <w:tcW w:w="2130" w:type="dxa"/>
          </w:tcPr>
          <w:p w:rsidR="00253715" w:rsidP="00B75061" w:rsidRDefault="00253715" w14:paraId="5F9C674D" w14:textId="20AD7286">
            <w:pPr>
              <w:jc w:val="both"/>
              <w:cnfStyle w:val="000000100000" w:firstRow="0" w:lastRow="0" w:firstColumn="0" w:lastColumn="0" w:oddVBand="0" w:evenVBand="0" w:oddHBand="1" w:evenHBand="0" w:firstRowFirstColumn="0" w:firstRowLastColumn="0" w:lastRowFirstColumn="0" w:lastRowLastColumn="0"/>
            </w:pPr>
            <w:del w:author="Sachin Patange" w:date="2017-04-28T13:35:00Z" w:id="629">
              <w:r w:rsidDel="001F3D40">
                <w:delText>Optional</w:delText>
              </w:r>
            </w:del>
          </w:p>
        </w:tc>
      </w:tr>
      <w:tr w:rsidR="00253715" w:rsidTr="00B75061" w14:paraId="061E86E2" w14:textId="77777777">
        <w:tc>
          <w:tcPr>
            <w:cnfStyle w:val="001000000000" w:firstRow="0" w:lastRow="0" w:firstColumn="1" w:lastColumn="0" w:oddVBand="0" w:evenVBand="0" w:oddHBand="0" w:evenHBand="0" w:firstRowFirstColumn="0" w:firstRowLastColumn="0" w:lastRowFirstColumn="0" w:lastRowLastColumn="0"/>
            <w:tcW w:w="650" w:type="dxa"/>
          </w:tcPr>
          <w:p w:rsidR="00253715" w:rsidP="00B75061" w:rsidRDefault="00253715" w14:paraId="75E503F9" w14:textId="73C94898">
            <w:pPr>
              <w:jc w:val="both"/>
            </w:pPr>
            <w:del w:author="Sachin Patange" w:date="2017-04-28T13:35:00Z" w:id="630">
              <w:r w:rsidDel="001F3D40">
                <w:delText>9</w:delText>
              </w:r>
            </w:del>
          </w:p>
        </w:tc>
        <w:tc>
          <w:tcPr>
            <w:tcW w:w="2724" w:type="dxa"/>
          </w:tcPr>
          <w:p w:rsidR="00253715" w:rsidP="00B75061" w:rsidRDefault="00253715" w14:paraId="6DD64D48" w14:textId="13350338">
            <w:pPr>
              <w:jc w:val="both"/>
              <w:cnfStyle w:val="000000000000" w:firstRow="0" w:lastRow="0" w:firstColumn="0" w:lastColumn="0" w:oddVBand="0" w:evenVBand="0" w:oddHBand="0" w:evenHBand="0" w:firstRowFirstColumn="0" w:firstRowLastColumn="0" w:lastRowFirstColumn="0" w:lastRowLastColumn="0"/>
            </w:pPr>
            <w:del w:author="Sachin Patange" w:date="2017-04-28T13:35:00Z" w:id="631">
              <w:r w:rsidDel="001F3D40">
                <w:delText>Voter ID No.</w:delText>
              </w:r>
            </w:del>
          </w:p>
        </w:tc>
        <w:tc>
          <w:tcPr>
            <w:tcW w:w="2138" w:type="dxa"/>
          </w:tcPr>
          <w:p w:rsidR="00253715" w:rsidP="00B75061" w:rsidRDefault="00253715" w14:paraId="515FBDAA" w14:textId="60BECFC1">
            <w:pPr>
              <w:jc w:val="both"/>
              <w:cnfStyle w:val="000000000000" w:firstRow="0" w:lastRow="0" w:firstColumn="0" w:lastColumn="0" w:oddVBand="0" w:evenVBand="0" w:oddHBand="0" w:evenHBand="0" w:firstRowFirstColumn="0" w:firstRowLastColumn="0" w:lastRowFirstColumn="0" w:lastRowLastColumn="0"/>
            </w:pPr>
            <w:del w:author="Sachin Patange" w:date="2017-04-28T13:35:00Z" w:id="632">
              <w:r w:rsidDel="001F3D40">
                <w:delText>Voter ID no. of borrower (If any)</w:delText>
              </w:r>
            </w:del>
          </w:p>
        </w:tc>
        <w:tc>
          <w:tcPr>
            <w:tcW w:w="1708" w:type="dxa"/>
          </w:tcPr>
          <w:p w:rsidR="00253715" w:rsidP="00B75061" w:rsidRDefault="00253715" w14:paraId="60FBFBFF" w14:textId="1F92E097">
            <w:pPr>
              <w:jc w:val="both"/>
              <w:cnfStyle w:val="000000000000" w:firstRow="0" w:lastRow="0" w:firstColumn="0" w:lastColumn="0" w:oddVBand="0" w:evenVBand="0" w:oddHBand="0" w:evenHBand="0" w:firstRowFirstColumn="0" w:firstRowLastColumn="0" w:lastRowFirstColumn="0" w:lastRowLastColumn="0"/>
            </w:pPr>
            <w:del w:author="Sachin Patange" w:date="2017-04-28T13:35:00Z" w:id="633">
              <w:r w:rsidDel="001F3D40">
                <w:delText>Alphanumeric</w:delText>
              </w:r>
            </w:del>
          </w:p>
        </w:tc>
        <w:tc>
          <w:tcPr>
            <w:tcW w:w="2130" w:type="dxa"/>
          </w:tcPr>
          <w:p w:rsidR="00253715" w:rsidP="00B75061" w:rsidRDefault="00253715" w14:paraId="3DFF4C4A" w14:textId="7E9E7246">
            <w:pPr>
              <w:jc w:val="both"/>
              <w:cnfStyle w:val="000000000000" w:firstRow="0" w:lastRow="0" w:firstColumn="0" w:lastColumn="0" w:oddVBand="0" w:evenVBand="0" w:oddHBand="0" w:evenHBand="0" w:firstRowFirstColumn="0" w:firstRowLastColumn="0" w:lastRowFirstColumn="0" w:lastRowLastColumn="0"/>
            </w:pPr>
            <w:del w:author="Sachin Patange" w:date="2017-04-28T13:35:00Z" w:id="634">
              <w:r w:rsidDel="001F3D40">
                <w:delText>Optional</w:delText>
              </w:r>
            </w:del>
          </w:p>
        </w:tc>
      </w:tr>
      <w:tr w:rsidR="00253715" w:rsidTr="00B75061" w14:paraId="1EF26A23"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0" w:type="dxa"/>
          </w:tcPr>
          <w:p w:rsidR="00253715" w:rsidP="00B75061" w:rsidRDefault="00253715" w14:paraId="5C2930F7" w14:textId="74545FFE">
            <w:pPr>
              <w:jc w:val="both"/>
            </w:pPr>
            <w:del w:author="Sachin Patange" w:date="2017-04-28T13:35:00Z" w:id="635">
              <w:r w:rsidDel="001F3D40">
                <w:delText>10</w:delText>
              </w:r>
            </w:del>
          </w:p>
        </w:tc>
        <w:tc>
          <w:tcPr>
            <w:tcW w:w="2724" w:type="dxa"/>
          </w:tcPr>
          <w:p w:rsidR="00253715" w:rsidP="00B75061" w:rsidRDefault="00253715" w14:paraId="33485BA8" w14:textId="6E595665">
            <w:pPr>
              <w:jc w:val="both"/>
              <w:cnfStyle w:val="000000100000" w:firstRow="0" w:lastRow="0" w:firstColumn="0" w:lastColumn="0" w:oddVBand="0" w:evenVBand="0" w:oddHBand="1" w:evenHBand="0" w:firstRowFirstColumn="0" w:firstRowLastColumn="0" w:lastRowFirstColumn="0" w:lastRowLastColumn="0"/>
            </w:pPr>
            <w:del w:author="Sachin Patange" w:date="2017-04-28T13:35:00Z" w:id="636">
              <w:r w:rsidDel="001F3D40">
                <w:delText>Passport No.</w:delText>
              </w:r>
            </w:del>
          </w:p>
        </w:tc>
        <w:tc>
          <w:tcPr>
            <w:tcW w:w="2138" w:type="dxa"/>
          </w:tcPr>
          <w:p w:rsidR="00253715" w:rsidP="00B75061" w:rsidRDefault="00253715" w14:paraId="79F11365" w14:textId="694DF267">
            <w:pPr>
              <w:jc w:val="both"/>
              <w:cnfStyle w:val="000000100000" w:firstRow="0" w:lastRow="0" w:firstColumn="0" w:lastColumn="0" w:oddVBand="0" w:evenVBand="0" w:oddHBand="1" w:evenHBand="0" w:firstRowFirstColumn="0" w:firstRowLastColumn="0" w:lastRowFirstColumn="0" w:lastRowLastColumn="0"/>
            </w:pPr>
            <w:del w:author="Sachin Patange" w:date="2017-04-28T13:35:00Z" w:id="637">
              <w:r w:rsidDel="001F3D40">
                <w:delText>Passport ID no. of borrower (If any)</w:delText>
              </w:r>
            </w:del>
          </w:p>
        </w:tc>
        <w:tc>
          <w:tcPr>
            <w:tcW w:w="1708" w:type="dxa"/>
          </w:tcPr>
          <w:p w:rsidR="00253715" w:rsidP="00B75061" w:rsidRDefault="00253715" w14:paraId="308201F4" w14:textId="51584102">
            <w:pPr>
              <w:jc w:val="both"/>
              <w:cnfStyle w:val="000000100000" w:firstRow="0" w:lastRow="0" w:firstColumn="0" w:lastColumn="0" w:oddVBand="0" w:evenVBand="0" w:oddHBand="1" w:evenHBand="0" w:firstRowFirstColumn="0" w:firstRowLastColumn="0" w:lastRowFirstColumn="0" w:lastRowLastColumn="0"/>
            </w:pPr>
            <w:del w:author="Sachin Patange" w:date="2017-04-28T13:35:00Z" w:id="638">
              <w:r w:rsidDel="001F3D40">
                <w:delText>Alphanumeric</w:delText>
              </w:r>
            </w:del>
          </w:p>
        </w:tc>
        <w:tc>
          <w:tcPr>
            <w:tcW w:w="2130" w:type="dxa"/>
          </w:tcPr>
          <w:p w:rsidR="00253715" w:rsidP="00B75061" w:rsidRDefault="00253715" w14:paraId="0691B5A7" w14:textId="2356BB32">
            <w:pPr>
              <w:jc w:val="both"/>
              <w:cnfStyle w:val="000000100000" w:firstRow="0" w:lastRow="0" w:firstColumn="0" w:lastColumn="0" w:oddVBand="0" w:evenVBand="0" w:oddHBand="1" w:evenHBand="0" w:firstRowFirstColumn="0" w:firstRowLastColumn="0" w:lastRowFirstColumn="0" w:lastRowLastColumn="0"/>
            </w:pPr>
            <w:del w:author="Sachin Patange" w:date="2017-04-28T13:35:00Z" w:id="639">
              <w:r w:rsidDel="001F3D40">
                <w:delText>If value in the field ‘</w:delText>
              </w:r>
              <w:r w:rsidRPr="00DF3ED5" w:rsidDel="001F3D40">
                <w:delText>If Course is for abroad studies</w:delText>
              </w:r>
              <w:r w:rsidDel="001F3D40">
                <w:delText>’ is ‘Y’ then Mandatory else, Optional.</w:delText>
              </w:r>
            </w:del>
          </w:p>
        </w:tc>
      </w:tr>
      <w:tr w:rsidR="00253715" w:rsidTr="00B75061" w14:paraId="76A825B0" w14:textId="77777777">
        <w:tc>
          <w:tcPr>
            <w:cnfStyle w:val="001000000000" w:firstRow="0" w:lastRow="0" w:firstColumn="1" w:lastColumn="0" w:oddVBand="0" w:evenVBand="0" w:oddHBand="0" w:evenHBand="0" w:firstRowFirstColumn="0" w:firstRowLastColumn="0" w:lastRowFirstColumn="0" w:lastRowLastColumn="0"/>
            <w:tcW w:w="650" w:type="dxa"/>
          </w:tcPr>
          <w:p w:rsidR="00253715" w:rsidP="00B75061" w:rsidRDefault="00253715" w14:paraId="54DE8978" w14:textId="2C69D9B4">
            <w:pPr>
              <w:jc w:val="both"/>
            </w:pPr>
            <w:del w:author="Sachin Patange" w:date="2017-04-28T13:35:00Z" w:id="640">
              <w:r w:rsidDel="001F3D40">
                <w:delText>11</w:delText>
              </w:r>
            </w:del>
          </w:p>
        </w:tc>
        <w:tc>
          <w:tcPr>
            <w:tcW w:w="2724" w:type="dxa"/>
          </w:tcPr>
          <w:p w:rsidR="00253715" w:rsidP="00B75061" w:rsidRDefault="00253715" w14:paraId="784CA8BE" w14:textId="355C2E52">
            <w:pPr>
              <w:jc w:val="both"/>
              <w:cnfStyle w:val="000000000000" w:firstRow="0" w:lastRow="0" w:firstColumn="0" w:lastColumn="0" w:oddVBand="0" w:evenVBand="0" w:oddHBand="0" w:evenHBand="0" w:firstRowFirstColumn="0" w:firstRowLastColumn="0" w:lastRowFirstColumn="0" w:lastRowLastColumn="0"/>
            </w:pPr>
            <w:del w:author="Sachin Patange" w:date="2017-04-28T13:35:00Z" w:id="641">
              <w:r w:rsidDel="001F3D40">
                <w:delText>Driving License No.</w:delText>
              </w:r>
            </w:del>
          </w:p>
        </w:tc>
        <w:tc>
          <w:tcPr>
            <w:tcW w:w="2138" w:type="dxa"/>
          </w:tcPr>
          <w:p w:rsidR="00253715" w:rsidP="00B75061" w:rsidRDefault="00253715" w14:paraId="2FF26D4C" w14:textId="66FA8F66">
            <w:pPr>
              <w:jc w:val="both"/>
              <w:cnfStyle w:val="000000000000" w:firstRow="0" w:lastRow="0" w:firstColumn="0" w:lastColumn="0" w:oddVBand="0" w:evenVBand="0" w:oddHBand="0" w:evenHBand="0" w:firstRowFirstColumn="0" w:firstRowLastColumn="0" w:lastRowFirstColumn="0" w:lastRowLastColumn="0"/>
            </w:pPr>
            <w:del w:author="Sachin Patange" w:date="2017-04-28T13:35:00Z" w:id="642">
              <w:r w:rsidDel="001F3D40">
                <w:delText>Driving License no. of borrower (If any)</w:delText>
              </w:r>
            </w:del>
          </w:p>
        </w:tc>
        <w:tc>
          <w:tcPr>
            <w:tcW w:w="1708" w:type="dxa"/>
          </w:tcPr>
          <w:p w:rsidR="00253715" w:rsidP="00B75061" w:rsidRDefault="00253715" w14:paraId="0257C239" w14:textId="102E9AEF">
            <w:pPr>
              <w:jc w:val="both"/>
              <w:cnfStyle w:val="000000000000" w:firstRow="0" w:lastRow="0" w:firstColumn="0" w:lastColumn="0" w:oddVBand="0" w:evenVBand="0" w:oddHBand="0" w:evenHBand="0" w:firstRowFirstColumn="0" w:firstRowLastColumn="0" w:lastRowFirstColumn="0" w:lastRowLastColumn="0"/>
            </w:pPr>
            <w:del w:author="Sachin Patange" w:date="2017-04-28T13:35:00Z" w:id="643">
              <w:r w:rsidDel="001F3D40">
                <w:delText>Alphanumeric</w:delText>
              </w:r>
            </w:del>
          </w:p>
        </w:tc>
        <w:tc>
          <w:tcPr>
            <w:tcW w:w="2130" w:type="dxa"/>
          </w:tcPr>
          <w:p w:rsidR="00253715" w:rsidP="00B75061" w:rsidRDefault="00253715" w14:paraId="7BC2AE5D" w14:textId="63F3847D">
            <w:pPr>
              <w:jc w:val="both"/>
              <w:cnfStyle w:val="000000000000" w:firstRow="0" w:lastRow="0" w:firstColumn="0" w:lastColumn="0" w:oddVBand="0" w:evenVBand="0" w:oddHBand="0" w:evenHBand="0" w:firstRowFirstColumn="0" w:firstRowLastColumn="0" w:lastRowFirstColumn="0" w:lastRowLastColumn="0"/>
            </w:pPr>
            <w:del w:author="Sachin Patange" w:date="2017-04-28T13:35:00Z" w:id="644">
              <w:r w:rsidDel="001F3D40">
                <w:delText>Optional</w:delText>
              </w:r>
            </w:del>
          </w:p>
        </w:tc>
      </w:tr>
      <w:tr w:rsidR="00253715" w:rsidTr="00B75061" w14:paraId="267D60F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0" w:type="dxa"/>
          </w:tcPr>
          <w:p w:rsidR="00253715" w:rsidP="00B75061" w:rsidRDefault="00253715" w14:paraId="2BBAC41B" w14:textId="7D5EE649">
            <w:pPr>
              <w:jc w:val="both"/>
            </w:pPr>
            <w:del w:author="Sachin Patange" w:date="2017-04-28T13:35:00Z" w:id="645">
              <w:r w:rsidDel="001F3D40">
                <w:delText>12</w:delText>
              </w:r>
            </w:del>
          </w:p>
        </w:tc>
        <w:tc>
          <w:tcPr>
            <w:tcW w:w="2724" w:type="dxa"/>
          </w:tcPr>
          <w:p w:rsidR="00253715" w:rsidP="00B75061" w:rsidRDefault="00253715" w14:paraId="3701FA54" w14:textId="1A991247">
            <w:pPr>
              <w:jc w:val="both"/>
              <w:cnfStyle w:val="000000100000" w:firstRow="0" w:lastRow="0" w:firstColumn="0" w:lastColumn="0" w:oddVBand="0" w:evenVBand="0" w:oddHBand="1" w:evenHBand="0" w:firstRowFirstColumn="0" w:firstRowLastColumn="0" w:lastRowFirstColumn="0" w:lastRowLastColumn="0"/>
            </w:pPr>
            <w:del w:author="Sachin Patange" w:date="2017-04-28T13:35:00Z" w:id="646">
              <w:r w:rsidRPr="00E14BEC" w:rsidDel="001F3D40">
                <w:delText>Religion</w:delText>
              </w:r>
            </w:del>
          </w:p>
        </w:tc>
        <w:tc>
          <w:tcPr>
            <w:tcW w:w="2138" w:type="dxa"/>
          </w:tcPr>
          <w:p w:rsidR="00253715" w:rsidP="00B75061" w:rsidRDefault="00253715" w14:paraId="61ED3D08" w14:textId="614E7987">
            <w:pPr>
              <w:jc w:val="both"/>
              <w:cnfStyle w:val="000000100000" w:firstRow="0" w:lastRow="0" w:firstColumn="0" w:lastColumn="0" w:oddVBand="0" w:evenVBand="0" w:oddHBand="1" w:evenHBand="0" w:firstRowFirstColumn="0" w:firstRowLastColumn="0" w:lastRowFirstColumn="0" w:lastRowLastColumn="0"/>
            </w:pPr>
            <w:del w:author="Sachin Patange" w:date="2017-04-28T13:35:00Z" w:id="647">
              <w:r w:rsidRPr="00E14BEC" w:rsidDel="001F3D40">
                <w:delText>Borrower’s religion. Like Hindu/Muslim/Sikh etc.</w:delText>
              </w:r>
            </w:del>
          </w:p>
        </w:tc>
        <w:tc>
          <w:tcPr>
            <w:tcW w:w="1708" w:type="dxa"/>
          </w:tcPr>
          <w:p w:rsidR="00253715" w:rsidP="00B75061" w:rsidRDefault="00253715" w14:paraId="654B57E9" w14:textId="1C955941">
            <w:pPr>
              <w:jc w:val="both"/>
              <w:cnfStyle w:val="000000100000" w:firstRow="0" w:lastRow="0" w:firstColumn="0" w:lastColumn="0" w:oddVBand="0" w:evenVBand="0" w:oddHBand="1" w:evenHBand="0" w:firstRowFirstColumn="0" w:firstRowLastColumn="0" w:lastRowFirstColumn="0" w:lastRowLastColumn="0"/>
            </w:pPr>
            <w:del w:author="Sachin Patange" w:date="2017-04-28T13:35:00Z" w:id="648">
              <w:r w:rsidRPr="00E14BEC" w:rsidDel="001F3D40">
                <w:delText>Refer the spread sheet</w:delText>
              </w:r>
              <w:r w:rsidDel="001F3D40">
                <w:delText xml:space="preserve"> – ‘Possible Code Values’</w:delText>
              </w:r>
              <w:r w:rsidRPr="00E14BEC" w:rsidDel="001F3D40">
                <w:delText xml:space="preserve"> for the possible values, provided along with this document.</w:delText>
              </w:r>
            </w:del>
          </w:p>
        </w:tc>
        <w:tc>
          <w:tcPr>
            <w:tcW w:w="2130" w:type="dxa"/>
          </w:tcPr>
          <w:p w:rsidR="00253715" w:rsidP="00B75061" w:rsidRDefault="00253715" w14:paraId="16787717" w14:textId="73D1A707">
            <w:pPr>
              <w:jc w:val="both"/>
              <w:cnfStyle w:val="000000100000" w:firstRow="0" w:lastRow="0" w:firstColumn="0" w:lastColumn="0" w:oddVBand="0" w:evenVBand="0" w:oddHBand="1" w:evenHBand="0" w:firstRowFirstColumn="0" w:firstRowLastColumn="0" w:lastRowFirstColumn="0" w:lastRowLastColumn="0"/>
            </w:pPr>
            <w:del w:author="Sachin Patange" w:date="2017-04-28T13:35:00Z" w:id="649">
              <w:r w:rsidRPr="00E14BEC" w:rsidDel="001F3D40">
                <w:delText>Mandatory</w:delText>
              </w:r>
            </w:del>
          </w:p>
        </w:tc>
      </w:tr>
      <w:tr w:rsidR="00253715" w:rsidTr="00B75061" w14:paraId="4D910D5B" w14:textId="77777777">
        <w:tc>
          <w:tcPr>
            <w:cnfStyle w:val="001000000000" w:firstRow="0" w:lastRow="0" w:firstColumn="1" w:lastColumn="0" w:oddVBand="0" w:evenVBand="0" w:oddHBand="0" w:evenHBand="0" w:firstRowFirstColumn="0" w:firstRowLastColumn="0" w:lastRowFirstColumn="0" w:lastRowLastColumn="0"/>
            <w:tcW w:w="650" w:type="dxa"/>
          </w:tcPr>
          <w:p w:rsidR="00253715" w:rsidP="00B75061" w:rsidRDefault="00253715" w14:paraId="32FE5CCB" w14:textId="5C2A8D6D">
            <w:pPr>
              <w:jc w:val="both"/>
            </w:pPr>
            <w:del w:author="Sachin Patange" w:date="2017-04-28T13:35:00Z" w:id="650">
              <w:r w:rsidDel="001F3D40">
                <w:delText>13</w:delText>
              </w:r>
            </w:del>
          </w:p>
        </w:tc>
        <w:tc>
          <w:tcPr>
            <w:tcW w:w="2724" w:type="dxa"/>
          </w:tcPr>
          <w:p w:rsidR="00253715" w:rsidP="00B75061" w:rsidRDefault="00253715" w14:paraId="633AA8E4" w14:textId="073D77D3">
            <w:pPr>
              <w:jc w:val="both"/>
              <w:cnfStyle w:val="000000000000" w:firstRow="0" w:lastRow="0" w:firstColumn="0" w:lastColumn="0" w:oddVBand="0" w:evenVBand="0" w:oddHBand="0" w:evenHBand="0" w:firstRowFirstColumn="0" w:firstRowLastColumn="0" w:lastRowFirstColumn="0" w:lastRowLastColumn="0"/>
            </w:pPr>
            <w:del w:author="Sachin Patange" w:date="2017-04-28T13:35:00Z" w:id="651">
              <w:r w:rsidRPr="00E14BEC" w:rsidDel="001F3D40">
                <w:delText>Caste Category</w:delText>
              </w:r>
            </w:del>
          </w:p>
        </w:tc>
        <w:tc>
          <w:tcPr>
            <w:tcW w:w="2138" w:type="dxa"/>
          </w:tcPr>
          <w:p w:rsidR="00253715" w:rsidP="00B75061" w:rsidRDefault="00253715" w14:paraId="5C6E282A" w14:textId="430739B4">
            <w:pPr>
              <w:jc w:val="both"/>
              <w:cnfStyle w:val="000000000000" w:firstRow="0" w:lastRow="0" w:firstColumn="0" w:lastColumn="0" w:oddVBand="0" w:evenVBand="0" w:oddHBand="0" w:evenHBand="0" w:firstRowFirstColumn="0" w:firstRowLastColumn="0" w:lastRowFirstColumn="0" w:lastRowLastColumn="0"/>
            </w:pPr>
            <w:del w:author="Sachin Patange" w:date="2017-04-28T13:35:00Z" w:id="652">
              <w:r w:rsidRPr="00E14BEC" w:rsidDel="001F3D40">
                <w:delText>Borrower’s caste category. Like SC/ST/OBC/NT etc.</w:delText>
              </w:r>
            </w:del>
          </w:p>
        </w:tc>
        <w:tc>
          <w:tcPr>
            <w:tcW w:w="1708" w:type="dxa"/>
          </w:tcPr>
          <w:p w:rsidR="00253715" w:rsidP="00B75061" w:rsidRDefault="00253715" w14:paraId="0907BE56" w14:textId="339700D2">
            <w:pPr>
              <w:jc w:val="both"/>
              <w:cnfStyle w:val="000000000000" w:firstRow="0" w:lastRow="0" w:firstColumn="0" w:lastColumn="0" w:oddVBand="0" w:evenVBand="0" w:oddHBand="0" w:evenHBand="0" w:firstRowFirstColumn="0" w:firstRowLastColumn="0" w:lastRowFirstColumn="0" w:lastRowLastColumn="0"/>
            </w:pPr>
            <w:del w:author="Sachin Patange" w:date="2017-04-28T13:35:00Z" w:id="653">
              <w:r w:rsidRPr="00E14BEC" w:rsidDel="001F3D40">
                <w:delText>Refer the spread sheet</w:delText>
              </w:r>
              <w:r w:rsidDel="001F3D40">
                <w:delText xml:space="preserve"> – ‘Possible Code Values’</w:delText>
              </w:r>
              <w:r w:rsidRPr="00E14BEC" w:rsidDel="001F3D40">
                <w:delText xml:space="preserve"> for the possible values, provided along with this document.</w:delText>
              </w:r>
            </w:del>
          </w:p>
        </w:tc>
        <w:tc>
          <w:tcPr>
            <w:tcW w:w="2130" w:type="dxa"/>
          </w:tcPr>
          <w:p w:rsidR="00253715" w:rsidP="00B75061" w:rsidRDefault="00253715" w14:paraId="091D8C03" w14:textId="3CB57D13">
            <w:pPr>
              <w:jc w:val="both"/>
              <w:cnfStyle w:val="000000000000" w:firstRow="0" w:lastRow="0" w:firstColumn="0" w:lastColumn="0" w:oddVBand="0" w:evenVBand="0" w:oddHBand="0" w:evenHBand="0" w:firstRowFirstColumn="0" w:firstRowLastColumn="0" w:lastRowFirstColumn="0" w:lastRowLastColumn="0"/>
            </w:pPr>
            <w:del w:author="Sachin Patange" w:date="2017-04-28T13:35:00Z" w:id="654">
              <w:r w:rsidRPr="00E14BEC" w:rsidDel="001F3D40">
                <w:delText>Mandatory</w:delText>
              </w:r>
            </w:del>
          </w:p>
        </w:tc>
      </w:tr>
      <w:tr w:rsidRPr="00D85F2E" w:rsidR="00253715" w:rsidTr="00B75061" w14:paraId="125F2DFB"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5"/>
            <w:shd w:val="clear" w:color="auto" w:fill="385623" w:themeFill="accent6" w:themeFillShade="80"/>
          </w:tcPr>
          <w:p w:rsidRPr="00D85F2E" w:rsidR="00253715" w:rsidP="00B75061" w:rsidRDefault="00253715" w14:paraId="50BA33B9" w14:textId="67807C24">
            <w:pPr>
              <w:jc w:val="both"/>
              <w:rPr>
                <w:color w:val="FFFFFF" w:themeColor="background1"/>
              </w:rPr>
            </w:pPr>
            <w:del w:author="Sachin Patange" w:date="2017-04-28T13:35:00Z" w:id="655">
              <w:r w:rsidRPr="00D85F2E" w:rsidDel="001F3D40">
                <w:rPr>
                  <w:color w:val="FFFFFF" w:themeColor="background1"/>
                </w:rPr>
                <w:delText>Borrower Present Address</w:delText>
              </w:r>
            </w:del>
          </w:p>
        </w:tc>
      </w:tr>
      <w:tr w:rsidR="00253715" w:rsidTr="00B75061" w14:paraId="3814DC60" w14:textId="77777777">
        <w:tc>
          <w:tcPr>
            <w:cnfStyle w:val="001000000000" w:firstRow="0" w:lastRow="0" w:firstColumn="1" w:lastColumn="0" w:oddVBand="0" w:evenVBand="0" w:oddHBand="0" w:evenHBand="0" w:firstRowFirstColumn="0" w:firstRowLastColumn="0" w:lastRowFirstColumn="0" w:lastRowLastColumn="0"/>
            <w:tcW w:w="650" w:type="dxa"/>
          </w:tcPr>
          <w:p w:rsidR="00253715" w:rsidP="00B75061" w:rsidRDefault="00253715" w14:paraId="6873ADA1" w14:textId="10B9A3CF">
            <w:pPr>
              <w:jc w:val="both"/>
            </w:pPr>
            <w:del w:author="Sachin Patange" w:date="2017-04-28T13:35:00Z" w:id="656">
              <w:r w:rsidDel="001F3D40">
                <w:delText>14</w:delText>
              </w:r>
            </w:del>
          </w:p>
        </w:tc>
        <w:tc>
          <w:tcPr>
            <w:tcW w:w="2724" w:type="dxa"/>
          </w:tcPr>
          <w:p w:rsidR="00253715" w:rsidP="00B75061" w:rsidRDefault="00253715" w14:paraId="38D8E336" w14:textId="491DA116">
            <w:pPr>
              <w:jc w:val="both"/>
              <w:cnfStyle w:val="000000000000" w:firstRow="0" w:lastRow="0" w:firstColumn="0" w:lastColumn="0" w:oddVBand="0" w:evenVBand="0" w:oddHBand="0" w:evenHBand="0" w:firstRowFirstColumn="0" w:firstRowLastColumn="0" w:lastRowFirstColumn="0" w:lastRowLastColumn="0"/>
            </w:pPr>
            <w:del w:author="Sachin Patange" w:date="2017-04-28T13:35:00Z" w:id="657">
              <w:r w:rsidDel="001F3D40">
                <w:delText>Present - Address Line</w:delText>
              </w:r>
            </w:del>
          </w:p>
        </w:tc>
        <w:tc>
          <w:tcPr>
            <w:tcW w:w="2138" w:type="dxa"/>
          </w:tcPr>
          <w:p w:rsidR="00253715" w:rsidP="00B75061" w:rsidRDefault="00253715" w14:paraId="739173C4" w14:textId="5F6BE42E">
            <w:pPr>
              <w:jc w:val="both"/>
              <w:cnfStyle w:val="000000000000" w:firstRow="0" w:lastRow="0" w:firstColumn="0" w:lastColumn="0" w:oddVBand="0" w:evenVBand="0" w:oddHBand="0" w:evenHBand="0" w:firstRowFirstColumn="0" w:firstRowLastColumn="0" w:lastRowFirstColumn="0" w:lastRowLastColumn="0"/>
            </w:pPr>
            <w:del w:author="Sachin Patange" w:date="2017-04-28T13:35:00Z" w:id="658">
              <w:r w:rsidDel="001F3D40">
                <w:delText xml:space="preserve">Borrowers Present Address of Residence - </w:delText>
              </w:r>
              <w:r w:rsidRPr="00FF6EDE" w:rsidDel="001F3D40">
                <w:delText>Room no. &amp; Building</w:delText>
              </w:r>
            </w:del>
          </w:p>
        </w:tc>
        <w:tc>
          <w:tcPr>
            <w:tcW w:w="1708" w:type="dxa"/>
          </w:tcPr>
          <w:p w:rsidR="00253715" w:rsidP="00B75061" w:rsidRDefault="00253715" w14:paraId="2E132EA6" w14:textId="4CA8060E">
            <w:pPr>
              <w:jc w:val="both"/>
              <w:cnfStyle w:val="000000000000" w:firstRow="0" w:lastRow="0" w:firstColumn="0" w:lastColumn="0" w:oddVBand="0" w:evenVBand="0" w:oddHBand="0" w:evenHBand="0" w:firstRowFirstColumn="0" w:firstRowLastColumn="0" w:lastRowFirstColumn="0" w:lastRowLastColumn="0"/>
            </w:pPr>
            <w:del w:author="Sachin Patange" w:date="2017-04-28T13:35:00Z" w:id="659">
              <w:r w:rsidDel="001F3D40">
                <w:delText>Alphanumeric</w:delText>
              </w:r>
            </w:del>
          </w:p>
        </w:tc>
        <w:tc>
          <w:tcPr>
            <w:tcW w:w="2130" w:type="dxa"/>
          </w:tcPr>
          <w:p w:rsidR="00253715" w:rsidP="00B75061" w:rsidRDefault="00253715" w14:paraId="30F1674E" w14:textId="47276059">
            <w:pPr>
              <w:jc w:val="both"/>
              <w:cnfStyle w:val="000000000000" w:firstRow="0" w:lastRow="0" w:firstColumn="0" w:lastColumn="0" w:oddVBand="0" w:evenVBand="0" w:oddHBand="0" w:evenHBand="0" w:firstRowFirstColumn="0" w:firstRowLastColumn="0" w:lastRowFirstColumn="0" w:lastRowLastColumn="0"/>
            </w:pPr>
            <w:del w:author="Sachin Patange" w:date="2017-04-28T13:35:00Z" w:id="660">
              <w:r w:rsidDel="001F3D40">
                <w:delText>Mandatory</w:delText>
              </w:r>
            </w:del>
          </w:p>
        </w:tc>
      </w:tr>
      <w:tr w:rsidR="00253715" w:rsidTr="00B75061" w14:paraId="45A01684"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0" w:type="dxa"/>
          </w:tcPr>
          <w:p w:rsidR="00253715" w:rsidP="00B75061" w:rsidRDefault="00253715" w14:paraId="13571BD4" w14:textId="36F7C10E">
            <w:pPr>
              <w:jc w:val="both"/>
            </w:pPr>
            <w:del w:author="Sachin Patange" w:date="2017-04-28T13:35:00Z" w:id="661">
              <w:r w:rsidDel="001F3D40">
                <w:delText>15</w:delText>
              </w:r>
            </w:del>
          </w:p>
        </w:tc>
        <w:tc>
          <w:tcPr>
            <w:tcW w:w="2724" w:type="dxa"/>
          </w:tcPr>
          <w:p w:rsidRPr="00FF6EDE" w:rsidR="00253715" w:rsidP="00B75061" w:rsidRDefault="00253715" w14:paraId="0FD35C66" w14:textId="1BC385FB">
            <w:pPr>
              <w:jc w:val="both"/>
              <w:cnfStyle w:val="000000100000" w:firstRow="0" w:lastRow="0" w:firstColumn="0" w:lastColumn="0" w:oddVBand="0" w:evenVBand="0" w:oddHBand="1" w:evenHBand="0" w:firstRowFirstColumn="0" w:firstRowLastColumn="0" w:lastRowFirstColumn="0" w:lastRowLastColumn="0"/>
            </w:pPr>
            <w:del w:author="Sachin Patange" w:date="2017-04-28T13:35:00Z" w:id="662">
              <w:r w:rsidDel="001F3D40">
                <w:delText>Present - City/Town/Village</w:delText>
              </w:r>
            </w:del>
          </w:p>
        </w:tc>
        <w:tc>
          <w:tcPr>
            <w:tcW w:w="2138" w:type="dxa"/>
          </w:tcPr>
          <w:p w:rsidR="00253715" w:rsidP="00B75061" w:rsidRDefault="00253715" w14:paraId="3A8C7A5D" w14:textId="0BB0E165">
            <w:pPr>
              <w:jc w:val="both"/>
              <w:cnfStyle w:val="000000100000" w:firstRow="0" w:lastRow="0" w:firstColumn="0" w:lastColumn="0" w:oddVBand="0" w:evenVBand="0" w:oddHBand="1" w:evenHBand="0" w:firstRowFirstColumn="0" w:firstRowLastColumn="0" w:lastRowFirstColumn="0" w:lastRowLastColumn="0"/>
            </w:pPr>
            <w:del w:author="Sachin Patange" w:date="2017-04-28T13:35:00Z" w:id="663">
              <w:r w:rsidDel="001F3D40">
                <w:delText>Borrowers Present Address of Residence – village</w:delText>
              </w:r>
            </w:del>
          </w:p>
        </w:tc>
        <w:tc>
          <w:tcPr>
            <w:tcW w:w="1708" w:type="dxa"/>
          </w:tcPr>
          <w:p w:rsidR="00253715" w:rsidP="00B75061" w:rsidRDefault="00253715" w14:paraId="3A3F1C4D" w14:textId="444B07B1">
            <w:pPr>
              <w:jc w:val="both"/>
              <w:cnfStyle w:val="000000100000" w:firstRow="0" w:lastRow="0" w:firstColumn="0" w:lastColumn="0" w:oddVBand="0" w:evenVBand="0" w:oddHBand="1" w:evenHBand="0" w:firstRowFirstColumn="0" w:firstRowLastColumn="0" w:lastRowFirstColumn="0" w:lastRowLastColumn="0"/>
            </w:pPr>
            <w:del w:author="Sachin Patange" w:date="2017-04-28T13:35:00Z" w:id="664">
              <w:r w:rsidDel="001F3D40">
                <w:delText>Text</w:delText>
              </w:r>
            </w:del>
          </w:p>
        </w:tc>
        <w:tc>
          <w:tcPr>
            <w:tcW w:w="2130" w:type="dxa"/>
          </w:tcPr>
          <w:p w:rsidR="00253715" w:rsidP="00B75061" w:rsidRDefault="00253715" w14:paraId="222D79A3" w14:textId="3CCDF55F">
            <w:pPr>
              <w:jc w:val="both"/>
              <w:cnfStyle w:val="000000100000" w:firstRow="0" w:lastRow="0" w:firstColumn="0" w:lastColumn="0" w:oddVBand="0" w:evenVBand="0" w:oddHBand="1" w:evenHBand="0" w:firstRowFirstColumn="0" w:firstRowLastColumn="0" w:lastRowFirstColumn="0" w:lastRowLastColumn="0"/>
            </w:pPr>
            <w:del w:author="Sachin Patange" w:date="2017-04-28T13:35:00Z" w:id="665">
              <w:r w:rsidDel="001F3D40">
                <w:delText>Mandatory</w:delText>
              </w:r>
            </w:del>
          </w:p>
        </w:tc>
      </w:tr>
      <w:tr w:rsidR="00253715" w:rsidTr="00B75061" w14:paraId="24EE383B" w14:textId="77777777">
        <w:tc>
          <w:tcPr>
            <w:cnfStyle w:val="001000000000" w:firstRow="0" w:lastRow="0" w:firstColumn="1" w:lastColumn="0" w:oddVBand="0" w:evenVBand="0" w:oddHBand="0" w:evenHBand="0" w:firstRowFirstColumn="0" w:firstRowLastColumn="0" w:lastRowFirstColumn="0" w:lastRowLastColumn="0"/>
            <w:tcW w:w="650" w:type="dxa"/>
          </w:tcPr>
          <w:p w:rsidR="00253715" w:rsidP="00B75061" w:rsidRDefault="00253715" w14:paraId="298C978D" w14:textId="63D871D4">
            <w:pPr>
              <w:jc w:val="both"/>
            </w:pPr>
            <w:del w:author="Sachin Patange" w:date="2017-04-28T13:35:00Z" w:id="666">
              <w:r w:rsidDel="001F3D40">
                <w:delText>16</w:delText>
              </w:r>
            </w:del>
          </w:p>
        </w:tc>
        <w:tc>
          <w:tcPr>
            <w:tcW w:w="2724" w:type="dxa"/>
          </w:tcPr>
          <w:p w:rsidR="00253715" w:rsidP="00B75061" w:rsidRDefault="00253715" w14:paraId="119ECEA6" w14:textId="59246235">
            <w:pPr>
              <w:jc w:val="both"/>
              <w:cnfStyle w:val="000000000000" w:firstRow="0" w:lastRow="0" w:firstColumn="0" w:lastColumn="0" w:oddVBand="0" w:evenVBand="0" w:oddHBand="0" w:evenHBand="0" w:firstRowFirstColumn="0" w:firstRowLastColumn="0" w:lastRowFirstColumn="0" w:lastRowLastColumn="0"/>
            </w:pPr>
            <w:del w:author="Sachin Patange" w:date="2017-04-28T13:35:00Z" w:id="667">
              <w:r w:rsidDel="001F3D40">
                <w:delText xml:space="preserve">Present - District </w:delText>
              </w:r>
            </w:del>
          </w:p>
        </w:tc>
        <w:tc>
          <w:tcPr>
            <w:tcW w:w="2138" w:type="dxa"/>
          </w:tcPr>
          <w:p w:rsidR="00253715" w:rsidP="00B75061" w:rsidRDefault="00253715" w14:paraId="146A624A" w14:textId="64923C69">
            <w:pPr>
              <w:jc w:val="both"/>
              <w:cnfStyle w:val="000000000000" w:firstRow="0" w:lastRow="0" w:firstColumn="0" w:lastColumn="0" w:oddVBand="0" w:evenVBand="0" w:oddHBand="0" w:evenHBand="0" w:firstRowFirstColumn="0" w:firstRowLastColumn="0" w:lastRowFirstColumn="0" w:lastRowLastColumn="0"/>
            </w:pPr>
            <w:del w:author="Sachin Patange" w:date="2017-04-28T13:35:00Z" w:id="668">
              <w:r w:rsidDel="001F3D40">
                <w:delText>Borrowers Present Address of Residence – District</w:delText>
              </w:r>
            </w:del>
          </w:p>
        </w:tc>
        <w:tc>
          <w:tcPr>
            <w:tcW w:w="1708" w:type="dxa"/>
          </w:tcPr>
          <w:p w:rsidR="00253715" w:rsidP="00B75061" w:rsidRDefault="00253715" w14:paraId="50497C43" w14:textId="5D6AC847">
            <w:pPr>
              <w:jc w:val="both"/>
              <w:cnfStyle w:val="000000000000" w:firstRow="0" w:lastRow="0" w:firstColumn="0" w:lastColumn="0" w:oddVBand="0" w:evenVBand="0" w:oddHBand="0" w:evenHBand="0" w:firstRowFirstColumn="0" w:firstRowLastColumn="0" w:lastRowFirstColumn="0" w:lastRowLastColumn="0"/>
            </w:pPr>
            <w:del w:author="Sachin Patange" w:date="2017-04-28T13:35:00Z" w:id="669">
              <w:r w:rsidRPr="00E14BEC" w:rsidDel="001F3D40">
                <w:delText>Refer the spread sheet</w:delText>
              </w:r>
              <w:r w:rsidDel="001F3D40">
                <w:delText xml:space="preserve"> – ‘Possible Code Values’</w:delText>
              </w:r>
              <w:r w:rsidRPr="00E14BEC" w:rsidDel="001F3D40">
                <w:delText xml:space="preserve"> for the possible values, provided along with this document.</w:delText>
              </w:r>
            </w:del>
          </w:p>
        </w:tc>
        <w:tc>
          <w:tcPr>
            <w:tcW w:w="2130" w:type="dxa"/>
          </w:tcPr>
          <w:p w:rsidR="00253715" w:rsidP="00B75061" w:rsidRDefault="00253715" w14:paraId="2E30E5D7" w14:textId="59B60BE1">
            <w:pPr>
              <w:jc w:val="both"/>
              <w:cnfStyle w:val="000000000000" w:firstRow="0" w:lastRow="0" w:firstColumn="0" w:lastColumn="0" w:oddVBand="0" w:evenVBand="0" w:oddHBand="0" w:evenHBand="0" w:firstRowFirstColumn="0" w:firstRowLastColumn="0" w:lastRowFirstColumn="0" w:lastRowLastColumn="0"/>
            </w:pPr>
            <w:del w:author="Sachin Patange" w:date="2017-04-28T13:35:00Z" w:id="670">
              <w:r w:rsidDel="001F3D40">
                <w:delText>Mandatory</w:delText>
              </w:r>
            </w:del>
          </w:p>
        </w:tc>
      </w:tr>
      <w:tr w:rsidR="00253715" w:rsidTr="00B75061" w14:paraId="3C9EDBDE"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0" w:type="dxa"/>
          </w:tcPr>
          <w:p w:rsidR="00253715" w:rsidP="00B75061" w:rsidRDefault="00253715" w14:paraId="61F00214" w14:textId="47DACD98">
            <w:pPr>
              <w:jc w:val="both"/>
            </w:pPr>
            <w:del w:author="Sachin Patange" w:date="2017-04-28T13:35:00Z" w:id="671">
              <w:r w:rsidDel="001F3D40">
                <w:delText>17</w:delText>
              </w:r>
            </w:del>
          </w:p>
        </w:tc>
        <w:tc>
          <w:tcPr>
            <w:tcW w:w="2724" w:type="dxa"/>
          </w:tcPr>
          <w:p w:rsidR="00253715" w:rsidP="00B75061" w:rsidRDefault="00253715" w14:paraId="4F8CA084" w14:textId="680020B2">
            <w:pPr>
              <w:jc w:val="both"/>
              <w:cnfStyle w:val="000000100000" w:firstRow="0" w:lastRow="0" w:firstColumn="0" w:lastColumn="0" w:oddVBand="0" w:evenVBand="0" w:oddHBand="1" w:evenHBand="0" w:firstRowFirstColumn="0" w:firstRowLastColumn="0" w:lastRowFirstColumn="0" w:lastRowLastColumn="0"/>
            </w:pPr>
            <w:del w:author="Sachin Patange" w:date="2017-04-28T13:35:00Z" w:id="672">
              <w:r w:rsidDel="001F3D40">
                <w:delText>Present -</w:delText>
              </w:r>
            </w:del>
            <w:ins w:author="Sachin Patange" w:date="2017-04-28T13:37:00Z" w:id="673">
              <w:r w:rsidR="001F3D40">
                <w:t>–</w:t>
              </w:r>
            </w:ins>
            <w:del w:author="Sachin Patange" w:date="2017-04-28T13:35:00Z" w:id="674">
              <w:r w:rsidDel="001F3D40">
                <w:delText xml:space="preserve"> State</w:delText>
              </w:r>
            </w:del>
          </w:p>
        </w:tc>
        <w:tc>
          <w:tcPr>
            <w:tcW w:w="2138" w:type="dxa"/>
          </w:tcPr>
          <w:p w:rsidR="00253715" w:rsidP="00B75061" w:rsidRDefault="00253715" w14:paraId="60F6CD54" w14:textId="3E94CFDF">
            <w:pPr>
              <w:jc w:val="both"/>
              <w:cnfStyle w:val="000000100000" w:firstRow="0" w:lastRow="0" w:firstColumn="0" w:lastColumn="0" w:oddVBand="0" w:evenVBand="0" w:oddHBand="1" w:evenHBand="0" w:firstRowFirstColumn="0" w:firstRowLastColumn="0" w:lastRowFirstColumn="0" w:lastRowLastColumn="0"/>
            </w:pPr>
            <w:del w:author="Sachin Patange" w:date="2017-04-28T13:35:00Z" w:id="675">
              <w:r w:rsidDel="001F3D40">
                <w:delText>Borrowers Present Address of Residence – State</w:delText>
              </w:r>
            </w:del>
          </w:p>
        </w:tc>
        <w:tc>
          <w:tcPr>
            <w:tcW w:w="1708" w:type="dxa"/>
          </w:tcPr>
          <w:p w:rsidR="00253715" w:rsidP="00B75061" w:rsidRDefault="00253715" w14:paraId="77300680" w14:textId="0A7A8F87">
            <w:pPr>
              <w:jc w:val="both"/>
              <w:cnfStyle w:val="000000100000" w:firstRow="0" w:lastRow="0" w:firstColumn="0" w:lastColumn="0" w:oddVBand="0" w:evenVBand="0" w:oddHBand="1" w:evenHBand="0" w:firstRowFirstColumn="0" w:firstRowLastColumn="0" w:lastRowFirstColumn="0" w:lastRowLastColumn="0"/>
            </w:pPr>
            <w:del w:author="Sachin Patange" w:date="2017-04-28T13:35:00Z" w:id="676">
              <w:r w:rsidRPr="00E14BEC" w:rsidDel="001F3D40">
                <w:delText>Refer the spread sheet</w:delText>
              </w:r>
              <w:r w:rsidDel="001F3D40">
                <w:delText xml:space="preserve"> – ‘Possible Code Values’</w:delText>
              </w:r>
              <w:r w:rsidRPr="00E14BEC" w:rsidDel="001F3D40">
                <w:delText xml:space="preserve"> for the possible values, provided along with this document.</w:delText>
              </w:r>
            </w:del>
          </w:p>
        </w:tc>
        <w:tc>
          <w:tcPr>
            <w:tcW w:w="2130" w:type="dxa"/>
          </w:tcPr>
          <w:p w:rsidR="00253715" w:rsidP="00B75061" w:rsidRDefault="00253715" w14:paraId="0876476D" w14:textId="0193C569">
            <w:pPr>
              <w:jc w:val="both"/>
              <w:cnfStyle w:val="000000100000" w:firstRow="0" w:lastRow="0" w:firstColumn="0" w:lastColumn="0" w:oddVBand="0" w:evenVBand="0" w:oddHBand="1" w:evenHBand="0" w:firstRowFirstColumn="0" w:firstRowLastColumn="0" w:lastRowFirstColumn="0" w:lastRowLastColumn="0"/>
            </w:pPr>
            <w:del w:author="Sachin Patange" w:date="2017-04-28T13:35:00Z" w:id="677">
              <w:r w:rsidDel="001F3D40">
                <w:delText>Mandatory</w:delText>
              </w:r>
            </w:del>
          </w:p>
        </w:tc>
      </w:tr>
      <w:tr w:rsidR="00253715" w:rsidTr="00B75061" w14:paraId="75F23E29" w14:textId="77777777">
        <w:tc>
          <w:tcPr>
            <w:cnfStyle w:val="001000000000" w:firstRow="0" w:lastRow="0" w:firstColumn="1" w:lastColumn="0" w:oddVBand="0" w:evenVBand="0" w:oddHBand="0" w:evenHBand="0" w:firstRowFirstColumn="0" w:firstRowLastColumn="0" w:lastRowFirstColumn="0" w:lastRowLastColumn="0"/>
            <w:tcW w:w="650" w:type="dxa"/>
          </w:tcPr>
          <w:p w:rsidR="00253715" w:rsidP="00B75061" w:rsidRDefault="00253715" w14:paraId="3565A120" w14:textId="3E447153">
            <w:pPr>
              <w:jc w:val="both"/>
            </w:pPr>
            <w:del w:author="Sachin Patange" w:date="2017-04-28T13:35:00Z" w:id="678">
              <w:r w:rsidDel="001F3D40">
                <w:delText>18</w:delText>
              </w:r>
            </w:del>
          </w:p>
        </w:tc>
        <w:tc>
          <w:tcPr>
            <w:tcW w:w="2724" w:type="dxa"/>
          </w:tcPr>
          <w:p w:rsidR="00253715" w:rsidP="00B75061" w:rsidRDefault="00253715" w14:paraId="16E31B6C" w14:textId="3B22B9F3">
            <w:pPr>
              <w:jc w:val="both"/>
              <w:cnfStyle w:val="000000000000" w:firstRow="0" w:lastRow="0" w:firstColumn="0" w:lastColumn="0" w:oddVBand="0" w:evenVBand="0" w:oddHBand="0" w:evenHBand="0" w:firstRowFirstColumn="0" w:firstRowLastColumn="0" w:lastRowFirstColumn="0" w:lastRowLastColumn="0"/>
            </w:pPr>
            <w:del w:author="Sachin Patange" w:date="2017-04-28T13:35:00Z" w:id="679">
              <w:r w:rsidDel="001F3D40">
                <w:delText xml:space="preserve">Present - Pin Code </w:delText>
              </w:r>
            </w:del>
          </w:p>
        </w:tc>
        <w:tc>
          <w:tcPr>
            <w:tcW w:w="2138" w:type="dxa"/>
          </w:tcPr>
          <w:p w:rsidR="00253715" w:rsidP="00B75061" w:rsidRDefault="00253715" w14:paraId="219FCD10" w14:textId="53D55B77">
            <w:pPr>
              <w:jc w:val="both"/>
              <w:cnfStyle w:val="000000000000" w:firstRow="0" w:lastRow="0" w:firstColumn="0" w:lastColumn="0" w:oddVBand="0" w:evenVBand="0" w:oddHBand="0" w:evenHBand="0" w:firstRowFirstColumn="0" w:firstRowLastColumn="0" w:lastRowFirstColumn="0" w:lastRowLastColumn="0"/>
            </w:pPr>
            <w:del w:author="Sachin Patange" w:date="2017-04-28T13:35:00Z" w:id="680">
              <w:r w:rsidDel="001F3D40">
                <w:delText>Borrowers Present Address of Residence – Pin Code</w:delText>
              </w:r>
            </w:del>
          </w:p>
        </w:tc>
        <w:tc>
          <w:tcPr>
            <w:tcW w:w="1708" w:type="dxa"/>
          </w:tcPr>
          <w:p w:rsidR="00253715" w:rsidP="00B75061" w:rsidRDefault="00253715" w14:paraId="0A8A9597" w14:textId="28440089">
            <w:pPr>
              <w:jc w:val="both"/>
              <w:cnfStyle w:val="000000000000" w:firstRow="0" w:lastRow="0" w:firstColumn="0" w:lastColumn="0" w:oddVBand="0" w:evenVBand="0" w:oddHBand="0" w:evenHBand="0" w:firstRowFirstColumn="0" w:firstRowLastColumn="0" w:lastRowFirstColumn="0" w:lastRowLastColumn="0"/>
            </w:pPr>
            <w:del w:author="Sachin Patange" w:date="2017-04-28T13:35:00Z" w:id="681">
              <w:r w:rsidDel="001F3D40">
                <w:delText>Number</w:delText>
              </w:r>
            </w:del>
          </w:p>
        </w:tc>
        <w:tc>
          <w:tcPr>
            <w:tcW w:w="2130" w:type="dxa"/>
          </w:tcPr>
          <w:p w:rsidR="00253715" w:rsidP="00B75061" w:rsidRDefault="00253715" w14:paraId="01996CDE" w14:textId="300E1B8F">
            <w:pPr>
              <w:jc w:val="both"/>
              <w:cnfStyle w:val="000000000000" w:firstRow="0" w:lastRow="0" w:firstColumn="0" w:lastColumn="0" w:oddVBand="0" w:evenVBand="0" w:oddHBand="0" w:evenHBand="0" w:firstRowFirstColumn="0" w:firstRowLastColumn="0" w:lastRowFirstColumn="0" w:lastRowLastColumn="0"/>
            </w:pPr>
            <w:del w:author="Sachin Patange" w:date="2017-04-28T13:35:00Z" w:id="682">
              <w:r w:rsidDel="001F3D40">
                <w:delText>Mandatory</w:delText>
              </w:r>
            </w:del>
          </w:p>
        </w:tc>
      </w:tr>
      <w:tr w:rsidRPr="00D85F2E" w:rsidR="00253715" w:rsidTr="00B75061" w14:paraId="7E3692E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5"/>
            <w:shd w:val="clear" w:color="auto" w:fill="385623" w:themeFill="accent6" w:themeFillShade="80"/>
          </w:tcPr>
          <w:p w:rsidRPr="00D85F2E" w:rsidR="00253715" w:rsidP="00B75061" w:rsidRDefault="00253715" w14:paraId="6947AFF7" w14:textId="6DC9C6CC">
            <w:pPr>
              <w:jc w:val="both"/>
              <w:rPr>
                <w:color w:val="FFFFFF" w:themeColor="background1"/>
              </w:rPr>
            </w:pPr>
            <w:del w:author="Sachin Patange" w:date="2017-04-28T13:35:00Z" w:id="683">
              <w:r w:rsidRPr="00D85F2E" w:rsidDel="001F3D40">
                <w:rPr>
                  <w:color w:val="FFFFFF" w:themeColor="background1"/>
                </w:rPr>
                <w:delText>Borrower Permanent Address</w:delText>
              </w:r>
            </w:del>
          </w:p>
        </w:tc>
      </w:tr>
      <w:tr w:rsidR="00253715" w:rsidTr="00B75061" w14:paraId="41946D3F" w14:textId="77777777">
        <w:tc>
          <w:tcPr>
            <w:cnfStyle w:val="001000000000" w:firstRow="0" w:lastRow="0" w:firstColumn="1" w:lastColumn="0" w:oddVBand="0" w:evenVBand="0" w:oddHBand="0" w:evenHBand="0" w:firstRowFirstColumn="0" w:firstRowLastColumn="0" w:lastRowFirstColumn="0" w:lastRowLastColumn="0"/>
            <w:tcW w:w="650" w:type="dxa"/>
          </w:tcPr>
          <w:p w:rsidR="00253715" w:rsidP="00B75061" w:rsidRDefault="00253715" w14:paraId="0EADE77C" w14:textId="38493585">
            <w:pPr>
              <w:jc w:val="both"/>
            </w:pPr>
            <w:del w:author="Sachin Patange" w:date="2017-04-28T13:35:00Z" w:id="684">
              <w:r w:rsidDel="001F3D40">
                <w:delText>19</w:delText>
              </w:r>
            </w:del>
          </w:p>
        </w:tc>
        <w:tc>
          <w:tcPr>
            <w:tcW w:w="2724" w:type="dxa"/>
          </w:tcPr>
          <w:p w:rsidR="00253715" w:rsidP="00B75061" w:rsidRDefault="00253715" w14:paraId="40962B6E" w14:textId="63D688C1">
            <w:pPr>
              <w:jc w:val="both"/>
              <w:cnfStyle w:val="000000000000" w:firstRow="0" w:lastRow="0" w:firstColumn="0" w:lastColumn="0" w:oddVBand="0" w:evenVBand="0" w:oddHBand="0" w:evenHBand="0" w:firstRowFirstColumn="0" w:firstRowLastColumn="0" w:lastRowFirstColumn="0" w:lastRowLastColumn="0"/>
            </w:pPr>
            <w:del w:author="Sachin Patange" w:date="2017-04-28T13:35:00Z" w:id="685">
              <w:r w:rsidDel="001F3D40">
                <w:delText>Permanent - Address Line</w:delText>
              </w:r>
            </w:del>
          </w:p>
        </w:tc>
        <w:tc>
          <w:tcPr>
            <w:tcW w:w="2138" w:type="dxa"/>
          </w:tcPr>
          <w:p w:rsidR="00253715" w:rsidP="00B75061" w:rsidRDefault="00253715" w14:paraId="5C0CFB51" w14:textId="37160BFC">
            <w:pPr>
              <w:jc w:val="both"/>
              <w:cnfStyle w:val="000000000000" w:firstRow="0" w:lastRow="0" w:firstColumn="0" w:lastColumn="0" w:oddVBand="0" w:evenVBand="0" w:oddHBand="0" w:evenHBand="0" w:firstRowFirstColumn="0" w:firstRowLastColumn="0" w:lastRowFirstColumn="0" w:lastRowLastColumn="0"/>
            </w:pPr>
            <w:del w:author="Sachin Patange" w:date="2017-04-28T13:35:00Z" w:id="686">
              <w:r w:rsidDel="001F3D40">
                <w:delText xml:space="preserve">Borrowers Permanent Address of Residence - </w:delText>
              </w:r>
              <w:r w:rsidRPr="00FF6EDE" w:rsidDel="001F3D40">
                <w:delText>Room no. &amp; Building</w:delText>
              </w:r>
            </w:del>
          </w:p>
        </w:tc>
        <w:tc>
          <w:tcPr>
            <w:tcW w:w="1708" w:type="dxa"/>
          </w:tcPr>
          <w:p w:rsidR="00253715" w:rsidP="00B75061" w:rsidRDefault="00253715" w14:paraId="791242E4" w14:textId="545EC3D0">
            <w:pPr>
              <w:jc w:val="both"/>
              <w:cnfStyle w:val="000000000000" w:firstRow="0" w:lastRow="0" w:firstColumn="0" w:lastColumn="0" w:oddVBand="0" w:evenVBand="0" w:oddHBand="0" w:evenHBand="0" w:firstRowFirstColumn="0" w:firstRowLastColumn="0" w:lastRowFirstColumn="0" w:lastRowLastColumn="0"/>
            </w:pPr>
            <w:del w:author="Sachin Patange" w:date="2017-04-28T13:35:00Z" w:id="687">
              <w:r w:rsidDel="001F3D40">
                <w:delText>Alphanumeric</w:delText>
              </w:r>
            </w:del>
          </w:p>
        </w:tc>
        <w:tc>
          <w:tcPr>
            <w:tcW w:w="2130" w:type="dxa"/>
          </w:tcPr>
          <w:p w:rsidR="00253715" w:rsidP="00B75061" w:rsidRDefault="00253715" w14:paraId="4C9D1751" w14:textId="70DC7419">
            <w:pPr>
              <w:jc w:val="both"/>
              <w:cnfStyle w:val="000000000000" w:firstRow="0" w:lastRow="0" w:firstColumn="0" w:lastColumn="0" w:oddVBand="0" w:evenVBand="0" w:oddHBand="0" w:evenHBand="0" w:firstRowFirstColumn="0" w:firstRowLastColumn="0" w:lastRowFirstColumn="0" w:lastRowLastColumn="0"/>
            </w:pPr>
            <w:del w:author="Sachin Patange" w:date="2017-04-28T13:35:00Z" w:id="688">
              <w:r w:rsidDel="001F3D40">
                <w:delText>Mandatory</w:delText>
              </w:r>
            </w:del>
          </w:p>
        </w:tc>
      </w:tr>
      <w:tr w:rsidR="00253715" w:rsidTr="00B75061" w14:paraId="4859625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0" w:type="dxa"/>
          </w:tcPr>
          <w:p w:rsidR="00253715" w:rsidP="00B75061" w:rsidRDefault="00253715" w14:paraId="762FD629" w14:textId="5397E93A">
            <w:pPr>
              <w:jc w:val="both"/>
            </w:pPr>
            <w:del w:author="Sachin Patange" w:date="2017-04-28T13:35:00Z" w:id="689">
              <w:r w:rsidDel="001F3D40">
                <w:delText>20</w:delText>
              </w:r>
            </w:del>
          </w:p>
        </w:tc>
        <w:tc>
          <w:tcPr>
            <w:tcW w:w="2724" w:type="dxa"/>
          </w:tcPr>
          <w:p w:rsidRPr="00FF6EDE" w:rsidR="00253715" w:rsidP="00B75061" w:rsidRDefault="00253715" w14:paraId="2437DFA7" w14:textId="3B8AB6E9">
            <w:pPr>
              <w:jc w:val="both"/>
              <w:cnfStyle w:val="000000100000" w:firstRow="0" w:lastRow="0" w:firstColumn="0" w:lastColumn="0" w:oddVBand="0" w:evenVBand="0" w:oddHBand="1" w:evenHBand="0" w:firstRowFirstColumn="0" w:firstRowLastColumn="0" w:lastRowFirstColumn="0" w:lastRowLastColumn="0"/>
            </w:pPr>
            <w:del w:author="Sachin Patange" w:date="2017-04-28T13:35:00Z" w:id="690">
              <w:r w:rsidDel="001F3D40">
                <w:delText>Permanent - City/Town/Village</w:delText>
              </w:r>
            </w:del>
          </w:p>
        </w:tc>
        <w:tc>
          <w:tcPr>
            <w:tcW w:w="2138" w:type="dxa"/>
          </w:tcPr>
          <w:p w:rsidR="00253715" w:rsidP="00B75061" w:rsidRDefault="00253715" w14:paraId="0E8BCDC8" w14:textId="38B965FF">
            <w:pPr>
              <w:jc w:val="both"/>
              <w:cnfStyle w:val="000000100000" w:firstRow="0" w:lastRow="0" w:firstColumn="0" w:lastColumn="0" w:oddVBand="0" w:evenVBand="0" w:oddHBand="1" w:evenHBand="0" w:firstRowFirstColumn="0" w:firstRowLastColumn="0" w:lastRowFirstColumn="0" w:lastRowLastColumn="0"/>
            </w:pPr>
            <w:del w:author="Sachin Patange" w:date="2017-04-28T13:35:00Z" w:id="691">
              <w:r w:rsidDel="001F3D40">
                <w:delText>Borrowers Permanent Address of Residence – village</w:delText>
              </w:r>
            </w:del>
          </w:p>
        </w:tc>
        <w:tc>
          <w:tcPr>
            <w:tcW w:w="1708" w:type="dxa"/>
          </w:tcPr>
          <w:p w:rsidR="00253715" w:rsidP="00B75061" w:rsidRDefault="00253715" w14:paraId="24622968" w14:textId="1D0A8C69">
            <w:pPr>
              <w:jc w:val="both"/>
              <w:cnfStyle w:val="000000100000" w:firstRow="0" w:lastRow="0" w:firstColumn="0" w:lastColumn="0" w:oddVBand="0" w:evenVBand="0" w:oddHBand="1" w:evenHBand="0" w:firstRowFirstColumn="0" w:firstRowLastColumn="0" w:lastRowFirstColumn="0" w:lastRowLastColumn="0"/>
            </w:pPr>
            <w:del w:author="Sachin Patange" w:date="2017-04-28T13:35:00Z" w:id="692">
              <w:r w:rsidDel="001F3D40">
                <w:delText>Text</w:delText>
              </w:r>
            </w:del>
          </w:p>
        </w:tc>
        <w:tc>
          <w:tcPr>
            <w:tcW w:w="2130" w:type="dxa"/>
          </w:tcPr>
          <w:p w:rsidR="00253715" w:rsidP="00B75061" w:rsidRDefault="00253715" w14:paraId="64DB33A6" w14:textId="6B970E40">
            <w:pPr>
              <w:jc w:val="both"/>
              <w:cnfStyle w:val="000000100000" w:firstRow="0" w:lastRow="0" w:firstColumn="0" w:lastColumn="0" w:oddVBand="0" w:evenVBand="0" w:oddHBand="1" w:evenHBand="0" w:firstRowFirstColumn="0" w:firstRowLastColumn="0" w:lastRowFirstColumn="0" w:lastRowLastColumn="0"/>
            </w:pPr>
            <w:del w:author="Sachin Patange" w:date="2017-04-28T13:35:00Z" w:id="693">
              <w:r w:rsidDel="001F3D40">
                <w:delText>Mandatory</w:delText>
              </w:r>
            </w:del>
          </w:p>
        </w:tc>
      </w:tr>
      <w:tr w:rsidR="00253715" w:rsidTr="00B75061" w14:paraId="1299F949" w14:textId="77777777">
        <w:tc>
          <w:tcPr>
            <w:cnfStyle w:val="001000000000" w:firstRow="0" w:lastRow="0" w:firstColumn="1" w:lastColumn="0" w:oddVBand="0" w:evenVBand="0" w:oddHBand="0" w:evenHBand="0" w:firstRowFirstColumn="0" w:firstRowLastColumn="0" w:lastRowFirstColumn="0" w:lastRowLastColumn="0"/>
            <w:tcW w:w="650" w:type="dxa"/>
          </w:tcPr>
          <w:p w:rsidR="00253715" w:rsidP="00B75061" w:rsidRDefault="00253715" w14:paraId="281E60D3" w14:textId="796D9E5C">
            <w:pPr>
              <w:jc w:val="both"/>
            </w:pPr>
            <w:del w:author="Sachin Patange" w:date="2017-04-28T13:35:00Z" w:id="694">
              <w:r w:rsidDel="001F3D40">
                <w:delText>21</w:delText>
              </w:r>
            </w:del>
          </w:p>
        </w:tc>
        <w:tc>
          <w:tcPr>
            <w:tcW w:w="2724" w:type="dxa"/>
          </w:tcPr>
          <w:p w:rsidR="00253715" w:rsidP="00B75061" w:rsidRDefault="00253715" w14:paraId="3075417D" w14:textId="11CCD0A9">
            <w:pPr>
              <w:jc w:val="both"/>
              <w:cnfStyle w:val="000000000000" w:firstRow="0" w:lastRow="0" w:firstColumn="0" w:lastColumn="0" w:oddVBand="0" w:evenVBand="0" w:oddHBand="0" w:evenHBand="0" w:firstRowFirstColumn="0" w:firstRowLastColumn="0" w:lastRowFirstColumn="0" w:lastRowLastColumn="0"/>
            </w:pPr>
            <w:del w:author="Sachin Patange" w:date="2017-04-28T13:35:00Z" w:id="695">
              <w:r w:rsidDel="001F3D40">
                <w:delText xml:space="preserve">Permanent - District </w:delText>
              </w:r>
            </w:del>
          </w:p>
        </w:tc>
        <w:tc>
          <w:tcPr>
            <w:tcW w:w="2138" w:type="dxa"/>
          </w:tcPr>
          <w:p w:rsidR="00253715" w:rsidP="00B75061" w:rsidRDefault="00253715" w14:paraId="1D5E3327" w14:textId="2B873762">
            <w:pPr>
              <w:jc w:val="both"/>
              <w:cnfStyle w:val="000000000000" w:firstRow="0" w:lastRow="0" w:firstColumn="0" w:lastColumn="0" w:oddVBand="0" w:evenVBand="0" w:oddHBand="0" w:evenHBand="0" w:firstRowFirstColumn="0" w:firstRowLastColumn="0" w:lastRowFirstColumn="0" w:lastRowLastColumn="0"/>
            </w:pPr>
            <w:del w:author="Sachin Patange" w:date="2017-04-28T13:35:00Z" w:id="696">
              <w:r w:rsidDel="001F3D40">
                <w:delText>Borrowers Permanent Address of Residence – District</w:delText>
              </w:r>
            </w:del>
          </w:p>
        </w:tc>
        <w:tc>
          <w:tcPr>
            <w:tcW w:w="1708" w:type="dxa"/>
          </w:tcPr>
          <w:p w:rsidR="00253715" w:rsidP="00B75061" w:rsidRDefault="00253715" w14:paraId="41DD115F" w14:textId="7D7FD123">
            <w:pPr>
              <w:jc w:val="both"/>
              <w:cnfStyle w:val="000000000000" w:firstRow="0" w:lastRow="0" w:firstColumn="0" w:lastColumn="0" w:oddVBand="0" w:evenVBand="0" w:oddHBand="0" w:evenHBand="0" w:firstRowFirstColumn="0" w:firstRowLastColumn="0" w:lastRowFirstColumn="0" w:lastRowLastColumn="0"/>
            </w:pPr>
            <w:del w:author="Sachin Patange" w:date="2017-04-28T13:35:00Z" w:id="697">
              <w:r w:rsidRPr="00E14BEC" w:rsidDel="001F3D40">
                <w:delText>Refer the spread sheet</w:delText>
              </w:r>
              <w:r w:rsidDel="001F3D40">
                <w:delText xml:space="preserve"> – ‘Possible Code Values’</w:delText>
              </w:r>
              <w:r w:rsidRPr="00E14BEC" w:rsidDel="001F3D40">
                <w:delText xml:space="preserve"> for the possible values, provided along with this document.</w:delText>
              </w:r>
            </w:del>
          </w:p>
        </w:tc>
        <w:tc>
          <w:tcPr>
            <w:tcW w:w="2130" w:type="dxa"/>
          </w:tcPr>
          <w:p w:rsidR="00253715" w:rsidP="00B75061" w:rsidRDefault="00253715" w14:paraId="58F037D0" w14:textId="05DB3515">
            <w:pPr>
              <w:jc w:val="both"/>
              <w:cnfStyle w:val="000000000000" w:firstRow="0" w:lastRow="0" w:firstColumn="0" w:lastColumn="0" w:oddVBand="0" w:evenVBand="0" w:oddHBand="0" w:evenHBand="0" w:firstRowFirstColumn="0" w:firstRowLastColumn="0" w:lastRowFirstColumn="0" w:lastRowLastColumn="0"/>
            </w:pPr>
            <w:del w:author="Sachin Patange" w:date="2017-04-28T13:35:00Z" w:id="698">
              <w:r w:rsidDel="001F3D40">
                <w:delText>Mandatory</w:delText>
              </w:r>
            </w:del>
          </w:p>
        </w:tc>
      </w:tr>
      <w:tr w:rsidR="00253715" w:rsidTr="00B75061" w14:paraId="3A0073A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0" w:type="dxa"/>
          </w:tcPr>
          <w:p w:rsidR="00253715" w:rsidP="00B75061" w:rsidRDefault="00253715" w14:paraId="37FD2D60" w14:textId="02F53244">
            <w:pPr>
              <w:jc w:val="both"/>
            </w:pPr>
            <w:del w:author="Sachin Patange" w:date="2017-04-28T13:35:00Z" w:id="699">
              <w:r w:rsidDel="001F3D40">
                <w:delText>22</w:delText>
              </w:r>
            </w:del>
          </w:p>
        </w:tc>
        <w:tc>
          <w:tcPr>
            <w:tcW w:w="2724" w:type="dxa"/>
          </w:tcPr>
          <w:p w:rsidR="00253715" w:rsidP="00B75061" w:rsidRDefault="00253715" w14:paraId="06C29D23" w14:textId="0E16277A">
            <w:pPr>
              <w:jc w:val="both"/>
              <w:cnfStyle w:val="000000100000" w:firstRow="0" w:lastRow="0" w:firstColumn="0" w:lastColumn="0" w:oddVBand="0" w:evenVBand="0" w:oddHBand="1" w:evenHBand="0" w:firstRowFirstColumn="0" w:firstRowLastColumn="0" w:lastRowFirstColumn="0" w:lastRowLastColumn="0"/>
            </w:pPr>
            <w:del w:author="Sachin Patange" w:date="2017-04-28T13:35:00Z" w:id="700">
              <w:r w:rsidDel="001F3D40">
                <w:delText>Permanent – State</w:delText>
              </w:r>
            </w:del>
          </w:p>
        </w:tc>
        <w:tc>
          <w:tcPr>
            <w:tcW w:w="2138" w:type="dxa"/>
          </w:tcPr>
          <w:p w:rsidR="00253715" w:rsidP="00B75061" w:rsidRDefault="00253715" w14:paraId="7312F259" w14:textId="4CA5C227">
            <w:pPr>
              <w:jc w:val="both"/>
              <w:cnfStyle w:val="000000100000" w:firstRow="0" w:lastRow="0" w:firstColumn="0" w:lastColumn="0" w:oddVBand="0" w:evenVBand="0" w:oddHBand="1" w:evenHBand="0" w:firstRowFirstColumn="0" w:firstRowLastColumn="0" w:lastRowFirstColumn="0" w:lastRowLastColumn="0"/>
            </w:pPr>
            <w:del w:author="Sachin Patange" w:date="2017-04-28T13:35:00Z" w:id="701">
              <w:r w:rsidDel="001F3D40">
                <w:delText>Borrowers Permanent Address of Residence – State</w:delText>
              </w:r>
            </w:del>
          </w:p>
        </w:tc>
        <w:tc>
          <w:tcPr>
            <w:tcW w:w="1708" w:type="dxa"/>
          </w:tcPr>
          <w:p w:rsidR="00253715" w:rsidP="00B75061" w:rsidRDefault="00253715" w14:paraId="38E827BC" w14:textId="29FF928C">
            <w:pPr>
              <w:jc w:val="both"/>
              <w:cnfStyle w:val="000000100000" w:firstRow="0" w:lastRow="0" w:firstColumn="0" w:lastColumn="0" w:oddVBand="0" w:evenVBand="0" w:oddHBand="1" w:evenHBand="0" w:firstRowFirstColumn="0" w:firstRowLastColumn="0" w:lastRowFirstColumn="0" w:lastRowLastColumn="0"/>
            </w:pPr>
            <w:del w:author="Sachin Patange" w:date="2017-04-28T13:35:00Z" w:id="702">
              <w:r w:rsidRPr="00E14BEC" w:rsidDel="001F3D40">
                <w:delText>Refer the spread sheet</w:delText>
              </w:r>
              <w:r w:rsidDel="001F3D40">
                <w:delText xml:space="preserve"> – ‘Possible Code Values’</w:delText>
              </w:r>
              <w:r w:rsidRPr="00E14BEC" w:rsidDel="001F3D40">
                <w:delText xml:space="preserve"> for the possible values, provided along with this document.</w:delText>
              </w:r>
            </w:del>
          </w:p>
        </w:tc>
        <w:tc>
          <w:tcPr>
            <w:tcW w:w="2130" w:type="dxa"/>
          </w:tcPr>
          <w:p w:rsidR="00253715" w:rsidP="00B75061" w:rsidRDefault="00253715" w14:paraId="3D492440" w14:textId="7D612DBF">
            <w:pPr>
              <w:jc w:val="both"/>
              <w:cnfStyle w:val="000000100000" w:firstRow="0" w:lastRow="0" w:firstColumn="0" w:lastColumn="0" w:oddVBand="0" w:evenVBand="0" w:oddHBand="1" w:evenHBand="0" w:firstRowFirstColumn="0" w:firstRowLastColumn="0" w:lastRowFirstColumn="0" w:lastRowLastColumn="0"/>
            </w:pPr>
            <w:del w:author="Sachin Patange" w:date="2017-04-28T13:35:00Z" w:id="703">
              <w:r w:rsidDel="001F3D40">
                <w:delText>Mandatory</w:delText>
              </w:r>
            </w:del>
          </w:p>
        </w:tc>
      </w:tr>
      <w:tr w:rsidR="00253715" w:rsidTr="00B75061" w14:paraId="3512D394" w14:textId="77777777">
        <w:tc>
          <w:tcPr>
            <w:cnfStyle w:val="001000000000" w:firstRow="0" w:lastRow="0" w:firstColumn="1" w:lastColumn="0" w:oddVBand="0" w:evenVBand="0" w:oddHBand="0" w:evenHBand="0" w:firstRowFirstColumn="0" w:firstRowLastColumn="0" w:lastRowFirstColumn="0" w:lastRowLastColumn="0"/>
            <w:tcW w:w="650" w:type="dxa"/>
          </w:tcPr>
          <w:p w:rsidR="00253715" w:rsidP="00B75061" w:rsidRDefault="00253715" w14:paraId="3E60D329" w14:textId="5105A90F">
            <w:pPr>
              <w:jc w:val="both"/>
            </w:pPr>
            <w:del w:author="Sachin Patange" w:date="2017-04-28T13:35:00Z" w:id="704">
              <w:r w:rsidDel="001F3D40">
                <w:delText>23</w:delText>
              </w:r>
            </w:del>
          </w:p>
        </w:tc>
        <w:tc>
          <w:tcPr>
            <w:tcW w:w="2724" w:type="dxa"/>
          </w:tcPr>
          <w:p w:rsidR="00253715" w:rsidP="00B75061" w:rsidRDefault="00253715" w14:paraId="2391A669" w14:textId="06283F00">
            <w:pPr>
              <w:jc w:val="both"/>
              <w:cnfStyle w:val="000000000000" w:firstRow="0" w:lastRow="0" w:firstColumn="0" w:lastColumn="0" w:oddVBand="0" w:evenVBand="0" w:oddHBand="0" w:evenHBand="0" w:firstRowFirstColumn="0" w:firstRowLastColumn="0" w:lastRowFirstColumn="0" w:lastRowLastColumn="0"/>
            </w:pPr>
            <w:del w:author="Sachin Patange" w:date="2017-04-28T13:35:00Z" w:id="705">
              <w:r w:rsidDel="001F3D40">
                <w:delText xml:space="preserve">Permanent - Pin Code </w:delText>
              </w:r>
            </w:del>
          </w:p>
        </w:tc>
        <w:tc>
          <w:tcPr>
            <w:tcW w:w="2138" w:type="dxa"/>
          </w:tcPr>
          <w:p w:rsidR="00253715" w:rsidP="00B75061" w:rsidRDefault="00253715" w14:paraId="25A9CDCF" w14:textId="6E06639C">
            <w:pPr>
              <w:jc w:val="both"/>
              <w:cnfStyle w:val="000000000000" w:firstRow="0" w:lastRow="0" w:firstColumn="0" w:lastColumn="0" w:oddVBand="0" w:evenVBand="0" w:oddHBand="0" w:evenHBand="0" w:firstRowFirstColumn="0" w:firstRowLastColumn="0" w:lastRowFirstColumn="0" w:lastRowLastColumn="0"/>
            </w:pPr>
            <w:del w:author="Sachin Patange" w:date="2017-04-28T13:35:00Z" w:id="706">
              <w:r w:rsidDel="001F3D40">
                <w:delText>Borrowers Permanent Address of Residence – Pin Code</w:delText>
              </w:r>
            </w:del>
          </w:p>
        </w:tc>
        <w:tc>
          <w:tcPr>
            <w:tcW w:w="1708" w:type="dxa"/>
          </w:tcPr>
          <w:p w:rsidR="00253715" w:rsidP="00B75061" w:rsidRDefault="00253715" w14:paraId="7E49327F" w14:textId="7C3DE851">
            <w:pPr>
              <w:jc w:val="both"/>
              <w:cnfStyle w:val="000000000000" w:firstRow="0" w:lastRow="0" w:firstColumn="0" w:lastColumn="0" w:oddVBand="0" w:evenVBand="0" w:oddHBand="0" w:evenHBand="0" w:firstRowFirstColumn="0" w:firstRowLastColumn="0" w:lastRowFirstColumn="0" w:lastRowLastColumn="0"/>
            </w:pPr>
            <w:del w:author="Sachin Patange" w:date="2017-04-28T13:35:00Z" w:id="707">
              <w:r w:rsidDel="001F3D40">
                <w:delText>Number</w:delText>
              </w:r>
            </w:del>
          </w:p>
        </w:tc>
        <w:tc>
          <w:tcPr>
            <w:tcW w:w="2130" w:type="dxa"/>
          </w:tcPr>
          <w:p w:rsidR="00253715" w:rsidP="00B75061" w:rsidRDefault="00253715" w14:paraId="59232A19" w14:textId="1395FDFF">
            <w:pPr>
              <w:jc w:val="both"/>
              <w:cnfStyle w:val="000000000000" w:firstRow="0" w:lastRow="0" w:firstColumn="0" w:lastColumn="0" w:oddVBand="0" w:evenVBand="0" w:oddHBand="0" w:evenHBand="0" w:firstRowFirstColumn="0" w:firstRowLastColumn="0" w:lastRowFirstColumn="0" w:lastRowLastColumn="0"/>
            </w:pPr>
            <w:del w:author="Sachin Patange" w:date="2017-04-28T13:35:00Z" w:id="708">
              <w:r w:rsidDel="001F3D40">
                <w:delText>Mandatory</w:delText>
              </w:r>
            </w:del>
          </w:p>
        </w:tc>
      </w:tr>
      <w:tr w:rsidRPr="00D85F2E" w:rsidR="00253715" w:rsidTr="00B75061" w14:paraId="286222E3"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5"/>
            <w:shd w:val="clear" w:color="auto" w:fill="385623" w:themeFill="accent6" w:themeFillShade="80"/>
          </w:tcPr>
          <w:p w:rsidRPr="00D85F2E" w:rsidR="00253715" w:rsidP="00B75061" w:rsidRDefault="00253715" w14:paraId="2E4BAE15" w14:textId="613377EB">
            <w:pPr>
              <w:jc w:val="both"/>
              <w:rPr>
                <w:color w:val="FFFFFF" w:themeColor="background1"/>
              </w:rPr>
            </w:pPr>
            <w:del w:author="Sachin Patange" w:date="2017-04-28T13:35:00Z" w:id="709">
              <w:r w:rsidRPr="00D85F2E" w:rsidDel="001F3D40">
                <w:rPr>
                  <w:color w:val="FFFFFF" w:themeColor="background1"/>
                </w:rPr>
                <w:delText>Borrower Bank &amp; Loan Details</w:delText>
              </w:r>
            </w:del>
          </w:p>
        </w:tc>
      </w:tr>
      <w:tr w:rsidR="00253715" w:rsidTr="00B75061" w14:paraId="14199AA9" w14:textId="77777777">
        <w:tc>
          <w:tcPr>
            <w:cnfStyle w:val="001000000000" w:firstRow="0" w:lastRow="0" w:firstColumn="1" w:lastColumn="0" w:oddVBand="0" w:evenVBand="0" w:oddHBand="0" w:evenHBand="0" w:firstRowFirstColumn="0" w:firstRowLastColumn="0" w:lastRowFirstColumn="0" w:lastRowLastColumn="0"/>
            <w:tcW w:w="650" w:type="dxa"/>
          </w:tcPr>
          <w:p w:rsidR="00253715" w:rsidP="00B75061" w:rsidRDefault="00253715" w14:paraId="57E12E56" w14:textId="370A7016">
            <w:pPr>
              <w:jc w:val="both"/>
            </w:pPr>
            <w:del w:author="Sachin Patange" w:date="2017-04-28T13:35:00Z" w:id="710">
              <w:r w:rsidDel="001F3D40">
                <w:delText>24</w:delText>
              </w:r>
            </w:del>
          </w:p>
        </w:tc>
        <w:tc>
          <w:tcPr>
            <w:tcW w:w="2724" w:type="dxa"/>
          </w:tcPr>
          <w:p w:rsidR="00253715" w:rsidP="00B75061" w:rsidRDefault="00253715" w14:paraId="74BB8B35" w14:textId="411E009D">
            <w:pPr>
              <w:jc w:val="both"/>
              <w:cnfStyle w:val="000000000000" w:firstRow="0" w:lastRow="0" w:firstColumn="0" w:lastColumn="0" w:oddVBand="0" w:evenVBand="0" w:oddHBand="0" w:evenHBand="0" w:firstRowFirstColumn="0" w:firstRowLastColumn="0" w:lastRowFirstColumn="0" w:lastRowLastColumn="0"/>
            </w:pPr>
            <w:del w:author="Sachin Patange" w:date="2017-04-28T13:35:00Z" w:id="711">
              <w:r w:rsidDel="001F3D40">
                <w:delText>IFSC Code</w:delText>
              </w:r>
            </w:del>
          </w:p>
        </w:tc>
        <w:tc>
          <w:tcPr>
            <w:tcW w:w="2138" w:type="dxa"/>
          </w:tcPr>
          <w:p w:rsidR="00253715" w:rsidP="00B75061" w:rsidRDefault="00253715" w14:paraId="59D854A8" w14:textId="5E06ACBF">
            <w:pPr>
              <w:jc w:val="both"/>
              <w:cnfStyle w:val="000000000000" w:firstRow="0" w:lastRow="0" w:firstColumn="0" w:lastColumn="0" w:oddVBand="0" w:evenVBand="0" w:oddHBand="0" w:evenHBand="0" w:firstRowFirstColumn="0" w:firstRowLastColumn="0" w:lastRowFirstColumn="0" w:lastRowLastColumn="0"/>
            </w:pPr>
            <w:del w:author="Sachin Patange" w:date="2017-04-28T13:35:00Z" w:id="712">
              <w:r w:rsidDel="001F3D40">
                <w:delText>MLI’s IFSC code Disbursing the Loan Amount</w:delText>
              </w:r>
            </w:del>
          </w:p>
        </w:tc>
        <w:tc>
          <w:tcPr>
            <w:tcW w:w="1708" w:type="dxa"/>
          </w:tcPr>
          <w:p w:rsidR="00253715" w:rsidP="00B75061" w:rsidRDefault="00253715" w14:paraId="5B349A28" w14:textId="39542E45">
            <w:pPr>
              <w:jc w:val="both"/>
              <w:cnfStyle w:val="000000000000" w:firstRow="0" w:lastRow="0" w:firstColumn="0" w:lastColumn="0" w:oddVBand="0" w:evenVBand="0" w:oddHBand="0" w:evenHBand="0" w:firstRowFirstColumn="0" w:firstRowLastColumn="0" w:lastRowFirstColumn="0" w:lastRowLastColumn="0"/>
            </w:pPr>
            <w:del w:author="Sachin Patange" w:date="2017-04-28T13:35:00Z" w:id="713">
              <w:r w:rsidDel="001F3D40">
                <w:delText>Alpha Number</w:delText>
              </w:r>
            </w:del>
          </w:p>
        </w:tc>
        <w:tc>
          <w:tcPr>
            <w:tcW w:w="2130" w:type="dxa"/>
          </w:tcPr>
          <w:p w:rsidR="00253715" w:rsidP="00B75061" w:rsidRDefault="00253715" w14:paraId="0C0AC44E" w14:textId="0E8C598D">
            <w:pPr>
              <w:jc w:val="both"/>
              <w:cnfStyle w:val="000000000000" w:firstRow="0" w:lastRow="0" w:firstColumn="0" w:lastColumn="0" w:oddVBand="0" w:evenVBand="0" w:oddHBand="0" w:evenHBand="0" w:firstRowFirstColumn="0" w:firstRowLastColumn="0" w:lastRowFirstColumn="0" w:lastRowLastColumn="0"/>
            </w:pPr>
            <w:del w:author="Sachin Patange" w:date="2017-04-28T13:35:00Z" w:id="714">
              <w:r w:rsidDel="001F3D40">
                <w:delText>Mandatory</w:delText>
              </w:r>
            </w:del>
          </w:p>
        </w:tc>
      </w:tr>
      <w:tr w:rsidR="00253715" w:rsidTr="00B75061" w14:paraId="51D0616D"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0" w:type="dxa"/>
          </w:tcPr>
          <w:p w:rsidR="00253715" w:rsidP="00B75061" w:rsidRDefault="00253715" w14:paraId="354F1352" w14:textId="1273328A">
            <w:pPr>
              <w:jc w:val="both"/>
            </w:pPr>
            <w:del w:author="Sachin Patange" w:date="2017-04-28T13:35:00Z" w:id="715">
              <w:r w:rsidDel="001F3D40">
                <w:delText>25</w:delText>
              </w:r>
            </w:del>
          </w:p>
        </w:tc>
        <w:tc>
          <w:tcPr>
            <w:tcW w:w="2724" w:type="dxa"/>
          </w:tcPr>
          <w:p w:rsidR="00253715" w:rsidP="00B75061" w:rsidRDefault="00253715" w14:paraId="35A50708" w14:textId="0A524D7C">
            <w:pPr>
              <w:jc w:val="both"/>
              <w:cnfStyle w:val="000000100000" w:firstRow="0" w:lastRow="0" w:firstColumn="0" w:lastColumn="0" w:oddVBand="0" w:evenVBand="0" w:oddHBand="1" w:evenHBand="0" w:firstRowFirstColumn="0" w:firstRowLastColumn="0" w:lastRowFirstColumn="0" w:lastRowLastColumn="0"/>
            </w:pPr>
            <w:del w:author="Sachin Patange" w:date="2017-04-28T13:35:00Z" w:id="716">
              <w:r w:rsidDel="001F3D40">
                <w:delText>Loan Account Number</w:delText>
              </w:r>
            </w:del>
          </w:p>
        </w:tc>
        <w:tc>
          <w:tcPr>
            <w:tcW w:w="2138" w:type="dxa"/>
          </w:tcPr>
          <w:p w:rsidR="00253715" w:rsidP="00B75061" w:rsidRDefault="00253715" w14:paraId="170B9A5F" w14:textId="7B33B922">
            <w:pPr>
              <w:jc w:val="both"/>
              <w:cnfStyle w:val="000000100000" w:firstRow="0" w:lastRow="0" w:firstColumn="0" w:lastColumn="0" w:oddVBand="0" w:evenVBand="0" w:oddHBand="1" w:evenHBand="0" w:firstRowFirstColumn="0" w:firstRowLastColumn="0" w:lastRowFirstColumn="0" w:lastRowLastColumn="0"/>
            </w:pPr>
            <w:del w:author="Sachin Patange" w:date="2017-04-28T13:35:00Z" w:id="717">
              <w:r w:rsidDel="001F3D40">
                <w:delText>Loan Account Number allotted by MLI. A Unique Number as per respective MLI’s procedure.</w:delText>
              </w:r>
            </w:del>
          </w:p>
        </w:tc>
        <w:tc>
          <w:tcPr>
            <w:tcW w:w="1708" w:type="dxa"/>
          </w:tcPr>
          <w:p w:rsidR="00253715" w:rsidP="00B75061" w:rsidRDefault="00253715" w14:paraId="332DE789" w14:textId="4F75F48E">
            <w:pPr>
              <w:jc w:val="both"/>
              <w:cnfStyle w:val="000000100000" w:firstRow="0" w:lastRow="0" w:firstColumn="0" w:lastColumn="0" w:oddVBand="0" w:evenVBand="0" w:oddHBand="1" w:evenHBand="0" w:firstRowFirstColumn="0" w:firstRowLastColumn="0" w:lastRowFirstColumn="0" w:lastRowLastColumn="0"/>
            </w:pPr>
            <w:del w:author="Sachin Patange" w:date="2017-04-28T13:35:00Z" w:id="718">
              <w:r w:rsidDel="001F3D40">
                <w:delText>Alpha Number</w:delText>
              </w:r>
            </w:del>
          </w:p>
        </w:tc>
        <w:tc>
          <w:tcPr>
            <w:tcW w:w="2130" w:type="dxa"/>
          </w:tcPr>
          <w:p w:rsidR="00253715" w:rsidP="00B75061" w:rsidRDefault="00253715" w14:paraId="03182F04" w14:textId="267AC8CC">
            <w:pPr>
              <w:jc w:val="both"/>
              <w:cnfStyle w:val="000000100000" w:firstRow="0" w:lastRow="0" w:firstColumn="0" w:lastColumn="0" w:oddVBand="0" w:evenVBand="0" w:oddHBand="1" w:evenHBand="0" w:firstRowFirstColumn="0" w:firstRowLastColumn="0" w:lastRowFirstColumn="0" w:lastRowLastColumn="0"/>
            </w:pPr>
            <w:del w:author="Sachin Patange" w:date="2017-04-28T13:35:00Z" w:id="719">
              <w:r w:rsidDel="001F3D40">
                <w:delText>Mandatory</w:delText>
              </w:r>
            </w:del>
          </w:p>
        </w:tc>
      </w:tr>
      <w:tr w:rsidR="00253715" w:rsidTr="00B75061" w14:paraId="06450FDD" w14:textId="77777777">
        <w:tc>
          <w:tcPr>
            <w:cnfStyle w:val="001000000000" w:firstRow="0" w:lastRow="0" w:firstColumn="1" w:lastColumn="0" w:oddVBand="0" w:evenVBand="0" w:oddHBand="0" w:evenHBand="0" w:firstRowFirstColumn="0" w:firstRowLastColumn="0" w:lastRowFirstColumn="0" w:lastRowLastColumn="0"/>
            <w:tcW w:w="650" w:type="dxa"/>
          </w:tcPr>
          <w:p w:rsidR="00253715" w:rsidP="00B75061" w:rsidRDefault="00253715" w14:paraId="42367C8C" w14:textId="48BC0F50">
            <w:pPr>
              <w:jc w:val="both"/>
            </w:pPr>
            <w:del w:author="Sachin Patange" w:date="2017-04-28T13:35:00Z" w:id="720">
              <w:r w:rsidDel="001F3D40">
                <w:delText>26</w:delText>
              </w:r>
            </w:del>
          </w:p>
        </w:tc>
        <w:tc>
          <w:tcPr>
            <w:tcW w:w="2724" w:type="dxa"/>
          </w:tcPr>
          <w:p w:rsidR="00253715" w:rsidP="00B75061" w:rsidRDefault="00253715" w14:paraId="3F54F18F" w14:textId="155DC0D9">
            <w:pPr>
              <w:jc w:val="both"/>
              <w:cnfStyle w:val="000000000000" w:firstRow="0" w:lastRow="0" w:firstColumn="0" w:lastColumn="0" w:oddVBand="0" w:evenVBand="0" w:oddHBand="0" w:evenHBand="0" w:firstRowFirstColumn="0" w:firstRowLastColumn="0" w:lastRowFirstColumn="0" w:lastRowLastColumn="0"/>
            </w:pPr>
            <w:del w:author="Sachin Patange" w:date="2017-04-28T13:35:00Z" w:id="721">
              <w:r w:rsidDel="001F3D40">
                <w:delText>Sanctioned Loan Amount</w:delText>
              </w:r>
            </w:del>
          </w:p>
        </w:tc>
        <w:tc>
          <w:tcPr>
            <w:tcW w:w="2138" w:type="dxa"/>
          </w:tcPr>
          <w:p w:rsidR="00253715" w:rsidP="00B75061" w:rsidRDefault="00253715" w14:paraId="38C3C79A" w14:textId="65E1754C">
            <w:pPr>
              <w:jc w:val="both"/>
              <w:cnfStyle w:val="000000000000" w:firstRow="0" w:lastRow="0" w:firstColumn="0" w:lastColumn="0" w:oddVBand="0" w:evenVBand="0" w:oddHBand="0" w:evenHBand="0" w:firstRowFirstColumn="0" w:firstRowLastColumn="0" w:lastRowFirstColumn="0" w:lastRowLastColumn="0"/>
            </w:pPr>
            <w:del w:author="Sachin Patange" w:date="2017-04-28T13:35:00Z" w:id="722">
              <w:r w:rsidDel="001F3D40">
                <w:delText xml:space="preserve">Loan amount sanctioned by MLI as per scheme eligibility rules/guidance. </w:delText>
              </w:r>
            </w:del>
          </w:p>
        </w:tc>
        <w:tc>
          <w:tcPr>
            <w:tcW w:w="1708" w:type="dxa"/>
          </w:tcPr>
          <w:p w:rsidR="00253715" w:rsidP="00B75061" w:rsidRDefault="00253715" w14:paraId="49CD31D1" w14:textId="43AA32F4">
            <w:pPr>
              <w:jc w:val="both"/>
              <w:cnfStyle w:val="000000000000" w:firstRow="0" w:lastRow="0" w:firstColumn="0" w:lastColumn="0" w:oddVBand="0" w:evenVBand="0" w:oddHBand="0" w:evenHBand="0" w:firstRowFirstColumn="0" w:firstRowLastColumn="0" w:lastRowFirstColumn="0" w:lastRowLastColumn="0"/>
            </w:pPr>
            <w:del w:author="Sachin Patange" w:date="2017-04-28T13:35:00Z" w:id="723">
              <w:r w:rsidDel="001F3D40">
                <w:delText>Number With Decimal</w:delText>
              </w:r>
            </w:del>
          </w:p>
        </w:tc>
        <w:tc>
          <w:tcPr>
            <w:tcW w:w="2130" w:type="dxa"/>
          </w:tcPr>
          <w:p w:rsidR="00253715" w:rsidP="00B75061" w:rsidRDefault="00253715" w14:paraId="5FFCF4B8" w14:textId="68669D37">
            <w:pPr>
              <w:jc w:val="both"/>
              <w:cnfStyle w:val="000000000000" w:firstRow="0" w:lastRow="0" w:firstColumn="0" w:lastColumn="0" w:oddVBand="0" w:evenVBand="0" w:oddHBand="0" w:evenHBand="0" w:firstRowFirstColumn="0" w:firstRowLastColumn="0" w:lastRowFirstColumn="0" w:lastRowLastColumn="0"/>
            </w:pPr>
            <w:del w:author="Sachin Patange" w:date="2017-04-28T13:35:00Z" w:id="724">
              <w:r w:rsidDel="001F3D40">
                <w:delText>Mandatory</w:delText>
              </w:r>
            </w:del>
          </w:p>
        </w:tc>
      </w:tr>
      <w:tr w:rsidR="00253715" w:rsidTr="00B75061" w14:paraId="52941E9B"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0" w:type="dxa"/>
          </w:tcPr>
          <w:p w:rsidR="00253715" w:rsidP="00B75061" w:rsidRDefault="00253715" w14:paraId="227E3CAC" w14:textId="0EE1A720">
            <w:pPr>
              <w:jc w:val="both"/>
            </w:pPr>
            <w:del w:author="Sachin Patange" w:date="2017-04-28T13:35:00Z" w:id="725">
              <w:r w:rsidDel="001F3D40">
                <w:delText>27</w:delText>
              </w:r>
            </w:del>
          </w:p>
        </w:tc>
        <w:tc>
          <w:tcPr>
            <w:tcW w:w="2724" w:type="dxa"/>
          </w:tcPr>
          <w:p w:rsidR="00253715" w:rsidP="00B75061" w:rsidRDefault="00253715" w14:paraId="5FEA4C7A" w14:textId="650F1691">
            <w:pPr>
              <w:jc w:val="both"/>
              <w:cnfStyle w:val="000000100000" w:firstRow="0" w:lastRow="0" w:firstColumn="0" w:lastColumn="0" w:oddVBand="0" w:evenVBand="0" w:oddHBand="1" w:evenHBand="0" w:firstRowFirstColumn="0" w:firstRowLastColumn="0" w:lastRowFirstColumn="0" w:lastRowLastColumn="0"/>
            </w:pPr>
            <w:del w:author="Sachin Patange" w:date="2017-04-28T13:35:00Z" w:id="726">
              <w:r w:rsidDel="001F3D40">
                <w:delText xml:space="preserve">Sanctioned Loan Date </w:delText>
              </w:r>
            </w:del>
          </w:p>
        </w:tc>
        <w:tc>
          <w:tcPr>
            <w:tcW w:w="2138" w:type="dxa"/>
          </w:tcPr>
          <w:p w:rsidR="00253715" w:rsidP="00B75061" w:rsidRDefault="00253715" w14:paraId="3A84D4CA" w14:textId="2EF4167A">
            <w:pPr>
              <w:jc w:val="both"/>
              <w:cnfStyle w:val="000000100000" w:firstRow="0" w:lastRow="0" w:firstColumn="0" w:lastColumn="0" w:oddVBand="0" w:evenVBand="0" w:oddHBand="1" w:evenHBand="0" w:firstRowFirstColumn="0" w:firstRowLastColumn="0" w:lastRowFirstColumn="0" w:lastRowLastColumn="0"/>
            </w:pPr>
            <w:del w:author="Sachin Patange" w:date="2017-04-28T13:35:00Z" w:id="727">
              <w:r w:rsidDel="001F3D40">
                <w:delText xml:space="preserve">Date of Loan Sanction by MLI as per scheme eligibility rules/guidance. </w:delText>
              </w:r>
            </w:del>
          </w:p>
        </w:tc>
        <w:tc>
          <w:tcPr>
            <w:tcW w:w="1708" w:type="dxa"/>
          </w:tcPr>
          <w:p w:rsidR="00253715" w:rsidDel="001F3D40" w:rsidP="00B75061" w:rsidRDefault="00253715" w14:paraId="14E41583" w14:textId="441ED256">
            <w:pPr>
              <w:jc w:val="both"/>
              <w:cnfStyle w:val="000000100000" w:firstRow="0" w:lastRow="0" w:firstColumn="0" w:lastColumn="0" w:oddVBand="0" w:evenVBand="0" w:oddHBand="1" w:evenHBand="0" w:firstRowFirstColumn="0" w:firstRowLastColumn="0" w:lastRowFirstColumn="0" w:lastRowLastColumn="0"/>
              <w:rPr>
                <w:del w:author="Sachin Patange" w:date="2017-04-28T13:35:00Z" w:id="728"/>
              </w:rPr>
            </w:pPr>
            <w:del w:author="Sachin Patange" w:date="2017-04-28T13:35:00Z" w:id="729">
              <w:r w:rsidDel="001F3D40">
                <w:delText xml:space="preserve">Date </w:delText>
              </w:r>
            </w:del>
          </w:p>
          <w:p w:rsidR="00253715" w:rsidP="00B75061" w:rsidRDefault="00253715" w14:paraId="0D1A0B0D" w14:textId="6D77FB64">
            <w:pPr>
              <w:jc w:val="both"/>
              <w:cnfStyle w:val="000000100000" w:firstRow="0" w:lastRow="0" w:firstColumn="0" w:lastColumn="0" w:oddVBand="0" w:evenVBand="0" w:oddHBand="1" w:evenHBand="0" w:firstRowFirstColumn="0" w:firstRowLastColumn="0" w:lastRowFirstColumn="0" w:lastRowLastColumn="0"/>
            </w:pPr>
            <w:del w:author="Sachin Patange" w:date="2017-04-28T13:35:00Z" w:id="730">
              <w:r w:rsidDel="001F3D40">
                <w:delText>(DD-MM-YYYY)</w:delText>
              </w:r>
            </w:del>
          </w:p>
        </w:tc>
        <w:tc>
          <w:tcPr>
            <w:tcW w:w="2130" w:type="dxa"/>
          </w:tcPr>
          <w:p w:rsidR="00253715" w:rsidP="00B75061" w:rsidRDefault="00253715" w14:paraId="3B2697A3" w14:textId="71A438AA">
            <w:pPr>
              <w:jc w:val="both"/>
              <w:cnfStyle w:val="000000100000" w:firstRow="0" w:lastRow="0" w:firstColumn="0" w:lastColumn="0" w:oddVBand="0" w:evenVBand="0" w:oddHBand="1" w:evenHBand="0" w:firstRowFirstColumn="0" w:firstRowLastColumn="0" w:lastRowFirstColumn="0" w:lastRowLastColumn="0"/>
            </w:pPr>
            <w:del w:author="Sachin Patange" w:date="2017-04-28T13:35:00Z" w:id="731">
              <w:r w:rsidDel="001F3D40">
                <w:delText>Mandatory</w:delText>
              </w:r>
            </w:del>
          </w:p>
        </w:tc>
      </w:tr>
      <w:tr w:rsidR="00253715" w:rsidTr="00B75061" w14:paraId="53813482" w14:textId="77777777">
        <w:tc>
          <w:tcPr>
            <w:cnfStyle w:val="001000000000" w:firstRow="0" w:lastRow="0" w:firstColumn="1" w:lastColumn="0" w:oddVBand="0" w:evenVBand="0" w:oddHBand="0" w:evenHBand="0" w:firstRowFirstColumn="0" w:firstRowLastColumn="0" w:lastRowFirstColumn="0" w:lastRowLastColumn="0"/>
            <w:tcW w:w="650" w:type="dxa"/>
          </w:tcPr>
          <w:p w:rsidR="00253715" w:rsidP="00B75061" w:rsidRDefault="00253715" w14:paraId="17670AB6" w14:textId="2ECDE0C7">
            <w:pPr>
              <w:jc w:val="both"/>
            </w:pPr>
            <w:del w:author="Sachin Patange" w:date="2017-04-28T13:35:00Z" w:id="732">
              <w:r w:rsidDel="001F3D40">
                <w:delText>28</w:delText>
              </w:r>
            </w:del>
          </w:p>
        </w:tc>
        <w:tc>
          <w:tcPr>
            <w:tcW w:w="2724" w:type="dxa"/>
          </w:tcPr>
          <w:p w:rsidR="00253715" w:rsidP="00B75061" w:rsidRDefault="00253715" w14:paraId="671298E5" w14:textId="19B779F1">
            <w:pPr>
              <w:jc w:val="both"/>
              <w:cnfStyle w:val="000000000000" w:firstRow="0" w:lastRow="0" w:firstColumn="0" w:lastColumn="0" w:oddVBand="0" w:evenVBand="0" w:oddHBand="0" w:evenHBand="0" w:firstRowFirstColumn="0" w:firstRowLastColumn="0" w:lastRowFirstColumn="0" w:lastRowLastColumn="0"/>
            </w:pPr>
            <w:del w:author="Sachin Patange" w:date="2017-04-28T13:35:00Z" w:id="733">
              <w:r w:rsidDel="001F3D40">
                <w:delText>Loan Tenure</w:delText>
              </w:r>
            </w:del>
          </w:p>
        </w:tc>
        <w:tc>
          <w:tcPr>
            <w:tcW w:w="2138" w:type="dxa"/>
          </w:tcPr>
          <w:p w:rsidR="00253715" w:rsidP="00B75061" w:rsidRDefault="00253715" w14:paraId="4F806C8C" w14:textId="58D25FF1">
            <w:pPr>
              <w:jc w:val="both"/>
              <w:cnfStyle w:val="000000000000" w:firstRow="0" w:lastRow="0" w:firstColumn="0" w:lastColumn="0" w:oddVBand="0" w:evenVBand="0" w:oddHBand="0" w:evenHBand="0" w:firstRowFirstColumn="0" w:firstRowLastColumn="0" w:lastRowFirstColumn="0" w:lastRowLastColumn="0"/>
            </w:pPr>
            <w:del w:author="Sachin Patange" w:date="2017-04-28T13:35:00Z" w:id="734">
              <w:r w:rsidDel="001F3D40">
                <w:delText>Loan Duration (Months)</w:delText>
              </w:r>
            </w:del>
          </w:p>
        </w:tc>
        <w:tc>
          <w:tcPr>
            <w:tcW w:w="1708" w:type="dxa"/>
          </w:tcPr>
          <w:p w:rsidR="00253715" w:rsidP="00B75061" w:rsidRDefault="00253715" w14:paraId="0CD10B28" w14:textId="683BCA72">
            <w:pPr>
              <w:jc w:val="both"/>
              <w:cnfStyle w:val="000000000000" w:firstRow="0" w:lastRow="0" w:firstColumn="0" w:lastColumn="0" w:oddVBand="0" w:evenVBand="0" w:oddHBand="0" w:evenHBand="0" w:firstRowFirstColumn="0" w:firstRowLastColumn="0" w:lastRowFirstColumn="0" w:lastRowLastColumn="0"/>
            </w:pPr>
            <w:del w:author="Sachin Patange" w:date="2017-04-28T13:35:00Z" w:id="735">
              <w:r w:rsidDel="001F3D40">
                <w:delText>Number</w:delText>
              </w:r>
            </w:del>
          </w:p>
        </w:tc>
        <w:tc>
          <w:tcPr>
            <w:tcW w:w="2130" w:type="dxa"/>
          </w:tcPr>
          <w:p w:rsidR="00253715" w:rsidP="00B75061" w:rsidRDefault="00253715" w14:paraId="4AA5BE45" w14:textId="01D52011">
            <w:pPr>
              <w:jc w:val="both"/>
              <w:cnfStyle w:val="000000000000" w:firstRow="0" w:lastRow="0" w:firstColumn="0" w:lastColumn="0" w:oddVBand="0" w:evenVBand="0" w:oddHBand="0" w:evenHBand="0" w:firstRowFirstColumn="0" w:firstRowLastColumn="0" w:lastRowFirstColumn="0" w:lastRowLastColumn="0"/>
            </w:pPr>
            <w:del w:author="Sachin Patange" w:date="2017-04-28T13:35:00Z" w:id="736">
              <w:r w:rsidDel="001F3D40">
                <w:delText>Mandatory</w:delText>
              </w:r>
            </w:del>
          </w:p>
        </w:tc>
      </w:tr>
      <w:tr w:rsidR="00253715" w:rsidTr="00B75061" w14:paraId="57705841"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0" w:type="dxa"/>
          </w:tcPr>
          <w:p w:rsidR="00253715" w:rsidP="00B75061" w:rsidRDefault="00253715" w14:paraId="1EC83818" w14:textId="25A6BB16">
            <w:pPr>
              <w:jc w:val="both"/>
            </w:pPr>
            <w:del w:author="Sachin Patange" w:date="2017-04-28T13:35:00Z" w:id="737">
              <w:r w:rsidDel="001F3D40">
                <w:delText>29</w:delText>
              </w:r>
            </w:del>
          </w:p>
        </w:tc>
        <w:tc>
          <w:tcPr>
            <w:tcW w:w="2724" w:type="dxa"/>
          </w:tcPr>
          <w:p w:rsidR="00253715" w:rsidP="00B75061" w:rsidRDefault="00253715" w14:paraId="021CB488" w14:textId="4BAC2225">
            <w:pPr>
              <w:jc w:val="both"/>
              <w:cnfStyle w:val="000000100000" w:firstRow="0" w:lastRow="0" w:firstColumn="0" w:lastColumn="0" w:oddVBand="0" w:evenVBand="0" w:oddHBand="1" w:evenHBand="0" w:firstRowFirstColumn="0" w:firstRowLastColumn="0" w:lastRowFirstColumn="0" w:lastRowLastColumn="0"/>
            </w:pPr>
            <w:del w:author="Sachin Patange" w:date="2017-04-28T13:35:00Z" w:id="738">
              <w:r w:rsidDel="001F3D40">
                <w:delText xml:space="preserve">Loan End Date </w:delText>
              </w:r>
            </w:del>
          </w:p>
        </w:tc>
        <w:tc>
          <w:tcPr>
            <w:tcW w:w="2138" w:type="dxa"/>
          </w:tcPr>
          <w:p w:rsidR="00253715" w:rsidP="00B75061" w:rsidRDefault="00253715" w14:paraId="224687A5" w14:textId="28186A20">
            <w:pPr>
              <w:jc w:val="both"/>
              <w:cnfStyle w:val="000000100000" w:firstRow="0" w:lastRow="0" w:firstColumn="0" w:lastColumn="0" w:oddVBand="0" w:evenVBand="0" w:oddHBand="1" w:evenHBand="0" w:firstRowFirstColumn="0" w:firstRowLastColumn="0" w:lastRowFirstColumn="0" w:lastRowLastColumn="0"/>
            </w:pPr>
            <w:del w:author="Sachin Patange" w:date="2017-04-28T13:35:00Z" w:id="739">
              <w:r w:rsidDel="001F3D40">
                <w:delText>End Date of Loan Amortization Schedule</w:delText>
              </w:r>
            </w:del>
          </w:p>
        </w:tc>
        <w:tc>
          <w:tcPr>
            <w:tcW w:w="1708" w:type="dxa"/>
          </w:tcPr>
          <w:p w:rsidR="00253715" w:rsidP="00B75061" w:rsidRDefault="00253715" w14:paraId="06CE8E4D" w14:textId="2B02DE57">
            <w:pPr>
              <w:jc w:val="both"/>
              <w:cnfStyle w:val="000000100000" w:firstRow="0" w:lastRow="0" w:firstColumn="0" w:lastColumn="0" w:oddVBand="0" w:evenVBand="0" w:oddHBand="1" w:evenHBand="0" w:firstRowFirstColumn="0" w:firstRowLastColumn="0" w:lastRowFirstColumn="0" w:lastRowLastColumn="0"/>
            </w:pPr>
            <w:del w:author="Sachin Patange" w:date="2017-04-28T13:35:00Z" w:id="740">
              <w:r w:rsidDel="001F3D40">
                <w:delText>Date in MM-YYYY format</w:delText>
              </w:r>
            </w:del>
          </w:p>
        </w:tc>
        <w:tc>
          <w:tcPr>
            <w:tcW w:w="2130" w:type="dxa"/>
          </w:tcPr>
          <w:p w:rsidR="00253715" w:rsidP="00B75061" w:rsidRDefault="00253715" w14:paraId="3D35E3C9" w14:textId="2B34FE0C">
            <w:pPr>
              <w:jc w:val="both"/>
              <w:cnfStyle w:val="000000100000" w:firstRow="0" w:lastRow="0" w:firstColumn="0" w:lastColumn="0" w:oddVBand="0" w:evenVBand="0" w:oddHBand="1" w:evenHBand="0" w:firstRowFirstColumn="0" w:firstRowLastColumn="0" w:lastRowFirstColumn="0" w:lastRowLastColumn="0"/>
            </w:pPr>
            <w:del w:author="Sachin Patange" w:date="2017-04-28T13:35:00Z" w:id="741">
              <w:r w:rsidDel="001F3D40">
                <w:delText>Mandatory</w:delText>
              </w:r>
            </w:del>
          </w:p>
        </w:tc>
      </w:tr>
      <w:tr w:rsidR="00253715" w:rsidTr="00B75061" w14:paraId="0B744414" w14:textId="77777777">
        <w:tc>
          <w:tcPr>
            <w:cnfStyle w:val="001000000000" w:firstRow="0" w:lastRow="0" w:firstColumn="1" w:lastColumn="0" w:oddVBand="0" w:evenVBand="0" w:oddHBand="0" w:evenHBand="0" w:firstRowFirstColumn="0" w:firstRowLastColumn="0" w:lastRowFirstColumn="0" w:lastRowLastColumn="0"/>
            <w:tcW w:w="650" w:type="dxa"/>
          </w:tcPr>
          <w:p w:rsidR="00253715" w:rsidP="00B75061" w:rsidRDefault="00253715" w14:paraId="0BF6A556" w14:textId="21C5564A">
            <w:pPr>
              <w:jc w:val="both"/>
            </w:pPr>
            <w:del w:author="Sachin Patange" w:date="2017-04-28T13:35:00Z" w:id="742">
              <w:r w:rsidDel="001F3D40">
                <w:delText>30</w:delText>
              </w:r>
            </w:del>
          </w:p>
        </w:tc>
        <w:tc>
          <w:tcPr>
            <w:tcW w:w="2724" w:type="dxa"/>
          </w:tcPr>
          <w:p w:rsidR="00253715" w:rsidP="00B75061" w:rsidRDefault="00253715" w14:paraId="1031810D" w14:textId="4E3D53D1">
            <w:pPr>
              <w:jc w:val="both"/>
              <w:cnfStyle w:val="000000000000" w:firstRow="0" w:lastRow="0" w:firstColumn="0" w:lastColumn="0" w:oddVBand="0" w:evenVBand="0" w:oddHBand="0" w:evenHBand="0" w:firstRowFirstColumn="0" w:firstRowLastColumn="0" w:lastRowFirstColumn="0" w:lastRowLastColumn="0"/>
            </w:pPr>
            <w:del w:author="Sachin Patange" w:date="2017-04-28T13:35:00Z" w:id="743">
              <w:r w:rsidDel="001F3D40">
                <w:delText>Loan Amount – First Disbursement</w:delText>
              </w:r>
            </w:del>
          </w:p>
        </w:tc>
        <w:tc>
          <w:tcPr>
            <w:tcW w:w="2138" w:type="dxa"/>
          </w:tcPr>
          <w:p w:rsidR="00253715" w:rsidP="00B75061" w:rsidRDefault="00253715" w14:paraId="56309B06" w14:textId="2785ACA7">
            <w:pPr>
              <w:jc w:val="both"/>
              <w:cnfStyle w:val="000000000000" w:firstRow="0" w:lastRow="0" w:firstColumn="0" w:lastColumn="0" w:oddVBand="0" w:evenVBand="0" w:oddHBand="0" w:evenHBand="0" w:firstRowFirstColumn="0" w:firstRowLastColumn="0" w:lastRowFirstColumn="0" w:lastRowLastColumn="0"/>
            </w:pPr>
            <w:del w:author="Sachin Patange" w:date="2017-04-28T13:35:00Z" w:id="744">
              <w:r w:rsidDel="001F3D40">
                <w:delText xml:space="preserve">Loan amount disbursed by MLI as a first disbursement as per scheme eligibility rules/guidance. </w:delText>
              </w:r>
            </w:del>
          </w:p>
        </w:tc>
        <w:tc>
          <w:tcPr>
            <w:tcW w:w="1708" w:type="dxa"/>
          </w:tcPr>
          <w:p w:rsidR="00253715" w:rsidP="00B75061" w:rsidRDefault="00253715" w14:paraId="21B82413" w14:textId="0049BA88">
            <w:pPr>
              <w:jc w:val="both"/>
              <w:cnfStyle w:val="000000000000" w:firstRow="0" w:lastRow="0" w:firstColumn="0" w:lastColumn="0" w:oddVBand="0" w:evenVBand="0" w:oddHBand="0" w:evenHBand="0" w:firstRowFirstColumn="0" w:firstRowLastColumn="0" w:lastRowFirstColumn="0" w:lastRowLastColumn="0"/>
            </w:pPr>
            <w:del w:author="Sachin Patange" w:date="2017-04-28T13:35:00Z" w:id="745">
              <w:r w:rsidDel="001F3D40">
                <w:delText>Number With Decimal</w:delText>
              </w:r>
            </w:del>
          </w:p>
        </w:tc>
        <w:tc>
          <w:tcPr>
            <w:tcW w:w="2130" w:type="dxa"/>
          </w:tcPr>
          <w:p w:rsidR="00253715" w:rsidP="00B75061" w:rsidRDefault="00253715" w14:paraId="304CC026" w14:textId="08640613">
            <w:pPr>
              <w:jc w:val="both"/>
              <w:cnfStyle w:val="000000000000" w:firstRow="0" w:lastRow="0" w:firstColumn="0" w:lastColumn="0" w:oddVBand="0" w:evenVBand="0" w:oddHBand="0" w:evenHBand="0" w:firstRowFirstColumn="0" w:firstRowLastColumn="0" w:lastRowFirstColumn="0" w:lastRowLastColumn="0"/>
            </w:pPr>
            <w:del w:author="Sachin Patange" w:date="2017-04-28T13:35:00Z" w:id="746">
              <w:r w:rsidDel="001F3D40">
                <w:delText>Mandatory</w:delText>
              </w:r>
            </w:del>
          </w:p>
        </w:tc>
      </w:tr>
      <w:tr w:rsidR="00253715" w:rsidTr="00B75061" w14:paraId="502313B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0" w:type="dxa"/>
          </w:tcPr>
          <w:p w:rsidR="00253715" w:rsidP="00B75061" w:rsidRDefault="00253715" w14:paraId="066477AE" w14:textId="118B32DF">
            <w:pPr>
              <w:jc w:val="both"/>
            </w:pPr>
            <w:del w:author="Sachin Patange" w:date="2017-04-28T13:35:00Z" w:id="747">
              <w:r w:rsidDel="001F3D40">
                <w:delText>31</w:delText>
              </w:r>
            </w:del>
          </w:p>
        </w:tc>
        <w:tc>
          <w:tcPr>
            <w:tcW w:w="2724" w:type="dxa"/>
          </w:tcPr>
          <w:p w:rsidR="00253715" w:rsidP="00B75061" w:rsidRDefault="00253715" w14:paraId="574FFB77" w14:textId="13FAA4A6">
            <w:pPr>
              <w:jc w:val="both"/>
              <w:cnfStyle w:val="000000100000" w:firstRow="0" w:lastRow="0" w:firstColumn="0" w:lastColumn="0" w:oddVBand="0" w:evenVBand="0" w:oddHBand="1" w:evenHBand="0" w:firstRowFirstColumn="0" w:firstRowLastColumn="0" w:lastRowFirstColumn="0" w:lastRowLastColumn="0"/>
            </w:pPr>
            <w:del w:author="Sachin Patange" w:date="2017-04-28T13:35:00Z" w:id="748">
              <w:r w:rsidDel="001F3D40">
                <w:delText>Date of First Disbursement</w:delText>
              </w:r>
            </w:del>
          </w:p>
        </w:tc>
        <w:tc>
          <w:tcPr>
            <w:tcW w:w="2138" w:type="dxa"/>
          </w:tcPr>
          <w:p w:rsidR="00253715" w:rsidP="00B75061" w:rsidRDefault="00253715" w14:paraId="326EF958" w14:textId="68C1470E">
            <w:pPr>
              <w:jc w:val="both"/>
              <w:cnfStyle w:val="000000100000" w:firstRow="0" w:lastRow="0" w:firstColumn="0" w:lastColumn="0" w:oddVBand="0" w:evenVBand="0" w:oddHBand="1" w:evenHBand="0" w:firstRowFirstColumn="0" w:firstRowLastColumn="0" w:lastRowFirstColumn="0" w:lastRowLastColumn="0"/>
            </w:pPr>
            <w:del w:author="Sachin Patange" w:date="2017-04-28T13:35:00Z" w:id="749">
              <w:r w:rsidDel="001F3D40">
                <w:delText xml:space="preserve">Date of first disbursement done by MLI as per scheme eligibility rules/guidance. </w:delText>
              </w:r>
            </w:del>
          </w:p>
        </w:tc>
        <w:tc>
          <w:tcPr>
            <w:tcW w:w="1708" w:type="dxa"/>
          </w:tcPr>
          <w:p w:rsidR="00253715" w:rsidDel="001F3D40" w:rsidP="00B75061" w:rsidRDefault="00253715" w14:paraId="66607B22" w14:textId="5B06ADA0">
            <w:pPr>
              <w:jc w:val="both"/>
              <w:cnfStyle w:val="000000100000" w:firstRow="0" w:lastRow="0" w:firstColumn="0" w:lastColumn="0" w:oddVBand="0" w:evenVBand="0" w:oddHBand="1" w:evenHBand="0" w:firstRowFirstColumn="0" w:firstRowLastColumn="0" w:lastRowFirstColumn="0" w:lastRowLastColumn="0"/>
              <w:rPr>
                <w:del w:author="Sachin Patange" w:date="2017-04-28T13:35:00Z" w:id="750"/>
              </w:rPr>
            </w:pPr>
            <w:del w:author="Sachin Patange" w:date="2017-04-28T13:35:00Z" w:id="751">
              <w:r w:rsidDel="001F3D40">
                <w:delText xml:space="preserve">Date </w:delText>
              </w:r>
            </w:del>
          </w:p>
          <w:p w:rsidR="00253715" w:rsidP="00B75061" w:rsidRDefault="00253715" w14:paraId="1E60C336" w14:textId="2A3FB2F6">
            <w:pPr>
              <w:jc w:val="both"/>
              <w:cnfStyle w:val="000000100000" w:firstRow="0" w:lastRow="0" w:firstColumn="0" w:lastColumn="0" w:oddVBand="0" w:evenVBand="0" w:oddHBand="1" w:evenHBand="0" w:firstRowFirstColumn="0" w:firstRowLastColumn="0" w:lastRowFirstColumn="0" w:lastRowLastColumn="0"/>
            </w:pPr>
            <w:del w:author="Sachin Patange" w:date="2017-04-28T13:35:00Z" w:id="752">
              <w:r w:rsidDel="001F3D40">
                <w:delText>(DD-MM-YYYY)</w:delText>
              </w:r>
            </w:del>
          </w:p>
        </w:tc>
        <w:tc>
          <w:tcPr>
            <w:tcW w:w="2130" w:type="dxa"/>
          </w:tcPr>
          <w:p w:rsidR="00253715" w:rsidP="00B75061" w:rsidRDefault="00253715" w14:paraId="012DABC3" w14:textId="2A8C14CC">
            <w:pPr>
              <w:jc w:val="both"/>
              <w:cnfStyle w:val="000000100000" w:firstRow="0" w:lastRow="0" w:firstColumn="0" w:lastColumn="0" w:oddVBand="0" w:evenVBand="0" w:oddHBand="1" w:evenHBand="0" w:firstRowFirstColumn="0" w:firstRowLastColumn="0" w:lastRowFirstColumn="0" w:lastRowLastColumn="0"/>
            </w:pPr>
            <w:del w:author="Sachin Patange" w:date="2017-04-28T13:35:00Z" w:id="753">
              <w:r w:rsidDel="001F3D40">
                <w:delText>Mandatory</w:delText>
              </w:r>
            </w:del>
          </w:p>
        </w:tc>
      </w:tr>
      <w:tr w:rsidR="00253715" w:rsidTr="00B75061" w14:paraId="3B535C51" w14:textId="77777777">
        <w:tc>
          <w:tcPr>
            <w:cnfStyle w:val="001000000000" w:firstRow="0" w:lastRow="0" w:firstColumn="1" w:lastColumn="0" w:oddVBand="0" w:evenVBand="0" w:oddHBand="0" w:evenHBand="0" w:firstRowFirstColumn="0" w:firstRowLastColumn="0" w:lastRowFirstColumn="0" w:lastRowLastColumn="0"/>
            <w:tcW w:w="650" w:type="dxa"/>
          </w:tcPr>
          <w:p w:rsidR="00253715" w:rsidP="00B75061" w:rsidRDefault="00253715" w14:paraId="6CB7E59D" w14:textId="79755763">
            <w:pPr>
              <w:jc w:val="both"/>
            </w:pPr>
            <w:del w:author="Sachin Patange" w:date="2017-04-28T13:35:00Z" w:id="754">
              <w:r w:rsidDel="001F3D40">
                <w:delText>32</w:delText>
              </w:r>
            </w:del>
          </w:p>
        </w:tc>
        <w:tc>
          <w:tcPr>
            <w:tcW w:w="2724" w:type="dxa"/>
          </w:tcPr>
          <w:p w:rsidR="00253715" w:rsidP="00B75061" w:rsidRDefault="00253715" w14:paraId="65F09BB0" w14:textId="61EDC397">
            <w:pPr>
              <w:jc w:val="both"/>
              <w:cnfStyle w:val="000000000000" w:firstRow="0" w:lastRow="0" w:firstColumn="0" w:lastColumn="0" w:oddVBand="0" w:evenVBand="0" w:oddHBand="0" w:evenHBand="0" w:firstRowFirstColumn="0" w:firstRowLastColumn="0" w:lastRowFirstColumn="0" w:lastRowLastColumn="0"/>
            </w:pPr>
            <w:del w:author="Sachin Patange" w:date="2017-04-28T13:35:00Z" w:id="755">
              <w:r w:rsidDel="001F3D40">
                <w:delText>Outstanding Loan Amount</w:delText>
              </w:r>
            </w:del>
          </w:p>
        </w:tc>
        <w:tc>
          <w:tcPr>
            <w:tcW w:w="2138" w:type="dxa"/>
          </w:tcPr>
          <w:p w:rsidR="00253715" w:rsidP="00B75061" w:rsidRDefault="00253715" w14:paraId="5A919F41" w14:textId="76EFA083">
            <w:pPr>
              <w:jc w:val="both"/>
              <w:cnfStyle w:val="000000000000" w:firstRow="0" w:lastRow="0" w:firstColumn="0" w:lastColumn="0" w:oddVBand="0" w:evenVBand="0" w:oddHBand="0" w:evenHBand="0" w:firstRowFirstColumn="0" w:firstRowLastColumn="0" w:lastRowFirstColumn="0" w:lastRowLastColumn="0"/>
            </w:pPr>
            <w:del w:author="Sachin Patange" w:date="2017-04-28T13:35:00Z" w:id="756">
              <w:r w:rsidDel="001F3D40">
                <w:delText>Loan amount outstanding comprising of Principal and accrued interest from Borrower (if any).</w:delText>
              </w:r>
            </w:del>
          </w:p>
        </w:tc>
        <w:tc>
          <w:tcPr>
            <w:tcW w:w="1708" w:type="dxa"/>
          </w:tcPr>
          <w:p w:rsidR="00253715" w:rsidP="00B75061" w:rsidRDefault="00253715" w14:paraId="1F97652B" w14:textId="2F62A8B9">
            <w:pPr>
              <w:jc w:val="both"/>
              <w:cnfStyle w:val="000000000000" w:firstRow="0" w:lastRow="0" w:firstColumn="0" w:lastColumn="0" w:oddVBand="0" w:evenVBand="0" w:oddHBand="0" w:evenHBand="0" w:firstRowFirstColumn="0" w:firstRowLastColumn="0" w:lastRowFirstColumn="0" w:lastRowLastColumn="0"/>
            </w:pPr>
            <w:del w:author="Sachin Patange" w:date="2017-04-28T13:35:00Z" w:id="757">
              <w:r w:rsidDel="001F3D40">
                <w:delText>Number With Decimal</w:delText>
              </w:r>
            </w:del>
          </w:p>
        </w:tc>
        <w:tc>
          <w:tcPr>
            <w:tcW w:w="2130" w:type="dxa"/>
          </w:tcPr>
          <w:p w:rsidR="00253715" w:rsidP="00B75061" w:rsidRDefault="00253715" w14:paraId="0E10F352" w14:textId="242B6231">
            <w:pPr>
              <w:jc w:val="both"/>
              <w:cnfStyle w:val="000000000000" w:firstRow="0" w:lastRow="0" w:firstColumn="0" w:lastColumn="0" w:oddVBand="0" w:evenVBand="0" w:oddHBand="0" w:evenHBand="0" w:firstRowFirstColumn="0" w:firstRowLastColumn="0" w:lastRowFirstColumn="0" w:lastRowLastColumn="0"/>
            </w:pPr>
            <w:del w:author="Sachin Patange" w:date="2017-04-28T13:35:00Z" w:id="758">
              <w:r w:rsidDel="001F3D40">
                <w:delText>Mandatory</w:delText>
              </w:r>
            </w:del>
          </w:p>
        </w:tc>
      </w:tr>
      <w:tr w:rsidR="00253715" w:rsidTr="00B75061" w14:paraId="11C9E78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0" w:type="dxa"/>
          </w:tcPr>
          <w:p w:rsidR="00253715" w:rsidP="00B75061" w:rsidRDefault="00253715" w14:paraId="08096CDD" w14:textId="181A30E4">
            <w:pPr>
              <w:jc w:val="both"/>
            </w:pPr>
            <w:del w:author="Sachin Patange" w:date="2017-04-28T13:35:00Z" w:id="759">
              <w:r w:rsidDel="001F3D40">
                <w:delText>33</w:delText>
              </w:r>
            </w:del>
          </w:p>
        </w:tc>
        <w:tc>
          <w:tcPr>
            <w:tcW w:w="2724" w:type="dxa"/>
          </w:tcPr>
          <w:p w:rsidR="00253715" w:rsidP="00B75061" w:rsidRDefault="00253715" w14:paraId="6CA2212A" w14:textId="34ED8BD5">
            <w:pPr>
              <w:jc w:val="both"/>
              <w:cnfStyle w:val="000000100000" w:firstRow="0" w:lastRow="0" w:firstColumn="0" w:lastColumn="0" w:oddVBand="0" w:evenVBand="0" w:oddHBand="1" w:evenHBand="0" w:firstRowFirstColumn="0" w:firstRowLastColumn="0" w:lastRowFirstColumn="0" w:lastRowLastColumn="0"/>
            </w:pPr>
            <w:del w:author="Sachin Patange" w:date="2017-04-28T13:35:00Z" w:id="760">
              <w:r w:rsidDel="001F3D40">
                <w:delText>Loan Moratorium End Date</w:delText>
              </w:r>
            </w:del>
          </w:p>
        </w:tc>
        <w:tc>
          <w:tcPr>
            <w:tcW w:w="2138" w:type="dxa"/>
          </w:tcPr>
          <w:p w:rsidR="00253715" w:rsidP="00B75061" w:rsidRDefault="00253715" w14:paraId="22DF4205" w14:textId="108762FF">
            <w:pPr>
              <w:jc w:val="both"/>
              <w:cnfStyle w:val="000000100000" w:firstRow="0" w:lastRow="0" w:firstColumn="0" w:lastColumn="0" w:oddVBand="0" w:evenVBand="0" w:oddHBand="1" w:evenHBand="0" w:firstRowFirstColumn="0" w:firstRowLastColumn="0" w:lastRowFirstColumn="0" w:lastRowLastColumn="0"/>
            </w:pPr>
            <w:del w:author="Sachin Patange" w:date="2017-04-28T13:35:00Z" w:id="761">
              <w:r w:rsidDel="001F3D40">
                <w:delText xml:space="preserve">Date agreed by MLI’s as per the scheme rules </w:delText>
              </w:r>
            </w:del>
          </w:p>
        </w:tc>
        <w:tc>
          <w:tcPr>
            <w:tcW w:w="1708" w:type="dxa"/>
          </w:tcPr>
          <w:p w:rsidR="00253715" w:rsidDel="001F3D40" w:rsidP="00B75061" w:rsidRDefault="00253715" w14:paraId="69F473BC" w14:textId="7AF78B78">
            <w:pPr>
              <w:jc w:val="both"/>
              <w:cnfStyle w:val="000000100000" w:firstRow="0" w:lastRow="0" w:firstColumn="0" w:lastColumn="0" w:oddVBand="0" w:evenVBand="0" w:oddHBand="1" w:evenHBand="0" w:firstRowFirstColumn="0" w:firstRowLastColumn="0" w:lastRowFirstColumn="0" w:lastRowLastColumn="0"/>
              <w:rPr>
                <w:del w:author="Sachin Patange" w:date="2017-04-28T13:35:00Z" w:id="762"/>
              </w:rPr>
            </w:pPr>
            <w:del w:author="Sachin Patange" w:date="2017-04-28T13:35:00Z" w:id="763">
              <w:r w:rsidDel="001F3D40">
                <w:delText xml:space="preserve">Date </w:delText>
              </w:r>
            </w:del>
          </w:p>
          <w:p w:rsidR="00253715" w:rsidP="00B75061" w:rsidRDefault="00253715" w14:paraId="6208DCCB" w14:textId="05AE733B">
            <w:pPr>
              <w:jc w:val="both"/>
              <w:cnfStyle w:val="000000100000" w:firstRow="0" w:lastRow="0" w:firstColumn="0" w:lastColumn="0" w:oddVBand="0" w:evenVBand="0" w:oddHBand="1" w:evenHBand="0" w:firstRowFirstColumn="0" w:firstRowLastColumn="0" w:lastRowFirstColumn="0" w:lastRowLastColumn="0"/>
            </w:pPr>
            <w:del w:author="Sachin Patange" w:date="2017-04-28T13:35:00Z" w:id="764">
              <w:r w:rsidDel="001F3D40">
                <w:delText>(DD-MM-YYYY)</w:delText>
              </w:r>
            </w:del>
          </w:p>
        </w:tc>
        <w:tc>
          <w:tcPr>
            <w:tcW w:w="2130" w:type="dxa"/>
          </w:tcPr>
          <w:p w:rsidR="00253715" w:rsidP="00B75061" w:rsidRDefault="00253715" w14:paraId="090B4E5C" w14:textId="25A66182">
            <w:pPr>
              <w:jc w:val="both"/>
              <w:cnfStyle w:val="000000100000" w:firstRow="0" w:lastRow="0" w:firstColumn="0" w:lastColumn="0" w:oddVBand="0" w:evenVBand="0" w:oddHBand="1" w:evenHBand="0" w:firstRowFirstColumn="0" w:firstRowLastColumn="0" w:lastRowFirstColumn="0" w:lastRowLastColumn="0"/>
            </w:pPr>
            <w:del w:author="Sachin Patange" w:date="2017-04-28T13:35:00Z" w:id="765">
              <w:r w:rsidDel="001F3D40">
                <w:delText>Mandatory</w:delText>
              </w:r>
            </w:del>
          </w:p>
        </w:tc>
      </w:tr>
      <w:tr w:rsidR="00253715" w:rsidTr="00B75061" w14:paraId="7E1C4E0E" w14:textId="77777777">
        <w:tc>
          <w:tcPr>
            <w:cnfStyle w:val="001000000000" w:firstRow="0" w:lastRow="0" w:firstColumn="1" w:lastColumn="0" w:oddVBand="0" w:evenVBand="0" w:oddHBand="0" w:evenHBand="0" w:firstRowFirstColumn="0" w:firstRowLastColumn="0" w:lastRowFirstColumn="0" w:lastRowLastColumn="0"/>
            <w:tcW w:w="650" w:type="dxa"/>
          </w:tcPr>
          <w:p w:rsidR="00253715" w:rsidP="00B75061" w:rsidRDefault="00253715" w14:paraId="09C30FAA" w14:textId="2A9342D4">
            <w:pPr>
              <w:jc w:val="both"/>
            </w:pPr>
            <w:del w:author="Sachin Patange" w:date="2017-04-28T13:35:00Z" w:id="766">
              <w:r w:rsidDel="001F3D40">
                <w:delText>34</w:delText>
              </w:r>
            </w:del>
          </w:p>
        </w:tc>
        <w:tc>
          <w:tcPr>
            <w:tcW w:w="2724" w:type="dxa"/>
          </w:tcPr>
          <w:p w:rsidR="00253715" w:rsidP="00B75061" w:rsidRDefault="00253715" w14:paraId="1B3CB165" w14:textId="456E111C">
            <w:pPr>
              <w:jc w:val="both"/>
              <w:cnfStyle w:val="000000000000" w:firstRow="0" w:lastRow="0" w:firstColumn="0" w:lastColumn="0" w:oddVBand="0" w:evenVBand="0" w:oddHBand="0" w:evenHBand="0" w:firstRowFirstColumn="0" w:firstRowLastColumn="0" w:lastRowFirstColumn="0" w:lastRowLastColumn="0"/>
            </w:pPr>
            <w:del w:author="Sachin Patange" w:date="2017-04-28T13:35:00Z" w:id="767">
              <w:r w:rsidDel="001F3D40">
                <w:delText>Loan Account NPA</w:delText>
              </w:r>
            </w:del>
          </w:p>
        </w:tc>
        <w:tc>
          <w:tcPr>
            <w:tcW w:w="2138" w:type="dxa"/>
          </w:tcPr>
          <w:p w:rsidR="00253715" w:rsidP="00B75061" w:rsidRDefault="00253715" w14:paraId="026E31DB" w14:textId="65B75613">
            <w:pPr>
              <w:jc w:val="both"/>
              <w:cnfStyle w:val="000000000000" w:firstRow="0" w:lastRow="0" w:firstColumn="0" w:lastColumn="0" w:oddVBand="0" w:evenVBand="0" w:oddHBand="0" w:evenHBand="0" w:firstRowFirstColumn="0" w:firstRowLastColumn="0" w:lastRowFirstColumn="0" w:lastRowLastColumn="0"/>
            </w:pPr>
            <w:del w:author="Sachin Patange" w:date="2017-04-28T13:35:00Z" w:id="768">
              <w:r w:rsidDel="001F3D40">
                <w:delText>Is the loan account marked as NPA</w:delText>
              </w:r>
            </w:del>
          </w:p>
        </w:tc>
        <w:tc>
          <w:tcPr>
            <w:tcW w:w="1708" w:type="dxa"/>
          </w:tcPr>
          <w:p w:rsidR="00253715" w:rsidDel="001F3D40" w:rsidP="00B75061" w:rsidRDefault="00253715" w14:paraId="587B60F2" w14:textId="01A2BD0E">
            <w:pPr>
              <w:jc w:val="both"/>
              <w:cnfStyle w:val="000000000000" w:firstRow="0" w:lastRow="0" w:firstColumn="0" w:lastColumn="0" w:oddVBand="0" w:evenVBand="0" w:oddHBand="0" w:evenHBand="0" w:firstRowFirstColumn="0" w:firstRowLastColumn="0" w:lastRowFirstColumn="0" w:lastRowLastColumn="0"/>
              <w:rPr>
                <w:del w:author="Sachin Patange" w:date="2017-04-28T13:35:00Z" w:id="769"/>
              </w:rPr>
            </w:pPr>
            <w:del w:author="Sachin Patange" w:date="2017-04-28T13:35:00Z" w:id="770">
              <w:r w:rsidDel="001F3D40">
                <w:delText xml:space="preserve">Possible Values – </w:delText>
              </w:r>
            </w:del>
          </w:p>
          <w:p w:rsidR="00253715" w:rsidDel="001F3D40" w:rsidP="00B75061" w:rsidRDefault="00253715" w14:paraId="1042FB36" w14:textId="5B3B7C61">
            <w:pPr>
              <w:jc w:val="both"/>
              <w:cnfStyle w:val="000000000000" w:firstRow="0" w:lastRow="0" w:firstColumn="0" w:lastColumn="0" w:oddVBand="0" w:evenVBand="0" w:oddHBand="0" w:evenHBand="0" w:firstRowFirstColumn="0" w:firstRowLastColumn="0" w:lastRowFirstColumn="0" w:lastRowLastColumn="0"/>
              <w:rPr>
                <w:del w:author="Sachin Patange" w:date="2017-04-28T13:35:00Z" w:id="771"/>
              </w:rPr>
            </w:pPr>
            <w:del w:author="Sachin Patange" w:date="2017-04-28T13:35:00Z" w:id="772">
              <w:r w:rsidDel="001F3D40">
                <w:delText>‘Y’ – if marked as NPA in MLI’s system</w:delText>
              </w:r>
            </w:del>
          </w:p>
          <w:p w:rsidR="00253715" w:rsidP="00B75061" w:rsidRDefault="00253715" w14:paraId="74AC022F" w14:textId="16C6DA74">
            <w:pPr>
              <w:jc w:val="both"/>
              <w:cnfStyle w:val="000000000000" w:firstRow="0" w:lastRow="0" w:firstColumn="0" w:lastColumn="0" w:oddVBand="0" w:evenVBand="0" w:oddHBand="0" w:evenHBand="0" w:firstRowFirstColumn="0" w:firstRowLastColumn="0" w:lastRowFirstColumn="0" w:lastRowLastColumn="0"/>
            </w:pPr>
            <w:del w:author="Sachin Patange" w:date="2017-04-28T13:35:00Z" w:id="773">
              <w:r w:rsidDel="001F3D40">
                <w:delText>‘N’ - if Loan Account is NOT marked as NPA in MLI’s system</w:delText>
              </w:r>
            </w:del>
          </w:p>
        </w:tc>
        <w:tc>
          <w:tcPr>
            <w:tcW w:w="2130" w:type="dxa"/>
          </w:tcPr>
          <w:p w:rsidR="00253715" w:rsidP="00B75061" w:rsidRDefault="00253715" w14:paraId="05DCAE6D" w14:textId="3FD24B62">
            <w:pPr>
              <w:jc w:val="both"/>
              <w:cnfStyle w:val="000000000000" w:firstRow="0" w:lastRow="0" w:firstColumn="0" w:lastColumn="0" w:oddVBand="0" w:evenVBand="0" w:oddHBand="0" w:evenHBand="0" w:firstRowFirstColumn="0" w:firstRowLastColumn="0" w:lastRowFirstColumn="0" w:lastRowLastColumn="0"/>
            </w:pPr>
            <w:del w:author="Sachin Patange" w:date="2017-04-28T13:35:00Z" w:id="774">
              <w:r w:rsidDel="001F3D40">
                <w:delText>Mandatory</w:delText>
              </w:r>
            </w:del>
          </w:p>
        </w:tc>
      </w:tr>
      <w:tr w:rsidR="00253715" w:rsidTr="00B75061" w14:paraId="3343D56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0" w:type="dxa"/>
          </w:tcPr>
          <w:p w:rsidR="00253715" w:rsidP="00B75061" w:rsidRDefault="00253715" w14:paraId="1EEB73B6" w14:textId="5EF9D333">
            <w:pPr>
              <w:jc w:val="both"/>
            </w:pPr>
            <w:del w:author="Sachin Patange" w:date="2017-04-28T13:35:00Z" w:id="775">
              <w:r w:rsidDel="001F3D40">
                <w:delText>35</w:delText>
              </w:r>
            </w:del>
          </w:p>
        </w:tc>
        <w:tc>
          <w:tcPr>
            <w:tcW w:w="2724" w:type="dxa"/>
          </w:tcPr>
          <w:p w:rsidR="00253715" w:rsidP="00B75061" w:rsidRDefault="00253715" w14:paraId="49C2D413" w14:textId="74E70D65">
            <w:pPr>
              <w:jc w:val="both"/>
              <w:cnfStyle w:val="000000100000" w:firstRow="0" w:lastRow="0" w:firstColumn="0" w:lastColumn="0" w:oddVBand="0" w:evenVBand="0" w:oddHBand="1" w:evenHBand="0" w:firstRowFirstColumn="0" w:firstRowLastColumn="0" w:lastRowFirstColumn="0" w:lastRowLastColumn="0"/>
            </w:pPr>
            <w:del w:author="Sachin Patange" w:date="2017-04-28T13:35:00Z" w:id="776">
              <w:r w:rsidDel="001F3D40">
                <w:delText xml:space="preserve">Date of NPA </w:delText>
              </w:r>
            </w:del>
          </w:p>
        </w:tc>
        <w:tc>
          <w:tcPr>
            <w:tcW w:w="2138" w:type="dxa"/>
          </w:tcPr>
          <w:p w:rsidR="00253715" w:rsidP="00B75061" w:rsidRDefault="00253715" w14:paraId="524EB744" w14:textId="6CA4448F">
            <w:pPr>
              <w:jc w:val="both"/>
              <w:cnfStyle w:val="000000100000" w:firstRow="0" w:lastRow="0" w:firstColumn="0" w:lastColumn="0" w:oddVBand="0" w:evenVBand="0" w:oddHBand="1" w:evenHBand="0" w:firstRowFirstColumn="0" w:firstRowLastColumn="0" w:lastRowFirstColumn="0" w:lastRowLastColumn="0"/>
            </w:pPr>
            <w:del w:author="Sachin Patange" w:date="2017-04-28T13:35:00Z" w:id="777">
              <w:r w:rsidDel="001F3D40">
                <w:delText>Date of NPA marking in MLI’s system</w:delText>
              </w:r>
            </w:del>
          </w:p>
        </w:tc>
        <w:tc>
          <w:tcPr>
            <w:tcW w:w="1708" w:type="dxa"/>
          </w:tcPr>
          <w:p w:rsidR="00253715" w:rsidDel="001F3D40" w:rsidP="00B75061" w:rsidRDefault="00253715" w14:paraId="30D987CB" w14:textId="7AC8B6E7">
            <w:pPr>
              <w:jc w:val="both"/>
              <w:cnfStyle w:val="000000100000" w:firstRow="0" w:lastRow="0" w:firstColumn="0" w:lastColumn="0" w:oddVBand="0" w:evenVBand="0" w:oddHBand="1" w:evenHBand="0" w:firstRowFirstColumn="0" w:firstRowLastColumn="0" w:lastRowFirstColumn="0" w:lastRowLastColumn="0"/>
              <w:rPr>
                <w:del w:author="Sachin Patange" w:date="2017-04-28T13:35:00Z" w:id="778"/>
              </w:rPr>
            </w:pPr>
            <w:del w:author="Sachin Patange" w:date="2017-04-28T13:35:00Z" w:id="779">
              <w:r w:rsidDel="001F3D40">
                <w:delText xml:space="preserve">Date </w:delText>
              </w:r>
            </w:del>
          </w:p>
          <w:p w:rsidR="00253715" w:rsidP="00B75061" w:rsidRDefault="00253715" w14:paraId="243B334A" w14:textId="011DBB3A">
            <w:pPr>
              <w:jc w:val="both"/>
              <w:cnfStyle w:val="000000100000" w:firstRow="0" w:lastRow="0" w:firstColumn="0" w:lastColumn="0" w:oddVBand="0" w:evenVBand="0" w:oddHBand="1" w:evenHBand="0" w:firstRowFirstColumn="0" w:firstRowLastColumn="0" w:lastRowFirstColumn="0" w:lastRowLastColumn="0"/>
            </w:pPr>
            <w:del w:author="Sachin Patange" w:date="2017-04-28T13:35:00Z" w:id="780">
              <w:r w:rsidDel="001F3D40">
                <w:delText>(DD-MM-YYYY)</w:delText>
              </w:r>
            </w:del>
          </w:p>
        </w:tc>
        <w:tc>
          <w:tcPr>
            <w:tcW w:w="2130" w:type="dxa"/>
          </w:tcPr>
          <w:p w:rsidR="00253715" w:rsidP="00B75061" w:rsidRDefault="00253715" w14:paraId="0E2B6EBC" w14:textId="6E7788D1">
            <w:pPr>
              <w:jc w:val="both"/>
              <w:cnfStyle w:val="000000100000" w:firstRow="0" w:lastRow="0" w:firstColumn="0" w:lastColumn="0" w:oddVBand="0" w:evenVBand="0" w:oddHBand="1" w:evenHBand="0" w:firstRowFirstColumn="0" w:firstRowLastColumn="0" w:lastRowFirstColumn="0" w:lastRowLastColumn="0"/>
            </w:pPr>
            <w:del w:author="Sachin Patange" w:date="2017-04-28T13:35:00Z" w:id="781">
              <w:r w:rsidDel="001F3D40">
                <w:delText>Mandatory, if Loan Account NPA is ‘Y’</w:delText>
              </w:r>
            </w:del>
          </w:p>
        </w:tc>
      </w:tr>
      <w:tr w:rsidRPr="00D85F2E" w:rsidR="00253715" w:rsidTr="00B75061" w14:paraId="604481E1" w14:textId="77777777">
        <w:tc>
          <w:tcPr>
            <w:cnfStyle w:val="001000000000" w:firstRow="0" w:lastRow="0" w:firstColumn="1" w:lastColumn="0" w:oddVBand="0" w:evenVBand="0" w:oddHBand="0" w:evenHBand="0" w:firstRowFirstColumn="0" w:firstRowLastColumn="0" w:lastRowFirstColumn="0" w:lastRowLastColumn="0"/>
            <w:tcW w:w="9350" w:type="dxa"/>
            <w:gridSpan w:val="5"/>
            <w:shd w:val="clear" w:color="auto" w:fill="385623" w:themeFill="accent6" w:themeFillShade="80"/>
          </w:tcPr>
          <w:p w:rsidRPr="00D85F2E" w:rsidR="00253715" w:rsidP="00B75061" w:rsidRDefault="00253715" w14:paraId="4C5E7F3F" w14:textId="312840F1">
            <w:pPr>
              <w:jc w:val="both"/>
              <w:rPr>
                <w:color w:val="FFFFFF" w:themeColor="background1"/>
              </w:rPr>
            </w:pPr>
            <w:del w:author="Sachin Patange" w:date="2017-04-28T13:35:00Z" w:id="782">
              <w:r w:rsidRPr="00D85F2E" w:rsidDel="001F3D40">
                <w:rPr>
                  <w:color w:val="FFFFFF" w:themeColor="background1"/>
                </w:rPr>
                <w:delText>Borrower Father/Guardian Details</w:delText>
              </w:r>
            </w:del>
          </w:p>
        </w:tc>
      </w:tr>
      <w:tr w:rsidR="00253715" w:rsidTr="00B75061" w14:paraId="3A18C8F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0" w:type="dxa"/>
          </w:tcPr>
          <w:p w:rsidR="00253715" w:rsidP="00B75061" w:rsidRDefault="00253715" w14:paraId="3F378774" w14:textId="5A119778">
            <w:pPr>
              <w:jc w:val="both"/>
            </w:pPr>
            <w:del w:author="Sachin Patange" w:date="2017-04-28T13:35:00Z" w:id="783">
              <w:r w:rsidDel="001F3D40">
                <w:delText>36</w:delText>
              </w:r>
            </w:del>
          </w:p>
        </w:tc>
        <w:tc>
          <w:tcPr>
            <w:tcW w:w="2724" w:type="dxa"/>
          </w:tcPr>
          <w:p w:rsidR="00253715" w:rsidP="00B75061" w:rsidRDefault="00253715" w14:paraId="50544A80" w14:textId="20222C7E">
            <w:pPr>
              <w:jc w:val="both"/>
              <w:cnfStyle w:val="000000100000" w:firstRow="0" w:lastRow="0" w:firstColumn="0" w:lastColumn="0" w:oddVBand="0" w:evenVBand="0" w:oddHBand="1" w:evenHBand="0" w:firstRowFirstColumn="0" w:firstRowLastColumn="0" w:lastRowFirstColumn="0" w:lastRowLastColumn="0"/>
            </w:pPr>
            <w:del w:author="Sachin Patange" w:date="2017-04-28T13:35:00Z" w:id="784">
              <w:r w:rsidDel="001F3D40">
                <w:delText>Father/Guardian’s Name</w:delText>
              </w:r>
            </w:del>
          </w:p>
        </w:tc>
        <w:tc>
          <w:tcPr>
            <w:tcW w:w="2138" w:type="dxa"/>
          </w:tcPr>
          <w:p w:rsidR="00253715" w:rsidP="00B75061" w:rsidRDefault="00253715" w14:paraId="4CBAF6C7" w14:textId="1B1C1A1B">
            <w:pPr>
              <w:jc w:val="both"/>
              <w:cnfStyle w:val="000000100000" w:firstRow="0" w:lastRow="0" w:firstColumn="0" w:lastColumn="0" w:oddVBand="0" w:evenVBand="0" w:oddHBand="1" w:evenHBand="0" w:firstRowFirstColumn="0" w:firstRowLastColumn="0" w:lastRowFirstColumn="0" w:lastRowLastColumn="0"/>
            </w:pPr>
            <w:del w:author="Sachin Patange" w:date="2017-04-28T13:35:00Z" w:id="785">
              <w:r w:rsidDel="001F3D40">
                <w:delText xml:space="preserve">Borrowers Father/ Guardian </w:delText>
              </w:r>
            </w:del>
          </w:p>
        </w:tc>
        <w:tc>
          <w:tcPr>
            <w:tcW w:w="1708" w:type="dxa"/>
          </w:tcPr>
          <w:p w:rsidR="00253715" w:rsidP="00B75061" w:rsidRDefault="00253715" w14:paraId="3B9A07CF" w14:textId="4E4A8171">
            <w:pPr>
              <w:jc w:val="both"/>
              <w:cnfStyle w:val="000000100000" w:firstRow="0" w:lastRow="0" w:firstColumn="0" w:lastColumn="0" w:oddVBand="0" w:evenVBand="0" w:oddHBand="1" w:evenHBand="0" w:firstRowFirstColumn="0" w:firstRowLastColumn="0" w:lastRowFirstColumn="0" w:lastRowLastColumn="0"/>
            </w:pPr>
            <w:del w:author="Sachin Patange" w:date="2017-04-28T13:35:00Z" w:id="786">
              <w:r w:rsidDel="001F3D40">
                <w:delText>Text – First Name + Middle Name + Last Name (Space Separated)</w:delText>
              </w:r>
            </w:del>
          </w:p>
        </w:tc>
        <w:tc>
          <w:tcPr>
            <w:tcW w:w="2130" w:type="dxa"/>
          </w:tcPr>
          <w:p w:rsidR="00253715" w:rsidP="00B75061" w:rsidRDefault="00253715" w14:paraId="1F2A7009" w14:textId="7050293A">
            <w:pPr>
              <w:cnfStyle w:val="000000100000" w:firstRow="0" w:lastRow="0" w:firstColumn="0" w:lastColumn="0" w:oddVBand="0" w:evenVBand="0" w:oddHBand="1" w:evenHBand="0" w:firstRowFirstColumn="0" w:firstRowLastColumn="0" w:lastRowFirstColumn="0" w:lastRowLastColumn="0"/>
            </w:pPr>
            <w:del w:author="Sachin Patange" w:date="2017-04-28T13:35:00Z" w:id="787">
              <w:r w:rsidRPr="000B53EE" w:rsidDel="001F3D40">
                <w:delText>Optional</w:delText>
              </w:r>
            </w:del>
          </w:p>
        </w:tc>
      </w:tr>
      <w:tr w:rsidR="00253715" w:rsidTr="00B75061" w14:paraId="015349D7" w14:textId="77777777">
        <w:tc>
          <w:tcPr>
            <w:cnfStyle w:val="001000000000" w:firstRow="0" w:lastRow="0" w:firstColumn="1" w:lastColumn="0" w:oddVBand="0" w:evenVBand="0" w:oddHBand="0" w:evenHBand="0" w:firstRowFirstColumn="0" w:firstRowLastColumn="0" w:lastRowFirstColumn="0" w:lastRowLastColumn="0"/>
            <w:tcW w:w="650" w:type="dxa"/>
          </w:tcPr>
          <w:p w:rsidR="00253715" w:rsidP="00B75061" w:rsidRDefault="00253715" w14:paraId="63E247FA" w14:textId="18F21E7E">
            <w:pPr>
              <w:jc w:val="both"/>
            </w:pPr>
            <w:del w:author="Sachin Patange" w:date="2017-04-28T13:35:00Z" w:id="788">
              <w:r w:rsidDel="001F3D40">
                <w:delText>37</w:delText>
              </w:r>
            </w:del>
          </w:p>
        </w:tc>
        <w:tc>
          <w:tcPr>
            <w:tcW w:w="2724" w:type="dxa"/>
          </w:tcPr>
          <w:p w:rsidR="00253715" w:rsidP="00B75061" w:rsidRDefault="00253715" w14:paraId="7AF02E03" w14:textId="28427794">
            <w:pPr>
              <w:jc w:val="both"/>
              <w:cnfStyle w:val="000000000000" w:firstRow="0" w:lastRow="0" w:firstColumn="0" w:lastColumn="0" w:oddVBand="0" w:evenVBand="0" w:oddHBand="0" w:evenHBand="0" w:firstRowFirstColumn="0" w:firstRowLastColumn="0" w:lastRowFirstColumn="0" w:lastRowLastColumn="0"/>
            </w:pPr>
            <w:del w:author="Sachin Patange" w:date="2017-04-28T13:35:00Z" w:id="789">
              <w:r w:rsidDel="001F3D40">
                <w:delText>Present Age of Father/Guardian’s</w:delText>
              </w:r>
            </w:del>
          </w:p>
        </w:tc>
        <w:tc>
          <w:tcPr>
            <w:tcW w:w="2138" w:type="dxa"/>
          </w:tcPr>
          <w:p w:rsidR="00253715" w:rsidP="00B75061" w:rsidRDefault="00253715" w14:paraId="6B223461" w14:textId="1B7D12AF">
            <w:pPr>
              <w:jc w:val="both"/>
              <w:cnfStyle w:val="000000000000" w:firstRow="0" w:lastRow="0" w:firstColumn="0" w:lastColumn="0" w:oddVBand="0" w:evenVBand="0" w:oddHBand="0" w:evenHBand="0" w:firstRowFirstColumn="0" w:firstRowLastColumn="0" w:lastRowFirstColumn="0" w:lastRowLastColumn="0"/>
            </w:pPr>
            <w:del w:author="Sachin Patange" w:date="2017-04-28T13:35:00Z" w:id="790">
              <w:r w:rsidDel="001F3D40">
                <w:delText>Borrowers Father/Guardian’s present Age</w:delText>
              </w:r>
            </w:del>
          </w:p>
        </w:tc>
        <w:tc>
          <w:tcPr>
            <w:tcW w:w="1708" w:type="dxa"/>
          </w:tcPr>
          <w:p w:rsidR="00253715" w:rsidP="00B75061" w:rsidRDefault="00253715" w14:paraId="1A4060DB" w14:textId="65702D0C">
            <w:pPr>
              <w:jc w:val="both"/>
              <w:cnfStyle w:val="000000000000" w:firstRow="0" w:lastRow="0" w:firstColumn="0" w:lastColumn="0" w:oddVBand="0" w:evenVBand="0" w:oddHBand="0" w:evenHBand="0" w:firstRowFirstColumn="0" w:firstRowLastColumn="0" w:lastRowFirstColumn="0" w:lastRowLastColumn="0"/>
            </w:pPr>
            <w:del w:author="Sachin Patange" w:date="2017-04-28T13:35:00Z" w:id="791">
              <w:r w:rsidDel="001F3D40">
                <w:delText>Number</w:delText>
              </w:r>
            </w:del>
          </w:p>
        </w:tc>
        <w:tc>
          <w:tcPr>
            <w:tcW w:w="2130" w:type="dxa"/>
          </w:tcPr>
          <w:p w:rsidR="00253715" w:rsidP="00B75061" w:rsidRDefault="00253715" w14:paraId="32D06F87" w14:textId="6FECAB2F">
            <w:pPr>
              <w:cnfStyle w:val="000000000000" w:firstRow="0" w:lastRow="0" w:firstColumn="0" w:lastColumn="0" w:oddVBand="0" w:evenVBand="0" w:oddHBand="0" w:evenHBand="0" w:firstRowFirstColumn="0" w:firstRowLastColumn="0" w:lastRowFirstColumn="0" w:lastRowLastColumn="0"/>
            </w:pPr>
            <w:del w:author="Sachin Patange" w:date="2017-04-28T13:35:00Z" w:id="792">
              <w:r w:rsidRPr="000B53EE" w:rsidDel="001F3D40">
                <w:delText>Optional</w:delText>
              </w:r>
            </w:del>
          </w:p>
        </w:tc>
      </w:tr>
      <w:tr w:rsidR="00253715" w:rsidTr="00B75061" w14:paraId="52310E9B"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0" w:type="dxa"/>
          </w:tcPr>
          <w:p w:rsidR="00253715" w:rsidP="00B75061" w:rsidRDefault="00253715" w14:paraId="73446EA1" w14:textId="530EAEEF">
            <w:pPr>
              <w:jc w:val="both"/>
            </w:pPr>
            <w:del w:author="Sachin Patange" w:date="2017-04-28T13:35:00Z" w:id="793">
              <w:r w:rsidDel="001F3D40">
                <w:delText>38</w:delText>
              </w:r>
            </w:del>
          </w:p>
        </w:tc>
        <w:tc>
          <w:tcPr>
            <w:tcW w:w="2724" w:type="dxa"/>
          </w:tcPr>
          <w:p w:rsidR="00253715" w:rsidP="00B75061" w:rsidRDefault="00253715" w14:paraId="2355192B" w14:textId="2E5D7999">
            <w:pPr>
              <w:jc w:val="both"/>
              <w:cnfStyle w:val="000000100000" w:firstRow="0" w:lastRow="0" w:firstColumn="0" w:lastColumn="0" w:oddVBand="0" w:evenVBand="0" w:oddHBand="1" w:evenHBand="0" w:firstRowFirstColumn="0" w:firstRowLastColumn="0" w:lastRowFirstColumn="0" w:lastRowLastColumn="0"/>
            </w:pPr>
            <w:del w:author="Sachin Patange" w:date="2017-04-28T13:35:00Z" w:id="794">
              <w:r w:rsidDel="001F3D40">
                <w:delText>Borrowers Relationship with Father/Guardian’s</w:delText>
              </w:r>
            </w:del>
          </w:p>
        </w:tc>
        <w:tc>
          <w:tcPr>
            <w:tcW w:w="2138" w:type="dxa"/>
          </w:tcPr>
          <w:p w:rsidR="00253715" w:rsidP="00250DB8" w:rsidRDefault="00253715" w14:paraId="12B33D3F" w14:textId="24F38C63">
            <w:pPr>
              <w:jc w:val="both"/>
              <w:cnfStyle w:val="000000100000" w:firstRow="0" w:lastRow="0" w:firstColumn="0" w:lastColumn="0" w:oddVBand="0" w:evenVBand="0" w:oddHBand="1" w:evenHBand="0" w:firstRowFirstColumn="0" w:firstRowLastColumn="0" w:lastRowFirstColumn="0" w:lastRowLastColumn="0"/>
            </w:pPr>
            <w:del w:author="Sachin Patange" w:date="2017-04-28T13:35:00Z" w:id="795">
              <w:r w:rsidDel="001F3D40">
                <w:delText>Borrowers relationship with Father and Guardians</w:delText>
              </w:r>
            </w:del>
          </w:p>
        </w:tc>
        <w:tc>
          <w:tcPr>
            <w:tcW w:w="1708" w:type="dxa"/>
          </w:tcPr>
          <w:p w:rsidR="00253715" w:rsidP="00B75061" w:rsidRDefault="00253715" w14:paraId="01415D54" w14:textId="5F48E846">
            <w:pPr>
              <w:jc w:val="both"/>
              <w:cnfStyle w:val="000000100000" w:firstRow="0" w:lastRow="0" w:firstColumn="0" w:lastColumn="0" w:oddVBand="0" w:evenVBand="0" w:oddHBand="1" w:evenHBand="0" w:firstRowFirstColumn="0" w:firstRowLastColumn="0" w:lastRowFirstColumn="0" w:lastRowLastColumn="0"/>
            </w:pPr>
            <w:del w:author="Sachin Patange" w:date="2017-04-28T13:35:00Z" w:id="796">
              <w:r w:rsidDel="001F3D40">
                <w:delText>Text</w:delText>
              </w:r>
            </w:del>
          </w:p>
        </w:tc>
        <w:tc>
          <w:tcPr>
            <w:tcW w:w="2130" w:type="dxa"/>
          </w:tcPr>
          <w:p w:rsidR="00253715" w:rsidP="00B75061" w:rsidRDefault="00253715" w14:paraId="43A5FEE9" w14:textId="1B888451">
            <w:pPr>
              <w:cnfStyle w:val="000000100000" w:firstRow="0" w:lastRow="0" w:firstColumn="0" w:lastColumn="0" w:oddVBand="0" w:evenVBand="0" w:oddHBand="1" w:evenHBand="0" w:firstRowFirstColumn="0" w:firstRowLastColumn="0" w:lastRowFirstColumn="0" w:lastRowLastColumn="0"/>
            </w:pPr>
            <w:del w:author="Sachin Patange" w:date="2017-04-28T13:35:00Z" w:id="797">
              <w:r w:rsidRPr="000B53EE" w:rsidDel="001F3D40">
                <w:delText>Optional</w:delText>
              </w:r>
            </w:del>
          </w:p>
        </w:tc>
      </w:tr>
      <w:tr w:rsidR="00253715" w:rsidTr="00B75061" w14:paraId="0421138A" w14:textId="77777777">
        <w:tc>
          <w:tcPr>
            <w:cnfStyle w:val="001000000000" w:firstRow="0" w:lastRow="0" w:firstColumn="1" w:lastColumn="0" w:oddVBand="0" w:evenVBand="0" w:oddHBand="0" w:evenHBand="0" w:firstRowFirstColumn="0" w:firstRowLastColumn="0" w:lastRowFirstColumn="0" w:lastRowLastColumn="0"/>
            <w:tcW w:w="650" w:type="dxa"/>
          </w:tcPr>
          <w:p w:rsidR="00253715" w:rsidP="00B75061" w:rsidRDefault="00253715" w14:paraId="3F0A2D12" w14:textId="55EB13A4">
            <w:pPr>
              <w:jc w:val="both"/>
            </w:pPr>
            <w:del w:author="Sachin Patange" w:date="2017-04-28T13:35:00Z" w:id="798">
              <w:r w:rsidDel="001F3D40">
                <w:delText>39</w:delText>
              </w:r>
            </w:del>
          </w:p>
        </w:tc>
        <w:tc>
          <w:tcPr>
            <w:tcW w:w="2724" w:type="dxa"/>
          </w:tcPr>
          <w:p w:rsidR="00253715" w:rsidP="00B75061" w:rsidRDefault="00253715" w14:paraId="046FE070" w14:textId="77E63779">
            <w:pPr>
              <w:jc w:val="both"/>
              <w:cnfStyle w:val="000000000000" w:firstRow="0" w:lastRow="0" w:firstColumn="0" w:lastColumn="0" w:oddVBand="0" w:evenVBand="0" w:oddHBand="0" w:evenHBand="0" w:firstRowFirstColumn="0" w:firstRowLastColumn="0" w:lastRowFirstColumn="0" w:lastRowLastColumn="0"/>
            </w:pPr>
            <w:del w:author="Sachin Patange" w:date="2017-04-28T13:35:00Z" w:id="799">
              <w:r w:rsidDel="001F3D40">
                <w:delText>Father/Guardian’s Occupation</w:delText>
              </w:r>
            </w:del>
          </w:p>
        </w:tc>
        <w:tc>
          <w:tcPr>
            <w:tcW w:w="2138" w:type="dxa"/>
          </w:tcPr>
          <w:p w:rsidR="00253715" w:rsidP="00250DB8" w:rsidRDefault="00250DB8" w14:paraId="5301D472" w14:textId="2E2C6332">
            <w:pPr>
              <w:jc w:val="both"/>
              <w:cnfStyle w:val="000000000000" w:firstRow="0" w:lastRow="0" w:firstColumn="0" w:lastColumn="0" w:oddVBand="0" w:evenVBand="0" w:oddHBand="0" w:evenHBand="0" w:firstRowFirstColumn="0" w:firstRowLastColumn="0" w:lastRowFirstColumn="0" w:lastRowLastColumn="0"/>
            </w:pPr>
            <w:del w:author="Sachin Patange" w:date="2017-04-28T13:35:00Z" w:id="800">
              <w:r w:rsidDel="001F3D40">
                <w:delText xml:space="preserve">Borrowers </w:delText>
              </w:r>
              <w:r w:rsidDel="001F3D40" w:rsidR="00253715">
                <w:delText>Father and Guardians Occupation</w:delText>
              </w:r>
            </w:del>
          </w:p>
        </w:tc>
        <w:tc>
          <w:tcPr>
            <w:tcW w:w="1708" w:type="dxa"/>
          </w:tcPr>
          <w:p w:rsidR="00253715" w:rsidP="00B75061" w:rsidRDefault="00253715" w14:paraId="083FF641" w14:textId="17970853">
            <w:pPr>
              <w:jc w:val="both"/>
              <w:cnfStyle w:val="000000000000" w:firstRow="0" w:lastRow="0" w:firstColumn="0" w:lastColumn="0" w:oddVBand="0" w:evenVBand="0" w:oddHBand="0" w:evenHBand="0" w:firstRowFirstColumn="0" w:firstRowLastColumn="0" w:lastRowFirstColumn="0" w:lastRowLastColumn="0"/>
            </w:pPr>
            <w:del w:author="Sachin Patange" w:date="2017-04-28T13:35:00Z" w:id="801">
              <w:r w:rsidRPr="00E14BEC" w:rsidDel="001F3D40">
                <w:delText>Refer the spread sheet</w:delText>
              </w:r>
              <w:r w:rsidDel="001F3D40">
                <w:delText xml:space="preserve"> – ‘Possible Code Values’</w:delText>
              </w:r>
              <w:r w:rsidRPr="00E14BEC" w:rsidDel="001F3D40">
                <w:delText xml:space="preserve"> for the possible values, provided along with this document.</w:delText>
              </w:r>
            </w:del>
          </w:p>
        </w:tc>
        <w:tc>
          <w:tcPr>
            <w:tcW w:w="2130" w:type="dxa"/>
          </w:tcPr>
          <w:p w:rsidR="00253715" w:rsidP="00B75061" w:rsidRDefault="00253715" w14:paraId="18D6D11D" w14:textId="7559E42F">
            <w:pPr>
              <w:cnfStyle w:val="000000000000" w:firstRow="0" w:lastRow="0" w:firstColumn="0" w:lastColumn="0" w:oddVBand="0" w:evenVBand="0" w:oddHBand="0" w:evenHBand="0" w:firstRowFirstColumn="0" w:firstRowLastColumn="0" w:lastRowFirstColumn="0" w:lastRowLastColumn="0"/>
            </w:pPr>
            <w:del w:author="Sachin Patange" w:date="2017-04-28T13:35:00Z" w:id="802">
              <w:r w:rsidRPr="000B53EE" w:rsidDel="001F3D40">
                <w:delText>Optional</w:delText>
              </w:r>
            </w:del>
          </w:p>
        </w:tc>
      </w:tr>
      <w:tr w:rsidRPr="00D85F2E" w:rsidR="00253715" w:rsidTr="00B75061" w14:paraId="412AB48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5"/>
            <w:shd w:val="clear" w:color="auto" w:fill="385623" w:themeFill="accent6" w:themeFillShade="80"/>
          </w:tcPr>
          <w:p w:rsidRPr="00D85F2E" w:rsidR="00253715" w:rsidP="00B75061" w:rsidRDefault="00253715" w14:paraId="03F74BFC" w14:textId="365D6FFE">
            <w:pPr>
              <w:jc w:val="both"/>
              <w:rPr>
                <w:color w:val="FFFFFF" w:themeColor="background1"/>
              </w:rPr>
            </w:pPr>
            <w:del w:author="Sachin Patange" w:date="2017-04-28T13:35:00Z" w:id="803">
              <w:r w:rsidRPr="00D85F2E" w:rsidDel="001F3D40">
                <w:rPr>
                  <w:color w:val="FFFFFF" w:themeColor="background1"/>
                </w:rPr>
                <w:delText>Borrower Father/Guardian Address</w:delText>
              </w:r>
            </w:del>
          </w:p>
        </w:tc>
      </w:tr>
      <w:tr w:rsidR="00253715" w:rsidTr="00B75061" w14:paraId="7862ABBD" w14:textId="77777777">
        <w:tc>
          <w:tcPr>
            <w:cnfStyle w:val="001000000000" w:firstRow="0" w:lastRow="0" w:firstColumn="1" w:lastColumn="0" w:oddVBand="0" w:evenVBand="0" w:oddHBand="0" w:evenHBand="0" w:firstRowFirstColumn="0" w:firstRowLastColumn="0" w:lastRowFirstColumn="0" w:lastRowLastColumn="0"/>
            <w:tcW w:w="650" w:type="dxa"/>
          </w:tcPr>
          <w:p w:rsidR="00253715" w:rsidP="00B75061" w:rsidRDefault="00253715" w14:paraId="1E5C5871" w14:textId="739F03DF">
            <w:pPr>
              <w:jc w:val="both"/>
            </w:pPr>
            <w:del w:author="Sachin Patange" w:date="2017-04-28T13:35:00Z" w:id="804">
              <w:r w:rsidDel="001F3D40">
                <w:delText>40</w:delText>
              </w:r>
            </w:del>
          </w:p>
        </w:tc>
        <w:tc>
          <w:tcPr>
            <w:tcW w:w="2724" w:type="dxa"/>
          </w:tcPr>
          <w:p w:rsidR="00253715" w:rsidP="00B75061" w:rsidRDefault="00253715" w14:paraId="57B99FC5" w14:textId="31B47952">
            <w:pPr>
              <w:jc w:val="both"/>
              <w:cnfStyle w:val="000000000000" w:firstRow="0" w:lastRow="0" w:firstColumn="0" w:lastColumn="0" w:oddVBand="0" w:evenVBand="0" w:oddHBand="0" w:evenHBand="0" w:firstRowFirstColumn="0" w:firstRowLastColumn="0" w:lastRowFirstColumn="0" w:lastRowLastColumn="0"/>
            </w:pPr>
            <w:del w:author="Sachin Patange" w:date="2017-04-28T13:35:00Z" w:id="805">
              <w:r w:rsidDel="001F3D40">
                <w:delText xml:space="preserve">Father/Guardian’s </w:delText>
              </w:r>
              <w:r w:rsidRPr="00FF6EDE" w:rsidDel="001F3D40">
                <w:delText>Room no. &amp; Building</w:delText>
              </w:r>
            </w:del>
          </w:p>
        </w:tc>
        <w:tc>
          <w:tcPr>
            <w:tcW w:w="2138" w:type="dxa"/>
          </w:tcPr>
          <w:p w:rsidR="00253715" w:rsidP="00250DB8" w:rsidRDefault="00250DB8" w14:paraId="073335AA" w14:textId="5A7BDDA2">
            <w:pPr>
              <w:jc w:val="both"/>
              <w:cnfStyle w:val="000000000000" w:firstRow="0" w:lastRow="0" w:firstColumn="0" w:lastColumn="0" w:oddVBand="0" w:evenVBand="0" w:oddHBand="0" w:evenHBand="0" w:firstRowFirstColumn="0" w:firstRowLastColumn="0" w:lastRowFirstColumn="0" w:lastRowLastColumn="0"/>
            </w:pPr>
            <w:del w:author="Sachin Patange" w:date="2017-04-28T13:35:00Z" w:id="806">
              <w:r w:rsidDel="001F3D40">
                <w:delText xml:space="preserve">Borrowers </w:delText>
              </w:r>
              <w:r w:rsidDel="001F3D40" w:rsidR="00253715">
                <w:delText xml:space="preserve">Father/Guardians of Residence - </w:delText>
              </w:r>
              <w:r w:rsidRPr="00FF6EDE" w:rsidDel="001F3D40" w:rsidR="00253715">
                <w:delText>Room no. &amp; Building</w:delText>
              </w:r>
            </w:del>
          </w:p>
        </w:tc>
        <w:tc>
          <w:tcPr>
            <w:tcW w:w="1708" w:type="dxa"/>
          </w:tcPr>
          <w:p w:rsidR="00253715" w:rsidP="00B75061" w:rsidRDefault="00253715" w14:paraId="529E8037" w14:textId="047C0BA7">
            <w:pPr>
              <w:jc w:val="both"/>
              <w:cnfStyle w:val="000000000000" w:firstRow="0" w:lastRow="0" w:firstColumn="0" w:lastColumn="0" w:oddVBand="0" w:evenVBand="0" w:oddHBand="0" w:evenHBand="0" w:firstRowFirstColumn="0" w:firstRowLastColumn="0" w:lastRowFirstColumn="0" w:lastRowLastColumn="0"/>
            </w:pPr>
            <w:del w:author="Sachin Patange" w:date="2017-04-28T13:35:00Z" w:id="807">
              <w:r w:rsidDel="001F3D40">
                <w:delText>Alphanumeric</w:delText>
              </w:r>
            </w:del>
          </w:p>
        </w:tc>
        <w:tc>
          <w:tcPr>
            <w:tcW w:w="2130" w:type="dxa"/>
          </w:tcPr>
          <w:p w:rsidR="00253715" w:rsidP="00B75061" w:rsidRDefault="00253715" w14:paraId="25A9A66F" w14:textId="399E2EF4">
            <w:pPr>
              <w:cnfStyle w:val="000000000000" w:firstRow="0" w:lastRow="0" w:firstColumn="0" w:lastColumn="0" w:oddVBand="0" w:evenVBand="0" w:oddHBand="0" w:evenHBand="0" w:firstRowFirstColumn="0" w:firstRowLastColumn="0" w:lastRowFirstColumn="0" w:lastRowLastColumn="0"/>
            </w:pPr>
            <w:del w:author="Sachin Patange" w:date="2017-04-28T13:35:00Z" w:id="808">
              <w:r w:rsidRPr="00461104" w:rsidDel="001F3D40">
                <w:delText>Optional</w:delText>
              </w:r>
            </w:del>
          </w:p>
        </w:tc>
      </w:tr>
      <w:tr w:rsidR="00253715" w:rsidTr="00B75061" w14:paraId="01F077EB"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0" w:type="dxa"/>
          </w:tcPr>
          <w:p w:rsidR="00253715" w:rsidP="00B75061" w:rsidRDefault="00253715" w14:paraId="7C63736F" w14:textId="2B312C8E">
            <w:pPr>
              <w:jc w:val="both"/>
            </w:pPr>
            <w:del w:author="Sachin Patange" w:date="2017-04-28T13:35:00Z" w:id="809">
              <w:r w:rsidDel="001F3D40">
                <w:delText>41</w:delText>
              </w:r>
            </w:del>
          </w:p>
        </w:tc>
        <w:tc>
          <w:tcPr>
            <w:tcW w:w="2724" w:type="dxa"/>
          </w:tcPr>
          <w:p w:rsidRPr="00FF6EDE" w:rsidR="00253715" w:rsidP="00B75061" w:rsidRDefault="00253715" w14:paraId="0E505A3F" w14:textId="08CFE92E">
            <w:pPr>
              <w:jc w:val="both"/>
              <w:cnfStyle w:val="000000100000" w:firstRow="0" w:lastRow="0" w:firstColumn="0" w:lastColumn="0" w:oddVBand="0" w:evenVBand="0" w:oddHBand="1" w:evenHBand="0" w:firstRowFirstColumn="0" w:firstRowLastColumn="0" w:lastRowFirstColumn="0" w:lastRowLastColumn="0"/>
            </w:pPr>
            <w:del w:author="Sachin Patange" w:date="2017-04-28T13:35:00Z" w:id="810">
              <w:r w:rsidDel="001F3D40">
                <w:delText>Father/Guardian’s City/Town/Village</w:delText>
              </w:r>
            </w:del>
          </w:p>
        </w:tc>
        <w:tc>
          <w:tcPr>
            <w:tcW w:w="2138" w:type="dxa"/>
          </w:tcPr>
          <w:p w:rsidR="00253715" w:rsidP="00250DB8" w:rsidRDefault="00250DB8" w14:paraId="3BA2CC2C" w14:textId="46FD91D1">
            <w:pPr>
              <w:jc w:val="both"/>
              <w:cnfStyle w:val="000000100000" w:firstRow="0" w:lastRow="0" w:firstColumn="0" w:lastColumn="0" w:oddVBand="0" w:evenVBand="0" w:oddHBand="1" w:evenHBand="0" w:firstRowFirstColumn="0" w:firstRowLastColumn="0" w:lastRowFirstColumn="0" w:lastRowLastColumn="0"/>
            </w:pPr>
            <w:del w:author="Sachin Patange" w:date="2017-04-28T13:35:00Z" w:id="811">
              <w:r w:rsidDel="001F3D40">
                <w:delText xml:space="preserve">Borrowers </w:delText>
              </w:r>
              <w:r w:rsidDel="001F3D40" w:rsidR="00253715">
                <w:delText>Father/Guardians of Residence – village</w:delText>
              </w:r>
            </w:del>
          </w:p>
        </w:tc>
        <w:tc>
          <w:tcPr>
            <w:tcW w:w="1708" w:type="dxa"/>
          </w:tcPr>
          <w:p w:rsidR="00253715" w:rsidP="00B75061" w:rsidRDefault="00253715" w14:paraId="6F7F910B" w14:textId="45DC2CA5">
            <w:pPr>
              <w:jc w:val="both"/>
              <w:cnfStyle w:val="000000100000" w:firstRow="0" w:lastRow="0" w:firstColumn="0" w:lastColumn="0" w:oddVBand="0" w:evenVBand="0" w:oddHBand="1" w:evenHBand="0" w:firstRowFirstColumn="0" w:firstRowLastColumn="0" w:lastRowFirstColumn="0" w:lastRowLastColumn="0"/>
            </w:pPr>
            <w:del w:author="Sachin Patange" w:date="2017-04-28T13:35:00Z" w:id="812">
              <w:r w:rsidDel="001F3D40">
                <w:delText>Text</w:delText>
              </w:r>
            </w:del>
          </w:p>
        </w:tc>
        <w:tc>
          <w:tcPr>
            <w:tcW w:w="2130" w:type="dxa"/>
          </w:tcPr>
          <w:p w:rsidR="00253715" w:rsidP="00B75061" w:rsidRDefault="00253715" w14:paraId="0BEC43C4" w14:textId="36646DFC">
            <w:pPr>
              <w:cnfStyle w:val="000000100000" w:firstRow="0" w:lastRow="0" w:firstColumn="0" w:lastColumn="0" w:oddVBand="0" w:evenVBand="0" w:oddHBand="1" w:evenHBand="0" w:firstRowFirstColumn="0" w:firstRowLastColumn="0" w:lastRowFirstColumn="0" w:lastRowLastColumn="0"/>
            </w:pPr>
            <w:del w:author="Sachin Patange" w:date="2017-04-28T13:35:00Z" w:id="813">
              <w:r w:rsidRPr="00461104" w:rsidDel="001F3D40">
                <w:delText>Optional</w:delText>
              </w:r>
            </w:del>
          </w:p>
        </w:tc>
      </w:tr>
      <w:tr w:rsidR="00253715" w:rsidTr="00B75061" w14:paraId="2A8443B2" w14:textId="77777777">
        <w:tc>
          <w:tcPr>
            <w:cnfStyle w:val="001000000000" w:firstRow="0" w:lastRow="0" w:firstColumn="1" w:lastColumn="0" w:oddVBand="0" w:evenVBand="0" w:oddHBand="0" w:evenHBand="0" w:firstRowFirstColumn="0" w:firstRowLastColumn="0" w:lastRowFirstColumn="0" w:lastRowLastColumn="0"/>
            <w:tcW w:w="650" w:type="dxa"/>
          </w:tcPr>
          <w:p w:rsidR="00253715" w:rsidP="00B75061" w:rsidRDefault="00253715" w14:paraId="01353151" w14:textId="1C0FD433">
            <w:pPr>
              <w:jc w:val="both"/>
            </w:pPr>
            <w:del w:author="Sachin Patange" w:date="2017-04-28T13:35:00Z" w:id="814">
              <w:r w:rsidDel="001F3D40">
                <w:delText>42</w:delText>
              </w:r>
            </w:del>
          </w:p>
        </w:tc>
        <w:tc>
          <w:tcPr>
            <w:tcW w:w="2724" w:type="dxa"/>
          </w:tcPr>
          <w:p w:rsidR="00253715" w:rsidP="00B75061" w:rsidRDefault="00253715" w14:paraId="70B193B7" w14:textId="358A774F">
            <w:pPr>
              <w:jc w:val="both"/>
              <w:cnfStyle w:val="000000000000" w:firstRow="0" w:lastRow="0" w:firstColumn="0" w:lastColumn="0" w:oddVBand="0" w:evenVBand="0" w:oddHBand="0" w:evenHBand="0" w:firstRowFirstColumn="0" w:firstRowLastColumn="0" w:lastRowFirstColumn="0" w:lastRowLastColumn="0"/>
            </w:pPr>
            <w:del w:author="Sachin Patange" w:date="2017-04-28T13:35:00Z" w:id="815">
              <w:r w:rsidDel="001F3D40">
                <w:delText xml:space="preserve">Father/Guardian’s District </w:delText>
              </w:r>
            </w:del>
          </w:p>
        </w:tc>
        <w:tc>
          <w:tcPr>
            <w:tcW w:w="2138" w:type="dxa"/>
          </w:tcPr>
          <w:p w:rsidR="00253715" w:rsidP="00250DB8" w:rsidRDefault="00250DB8" w14:paraId="677CD985" w14:textId="334D3F84">
            <w:pPr>
              <w:jc w:val="both"/>
              <w:cnfStyle w:val="000000000000" w:firstRow="0" w:lastRow="0" w:firstColumn="0" w:lastColumn="0" w:oddVBand="0" w:evenVBand="0" w:oddHBand="0" w:evenHBand="0" w:firstRowFirstColumn="0" w:firstRowLastColumn="0" w:lastRowFirstColumn="0" w:lastRowLastColumn="0"/>
            </w:pPr>
            <w:del w:author="Sachin Patange" w:date="2017-04-28T13:35:00Z" w:id="816">
              <w:r w:rsidDel="001F3D40">
                <w:delText xml:space="preserve">Borrowers </w:delText>
              </w:r>
              <w:r w:rsidDel="001F3D40" w:rsidR="00253715">
                <w:delText>Father/Guardians of Residence – District</w:delText>
              </w:r>
            </w:del>
          </w:p>
        </w:tc>
        <w:tc>
          <w:tcPr>
            <w:tcW w:w="1708" w:type="dxa"/>
          </w:tcPr>
          <w:p w:rsidR="00253715" w:rsidP="00B75061" w:rsidRDefault="00253715" w14:paraId="3BB1AEB0" w14:textId="31AACEF8">
            <w:pPr>
              <w:jc w:val="both"/>
              <w:cnfStyle w:val="000000000000" w:firstRow="0" w:lastRow="0" w:firstColumn="0" w:lastColumn="0" w:oddVBand="0" w:evenVBand="0" w:oddHBand="0" w:evenHBand="0" w:firstRowFirstColumn="0" w:firstRowLastColumn="0" w:lastRowFirstColumn="0" w:lastRowLastColumn="0"/>
            </w:pPr>
            <w:del w:author="Sachin Patange" w:date="2017-04-28T13:35:00Z" w:id="817">
              <w:r w:rsidRPr="00E14BEC" w:rsidDel="001F3D40">
                <w:delText>Refer the spread sheet</w:delText>
              </w:r>
              <w:r w:rsidDel="001F3D40">
                <w:delText xml:space="preserve"> – ‘Possible Code Values’</w:delText>
              </w:r>
              <w:r w:rsidRPr="00E14BEC" w:rsidDel="001F3D40">
                <w:delText xml:space="preserve"> for the possible values, provided along with this document.</w:delText>
              </w:r>
            </w:del>
          </w:p>
        </w:tc>
        <w:tc>
          <w:tcPr>
            <w:tcW w:w="2130" w:type="dxa"/>
          </w:tcPr>
          <w:p w:rsidR="00253715" w:rsidP="00B75061" w:rsidRDefault="00253715" w14:paraId="2A877AF1" w14:textId="188708D3">
            <w:pPr>
              <w:cnfStyle w:val="000000000000" w:firstRow="0" w:lastRow="0" w:firstColumn="0" w:lastColumn="0" w:oddVBand="0" w:evenVBand="0" w:oddHBand="0" w:evenHBand="0" w:firstRowFirstColumn="0" w:firstRowLastColumn="0" w:lastRowFirstColumn="0" w:lastRowLastColumn="0"/>
            </w:pPr>
            <w:del w:author="Sachin Patange" w:date="2017-04-28T13:35:00Z" w:id="818">
              <w:r w:rsidRPr="00150F82" w:rsidDel="001F3D40">
                <w:delText>Optional</w:delText>
              </w:r>
            </w:del>
          </w:p>
        </w:tc>
      </w:tr>
      <w:tr w:rsidR="00253715" w:rsidTr="00B75061" w14:paraId="152A674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0" w:type="dxa"/>
          </w:tcPr>
          <w:p w:rsidR="00253715" w:rsidP="00B75061" w:rsidRDefault="00253715" w14:paraId="2F25DCD5" w14:textId="6EAB5D70">
            <w:pPr>
              <w:jc w:val="both"/>
            </w:pPr>
            <w:del w:author="Sachin Patange" w:date="2017-04-28T13:35:00Z" w:id="819">
              <w:r w:rsidDel="001F3D40">
                <w:delText>43</w:delText>
              </w:r>
            </w:del>
          </w:p>
        </w:tc>
        <w:tc>
          <w:tcPr>
            <w:tcW w:w="2724" w:type="dxa"/>
          </w:tcPr>
          <w:p w:rsidR="00253715" w:rsidP="00B75061" w:rsidRDefault="00253715" w14:paraId="5A9590B3" w14:textId="147F31EF">
            <w:pPr>
              <w:jc w:val="both"/>
              <w:cnfStyle w:val="000000100000" w:firstRow="0" w:lastRow="0" w:firstColumn="0" w:lastColumn="0" w:oddVBand="0" w:evenVBand="0" w:oddHBand="1" w:evenHBand="0" w:firstRowFirstColumn="0" w:firstRowLastColumn="0" w:lastRowFirstColumn="0" w:lastRowLastColumn="0"/>
            </w:pPr>
            <w:del w:author="Sachin Patange" w:date="2017-04-28T13:35:00Z" w:id="820">
              <w:r w:rsidDel="001F3D40">
                <w:delText>Father/Guardian’s State</w:delText>
              </w:r>
            </w:del>
          </w:p>
        </w:tc>
        <w:tc>
          <w:tcPr>
            <w:tcW w:w="2138" w:type="dxa"/>
          </w:tcPr>
          <w:p w:rsidR="00253715" w:rsidP="00250DB8" w:rsidRDefault="00250DB8" w14:paraId="36DCFB25" w14:textId="0B1735FF">
            <w:pPr>
              <w:jc w:val="both"/>
              <w:cnfStyle w:val="000000100000" w:firstRow="0" w:lastRow="0" w:firstColumn="0" w:lastColumn="0" w:oddVBand="0" w:evenVBand="0" w:oddHBand="1" w:evenHBand="0" w:firstRowFirstColumn="0" w:firstRowLastColumn="0" w:lastRowFirstColumn="0" w:lastRowLastColumn="0"/>
            </w:pPr>
            <w:del w:author="Sachin Patange" w:date="2017-04-28T13:35:00Z" w:id="821">
              <w:r w:rsidDel="001F3D40">
                <w:delText xml:space="preserve">Borrowers </w:delText>
              </w:r>
              <w:r w:rsidDel="001F3D40" w:rsidR="00253715">
                <w:delText>Father/Guardians of Residence – State</w:delText>
              </w:r>
            </w:del>
          </w:p>
        </w:tc>
        <w:tc>
          <w:tcPr>
            <w:tcW w:w="1708" w:type="dxa"/>
          </w:tcPr>
          <w:p w:rsidR="00253715" w:rsidP="00B75061" w:rsidRDefault="00253715" w14:paraId="569B854B" w14:textId="0F1F86CD">
            <w:pPr>
              <w:jc w:val="both"/>
              <w:cnfStyle w:val="000000100000" w:firstRow="0" w:lastRow="0" w:firstColumn="0" w:lastColumn="0" w:oddVBand="0" w:evenVBand="0" w:oddHBand="1" w:evenHBand="0" w:firstRowFirstColumn="0" w:firstRowLastColumn="0" w:lastRowFirstColumn="0" w:lastRowLastColumn="0"/>
            </w:pPr>
            <w:del w:author="Sachin Patange" w:date="2017-04-28T13:35:00Z" w:id="822">
              <w:r w:rsidRPr="00E14BEC" w:rsidDel="001F3D40">
                <w:delText>Refer the spread sheet</w:delText>
              </w:r>
              <w:r w:rsidDel="001F3D40">
                <w:delText xml:space="preserve"> – ‘Possible Code Values’</w:delText>
              </w:r>
              <w:r w:rsidRPr="00E14BEC" w:rsidDel="001F3D40">
                <w:delText xml:space="preserve"> for the possible values, provided along with this document.</w:delText>
              </w:r>
            </w:del>
          </w:p>
        </w:tc>
        <w:tc>
          <w:tcPr>
            <w:tcW w:w="2130" w:type="dxa"/>
          </w:tcPr>
          <w:p w:rsidR="00253715" w:rsidP="00B75061" w:rsidRDefault="00253715" w14:paraId="275579B2" w14:textId="264C770E">
            <w:pPr>
              <w:cnfStyle w:val="000000100000" w:firstRow="0" w:lastRow="0" w:firstColumn="0" w:lastColumn="0" w:oddVBand="0" w:evenVBand="0" w:oddHBand="1" w:evenHBand="0" w:firstRowFirstColumn="0" w:firstRowLastColumn="0" w:lastRowFirstColumn="0" w:lastRowLastColumn="0"/>
            </w:pPr>
            <w:del w:author="Sachin Patange" w:date="2017-04-28T13:35:00Z" w:id="823">
              <w:r w:rsidRPr="00150F82" w:rsidDel="001F3D40">
                <w:delText>Optional</w:delText>
              </w:r>
            </w:del>
          </w:p>
        </w:tc>
      </w:tr>
      <w:tr w:rsidR="00253715" w:rsidTr="00B75061" w14:paraId="67743E23" w14:textId="77777777">
        <w:tc>
          <w:tcPr>
            <w:cnfStyle w:val="001000000000" w:firstRow="0" w:lastRow="0" w:firstColumn="1" w:lastColumn="0" w:oddVBand="0" w:evenVBand="0" w:oddHBand="0" w:evenHBand="0" w:firstRowFirstColumn="0" w:firstRowLastColumn="0" w:lastRowFirstColumn="0" w:lastRowLastColumn="0"/>
            <w:tcW w:w="650" w:type="dxa"/>
          </w:tcPr>
          <w:p w:rsidR="00253715" w:rsidP="00B75061" w:rsidRDefault="00253715" w14:paraId="16C8B875" w14:textId="28BF21CA">
            <w:pPr>
              <w:jc w:val="both"/>
            </w:pPr>
            <w:del w:author="Sachin Patange" w:date="2017-04-28T13:35:00Z" w:id="824">
              <w:r w:rsidDel="001F3D40">
                <w:delText>44</w:delText>
              </w:r>
            </w:del>
          </w:p>
        </w:tc>
        <w:tc>
          <w:tcPr>
            <w:tcW w:w="2724" w:type="dxa"/>
          </w:tcPr>
          <w:p w:rsidR="00253715" w:rsidP="00B75061" w:rsidRDefault="00253715" w14:paraId="2D5913AE" w14:textId="41B71C22">
            <w:pPr>
              <w:jc w:val="both"/>
              <w:cnfStyle w:val="000000000000" w:firstRow="0" w:lastRow="0" w:firstColumn="0" w:lastColumn="0" w:oddVBand="0" w:evenVBand="0" w:oddHBand="0" w:evenHBand="0" w:firstRowFirstColumn="0" w:firstRowLastColumn="0" w:lastRowFirstColumn="0" w:lastRowLastColumn="0"/>
            </w:pPr>
            <w:del w:author="Sachin Patange" w:date="2017-04-28T13:35:00Z" w:id="825">
              <w:r w:rsidDel="001F3D40">
                <w:delText xml:space="preserve">Father/Guardian’s Pin Code </w:delText>
              </w:r>
            </w:del>
          </w:p>
        </w:tc>
        <w:tc>
          <w:tcPr>
            <w:tcW w:w="2138" w:type="dxa"/>
          </w:tcPr>
          <w:p w:rsidR="00253715" w:rsidP="00250DB8" w:rsidRDefault="00250DB8" w14:paraId="4D54D65F" w14:textId="21CFF357">
            <w:pPr>
              <w:jc w:val="both"/>
              <w:cnfStyle w:val="000000000000" w:firstRow="0" w:lastRow="0" w:firstColumn="0" w:lastColumn="0" w:oddVBand="0" w:evenVBand="0" w:oddHBand="0" w:evenHBand="0" w:firstRowFirstColumn="0" w:firstRowLastColumn="0" w:lastRowFirstColumn="0" w:lastRowLastColumn="0"/>
            </w:pPr>
            <w:del w:author="Sachin Patange" w:date="2017-04-28T13:35:00Z" w:id="826">
              <w:r w:rsidDel="001F3D40">
                <w:delText xml:space="preserve">Borrowers </w:delText>
              </w:r>
              <w:r w:rsidDel="001F3D40" w:rsidR="00253715">
                <w:delText>Father/Guardians of Residence – Pin Code</w:delText>
              </w:r>
            </w:del>
          </w:p>
        </w:tc>
        <w:tc>
          <w:tcPr>
            <w:tcW w:w="1708" w:type="dxa"/>
          </w:tcPr>
          <w:p w:rsidR="00253715" w:rsidP="00B75061" w:rsidRDefault="00253715" w14:paraId="4AB0E463" w14:textId="275F3D9F">
            <w:pPr>
              <w:jc w:val="both"/>
              <w:cnfStyle w:val="000000000000" w:firstRow="0" w:lastRow="0" w:firstColumn="0" w:lastColumn="0" w:oddVBand="0" w:evenVBand="0" w:oddHBand="0" w:evenHBand="0" w:firstRowFirstColumn="0" w:firstRowLastColumn="0" w:lastRowFirstColumn="0" w:lastRowLastColumn="0"/>
            </w:pPr>
            <w:del w:author="Sachin Patange" w:date="2017-04-28T13:35:00Z" w:id="827">
              <w:r w:rsidDel="001F3D40">
                <w:delText>Number</w:delText>
              </w:r>
            </w:del>
          </w:p>
        </w:tc>
        <w:tc>
          <w:tcPr>
            <w:tcW w:w="2130" w:type="dxa"/>
          </w:tcPr>
          <w:p w:rsidR="00253715" w:rsidP="00B75061" w:rsidRDefault="00253715" w14:paraId="7F3676B0" w14:textId="3F2C73B2">
            <w:pPr>
              <w:cnfStyle w:val="000000000000" w:firstRow="0" w:lastRow="0" w:firstColumn="0" w:lastColumn="0" w:oddVBand="0" w:evenVBand="0" w:oddHBand="0" w:evenHBand="0" w:firstRowFirstColumn="0" w:firstRowLastColumn="0" w:lastRowFirstColumn="0" w:lastRowLastColumn="0"/>
            </w:pPr>
            <w:del w:author="Sachin Patange" w:date="2017-04-28T13:35:00Z" w:id="828">
              <w:r w:rsidRPr="00150F82" w:rsidDel="001F3D40">
                <w:delText>Optional</w:delText>
              </w:r>
            </w:del>
          </w:p>
        </w:tc>
      </w:tr>
      <w:tr w:rsidR="00253715" w:rsidTr="00B75061" w14:paraId="6EA3BDF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0" w:type="dxa"/>
          </w:tcPr>
          <w:p w:rsidR="00253715" w:rsidP="00B75061" w:rsidRDefault="00253715" w14:paraId="7180BCD2" w14:textId="3064F28D">
            <w:pPr>
              <w:jc w:val="both"/>
            </w:pPr>
            <w:del w:author="Sachin Patange" w:date="2017-04-28T13:35:00Z" w:id="829">
              <w:r w:rsidDel="001F3D40">
                <w:delText>45</w:delText>
              </w:r>
            </w:del>
          </w:p>
        </w:tc>
        <w:tc>
          <w:tcPr>
            <w:tcW w:w="2724" w:type="dxa"/>
          </w:tcPr>
          <w:p w:rsidR="00253715" w:rsidP="00B75061" w:rsidRDefault="00253715" w14:paraId="72D8CB02" w14:textId="3E5DD298">
            <w:pPr>
              <w:jc w:val="both"/>
              <w:cnfStyle w:val="000000100000" w:firstRow="0" w:lastRow="0" w:firstColumn="0" w:lastColumn="0" w:oddVBand="0" w:evenVBand="0" w:oddHBand="1" w:evenHBand="0" w:firstRowFirstColumn="0" w:firstRowLastColumn="0" w:lastRowFirstColumn="0" w:lastRowLastColumn="0"/>
            </w:pPr>
            <w:del w:author="Sachin Patange" w:date="2017-04-28T13:35:00Z" w:id="830">
              <w:r w:rsidDel="001F3D40">
                <w:delText>Annual Income of Father/Guardian’s</w:delText>
              </w:r>
            </w:del>
          </w:p>
        </w:tc>
        <w:tc>
          <w:tcPr>
            <w:tcW w:w="2138" w:type="dxa"/>
          </w:tcPr>
          <w:p w:rsidR="00253715" w:rsidP="00250DB8" w:rsidRDefault="00250DB8" w14:paraId="01F0FC59" w14:textId="79F16FE0">
            <w:pPr>
              <w:jc w:val="both"/>
              <w:cnfStyle w:val="000000100000" w:firstRow="0" w:lastRow="0" w:firstColumn="0" w:lastColumn="0" w:oddVBand="0" w:evenVBand="0" w:oddHBand="1" w:evenHBand="0" w:firstRowFirstColumn="0" w:firstRowLastColumn="0" w:lastRowFirstColumn="0" w:lastRowLastColumn="0"/>
            </w:pPr>
            <w:del w:author="Sachin Patange" w:date="2017-04-28T13:35:00Z" w:id="831">
              <w:r w:rsidDel="001F3D40">
                <w:delText xml:space="preserve">Borrowers </w:delText>
              </w:r>
              <w:r w:rsidDel="001F3D40" w:rsidR="00253715">
                <w:delText xml:space="preserve">Father/Guardians annual income </w:delText>
              </w:r>
            </w:del>
          </w:p>
        </w:tc>
        <w:tc>
          <w:tcPr>
            <w:tcW w:w="1708" w:type="dxa"/>
          </w:tcPr>
          <w:p w:rsidR="00253715" w:rsidP="00B75061" w:rsidRDefault="00253715" w14:paraId="150D961C" w14:textId="15F0491A">
            <w:pPr>
              <w:jc w:val="both"/>
              <w:cnfStyle w:val="000000100000" w:firstRow="0" w:lastRow="0" w:firstColumn="0" w:lastColumn="0" w:oddVBand="0" w:evenVBand="0" w:oddHBand="1" w:evenHBand="0" w:firstRowFirstColumn="0" w:firstRowLastColumn="0" w:lastRowFirstColumn="0" w:lastRowLastColumn="0"/>
            </w:pPr>
            <w:del w:author="Sachin Patange" w:date="2017-04-28T13:35:00Z" w:id="832">
              <w:r w:rsidDel="001F3D40">
                <w:delText>Number With Decimal</w:delText>
              </w:r>
            </w:del>
          </w:p>
        </w:tc>
        <w:tc>
          <w:tcPr>
            <w:tcW w:w="2130" w:type="dxa"/>
          </w:tcPr>
          <w:p w:rsidR="00253715" w:rsidP="00B75061" w:rsidRDefault="00253715" w14:paraId="4544775B" w14:textId="47800944">
            <w:pPr>
              <w:cnfStyle w:val="000000100000" w:firstRow="0" w:lastRow="0" w:firstColumn="0" w:lastColumn="0" w:oddVBand="0" w:evenVBand="0" w:oddHBand="1" w:evenHBand="0" w:firstRowFirstColumn="0" w:firstRowLastColumn="0" w:lastRowFirstColumn="0" w:lastRowLastColumn="0"/>
            </w:pPr>
            <w:del w:author="Sachin Patange" w:date="2017-04-28T13:35:00Z" w:id="833">
              <w:r w:rsidRPr="00150F82" w:rsidDel="001F3D40">
                <w:delText>Optional</w:delText>
              </w:r>
            </w:del>
          </w:p>
        </w:tc>
      </w:tr>
      <w:tr w:rsidRPr="00D85F2E" w:rsidR="00253715" w:rsidTr="00B75061" w14:paraId="2A063FAE" w14:textId="77777777">
        <w:tc>
          <w:tcPr>
            <w:cnfStyle w:val="001000000000" w:firstRow="0" w:lastRow="0" w:firstColumn="1" w:lastColumn="0" w:oddVBand="0" w:evenVBand="0" w:oddHBand="0" w:evenHBand="0" w:firstRowFirstColumn="0" w:firstRowLastColumn="0" w:lastRowFirstColumn="0" w:lastRowLastColumn="0"/>
            <w:tcW w:w="9350" w:type="dxa"/>
            <w:gridSpan w:val="5"/>
            <w:shd w:val="clear" w:color="auto" w:fill="385623" w:themeFill="accent6" w:themeFillShade="80"/>
          </w:tcPr>
          <w:p w:rsidRPr="00D85F2E" w:rsidR="00253715" w:rsidP="00B75061" w:rsidRDefault="00253715" w14:paraId="1ABB99C1" w14:textId="2BB9E331">
            <w:pPr>
              <w:jc w:val="both"/>
              <w:rPr>
                <w:color w:val="FFFFFF" w:themeColor="background1"/>
              </w:rPr>
            </w:pPr>
            <w:del w:author="Sachin Patange" w:date="2017-04-28T13:35:00Z" w:id="834">
              <w:r w:rsidRPr="00D85F2E" w:rsidDel="001F3D40">
                <w:rPr>
                  <w:color w:val="FFFFFF" w:themeColor="background1"/>
                </w:rPr>
                <w:delText>Borrower Course Details</w:delText>
              </w:r>
            </w:del>
          </w:p>
        </w:tc>
      </w:tr>
      <w:tr w:rsidR="00253715" w:rsidTr="00B75061" w14:paraId="1F9AF1DB"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0" w:type="dxa"/>
          </w:tcPr>
          <w:p w:rsidRPr="00A72EBD" w:rsidR="00253715" w:rsidP="00B75061" w:rsidRDefault="00253715" w14:paraId="4CC5C363" w14:textId="115804A5">
            <w:pPr>
              <w:jc w:val="both"/>
            </w:pPr>
            <w:del w:author="Sachin Patange" w:date="2017-04-28T13:35:00Z" w:id="835">
              <w:r w:rsidRPr="00A72EBD" w:rsidDel="001F3D40">
                <w:delText>46</w:delText>
              </w:r>
            </w:del>
          </w:p>
        </w:tc>
        <w:tc>
          <w:tcPr>
            <w:tcW w:w="2724" w:type="dxa"/>
          </w:tcPr>
          <w:p w:rsidRPr="00A72EBD" w:rsidR="00253715" w:rsidP="00B75061" w:rsidRDefault="00253715" w14:paraId="59E58A40" w14:textId="3760A2F3">
            <w:pPr>
              <w:jc w:val="both"/>
              <w:cnfStyle w:val="000000100000" w:firstRow="0" w:lastRow="0" w:firstColumn="0" w:lastColumn="0" w:oddVBand="0" w:evenVBand="0" w:oddHBand="1" w:evenHBand="0" w:firstRowFirstColumn="0" w:firstRowLastColumn="0" w:lastRowFirstColumn="0" w:lastRowLastColumn="0"/>
            </w:pPr>
            <w:del w:author="Sachin Patange" w:date="2017-04-28T13:35:00Z" w:id="836">
              <w:r w:rsidRPr="00A72EBD" w:rsidDel="001F3D40">
                <w:delText>Name of the course</w:delText>
              </w:r>
            </w:del>
          </w:p>
        </w:tc>
        <w:tc>
          <w:tcPr>
            <w:tcW w:w="2138" w:type="dxa"/>
          </w:tcPr>
          <w:p w:rsidRPr="00A72EBD" w:rsidR="00253715" w:rsidP="00B75061" w:rsidRDefault="00253715" w14:paraId="55F5988F" w14:textId="0B903C29">
            <w:pPr>
              <w:jc w:val="both"/>
              <w:cnfStyle w:val="000000100000" w:firstRow="0" w:lastRow="0" w:firstColumn="0" w:lastColumn="0" w:oddVBand="0" w:evenVBand="0" w:oddHBand="1" w:evenHBand="0" w:firstRowFirstColumn="0" w:firstRowLastColumn="0" w:lastRowFirstColumn="0" w:lastRowLastColumn="0"/>
            </w:pPr>
            <w:del w:author="Sachin Patange" w:date="2017-04-28T13:35:00Z" w:id="837">
              <w:r w:rsidRPr="00A72EBD" w:rsidDel="001F3D40">
                <w:delText xml:space="preserve">Course name for which borrower </w:delText>
              </w:r>
            </w:del>
          </w:p>
        </w:tc>
        <w:tc>
          <w:tcPr>
            <w:tcW w:w="1708" w:type="dxa"/>
          </w:tcPr>
          <w:p w:rsidRPr="00A72EBD" w:rsidR="00253715" w:rsidP="00B75061" w:rsidRDefault="00253715" w14:paraId="49EA8196" w14:textId="228CB88A">
            <w:pPr>
              <w:jc w:val="both"/>
              <w:cnfStyle w:val="000000100000" w:firstRow="0" w:lastRow="0" w:firstColumn="0" w:lastColumn="0" w:oddVBand="0" w:evenVBand="0" w:oddHBand="1" w:evenHBand="0" w:firstRowFirstColumn="0" w:firstRowLastColumn="0" w:lastRowFirstColumn="0" w:lastRowLastColumn="0"/>
            </w:pPr>
            <w:del w:author="Sachin Patange" w:date="2017-04-28T13:35:00Z" w:id="838">
              <w:r w:rsidRPr="00E14BEC" w:rsidDel="001F3D40">
                <w:delText>Refer the spread sheet</w:delText>
              </w:r>
              <w:r w:rsidDel="001F3D40">
                <w:delText xml:space="preserve"> – ‘Possible Code Values’</w:delText>
              </w:r>
              <w:r w:rsidRPr="00E14BEC" w:rsidDel="001F3D40">
                <w:delText xml:space="preserve"> for the possible values, provided along with this document.</w:delText>
              </w:r>
            </w:del>
          </w:p>
        </w:tc>
        <w:tc>
          <w:tcPr>
            <w:tcW w:w="2130" w:type="dxa"/>
          </w:tcPr>
          <w:p w:rsidR="00253715" w:rsidP="00B75061" w:rsidRDefault="00253715" w14:paraId="447A36F3" w14:textId="154D8BB8">
            <w:pPr>
              <w:jc w:val="both"/>
              <w:cnfStyle w:val="000000100000" w:firstRow="0" w:lastRow="0" w:firstColumn="0" w:lastColumn="0" w:oddVBand="0" w:evenVBand="0" w:oddHBand="1" w:evenHBand="0" w:firstRowFirstColumn="0" w:firstRowLastColumn="0" w:lastRowFirstColumn="0" w:lastRowLastColumn="0"/>
            </w:pPr>
            <w:del w:author="Sachin Patange" w:date="2017-04-28T13:35:00Z" w:id="839">
              <w:r w:rsidRPr="00A72EBD" w:rsidDel="001F3D40">
                <w:delText>Mandatory</w:delText>
              </w:r>
            </w:del>
          </w:p>
        </w:tc>
      </w:tr>
      <w:tr w:rsidR="00253715" w:rsidTr="00B75061" w14:paraId="7FBC0066" w14:textId="77777777">
        <w:tc>
          <w:tcPr>
            <w:cnfStyle w:val="001000000000" w:firstRow="0" w:lastRow="0" w:firstColumn="1" w:lastColumn="0" w:oddVBand="0" w:evenVBand="0" w:oddHBand="0" w:evenHBand="0" w:firstRowFirstColumn="0" w:firstRowLastColumn="0" w:lastRowFirstColumn="0" w:lastRowLastColumn="0"/>
            <w:tcW w:w="650" w:type="dxa"/>
          </w:tcPr>
          <w:p w:rsidR="00253715" w:rsidP="00B75061" w:rsidRDefault="00253715" w14:paraId="163D0F6A" w14:textId="3757D4AE">
            <w:pPr>
              <w:jc w:val="both"/>
            </w:pPr>
            <w:del w:author="Sachin Patange" w:date="2017-04-28T13:35:00Z" w:id="840">
              <w:r w:rsidDel="001F3D40">
                <w:delText>47</w:delText>
              </w:r>
            </w:del>
          </w:p>
        </w:tc>
        <w:tc>
          <w:tcPr>
            <w:tcW w:w="2724" w:type="dxa"/>
          </w:tcPr>
          <w:p w:rsidR="00253715" w:rsidP="00B75061" w:rsidRDefault="00253715" w14:paraId="3F851978" w14:textId="2A451588">
            <w:pPr>
              <w:jc w:val="both"/>
              <w:cnfStyle w:val="000000000000" w:firstRow="0" w:lastRow="0" w:firstColumn="0" w:lastColumn="0" w:oddVBand="0" w:evenVBand="0" w:oddHBand="0" w:evenHBand="0" w:firstRowFirstColumn="0" w:firstRowLastColumn="0" w:lastRowFirstColumn="0" w:lastRowLastColumn="0"/>
            </w:pPr>
            <w:del w:author="Sachin Patange" w:date="2017-04-28T13:35:00Z" w:id="841">
              <w:r w:rsidDel="001F3D40">
                <w:delText>Type of course</w:delText>
              </w:r>
            </w:del>
          </w:p>
        </w:tc>
        <w:tc>
          <w:tcPr>
            <w:tcW w:w="2138" w:type="dxa"/>
          </w:tcPr>
          <w:p w:rsidR="00253715" w:rsidP="00B75061" w:rsidRDefault="00253715" w14:paraId="702EE0C4" w14:textId="0F3974DE">
            <w:pPr>
              <w:jc w:val="both"/>
              <w:cnfStyle w:val="000000000000" w:firstRow="0" w:lastRow="0" w:firstColumn="0" w:lastColumn="0" w:oddVBand="0" w:evenVBand="0" w:oddHBand="0" w:evenHBand="0" w:firstRowFirstColumn="0" w:firstRowLastColumn="0" w:lastRowFirstColumn="0" w:lastRowLastColumn="0"/>
            </w:pPr>
            <w:del w:author="Sachin Patange" w:date="2017-04-28T13:35:00Z" w:id="842">
              <w:r w:rsidDel="001F3D40">
                <w:delText>Course Type</w:delText>
              </w:r>
            </w:del>
          </w:p>
        </w:tc>
        <w:tc>
          <w:tcPr>
            <w:tcW w:w="1708" w:type="dxa"/>
          </w:tcPr>
          <w:p w:rsidR="00253715" w:rsidDel="001F3D40" w:rsidP="00B75061" w:rsidRDefault="00253715" w14:paraId="5171A6AE" w14:textId="1B1DB59B">
            <w:pPr>
              <w:jc w:val="both"/>
              <w:cnfStyle w:val="000000000000" w:firstRow="0" w:lastRow="0" w:firstColumn="0" w:lastColumn="0" w:oddVBand="0" w:evenVBand="0" w:oddHBand="0" w:evenHBand="0" w:firstRowFirstColumn="0" w:firstRowLastColumn="0" w:lastRowFirstColumn="0" w:lastRowLastColumn="0"/>
              <w:rPr>
                <w:del w:author="Sachin Patange" w:date="2017-04-28T13:35:00Z" w:id="843"/>
              </w:rPr>
            </w:pPr>
            <w:del w:author="Sachin Patange" w:date="2017-04-28T13:35:00Z" w:id="844">
              <w:r w:rsidDel="001F3D40">
                <w:delText xml:space="preserve">Possible Values – </w:delText>
              </w:r>
            </w:del>
          </w:p>
          <w:p w:rsidR="00253715" w:rsidDel="001F3D40" w:rsidP="00B75061" w:rsidRDefault="00253715" w14:paraId="10143535" w14:textId="5DCCBD52">
            <w:pPr>
              <w:jc w:val="both"/>
              <w:cnfStyle w:val="000000000000" w:firstRow="0" w:lastRow="0" w:firstColumn="0" w:lastColumn="0" w:oddVBand="0" w:evenVBand="0" w:oddHBand="0" w:evenHBand="0" w:firstRowFirstColumn="0" w:firstRowLastColumn="0" w:lastRowFirstColumn="0" w:lastRowLastColumn="0"/>
              <w:rPr>
                <w:del w:author="Sachin Patange" w:date="2017-04-28T13:35:00Z" w:id="845"/>
              </w:rPr>
            </w:pPr>
            <w:del w:author="Sachin Patange" w:date="2017-04-28T13:35:00Z" w:id="846">
              <w:r w:rsidDel="001F3D40">
                <w:delText>‘F’ – if Full Time</w:delText>
              </w:r>
            </w:del>
          </w:p>
          <w:p w:rsidR="00253715" w:rsidDel="001F3D40" w:rsidP="00B75061" w:rsidRDefault="00253715" w14:paraId="7249FD7B" w14:textId="1287CD9B">
            <w:pPr>
              <w:jc w:val="both"/>
              <w:cnfStyle w:val="000000000000" w:firstRow="0" w:lastRow="0" w:firstColumn="0" w:lastColumn="0" w:oddVBand="0" w:evenVBand="0" w:oddHBand="0" w:evenHBand="0" w:firstRowFirstColumn="0" w:firstRowLastColumn="0" w:lastRowFirstColumn="0" w:lastRowLastColumn="0"/>
              <w:rPr>
                <w:del w:author="Sachin Patange" w:date="2017-04-28T13:35:00Z" w:id="847"/>
              </w:rPr>
            </w:pPr>
            <w:del w:author="Sachin Patange" w:date="2017-04-28T13:35:00Z" w:id="848">
              <w:r w:rsidDel="001F3D40">
                <w:delText>‘P’ - if Part Time</w:delText>
              </w:r>
            </w:del>
          </w:p>
          <w:p w:rsidR="00253715" w:rsidP="00B75061" w:rsidRDefault="00253715" w14:paraId="1B8E3F9D" w14:textId="7EE76C7A">
            <w:pPr>
              <w:jc w:val="both"/>
              <w:cnfStyle w:val="000000000000" w:firstRow="0" w:lastRow="0" w:firstColumn="0" w:lastColumn="0" w:oddVBand="0" w:evenVBand="0" w:oddHBand="0" w:evenHBand="0" w:firstRowFirstColumn="0" w:firstRowLastColumn="0" w:lastRowFirstColumn="0" w:lastRowLastColumn="0"/>
            </w:pPr>
            <w:del w:author="Sachin Patange" w:date="2017-04-28T13:35:00Z" w:id="849">
              <w:r w:rsidDel="001F3D40">
                <w:delText>‘D’ – if Distance Learning</w:delText>
              </w:r>
            </w:del>
          </w:p>
        </w:tc>
        <w:tc>
          <w:tcPr>
            <w:tcW w:w="2130" w:type="dxa"/>
          </w:tcPr>
          <w:p w:rsidR="00253715" w:rsidP="00B75061" w:rsidRDefault="00253715" w14:paraId="3B2B1B1D" w14:textId="78B6E28A">
            <w:pPr>
              <w:jc w:val="both"/>
              <w:cnfStyle w:val="000000000000" w:firstRow="0" w:lastRow="0" w:firstColumn="0" w:lastColumn="0" w:oddVBand="0" w:evenVBand="0" w:oddHBand="0" w:evenHBand="0" w:firstRowFirstColumn="0" w:firstRowLastColumn="0" w:lastRowFirstColumn="0" w:lastRowLastColumn="0"/>
            </w:pPr>
            <w:del w:author="Sachin Patange" w:date="2017-04-28T13:35:00Z" w:id="850">
              <w:r w:rsidDel="001F3D40">
                <w:delText>Mandatory</w:delText>
              </w:r>
            </w:del>
          </w:p>
        </w:tc>
      </w:tr>
      <w:tr w:rsidR="00253715" w:rsidTr="00B75061" w14:paraId="3EE582C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0" w:type="dxa"/>
          </w:tcPr>
          <w:p w:rsidR="00253715" w:rsidP="00B75061" w:rsidRDefault="00253715" w14:paraId="6A68333A" w14:textId="7461C676">
            <w:pPr>
              <w:jc w:val="both"/>
            </w:pPr>
            <w:del w:author="Sachin Patange" w:date="2017-04-28T13:35:00Z" w:id="851">
              <w:r w:rsidDel="001F3D40">
                <w:delText>48</w:delText>
              </w:r>
            </w:del>
          </w:p>
        </w:tc>
        <w:tc>
          <w:tcPr>
            <w:tcW w:w="2724" w:type="dxa"/>
          </w:tcPr>
          <w:p w:rsidR="00253715" w:rsidP="00B75061" w:rsidRDefault="00253715" w14:paraId="3A8220BF" w14:textId="1A6D7658">
            <w:pPr>
              <w:jc w:val="both"/>
              <w:cnfStyle w:val="000000100000" w:firstRow="0" w:lastRow="0" w:firstColumn="0" w:lastColumn="0" w:oddVBand="0" w:evenVBand="0" w:oddHBand="1" w:evenHBand="0" w:firstRowFirstColumn="0" w:firstRowLastColumn="0" w:lastRowFirstColumn="0" w:lastRowLastColumn="0"/>
            </w:pPr>
            <w:del w:author="Sachin Patange" w:date="2017-04-28T13:35:00Z" w:id="852">
              <w:r w:rsidDel="001F3D40">
                <w:delText>If Course is for abroad studies</w:delText>
              </w:r>
            </w:del>
          </w:p>
        </w:tc>
        <w:tc>
          <w:tcPr>
            <w:tcW w:w="2138" w:type="dxa"/>
          </w:tcPr>
          <w:p w:rsidR="00253715" w:rsidP="00B75061" w:rsidRDefault="00253715" w14:paraId="2D2F0FB6" w14:textId="07E5EACD">
            <w:pPr>
              <w:jc w:val="both"/>
              <w:cnfStyle w:val="000000100000" w:firstRow="0" w:lastRow="0" w:firstColumn="0" w:lastColumn="0" w:oddVBand="0" w:evenVBand="0" w:oddHBand="1" w:evenHBand="0" w:firstRowFirstColumn="0" w:firstRowLastColumn="0" w:lastRowFirstColumn="0" w:lastRowLastColumn="0"/>
            </w:pPr>
            <w:del w:author="Sachin Patange" w:date="2017-04-28T13:35:00Z" w:id="853">
              <w:r w:rsidDel="001F3D40">
                <w:delText>If borrower has enrolled for the course to study abroad</w:delText>
              </w:r>
            </w:del>
          </w:p>
        </w:tc>
        <w:tc>
          <w:tcPr>
            <w:tcW w:w="1708" w:type="dxa"/>
          </w:tcPr>
          <w:p w:rsidR="00253715" w:rsidDel="001F3D40" w:rsidP="00B75061" w:rsidRDefault="00253715" w14:paraId="017A882C" w14:textId="33A43662">
            <w:pPr>
              <w:jc w:val="both"/>
              <w:cnfStyle w:val="000000100000" w:firstRow="0" w:lastRow="0" w:firstColumn="0" w:lastColumn="0" w:oddVBand="0" w:evenVBand="0" w:oddHBand="1" w:evenHBand="0" w:firstRowFirstColumn="0" w:firstRowLastColumn="0" w:lastRowFirstColumn="0" w:lastRowLastColumn="0"/>
              <w:rPr>
                <w:del w:author="Sachin Patange" w:date="2017-04-28T13:35:00Z" w:id="854"/>
              </w:rPr>
            </w:pPr>
            <w:del w:author="Sachin Patange" w:date="2017-04-28T13:35:00Z" w:id="855">
              <w:r w:rsidDel="001F3D40">
                <w:delText xml:space="preserve">Possible Values – </w:delText>
              </w:r>
            </w:del>
          </w:p>
          <w:p w:rsidR="00253715" w:rsidDel="001F3D40" w:rsidP="00B75061" w:rsidRDefault="00253715" w14:paraId="54C6A54C" w14:textId="3DC71C5A">
            <w:pPr>
              <w:jc w:val="both"/>
              <w:cnfStyle w:val="000000100000" w:firstRow="0" w:lastRow="0" w:firstColumn="0" w:lastColumn="0" w:oddVBand="0" w:evenVBand="0" w:oddHBand="1" w:evenHBand="0" w:firstRowFirstColumn="0" w:firstRowLastColumn="0" w:lastRowFirstColumn="0" w:lastRowLastColumn="0"/>
              <w:rPr>
                <w:del w:author="Sachin Patange" w:date="2017-04-28T13:35:00Z" w:id="856"/>
              </w:rPr>
            </w:pPr>
            <w:del w:author="Sachin Patange" w:date="2017-04-28T13:35:00Z" w:id="857">
              <w:r w:rsidDel="001F3D40">
                <w:delText>‘Y’ – if abroad</w:delText>
              </w:r>
            </w:del>
          </w:p>
          <w:p w:rsidR="00253715" w:rsidP="00B75061" w:rsidRDefault="00253715" w14:paraId="63C03FFB" w14:textId="40EAB9C7">
            <w:pPr>
              <w:jc w:val="both"/>
              <w:cnfStyle w:val="000000100000" w:firstRow="0" w:lastRow="0" w:firstColumn="0" w:lastColumn="0" w:oddVBand="0" w:evenVBand="0" w:oddHBand="1" w:evenHBand="0" w:firstRowFirstColumn="0" w:firstRowLastColumn="0" w:lastRowFirstColumn="0" w:lastRowLastColumn="0"/>
            </w:pPr>
            <w:del w:author="Sachin Patange" w:date="2017-04-28T13:35:00Z" w:id="858">
              <w:r w:rsidDel="001F3D40">
                <w:delText>‘N’ - if Domestic course</w:delText>
              </w:r>
            </w:del>
          </w:p>
        </w:tc>
        <w:tc>
          <w:tcPr>
            <w:tcW w:w="2130" w:type="dxa"/>
          </w:tcPr>
          <w:p w:rsidR="00253715" w:rsidP="00B75061" w:rsidRDefault="00253715" w14:paraId="616370A6" w14:textId="3F86DB9F">
            <w:pPr>
              <w:jc w:val="both"/>
              <w:cnfStyle w:val="000000100000" w:firstRow="0" w:lastRow="0" w:firstColumn="0" w:lastColumn="0" w:oddVBand="0" w:evenVBand="0" w:oddHBand="1" w:evenHBand="0" w:firstRowFirstColumn="0" w:firstRowLastColumn="0" w:lastRowFirstColumn="0" w:lastRowLastColumn="0"/>
            </w:pPr>
            <w:del w:author="Sachin Patange" w:date="2017-04-28T13:35:00Z" w:id="859">
              <w:r w:rsidDel="001F3D40">
                <w:delText>Mandatory</w:delText>
              </w:r>
            </w:del>
          </w:p>
        </w:tc>
      </w:tr>
      <w:tr w:rsidR="00253715" w:rsidTr="00B75061" w14:paraId="055C68AE" w14:textId="77777777">
        <w:tc>
          <w:tcPr>
            <w:cnfStyle w:val="001000000000" w:firstRow="0" w:lastRow="0" w:firstColumn="1" w:lastColumn="0" w:oddVBand="0" w:evenVBand="0" w:oddHBand="0" w:evenHBand="0" w:firstRowFirstColumn="0" w:firstRowLastColumn="0" w:lastRowFirstColumn="0" w:lastRowLastColumn="0"/>
            <w:tcW w:w="650" w:type="dxa"/>
          </w:tcPr>
          <w:p w:rsidR="00253715" w:rsidP="00B75061" w:rsidRDefault="00253715" w14:paraId="05D79492" w14:textId="4977967A">
            <w:pPr>
              <w:jc w:val="both"/>
            </w:pPr>
            <w:del w:author="Sachin Patange" w:date="2017-04-28T13:35:00Z" w:id="860">
              <w:r w:rsidDel="001F3D40">
                <w:delText>49</w:delText>
              </w:r>
            </w:del>
          </w:p>
        </w:tc>
        <w:tc>
          <w:tcPr>
            <w:tcW w:w="2724" w:type="dxa"/>
          </w:tcPr>
          <w:p w:rsidR="00253715" w:rsidP="00B75061" w:rsidRDefault="00253715" w14:paraId="3A6B4AF4" w14:textId="3A96E262">
            <w:pPr>
              <w:jc w:val="both"/>
              <w:cnfStyle w:val="000000000000" w:firstRow="0" w:lastRow="0" w:firstColumn="0" w:lastColumn="0" w:oddVBand="0" w:evenVBand="0" w:oddHBand="0" w:evenHBand="0" w:firstRowFirstColumn="0" w:firstRowLastColumn="0" w:lastRowFirstColumn="0" w:lastRowLastColumn="0"/>
            </w:pPr>
            <w:del w:author="Sachin Patange" w:date="2017-04-28T13:35:00Z" w:id="861">
              <w:r w:rsidDel="001F3D40">
                <w:delText>Course Category</w:delText>
              </w:r>
            </w:del>
          </w:p>
        </w:tc>
        <w:tc>
          <w:tcPr>
            <w:tcW w:w="2138" w:type="dxa"/>
          </w:tcPr>
          <w:p w:rsidR="00253715" w:rsidP="00B75061" w:rsidRDefault="00253715" w14:paraId="41274908" w14:textId="2128F049">
            <w:pPr>
              <w:jc w:val="both"/>
              <w:cnfStyle w:val="000000000000" w:firstRow="0" w:lastRow="0" w:firstColumn="0" w:lastColumn="0" w:oddVBand="0" w:evenVBand="0" w:oddHBand="0" w:evenHBand="0" w:firstRowFirstColumn="0" w:firstRowLastColumn="0" w:lastRowFirstColumn="0" w:lastRowLastColumn="0"/>
            </w:pPr>
            <w:del w:author="Sachin Patange" w:date="2017-04-28T13:35:00Z" w:id="862">
              <w:r w:rsidDel="001F3D40">
                <w:delText>Category like Graduation, PG etc.</w:delText>
              </w:r>
            </w:del>
          </w:p>
        </w:tc>
        <w:tc>
          <w:tcPr>
            <w:tcW w:w="1708" w:type="dxa"/>
          </w:tcPr>
          <w:p w:rsidR="00253715" w:rsidP="00B75061" w:rsidRDefault="00253715" w14:paraId="1B29A24F" w14:textId="4CE25021">
            <w:pPr>
              <w:jc w:val="both"/>
              <w:cnfStyle w:val="000000000000" w:firstRow="0" w:lastRow="0" w:firstColumn="0" w:lastColumn="0" w:oddVBand="0" w:evenVBand="0" w:oddHBand="0" w:evenHBand="0" w:firstRowFirstColumn="0" w:firstRowLastColumn="0" w:lastRowFirstColumn="0" w:lastRowLastColumn="0"/>
            </w:pPr>
            <w:del w:author="Sachin Patange" w:date="2017-04-28T13:35:00Z" w:id="863">
              <w:r w:rsidRPr="00B033A5" w:rsidDel="001F3D40">
                <w:delText>Possible Values as Graduation - 0, Post-Graduation - 1, Diploma - 2, PG – Degree - 3, PG – Diploma - 4, Professional Course – 5</w:delText>
              </w:r>
            </w:del>
          </w:p>
        </w:tc>
        <w:tc>
          <w:tcPr>
            <w:tcW w:w="2130" w:type="dxa"/>
          </w:tcPr>
          <w:p w:rsidR="00253715" w:rsidP="00B75061" w:rsidRDefault="00253715" w14:paraId="2744617B" w14:textId="66079B6B">
            <w:pPr>
              <w:jc w:val="both"/>
              <w:cnfStyle w:val="000000000000" w:firstRow="0" w:lastRow="0" w:firstColumn="0" w:lastColumn="0" w:oddVBand="0" w:evenVBand="0" w:oddHBand="0" w:evenHBand="0" w:firstRowFirstColumn="0" w:firstRowLastColumn="0" w:lastRowFirstColumn="0" w:lastRowLastColumn="0"/>
            </w:pPr>
            <w:del w:author="Sachin Patange" w:date="2017-04-28T13:35:00Z" w:id="864">
              <w:r w:rsidDel="001F3D40">
                <w:delText>Optional</w:delText>
              </w:r>
            </w:del>
          </w:p>
        </w:tc>
      </w:tr>
    </w:tbl>
    <w:p w:rsidR="00A57493" w:rsidP="00A57493" w:rsidRDefault="00A57493" w14:paraId="1CA4C030" w14:textId="77777777">
      <w:pPr>
        <w:jc w:val="both"/>
      </w:pPr>
    </w:p>
    <w:p w:rsidRPr="00363581" w:rsidR="00A57493" w:rsidP="00A57493" w:rsidRDefault="00A57493" w14:paraId="776DAE47" w14:textId="487F81A0">
      <w:pPr>
        <w:pStyle w:val="Heading3"/>
        <w:keepLines w:val="0"/>
        <w:numPr>
          <w:ilvl w:val="2"/>
          <w:numId w:val="1"/>
        </w:numPr>
        <w:pBdr>
          <w:bottom w:val="single" w:color="auto" w:sz="4" w:space="1"/>
        </w:pBdr>
        <w:tabs>
          <w:tab w:val="left" w:pos="0"/>
          <w:tab w:val="left" w:pos="720"/>
        </w:tabs>
        <w:spacing w:before="60" w:after="60" w:line="276" w:lineRule="auto"/>
        <w:rPr>
          <w:rFonts w:ascii="Trebuchet MS" w:hAnsi="Trebuchet MS"/>
          <w:b/>
          <w:bCs/>
          <w:color w:val="000000" w:themeColor="text1"/>
          <w:szCs w:val="22"/>
        </w:rPr>
      </w:pPr>
      <w:bookmarkStart w:name="_Toc436819447" w:id="865"/>
      <w:bookmarkStart w:name="_Toc483681413" w:id="866"/>
      <w:r w:rsidRPr="00363581">
        <w:rPr>
          <w:rFonts w:ascii="Trebuchet MS" w:hAnsi="Trebuchet MS"/>
          <w:b/>
          <w:bCs/>
          <w:color w:val="000000" w:themeColor="text1"/>
          <w:szCs w:val="22"/>
        </w:rPr>
        <w:t>Layout</w:t>
      </w:r>
      <w:r>
        <w:rPr>
          <w:rFonts w:ascii="Trebuchet MS" w:hAnsi="Trebuchet MS"/>
          <w:b/>
          <w:bCs/>
          <w:color w:val="000000" w:themeColor="text1"/>
          <w:szCs w:val="22"/>
        </w:rPr>
        <w:t>:</w:t>
      </w:r>
      <w:r w:rsidRPr="00363581">
        <w:rPr>
          <w:rFonts w:ascii="Trebuchet MS" w:hAnsi="Trebuchet MS"/>
          <w:b/>
          <w:bCs/>
          <w:color w:val="000000" w:themeColor="text1"/>
          <w:szCs w:val="22"/>
        </w:rPr>
        <w:t xml:space="preserve"> Input File</w:t>
      </w:r>
      <w:r>
        <w:rPr>
          <w:rFonts w:ascii="Trebuchet MS" w:hAnsi="Trebuchet MS"/>
          <w:b/>
          <w:bCs/>
          <w:color w:val="000000" w:themeColor="text1"/>
          <w:szCs w:val="22"/>
        </w:rPr>
        <w:t xml:space="preserve"> - </w:t>
      </w:r>
      <w:r w:rsidRPr="00363581">
        <w:rPr>
          <w:rFonts w:ascii="Trebuchet MS" w:hAnsi="Trebuchet MS"/>
          <w:b/>
          <w:bCs/>
          <w:color w:val="000000" w:themeColor="text1"/>
          <w:szCs w:val="22"/>
        </w:rPr>
        <w:t xml:space="preserve">CG </w:t>
      </w:r>
      <w:bookmarkEnd w:id="865"/>
      <w:r w:rsidR="003867E9">
        <w:rPr>
          <w:rFonts w:ascii="Trebuchet MS" w:hAnsi="Trebuchet MS"/>
          <w:b/>
          <w:bCs/>
          <w:color w:val="000000" w:themeColor="text1"/>
          <w:szCs w:val="22"/>
        </w:rPr>
        <w:t>Continuity</w:t>
      </w:r>
      <w:bookmarkEnd w:id="866"/>
    </w:p>
    <w:p w:rsidR="00A57493" w:rsidP="00A57493" w:rsidRDefault="001F3D40" w14:paraId="45C3C684" w14:textId="59BFCABD">
      <w:pPr>
        <w:jc w:val="both"/>
      </w:pPr>
      <w:ins w:author="Sachin Patange" w:date="2017-04-28T13:37:00Z" w:id="867">
        <w:r>
          <w:t xml:space="preserve">Refer the spread sheet – Education </w:t>
        </w:r>
        <w:r w:rsidRPr="00AB0360">
          <w:t>Scheme - New</w:t>
        </w:r>
        <w:r>
          <w:t xml:space="preserve"> and Continuity Input Layout for the fields included, Mandatory/optional level, allowed characters and usage of codes wherever applicable.</w:t>
        </w:r>
      </w:ins>
      <w:del w:author="Sachin Patange" w:date="2017-04-28T13:37:00Z" w:id="868">
        <w:r w:rsidDel="001F3D40" w:rsidR="00A57493">
          <w:delText xml:space="preserve">Input file layout for Credit Guarantee </w:delText>
        </w:r>
        <w:r w:rsidDel="001F3D40" w:rsidR="003867E9">
          <w:delText>Continuity</w:delText>
        </w:r>
        <w:r w:rsidDel="001F3D40" w:rsidR="00A57493">
          <w:delText xml:space="preserve"> for </w:delText>
        </w:r>
        <w:r w:rsidDel="001F3D40" w:rsidR="00F861D6">
          <w:delText>education</w:delText>
        </w:r>
        <w:r w:rsidDel="001F3D40" w:rsidR="00A57493">
          <w:delText xml:space="preserve"> Loan Scheme:</w:delText>
        </w:r>
      </w:del>
    </w:p>
    <w:tbl>
      <w:tblPr>
        <w:tblStyle w:val="GridTable4-Accent6"/>
        <w:tblW w:w="0" w:type="auto"/>
        <w:tblLook w:val="04A0" w:firstRow="1" w:lastRow="0" w:firstColumn="1" w:lastColumn="0" w:noHBand="0" w:noVBand="1"/>
      </w:tblPr>
      <w:tblGrid>
        <w:gridCol w:w="779"/>
        <w:gridCol w:w="2015"/>
        <w:gridCol w:w="2439"/>
        <w:gridCol w:w="1987"/>
        <w:gridCol w:w="2130"/>
      </w:tblGrid>
      <w:tr w:rsidR="00A72EBD" w:rsidTr="00A72EBD" w14:paraId="65EF4F2D"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 w:type="dxa"/>
          </w:tcPr>
          <w:p w:rsidR="00A72EBD" w:rsidP="00A72EBD" w:rsidRDefault="00A72EBD" w14:paraId="73DC0F68" w14:textId="667ECFA9">
            <w:pPr>
              <w:jc w:val="both"/>
            </w:pPr>
            <w:del w:author="Sachin Patange" w:date="2017-04-28T13:37:00Z" w:id="869">
              <w:r w:rsidDel="001F3D40">
                <w:delText>S. No.</w:delText>
              </w:r>
            </w:del>
          </w:p>
        </w:tc>
        <w:tc>
          <w:tcPr>
            <w:tcW w:w="2015" w:type="dxa"/>
          </w:tcPr>
          <w:p w:rsidR="00A72EBD" w:rsidP="00A72EBD" w:rsidRDefault="00A72EBD" w14:paraId="5C47EF82" w14:textId="3498D70D">
            <w:pPr>
              <w:jc w:val="both"/>
              <w:cnfStyle w:val="100000000000" w:firstRow="1" w:lastRow="0" w:firstColumn="0" w:lastColumn="0" w:oddVBand="0" w:evenVBand="0" w:oddHBand="0" w:evenHBand="0" w:firstRowFirstColumn="0" w:firstRowLastColumn="0" w:lastRowFirstColumn="0" w:lastRowLastColumn="0"/>
            </w:pPr>
            <w:del w:author="Sachin Patange" w:date="2017-04-28T13:37:00Z" w:id="870">
              <w:r w:rsidDel="001F3D40">
                <w:delText>Field Name</w:delText>
              </w:r>
            </w:del>
          </w:p>
        </w:tc>
        <w:tc>
          <w:tcPr>
            <w:tcW w:w="2439" w:type="dxa"/>
          </w:tcPr>
          <w:p w:rsidR="00A72EBD" w:rsidP="00A72EBD" w:rsidRDefault="00A72EBD" w14:paraId="4EBC2944" w14:textId="029F4EA6">
            <w:pPr>
              <w:jc w:val="both"/>
              <w:cnfStyle w:val="100000000000" w:firstRow="1" w:lastRow="0" w:firstColumn="0" w:lastColumn="0" w:oddVBand="0" w:evenVBand="0" w:oddHBand="0" w:evenHBand="0" w:firstRowFirstColumn="0" w:firstRowLastColumn="0" w:lastRowFirstColumn="0" w:lastRowLastColumn="0"/>
            </w:pPr>
            <w:del w:author="Sachin Patange" w:date="2017-04-28T13:37:00Z" w:id="871">
              <w:r w:rsidDel="001F3D40">
                <w:delText>Description</w:delText>
              </w:r>
            </w:del>
          </w:p>
        </w:tc>
        <w:tc>
          <w:tcPr>
            <w:tcW w:w="1987" w:type="dxa"/>
          </w:tcPr>
          <w:p w:rsidR="00A72EBD" w:rsidP="00A72EBD" w:rsidRDefault="00A72EBD" w14:paraId="2387E3C8" w14:textId="7FC9FA96">
            <w:pPr>
              <w:jc w:val="both"/>
              <w:cnfStyle w:val="100000000000" w:firstRow="1" w:lastRow="0" w:firstColumn="0" w:lastColumn="0" w:oddVBand="0" w:evenVBand="0" w:oddHBand="0" w:evenHBand="0" w:firstRowFirstColumn="0" w:firstRowLastColumn="0" w:lastRowFirstColumn="0" w:lastRowLastColumn="0"/>
            </w:pPr>
            <w:del w:author="Sachin Patange" w:date="2017-04-28T13:37:00Z" w:id="872">
              <w:r w:rsidDel="001F3D40">
                <w:delText>Type</w:delText>
              </w:r>
            </w:del>
          </w:p>
        </w:tc>
        <w:tc>
          <w:tcPr>
            <w:tcW w:w="2130" w:type="dxa"/>
          </w:tcPr>
          <w:p w:rsidR="00A72EBD" w:rsidP="00A72EBD" w:rsidRDefault="00A72EBD" w14:paraId="2F3A2D79" w14:textId="422425C6">
            <w:pPr>
              <w:jc w:val="both"/>
              <w:cnfStyle w:val="100000000000" w:firstRow="1" w:lastRow="0" w:firstColumn="0" w:lastColumn="0" w:oddVBand="0" w:evenVBand="0" w:oddHBand="0" w:evenHBand="0" w:firstRowFirstColumn="0" w:firstRowLastColumn="0" w:lastRowFirstColumn="0" w:lastRowLastColumn="0"/>
            </w:pPr>
            <w:del w:author="Sachin Patange" w:date="2017-04-28T13:37:00Z" w:id="873">
              <w:r w:rsidDel="001F3D40">
                <w:delText>Mandatory/Optional</w:delText>
              </w:r>
            </w:del>
          </w:p>
        </w:tc>
      </w:tr>
      <w:tr w:rsidR="00A72EBD" w:rsidTr="00A72EBD" w14:paraId="27723CE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 w:type="dxa"/>
          </w:tcPr>
          <w:p w:rsidR="00A72EBD" w:rsidP="00A72EBD" w:rsidRDefault="00A72EBD" w14:paraId="28BD517B" w14:textId="4BF37050">
            <w:pPr>
              <w:jc w:val="both"/>
            </w:pPr>
            <w:del w:author="Sachin Patange" w:date="2017-04-28T13:37:00Z" w:id="874">
              <w:r w:rsidDel="001F3D40">
                <w:delText>1</w:delText>
              </w:r>
            </w:del>
          </w:p>
        </w:tc>
        <w:tc>
          <w:tcPr>
            <w:tcW w:w="2015" w:type="dxa"/>
          </w:tcPr>
          <w:p w:rsidR="00A72EBD" w:rsidP="00A72EBD" w:rsidRDefault="00A72EBD" w14:paraId="01EBB740" w14:textId="223AFC72">
            <w:pPr>
              <w:jc w:val="both"/>
              <w:cnfStyle w:val="000000100000" w:firstRow="0" w:lastRow="0" w:firstColumn="0" w:lastColumn="0" w:oddVBand="0" w:evenVBand="0" w:oddHBand="1" w:evenHBand="0" w:firstRowFirstColumn="0" w:firstRowLastColumn="0" w:lastRowFirstColumn="0" w:lastRowLastColumn="0"/>
            </w:pPr>
            <w:del w:author="Sachin Patange" w:date="2017-04-28T13:37:00Z" w:id="875">
              <w:r w:rsidDel="001F3D40">
                <w:delText>Loan Account Number</w:delText>
              </w:r>
            </w:del>
          </w:p>
        </w:tc>
        <w:tc>
          <w:tcPr>
            <w:tcW w:w="2439" w:type="dxa"/>
          </w:tcPr>
          <w:p w:rsidR="00A72EBD" w:rsidP="00A72EBD" w:rsidRDefault="00A72EBD" w14:paraId="4AE1C460" w14:textId="49321ACD">
            <w:pPr>
              <w:jc w:val="both"/>
              <w:cnfStyle w:val="000000100000" w:firstRow="0" w:lastRow="0" w:firstColumn="0" w:lastColumn="0" w:oddVBand="0" w:evenVBand="0" w:oddHBand="1" w:evenHBand="0" w:firstRowFirstColumn="0" w:firstRowLastColumn="0" w:lastRowFirstColumn="0" w:lastRowLastColumn="0"/>
            </w:pPr>
            <w:del w:author="Sachin Patange" w:date="2017-04-28T13:37:00Z" w:id="876">
              <w:r w:rsidDel="001F3D40">
                <w:delText>Loan Account Number allotted by MLI. A Unique Number as per respective MLI’s procedure.</w:delText>
              </w:r>
            </w:del>
          </w:p>
        </w:tc>
        <w:tc>
          <w:tcPr>
            <w:tcW w:w="1987" w:type="dxa"/>
          </w:tcPr>
          <w:p w:rsidR="00A72EBD" w:rsidP="00A72EBD" w:rsidRDefault="00A72EBD" w14:paraId="52378492" w14:textId="39994D2A">
            <w:pPr>
              <w:jc w:val="both"/>
              <w:cnfStyle w:val="000000100000" w:firstRow="0" w:lastRow="0" w:firstColumn="0" w:lastColumn="0" w:oddVBand="0" w:evenVBand="0" w:oddHBand="1" w:evenHBand="0" w:firstRowFirstColumn="0" w:firstRowLastColumn="0" w:lastRowFirstColumn="0" w:lastRowLastColumn="0"/>
            </w:pPr>
            <w:del w:author="Sachin Patange" w:date="2017-04-28T13:37:00Z" w:id="877">
              <w:r w:rsidDel="001F3D40">
                <w:delText>Alpha Number</w:delText>
              </w:r>
            </w:del>
          </w:p>
        </w:tc>
        <w:tc>
          <w:tcPr>
            <w:tcW w:w="2130" w:type="dxa"/>
          </w:tcPr>
          <w:p w:rsidR="00A72EBD" w:rsidP="00A72EBD" w:rsidRDefault="00A72EBD" w14:paraId="36E5C2E3" w14:textId="29F1713E">
            <w:pPr>
              <w:jc w:val="both"/>
              <w:cnfStyle w:val="000000100000" w:firstRow="0" w:lastRow="0" w:firstColumn="0" w:lastColumn="0" w:oddVBand="0" w:evenVBand="0" w:oddHBand="1" w:evenHBand="0" w:firstRowFirstColumn="0" w:firstRowLastColumn="0" w:lastRowFirstColumn="0" w:lastRowLastColumn="0"/>
            </w:pPr>
            <w:del w:author="Sachin Patange" w:date="2017-04-28T13:37:00Z" w:id="878">
              <w:r w:rsidDel="001F3D40">
                <w:delText>Mandatory</w:delText>
              </w:r>
            </w:del>
          </w:p>
        </w:tc>
      </w:tr>
      <w:tr w:rsidR="00A72EBD" w:rsidTr="00A72EBD" w14:paraId="5B25231D" w14:textId="77777777">
        <w:tc>
          <w:tcPr>
            <w:cnfStyle w:val="001000000000" w:firstRow="0" w:lastRow="0" w:firstColumn="1" w:lastColumn="0" w:oddVBand="0" w:evenVBand="0" w:oddHBand="0" w:evenHBand="0" w:firstRowFirstColumn="0" w:firstRowLastColumn="0" w:lastRowFirstColumn="0" w:lastRowLastColumn="0"/>
            <w:tcW w:w="779" w:type="dxa"/>
          </w:tcPr>
          <w:p w:rsidR="00A72EBD" w:rsidP="00A72EBD" w:rsidRDefault="00A72EBD" w14:paraId="64966957" w14:textId="7924A3D6">
            <w:pPr>
              <w:jc w:val="both"/>
            </w:pPr>
            <w:del w:author="Sachin Patange" w:date="2017-04-28T13:37:00Z" w:id="879">
              <w:r w:rsidDel="001F3D40">
                <w:delText>2</w:delText>
              </w:r>
            </w:del>
          </w:p>
        </w:tc>
        <w:tc>
          <w:tcPr>
            <w:tcW w:w="2015" w:type="dxa"/>
          </w:tcPr>
          <w:p w:rsidR="00A72EBD" w:rsidP="00A72EBD" w:rsidRDefault="00A72EBD" w14:paraId="79541421" w14:textId="719841E3">
            <w:pPr>
              <w:jc w:val="both"/>
              <w:cnfStyle w:val="000000000000" w:firstRow="0" w:lastRow="0" w:firstColumn="0" w:lastColumn="0" w:oddVBand="0" w:evenVBand="0" w:oddHBand="0" w:evenHBand="0" w:firstRowFirstColumn="0" w:firstRowLastColumn="0" w:lastRowFirstColumn="0" w:lastRowLastColumn="0"/>
            </w:pPr>
            <w:del w:author="Sachin Patange" w:date="2017-04-28T13:37:00Z" w:id="880">
              <w:r w:rsidDel="001F3D40">
                <w:delText>Loan Tenure</w:delText>
              </w:r>
            </w:del>
          </w:p>
        </w:tc>
        <w:tc>
          <w:tcPr>
            <w:tcW w:w="2439" w:type="dxa"/>
          </w:tcPr>
          <w:p w:rsidR="00A72EBD" w:rsidP="00A72EBD" w:rsidRDefault="00A72EBD" w14:paraId="29953AEA" w14:textId="4B46AE44">
            <w:pPr>
              <w:jc w:val="both"/>
              <w:cnfStyle w:val="000000000000" w:firstRow="0" w:lastRow="0" w:firstColumn="0" w:lastColumn="0" w:oddVBand="0" w:evenVBand="0" w:oddHBand="0" w:evenHBand="0" w:firstRowFirstColumn="0" w:firstRowLastColumn="0" w:lastRowFirstColumn="0" w:lastRowLastColumn="0"/>
            </w:pPr>
            <w:del w:author="Sachin Patange" w:date="2017-04-28T13:37:00Z" w:id="881">
              <w:r w:rsidDel="001F3D40">
                <w:delText xml:space="preserve">Loan Duration </w:delText>
              </w:r>
            </w:del>
          </w:p>
        </w:tc>
        <w:tc>
          <w:tcPr>
            <w:tcW w:w="1987" w:type="dxa"/>
          </w:tcPr>
          <w:p w:rsidR="00A72EBD" w:rsidP="00A72EBD" w:rsidRDefault="00A72EBD" w14:paraId="5D01DF79" w14:textId="1055EBE0">
            <w:pPr>
              <w:jc w:val="both"/>
              <w:cnfStyle w:val="000000000000" w:firstRow="0" w:lastRow="0" w:firstColumn="0" w:lastColumn="0" w:oddVBand="0" w:evenVBand="0" w:oddHBand="0" w:evenHBand="0" w:firstRowFirstColumn="0" w:firstRowLastColumn="0" w:lastRowFirstColumn="0" w:lastRowLastColumn="0"/>
            </w:pPr>
            <w:del w:author="Sachin Patange" w:date="2017-04-28T13:37:00Z" w:id="882">
              <w:r w:rsidDel="001F3D40">
                <w:delText>Number</w:delText>
              </w:r>
            </w:del>
          </w:p>
        </w:tc>
        <w:tc>
          <w:tcPr>
            <w:tcW w:w="2130" w:type="dxa"/>
          </w:tcPr>
          <w:p w:rsidR="00A72EBD" w:rsidP="00A72EBD" w:rsidRDefault="00A72EBD" w14:paraId="2BE71533" w14:textId="5528912A">
            <w:pPr>
              <w:jc w:val="both"/>
              <w:cnfStyle w:val="000000000000" w:firstRow="0" w:lastRow="0" w:firstColumn="0" w:lastColumn="0" w:oddVBand="0" w:evenVBand="0" w:oddHBand="0" w:evenHBand="0" w:firstRowFirstColumn="0" w:firstRowLastColumn="0" w:lastRowFirstColumn="0" w:lastRowLastColumn="0"/>
            </w:pPr>
            <w:del w:author="Sachin Patange" w:date="2017-04-28T13:37:00Z" w:id="883">
              <w:r w:rsidDel="001F3D40">
                <w:delText>Mandatory</w:delText>
              </w:r>
            </w:del>
          </w:p>
        </w:tc>
      </w:tr>
      <w:tr w:rsidR="00A72EBD" w:rsidTr="00A72EBD" w14:paraId="79D3002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 w:type="dxa"/>
          </w:tcPr>
          <w:p w:rsidR="00A72EBD" w:rsidP="00A72EBD" w:rsidRDefault="00A72EBD" w14:paraId="3AC0E45B" w14:textId="0E61198F">
            <w:pPr>
              <w:jc w:val="both"/>
            </w:pPr>
            <w:del w:author="Sachin Patange" w:date="2017-04-28T13:37:00Z" w:id="884">
              <w:r w:rsidDel="001F3D40">
                <w:delText>3</w:delText>
              </w:r>
            </w:del>
          </w:p>
        </w:tc>
        <w:tc>
          <w:tcPr>
            <w:tcW w:w="2015" w:type="dxa"/>
          </w:tcPr>
          <w:p w:rsidR="00A72EBD" w:rsidP="00A72EBD" w:rsidRDefault="00A72EBD" w14:paraId="15054237" w14:textId="5A231172">
            <w:pPr>
              <w:jc w:val="both"/>
              <w:cnfStyle w:val="000000100000" w:firstRow="0" w:lastRow="0" w:firstColumn="0" w:lastColumn="0" w:oddVBand="0" w:evenVBand="0" w:oddHBand="1" w:evenHBand="0" w:firstRowFirstColumn="0" w:firstRowLastColumn="0" w:lastRowFirstColumn="0" w:lastRowLastColumn="0"/>
            </w:pPr>
            <w:del w:author="Sachin Patange" w:date="2017-04-28T13:37:00Z" w:id="885">
              <w:r w:rsidDel="001F3D40">
                <w:delText xml:space="preserve">Loan End Date </w:delText>
              </w:r>
            </w:del>
          </w:p>
        </w:tc>
        <w:tc>
          <w:tcPr>
            <w:tcW w:w="2439" w:type="dxa"/>
          </w:tcPr>
          <w:p w:rsidR="00A72EBD" w:rsidP="00A72EBD" w:rsidRDefault="00A72EBD" w14:paraId="05C9F294" w14:textId="6F20D89E">
            <w:pPr>
              <w:jc w:val="both"/>
              <w:cnfStyle w:val="000000100000" w:firstRow="0" w:lastRow="0" w:firstColumn="0" w:lastColumn="0" w:oddVBand="0" w:evenVBand="0" w:oddHBand="1" w:evenHBand="0" w:firstRowFirstColumn="0" w:firstRowLastColumn="0" w:lastRowFirstColumn="0" w:lastRowLastColumn="0"/>
            </w:pPr>
            <w:del w:author="Sachin Patange" w:date="2017-04-28T13:37:00Z" w:id="886">
              <w:r w:rsidDel="001F3D40">
                <w:delText>End Date of Loan Amortization Schedule</w:delText>
              </w:r>
            </w:del>
          </w:p>
        </w:tc>
        <w:tc>
          <w:tcPr>
            <w:tcW w:w="1987" w:type="dxa"/>
          </w:tcPr>
          <w:p w:rsidR="00A72EBD" w:rsidP="00A72EBD" w:rsidRDefault="00A72EBD" w14:paraId="2F6BCCE4" w14:textId="05A6E80C">
            <w:pPr>
              <w:jc w:val="both"/>
              <w:cnfStyle w:val="000000100000" w:firstRow="0" w:lastRow="0" w:firstColumn="0" w:lastColumn="0" w:oddVBand="0" w:evenVBand="0" w:oddHBand="1" w:evenHBand="0" w:firstRowFirstColumn="0" w:firstRowLastColumn="0" w:lastRowFirstColumn="0" w:lastRowLastColumn="0"/>
            </w:pPr>
            <w:del w:author="Sachin Patange" w:date="2017-04-28T13:37:00Z" w:id="887">
              <w:r w:rsidDel="001F3D40">
                <w:delText>Date in MM</w:delText>
              </w:r>
              <w:r w:rsidDel="001F3D40" w:rsidR="00E45685">
                <w:delText>-</w:delText>
              </w:r>
              <w:r w:rsidDel="001F3D40">
                <w:delText>YYYY format</w:delText>
              </w:r>
            </w:del>
          </w:p>
        </w:tc>
        <w:tc>
          <w:tcPr>
            <w:tcW w:w="2130" w:type="dxa"/>
          </w:tcPr>
          <w:p w:rsidR="00A72EBD" w:rsidP="00A72EBD" w:rsidRDefault="00A72EBD" w14:paraId="55A01859" w14:textId="0DAE4B0C">
            <w:pPr>
              <w:jc w:val="both"/>
              <w:cnfStyle w:val="000000100000" w:firstRow="0" w:lastRow="0" w:firstColumn="0" w:lastColumn="0" w:oddVBand="0" w:evenVBand="0" w:oddHBand="1" w:evenHBand="0" w:firstRowFirstColumn="0" w:firstRowLastColumn="0" w:lastRowFirstColumn="0" w:lastRowLastColumn="0"/>
            </w:pPr>
            <w:del w:author="Sachin Patange" w:date="2017-04-28T13:37:00Z" w:id="888">
              <w:r w:rsidDel="001F3D40">
                <w:delText>Mandatory</w:delText>
              </w:r>
            </w:del>
          </w:p>
        </w:tc>
      </w:tr>
      <w:tr w:rsidR="00A72EBD" w:rsidTr="00A72EBD" w14:paraId="041D54B6" w14:textId="77777777">
        <w:tc>
          <w:tcPr>
            <w:cnfStyle w:val="001000000000" w:firstRow="0" w:lastRow="0" w:firstColumn="1" w:lastColumn="0" w:oddVBand="0" w:evenVBand="0" w:oddHBand="0" w:evenHBand="0" w:firstRowFirstColumn="0" w:firstRowLastColumn="0" w:lastRowFirstColumn="0" w:lastRowLastColumn="0"/>
            <w:tcW w:w="779" w:type="dxa"/>
          </w:tcPr>
          <w:p w:rsidR="00A72EBD" w:rsidP="00A72EBD" w:rsidRDefault="00A72EBD" w14:paraId="2EB98846" w14:textId="7AEB3C81">
            <w:pPr>
              <w:jc w:val="both"/>
            </w:pPr>
            <w:del w:author="Sachin Patange" w:date="2017-04-28T13:37:00Z" w:id="889">
              <w:r w:rsidDel="001F3D40">
                <w:delText>4</w:delText>
              </w:r>
            </w:del>
          </w:p>
        </w:tc>
        <w:tc>
          <w:tcPr>
            <w:tcW w:w="2015" w:type="dxa"/>
          </w:tcPr>
          <w:p w:rsidR="00A72EBD" w:rsidP="00A72EBD" w:rsidRDefault="00A72EBD" w14:paraId="1EADB096" w14:textId="251D9509">
            <w:pPr>
              <w:jc w:val="both"/>
              <w:cnfStyle w:val="000000000000" w:firstRow="0" w:lastRow="0" w:firstColumn="0" w:lastColumn="0" w:oddVBand="0" w:evenVBand="0" w:oddHBand="0" w:evenHBand="0" w:firstRowFirstColumn="0" w:firstRowLastColumn="0" w:lastRowFirstColumn="0" w:lastRowLastColumn="0"/>
            </w:pPr>
            <w:del w:author="Sachin Patange" w:date="2017-04-28T13:37:00Z" w:id="890">
              <w:r w:rsidDel="001F3D40">
                <w:delText>Outstanding Loan Amount</w:delText>
              </w:r>
            </w:del>
          </w:p>
        </w:tc>
        <w:tc>
          <w:tcPr>
            <w:tcW w:w="2439" w:type="dxa"/>
          </w:tcPr>
          <w:p w:rsidR="00A72EBD" w:rsidP="00A72EBD" w:rsidRDefault="00A72EBD" w14:paraId="085C2517" w14:textId="04CF708D">
            <w:pPr>
              <w:jc w:val="both"/>
              <w:cnfStyle w:val="000000000000" w:firstRow="0" w:lastRow="0" w:firstColumn="0" w:lastColumn="0" w:oddVBand="0" w:evenVBand="0" w:oddHBand="0" w:evenHBand="0" w:firstRowFirstColumn="0" w:firstRowLastColumn="0" w:lastRowFirstColumn="0" w:lastRowLastColumn="0"/>
            </w:pPr>
            <w:del w:author="Sachin Patange" w:date="2017-04-28T13:37:00Z" w:id="891">
              <w:r w:rsidDel="001F3D40">
                <w:delText>Loan amount outstanding comprising of Principal and accrued interest from Borrower (if any).</w:delText>
              </w:r>
            </w:del>
          </w:p>
        </w:tc>
        <w:tc>
          <w:tcPr>
            <w:tcW w:w="1987" w:type="dxa"/>
          </w:tcPr>
          <w:p w:rsidR="00A72EBD" w:rsidP="00A72EBD" w:rsidRDefault="00A72EBD" w14:paraId="5207987B" w14:textId="5AFD4992">
            <w:pPr>
              <w:jc w:val="both"/>
              <w:cnfStyle w:val="000000000000" w:firstRow="0" w:lastRow="0" w:firstColumn="0" w:lastColumn="0" w:oddVBand="0" w:evenVBand="0" w:oddHBand="0" w:evenHBand="0" w:firstRowFirstColumn="0" w:firstRowLastColumn="0" w:lastRowFirstColumn="0" w:lastRowLastColumn="0"/>
            </w:pPr>
            <w:del w:author="Sachin Patange" w:date="2017-04-28T13:37:00Z" w:id="892">
              <w:r w:rsidDel="001F3D40">
                <w:delText>Number</w:delText>
              </w:r>
              <w:r w:rsidDel="001F3D40" w:rsidR="006B3719">
                <w:delText xml:space="preserve"> with decimal</w:delText>
              </w:r>
            </w:del>
          </w:p>
        </w:tc>
        <w:tc>
          <w:tcPr>
            <w:tcW w:w="2130" w:type="dxa"/>
          </w:tcPr>
          <w:p w:rsidR="00A72EBD" w:rsidP="00A72EBD" w:rsidRDefault="00A72EBD" w14:paraId="08717836" w14:textId="3E1E3FF1">
            <w:pPr>
              <w:jc w:val="both"/>
              <w:cnfStyle w:val="000000000000" w:firstRow="0" w:lastRow="0" w:firstColumn="0" w:lastColumn="0" w:oddVBand="0" w:evenVBand="0" w:oddHBand="0" w:evenHBand="0" w:firstRowFirstColumn="0" w:firstRowLastColumn="0" w:lastRowFirstColumn="0" w:lastRowLastColumn="0"/>
            </w:pPr>
            <w:del w:author="Sachin Patange" w:date="2017-04-28T13:37:00Z" w:id="893">
              <w:r w:rsidDel="001F3D40">
                <w:delText>Mandatory</w:delText>
              </w:r>
            </w:del>
          </w:p>
        </w:tc>
      </w:tr>
      <w:tr w:rsidR="00A72EBD" w:rsidTr="00A72EBD" w14:paraId="34D5179D"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 w:type="dxa"/>
          </w:tcPr>
          <w:p w:rsidR="00A72EBD" w:rsidP="00A72EBD" w:rsidRDefault="00A72EBD" w14:paraId="74477A38" w14:textId="044F33D6">
            <w:pPr>
              <w:jc w:val="both"/>
            </w:pPr>
            <w:del w:author="Sachin Patange" w:date="2017-04-28T13:37:00Z" w:id="894">
              <w:r w:rsidDel="001F3D40">
                <w:delText>5</w:delText>
              </w:r>
            </w:del>
          </w:p>
        </w:tc>
        <w:tc>
          <w:tcPr>
            <w:tcW w:w="2015" w:type="dxa"/>
          </w:tcPr>
          <w:p w:rsidR="00A72EBD" w:rsidP="00A72EBD" w:rsidRDefault="00A72EBD" w14:paraId="7528A7B5" w14:textId="77C965B1">
            <w:pPr>
              <w:jc w:val="both"/>
              <w:cnfStyle w:val="000000100000" w:firstRow="0" w:lastRow="0" w:firstColumn="0" w:lastColumn="0" w:oddVBand="0" w:evenVBand="0" w:oddHBand="1" w:evenHBand="0" w:firstRowFirstColumn="0" w:firstRowLastColumn="0" w:lastRowFirstColumn="0" w:lastRowLastColumn="0"/>
            </w:pPr>
            <w:del w:author="Sachin Patange" w:date="2017-04-28T13:37:00Z" w:id="895">
              <w:r w:rsidDel="001F3D40">
                <w:delText>Loan Account NPA</w:delText>
              </w:r>
            </w:del>
          </w:p>
        </w:tc>
        <w:tc>
          <w:tcPr>
            <w:tcW w:w="2439" w:type="dxa"/>
          </w:tcPr>
          <w:p w:rsidR="00A72EBD" w:rsidP="00A72EBD" w:rsidRDefault="00A72EBD" w14:paraId="33B6C437" w14:textId="2F7D5F9A">
            <w:pPr>
              <w:jc w:val="both"/>
              <w:cnfStyle w:val="000000100000" w:firstRow="0" w:lastRow="0" w:firstColumn="0" w:lastColumn="0" w:oddVBand="0" w:evenVBand="0" w:oddHBand="1" w:evenHBand="0" w:firstRowFirstColumn="0" w:firstRowLastColumn="0" w:lastRowFirstColumn="0" w:lastRowLastColumn="0"/>
            </w:pPr>
            <w:del w:author="Sachin Patange" w:date="2017-04-28T13:37:00Z" w:id="896">
              <w:r w:rsidDel="001F3D40">
                <w:delText>Is the loan account marked as NPA</w:delText>
              </w:r>
            </w:del>
          </w:p>
        </w:tc>
        <w:tc>
          <w:tcPr>
            <w:tcW w:w="1987" w:type="dxa"/>
          </w:tcPr>
          <w:p w:rsidR="00A72EBD" w:rsidDel="001F3D40" w:rsidP="00A72EBD" w:rsidRDefault="00A72EBD" w14:paraId="05923665" w14:textId="31F1F760">
            <w:pPr>
              <w:jc w:val="both"/>
              <w:cnfStyle w:val="000000100000" w:firstRow="0" w:lastRow="0" w:firstColumn="0" w:lastColumn="0" w:oddVBand="0" w:evenVBand="0" w:oddHBand="1" w:evenHBand="0" w:firstRowFirstColumn="0" w:firstRowLastColumn="0" w:lastRowFirstColumn="0" w:lastRowLastColumn="0"/>
              <w:rPr>
                <w:del w:author="Sachin Patange" w:date="2017-04-28T13:37:00Z" w:id="897"/>
              </w:rPr>
            </w:pPr>
            <w:del w:author="Sachin Patange" w:date="2017-04-28T13:37:00Z" w:id="898">
              <w:r w:rsidDel="001F3D40">
                <w:delText xml:space="preserve">Possible Values – </w:delText>
              </w:r>
            </w:del>
          </w:p>
          <w:p w:rsidR="00A72EBD" w:rsidDel="001F3D40" w:rsidP="00A72EBD" w:rsidRDefault="00A72EBD" w14:paraId="553D6DF2" w14:textId="2AABF026">
            <w:pPr>
              <w:jc w:val="both"/>
              <w:cnfStyle w:val="000000100000" w:firstRow="0" w:lastRow="0" w:firstColumn="0" w:lastColumn="0" w:oddVBand="0" w:evenVBand="0" w:oddHBand="1" w:evenHBand="0" w:firstRowFirstColumn="0" w:firstRowLastColumn="0" w:lastRowFirstColumn="0" w:lastRowLastColumn="0"/>
              <w:rPr>
                <w:del w:author="Sachin Patange" w:date="2017-04-28T13:37:00Z" w:id="899"/>
              </w:rPr>
            </w:pPr>
            <w:del w:author="Sachin Patange" w:date="2017-04-28T13:37:00Z" w:id="900">
              <w:r w:rsidDel="001F3D40">
                <w:delText>‘Y’ – if marked as NPA in MLI’s system</w:delText>
              </w:r>
            </w:del>
          </w:p>
          <w:p w:rsidR="00A72EBD" w:rsidP="00A72EBD" w:rsidRDefault="00A72EBD" w14:paraId="30AFD207" w14:textId="2128A637">
            <w:pPr>
              <w:jc w:val="both"/>
              <w:cnfStyle w:val="000000100000" w:firstRow="0" w:lastRow="0" w:firstColumn="0" w:lastColumn="0" w:oddVBand="0" w:evenVBand="0" w:oddHBand="1" w:evenHBand="0" w:firstRowFirstColumn="0" w:firstRowLastColumn="0" w:lastRowFirstColumn="0" w:lastRowLastColumn="0"/>
            </w:pPr>
            <w:del w:author="Sachin Patange" w:date="2017-04-28T13:37:00Z" w:id="901">
              <w:r w:rsidDel="001F3D40">
                <w:delText>‘N’ - if Loan Account is NOT marked as NPA in MLI’s system</w:delText>
              </w:r>
            </w:del>
          </w:p>
        </w:tc>
        <w:tc>
          <w:tcPr>
            <w:tcW w:w="2130" w:type="dxa"/>
          </w:tcPr>
          <w:p w:rsidR="00A72EBD" w:rsidP="00A72EBD" w:rsidRDefault="00A72EBD" w14:paraId="64192CB5" w14:textId="2D7D1095">
            <w:pPr>
              <w:jc w:val="both"/>
              <w:cnfStyle w:val="000000100000" w:firstRow="0" w:lastRow="0" w:firstColumn="0" w:lastColumn="0" w:oddVBand="0" w:evenVBand="0" w:oddHBand="1" w:evenHBand="0" w:firstRowFirstColumn="0" w:firstRowLastColumn="0" w:lastRowFirstColumn="0" w:lastRowLastColumn="0"/>
            </w:pPr>
            <w:del w:author="Sachin Patange" w:date="2017-04-28T13:37:00Z" w:id="902">
              <w:r w:rsidDel="001F3D40">
                <w:delText>Mandatory</w:delText>
              </w:r>
            </w:del>
          </w:p>
        </w:tc>
      </w:tr>
      <w:tr w:rsidR="00A72EBD" w:rsidTr="00A72EBD" w14:paraId="2FA29D34" w14:textId="77777777">
        <w:tc>
          <w:tcPr>
            <w:cnfStyle w:val="001000000000" w:firstRow="0" w:lastRow="0" w:firstColumn="1" w:lastColumn="0" w:oddVBand="0" w:evenVBand="0" w:oddHBand="0" w:evenHBand="0" w:firstRowFirstColumn="0" w:firstRowLastColumn="0" w:lastRowFirstColumn="0" w:lastRowLastColumn="0"/>
            <w:tcW w:w="779" w:type="dxa"/>
          </w:tcPr>
          <w:p w:rsidR="00A72EBD" w:rsidP="00A72EBD" w:rsidRDefault="00A72EBD" w14:paraId="6DF79F2D" w14:textId="357B9FCE">
            <w:pPr>
              <w:jc w:val="both"/>
            </w:pPr>
            <w:del w:author="Sachin Patange" w:date="2017-04-28T13:37:00Z" w:id="903">
              <w:r w:rsidDel="001F3D40">
                <w:delText>6</w:delText>
              </w:r>
            </w:del>
          </w:p>
        </w:tc>
        <w:tc>
          <w:tcPr>
            <w:tcW w:w="2015" w:type="dxa"/>
          </w:tcPr>
          <w:p w:rsidR="00A72EBD" w:rsidP="00A72EBD" w:rsidRDefault="00A72EBD" w14:paraId="4FA26394" w14:textId="1F19A27F">
            <w:pPr>
              <w:jc w:val="both"/>
              <w:cnfStyle w:val="000000000000" w:firstRow="0" w:lastRow="0" w:firstColumn="0" w:lastColumn="0" w:oddVBand="0" w:evenVBand="0" w:oddHBand="0" w:evenHBand="0" w:firstRowFirstColumn="0" w:firstRowLastColumn="0" w:lastRowFirstColumn="0" w:lastRowLastColumn="0"/>
            </w:pPr>
            <w:del w:author="Sachin Patange" w:date="2017-04-28T13:37:00Z" w:id="904">
              <w:r w:rsidDel="001F3D40">
                <w:delText xml:space="preserve">Date of NPA </w:delText>
              </w:r>
            </w:del>
          </w:p>
        </w:tc>
        <w:tc>
          <w:tcPr>
            <w:tcW w:w="2439" w:type="dxa"/>
          </w:tcPr>
          <w:p w:rsidR="00A72EBD" w:rsidP="00A72EBD" w:rsidRDefault="00A72EBD" w14:paraId="23D303B4" w14:textId="105EC78A">
            <w:pPr>
              <w:jc w:val="both"/>
              <w:cnfStyle w:val="000000000000" w:firstRow="0" w:lastRow="0" w:firstColumn="0" w:lastColumn="0" w:oddVBand="0" w:evenVBand="0" w:oddHBand="0" w:evenHBand="0" w:firstRowFirstColumn="0" w:firstRowLastColumn="0" w:lastRowFirstColumn="0" w:lastRowLastColumn="0"/>
            </w:pPr>
            <w:del w:author="Sachin Patange" w:date="2017-04-28T13:37:00Z" w:id="905">
              <w:r w:rsidDel="001F3D40">
                <w:delText>Date of NPA marking in MLI’s system</w:delText>
              </w:r>
            </w:del>
          </w:p>
        </w:tc>
        <w:tc>
          <w:tcPr>
            <w:tcW w:w="1987" w:type="dxa"/>
          </w:tcPr>
          <w:p w:rsidR="00A72EBD" w:rsidDel="001F3D40" w:rsidP="00A72EBD" w:rsidRDefault="00A72EBD" w14:paraId="7141C92F" w14:textId="06CBD943">
            <w:pPr>
              <w:jc w:val="both"/>
              <w:cnfStyle w:val="000000000000" w:firstRow="0" w:lastRow="0" w:firstColumn="0" w:lastColumn="0" w:oddVBand="0" w:evenVBand="0" w:oddHBand="0" w:evenHBand="0" w:firstRowFirstColumn="0" w:firstRowLastColumn="0" w:lastRowFirstColumn="0" w:lastRowLastColumn="0"/>
              <w:rPr>
                <w:del w:author="Sachin Patange" w:date="2017-04-28T13:37:00Z" w:id="906"/>
              </w:rPr>
            </w:pPr>
            <w:del w:author="Sachin Patange" w:date="2017-04-28T13:37:00Z" w:id="907">
              <w:r w:rsidDel="001F3D40">
                <w:delText xml:space="preserve">Date </w:delText>
              </w:r>
            </w:del>
          </w:p>
          <w:p w:rsidR="00A72EBD" w:rsidP="00A72EBD" w:rsidRDefault="00A72EBD" w14:paraId="03D00424" w14:textId="555A931D">
            <w:pPr>
              <w:jc w:val="both"/>
              <w:cnfStyle w:val="000000000000" w:firstRow="0" w:lastRow="0" w:firstColumn="0" w:lastColumn="0" w:oddVBand="0" w:evenVBand="0" w:oddHBand="0" w:evenHBand="0" w:firstRowFirstColumn="0" w:firstRowLastColumn="0" w:lastRowFirstColumn="0" w:lastRowLastColumn="0"/>
            </w:pPr>
            <w:del w:author="Sachin Patange" w:date="2017-04-28T13:37:00Z" w:id="908">
              <w:r w:rsidDel="001F3D40">
                <w:delText>(DD-MM-YYYY)</w:delText>
              </w:r>
            </w:del>
          </w:p>
        </w:tc>
        <w:tc>
          <w:tcPr>
            <w:tcW w:w="2130" w:type="dxa"/>
          </w:tcPr>
          <w:p w:rsidR="00A72EBD" w:rsidP="00A72EBD" w:rsidRDefault="00A72EBD" w14:paraId="5E3B9A7D" w14:textId="6D844805">
            <w:pPr>
              <w:jc w:val="both"/>
              <w:cnfStyle w:val="000000000000" w:firstRow="0" w:lastRow="0" w:firstColumn="0" w:lastColumn="0" w:oddVBand="0" w:evenVBand="0" w:oddHBand="0" w:evenHBand="0" w:firstRowFirstColumn="0" w:firstRowLastColumn="0" w:lastRowFirstColumn="0" w:lastRowLastColumn="0"/>
            </w:pPr>
            <w:del w:author="Sachin Patange" w:date="2017-04-28T13:37:00Z" w:id="909">
              <w:r w:rsidDel="001F3D40">
                <w:delText>Mandatory, if Loan Account NPA is ‘Y’</w:delText>
              </w:r>
            </w:del>
          </w:p>
        </w:tc>
      </w:tr>
    </w:tbl>
    <w:p w:rsidR="00A57493" w:rsidP="00A57493" w:rsidRDefault="00A57493" w14:paraId="2EAC1C83" w14:textId="77777777">
      <w:pPr>
        <w:jc w:val="both"/>
      </w:pPr>
      <w:r>
        <w:t xml:space="preserve"> </w:t>
      </w:r>
    </w:p>
    <w:p w:rsidR="00A57493" w:rsidP="00A57493" w:rsidRDefault="00A57493" w14:paraId="1BCE9B25" w14:textId="77777777">
      <w:pPr>
        <w:rPr>
          <w:rFonts w:ascii="Trebuchet MS" w:hAnsi="Trebuchet MS" w:eastAsia="Times New Roman" w:cs="Arial"/>
          <w:b/>
          <w:bCs/>
          <w:iCs/>
          <w:color w:val="7F7F7F"/>
          <w:sz w:val="28"/>
          <w:szCs w:val="28"/>
        </w:rPr>
      </w:pPr>
      <w:r>
        <w:rPr>
          <w:rFonts w:ascii="Trebuchet MS" w:hAnsi="Trebuchet MS" w:eastAsia="Times New Roman" w:cs="Arial"/>
          <w:b/>
          <w:bCs/>
          <w:iCs/>
          <w:color w:val="7F7F7F"/>
          <w:sz w:val="28"/>
          <w:szCs w:val="28"/>
        </w:rPr>
        <w:br w:type="page"/>
      </w:r>
    </w:p>
    <w:p w:rsidR="00A57493" w:rsidP="00A57493" w:rsidRDefault="00A57493" w14:paraId="60228DD7" w14:textId="77777777">
      <w:pPr>
        <w:pStyle w:val="Heading2"/>
        <w:numPr>
          <w:ilvl w:val="1"/>
          <w:numId w:val="1"/>
        </w:numPr>
        <w:spacing w:before="60" w:after="60" w:line="276" w:lineRule="auto"/>
        <w:jc w:val="both"/>
        <w:rPr>
          <w:rFonts w:ascii="Trebuchet MS" w:hAnsi="Trebuchet MS" w:eastAsia="Times New Roman" w:cs="Arial"/>
          <w:b/>
          <w:bCs/>
          <w:iCs/>
          <w:color w:val="7F7F7F"/>
          <w:sz w:val="28"/>
          <w:szCs w:val="28"/>
        </w:rPr>
      </w:pPr>
      <w:bookmarkStart w:name="_Toc436819448" w:id="910"/>
      <w:bookmarkStart w:name="_Toc483681414" w:id="911"/>
      <w:r>
        <w:rPr>
          <w:rFonts w:ascii="Trebuchet MS" w:hAnsi="Trebuchet MS" w:eastAsia="Times New Roman" w:cs="Arial"/>
          <w:b/>
          <w:bCs/>
          <w:iCs/>
          <w:color w:val="7F7F7F"/>
          <w:sz w:val="28"/>
          <w:szCs w:val="28"/>
        </w:rPr>
        <w:t xml:space="preserve">Input File Format Processed </w:t>
      </w:r>
      <w:proofErr w:type="gramStart"/>
      <w:r>
        <w:rPr>
          <w:rFonts w:ascii="Trebuchet MS" w:hAnsi="Trebuchet MS" w:eastAsia="Times New Roman" w:cs="Arial"/>
          <w:b/>
          <w:bCs/>
          <w:iCs/>
          <w:color w:val="7F7F7F"/>
          <w:sz w:val="28"/>
          <w:szCs w:val="28"/>
        </w:rPr>
        <w:t>By</w:t>
      </w:r>
      <w:proofErr w:type="gramEnd"/>
      <w:r>
        <w:rPr>
          <w:rFonts w:ascii="Trebuchet MS" w:hAnsi="Trebuchet MS" w:eastAsia="Times New Roman" w:cs="Arial"/>
          <w:b/>
          <w:bCs/>
          <w:iCs/>
          <w:color w:val="7F7F7F"/>
          <w:sz w:val="28"/>
          <w:szCs w:val="28"/>
        </w:rPr>
        <w:t xml:space="preserve"> SURGE</w:t>
      </w:r>
      <w:bookmarkEnd w:id="910"/>
      <w:bookmarkEnd w:id="911"/>
      <w:r>
        <w:rPr>
          <w:rFonts w:ascii="Trebuchet MS" w:hAnsi="Trebuchet MS" w:eastAsia="Times New Roman" w:cs="Arial"/>
          <w:b/>
          <w:bCs/>
          <w:iCs/>
          <w:color w:val="7F7F7F"/>
          <w:sz w:val="28"/>
          <w:szCs w:val="28"/>
        </w:rPr>
        <w:t xml:space="preserve"> </w:t>
      </w:r>
    </w:p>
    <w:p w:rsidR="00A57493" w:rsidP="00A57493" w:rsidRDefault="00A57493" w14:paraId="28A8622D" w14:textId="77777777">
      <w:pPr>
        <w:jc w:val="both"/>
      </w:pPr>
      <w:r>
        <w:t>SURGE will accept input file from MLI(s) in following format only:</w:t>
      </w:r>
    </w:p>
    <w:p w:rsidR="00A57493" w:rsidP="005276B2" w:rsidRDefault="00A57493" w14:paraId="5ECB0F7E" w14:textId="77777777">
      <w:pPr>
        <w:pStyle w:val="ListParagraph"/>
        <w:numPr>
          <w:ilvl w:val="0"/>
          <w:numId w:val="22"/>
        </w:numPr>
        <w:jc w:val="both"/>
      </w:pPr>
      <w:r>
        <w:t>XML layout</w:t>
      </w:r>
    </w:p>
    <w:p w:rsidR="00A57493" w:rsidP="00A57493" w:rsidRDefault="00A57493" w14:paraId="2F1E48FD" w14:textId="77777777">
      <w:pPr>
        <w:jc w:val="both"/>
      </w:pPr>
      <w:r>
        <w:t xml:space="preserve">XML is only format permissible as per </w:t>
      </w:r>
      <w:proofErr w:type="spellStart"/>
      <w:r>
        <w:t>eGov</w:t>
      </w:r>
      <w:proofErr w:type="spellEnd"/>
      <w:r>
        <w:t xml:space="preserve"> standards. SURGE will </w:t>
      </w:r>
      <w:r w:rsidRPr="002D4725">
        <w:rPr>
          <w:b/>
          <w:u w:val="single"/>
        </w:rPr>
        <w:t>NOT</w:t>
      </w:r>
      <w:r>
        <w:t xml:space="preserve"> </w:t>
      </w:r>
      <w:proofErr w:type="gramStart"/>
      <w:r>
        <w:t>processed</w:t>
      </w:r>
      <w:proofErr w:type="gramEnd"/>
      <w:r>
        <w:t xml:space="preserve"> files received in any other formats than those listed above.</w:t>
      </w:r>
    </w:p>
    <w:p w:rsidR="00A57493" w:rsidP="00A57493" w:rsidRDefault="00A57493" w14:paraId="37E2E12F" w14:textId="77777777">
      <w:pPr>
        <w:jc w:val="both"/>
      </w:pPr>
    </w:p>
    <w:p w:rsidR="00A57493" w:rsidP="00A57493" w:rsidRDefault="00A57493" w14:paraId="15E5A8A9" w14:textId="77777777">
      <w:pPr>
        <w:jc w:val="both"/>
      </w:pPr>
    </w:p>
    <w:p w:rsidR="00A57493" w:rsidP="00A57493" w:rsidRDefault="00A57493" w14:paraId="2684140B" w14:textId="77777777">
      <w:pPr>
        <w:rPr>
          <w:rFonts w:ascii="Trebuchet MS" w:hAnsi="Trebuchet MS" w:eastAsia="Times New Roman" w:cs="Arial"/>
          <w:b/>
          <w:bCs/>
          <w:iCs/>
          <w:color w:val="7F7F7F"/>
          <w:sz w:val="28"/>
          <w:szCs w:val="28"/>
        </w:rPr>
      </w:pPr>
      <w:r>
        <w:rPr>
          <w:rFonts w:ascii="Trebuchet MS" w:hAnsi="Trebuchet MS" w:eastAsia="Times New Roman" w:cs="Arial"/>
          <w:b/>
          <w:bCs/>
          <w:iCs/>
          <w:color w:val="7F7F7F"/>
          <w:sz w:val="28"/>
          <w:szCs w:val="28"/>
        </w:rPr>
        <w:br w:type="page"/>
      </w:r>
    </w:p>
    <w:p w:rsidR="00A57493" w:rsidP="00A57493" w:rsidRDefault="00A57493" w14:paraId="3401A9C3" w14:textId="77777777">
      <w:pPr>
        <w:pStyle w:val="Heading2"/>
        <w:numPr>
          <w:ilvl w:val="1"/>
          <w:numId w:val="1"/>
        </w:numPr>
        <w:spacing w:before="60" w:after="60" w:line="276" w:lineRule="auto"/>
        <w:jc w:val="both"/>
        <w:rPr>
          <w:rFonts w:ascii="Trebuchet MS" w:hAnsi="Trebuchet MS" w:eastAsia="Times New Roman" w:cs="Arial"/>
          <w:b/>
          <w:bCs/>
          <w:iCs/>
          <w:color w:val="7F7F7F"/>
          <w:sz w:val="28"/>
          <w:szCs w:val="28"/>
        </w:rPr>
      </w:pPr>
      <w:bookmarkStart w:name="_Toc436819449" w:id="912"/>
      <w:bookmarkStart w:name="_Toc483681415" w:id="913"/>
      <w:r>
        <w:rPr>
          <w:rFonts w:ascii="Trebuchet MS" w:hAnsi="Trebuchet MS" w:eastAsia="Times New Roman" w:cs="Arial"/>
          <w:b/>
          <w:bCs/>
          <w:iCs/>
          <w:color w:val="7F7F7F"/>
          <w:sz w:val="28"/>
          <w:szCs w:val="28"/>
        </w:rPr>
        <w:t>Preparation of I</w:t>
      </w:r>
      <w:r w:rsidRPr="0059069C">
        <w:rPr>
          <w:rFonts w:ascii="Trebuchet MS" w:hAnsi="Trebuchet MS" w:eastAsia="Times New Roman" w:cs="Arial"/>
          <w:b/>
          <w:bCs/>
          <w:iCs/>
          <w:color w:val="7F7F7F"/>
          <w:sz w:val="28"/>
          <w:szCs w:val="28"/>
        </w:rPr>
        <w:t>nput File</w:t>
      </w:r>
      <w:bookmarkEnd w:id="912"/>
      <w:bookmarkEnd w:id="913"/>
    </w:p>
    <w:p w:rsidR="00A57493" w:rsidP="00A57493" w:rsidRDefault="00A57493" w14:paraId="3EDA676B" w14:textId="77777777">
      <w:pPr>
        <w:jc w:val="both"/>
      </w:pPr>
      <w:r>
        <w:t>This section describes the process for preparation of input file which MLI needs to send to NCGTC. MLI’s need to prepare and send TWO separate files, each having different layout. The purpose of these two files is:</w:t>
      </w:r>
    </w:p>
    <w:p w:rsidR="00A57493" w:rsidP="005276B2" w:rsidRDefault="00A57493" w14:paraId="5BBE5BF2" w14:textId="004B6B51">
      <w:pPr>
        <w:pStyle w:val="ListParagraph"/>
        <w:numPr>
          <w:ilvl w:val="0"/>
          <w:numId w:val="3"/>
        </w:numPr>
        <w:jc w:val="both"/>
      </w:pPr>
      <w:r>
        <w:t xml:space="preserve">NEW credit guarantees – Credit Guarantees for </w:t>
      </w:r>
      <w:r w:rsidRPr="00580C97" w:rsidR="00580C97">
        <w:rPr>
          <w:i/>
        </w:rPr>
        <w:t>new</w:t>
      </w:r>
      <w:r>
        <w:t xml:space="preserve"> </w:t>
      </w:r>
      <w:r w:rsidR="00F861D6">
        <w:t>education</w:t>
      </w:r>
      <w:r>
        <w:t xml:space="preserve"> loans disbursed at their end (</w:t>
      </w:r>
      <w:proofErr w:type="gramStart"/>
      <w:r>
        <w:t>these disbursal</w:t>
      </w:r>
      <w:proofErr w:type="gramEnd"/>
      <w:r>
        <w:t xml:space="preserve"> can be full or partial)</w:t>
      </w:r>
      <w:r w:rsidR="003867E9">
        <w:t xml:space="preserve">. </w:t>
      </w:r>
    </w:p>
    <w:p w:rsidR="00A57493" w:rsidP="005276B2" w:rsidRDefault="003867E9" w14:paraId="30DA3838" w14:textId="66891702">
      <w:pPr>
        <w:pStyle w:val="ListParagraph"/>
        <w:numPr>
          <w:ilvl w:val="0"/>
          <w:numId w:val="3"/>
        </w:numPr>
        <w:jc w:val="both"/>
      </w:pPr>
      <w:r>
        <w:t xml:space="preserve">Continuity of CG </w:t>
      </w:r>
      <w:r w:rsidR="00580C97">
        <w:t>–</w:t>
      </w:r>
      <w:r w:rsidR="00A57493">
        <w:t xml:space="preserve"> </w:t>
      </w:r>
      <w:r w:rsidR="00580C97">
        <w:t xml:space="preserve">Continuing existing Credit Guarantee cover </w:t>
      </w:r>
      <w:r w:rsidR="00A57493">
        <w:t>(</w:t>
      </w:r>
      <w:r w:rsidR="00580C97">
        <w:t xml:space="preserve">i.e. </w:t>
      </w:r>
      <w:r w:rsidR="00A57493">
        <w:t>maintaining the guarantee ‘In Force’ of EXISTING Credit Guarantee’s</w:t>
      </w:r>
      <w:r w:rsidR="00580C97">
        <w:t>)</w:t>
      </w:r>
    </w:p>
    <w:p w:rsidR="006C56B4" w:rsidP="00A57493" w:rsidRDefault="006C56B4" w14:paraId="6760360D" w14:textId="4193337B">
      <w:pPr>
        <w:jc w:val="both"/>
      </w:pPr>
      <w:r>
        <w:rPr>
          <w:noProof/>
        </w:rPr>
        <mc:AlternateContent>
          <mc:Choice Requires="wps">
            <w:drawing>
              <wp:inline distT="0" distB="0" distL="0" distR="0" wp14:anchorId="54550006" wp14:editId="59A9A665">
                <wp:extent cx="5908040" cy="1171254"/>
                <wp:effectExtent l="0" t="0" r="16510" b="10160"/>
                <wp:docPr id="79" name="Rectangle 79"/>
                <wp:cNvGraphicFramePr/>
                <a:graphic xmlns:a="http://schemas.openxmlformats.org/drawingml/2006/main">
                  <a:graphicData uri="http://schemas.microsoft.com/office/word/2010/wordprocessingShape">
                    <wps:wsp>
                      <wps:cNvSpPr/>
                      <wps:spPr>
                        <a:xfrm>
                          <a:off x="0" y="0"/>
                          <a:ext cx="5908040" cy="1171254"/>
                        </a:xfrm>
                        <a:prstGeom prst="rect">
                          <a:avLst/>
                        </a:prstGeom>
                      </wps:spPr>
                      <wps:style>
                        <a:lnRef idx="2">
                          <a:schemeClr val="accent6"/>
                        </a:lnRef>
                        <a:fillRef idx="1">
                          <a:schemeClr val="lt1"/>
                        </a:fillRef>
                        <a:effectRef idx="0">
                          <a:schemeClr val="accent6"/>
                        </a:effectRef>
                        <a:fontRef idx="minor">
                          <a:schemeClr val="dk1"/>
                        </a:fontRef>
                      </wps:style>
                      <wps:txbx>
                        <w:txbxContent>
                          <w:p w:rsidR="00340CD1" w:rsidP="006C56B4" w:rsidRDefault="00340CD1" w14:paraId="710680F6" w14:textId="77777777">
                            <w:pPr>
                              <w:jc w:val="both"/>
                              <w:rPr>
                                <w:rFonts w:asciiTheme="majorHAnsi" w:hAnsiTheme="majorHAnsi"/>
                                <w:b/>
                              </w:rPr>
                            </w:pPr>
                            <w:r>
                              <w:rPr>
                                <w:rFonts w:asciiTheme="majorHAnsi" w:hAnsiTheme="majorHAnsi"/>
                                <w:b/>
                              </w:rPr>
                              <w:t>Important Note</w:t>
                            </w:r>
                            <w:r w:rsidRPr="00D451B1">
                              <w:rPr>
                                <w:rFonts w:asciiTheme="majorHAnsi" w:hAnsiTheme="majorHAnsi"/>
                                <w:b/>
                              </w:rPr>
                              <w:t>:</w:t>
                            </w:r>
                          </w:p>
                          <w:p w:rsidR="00340CD1" w:rsidP="00672A8E" w:rsidRDefault="00340CD1" w14:paraId="1870B05C" w14:textId="42806B96">
                            <w:pPr>
                              <w:pStyle w:val="ListParagraph"/>
                              <w:numPr>
                                <w:ilvl w:val="0"/>
                                <w:numId w:val="32"/>
                              </w:numPr>
                              <w:jc w:val="both"/>
                              <w:rPr>
                                <w:rFonts w:asciiTheme="majorHAnsi" w:hAnsiTheme="majorHAnsi"/>
                              </w:rPr>
                            </w:pPr>
                            <w:r w:rsidRPr="00672A8E">
                              <w:rPr>
                                <w:rFonts w:asciiTheme="majorHAnsi" w:hAnsiTheme="majorHAnsi"/>
                              </w:rPr>
                              <w:t>A periodic frequency of each Quarter is decided to receive and process the input files for new credit guarantees</w:t>
                            </w:r>
                            <w:r>
                              <w:rPr>
                                <w:rFonts w:asciiTheme="majorHAnsi" w:hAnsiTheme="majorHAnsi"/>
                              </w:rPr>
                              <w:t xml:space="preserve">. </w:t>
                            </w:r>
                          </w:p>
                          <w:p w:rsidRPr="00672A8E" w:rsidR="00340CD1" w:rsidP="00672A8E" w:rsidRDefault="00340CD1" w14:paraId="3127F691" w14:textId="42F97D1C">
                            <w:pPr>
                              <w:pStyle w:val="ListParagraph"/>
                              <w:numPr>
                                <w:ilvl w:val="0"/>
                                <w:numId w:val="32"/>
                              </w:numPr>
                              <w:jc w:val="both"/>
                              <w:rPr>
                                <w:rFonts w:asciiTheme="majorHAnsi" w:hAnsiTheme="majorHAnsi"/>
                              </w:rPr>
                            </w:pPr>
                            <w:r w:rsidRPr="00672A8E">
                              <w:rPr>
                                <w:rFonts w:asciiTheme="majorHAnsi" w:hAnsiTheme="majorHAnsi"/>
                              </w:rPr>
                              <w:t>A</w:t>
                            </w:r>
                            <w:r>
                              <w:rPr>
                                <w:rFonts w:asciiTheme="majorHAnsi" w:hAnsiTheme="majorHAnsi"/>
                              </w:rPr>
                              <w:t xml:space="preserve">nnual </w:t>
                            </w:r>
                            <w:r w:rsidRPr="00672A8E">
                              <w:rPr>
                                <w:rFonts w:asciiTheme="majorHAnsi" w:hAnsiTheme="majorHAnsi"/>
                              </w:rPr>
                              <w:t xml:space="preserve">periodic frequency is decided to receive and process the input files for </w:t>
                            </w:r>
                            <w:r>
                              <w:rPr>
                                <w:rFonts w:asciiTheme="majorHAnsi" w:hAnsiTheme="majorHAnsi"/>
                              </w:rPr>
                              <w:t>continuity of existing g</w:t>
                            </w:r>
                            <w:r w:rsidRPr="00672A8E">
                              <w:rPr>
                                <w:rFonts w:asciiTheme="majorHAnsi" w:hAnsiTheme="majorHAnsi"/>
                              </w:rPr>
                              <w:t>uarantees.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w14:anchorId="79C8376A">
              <v:rect id="Rectangle 79" style="width:465.2pt;height:92.2pt;visibility:visible;mso-wrap-style:square;mso-left-percent:-10001;mso-top-percent:-10001;mso-position-horizontal:absolute;mso-position-horizontal-relative:char;mso-position-vertical:absolute;mso-position-vertical-relative:line;mso-left-percent:-10001;mso-top-percent:-10001;v-text-anchor:middle" o:spid="_x0000_s1029" fillcolor="white [3201]" strokecolor="#70ad47 [3209]" strokeweight="1pt" w14:anchorId="545500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">
                <v:textbox>
                  <w:txbxContent>
                    <w:p w:rsidR="00340CD1" w:rsidP="006C56B4" w:rsidRDefault="00340CD1" w14:paraId="09FDB776" w14:textId="77777777">
                      <w:pPr>
                        <w:jc w:val="both"/>
                        <w:rPr>
                          <w:rFonts w:asciiTheme="majorHAnsi" w:hAnsiTheme="majorHAnsi"/>
                          <w:b/>
                        </w:rPr>
                      </w:pPr>
                      <w:r>
                        <w:rPr>
                          <w:rFonts w:asciiTheme="majorHAnsi" w:hAnsiTheme="majorHAnsi"/>
                          <w:b/>
                        </w:rPr>
                        <w:t>Important Note</w:t>
                      </w:r>
                      <w:r w:rsidRPr="00D451B1">
                        <w:rPr>
                          <w:rFonts w:asciiTheme="majorHAnsi" w:hAnsiTheme="majorHAnsi"/>
                          <w:b/>
                        </w:rPr>
                        <w:t>:</w:t>
                      </w:r>
                    </w:p>
                    <w:p w:rsidR="00340CD1" w:rsidP="00672A8E" w:rsidRDefault="00340CD1" w14:paraId="5F1E416B" w14:textId="42806B96">
                      <w:pPr>
                        <w:pStyle w:val="ListParagraph"/>
                        <w:numPr>
                          <w:ilvl w:val="0"/>
                          <w:numId w:val="32"/>
                        </w:numPr>
                        <w:jc w:val="both"/>
                        <w:rPr>
                          <w:rFonts w:asciiTheme="majorHAnsi" w:hAnsiTheme="majorHAnsi"/>
                        </w:rPr>
                      </w:pPr>
                      <w:r w:rsidRPr="00672A8E">
                        <w:rPr>
                          <w:rFonts w:asciiTheme="majorHAnsi" w:hAnsiTheme="majorHAnsi"/>
                        </w:rPr>
                        <w:t>A periodic frequency of each Quarter is decided to receive and process the input files for new credit guarantees</w:t>
                      </w:r>
                      <w:r>
                        <w:rPr>
                          <w:rFonts w:asciiTheme="majorHAnsi" w:hAnsiTheme="majorHAnsi"/>
                        </w:rPr>
                        <w:t xml:space="preserve">. </w:t>
                      </w:r>
                    </w:p>
                    <w:p w:rsidRPr="00672A8E" w:rsidR="00340CD1" w:rsidP="00672A8E" w:rsidRDefault="00340CD1" w14:paraId="7440DF6A" w14:textId="42F97D1C">
                      <w:pPr>
                        <w:pStyle w:val="ListParagraph"/>
                        <w:numPr>
                          <w:ilvl w:val="0"/>
                          <w:numId w:val="32"/>
                        </w:numPr>
                        <w:jc w:val="both"/>
                        <w:rPr>
                          <w:rFonts w:asciiTheme="majorHAnsi" w:hAnsiTheme="majorHAnsi"/>
                        </w:rPr>
                      </w:pPr>
                      <w:r w:rsidRPr="00672A8E">
                        <w:rPr>
                          <w:rFonts w:asciiTheme="majorHAnsi" w:hAnsiTheme="majorHAnsi"/>
                        </w:rPr>
                        <w:t>A</w:t>
                      </w:r>
                      <w:r>
                        <w:rPr>
                          <w:rFonts w:asciiTheme="majorHAnsi" w:hAnsiTheme="majorHAnsi"/>
                        </w:rPr>
                        <w:t xml:space="preserve">nnual </w:t>
                      </w:r>
                      <w:r w:rsidRPr="00672A8E">
                        <w:rPr>
                          <w:rFonts w:asciiTheme="majorHAnsi" w:hAnsiTheme="majorHAnsi"/>
                        </w:rPr>
                        <w:t xml:space="preserve">periodic frequency is decided to receive and process the input files for </w:t>
                      </w:r>
                      <w:r>
                        <w:rPr>
                          <w:rFonts w:asciiTheme="majorHAnsi" w:hAnsiTheme="majorHAnsi"/>
                        </w:rPr>
                        <w:t>continuity of existing g</w:t>
                      </w:r>
                      <w:r w:rsidRPr="00672A8E">
                        <w:rPr>
                          <w:rFonts w:asciiTheme="majorHAnsi" w:hAnsiTheme="majorHAnsi"/>
                        </w:rPr>
                        <w:t>uarantees.</w:t>
                      </w:r>
                    </w:p>
                  </w:txbxContent>
                </v:textbox>
                <w10:anchorlock/>
              </v:rect>
            </w:pict>
          </mc:Fallback>
        </mc:AlternateContent>
      </w:r>
    </w:p>
    <w:p w:rsidR="00A57493" w:rsidP="00A57493" w:rsidRDefault="00A57493" w14:paraId="554076AE" w14:textId="77777777">
      <w:pPr>
        <w:jc w:val="both"/>
      </w:pPr>
    </w:p>
    <w:p w:rsidR="00A57493" w:rsidP="00A57493" w:rsidRDefault="00A57493" w14:paraId="2515D265" w14:textId="77777777">
      <w:pPr>
        <w:pStyle w:val="Heading3"/>
        <w:keepLines w:val="0"/>
        <w:numPr>
          <w:ilvl w:val="2"/>
          <w:numId w:val="1"/>
        </w:numPr>
        <w:pBdr>
          <w:bottom w:val="single" w:color="auto" w:sz="4" w:space="1"/>
        </w:pBdr>
        <w:tabs>
          <w:tab w:val="left" w:pos="0"/>
          <w:tab w:val="left" w:pos="720"/>
        </w:tabs>
        <w:spacing w:before="60" w:after="60" w:line="276" w:lineRule="auto"/>
        <w:rPr>
          <w:rFonts w:ascii="Trebuchet MS" w:hAnsi="Trebuchet MS"/>
          <w:b/>
          <w:bCs/>
          <w:color w:val="000000" w:themeColor="text1"/>
          <w:szCs w:val="22"/>
        </w:rPr>
      </w:pPr>
      <w:bookmarkStart w:name="_Toc436819450" w:id="914"/>
      <w:bookmarkStart w:name="_Toc483681416" w:id="915"/>
      <w:r>
        <w:rPr>
          <w:rFonts w:ascii="Trebuchet MS" w:hAnsi="Trebuchet MS"/>
          <w:b/>
          <w:bCs/>
          <w:color w:val="000000" w:themeColor="text1"/>
          <w:szCs w:val="22"/>
        </w:rPr>
        <w:t xml:space="preserve">New </w:t>
      </w:r>
      <w:r w:rsidRPr="00047548">
        <w:rPr>
          <w:rFonts w:ascii="Trebuchet MS" w:hAnsi="Trebuchet MS"/>
          <w:b/>
          <w:bCs/>
          <w:color w:val="000000" w:themeColor="text1"/>
          <w:szCs w:val="22"/>
        </w:rPr>
        <w:t>Credit Guarantees</w:t>
      </w:r>
      <w:r>
        <w:rPr>
          <w:rFonts w:ascii="Trebuchet MS" w:hAnsi="Trebuchet MS"/>
          <w:b/>
          <w:bCs/>
          <w:color w:val="000000" w:themeColor="text1"/>
          <w:szCs w:val="22"/>
        </w:rPr>
        <w:t xml:space="preserve"> – Request for Quotes and Issue of Guarantees</w:t>
      </w:r>
      <w:bookmarkEnd w:id="914"/>
      <w:bookmarkEnd w:id="915"/>
    </w:p>
    <w:p w:rsidR="00A57493" w:rsidP="00A57493" w:rsidRDefault="00A57493" w14:paraId="513536B8" w14:textId="0DC6B654">
      <w:pPr>
        <w:jc w:val="both"/>
      </w:pPr>
      <w:r>
        <w:t xml:space="preserve">As a part of MLI’s loan business at their end, they will sanction and disburse Loans to the borrower under the </w:t>
      </w:r>
      <w:r w:rsidR="00F861D6">
        <w:t>Education</w:t>
      </w:r>
      <w:r>
        <w:t xml:space="preserve"> Scheme. While doing these sanctions and disbursement, MLI’s will:</w:t>
      </w:r>
    </w:p>
    <w:p w:rsidR="00A57493" w:rsidP="005276B2" w:rsidRDefault="00A57493" w14:paraId="01811C5F" w14:textId="77777777">
      <w:pPr>
        <w:pStyle w:val="ListParagraph"/>
        <w:numPr>
          <w:ilvl w:val="0"/>
          <w:numId w:val="4"/>
        </w:numPr>
        <w:jc w:val="both"/>
      </w:pPr>
      <w:r>
        <w:t>Undertake various business checks and validations to ascertain the eligibility of the borrower.</w:t>
      </w:r>
    </w:p>
    <w:p w:rsidR="00A57493" w:rsidP="005276B2" w:rsidRDefault="00A57493" w14:paraId="512A0EB9" w14:textId="77777777">
      <w:pPr>
        <w:pStyle w:val="ListParagraph"/>
        <w:numPr>
          <w:ilvl w:val="0"/>
          <w:numId w:val="4"/>
        </w:numPr>
        <w:jc w:val="both"/>
      </w:pPr>
      <w:r>
        <w:t>Disburse loan amount in full or in partial.</w:t>
      </w:r>
    </w:p>
    <w:p w:rsidR="00A57493" w:rsidP="005276B2" w:rsidRDefault="00A57493" w14:paraId="5583C179" w14:textId="77777777">
      <w:pPr>
        <w:pStyle w:val="ListParagraph"/>
        <w:numPr>
          <w:ilvl w:val="0"/>
          <w:numId w:val="4"/>
        </w:numPr>
        <w:jc w:val="both"/>
      </w:pPr>
      <w:r>
        <w:t xml:space="preserve">Maintain relevant details of the loan account(s) in their IT system </w:t>
      </w:r>
      <w:r w:rsidRPr="003005CE">
        <w:rPr>
          <w:i/>
        </w:rPr>
        <w:t>(Presuming Core Banking System)</w:t>
      </w:r>
      <w:r>
        <w:rPr>
          <w:i/>
        </w:rPr>
        <w:t>.</w:t>
      </w:r>
    </w:p>
    <w:p w:rsidR="00A57493" w:rsidP="00A57493" w:rsidRDefault="00A57493" w14:paraId="3AA22456" w14:textId="43EE2B35">
      <w:pPr>
        <w:jc w:val="both"/>
      </w:pPr>
      <w:r>
        <w:t xml:space="preserve">Whilst the above activities from the loan business perspective is being done by the MLI’s, they </w:t>
      </w:r>
      <w:r w:rsidRPr="003A54F1">
        <w:rPr>
          <w:i/>
        </w:rPr>
        <w:t>may</w:t>
      </w:r>
      <w:r>
        <w:t xml:space="preserve"> essentially leverage the benefit of NCGTC’s </w:t>
      </w:r>
      <w:r w:rsidR="00F861D6">
        <w:t>Education</w:t>
      </w:r>
      <w:r>
        <w:t xml:space="preserve"> Loan Guarantee Scheme. </w:t>
      </w:r>
    </w:p>
    <w:p w:rsidR="00A57493" w:rsidP="00A57493" w:rsidRDefault="00A57493" w14:paraId="7958C7DD" w14:textId="77777777">
      <w:pPr>
        <w:jc w:val="both"/>
      </w:pPr>
      <w:r>
        <w:t>As a part of this scheme, MLI’s are advised to send their requests to NCGTC for issuing credit guarantees in following steps:</w:t>
      </w:r>
    </w:p>
    <w:p w:rsidR="00A72EBD" w:rsidP="00A72EBD" w:rsidRDefault="00A72EBD" w14:paraId="187362E4" w14:textId="77777777">
      <w:pPr>
        <w:pStyle w:val="ListParagraph"/>
        <w:numPr>
          <w:ilvl w:val="0"/>
          <w:numId w:val="23"/>
        </w:numPr>
        <w:jc w:val="both"/>
      </w:pPr>
      <w:r>
        <w:t xml:space="preserve">At the end of every quarter, MLI needs to extract the loan information for all those </w:t>
      </w:r>
      <w:r w:rsidRPr="00CC5993">
        <w:rPr>
          <w:u w:val="single"/>
        </w:rPr>
        <w:t>NEW</w:t>
      </w:r>
      <w:r>
        <w:t xml:space="preserve"> loan accounts created in </w:t>
      </w:r>
      <w:r w:rsidRPr="00CC5993">
        <w:rPr>
          <w:u w:val="single"/>
        </w:rPr>
        <w:t>PREVIOUS QUARTER</w:t>
      </w:r>
      <w:r>
        <w:t xml:space="preserve"> and which has an </w:t>
      </w:r>
      <w:r w:rsidRPr="00CC5993">
        <w:rPr>
          <w:u w:val="single"/>
        </w:rPr>
        <w:t>EFFECTIVE DISBURSEMENT</w:t>
      </w:r>
      <w:r>
        <w:t xml:space="preserve"> of loan amount (either full or partial) in a file, called as ‘Input File – </w:t>
      </w:r>
      <w:r w:rsidRPr="00C96EF3">
        <w:t>New CG Issuance</w:t>
      </w:r>
      <w:r>
        <w:t>’. Information to be extracted in the layout mentioned in the section 1.2.1 and in the format mentioned in section 1.3.</w:t>
      </w:r>
    </w:p>
    <w:p w:rsidR="00A72EBD" w:rsidP="00A72EBD" w:rsidRDefault="00A72EBD" w14:paraId="1DA571B6" w14:textId="5663AFFF">
      <w:pPr>
        <w:pStyle w:val="ListParagraph"/>
        <w:numPr>
          <w:ilvl w:val="0"/>
          <w:numId w:val="23"/>
        </w:numPr>
        <w:jc w:val="both"/>
      </w:pPr>
      <w:r>
        <w:t xml:space="preserve">For New Credit Guarantee Request, for the first time </w:t>
      </w:r>
      <w:r w:rsidR="0012315D">
        <w:t>(i.e. immediately after the enrolment with NCGTC for Education Loan Scheme)</w:t>
      </w:r>
      <w:r>
        <w:t xml:space="preserve"> MLI’s will be permitted to extract and send the loan accounts for all those loan accounts created Post the scheme start date and which has an </w:t>
      </w:r>
      <w:r w:rsidRPr="00CC5993">
        <w:rPr>
          <w:u w:val="single"/>
        </w:rPr>
        <w:t>EFFECTIVE DISBURSEMENT</w:t>
      </w:r>
      <w:r>
        <w:t xml:space="preserve"> of loan amount (either full or partial) in a file, called as ‘Input File – </w:t>
      </w:r>
      <w:r w:rsidRPr="00C96EF3">
        <w:t>New CG Issuance</w:t>
      </w:r>
      <w:r>
        <w:t xml:space="preserve">’. Information to be extracted in the layout mentioned in the section 1.2.1 and in the format mentioned in section 1.3. </w:t>
      </w:r>
    </w:p>
    <w:p w:rsidR="00A72EBD" w:rsidP="00A72EBD" w:rsidRDefault="00954E4D" w14:paraId="6F082563" w14:textId="24EE0E04">
      <w:pPr>
        <w:pStyle w:val="ListParagraph"/>
        <w:jc w:val="both"/>
      </w:pPr>
      <w:proofErr w:type="gramStart"/>
      <w:r>
        <w:t>Consequently</w:t>
      </w:r>
      <w:proofErr w:type="gramEnd"/>
      <w:r>
        <w:t xml:space="preserve"> after the first submission and process of request for credit guarantees, </w:t>
      </w:r>
      <w:r w:rsidR="00A72EBD">
        <w:t xml:space="preserve">point no. 1 mentioned above is applicable. </w:t>
      </w:r>
    </w:p>
    <w:p w:rsidR="005E570A" w:rsidP="005E570A" w:rsidRDefault="005E570A" w14:paraId="652FC915" w14:textId="77777777">
      <w:pPr>
        <w:pStyle w:val="ListParagraph"/>
        <w:numPr>
          <w:ilvl w:val="0"/>
          <w:numId w:val="23"/>
        </w:numPr>
        <w:jc w:val="both"/>
      </w:pPr>
      <w:r>
        <w:t xml:space="preserve">Upload this file on the NCGTC system in </w:t>
      </w:r>
      <w:r w:rsidRPr="00A10A4A">
        <w:rPr>
          <w:i/>
        </w:rPr>
        <w:t>‘Non Approved’</w:t>
      </w:r>
      <w:r>
        <w:t xml:space="preserve"> state by MLI user account. The file needs to be uploaded against a specific ‘Scheme’. Internally for this scheme, system has three dockets which are for – ‘GEN’, ‘SC’ and ‘ST’ – wherein certain scheme specific parameters are defined. System will extract and split the records for specific guarantee treatment/operations defined in the scheme dockets which is – ‘GEN’, ‘SC’ and ‘ST’ respectively.</w:t>
      </w:r>
      <w:r w:rsidRPr="00A10A4A">
        <w:rPr>
          <w:i/>
        </w:rPr>
        <w:t xml:space="preserve"> </w:t>
      </w:r>
    </w:p>
    <w:p w:rsidR="00A72EBD" w:rsidP="00A72EBD" w:rsidRDefault="00A72EBD" w14:paraId="214BBFC7" w14:textId="72D1BCCD">
      <w:pPr>
        <w:pStyle w:val="ListParagraph"/>
        <w:numPr>
          <w:ilvl w:val="0"/>
          <w:numId w:val="23"/>
        </w:numPr>
        <w:jc w:val="both"/>
      </w:pPr>
      <w:r>
        <w:t xml:space="preserve">Till the </w:t>
      </w:r>
      <w:r w:rsidR="00954E4D">
        <w:t xml:space="preserve">specified period (communicated by NCGTC) </w:t>
      </w:r>
      <w:r>
        <w:t>MLI</w:t>
      </w:r>
      <w:r w:rsidR="00954E4D">
        <w:t xml:space="preserve"> is</w:t>
      </w:r>
      <w:r>
        <w:t xml:space="preserve"> permitted to upload and/or re-upload the input file multiple times. Thus, allowing MLI’s to append, edit and delete the NEW loan account information multiple times and in </w:t>
      </w:r>
      <w:r w:rsidRPr="006312CE">
        <w:rPr>
          <w:i/>
        </w:rPr>
        <w:t>‘Non Approved’</w:t>
      </w:r>
      <w:r>
        <w:t xml:space="preserve"> state.</w:t>
      </w:r>
    </w:p>
    <w:p w:rsidR="00A72EBD" w:rsidP="00A72EBD" w:rsidRDefault="001F3D40" w14:paraId="72090756" w14:textId="0E03D5F4">
      <w:pPr>
        <w:pStyle w:val="ListParagraph"/>
        <w:numPr>
          <w:ilvl w:val="0"/>
          <w:numId w:val="23"/>
        </w:numPr>
        <w:jc w:val="both"/>
      </w:pPr>
      <w:ins w:author="Sachin Patange" w:date="2017-04-28T13:40:00Z" w:id="916">
        <w:r>
          <w:t xml:space="preserve">After final verification of the input file by MLI approver user account (created by their own MLI Administrator) and NCGTC approval, the state of the input file is changed as </w:t>
        </w:r>
        <w:r w:rsidRPr="006312CE">
          <w:rPr>
            <w:i/>
          </w:rPr>
          <w:t>‘Approved’</w:t>
        </w:r>
        <w:r>
          <w:t xml:space="preserve"> state.</w:t>
        </w:r>
      </w:ins>
      <w:del w:author="Sachin Patange" w:date="2017-04-28T13:40:00Z" w:id="917">
        <w:r w:rsidDel="001F3D40" w:rsidR="00A72EBD">
          <w:delText xml:space="preserve">After final verification of the input file by MLI approver user account (created by their own MLI Administrator), the state of the input file is changed as </w:delText>
        </w:r>
        <w:r w:rsidRPr="006312CE" w:rsidDel="001F3D40" w:rsidR="00A72EBD">
          <w:rPr>
            <w:i/>
          </w:rPr>
          <w:delText>‘Approved’</w:delText>
        </w:r>
        <w:r w:rsidDel="001F3D40" w:rsidR="00A72EBD">
          <w:delText xml:space="preserve"> state.</w:delText>
        </w:r>
      </w:del>
    </w:p>
    <w:p w:rsidRPr="00147856" w:rsidR="00A57493" w:rsidP="00A72EBD" w:rsidRDefault="00A72EBD" w14:paraId="6EF207AA" w14:textId="5F6B6A79">
      <w:pPr>
        <w:pStyle w:val="ListParagraph"/>
        <w:numPr>
          <w:ilvl w:val="0"/>
          <w:numId w:val="23"/>
        </w:numPr>
        <w:jc w:val="both"/>
      </w:pPr>
      <w:r>
        <w:t xml:space="preserve">Final submission of the </w:t>
      </w:r>
      <w:r w:rsidRPr="00547CA4">
        <w:rPr>
          <w:i/>
        </w:rPr>
        <w:t>‘Approved’</w:t>
      </w:r>
      <w:r>
        <w:t xml:space="preserve"> input file for further process of Quotes Generation will be effective once MLI accepts to the </w:t>
      </w:r>
      <w:r w:rsidRPr="00547CA4">
        <w:rPr>
          <w:i/>
        </w:rPr>
        <w:t xml:space="preserve">‘Management certificate - Terms </w:t>
      </w:r>
      <w:r>
        <w:rPr>
          <w:i/>
        </w:rPr>
        <w:t>&amp;</w:t>
      </w:r>
      <w:r w:rsidRPr="00547CA4">
        <w:rPr>
          <w:i/>
        </w:rPr>
        <w:t xml:space="preserve"> Conditions’</w:t>
      </w:r>
      <w:r>
        <w:rPr>
          <w:i/>
        </w:rPr>
        <w:t>.</w:t>
      </w:r>
    </w:p>
    <w:p w:rsidR="00A57493" w:rsidP="00A57493" w:rsidRDefault="00A57493" w14:paraId="310F51CE" w14:textId="77777777">
      <w:pPr>
        <w:jc w:val="both"/>
      </w:pPr>
    </w:p>
    <w:p w:rsidR="00A57493" w:rsidP="00A57493" w:rsidRDefault="00A57493" w14:paraId="33C2121F" w14:textId="2B5BACB8">
      <w:pPr>
        <w:pStyle w:val="Heading3"/>
        <w:keepLines w:val="0"/>
        <w:numPr>
          <w:ilvl w:val="2"/>
          <w:numId w:val="1"/>
        </w:numPr>
        <w:pBdr>
          <w:bottom w:val="single" w:color="auto" w:sz="4" w:space="1"/>
        </w:pBdr>
        <w:tabs>
          <w:tab w:val="left" w:pos="0"/>
          <w:tab w:val="left" w:pos="720"/>
        </w:tabs>
        <w:spacing w:before="60" w:after="60" w:line="276" w:lineRule="auto"/>
        <w:rPr>
          <w:rFonts w:ascii="Trebuchet MS" w:hAnsi="Trebuchet MS"/>
          <w:b/>
          <w:bCs/>
          <w:color w:val="000000" w:themeColor="text1"/>
          <w:szCs w:val="22"/>
        </w:rPr>
      </w:pPr>
      <w:bookmarkStart w:name="_Toc436819451" w:id="918"/>
      <w:bookmarkStart w:name="_Toc483681417" w:id="919"/>
      <w:r w:rsidRPr="00047548">
        <w:rPr>
          <w:rFonts w:ascii="Trebuchet MS" w:hAnsi="Trebuchet MS"/>
          <w:b/>
          <w:bCs/>
          <w:color w:val="000000" w:themeColor="text1"/>
          <w:szCs w:val="22"/>
        </w:rPr>
        <w:t>Requesting Quotes for Credit Guarantee</w:t>
      </w:r>
      <w:bookmarkEnd w:id="918"/>
      <w:r w:rsidR="009C5BF2">
        <w:rPr>
          <w:rFonts w:ascii="Trebuchet MS" w:hAnsi="Trebuchet MS"/>
          <w:b/>
          <w:bCs/>
          <w:color w:val="000000" w:themeColor="text1"/>
          <w:szCs w:val="22"/>
        </w:rPr>
        <w:t xml:space="preserve"> Continuity</w:t>
      </w:r>
      <w:bookmarkEnd w:id="919"/>
    </w:p>
    <w:p w:rsidR="00A57493" w:rsidP="00A57493" w:rsidRDefault="00A57493" w14:paraId="373DF146" w14:textId="7DF40E49">
      <w:pPr>
        <w:jc w:val="both"/>
      </w:pPr>
      <w:r>
        <w:t>Credit Guarantee’s issued under the ‘</w:t>
      </w:r>
      <w:r w:rsidR="00F861D6">
        <w:t>Education</w:t>
      </w:r>
      <w:r>
        <w:t xml:space="preserve"> Loan Scheme’ scheme by NCGTC needs to be </w:t>
      </w:r>
      <w:r w:rsidR="009C5BF2">
        <w:t>CONTINUED</w:t>
      </w:r>
      <w:r>
        <w:t xml:space="preserve"> every </w:t>
      </w:r>
      <w:r w:rsidR="003A4671">
        <w:t>annum</w:t>
      </w:r>
      <w:r>
        <w:t xml:space="preserve">.  For </w:t>
      </w:r>
      <w:r w:rsidR="009C5BF2">
        <w:t>continuing</w:t>
      </w:r>
      <w:r>
        <w:t xml:space="preserve"> these guarantees, MLI’s are advised to send their requests to NCGTC and follow these steps:</w:t>
      </w:r>
    </w:p>
    <w:p w:rsidR="00A57493" w:rsidP="005276B2" w:rsidRDefault="00A57493" w14:paraId="5E5DE53E" w14:textId="33C4BCBD">
      <w:pPr>
        <w:pStyle w:val="ListParagraph"/>
        <w:numPr>
          <w:ilvl w:val="0"/>
          <w:numId w:val="24"/>
        </w:numPr>
        <w:jc w:val="both"/>
      </w:pPr>
      <w:r>
        <w:t xml:space="preserve">At the </w:t>
      </w:r>
      <w:r w:rsidR="005028C8">
        <w:t xml:space="preserve">end </w:t>
      </w:r>
      <w:r>
        <w:t xml:space="preserve">of every </w:t>
      </w:r>
      <w:r w:rsidR="005028C8">
        <w:t>financial year</w:t>
      </w:r>
      <w:r w:rsidR="009C5BF2">
        <w:t xml:space="preserve"> end</w:t>
      </w:r>
      <w:r>
        <w:t xml:space="preserve">, MLI’s needs to extract the loan information from their IT system for all those loan accounts due for </w:t>
      </w:r>
      <w:r w:rsidR="009C5BF2">
        <w:t>continuity</w:t>
      </w:r>
      <w:r>
        <w:t xml:space="preserve"> in the next </w:t>
      </w:r>
      <w:r w:rsidR="005028C8">
        <w:t>financial year</w:t>
      </w:r>
      <w:r w:rsidRPr="005D2322">
        <w:t xml:space="preserve"> </w:t>
      </w:r>
      <w:r>
        <w:t xml:space="preserve">in a file, called as ‘Input File – CG </w:t>
      </w:r>
      <w:r w:rsidR="009C5BF2">
        <w:t>Continuity</w:t>
      </w:r>
      <w:r>
        <w:t>’. Information to be extracted in the layout mentioned in the section 1.</w:t>
      </w:r>
      <w:r w:rsidR="00313B46">
        <w:t>2</w:t>
      </w:r>
      <w:r>
        <w:t>.2 and in the format mentioned in section 1.</w:t>
      </w:r>
      <w:r w:rsidR="00313B46">
        <w:t>3</w:t>
      </w:r>
      <w:r>
        <w:t>.</w:t>
      </w:r>
    </w:p>
    <w:p w:rsidR="00A57493" w:rsidP="005276B2" w:rsidRDefault="00A57493" w14:paraId="53305B0E" w14:textId="77777777">
      <w:pPr>
        <w:pStyle w:val="ListParagraph"/>
        <w:numPr>
          <w:ilvl w:val="0"/>
          <w:numId w:val="24"/>
        </w:numPr>
        <w:jc w:val="both"/>
      </w:pPr>
      <w:r>
        <w:t>MLI’s are allowed to send revised values of the ‘Outstanding Loan Amount’ and ‘Loan Tenure’ of these Loan Accounts which may vary due to loan restructuring or overdue on account of unpaid interest and/or penalty’s levied by MLI to the borrower.</w:t>
      </w:r>
    </w:p>
    <w:p w:rsidR="00A57493" w:rsidP="005276B2" w:rsidRDefault="00A57493" w14:paraId="012218A2" w14:textId="5928D20E">
      <w:pPr>
        <w:pStyle w:val="ListParagraph"/>
        <w:numPr>
          <w:ilvl w:val="0"/>
          <w:numId w:val="24"/>
        </w:numPr>
        <w:jc w:val="both"/>
      </w:pPr>
      <w:r>
        <w:t xml:space="preserve">Upload this file on the NCGTC system in </w:t>
      </w:r>
      <w:r w:rsidRPr="00A10A4A">
        <w:rPr>
          <w:i/>
        </w:rPr>
        <w:t>‘Non Approved’</w:t>
      </w:r>
      <w:r>
        <w:t xml:space="preserve"> state by MLI user account. The file needs to be uploaded against a specific ‘Scheme’. </w:t>
      </w:r>
      <w:r w:rsidR="00942F87">
        <w:t>Internally f</w:t>
      </w:r>
      <w:r w:rsidR="000344A9">
        <w:t>or this scheme</w:t>
      </w:r>
      <w:r w:rsidR="00942F87">
        <w:t xml:space="preserve">, system has </w:t>
      </w:r>
      <w:r w:rsidR="000344A9">
        <w:t xml:space="preserve">three dockets </w:t>
      </w:r>
      <w:r w:rsidR="00942F87">
        <w:t xml:space="preserve">which are for </w:t>
      </w:r>
      <w:r w:rsidR="000344A9">
        <w:t>– ‘GEN’, ‘SC’ and ‘ST’</w:t>
      </w:r>
      <w:r w:rsidR="00942F87">
        <w:t xml:space="preserve"> – wherein certain scheme specific parameters are defined</w:t>
      </w:r>
      <w:r w:rsidR="000344A9">
        <w:t>.</w:t>
      </w:r>
      <w:r w:rsidR="009C5BF2">
        <w:t xml:space="preserve"> System will extract </w:t>
      </w:r>
      <w:r w:rsidR="00942F87">
        <w:t xml:space="preserve">and split the </w:t>
      </w:r>
      <w:r w:rsidR="009C5BF2">
        <w:t>records for specific guarantee treatment/operations defined in the scheme dockets which is – ‘GEN’, ‘SC’ and ‘ST’ respectively.</w:t>
      </w:r>
      <w:r w:rsidRPr="00A10A4A" w:rsidR="000344A9">
        <w:rPr>
          <w:i/>
        </w:rPr>
        <w:t xml:space="preserve"> </w:t>
      </w:r>
    </w:p>
    <w:p w:rsidR="003A4671" w:rsidP="003A4671" w:rsidRDefault="003A4671" w14:paraId="4E3D9063" w14:textId="77777777">
      <w:pPr>
        <w:pStyle w:val="ListParagraph"/>
        <w:numPr>
          <w:ilvl w:val="0"/>
          <w:numId w:val="24"/>
        </w:numPr>
        <w:jc w:val="both"/>
      </w:pPr>
      <w:r>
        <w:t xml:space="preserve">Till the specified period (communicated by NCGTC) MLI is permitted to upload and/or re-upload the input file multiple times. Thus, allowing MLI’s to append, edit and delete the NEW loan account information multiple times and in </w:t>
      </w:r>
      <w:r w:rsidRPr="006312CE">
        <w:rPr>
          <w:i/>
        </w:rPr>
        <w:t>‘Non Approved’</w:t>
      </w:r>
      <w:r>
        <w:t xml:space="preserve"> state.</w:t>
      </w:r>
    </w:p>
    <w:p w:rsidR="003A4671" w:rsidP="003A4671" w:rsidRDefault="001F3D40" w14:paraId="2AD90D98" w14:textId="691FD807">
      <w:pPr>
        <w:pStyle w:val="ListParagraph"/>
        <w:numPr>
          <w:ilvl w:val="0"/>
          <w:numId w:val="24"/>
        </w:numPr>
        <w:jc w:val="both"/>
      </w:pPr>
      <w:ins w:author="Sachin Patange" w:date="2017-04-28T13:40:00Z" w:id="920">
        <w:r>
          <w:t xml:space="preserve">After final verification of the input file by MLI approver user account (created by their own MLI Administrator) and NCGTC approval, the state of the input file is changed as </w:t>
        </w:r>
        <w:r w:rsidRPr="006312CE">
          <w:rPr>
            <w:i/>
          </w:rPr>
          <w:t>‘Approved’</w:t>
        </w:r>
        <w:r>
          <w:t xml:space="preserve"> state.</w:t>
        </w:r>
      </w:ins>
      <w:del w:author="Sachin Patange" w:date="2017-04-28T13:40:00Z" w:id="921">
        <w:r w:rsidDel="001F3D40" w:rsidR="003A4671">
          <w:delText xml:space="preserve">After final verification of the input file by MLI approver user account (created by their own MLI Administrator), the state of the input file is changed as </w:delText>
        </w:r>
        <w:r w:rsidRPr="006312CE" w:rsidDel="001F3D40" w:rsidR="003A4671">
          <w:rPr>
            <w:i/>
          </w:rPr>
          <w:delText>‘Approved’</w:delText>
        </w:r>
        <w:r w:rsidDel="001F3D40" w:rsidR="003A4671">
          <w:delText xml:space="preserve"> state.</w:delText>
        </w:r>
      </w:del>
    </w:p>
    <w:p w:rsidR="00A57493" w:rsidP="003A4671" w:rsidRDefault="003A4671" w14:paraId="6B1E5DD3" w14:textId="63EB3BB6">
      <w:pPr>
        <w:pStyle w:val="ListParagraph"/>
        <w:numPr>
          <w:ilvl w:val="0"/>
          <w:numId w:val="24"/>
        </w:numPr>
        <w:jc w:val="both"/>
      </w:pPr>
      <w:r>
        <w:t xml:space="preserve">Final submission of the </w:t>
      </w:r>
      <w:r w:rsidRPr="00547CA4">
        <w:rPr>
          <w:i/>
        </w:rPr>
        <w:t>‘Approved’</w:t>
      </w:r>
      <w:r>
        <w:t xml:space="preserve"> input file for further process of Quotes Generation will be effective once MLI accepts to the </w:t>
      </w:r>
      <w:r w:rsidRPr="00547CA4">
        <w:rPr>
          <w:i/>
        </w:rPr>
        <w:t xml:space="preserve">‘Management certificate - Terms </w:t>
      </w:r>
      <w:r>
        <w:rPr>
          <w:i/>
        </w:rPr>
        <w:t>&amp;</w:t>
      </w:r>
      <w:r w:rsidRPr="00547CA4">
        <w:rPr>
          <w:i/>
        </w:rPr>
        <w:t xml:space="preserve"> Conditions’</w:t>
      </w:r>
      <w:r>
        <w:rPr>
          <w:i/>
        </w:rPr>
        <w:t>.</w:t>
      </w:r>
    </w:p>
    <w:p w:rsidR="00A57493" w:rsidP="003A4671" w:rsidRDefault="00A57493" w14:paraId="02166142" w14:textId="3C8E4623">
      <w:pPr>
        <w:jc w:val="both"/>
        <w:rPr>
          <w:rFonts w:asciiTheme="majorHAnsi" w:hAnsiTheme="majorHAnsi"/>
          <w:b/>
        </w:rPr>
      </w:pPr>
    </w:p>
    <w:p w:rsidR="006A3E5B" w:rsidP="003A4671" w:rsidRDefault="006A3E5B" w14:paraId="39258009" w14:textId="21B19B03">
      <w:pPr>
        <w:jc w:val="both"/>
        <w:rPr>
          <w:rFonts w:asciiTheme="majorHAnsi" w:hAnsiTheme="majorHAnsi"/>
          <w:b/>
        </w:rPr>
      </w:pPr>
      <w:r>
        <w:rPr>
          <w:noProof/>
        </w:rPr>
        <mc:AlternateContent>
          <mc:Choice Requires="wps">
            <w:drawing>
              <wp:anchor distT="0" distB="0" distL="114300" distR="114300" simplePos="0" relativeHeight="251774976" behindDoc="0" locked="0" layoutInCell="1" allowOverlap="1" wp14:anchorId="051B5172" wp14:editId="685A729B">
                <wp:simplePos x="0" y="0"/>
                <wp:positionH relativeFrom="column">
                  <wp:posOffset>0</wp:posOffset>
                </wp:positionH>
                <wp:positionV relativeFrom="paragraph">
                  <wp:posOffset>41778</wp:posOffset>
                </wp:positionV>
                <wp:extent cx="5908040" cy="1115060"/>
                <wp:effectExtent l="0" t="0" r="16510" b="27940"/>
                <wp:wrapSquare wrapText="bothSides"/>
                <wp:docPr id="52" name="Rectangle 52"/>
                <wp:cNvGraphicFramePr/>
                <a:graphic xmlns:a="http://schemas.openxmlformats.org/drawingml/2006/main">
                  <a:graphicData uri="http://schemas.microsoft.com/office/word/2010/wordprocessingShape">
                    <wps:wsp>
                      <wps:cNvSpPr/>
                      <wps:spPr>
                        <a:xfrm>
                          <a:off x="0" y="0"/>
                          <a:ext cx="5908040" cy="1115060"/>
                        </a:xfrm>
                        <a:prstGeom prst="rect">
                          <a:avLst/>
                        </a:prstGeom>
                      </wps:spPr>
                      <wps:style>
                        <a:lnRef idx="2">
                          <a:schemeClr val="accent6"/>
                        </a:lnRef>
                        <a:fillRef idx="1">
                          <a:schemeClr val="lt1"/>
                        </a:fillRef>
                        <a:effectRef idx="0">
                          <a:schemeClr val="accent6"/>
                        </a:effectRef>
                        <a:fontRef idx="minor">
                          <a:schemeClr val="dk1"/>
                        </a:fontRef>
                      </wps:style>
                      <wps:txbx>
                        <w:txbxContent>
                          <w:p w:rsidRPr="00D451B1" w:rsidR="00340CD1" w:rsidP="006A3E5B" w:rsidRDefault="00340CD1" w14:paraId="25C978F5" w14:textId="77777777">
                            <w:pPr>
                              <w:jc w:val="both"/>
                              <w:rPr>
                                <w:rFonts w:asciiTheme="majorHAnsi" w:hAnsiTheme="majorHAnsi"/>
                                <w:b/>
                              </w:rPr>
                            </w:pPr>
                            <w:r>
                              <w:rPr>
                                <w:rFonts w:asciiTheme="majorHAnsi" w:hAnsiTheme="majorHAnsi"/>
                                <w:b/>
                              </w:rPr>
                              <w:t>Important Note</w:t>
                            </w:r>
                            <w:r w:rsidRPr="00D451B1">
                              <w:rPr>
                                <w:rFonts w:asciiTheme="majorHAnsi" w:hAnsiTheme="majorHAnsi"/>
                                <w:b/>
                              </w:rPr>
                              <w:t>:</w:t>
                            </w:r>
                          </w:p>
                          <w:p w:rsidR="00340CD1" w:rsidP="006A3E5B" w:rsidRDefault="00340CD1" w14:paraId="3D3208ED" w14:textId="77777777">
                            <w:pPr>
                              <w:pStyle w:val="ListParagraph"/>
                              <w:numPr>
                                <w:ilvl w:val="0"/>
                                <w:numId w:val="5"/>
                              </w:numPr>
                              <w:jc w:val="both"/>
                              <w:rPr>
                                <w:rFonts w:asciiTheme="majorHAnsi" w:hAnsiTheme="majorHAnsi"/>
                              </w:rPr>
                            </w:pPr>
                            <w:r w:rsidRPr="00AC1CE3">
                              <w:rPr>
                                <w:rFonts w:asciiTheme="majorHAnsi" w:hAnsiTheme="majorHAnsi"/>
                              </w:rPr>
                              <w:t>MLI fails to send the Request for CG</w:t>
                            </w:r>
                            <w:r>
                              <w:rPr>
                                <w:rFonts w:asciiTheme="majorHAnsi" w:hAnsiTheme="majorHAnsi"/>
                              </w:rPr>
                              <w:t xml:space="preserve"> Continuity</w:t>
                            </w:r>
                            <w:r w:rsidRPr="00AC1CE3">
                              <w:rPr>
                                <w:rFonts w:asciiTheme="majorHAnsi" w:hAnsiTheme="majorHAnsi"/>
                              </w:rPr>
                              <w:t xml:space="preserve">, NCGTC will NOT be able to </w:t>
                            </w:r>
                            <w:r>
                              <w:rPr>
                                <w:rFonts w:asciiTheme="majorHAnsi" w:hAnsiTheme="majorHAnsi"/>
                              </w:rPr>
                              <w:t xml:space="preserve">continue </w:t>
                            </w:r>
                            <w:r w:rsidRPr="00AC1CE3">
                              <w:rPr>
                                <w:rFonts w:asciiTheme="majorHAnsi" w:hAnsiTheme="majorHAnsi"/>
                              </w:rPr>
                              <w:t>the CG – consequently marking the CG status as LAPSE.</w:t>
                            </w:r>
                          </w:p>
                          <w:p w:rsidRPr="005D2322" w:rsidR="00340CD1" w:rsidP="006A3E5B" w:rsidRDefault="00340CD1" w14:paraId="438D2F3C" w14:textId="77777777">
                            <w:pPr>
                              <w:pStyle w:val="ListParagraph"/>
                              <w:numPr>
                                <w:ilvl w:val="0"/>
                                <w:numId w:val="5"/>
                              </w:numPr>
                              <w:jc w:val="both"/>
                              <w:rPr>
                                <w:rFonts w:asciiTheme="majorHAnsi" w:hAnsiTheme="majorHAnsi"/>
                              </w:rPr>
                            </w:pPr>
                            <w:r w:rsidRPr="002D206E">
                              <w:rPr>
                                <w:rFonts w:asciiTheme="majorHAnsi" w:hAnsiTheme="majorHAnsi"/>
                              </w:rPr>
                              <w:t xml:space="preserve">CG which is/are LAPSED can be </w:t>
                            </w:r>
                            <w:r>
                              <w:rPr>
                                <w:rFonts w:asciiTheme="majorHAnsi" w:hAnsiTheme="majorHAnsi"/>
                              </w:rPr>
                              <w:t>continued</w:t>
                            </w:r>
                            <w:r w:rsidRPr="002D206E">
                              <w:rPr>
                                <w:rFonts w:asciiTheme="majorHAnsi" w:hAnsiTheme="majorHAnsi"/>
                              </w:rPr>
                              <w:t xml:space="preserve"> on payment of stipulated penalty fixed by NCGTC</w:t>
                            </w:r>
                            <w:r w:rsidRPr="005D2322">
                              <w:rPr>
                                <w:rFonts w:asciiTheme="majorHAnsi" w:hAnsiTheme="majorHAnsi"/>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w14:anchorId="759F4D28">
              <v:rect id="Rectangle 52" style="position:absolute;left:0;text-align:left;margin-left:0;margin-top:3.3pt;width:465.2pt;height:87.8pt;z-index:2517749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spid="_x0000_s1030" fillcolor="white [3201]" strokecolor="#70ad47 [3209]" strokeweight="1pt" w14:anchorId="051B51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">
                <v:textbox>
                  <w:txbxContent>
                    <w:p w:rsidRPr="00D451B1" w:rsidR="00340CD1" w:rsidP="006A3E5B" w:rsidRDefault="00340CD1" w14:paraId="352BB026" w14:textId="77777777">
                      <w:pPr>
                        <w:jc w:val="both"/>
                        <w:rPr>
                          <w:rFonts w:asciiTheme="majorHAnsi" w:hAnsiTheme="majorHAnsi"/>
                          <w:b/>
                        </w:rPr>
                      </w:pPr>
                      <w:r>
                        <w:rPr>
                          <w:rFonts w:asciiTheme="majorHAnsi" w:hAnsiTheme="majorHAnsi"/>
                          <w:b/>
                        </w:rPr>
                        <w:t>Important Note</w:t>
                      </w:r>
                      <w:r w:rsidRPr="00D451B1">
                        <w:rPr>
                          <w:rFonts w:asciiTheme="majorHAnsi" w:hAnsiTheme="majorHAnsi"/>
                          <w:b/>
                        </w:rPr>
                        <w:t>:</w:t>
                      </w:r>
                    </w:p>
                    <w:p w:rsidR="00340CD1" w:rsidP="006A3E5B" w:rsidRDefault="00340CD1" w14:paraId="064202D7" w14:textId="77777777">
                      <w:pPr>
                        <w:pStyle w:val="ListParagraph"/>
                        <w:numPr>
                          <w:ilvl w:val="0"/>
                          <w:numId w:val="5"/>
                        </w:numPr>
                        <w:jc w:val="both"/>
                        <w:rPr>
                          <w:rFonts w:asciiTheme="majorHAnsi" w:hAnsiTheme="majorHAnsi"/>
                        </w:rPr>
                      </w:pPr>
                      <w:r w:rsidRPr="00AC1CE3">
                        <w:rPr>
                          <w:rFonts w:asciiTheme="majorHAnsi" w:hAnsiTheme="majorHAnsi"/>
                        </w:rPr>
                        <w:t>MLI fails to send the Request for CG</w:t>
                      </w:r>
                      <w:r>
                        <w:rPr>
                          <w:rFonts w:asciiTheme="majorHAnsi" w:hAnsiTheme="majorHAnsi"/>
                        </w:rPr>
                        <w:t xml:space="preserve"> Continuity</w:t>
                      </w:r>
                      <w:r w:rsidRPr="00AC1CE3">
                        <w:rPr>
                          <w:rFonts w:asciiTheme="majorHAnsi" w:hAnsiTheme="majorHAnsi"/>
                        </w:rPr>
                        <w:t xml:space="preserve">, NCGTC will NOT be able to </w:t>
                      </w:r>
                      <w:r>
                        <w:rPr>
                          <w:rFonts w:asciiTheme="majorHAnsi" w:hAnsiTheme="majorHAnsi"/>
                        </w:rPr>
                        <w:t xml:space="preserve">continue </w:t>
                      </w:r>
                      <w:r w:rsidRPr="00AC1CE3">
                        <w:rPr>
                          <w:rFonts w:asciiTheme="majorHAnsi" w:hAnsiTheme="majorHAnsi"/>
                        </w:rPr>
                        <w:t>the CG – consequently marking the CG status as LAPSE.</w:t>
                      </w:r>
                    </w:p>
                    <w:p w:rsidRPr="005D2322" w:rsidR="00340CD1" w:rsidP="006A3E5B" w:rsidRDefault="00340CD1" w14:paraId="2EB3655F" w14:textId="77777777">
                      <w:pPr>
                        <w:pStyle w:val="ListParagraph"/>
                        <w:numPr>
                          <w:ilvl w:val="0"/>
                          <w:numId w:val="5"/>
                        </w:numPr>
                        <w:jc w:val="both"/>
                        <w:rPr>
                          <w:rFonts w:asciiTheme="majorHAnsi" w:hAnsiTheme="majorHAnsi"/>
                        </w:rPr>
                      </w:pPr>
                      <w:r w:rsidRPr="002D206E">
                        <w:rPr>
                          <w:rFonts w:asciiTheme="majorHAnsi" w:hAnsiTheme="majorHAnsi"/>
                        </w:rPr>
                        <w:t xml:space="preserve">CG which is/are LAPSED can be </w:t>
                      </w:r>
                      <w:r>
                        <w:rPr>
                          <w:rFonts w:asciiTheme="majorHAnsi" w:hAnsiTheme="majorHAnsi"/>
                        </w:rPr>
                        <w:t>continued</w:t>
                      </w:r>
                      <w:r w:rsidRPr="002D206E">
                        <w:rPr>
                          <w:rFonts w:asciiTheme="majorHAnsi" w:hAnsiTheme="majorHAnsi"/>
                        </w:rPr>
                        <w:t xml:space="preserve"> on payment of stipulated penalty fixed by NCGTC</w:t>
                      </w:r>
                      <w:r w:rsidRPr="005D2322">
                        <w:rPr>
                          <w:rFonts w:asciiTheme="majorHAnsi" w:hAnsiTheme="majorHAnsi"/>
                        </w:rPr>
                        <w:t>.</w:t>
                      </w:r>
                    </w:p>
                  </w:txbxContent>
                </v:textbox>
                <w10:wrap type="square"/>
              </v:rect>
            </w:pict>
          </mc:Fallback>
        </mc:AlternateContent>
      </w:r>
    </w:p>
    <w:p w:rsidRPr="003A4671" w:rsidR="006A3E5B" w:rsidP="003A4671" w:rsidRDefault="006A3E5B" w14:paraId="244FD5CA" w14:textId="77777777">
      <w:pPr>
        <w:jc w:val="both"/>
        <w:rPr>
          <w:rFonts w:asciiTheme="majorHAnsi" w:hAnsiTheme="majorHAnsi"/>
          <w:b/>
        </w:rPr>
      </w:pPr>
    </w:p>
    <w:p w:rsidR="00A57493" w:rsidP="00A57493" w:rsidRDefault="00A57493" w14:paraId="3E4C0B8E" w14:textId="77777777">
      <w:pPr>
        <w:pStyle w:val="Heading3"/>
        <w:keepLines w:val="0"/>
        <w:numPr>
          <w:ilvl w:val="2"/>
          <w:numId w:val="1"/>
        </w:numPr>
        <w:pBdr>
          <w:bottom w:val="single" w:color="auto" w:sz="4" w:space="1"/>
        </w:pBdr>
        <w:tabs>
          <w:tab w:val="left" w:pos="0"/>
          <w:tab w:val="left" w:pos="720"/>
        </w:tabs>
        <w:spacing w:before="60" w:after="60" w:line="276" w:lineRule="auto"/>
        <w:rPr>
          <w:rFonts w:ascii="Trebuchet MS" w:hAnsi="Trebuchet MS"/>
          <w:b/>
          <w:bCs/>
          <w:color w:val="000000" w:themeColor="text1"/>
          <w:szCs w:val="22"/>
        </w:rPr>
      </w:pPr>
      <w:bookmarkStart w:name="_Toc436819452" w:id="922"/>
      <w:bookmarkStart w:name="_Toc483681418" w:id="923"/>
      <w:r>
        <w:rPr>
          <w:rFonts w:ascii="Trebuchet MS" w:hAnsi="Trebuchet MS"/>
          <w:b/>
          <w:bCs/>
          <w:color w:val="000000" w:themeColor="text1"/>
          <w:szCs w:val="22"/>
        </w:rPr>
        <w:t xml:space="preserve">Summary - Preparing &amp; Uploading the </w:t>
      </w:r>
      <w:r w:rsidRPr="003E5E71">
        <w:rPr>
          <w:rFonts w:ascii="Trebuchet MS" w:hAnsi="Trebuchet MS"/>
          <w:b/>
          <w:bCs/>
          <w:color w:val="000000" w:themeColor="text1"/>
          <w:szCs w:val="22"/>
        </w:rPr>
        <w:t>Input File</w:t>
      </w:r>
      <w:bookmarkEnd w:id="922"/>
      <w:bookmarkEnd w:id="923"/>
    </w:p>
    <w:p w:rsidRPr="0009542B" w:rsidR="00A57493" w:rsidP="00A57493" w:rsidRDefault="00A57493" w14:paraId="066410EB" w14:textId="77777777"/>
    <w:p w:rsidR="00A57493" w:rsidP="00A57493" w:rsidRDefault="00A57493" w14:paraId="47E9C20A" w14:textId="751CB621">
      <w:pPr>
        <w:jc w:val="both"/>
      </w:pPr>
      <w:del w:author="Sachin Patange" w:date="2017-04-29T22:31:00Z" w:id="924">
        <w:r w:rsidDel="00A13E8B">
          <w:rPr>
            <w:noProof/>
          </w:rPr>
          <w:drawing>
            <wp:inline distT="0" distB="0" distL="0" distR="0" wp14:anchorId="771961F8" wp14:editId="69841762">
              <wp:extent cx="5943600" cy="2013928"/>
              <wp:effectExtent l="0" t="0" r="19050" b="0"/>
              <wp:docPr id="77" name="Diagram 7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del>
    </w:p>
    <w:p w:rsidR="00A57493" w:rsidP="00A57493" w:rsidRDefault="00A13E8B" w14:paraId="6DC5DC16" w14:textId="56243CBF">
      <w:pPr>
        <w:jc w:val="both"/>
        <w:rPr>
          <w:ins w:author="Sachin Patange" w:date="2017-04-29T22:31:00Z" w:id="925"/>
        </w:rPr>
      </w:pPr>
      <w:ins w:author="Sachin Patange" w:date="2017-04-29T22:31:00Z" w:id="926">
        <w:r>
          <w:rPr>
            <w:noProof/>
          </w:rPr>
          <w:drawing>
            <wp:inline distT="0" distB="0" distL="0" distR="0" wp14:anchorId="473B5CE7" wp14:editId="035C01A8">
              <wp:extent cx="5943600" cy="2971800"/>
              <wp:effectExtent l="0" t="0" r="19050" b="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ins>
    </w:p>
    <w:p w:rsidR="00A13E8B" w:rsidP="00A57493" w:rsidRDefault="00A13E8B" w14:paraId="6D28F862" w14:textId="77777777">
      <w:pPr>
        <w:jc w:val="both"/>
      </w:pPr>
    </w:p>
    <w:p w:rsidR="00BD60C6" w:rsidP="00BD60C6" w:rsidRDefault="00BD60C6" w14:paraId="29C99C03" w14:textId="77777777">
      <w:pPr>
        <w:jc w:val="both"/>
      </w:pPr>
      <w:r>
        <w:t>Note: MLI’s are expected to perform these steps in stipulated time communicated by NCGTC to MLI’s.</w:t>
      </w:r>
    </w:p>
    <w:p w:rsidRPr="0000463E" w:rsidR="00A57493" w:rsidP="00A57493" w:rsidRDefault="00A57493" w14:paraId="41307D61" w14:textId="77777777">
      <w:pPr>
        <w:jc w:val="both"/>
      </w:pPr>
    </w:p>
    <w:p w:rsidR="00A57493" w:rsidP="00A57493" w:rsidRDefault="00A57493" w14:paraId="7C46CC26" w14:textId="77777777">
      <w:pPr>
        <w:rPr>
          <w:rFonts w:ascii="Trebuchet MS" w:hAnsi="Trebuchet MS" w:eastAsia="Times New Roman" w:cs="Arial"/>
          <w:b/>
          <w:bCs/>
          <w:iCs/>
          <w:color w:val="7F7F7F"/>
          <w:sz w:val="28"/>
          <w:szCs w:val="28"/>
        </w:rPr>
      </w:pPr>
      <w:r>
        <w:rPr>
          <w:rFonts w:ascii="Trebuchet MS" w:hAnsi="Trebuchet MS" w:eastAsia="Times New Roman" w:cs="Arial"/>
          <w:b/>
          <w:bCs/>
          <w:iCs/>
          <w:color w:val="7F7F7F"/>
          <w:sz w:val="28"/>
          <w:szCs w:val="28"/>
        </w:rPr>
        <w:br w:type="page"/>
      </w:r>
    </w:p>
    <w:p w:rsidR="0061770F" w:rsidP="002D161F" w:rsidRDefault="00EB480C" w14:paraId="7C5245C9" w14:textId="5A92CE2E">
      <w:pPr>
        <w:pStyle w:val="Heading2"/>
        <w:numPr>
          <w:ilvl w:val="1"/>
          <w:numId w:val="1"/>
        </w:numPr>
        <w:spacing w:before="60" w:after="60" w:line="276" w:lineRule="auto"/>
        <w:jc w:val="both"/>
        <w:rPr>
          <w:rFonts w:ascii="Trebuchet MS" w:hAnsi="Trebuchet MS" w:eastAsia="Times New Roman" w:cs="Arial"/>
          <w:b/>
          <w:bCs/>
          <w:iCs/>
          <w:color w:val="7F7F7F"/>
          <w:sz w:val="28"/>
          <w:szCs w:val="28"/>
        </w:rPr>
      </w:pPr>
      <w:bookmarkStart w:name="_Toc483681419" w:id="927"/>
      <w:r>
        <w:rPr>
          <w:rFonts w:ascii="Trebuchet MS" w:hAnsi="Trebuchet MS" w:eastAsia="Times New Roman" w:cs="Arial"/>
          <w:b/>
          <w:bCs/>
          <w:iCs/>
          <w:color w:val="7F7F7F"/>
          <w:sz w:val="28"/>
          <w:szCs w:val="28"/>
        </w:rPr>
        <w:t>Generation of New Credit Guarantee</w:t>
      </w:r>
      <w:bookmarkEnd w:id="927"/>
    </w:p>
    <w:p w:rsidR="009D1410" w:rsidP="00086660" w:rsidRDefault="006A3E5B" w14:paraId="734754D4" w14:textId="3316AEF1">
      <w:pPr>
        <w:jc w:val="both"/>
      </w:pPr>
      <w:r>
        <w:t xml:space="preserve">System initiates processing of input file for ‘Issuing’ Guarantees on upload and approval of loan data file from MLI’s (along with acceptance to the terms &amp; conditions of Management certificate) for a given batch execution. </w:t>
      </w:r>
      <w:r w:rsidR="006C7E54">
        <w:t xml:space="preserve"> </w:t>
      </w:r>
      <w:r w:rsidR="006F70C3">
        <w:t xml:space="preserve"> </w:t>
      </w:r>
    </w:p>
    <w:p w:rsidR="006F70C3" w:rsidP="00086660" w:rsidRDefault="00DF5F60" w14:paraId="4E0B287B" w14:textId="423D158A">
      <w:pPr>
        <w:jc w:val="both"/>
      </w:pPr>
      <w:r>
        <w:rPr>
          <w:noProof/>
        </w:rPr>
        <w:drawing>
          <wp:anchor distT="0" distB="0" distL="114300" distR="114300" simplePos="0" relativeHeight="251648000" behindDoc="0" locked="0" layoutInCell="1" allowOverlap="1" wp14:anchorId="3ED59916" wp14:editId="27A87544">
            <wp:simplePos x="0" y="0"/>
            <wp:positionH relativeFrom="column">
              <wp:posOffset>20320</wp:posOffset>
            </wp:positionH>
            <wp:positionV relativeFrom="paragraph">
              <wp:posOffset>417195</wp:posOffset>
            </wp:positionV>
            <wp:extent cx="6379845" cy="2013585"/>
            <wp:effectExtent l="38100" t="0" r="40005" b="5715"/>
            <wp:wrapSquare wrapText="bothSides"/>
            <wp:docPr id="12" name="Diagram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9" r:lo="rId30" r:qs="rId31" r:cs="rId32"/>
              </a:graphicData>
            </a:graphic>
            <wp14:sizeRelH relativeFrom="margin">
              <wp14:pctWidth>0</wp14:pctWidth>
            </wp14:sizeRelH>
            <wp14:sizeRelV relativeFrom="margin">
              <wp14:pctHeight>0</wp14:pctHeight>
            </wp14:sizeRelV>
          </wp:anchor>
        </w:drawing>
      </w:r>
      <w:r w:rsidR="00290615">
        <w:t>Steps involved in the b</w:t>
      </w:r>
      <w:r w:rsidR="007058F3">
        <w:t xml:space="preserve">atch </w:t>
      </w:r>
      <w:r w:rsidR="00290615">
        <w:t xml:space="preserve">execution </w:t>
      </w:r>
      <w:r w:rsidR="007058F3">
        <w:t>for generating</w:t>
      </w:r>
      <w:r w:rsidR="008953DE">
        <w:t xml:space="preserve"> </w:t>
      </w:r>
      <w:r w:rsidR="007058F3">
        <w:t>the credit guarantees entails following steps:</w:t>
      </w:r>
    </w:p>
    <w:p w:rsidR="00C13FD6" w:rsidP="00FB7794" w:rsidRDefault="00C13FD6" w14:paraId="52FC1E89" w14:textId="0D7B4ED5">
      <w:pPr>
        <w:jc w:val="both"/>
      </w:pPr>
    </w:p>
    <w:p w:rsidR="00CA0C7E" w:rsidP="00FB7794" w:rsidRDefault="00FB7794" w14:paraId="623F1E9E" w14:textId="77777777">
      <w:pPr>
        <w:jc w:val="both"/>
      </w:pPr>
      <w:r>
        <w:t>The above is a schematic representation of various processes which will execute in batch mode of NCGTC system. Status reports will be generated at the end of each process to keep NCGTC end users informed and take corrective actions.</w:t>
      </w:r>
    </w:p>
    <w:p w:rsidR="00E30D30" w:rsidP="00FB7794" w:rsidRDefault="00E30D30" w14:paraId="741AD3F9" w14:textId="77777777">
      <w:pPr>
        <w:jc w:val="both"/>
      </w:pPr>
    </w:p>
    <w:p w:rsidR="008113FE" w:rsidP="00427CC1" w:rsidRDefault="008113FE" w14:paraId="0683E0B1" w14:textId="0E691E1C">
      <w:pPr>
        <w:pStyle w:val="Heading3"/>
        <w:keepLines w:val="0"/>
        <w:numPr>
          <w:ilvl w:val="2"/>
          <w:numId w:val="1"/>
        </w:numPr>
        <w:pBdr>
          <w:bottom w:val="single" w:color="auto" w:sz="4" w:space="1"/>
        </w:pBdr>
        <w:tabs>
          <w:tab w:val="left" w:pos="0"/>
          <w:tab w:val="left" w:pos="720"/>
        </w:tabs>
        <w:spacing w:before="60" w:after="60" w:line="276" w:lineRule="auto"/>
        <w:jc w:val="both"/>
        <w:rPr>
          <w:rFonts w:ascii="Trebuchet MS" w:hAnsi="Trebuchet MS"/>
          <w:b/>
          <w:bCs/>
          <w:color w:val="000000" w:themeColor="text1"/>
          <w:szCs w:val="22"/>
        </w:rPr>
      </w:pPr>
      <w:bookmarkStart w:name="_Toc483681420" w:id="928"/>
      <w:r>
        <w:rPr>
          <w:rFonts w:ascii="Trebuchet MS" w:hAnsi="Trebuchet MS"/>
          <w:b/>
          <w:bCs/>
          <w:color w:val="000000" w:themeColor="text1"/>
          <w:szCs w:val="22"/>
        </w:rPr>
        <w:t>Input File Content to Staging Area</w:t>
      </w:r>
      <w:bookmarkEnd w:id="928"/>
    </w:p>
    <w:p w:rsidR="008113FE" w:rsidP="00427CC1" w:rsidRDefault="006A3E5B" w14:paraId="26F5A6BF" w14:textId="7F17CEAE">
      <w:pPr>
        <w:jc w:val="both"/>
      </w:pPr>
      <w:r>
        <w:t>The input file content uploaded by MLI in XML format will be extracted to a staging area database. While extracting these records, SURGE extractors will append the records with Date-Time stamp in order for effective traceability of input records.</w:t>
      </w:r>
      <w:r w:rsidR="00C13FD6">
        <w:t xml:space="preserve"> </w:t>
      </w:r>
    </w:p>
    <w:p w:rsidR="00D130D2" w:rsidP="00427CC1" w:rsidRDefault="00D130D2" w14:paraId="785419CD" w14:textId="77777777">
      <w:pPr>
        <w:jc w:val="both"/>
      </w:pPr>
    </w:p>
    <w:p w:rsidR="00C13FD6" w:rsidP="00427CC1" w:rsidRDefault="00C13FD6" w14:paraId="0180AB5A" w14:textId="77085593">
      <w:pPr>
        <w:pStyle w:val="Heading3"/>
        <w:keepLines w:val="0"/>
        <w:numPr>
          <w:ilvl w:val="2"/>
          <w:numId w:val="1"/>
        </w:numPr>
        <w:pBdr>
          <w:bottom w:val="single" w:color="auto" w:sz="4" w:space="1"/>
        </w:pBdr>
        <w:tabs>
          <w:tab w:val="left" w:pos="0"/>
          <w:tab w:val="left" w:pos="720"/>
        </w:tabs>
        <w:spacing w:before="60" w:after="60" w:line="276" w:lineRule="auto"/>
        <w:jc w:val="both"/>
        <w:rPr>
          <w:rFonts w:ascii="Trebuchet MS" w:hAnsi="Trebuchet MS"/>
          <w:b/>
          <w:bCs/>
          <w:color w:val="000000" w:themeColor="text1"/>
          <w:szCs w:val="22"/>
        </w:rPr>
      </w:pPr>
      <w:bookmarkStart w:name="_Toc483681421" w:id="929"/>
      <w:r>
        <w:rPr>
          <w:rFonts w:ascii="Trebuchet MS" w:hAnsi="Trebuchet MS"/>
          <w:b/>
          <w:bCs/>
          <w:color w:val="000000" w:themeColor="text1"/>
          <w:szCs w:val="22"/>
        </w:rPr>
        <w:t>Eligibility Criteria Checks</w:t>
      </w:r>
      <w:bookmarkEnd w:id="929"/>
    </w:p>
    <w:p w:rsidR="00C13FD6" w:rsidP="00880115" w:rsidRDefault="00D130D2" w14:paraId="24193B65" w14:textId="411A2C6F">
      <w:pPr>
        <w:jc w:val="both"/>
      </w:pPr>
      <w:r>
        <w:t>Following checks are performed on each MLI Lo</w:t>
      </w:r>
      <w:r w:rsidR="00427CC1">
        <w:t xml:space="preserve">an Accounts to ascertain their eligibility for </w:t>
      </w:r>
      <w:r w:rsidR="00344D99">
        <w:t xml:space="preserve">issuing credit guarantees. Approved Input file will be processed for each record and the record will be </w:t>
      </w:r>
      <w:r w:rsidRPr="00344D99" w:rsidR="00344D99">
        <w:rPr>
          <w:i/>
          <w:u w:val="single"/>
        </w:rPr>
        <w:t>REJECTED if</w:t>
      </w:r>
      <w:r w:rsidR="00344D99">
        <w:t>:</w:t>
      </w:r>
    </w:p>
    <w:p w:rsidR="00A72EBD" w:rsidP="00A72EBD" w:rsidRDefault="00A72EBD" w14:paraId="0D4C2F56" w14:textId="10D43B39">
      <w:pPr>
        <w:pStyle w:val="ListParagraph"/>
        <w:numPr>
          <w:ilvl w:val="0"/>
          <w:numId w:val="6"/>
        </w:numPr>
        <w:jc w:val="both"/>
      </w:pPr>
      <w:r>
        <w:t>The ‘Loan Account Number’</w:t>
      </w:r>
      <w:r w:rsidR="003B5934">
        <w:t xml:space="preserve"> AND ‘MLI’</w:t>
      </w:r>
      <w:r>
        <w:t xml:space="preserve"> specified DOES EXISTs in SURGE System Database. </w:t>
      </w:r>
      <w:r w:rsidRPr="00E32B99">
        <w:rPr>
          <w:i/>
        </w:rPr>
        <w:t>(If MLI</w:t>
      </w:r>
      <w:r w:rsidR="00A03811">
        <w:rPr>
          <w:i/>
        </w:rPr>
        <w:t xml:space="preserve"> and l</w:t>
      </w:r>
      <w:r w:rsidRPr="00E32B99">
        <w:rPr>
          <w:i/>
        </w:rPr>
        <w:t xml:space="preserve">oan Account exists in the system and have a unique guarantee number (CGPAN), </w:t>
      </w:r>
      <w:proofErr w:type="gramStart"/>
      <w:r w:rsidRPr="00E32B99">
        <w:rPr>
          <w:i/>
        </w:rPr>
        <w:t>than</w:t>
      </w:r>
      <w:proofErr w:type="gramEnd"/>
      <w:r w:rsidRPr="00E32B99">
        <w:rPr>
          <w:i/>
        </w:rPr>
        <w:t xml:space="preserve"> – this loan account will be rejected by SURGE for </w:t>
      </w:r>
      <w:r>
        <w:rPr>
          <w:i/>
        </w:rPr>
        <w:t xml:space="preserve">issue of new </w:t>
      </w:r>
      <w:r w:rsidRPr="00E32B99">
        <w:rPr>
          <w:i/>
        </w:rPr>
        <w:t>CG)</w:t>
      </w:r>
      <w:r>
        <w:rPr>
          <w:i/>
        </w:rPr>
        <w:t>.</w:t>
      </w:r>
    </w:p>
    <w:p w:rsidRPr="00A52A20" w:rsidR="00A52A20" w:rsidP="00A52A20" w:rsidRDefault="00A52A20" w14:paraId="598DA5A7" w14:textId="2594F4DF">
      <w:pPr>
        <w:pStyle w:val="ListParagraph"/>
        <w:numPr>
          <w:ilvl w:val="0"/>
          <w:numId w:val="6"/>
        </w:numPr>
      </w:pPr>
      <w:r w:rsidRPr="00A52A20">
        <w:t>Records in same input file presented by MLI has repeated</w:t>
      </w:r>
      <w:r w:rsidR="00521C2D">
        <w:t>/same</w:t>
      </w:r>
      <w:r w:rsidRPr="00A52A20">
        <w:t xml:space="preserve"> account number. (In such case, the first record will be considered valid and remaining records having duplicate (or repeated) account number will be rejected).</w:t>
      </w:r>
    </w:p>
    <w:p w:rsidR="00A72EBD" w:rsidP="00A03811" w:rsidRDefault="00A72EBD" w14:paraId="3EC0ABF7" w14:textId="40D9809D">
      <w:pPr>
        <w:pStyle w:val="ListParagraph"/>
        <w:numPr>
          <w:ilvl w:val="0"/>
          <w:numId w:val="6"/>
        </w:numPr>
        <w:jc w:val="both"/>
      </w:pPr>
      <w:r>
        <w:t>The ‘Sanctioned Loan Date’ IS OLDER THAN the Scheme Start Date (Scheme Start Date is configurable</w:t>
      </w:r>
      <w:r w:rsidR="00A03811">
        <w:t xml:space="preserve"> parameter at the scheme level) </w:t>
      </w:r>
      <w:r w:rsidRPr="00A03811" w:rsidR="00A03811">
        <w:t xml:space="preserve">AND LATER THAN </w:t>
      </w:r>
      <w:r w:rsidR="00A03811">
        <w:t>immediate previous quarter end date.</w:t>
      </w:r>
    </w:p>
    <w:p w:rsidR="00A52A20" w:rsidP="00A52A20" w:rsidRDefault="00A52A20" w14:paraId="7E09471A" w14:textId="77777777">
      <w:pPr>
        <w:pStyle w:val="ListParagraph"/>
        <w:numPr>
          <w:ilvl w:val="0"/>
          <w:numId w:val="6"/>
        </w:numPr>
        <w:jc w:val="both"/>
      </w:pPr>
      <w:r>
        <w:t>For first time (i.e. immediately after MLI enrolment with NCGTC for this scheme) - the ‘Date of First Disbursement’ IS NOT Between the Scheme Start Date AND immediate previous quarter end date.</w:t>
      </w:r>
    </w:p>
    <w:p w:rsidR="00A52A20" w:rsidP="00A52A20" w:rsidRDefault="00A52A20" w14:paraId="44F9A7F5" w14:textId="77777777">
      <w:pPr>
        <w:pStyle w:val="ListParagraph"/>
        <w:jc w:val="both"/>
      </w:pPr>
      <w:proofErr w:type="gramStart"/>
      <w:r>
        <w:t>Consequently</w:t>
      </w:r>
      <w:proofErr w:type="gramEnd"/>
      <w:r>
        <w:t xml:space="preserve"> after the first submission and process of request for credit guarantees, ‘Date of First Disbursement’ IS NOT of immediate previous quarter date.</w:t>
      </w:r>
    </w:p>
    <w:p w:rsidRPr="00B102C7" w:rsidR="00526453" w:rsidP="00526453" w:rsidRDefault="00526453" w14:paraId="2A00A22B" w14:textId="54B055E9">
      <w:pPr>
        <w:pStyle w:val="ListParagraph"/>
        <w:numPr>
          <w:ilvl w:val="0"/>
          <w:numId w:val="6"/>
        </w:numPr>
        <w:jc w:val="both"/>
      </w:pPr>
      <w:r>
        <w:t xml:space="preserve">The ‘Sanctioned Loan Amount’ IS </w:t>
      </w:r>
      <w:r w:rsidRPr="00B102C7">
        <w:t>EQUAL TO OR LESS THAN ZERO.</w:t>
      </w:r>
    </w:p>
    <w:p w:rsidRPr="00F0664E" w:rsidR="00CD5B04" w:rsidP="00526453" w:rsidRDefault="00526453" w14:paraId="6C71E296" w14:textId="77777777">
      <w:pPr>
        <w:pStyle w:val="ListParagraph"/>
        <w:numPr>
          <w:ilvl w:val="0"/>
          <w:numId w:val="6"/>
        </w:numPr>
        <w:jc w:val="both"/>
      </w:pPr>
      <w:r w:rsidRPr="00F0664E">
        <w:t>Loan Amount First Disbursement</w:t>
      </w:r>
      <w:r w:rsidRPr="00F0664E" w:rsidR="00CD5B04">
        <w:t>:</w:t>
      </w:r>
    </w:p>
    <w:p w:rsidRPr="00F0664E" w:rsidR="00CD5B04" w:rsidP="00CD5B04" w:rsidRDefault="00526453" w14:paraId="77C5E8B0" w14:textId="77777777">
      <w:pPr>
        <w:pStyle w:val="ListParagraph"/>
        <w:numPr>
          <w:ilvl w:val="1"/>
          <w:numId w:val="6"/>
        </w:numPr>
        <w:jc w:val="both"/>
      </w:pPr>
      <w:r w:rsidRPr="00F0664E">
        <w:t xml:space="preserve">IS </w:t>
      </w:r>
      <w:r w:rsidRPr="00F0664E" w:rsidR="00CD5B04">
        <w:t xml:space="preserve">GREATER </w:t>
      </w:r>
      <w:r w:rsidRPr="00F0664E">
        <w:t>THAN Sanction Amount</w:t>
      </w:r>
    </w:p>
    <w:p w:rsidRPr="00F0664E" w:rsidR="00526453" w:rsidP="00CD5B04" w:rsidRDefault="00CD5B04" w14:paraId="2B4C71A4" w14:textId="26BE4B3B">
      <w:pPr>
        <w:pStyle w:val="ListParagraph"/>
        <w:numPr>
          <w:ilvl w:val="1"/>
          <w:numId w:val="6"/>
        </w:numPr>
        <w:jc w:val="both"/>
      </w:pPr>
      <w:r w:rsidRPr="00F0664E">
        <w:t>IS EQUAL OR LESS THAN Zero</w:t>
      </w:r>
    </w:p>
    <w:p w:rsidRPr="00F0664E" w:rsidR="00A52A20" w:rsidP="008F6BDB" w:rsidRDefault="00A52A20" w14:paraId="673FB1C3" w14:textId="4820B65B">
      <w:pPr>
        <w:pStyle w:val="ListParagraph"/>
        <w:numPr>
          <w:ilvl w:val="0"/>
          <w:numId w:val="6"/>
        </w:numPr>
        <w:jc w:val="both"/>
      </w:pPr>
      <w:r w:rsidRPr="00F0664E">
        <w:t xml:space="preserve">The ‘Sanctioned Loan Amount’ IS NOT BETWEEN the scheme parameters - ‘Maximum Limit to Guarantee Issuance Allowed (INR)’ and ‘Minimum Limit to Guarantee Issuance Allowed (INR)’. </w:t>
      </w:r>
    </w:p>
    <w:p w:rsidRPr="00F0664E" w:rsidR="00CD5B04" w:rsidP="00CD5B04" w:rsidRDefault="00CD5B04" w14:paraId="7D4DD92F" w14:textId="2DCA947D">
      <w:pPr>
        <w:pStyle w:val="ListParagraph"/>
        <w:numPr>
          <w:ilvl w:val="0"/>
          <w:numId w:val="6"/>
        </w:numPr>
      </w:pPr>
      <w:r w:rsidRPr="00F0664E">
        <w:t>The ‘Outstanding Loan Amount’ LESS THAN 'Minimum Acceptable value for Outstanding/sanction Amount' in docket parameter.</w:t>
      </w:r>
    </w:p>
    <w:p w:rsidRPr="00F0664E" w:rsidR="00526453" w:rsidP="00526453" w:rsidRDefault="00526453" w14:paraId="3A2842A7" w14:textId="77777777">
      <w:pPr>
        <w:pStyle w:val="ListParagraph"/>
        <w:numPr>
          <w:ilvl w:val="0"/>
          <w:numId w:val="6"/>
        </w:numPr>
      </w:pPr>
      <w:r w:rsidRPr="00F0664E">
        <w:t>DOB - This date IS NOT BETWEEN 01-01-1900 &amp; Current System Date.</w:t>
      </w:r>
    </w:p>
    <w:p w:rsidRPr="00F0664E" w:rsidR="00526453" w:rsidP="00526453" w:rsidRDefault="00526453" w14:paraId="64B66014" w14:textId="77777777">
      <w:pPr>
        <w:pStyle w:val="ListParagraph"/>
        <w:numPr>
          <w:ilvl w:val="0"/>
          <w:numId w:val="6"/>
        </w:numPr>
        <w:jc w:val="both"/>
      </w:pPr>
      <w:r w:rsidRPr="00F0664E">
        <w:t>Loan End Date:</w:t>
      </w:r>
    </w:p>
    <w:p w:rsidRPr="00F0664E" w:rsidR="00526453" w:rsidP="00526453" w:rsidRDefault="00526453" w14:paraId="41FADE8B" w14:textId="77777777">
      <w:pPr>
        <w:pStyle w:val="ListParagraph"/>
        <w:numPr>
          <w:ilvl w:val="1"/>
          <w:numId w:val="6"/>
        </w:numPr>
        <w:jc w:val="both"/>
      </w:pPr>
      <w:r w:rsidRPr="00F0664E">
        <w:t>IS EARLIER THAN FIRST DISBURSEMENT DATE</w:t>
      </w:r>
    </w:p>
    <w:p w:rsidRPr="00F0664E" w:rsidR="00526453" w:rsidP="00526453" w:rsidRDefault="00526453" w14:paraId="4F4C72E8" w14:textId="42E10B1E">
      <w:pPr>
        <w:pStyle w:val="ListParagraph"/>
        <w:numPr>
          <w:ilvl w:val="1"/>
          <w:numId w:val="6"/>
        </w:numPr>
        <w:jc w:val="both"/>
      </w:pPr>
      <w:r w:rsidRPr="00F0664E">
        <w:t>EQUAL TO FIRST DISBURSEMENT DATE</w:t>
      </w:r>
    </w:p>
    <w:p w:rsidRPr="00F0664E" w:rsidR="00526453" w:rsidP="00526453" w:rsidRDefault="00526453" w14:paraId="184632E5" w14:textId="2FF2F31F">
      <w:pPr>
        <w:pStyle w:val="ListParagraph"/>
        <w:numPr>
          <w:ilvl w:val="1"/>
          <w:numId w:val="6"/>
        </w:numPr>
        <w:jc w:val="both"/>
      </w:pPr>
      <w:r w:rsidRPr="00F0664E">
        <w:t>LATER THAN 31-12-9999</w:t>
      </w:r>
    </w:p>
    <w:p w:rsidRPr="00F0664E" w:rsidR="00526453" w:rsidP="00526453" w:rsidRDefault="00526453" w14:paraId="35FB6B8C" w14:textId="77777777">
      <w:pPr>
        <w:pStyle w:val="ListParagraph"/>
        <w:numPr>
          <w:ilvl w:val="0"/>
          <w:numId w:val="6"/>
        </w:numPr>
        <w:jc w:val="both"/>
      </w:pPr>
      <w:r w:rsidRPr="00F0664E">
        <w:t>Loan Moratorium End Date:</w:t>
      </w:r>
    </w:p>
    <w:p w:rsidRPr="00F0664E" w:rsidR="00526453" w:rsidP="00526453" w:rsidRDefault="00526453" w14:paraId="4193F7A5" w14:textId="77777777">
      <w:pPr>
        <w:pStyle w:val="ListParagraph"/>
        <w:numPr>
          <w:ilvl w:val="1"/>
          <w:numId w:val="6"/>
        </w:numPr>
        <w:jc w:val="both"/>
      </w:pPr>
      <w:r w:rsidRPr="00F0664E">
        <w:t xml:space="preserve">IS EARLIER THAN FIRST DISBURSEMENT </w:t>
      </w:r>
    </w:p>
    <w:p w:rsidRPr="00F0664E" w:rsidR="00526453" w:rsidP="00526453" w:rsidRDefault="00526453" w14:paraId="615A7574" w14:textId="77777777">
      <w:pPr>
        <w:pStyle w:val="ListParagraph"/>
        <w:numPr>
          <w:ilvl w:val="1"/>
          <w:numId w:val="6"/>
        </w:numPr>
        <w:jc w:val="both"/>
      </w:pPr>
      <w:r w:rsidRPr="00F0664E">
        <w:t>EQUAL TO FIRST DISBURSEMENT DATE</w:t>
      </w:r>
    </w:p>
    <w:p w:rsidRPr="00F0664E" w:rsidR="00526453" w:rsidP="00526453" w:rsidRDefault="00526453" w14:paraId="2F433554" w14:textId="56AA84EE">
      <w:pPr>
        <w:pStyle w:val="ListParagraph"/>
        <w:numPr>
          <w:ilvl w:val="1"/>
          <w:numId w:val="6"/>
        </w:numPr>
        <w:jc w:val="both"/>
      </w:pPr>
      <w:r w:rsidRPr="00F0664E">
        <w:t>LATER THAN 31-12-9999</w:t>
      </w:r>
    </w:p>
    <w:p w:rsidRPr="00F0664E" w:rsidR="00CD5B04" w:rsidP="00CD5B04" w:rsidRDefault="00CD5B04" w14:paraId="2BBCA50F" w14:textId="77777777">
      <w:pPr>
        <w:pStyle w:val="ListParagraph"/>
        <w:numPr>
          <w:ilvl w:val="0"/>
          <w:numId w:val="6"/>
        </w:numPr>
      </w:pPr>
      <w:r w:rsidRPr="00F0664E">
        <w:t>Annual Income of Father/Guardian IS LESS THAN ZERO.</w:t>
      </w:r>
    </w:p>
    <w:p w:rsidRPr="00F0664E" w:rsidR="00CD5B04" w:rsidP="00CD5B04" w:rsidRDefault="00CD5B04" w14:paraId="7396E94B" w14:textId="77777777">
      <w:pPr>
        <w:pStyle w:val="ListParagraph"/>
        <w:numPr>
          <w:ilvl w:val="0"/>
          <w:numId w:val="6"/>
        </w:numPr>
      </w:pPr>
      <w:r w:rsidRPr="00F0664E">
        <w:t>Loan Tenure – IS LESS THAN ZERO.</w:t>
      </w:r>
    </w:p>
    <w:p w:rsidRPr="00F0664E" w:rsidR="00A72EBD" w:rsidP="00A72EBD" w:rsidRDefault="00A72EBD" w14:paraId="65EE32F4" w14:textId="77777777">
      <w:pPr>
        <w:pStyle w:val="ListParagraph"/>
        <w:numPr>
          <w:ilvl w:val="0"/>
          <w:numId w:val="6"/>
        </w:numPr>
        <w:jc w:val="both"/>
      </w:pPr>
      <w:r w:rsidRPr="00F0664E">
        <w:t>The ‘Loan Account NPA’ field has value as ‘Y’ (Which means it is marked as NPA).</w:t>
      </w:r>
    </w:p>
    <w:p w:rsidR="00526453" w:rsidP="008F6BDB" w:rsidRDefault="00526453" w14:paraId="282BCAC5" w14:textId="5D581733">
      <w:pPr>
        <w:pStyle w:val="ListParagraph"/>
        <w:numPr>
          <w:ilvl w:val="0"/>
          <w:numId w:val="6"/>
        </w:numPr>
        <w:jc w:val="both"/>
        <w:rPr>
          <w:ins w:author="Sachin Patange" w:date="2017-05-27T13:01:00Z" w:id="930"/>
        </w:rPr>
      </w:pPr>
      <w:r w:rsidRPr="00F0664E">
        <w:t>‘Date of NPA’ IS NOT NULL/SPACE(s).</w:t>
      </w:r>
    </w:p>
    <w:p w:rsidR="0050162D" w:rsidRDefault="0050162D" w14:paraId="164EEDD2" w14:textId="5A615B2C">
      <w:pPr>
        <w:pStyle w:val="ListParagraph"/>
        <w:numPr>
          <w:ilvl w:val="0"/>
          <w:numId w:val="6"/>
        </w:numPr>
        <w:jc w:val="both"/>
        <w:rPr>
          <w:ins w:author="Sachin Patange" w:date="2017-05-27T13:02:00Z" w:id="931"/>
        </w:rPr>
        <w:pPrChange w:author="Sachin Patange" w:date="2017-05-27T13:01:00Z" w:id="932">
          <w:pPr>
            <w:pStyle w:val="ListParagraph"/>
            <w:numPr>
              <w:numId w:val="21"/>
            </w:numPr>
            <w:ind w:hanging="360"/>
            <w:jc w:val="both"/>
          </w:pPr>
        </w:pPrChange>
      </w:pPr>
      <w:ins w:author="Sachin Patange" w:date="2017-05-27T13:02:00Z" w:id="933">
        <w:r>
          <w:t>If Loan Closed Flag is ‘Y’.</w:t>
        </w:r>
      </w:ins>
    </w:p>
    <w:p w:rsidR="0050162D" w:rsidRDefault="0050162D" w14:paraId="163D2A9D" w14:textId="5EE5713C">
      <w:pPr>
        <w:pStyle w:val="ListParagraph"/>
        <w:numPr>
          <w:ilvl w:val="0"/>
          <w:numId w:val="6"/>
        </w:numPr>
        <w:jc w:val="both"/>
        <w:rPr>
          <w:ins w:author="Sachin Patange" w:date="2017-05-27T13:02:00Z" w:id="934"/>
        </w:rPr>
        <w:pPrChange w:author="Sachin Patange" w:date="2017-05-27T13:01:00Z" w:id="935">
          <w:pPr>
            <w:pStyle w:val="ListParagraph"/>
            <w:numPr>
              <w:numId w:val="21"/>
            </w:numPr>
            <w:ind w:hanging="360"/>
            <w:jc w:val="both"/>
          </w:pPr>
        </w:pPrChange>
      </w:pPr>
      <w:ins w:author="Sachin Patange" w:date="2017-05-27T13:02:00Z" w:id="936">
        <w:r>
          <w:t xml:space="preserve">If </w:t>
        </w:r>
        <w:r w:rsidRPr="00C36E4F">
          <w:t>Date of Loan Closure</w:t>
        </w:r>
        <w:r>
          <w:t xml:space="preserve"> is NOT NULL/SPACES.</w:t>
        </w:r>
      </w:ins>
    </w:p>
    <w:p w:rsidRPr="00F0664E" w:rsidR="0050162D" w:rsidDel="002170DD" w:rsidRDefault="0050162D" w14:paraId="177EECC7" w14:textId="07F5309B">
      <w:pPr>
        <w:jc w:val="both"/>
        <w:rPr>
          <w:del w:author="Sachin Patange" w:date="2017-05-27T20:47:00Z" w:id="937"/>
        </w:rPr>
        <w:pPrChange w:author="Sachin Patange" w:date="2017-05-27T13:04:00Z" w:id="938">
          <w:pPr>
            <w:pStyle w:val="ListParagraph"/>
            <w:numPr>
              <w:numId w:val="6"/>
            </w:numPr>
            <w:ind w:hanging="360"/>
            <w:jc w:val="both"/>
          </w:pPr>
        </w:pPrChange>
      </w:pPr>
    </w:p>
    <w:p w:rsidR="00344D99" w:rsidP="00A72EBD" w:rsidRDefault="00A72EBD" w14:paraId="746DDB60" w14:textId="7E25AE2E">
      <w:pPr>
        <w:jc w:val="both"/>
        <w:rPr>
          <w:i/>
        </w:rPr>
      </w:pPr>
      <w:r w:rsidRPr="00F0664E">
        <w:rPr>
          <w:i/>
        </w:rPr>
        <w:t>Note - For the field names mentioned above refer section 1.2.1.</w:t>
      </w:r>
    </w:p>
    <w:p w:rsidR="00344D99" w:rsidP="00427CC1" w:rsidRDefault="00344D99" w14:paraId="65FE4881" w14:textId="7909C90D">
      <w:pPr>
        <w:jc w:val="both"/>
      </w:pPr>
    </w:p>
    <w:p w:rsidR="00E85C6C" w:rsidP="00E85C6C" w:rsidRDefault="00E85C6C" w14:paraId="40133F65" w14:textId="77777777">
      <w:pPr>
        <w:pStyle w:val="Heading3"/>
        <w:keepLines w:val="0"/>
        <w:numPr>
          <w:ilvl w:val="2"/>
          <w:numId w:val="1"/>
        </w:numPr>
        <w:pBdr>
          <w:bottom w:val="single" w:color="auto" w:sz="4" w:space="1"/>
        </w:pBdr>
        <w:tabs>
          <w:tab w:val="left" w:pos="0"/>
          <w:tab w:val="left" w:pos="720"/>
        </w:tabs>
        <w:spacing w:before="60" w:after="60" w:line="276" w:lineRule="auto"/>
        <w:jc w:val="both"/>
        <w:rPr>
          <w:rFonts w:ascii="Trebuchet MS" w:hAnsi="Trebuchet MS"/>
          <w:b/>
          <w:bCs/>
          <w:color w:val="000000" w:themeColor="text1"/>
          <w:szCs w:val="22"/>
        </w:rPr>
      </w:pPr>
      <w:bookmarkStart w:name="_Toc483681422" w:id="939"/>
      <w:r>
        <w:rPr>
          <w:rFonts w:ascii="Trebuchet MS" w:hAnsi="Trebuchet MS"/>
          <w:b/>
          <w:bCs/>
          <w:color w:val="000000" w:themeColor="text1"/>
          <w:szCs w:val="22"/>
        </w:rPr>
        <w:t>Allotting Credit Guarantee Unique Identifiers - CGPAN</w:t>
      </w:r>
      <w:bookmarkEnd w:id="939"/>
    </w:p>
    <w:p w:rsidR="00E85C6C" w:rsidP="00E85C6C" w:rsidRDefault="00E85C6C" w14:paraId="1EA1551E" w14:textId="2FB8896C">
      <w:pPr>
        <w:jc w:val="both"/>
      </w:pPr>
      <w:r>
        <w:t xml:space="preserve">For the eligible records system allocates a unique identification number to the processed loan account, called as CGPAN – Credit Guarantee Permanent Account Number, for traceability and management of CG in SURGE system. </w:t>
      </w:r>
    </w:p>
    <w:p w:rsidR="00E85C6C" w:rsidP="00E85C6C" w:rsidRDefault="00231C89" w14:paraId="03AEB826" w14:textId="7B3D1404">
      <w:pPr>
        <w:jc w:val="both"/>
      </w:pPr>
      <w:r>
        <w:t>CGPAN follows a specific format:</w:t>
      </w:r>
    </w:p>
    <w:p w:rsidRPr="00C5323B" w:rsidR="00E85C6C" w:rsidP="00E85C6C" w:rsidRDefault="00C13087" w14:paraId="60DB3FD4" w14:textId="2886A9BE">
      <w:pPr>
        <w:jc w:val="both"/>
        <w:rPr>
          <w:b/>
        </w:rPr>
      </w:pPr>
      <w:r>
        <w:rPr>
          <w:b/>
        </w:rPr>
        <w:t>CGPAN Format for General Scheme:</w:t>
      </w:r>
    </w:p>
    <w:p w:rsidRPr="00F96908" w:rsidR="00E85C6C" w:rsidP="00E85C6C" w:rsidRDefault="00E85C6C" w14:paraId="562C806E" w14:textId="77777777">
      <w:pPr>
        <w:jc w:val="both"/>
      </w:pPr>
      <w:r>
        <w:rPr>
          <w:noProof/>
        </w:rPr>
        <w:drawing>
          <wp:inline distT="0" distB="0" distL="0" distR="0" wp14:anchorId="0447E2B1" wp14:editId="0C1A956B">
            <wp:extent cx="5486400" cy="1238036"/>
            <wp:effectExtent l="38100" t="0" r="19050" b="635"/>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4" r:lo="rId35" r:qs="rId36" r:cs="rId37"/>
              </a:graphicData>
            </a:graphic>
          </wp:inline>
        </w:drawing>
      </w:r>
    </w:p>
    <w:p w:rsidRPr="00C5323B" w:rsidR="00C13087" w:rsidP="00C13087" w:rsidRDefault="00C13087" w14:paraId="6175B888" w14:textId="2EEE979A">
      <w:pPr>
        <w:jc w:val="both"/>
        <w:rPr>
          <w:b/>
        </w:rPr>
      </w:pPr>
      <w:r>
        <w:rPr>
          <w:b/>
        </w:rPr>
        <w:t>CGPAN Format for SC Scheme:</w:t>
      </w:r>
    </w:p>
    <w:p w:rsidRPr="00F96908" w:rsidR="00C13087" w:rsidP="00C13087" w:rsidRDefault="00C13087" w14:paraId="7C352A3F" w14:textId="77777777">
      <w:pPr>
        <w:jc w:val="both"/>
      </w:pPr>
      <w:r>
        <w:rPr>
          <w:noProof/>
        </w:rPr>
        <w:drawing>
          <wp:inline distT="0" distB="0" distL="0" distR="0" wp14:anchorId="1EA2A1DC" wp14:editId="12154358">
            <wp:extent cx="5486400" cy="1238036"/>
            <wp:effectExtent l="38100" t="0" r="19050" b="635"/>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9" r:lo="rId40" r:qs="rId41" r:cs="rId42"/>
              </a:graphicData>
            </a:graphic>
          </wp:inline>
        </w:drawing>
      </w:r>
    </w:p>
    <w:p w:rsidRPr="00C5323B" w:rsidR="00C13087" w:rsidP="00C13087" w:rsidRDefault="00C13087" w14:paraId="74972469" w14:textId="4C99DEE4">
      <w:pPr>
        <w:jc w:val="both"/>
        <w:rPr>
          <w:b/>
        </w:rPr>
      </w:pPr>
      <w:r>
        <w:rPr>
          <w:b/>
        </w:rPr>
        <w:t>CGPAN Format for ST Scheme:</w:t>
      </w:r>
    </w:p>
    <w:p w:rsidRPr="00F96908" w:rsidR="00C13087" w:rsidP="00C13087" w:rsidRDefault="00C13087" w14:paraId="655CBE83" w14:textId="77777777">
      <w:pPr>
        <w:jc w:val="both"/>
      </w:pPr>
      <w:r>
        <w:rPr>
          <w:noProof/>
        </w:rPr>
        <w:drawing>
          <wp:inline distT="0" distB="0" distL="0" distR="0" wp14:anchorId="320596DC" wp14:editId="4F618156">
            <wp:extent cx="5486400" cy="1238036"/>
            <wp:effectExtent l="38100" t="0" r="19050" b="635"/>
            <wp:docPr id="23" name="Diagram 2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4" r:lo="rId45" r:qs="rId46" r:cs="rId47"/>
              </a:graphicData>
            </a:graphic>
          </wp:inline>
        </w:drawing>
      </w:r>
    </w:p>
    <w:p w:rsidR="00231C89" w:rsidP="00231C89" w:rsidRDefault="00231C89" w14:paraId="3863205A" w14:textId="77777777">
      <w:pPr>
        <w:jc w:val="both"/>
      </w:pPr>
      <w:r>
        <w:t xml:space="preserve">CGPAN signifies a unique identification to the credit guarantee in SURGE system. Subsequently it is used to integrate with Accounting Subsystem and for payment reconciliations. </w:t>
      </w:r>
    </w:p>
    <w:p w:rsidR="00231C89" w:rsidP="00A11AE1" w:rsidRDefault="00231C89" w14:paraId="1770A1E4" w14:textId="4E262889">
      <w:pPr>
        <w:tabs>
          <w:tab w:val="left" w:pos="7267"/>
        </w:tabs>
        <w:jc w:val="both"/>
      </w:pPr>
      <w:r>
        <w:t xml:space="preserve">Post CGPAN allotment, SURGE updates the status of the loan </w:t>
      </w:r>
      <w:r w:rsidR="00F3464A">
        <w:t xml:space="preserve">guarantee </w:t>
      </w:r>
      <w:r>
        <w:t xml:space="preserve">record: </w:t>
      </w:r>
      <w:r w:rsidR="00A11AE1">
        <w:tab/>
      </w:r>
    </w:p>
    <w:p w:rsidR="00231C89" w:rsidP="00231C89" w:rsidRDefault="00231C89" w14:paraId="56FF69B0" w14:textId="77777777">
      <w:pPr>
        <w:jc w:val="both"/>
      </w:pPr>
      <w:r>
        <w:rPr>
          <w:noProof/>
        </w:rPr>
        <mc:AlternateContent>
          <mc:Choice Requires="wps">
            <w:drawing>
              <wp:anchor distT="0" distB="0" distL="114300" distR="114300" simplePos="0" relativeHeight="251739136" behindDoc="0" locked="0" layoutInCell="1" allowOverlap="1" wp14:anchorId="1F86782E" wp14:editId="513E31B1">
                <wp:simplePos x="0" y="0"/>
                <wp:positionH relativeFrom="column">
                  <wp:posOffset>71755</wp:posOffset>
                </wp:positionH>
                <wp:positionV relativeFrom="paragraph">
                  <wp:posOffset>45882</wp:posOffset>
                </wp:positionV>
                <wp:extent cx="5757126" cy="390418"/>
                <wp:effectExtent l="0" t="0" r="0" b="0"/>
                <wp:wrapNone/>
                <wp:docPr id="17" name="Rectangle 17"/>
                <wp:cNvGraphicFramePr/>
                <a:graphic xmlns:a="http://schemas.openxmlformats.org/drawingml/2006/main">
                  <a:graphicData uri="http://schemas.microsoft.com/office/word/2010/wordprocessingShape">
                    <wps:wsp>
                      <wps:cNvSpPr/>
                      <wps:spPr>
                        <a:xfrm>
                          <a:off x="0" y="0"/>
                          <a:ext cx="5757126" cy="390418"/>
                        </a:xfrm>
                        <a:prstGeom prst="rect">
                          <a:avLst/>
                        </a:prstGeom>
                        <a:solidFill>
                          <a:schemeClr val="accent1">
                            <a:lumMod val="20000"/>
                            <a:lumOff val="80000"/>
                          </a:schemeClr>
                        </a:solidFill>
                        <a:ln>
                          <a:noFill/>
                        </a:ln>
                      </wps:spPr>
                      <wps:style>
                        <a:lnRef idx="1">
                          <a:schemeClr val="accent4"/>
                        </a:lnRef>
                        <a:fillRef idx="2">
                          <a:schemeClr val="accent4"/>
                        </a:fillRef>
                        <a:effectRef idx="1">
                          <a:schemeClr val="accent4"/>
                        </a:effectRef>
                        <a:fontRef idx="minor">
                          <a:schemeClr val="dk1"/>
                        </a:fontRef>
                      </wps:style>
                      <wps:txbx>
                        <w:txbxContent>
                          <w:p w:rsidR="00340CD1" w:rsidP="00231C89" w:rsidRDefault="00340CD1" w14:paraId="77B9369A" w14:textId="77FAABFB">
                            <w:r w:rsidRPr="00231C89">
                              <w:t>Guarantee Cover ‘Status’ Field</w:t>
                            </w:r>
                            <w:proofErr w:type="gramStart"/>
                            <w:r w:rsidRPr="00231C89">
                              <w:t>:</w:t>
                            </w:r>
                            <w:r>
                              <w:t xml:space="preserve">  </w:t>
                            </w:r>
                            <w:r w:rsidRPr="004B3DDA">
                              <w:rPr>
                                <w:b/>
                              </w:rPr>
                              <w:t>‘</w:t>
                            </w:r>
                            <w:proofErr w:type="gramEnd"/>
                            <w:r>
                              <w:rPr>
                                <w:b/>
                              </w:rPr>
                              <w:t xml:space="preserve">NOT </w:t>
                            </w:r>
                            <w:r w:rsidRPr="004B3DDA">
                              <w:rPr>
                                <w:b/>
                              </w:rPr>
                              <w:t>ISSUED’</w:t>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1D79704C">
              <v:rect id="Rectangle 17" style="position:absolute;left:0;text-align:left;margin-left:5.65pt;margin-top:3.6pt;width:453.3pt;height:30.7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31" fillcolor="#deeaf6 [660]" stroked="f" strokeweight=".5pt" w14:anchorId="1F86782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">
                <v:textbox inset=",7.2pt,,7.2pt">
                  <w:txbxContent>
                    <w:p w:rsidR="00340CD1" w:rsidP="00231C89" w:rsidRDefault="00340CD1" w14:paraId="124BC5E3" w14:textId="77FAABFB">
                      <w:r w:rsidRPr="00231C89">
                        <w:t>Guarantee Cover ‘Status’ Field:</w:t>
                      </w:r>
                      <w:r>
                        <w:t xml:space="preserve">  </w:t>
                      </w:r>
                      <w:r w:rsidRPr="004B3DDA">
                        <w:rPr>
                          <w:b/>
                        </w:rPr>
                        <w:t>‘</w:t>
                      </w:r>
                      <w:r>
                        <w:rPr>
                          <w:b/>
                        </w:rPr>
                        <w:t xml:space="preserve">NOT </w:t>
                      </w:r>
                      <w:r w:rsidRPr="004B3DDA">
                        <w:rPr>
                          <w:b/>
                        </w:rPr>
                        <w:t>ISSUED’</w:t>
                      </w:r>
                    </w:p>
                  </w:txbxContent>
                </v:textbox>
              </v:rect>
            </w:pict>
          </mc:Fallback>
        </mc:AlternateContent>
      </w:r>
    </w:p>
    <w:p w:rsidR="00E85C6C" w:rsidP="00427CC1" w:rsidRDefault="00E85C6C" w14:paraId="7BCE9ABD" w14:textId="77777777">
      <w:pPr>
        <w:jc w:val="both"/>
      </w:pPr>
    </w:p>
    <w:p w:rsidR="00231C89" w:rsidP="00427CC1" w:rsidRDefault="00231C89" w14:paraId="6B051B0D" w14:textId="77777777">
      <w:pPr>
        <w:jc w:val="both"/>
      </w:pPr>
    </w:p>
    <w:p w:rsidR="00427CC1" w:rsidP="00E85C6C" w:rsidRDefault="00427CC1" w14:paraId="37D288E9" w14:textId="2E07D830">
      <w:pPr>
        <w:pStyle w:val="Heading3"/>
        <w:keepLines w:val="0"/>
        <w:numPr>
          <w:ilvl w:val="2"/>
          <w:numId w:val="1"/>
        </w:numPr>
        <w:pBdr>
          <w:bottom w:val="single" w:color="auto" w:sz="4" w:space="1"/>
        </w:pBdr>
        <w:tabs>
          <w:tab w:val="left" w:pos="0"/>
          <w:tab w:val="left" w:pos="720"/>
        </w:tabs>
        <w:spacing w:before="60" w:after="60" w:line="276" w:lineRule="auto"/>
        <w:jc w:val="both"/>
        <w:rPr>
          <w:rFonts w:ascii="Trebuchet MS" w:hAnsi="Trebuchet MS"/>
          <w:b/>
          <w:bCs/>
          <w:color w:val="000000" w:themeColor="text1"/>
          <w:szCs w:val="22"/>
        </w:rPr>
      </w:pPr>
      <w:bookmarkStart w:name="_Toc483681423" w:id="940"/>
      <w:r>
        <w:rPr>
          <w:rFonts w:ascii="Trebuchet MS" w:hAnsi="Trebuchet MS"/>
          <w:b/>
          <w:bCs/>
          <w:color w:val="000000" w:themeColor="text1"/>
          <w:szCs w:val="22"/>
        </w:rPr>
        <w:t>Deduplication Criteria Checks</w:t>
      </w:r>
      <w:bookmarkEnd w:id="940"/>
    </w:p>
    <w:p w:rsidR="00CB68C1" w:rsidP="00CB68C1" w:rsidRDefault="0095228B" w14:paraId="11519B8F" w14:textId="160936D2">
      <w:pPr>
        <w:jc w:val="both"/>
      </w:pPr>
      <w:r>
        <w:t xml:space="preserve">Currently no provision for de-duplication will be provided, since, rolling out this scheme and acceptance of this scheme by Factors is priority. </w:t>
      </w:r>
      <w:proofErr w:type="gramStart"/>
      <w:r>
        <w:t>Consequently</w:t>
      </w:r>
      <w:proofErr w:type="gramEnd"/>
      <w:r>
        <w:t xml:space="preserve"> as the scheme and its process of issuance and settling guarantees stabilizes – it will be decided to construct an effective de-duplication mechanism.</w:t>
      </w:r>
    </w:p>
    <w:p w:rsidR="00EE31CF" w:rsidP="0042116A" w:rsidRDefault="00EE31CF" w14:paraId="05157A83" w14:textId="77777777">
      <w:pPr>
        <w:jc w:val="both"/>
      </w:pPr>
    </w:p>
    <w:p w:rsidR="00EE31CF" w:rsidP="00E85C6C" w:rsidRDefault="00237714" w14:paraId="3CAD8070" w14:textId="70CF9980">
      <w:pPr>
        <w:pStyle w:val="Heading3"/>
        <w:keepLines w:val="0"/>
        <w:numPr>
          <w:ilvl w:val="2"/>
          <w:numId w:val="1"/>
        </w:numPr>
        <w:pBdr>
          <w:bottom w:val="single" w:color="auto" w:sz="4" w:space="1"/>
        </w:pBdr>
        <w:tabs>
          <w:tab w:val="left" w:pos="0"/>
          <w:tab w:val="left" w:pos="720"/>
        </w:tabs>
        <w:spacing w:before="60" w:after="60" w:line="276" w:lineRule="auto"/>
        <w:jc w:val="both"/>
        <w:rPr>
          <w:rFonts w:ascii="Trebuchet MS" w:hAnsi="Trebuchet MS"/>
          <w:b/>
          <w:bCs/>
          <w:color w:val="000000" w:themeColor="text1"/>
          <w:szCs w:val="22"/>
        </w:rPr>
      </w:pPr>
      <w:bookmarkStart w:name="_Toc483681424" w:id="941"/>
      <w:r>
        <w:rPr>
          <w:rFonts w:ascii="Trebuchet MS" w:hAnsi="Trebuchet MS"/>
          <w:b/>
          <w:bCs/>
          <w:color w:val="000000" w:themeColor="text1"/>
          <w:szCs w:val="22"/>
        </w:rPr>
        <w:t>Calculate C</w:t>
      </w:r>
      <w:r w:rsidR="001A0534">
        <w:rPr>
          <w:rFonts w:ascii="Trebuchet MS" w:hAnsi="Trebuchet MS"/>
          <w:b/>
          <w:bCs/>
          <w:color w:val="000000" w:themeColor="text1"/>
          <w:szCs w:val="22"/>
        </w:rPr>
        <w:t xml:space="preserve">redit </w:t>
      </w:r>
      <w:r>
        <w:rPr>
          <w:rFonts w:ascii="Trebuchet MS" w:hAnsi="Trebuchet MS"/>
          <w:b/>
          <w:bCs/>
          <w:color w:val="000000" w:themeColor="text1"/>
          <w:szCs w:val="22"/>
        </w:rPr>
        <w:t>G</w:t>
      </w:r>
      <w:r w:rsidR="001A0534">
        <w:rPr>
          <w:rFonts w:ascii="Trebuchet MS" w:hAnsi="Trebuchet MS"/>
          <w:b/>
          <w:bCs/>
          <w:color w:val="000000" w:themeColor="text1"/>
          <w:szCs w:val="22"/>
        </w:rPr>
        <w:t>uarantee</w:t>
      </w:r>
      <w:r>
        <w:rPr>
          <w:rFonts w:ascii="Trebuchet MS" w:hAnsi="Trebuchet MS"/>
          <w:b/>
          <w:bCs/>
          <w:color w:val="000000" w:themeColor="text1"/>
          <w:szCs w:val="22"/>
        </w:rPr>
        <w:t xml:space="preserve"> Fees &amp; Covers</w:t>
      </w:r>
      <w:bookmarkEnd w:id="941"/>
    </w:p>
    <w:p w:rsidR="00E9778C" w:rsidP="00E9778C" w:rsidRDefault="00E9778C" w14:paraId="5A2F8DFD" w14:textId="56A03D99">
      <w:pPr>
        <w:jc w:val="both"/>
      </w:pPr>
      <w:r>
        <w:t>For issuing the existing CG system calculates the credit guarantee cover and the charges to issue this cover for the loan records which have cleared the eligibility criteria checks mentioned in section 1.</w:t>
      </w:r>
      <w:r w:rsidR="007178C2">
        <w:t>5</w:t>
      </w:r>
      <w:r>
        <w:t>.2.</w:t>
      </w:r>
    </w:p>
    <w:p w:rsidR="00E9778C" w:rsidP="00E9778C" w:rsidRDefault="00E9778C" w14:paraId="276D8821" w14:textId="77777777">
      <w:pPr>
        <w:jc w:val="both"/>
      </w:pPr>
      <w:r>
        <w:t xml:space="preserve">For new Credit Guarantee’s, the Charges includes– Fees and Taxes. </w:t>
      </w:r>
    </w:p>
    <w:p w:rsidR="00E9778C" w:rsidP="00E9778C" w:rsidRDefault="00E9778C" w14:paraId="4F72E02E" w14:textId="77777777">
      <w:pPr>
        <w:ind w:left="2160"/>
        <w:jc w:val="both"/>
      </w:pPr>
      <w:r>
        <w:rPr>
          <w:noProof/>
        </w:rPr>
        <w:drawing>
          <wp:inline distT="0" distB="0" distL="0" distR="0" wp14:anchorId="5C7C6F2A" wp14:editId="55A5FC53">
            <wp:extent cx="2650490" cy="1042035"/>
            <wp:effectExtent l="0" t="0" r="16510" b="5715"/>
            <wp:docPr id="35" name="Diagram 3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9" r:lo="rId50" r:qs="rId51" r:cs="rId52"/>
              </a:graphicData>
            </a:graphic>
          </wp:inline>
        </w:drawing>
      </w:r>
    </w:p>
    <w:p w:rsidR="00E9778C" w:rsidP="00E9778C" w:rsidRDefault="00E9778C" w14:paraId="31C3057F" w14:textId="77777777">
      <w:pPr>
        <w:jc w:val="both"/>
      </w:pPr>
    </w:p>
    <w:p w:rsidR="00237714" w:rsidP="00E9778C" w:rsidRDefault="00E9778C" w14:paraId="0BB0A84B" w14:textId="031079DB">
      <w:pPr>
        <w:jc w:val="both"/>
      </w:pPr>
      <w:r>
        <w:t>The rules/logic for calculating cover and charges is covered in this section.</w:t>
      </w:r>
      <w:r w:rsidR="00E03219">
        <w:t xml:space="preserve">  </w:t>
      </w:r>
    </w:p>
    <w:p w:rsidR="00237714" w:rsidP="00E85C6C" w:rsidRDefault="00E066E3" w14:paraId="022099FE" w14:textId="0DC6B8F7">
      <w:pPr>
        <w:pStyle w:val="Heading3"/>
        <w:keepLines w:val="0"/>
        <w:numPr>
          <w:ilvl w:val="3"/>
          <w:numId w:val="1"/>
        </w:numPr>
        <w:pBdr>
          <w:bottom w:val="single" w:color="auto" w:sz="4" w:space="1"/>
        </w:pBdr>
        <w:tabs>
          <w:tab w:val="left" w:pos="0"/>
          <w:tab w:val="left" w:pos="720"/>
        </w:tabs>
        <w:spacing w:before="60" w:after="60" w:line="276" w:lineRule="auto"/>
        <w:jc w:val="both"/>
        <w:rPr>
          <w:rFonts w:ascii="Trebuchet MS" w:hAnsi="Trebuchet MS"/>
          <w:b/>
          <w:bCs/>
          <w:color w:val="000000" w:themeColor="text1"/>
          <w:szCs w:val="22"/>
        </w:rPr>
      </w:pPr>
      <w:bookmarkStart w:name="_Toc483681425" w:id="942"/>
      <w:r>
        <w:rPr>
          <w:rFonts w:ascii="Trebuchet MS" w:hAnsi="Trebuchet MS"/>
          <w:b/>
          <w:bCs/>
          <w:color w:val="000000" w:themeColor="text1"/>
          <w:szCs w:val="22"/>
        </w:rPr>
        <w:t xml:space="preserve">Calculating </w:t>
      </w:r>
      <w:r w:rsidR="00237714">
        <w:rPr>
          <w:rFonts w:ascii="Trebuchet MS" w:hAnsi="Trebuchet MS"/>
          <w:b/>
          <w:bCs/>
          <w:color w:val="000000" w:themeColor="text1"/>
          <w:szCs w:val="22"/>
        </w:rPr>
        <w:t>C</w:t>
      </w:r>
      <w:r w:rsidR="001A0534">
        <w:rPr>
          <w:rFonts w:ascii="Trebuchet MS" w:hAnsi="Trebuchet MS"/>
          <w:b/>
          <w:bCs/>
          <w:color w:val="000000" w:themeColor="text1"/>
          <w:szCs w:val="22"/>
        </w:rPr>
        <w:t xml:space="preserve">redit </w:t>
      </w:r>
      <w:r w:rsidR="00237714">
        <w:rPr>
          <w:rFonts w:ascii="Trebuchet MS" w:hAnsi="Trebuchet MS"/>
          <w:b/>
          <w:bCs/>
          <w:color w:val="000000" w:themeColor="text1"/>
          <w:szCs w:val="22"/>
        </w:rPr>
        <w:t>G</w:t>
      </w:r>
      <w:r w:rsidR="001A0534">
        <w:rPr>
          <w:rFonts w:ascii="Trebuchet MS" w:hAnsi="Trebuchet MS"/>
          <w:b/>
          <w:bCs/>
          <w:color w:val="000000" w:themeColor="text1"/>
          <w:szCs w:val="22"/>
        </w:rPr>
        <w:t>uarantee</w:t>
      </w:r>
      <w:r w:rsidR="00237714">
        <w:rPr>
          <w:rFonts w:ascii="Trebuchet MS" w:hAnsi="Trebuchet MS"/>
          <w:b/>
          <w:bCs/>
          <w:color w:val="000000" w:themeColor="text1"/>
          <w:szCs w:val="22"/>
        </w:rPr>
        <w:t xml:space="preserve"> Cover</w:t>
      </w:r>
      <w:bookmarkEnd w:id="942"/>
      <w:r w:rsidR="00237714">
        <w:rPr>
          <w:rFonts w:ascii="Trebuchet MS" w:hAnsi="Trebuchet MS"/>
          <w:b/>
          <w:bCs/>
          <w:color w:val="000000" w:themeColor="text1"/>
          <w:szCs w:val="22"/>
        </w:rPr>
        <w:t xml:space="preserve"> </w:t>
      </w:r>
    </w:p>
    <w:p w:rsidR="00237714" w:rsidP="0042116A" w:rsidRDefault="00975A0E" w14:paraId="70CC0A2B" w14:textId="7DECECFC">
      <w:pPr>
        <w:jc w:val="both"/>
      </w:pPr>
      <w:r>
        <w:t xml:space="preserve">The calculation for cover will be </w:t>
      </w:r>
      <w:r w:rsidR="00237714">
        <w:t xml:space="preserve">based on </w:t>
      </w:r>
      <w:r w:rsidR="00EC0EAF">
        <w:t>Outstanding</w:t>
      </w:r>
      <w:r w:rsidR="00237714">
        <w:t xml:space="preserve"> Loan Amount provided by ML</w:t>
      </w:r>
      <w:r w:rsidR="004822F9">
        <w:t>I in his respective Input File along with ‘Guarantee Cover’ (%) configured in the ‘Scheme’ and it’s respective ‘Docket’ and the formulae is as below:</w:t>
      </w:r>
    </w:p>
    <w:p w:rsidR="004822F9" w:rsidP="008F20C7" w:rsidRDefault="0060539C" w14:paraId="38249A5D" w14:textId="2B27F0AD">
      <w:pPr>
        <w:ind w:left="720"/>
        <w:jc w:val="both"/>
      </w:pPr>
      <w:r>
        <w:rPr>
          <w:noProof/>
        </w:rPr>
        <mc:AlternateContent>
          <mc:Choice Requires="wps">
            <w:drawing>
              <wp:inline distT="0" distB="0" distL="0" distR="0" wp14:anchorId="1BB28C49" wp14:editId="41755FD2">
                <wp:extent cx="4819650" cy="1257300"/>
                <wp:effectExtent l="0" t="0" r="19050" b="19050"/>
                <wp:docPr id="16" name="Rectangle 16"/>
                <wp:cNvGraphicFramePr/>
                <a:graphic xmlns:a="http://schemas.openxmlformats.org/drawingml/2006/main">
                  <a:graphicData uri="http://schemas.microsoft.com/office/word/2010/wordprocessingShape">
                    <wps:wsp>
                      <wps:cNvSpPr/>
                      <wps:spPr>
                        <a:xfrm>
                          <a:off x="0" y="0"/>
                          <a:ext cx="4819650" cy="1257300"/>
                        </a:xfrm>
                        <a:prstGeom prst="rect">
                          <a:avLst/>
                        </a:prstGeom>
                      </wps:spPr>
                      <wps:style>
                        <a:lnRef idx="2">
                          <a:schemeClr val="accent6"/>
                        </a:lnRef>
                        <a:fillRef idx="1">
                          <a:schemeClr val="lt1"/>
                        </a:fillRef>
                        <a:effectRef idx="0">
                          <a:schemeClr val="accent6"/>
                        </a:effectRef>
                        <a:fontRef idx="minor">
                          <a:schemeClr val="dk1"/>
                        </a:fontRef>
                      </wps:style>
                      <wps:txbx>
                        <w:txbxContent>
                          <w:p w:rsidR="00340CD1" w:rsidP="008F20C7" w:rsidRDefault="00340CD1" w14:paraId="55753177" w14:textId="64040789">
                            <w:pPr>
                              <w:pStyle w:val="NoSpacing"/>
                            </w:pPr>
                            <w:r>
                              <w:t>In case, Outstanding Amount DOES NOT EXCEEDS Sanctioned Amount, then:</w:t>
                            </w:r>
                          </w:p>
                          <w:p w:rsidR="00340CD1" w:rsidP="008F20C7" w:rsidRDefault="00340CD1" w14:paraId="0CCEE603" w14:textId="1A82EB33">
                            <w:pPr>
                              <w:pStyle w:val="NoSpacing"/>
                              <w:ind w:left="720"/>
                            </w:pPr>
                            <w:r>
                              <w:t>Guarantee Cover = Outstanding Loan Amount * Guarantee Cover (%)</w:t>
                            </w:r>
                          </w:p>
                          <w:p w:rsidR="00340CD1" w:rsidP="008F20C7" w:rsidRDefault="00340CD1" w14:paraId="11C2C9FB" w14:textId="77777777">
                            <w:pPr>
                              <w:pStyle w:val="NoSpacing"/>
                            </w:pPr>
                          </w:p>
                          <w:p w:rsidR="00340CD1" w:rsidP="008F20C7" w:rsidRDefault="00340CD1" w14:paraId="6E083698" w14:textId="273AC91A">
                            <w:pPr>
                              <w:pStyle w:val="NoSpacing"/>
                            </w:pPr>
                            <w:r>
                              <w:t>In case, Outstanding Amount EXCEEDS Sanctioned Amount, then:</w:t>
                            </w:r>
                          </w:p>
                          <w:p w:rsidR="00340CD1" w:rsidP="008F20C7" w:rsidRDefault="00340CD1" w14:paraId="1FB37DD2" w14:textId="0B2A3460">
                            <w:pPr>
                              <w:pStyle w:val="NoSpacing"/>
                              <w:ind w:left="720"/>
                            </w:pPr>
                            <w:r>
                              <w:t>Guarantee Cover = Sanctioned Loan Amount * Guarantee Cover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w14:anchorId="603CCA98">
              <v:rect id="Rectangle 16" style="width:379.5pt;height:99pt;visibility:visible;mso-wrap-style:square;mso-left-percent:-10001;mso-top-percent:-10001;mso-position-horizontal:absolute;mso-position-horizontal-relative:char;mso-position-vertical:absolute;mso-position-vertical-relative:line;mso-left-percent:-10001;mso-top-percent:-10001;v-text-anchor:middle" o:spid="_x0000_s1032" fillcolor="white [3201]" strokecolor="#70ad47 [3209]" strokeweight="1pt" w14:anchorId="1BB28C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">
                <v:textbox>
                  <w:txbxContent>
                    <w:p w:rsidR="00340CD1" w:rsidP="008F20C7" w:rsidRDefault="00340CD1" w14:paraId="0E2A012E" w14:textId="64040789">
                      <w:pPr>
                        <w:pStyle w:val="NoSpacing"/>
                      </w:pPr>
                      <w:r>
                        <w:t>In case, Outstanding Amount DOES NOT EXCEEDS Sanctioned Amount, then:</w:t>
                      </w:r>
                    </w:p>
                    <w:p w:rsidR="00340CD1" w:rsidP="008F20C7" w:rsidRDefault="00340CD1" w14:paraId="2317456C" w14:textId="1A82EB33">
                      <w:pPr>
                        <w:pStyle w:val="NoSpacing"/>
                        <w:ind w:left="720"/>
                      </w:pPr>
                      <w:r>
                        <w:t>Guarantee Cover = Outstanding Loan Amount * Guarantee Cover (%)</w:t>
                      </w:r>
                    </w:p>
                    <w:p w:rsidR="00340CD1" w:rsidP="008F20C7" w:rsidRDefault="00340CD1" w14:paraId="0A37501D" w14:textId="77777777">
                      <w:pPr>
                        <w:pStyle w:val="NoSpacing"/>
                      </w:pPr>
                    </w:p>
                    <w:p w:rsidR="00340CD1" w:rsidP="008F20C7" w:rsidRDefault="00340CD1" w14:paraId="1ED44886" w14:textId="273AC91A">
                      <w:pPr>
                        <w:pStyle w:val="NoSpacing"/>
                      </w:pPr>
                      <w:r>
                        <w:t>In case, Outstanding Amount EXCEEDS Sanctioned Amount, then:</w:t>
                      </w:r>
                    </w:p>
                    <w:p w:rsidR="00340CD1" w:rsidP="008F20C7" w:rsidRDefault="00340CD1" w14:paraId="0797824F" w14:textId="0B2A3460">
                      <w:pPr>
                        <w:pStyle w:val="NoSpacing"/>
                        <w:ind w:left="720"/>
                      </w:pPr>
                      <w:r>
                        <w:t>Guarantee Cover = Sanctioned Loan Amount * Guarantee Cover (%)</w:t>
                      </w:r>
                    </w:p>
                  </w:txbxContent>
                </v:textbox>
                <w10:anchorlock/>
              </v:rect>
            </w:pict>
          </mc:Fallback>
        </mc:AlternateContent>
      </w:r>
    </w:p>
    <w:p w:rsidR="00E066E3" w:rsidP="0042116A" w:rsidRDefault="00E066E3" w14:paraId="0B58BCA8" w14:textId="77777777">
      <w:pPr>
        <w:jc w:val="both"/>
      </w:pPr>
    </w:p>
    <w:tbl>
      <w:tblPr>
        <w:tblStyle w:val="TableGrid"/>
        <w:tblW w:w="7116" w:type="dxa"/>
        <w:tblLook w:val="04A0" w:firstRow="1" w:lastRow="0" w:firstColumn="1" w:lastColumn="0" w:noHBand="0" w:noVBand="1"/>
      </w:tblPr>
      <w:tblGrid>
        <w:gridCol w:w="5160"/>
        <w:gridCol w:w="1956"/>
      </w:tblGrid>
      <w:tr w:rsidRPr="00F25836" w:rsidR="000820F8" w:rsidTr="00F25836" w14:paraId="78BC7B2B" w14:textId="77777777">
        <w:trPr>
          <w:trHeight w:val="235"/>
        </w:trPr>
        <w:tc>
          <w:tcPr>
            <w:tcW w:w="5160" w:type="dxa"/>
            <w:noWrap/>
            <w:hideMark/>
          </w:tcPr>
          <w:p w:rsidRPr="00F25836" w:rsidR="000820F8" w:rsidP="000820F8" w:rsidRDefault="00F861D6" w14:paraId="46CD2CA6" w14:textId="3495B8EF">
            <w:pPr>
              <w:rPr>
                <w:rFonts w:ascii="Calibri" w:hAnsi="Calibri" w:eastAsia="Times New Roman" w:cs="Times New Roman"/>
                <w:b/>
                <w:color w:val="000000"/>
                <w:sz w:val="20"/>
                <w:szCs w:val="20"/>
              </w:rPr>
            </w:pPr>
            <w:r w:rsidRPr="00F25836">
              <w:rPr>
                <w:rFonts w:ascii="Calibri" w:hAnsi="Calibri" w:eastAsia="Times New Roman" w:cs="Times New Roman"/>
                <w:b/>
                <w:color w:val="000000"/>
                <w:sz w:val="20"/>
                <w:szCs w:val="20"/>
              </w:rPr>
              <w:t>Education</w:t>
            </w:r>
            <w:r w:rsidRPr="00F25836" w:rsidR="000820F8">
              <w:rPr>
                <w:rFonts w:ascii="Calibri" w:hAnsi="Calibri" w:eastAsia="Times New Roman" w:cs="Times New Roman"/>
                <w:b/>
                <w:color w:val="000000"/>
                <w:sz w:val="20"/>
                <w:szCs w:val="20"/>
              </w:rPr>
              <w:t xml:space="preserve"> Loan Scheme Parameters</w:t>
            </w:r>
          </w:p>
        </w:tc>
        <w:tc>
          <w:tcPr>
            <w:tcW w:w="1956" w:type="dxa"/>
            <w:noWrap/>
            <w:hideMark/>
          </w:tcPr>
          <w:p w:rsidRPr="00F25836" w:rsidR="000820F8" w:rsidP="000820F8" w:rsidRDefault="000820F8" w14:paraId="4836C8A7" w14:textId="77777777">
            <w:pPr>
              <w:rPr>
                <w:rFonts w:ascii="Calibri" w:hAnsi="Calibri" w:eastAsia="Times New Roman" w:cs="Times New Roman"/>
                <w:b/>
                <w:color w:val="000000"/>
                <w:sz w:val="20"/>
                <w:szCs w:val="20"/>
              </w:rPr>
            </w:pPr>
          </w:p>
        </w:tc>
      </w:tr>
      <w:tr w:rsidRPr="00F25836" w:rsidR="000820F8" w:rsidTr="00F25836" w14:paraId="4C97B21F" w14:textId="77777777">
        <w:trPr>
          <w:trHeight w:val="235"/>
        </w:trPr>
        <w:tc>
          <w:tcPr>
            <w:tcW w:w="5160" w:type="dxa"/>
            <w:hideMark/>
          </w:tcPr>
          <w:p w:rsidRPr="00F25836" w:rsidR="000820F8" w:rsidP="000820F8" w:rsidRDefault="000820F8" w14:paraId="71CE0BEA" w14:textId="18D85476">
            <w:pPr>
              <w:ind w:firstLine="400" w:firstLineChars="200"/>
              <w:rPr>
                <w:rFonts w:ascii="Calibri" w:hAnsi="Calibri" w:eastAsia="Times New Roman" w:cs="Times New Roman"/>
                <w:color w:val="000000"/>
                <w:sz w:val="20"/>
                <w:szCs w:val="20"/>
              </w:rPr>
            </w:pPr>
            <w:r w:rsidRPr="00F25836">
              <w:rPr>
                <w:rFonts w:ascii="Calibri" w:hAnsi="Calibri" w:eastAsia="Times New Roman" w:cs="Times New Roman"/>
                <w:color w:val="000000"/>
                <w:sz w:val="20"/>
                <w:szCs w:val="20"/>
              </w:rPr>
              <w:t>Guarantee Cover (%)</w:t>
            </w:r>
          </w:p>
        </w:tc>
        <w:tc>
          <w:tcPr>
            <w:tcW w:w="1956" w:type="dxa"/>
            <w:hideMark/>
          </w:tcPr>
          <w:p w:rsidRPr="00F25836" w:rsidR="000820F8" w:rsidP="000820F8" w:rsidRDefault="000820F8" w14:paraId="08AC1469" w14:textId="77777777">
            <w:pPr>
              <w:ind w:firstLine="400" w:firstLineChars="200"/>
              <w:rPr>
                <w:rFonts w:ascii="Calibri" w:hAnsi="Calibri" w:eastAsia="Times New Roman" w:cs="Times New Roman"/>
                <w:color w:val="000000"/>
                <w:sz w:val="20"/>
                <w:szCs w:val="20"/>
              </w:rPr>
            </w:pPr>
            <w:r w:rsidRPr="00F25836">
              <w:rPr>
                <w:rFonts w:ascii="Calibri" w:hAnsi="Calibri" w:eastAsia="Times New Roman" w:cs="Times New Roman"/>
                <w:color w:val="000000"/>
                <w:sz w:val="20"/>
                <w:szCs w:val="20"/>
              </w:rPr>
              <w:t>75%</w:t>
            </w:r>
          </w:p>
        </w:tc>
      </w:tr>
      <w:tr w:rsidRPr="00F25836" w:rsidR="000820F8" w:rsidTr="00F25836" w14:paraId="178EB1BA" w14:textId="77777777">
        <w:trPr>
          <w:trHeight w:val="235"/>
        </w:trPr>
        <w:tc>
          <w:tcPr>
            <w:tcW w:w="5160" w:type="dxa"/>
            <w:hideMark/>
          </w:tcPr>
          <w:p w:rsidRPr="00F25836" w:rsidR="000820F8" w:rsidP="000820F8" w:rsidRDefault="000820F8" w14:paraId="72992F04" w14:textId="3E2CFBC6">
            <w:pPr>
              <w:ind w:firstLine="400" w:firstLineChars="200"/>
              <w:rPr>
                <w:rFonts w:ascii="Calibri" w:hAnsi="Calibri" w:eastAsia="Times New Roman" w:cs="Times New Roman"/>
                <w:color w:val="000000"/>
                <w:sz w:val="20"/>
                <w:szCs w:val="20"/>
              </w:rPr>
            </w:pPr>
            <w:r w:rsidRPr="00F25836">
              <w:rPr>
                <w:rFonts w:ascii="Calibri" w:hAnsi="Calibri" w:eastAsia="Times New Roman" w:cs="Times New Roman"/>
                <w:color w:val="000000"/>
                <w:sz w:val="20"/>
                <w:szCs w:val="20"/>
              </w:rPr>
              <w:t>Annual Guarantee Fee (%)</w:t>
            </w:r>
          </w:p>
        </w:tc>
        <w:tc>
          <w:tcPr>
            <w:tcW w:w="1956" w:type="dxa"/>
            <w:hideMark/>
          </w:tcPr>
          <w:p w:rsidRPr="00F25836" w:rsidR="000820F8" w:rsidP="000820F8" w:rsidRDefault="000820F8" w14:paraId="79ADB1E6" w14:textId="77777777">
            <w:pPr>
              <w:ind w:firstLine="400" w:firstLineChars="200"/>
              <w:rPr>
                <w:rFonts w:ascii="Calibri" w:hAnsi="Calibri" w:eastAsia="Times New Roman" w:cs="Times New Roman"/>
                <w:color w:val="000000"/>
                <w:sz w:val="20"/>
                <w:szCs w:val="20"/>
              </w:rPr>
            </w:pPr>
            <w:r w:rsidRPr="00F25836">
              <w:rPr>
                <w:rFonts w:ascii="Calibri" w:hAnsi="Calibri" w:eastAsia="Times New Roman" w:cs="Times New Roman"/>
                <w:color w:val="000000"/>
                <w:sz w:val="20"/>
                <w:szCs w:val="20"/>
              </w:rPr>
              <w:t>0.50%</w:t>
            </w:r>
          </w:p>
        </w:tc>
      </w:tr>
      <w:tr w:rsidRPr="00F25836" w:rsidR="00C83955" w:rsidTr="00F25836" w14:paraId="5DD7B9B6" w14:textId="77777777">
        <w:trPr>
          <w:trHeight w:val="235"/>
        </w:trPr>
        <w:tc>
          <w:tcPr>
            <w:tcW w:w="5160" w:type="dxa"/>
          </w:tcPr>
          <w:p w:rsidRPr="00F25836" w:rsidR="00C83955" w:rsidP="00C83955" w:rsidRDefault="00C83955" w14:paraId="09023193" w14:textId="5EC3AAA7">
            <w:pPr>
              <w:ind w:firstLine="400" w:firstLineChars="200"/>
              <w:rPr>
                <w:rFonts w:ascii="Times New Roman" w:hAnsi="Times New Roman" w:eastAsia="Times New Roman" w:cs="Times New Roman"/>
                <w:color w:val="000000"/>
                <w:sz w:val="20"/>
                <w:szCs w:val="20"/>
              </w:rPr>
            </w:pPr>
            <w:r w:rsidRPr="00F25836">
              <w:rPr>
                <w:rFonts w:ascii="Calibri" w:hAnsi="Calibri" w:eastAsia="Times New Roman" w:cs="Times New Roman"/>
                <w:color w:val="000000"/>
                <w:sz w:val="20"/>
                <w:szCs w:val="20"/>
              </w:rPr>
              <w:t>Maximum Limit to Guarantee Issuance Allowed (INR)</w:t>
            </w:r>
          </w:p>
        </w:tc>
        <w:tc>
          <w:tcPr>
            <w:tcW w:w="1956" w:type="dxa"/>
          </w:tcPr>
          <w:p w:rsidRPr="00F25836" w:rsidR="00C83955" w:rsidP="00C83955" w:rsidRDefault="00D670DD" w14:paraId="343484CF" w14:textId="2A8FE319">
            <w:pPr>
              <w:ind w:firstLine="400" w:firstLineChars="200"/>
              <w:rPr>
                <w:rFonts w:ascii="Calibri" w:hAnsi="Calibri" w:eastAsia="Times New Roman" w:cs="Times New Roman"/>
                <w:color w:val="000000"/>
                <w:sz w:val="20"/>
                <w:szCs w:val="20"/>
              </w:rPr>
            </w:pPr>
            <w:r w:rsidRPr="00F25836">
              <w:rPr>
                <w:rFonts w:ascii="Calibri" w:hAnsi="Calibri" w:eastAsia="Times New Roman" w:cs="Times New Roman"/>
                <w:color w:val="000000"/>
                <w:sz w:val="20"/>
                <w:szCs w:val="20"/>
              </w:rPr>
              <w:t>7</w:t>
            </w:r>
            <w:r w:rsidRPr="00F25836" w:rsidR="00C83955">
              <w:rPr>
                <w:rFonts w:ascii="Calibri" w:hAnsi="Calibri" w:eastAsia="Times New Roman" w:cs="Times New Roman"/>
                <w:color w:val="000000"/>
                <w:sz w:val="20"/>
                <w:szCs w:val="20"/>
              </w:rPr>
              <w:t>,50,000.00</w:t>
            </w:r>
          </w:p>
        </w:tc>
      </w:tr>
      <w:tr w:rsidRPr="00F25836" w:rsidR="008F20C7" w:rsidTr="00F25836" w14:paraId="61460FF6" w14:textId="77777777">
        <w:trPr>
          <w:trHeight w:val="235"/>
        </w:trPr>
        <w:tc>
          <w:tcPr>
            <w:tcW w:w="5160" w:type="dxa"/>
          </w:tcPr>
          <w:p w:rsidRPr="00F25836" w:rsidR="008F20C7" w:rsidP="008F20C7" w:rsidRDefault="008F20C7" w14:paraId="1A2B8855" w14:textId="1376ACB3">
            <w:pPr>
              <w:ind w:firstLine="400" w:firstLineChars="200"/>
              <w:rPr>
                <w:rFonts w:ascii="Times New Roman" w:hAnsi="Times New Roman" w:eastAsia="Times New Roman" w:cs="Times New Roman"/>
                <w:color w:val="000000"/>
                <w:sz w:val="20"/>
                <w:szCs w:val="20"/>
              </w:rPr>
            </w:pPr>
            <w:r w:rsidRPr="00F25836">
              <w:rPr>
                <w:rFonts w:ascii="Calibri" w:hAnsi="Calibri" w:eastAsia="Times New Roman" w:cs="Times New Roman"/>
                <w:color w:val="000000"/>
                <w:sz w:val="20"/>
                <w:szCs w:val="20"/>
              </w:rPr>
              <w:t>M</w:t>
            </w:r>
            <w:r>
              <w:rPr>
                <w:rFonts w:ascii="Calibri" w:hAnsi="Calibri" w:eastAsia="Times New Roman" w:cs="Times New Roman"/>
                <w:color w:val="000000"/>
                <w:sz w:val="20"/>
                <w:szCs w:val="20"/>
              </w:rPr>
              <w:t>inimum L</w:t>
            </w:r>
            <w:r w:rsidRPr="00F25836">
              <w:rPr>
                <w:rFonts w:ascii="Calibri" w:hAnsi="Calibri" w:eastAsia="Times New Roman" w:cs="Times New Roman"/>
                <w:color w:val="000000"/>
                <w:sz w:val="20"/>
                <w:szCs w:val="20"/>
              </w:rPr>
              <w:t>imit to Guarantee Issuance Allowed (INR)</w:t>
            </w:r>
          </w:p>
        </w:tc>
        <w:tc>
          <w:tcPr>
            <w:tcW w:w="1956" w:type="dxa"/>
          </w:tcPr>
          <w:p w:rsidRPr="00F25836" w:rsidR="008F20C7" w:rsidP="008F20C7" w:rsidRDefault="008F20C7" w14:paraId="1319D67C" w14:textId="5D62E548">
            <w:pPr>
              <w:ind w:firstLine="400" w:firstLineChars="200"/>
              <w:rPr>
                <w:rFonts w:ascii="Calibri" w:hAnsi="Calibri" w:eastAsia="Times New Roman" w:cs="Times New Roman"/>
                <w:color w:val="000000"/>
                <w:sz w:val="20"/>
                <w:szCs w:val="20"/>
              </w:rPr>
            </w:pPr>
            <w:r>
              <w:rPr>
                <w:rFonts w:ascii="Calibri" w:hAnsi="Calibri" w:eastAsia="Times New Roman" w:cs="Times New Roman"/>
                <w:color w:val="000000"/>
                <w:sz w:val="20"/>
                <w:szCs w:val="20"/>
              </w:rPr>
              <w:t>5,000.00</w:t>
            </w:r>
          </w:p>
        </w:tc>
      </w:tr>
      <w:tr w:rsidRPr="00F25836" w:rsidR="008F20C7" w:rsidTr="00F25836" w14:paraId="2F44D15A" w14:textId="77777777">
        <w:trPr>
          <w:trHeight w:val="235"/>
        </w:trPr>
        <w:tc>
          <w:tcPr>
            <w:tcW w:w="5160" w:type="dxa"/>
          </w:tcPr>
          <w:p w:rsidRPr="008F20C7" w:rsidR="008F20C7" w:rsidP="008F20C7" w:rsidRDefault="008F20C7" w14:paraId="5F4D8AD6" w14:textId="7E203C7D">
            <w:pPr>
              <w:ind w:firstLine="400" w:firstLineChars="200"/>
              <w:rPr>
                <w:rFonts w:eastAsia="Times New Roman" w:cs="Times New Roman"/>
                <w:color w:val="000000"/>
                <w:sz w:val="20"/>
                <w:szCs w:val="20"/>
              </w:rPr>
            </w:pPr>
            <w:r w:rsidRPr="008F20C7">
              <w:rPr>
                <w:rFonts w:eastAsia="Times New Roman" w:cs="Times New Roman"/>
                <w:color w:val="000000"/>
                <w:sz w:val="20"/>
                <w:szCs w:val="20"/>
              </w:rPr>
              <w:t>Sanctioned Loan Amount</w:t>
            </w:r>
          </w:p>
        </w:tc>
        <w:tc>
          <w:tcPr>
            <w:tcW w:w="1956" w:type="dxa"/>
          </w:tcPr>
          <w:p w:rsidR="008F20C7" w:rsidP="008F20C7" w:rsidRDefault="008F20C7" w14:paraId="3CD41560" w14:textId="35BD7C99">
            <w:pPr>
              <w:ind w:firstLine="400" w:firstLineChars="200"/>
              <w:rPr>
                <w:rFonts w:ascii="Calibri" w:hAnsi="Calibri" w:eastAsia="Times New Roman" w:cs="Times New Roman"/>
                <w:color w:val="000000"/>
                <w:sz w:val="20"/>
                <w:szCs w:val="20"/>
              </w:rPr>
            </w:pPr>
            <w:r>
              <w:rPr>
                <w:rFonts w:ascii="Calibri" w:hAnsi="Calibri" w:eastAsia="Times New Roman" w:cs="Times New Roman"/>
                <w:color w:val="000000"/>
                <w:sz w:val="20"/>
                <w:szCs w:val="20"/>
              </w:rPr>
              <w:t>4,00,000.00</w:t>
            </w:r>
          </w:p>
        </w:tc>
      </w:tr>
    </w:tbl>
    <w:p w:rsidR="004822F9" w:rsidP="000820F8" w:rsidRDefault="004822F9" w14:paraId="714071F4" w14:textId="5CD3372F">
      <w:pPr>
        <w:jc w:val="both"/>
        <w:rPr>
          <w:i/>
        </w:rPr>
      </w:pPr>
    </w:p>
    <w:p w:rsidRPr="000820F8" w:rsidR="0068388D" w:rsidP="0068388D" w:rsidRDefault="0068388D" w14:paraId="3CF7E1C1" w14:textId="32680D74">
      <w:pPr>
        <w:jc w:val="both"/>
        <w:rPr>
          <w:u w:val="single"/>
        </w:rPr>
      </w:pPr>
      <w:r w:rsidRPr="00001F64">
        <w:rPr>
          <w:b/>
          <w:u w:val="single"/>
        </w:rPr>
        <w:t>Scenario 1:</w:t>
      </w:r>
      <w:r w:rsidRPr="000820F8">
        <w:rPr>
          <w:u w:val="single"/>
        </w:rPr>
        <w:t xml:space="preserve"> </w:t>
      </w:r>
      <w:r>
        <w:rPr>
          <w:u w:val="single"/>
        </w:rPr>
        <w:t xml:space="preserve">Outstanding Loan Amount DOES NOT EXCEEDS Sanctioned Loan Amount AND </w:t>
      </w:r>
      <w:r w:rsidRPr="0068388D">
        <w:rPr>
          <w:u w:val="single"/>
        </w:rPr>
        <w:t xml:space="preserve">Minimum Limit to </w:t>
      </w:r>
      <w:r>
        <w:rPr>
          <w:u w:val="single"/>
        </w:rPr>
        <w:t xml:space="preserve">Guarantee Issuance Allowed </w:t>
      </w:r>
    </w:p>
    <w:p w:rsidR="00963C6C" w:rsidP="00963C6C" w:rsidRDefault="00963C6C" w14:paraId="5A78CE12" w14:textId="77777777">
      <w:pPr>
        <w:jc w:val="both"/>
      </w:pPr>
      <w:r>
        <w:t>MLI uploads and approves the input file on SURGE system on 10</w:t>
      </w:r>
      <w:r w:rsidRPr="0042116A">
        <w:rPr>
          <w:vertAlign w:val="superscript"/>
        </w:rPr>
        <w:t>th</w:t>
      </w:r>
      <w:r>
        <w:t xml:space="preserve"> November 2015. This input file contains Loan Disbursement Information for July-August-September 2015. One of the Loan Account values are as below:</w:t>
      </w:r>
    </w:p>
    <w:tbl>
      <w:tblPr>
        <w:tblStyle w:val="TableGrid"/>
        <w:tblW w:w="5020" w:type="dxa"/>
        <w:tblLook w:val="04A0" w:firstRow="1" w:lastRow="0" w:firstColumn="1" w:lastColumn="0" w:noHBand="0" w:noVBand="1"/>
      </w:tblPr>
      <w:tblGrid>
        <w:gridCol w:w="3640"/>
        <w:gridCol w:w="1380"/>
      </w:tblGrid>
      <w:tr w:rsidRPr="00F25836" w:rsidR="00963C6C" w:rsidTr="00963C6C" w14:paraId="59912CB4" w14:textId="77777777">
        <w:trPr>
          <w:trHeight w:val="255"/>
        </w:trPr>
        <w:tc>
          <w:tcPr>
            <w:tcW w:w="3640" w:type="dxa"/>
            <w:hideMark/>
          </w:tcPr>
          <w:p w:rsidRPr="00F25836" w:rsidR="00963C6C" w:rsidP="00963C6C" w:rsidRDefault="00963C6C" w14:paraId="67865DCE" w14:textId="77777777">
            <w:pPr>
              <w:ind w:firstLine="400" w:firstLineChars="200"/>
              <w:rPr>
                <w:rFonts w:ascii="Calibri" w:hAnsi="Calibri" w:eastAsia="Times New Roman" w:cs="Times New Roman"/>
                <w:color w:val="000000"/>
                <w:sz w:val="20"/>
                <w:szCs w:val="20"/>
              </w:rPr>
            </w:pPr>
            <w:r w:rsidRPr="00F25836">
              <w:rPr>
                <w:rFonts w:ascii="Calibri" w:hAnsi="Calibri" w:eastAsia="Times New Roman" w:cs="Times New Roman"/>
                <w:color w:val="000000"/>
                <w:sz w:val="20"/>
                <w:szCs w:val="20"/>
              </w:rPr>
              <w:t>Outstanding Loan Amount</w:t>
            </w:r>
          </w:p>
        </w:tc>
        <w:tc>
          <w:tcPr>
            <w:tcW w:w="1380" w:type="dxa"/>
            <w:noWrap/>
            <w:hideMark/>
          </w:tcPr>
          <w:p w:rsidRPr="00F25836" w:rsidR="00963C6C" w:rsidP="00963C6C" w:rsidRDefault="00963C6C" w14:paraId="28C99CCD" w14:textId="2715FA0E">
            <w:pPr>
              <w:jc w:val="center"/>
              <w:rPr>
                <w:rFonts w:ascii="Calibri" w:hAnsi="Calibri" w:eastAsia="Times New Roman" w:cs="Times New Roman"/>
                <w:color w:val="000000"/>
                <w:sz w:val="20"/>
                <w:szCs w:val="20"/>
              </w:rPr>
            </w:pPr>
            <w:r>
              <w:rPr>
                <w:rFonts w:ascii="Calibri" w:hAnsi="Calibri" w:eastAsia="Times New Roman" w:cs="Times New Roman"/>
                <w:color w:val="000000"/>
                <w:sz w:val="20"/>
                <w:szCs w:val="20"/>
              </w:rPr>
              <w:t>4</w:t>
            </w:r>
            <w:r w:rsidRPr="00F25836">
              <w:rPr>
                <w:rFonts w:ascii="Calibri" w:hAnsi="Calibri" w:eastAsia="Times New Roman" w:cs="Times New Roman"/>
                <w:color w:val="000000"/>
                <w:sz w:val="20"/>
                <w:szCs w:val="20"/>
              </w:rPr>
              <w:t xml:space="preserve">000.00 </w:t>
            </w:r>
          </w:p>
        </w:tc>
      </w:tr>
    </w:tbl>
    <w:p w:rsidR="00963C6C" w:rsidP="00963C6C" w:rsidRDefault="00963C6C" w14:paraId="316CD321" w14:textId="77777777"/>
    <w:p w:rsidR="00963C6C" w:rsidP="00963C6C" w:rsidRDefault="00963C6C" w14:paraId="36EC5562" w14:textId="15B13D0B">
      <w:pPr>
        <w:jc w:val="both"/>
      </w:pPr>
      <w:r>
        <w:t>Thus, in case of this scenario, Guarantee Cover calculation will be based on Outstanding Loan Amount. Thus, Guarantee Cover = 4000 * 75%</w:t>
      </w:r>
    </w:p>
    <w:p w:rsidR="0068388D" w:rsidP="00963C6C" w:rsidRDefault="00963C6C" w14:paraId="7A5372F4" w14:textId="60AFBC1E">
      <w:pPr>
        <w:jc w:val="both"/>
      </w:pPr>
      <w:r>
        <w:t xml:space="preserve">Which equals to INR </w:t>
      </w:r>
      <w:r w:rsidR="00B32AB8">
        <w:t>3</w:t>
      </w:r>
      <w:r>
        <w:t>000/-</w:t>
      </w:r>
    </w:p>
    <w:p w:rsidR="0068388D" w:rsidP="0042116A" w:rsidRDefault="0068388D" w14:paraId="7CFACF83" w14:textId="77777777">
      <w:pPr>
        <w:jc w:val="both"/>
        <w:rPr>
          <w:b/>
          <w:u w:val="single"/>
        </w:rPr>
      </w:pPr>
    </w:p>
    <w:p w:rsidRPr="000820F8" w:rsidR="00237714" w:rsidP="0042116A" w:rsidRDefault="000820F8" w14:paraId="6684ECBC" w14:textId="321E9F3D">
      <w:pPr>
        <w:jc w:val="both"/>
        <w:rPr>
          <w:u w:val="single"/>
        </w:rPr>
      </w:pPr>
      <w:r w:rsidRPr="00001F64">
        <w:rPr>
          <w:b/>
          <w:u w:val="single"/>
        </w:rPr>
        <w:t>Scenario</w:t>
      </w:r>
      <w:r w:rsidRPr="00001F64" w:rsidR="00237714">
        <w:rPr>
          <w:b/>
          <w:u w:val="single"/>
        </w:rPr>
        <w:t xml:space="preserve"> </w:t>
      </w:r>
      <w:r w:rsidR="002D2E54">
        <w:rPr>
          <w:b/>
          <w:u w:val="single"/>
        </w:rPr>
        <w:t>2</w:t>
      </w:r>
      <w:r w:rsidRPr="00001F64" w:rsidR="00237714">
        <w:rPr>
          <w:b/>
          <w:u w:val="single"/>
        </w:rPr>
        <w:t>:</w:t>
      </w:r>
      <w:r w:rsidRPr="000820F8" w:rsidR="00237714">
        <w:rPr>
          <w:u w:val="single"/>
        </w:rPr>
        <w:t xml:space="preserve"> </w:t>
      </w:r>
      <w:r w:rsidR="004A1DDB">
        <w:rPr>
          <w:u w:val="single"/>
        </w:rPr>
        <w:t>Outstanding Loan Amount DOES NOT EXCEEDS Sanctioned Loan Amount</w:t>
      </w:r>
    </w:p>
    <w:p w:rsidR="00237714" w:rsidP="0042116A" w:rsidRDefault="00237714" w14:paraId="48985ACB" w14:textId="4388C6D3">
      <w:pPr>
        <w:jc w:val="both"/>
      </w:pPr>
      <w:r>
        <w:t xml:space="preserve">MLI uploads and approves the input file on SURGE system </w:t>
      </w:r>
      <w:r w:rsidR="0042116A">
        <w:t>on 10</w:t>
      </w:r>
      <w:r w:rsidRPr="0042116A" w:rsidR="0042116A">
        <w:rPr>
          <w:vertAlign w:val="superscript"/>
        </w:rPr>
        <w:t>th</w:t>
      </w:r>
      <w:r w:rsidR="0042116A">
        <w:t xml:space="preserve"> November 2015. This input file contains Loan Disbursement Information for July-August-September 2015.</w:t>
      </w:r>
      <w:r w:rsidR="00997FFB">
        <w:t xml:space="preserve"> One of the Loan Account values are as below:</w:t>
      </w:r>
    </w:p>
    <w:tbl>
      <w:tblPr>
        <w:tblStyle w:val="TableGrid"/>
        <w:tblW w:w="5020" w:type="dxa"/>
        <w:tblLook w:val="04A0" w:firstRow="1" w:lastRow="0" w:firstColumn="1" w:lastColumn="0" w:noHBand="0" w:noVBand="1"/>
      </w:tblPr>
      <w:tblGrid>
        <w:gridCol w:w="3640"/>
        <w:gridCol w:w="1380"/>
      </w:tblGrid>
      <w:tr w:rsidRPr="00F25836" w:rsidR="000820F8" w:rsidTr="00F25836" w14:paraId="3F6BEBCB" w14:textId="77777777">
        <w:trPr>
          <w:trHeight w:val="255"/>
        </w:trPr>
        <w:tc>
          <w:tcPr>
            <w:tcW w:w="3640" w:type="dxa"/>
            <w:hideMark/>
          </w:tcPr>
          <w:p w:rsidRPr="00F25836" w:rsidR="000820F8" w:rsidP="000820F8" w:rsidRDefault="000820F8" w14:paraId="2EDB6966" w14:textId="77777777">
            <w:pPr>
              <w:ind w:firstLine="400" w:firstLineChars="200"/>
              <w:rPr>
                <w:rFonts w:ascii="Calibri" w:hAnsi="Calibri" w:eastAsia="Times New Roman" w:cs="Times New Roman"/>
                <w:color w:val="000000"/>
                <w:sz w:val="20"/>
                <w:szCs w:val="20"/>
              </w:rPr>
            </w:pPr>
            <w:r w:rsidRPr="00F25836">
              <w:rPr>
                <w:rFonts w:ascii="Calibri" w:hAnsi="Calibri" w:eastAsia="Times New Roman" w:cs="Times New Roman"/>
                <w:color w:val="000000"/>
                <w:sz w:val="20"/>
                <w:szCs w:val="20"/>
              </w:rPr>
              <w:t>Outstanding Loan Amount</w:t>
            </w:r>
          </w:p>
        </w:tc>
        <w:tc>
          <w:tcPr>
            <w:tcW w:w="1380" w:type="dxa"/>
            <w:noWrap/>
            <w:hideMark/>
          </w:tcPr>
          <w:p w:rsidRPr="00F25836" w:rsidR="000820F8" w:rsidP="000820F8" w:rsidRDefault="000820F8" w14:paraId="32674918" w14:textId="0C9F7835">
            <w:pPr>
              <w:jc w:val="center"/>
              <w:rPr>
                <w:rFonts w:ascii="Calibri" w:hAnsi="Calibri" w:eastAsia="Times New Roman" w:cs="Times New Roman"/>
                <w:color w:val="000000"/>
                <w:sz w:val="20"/>
                <w:szCs w:val="20"/>
              </w:rPr>
            </w:pPr>
            <w:r w:rsidRPr="00F25836">
              <w:rPr>
                <w:rFonts w:ascii="Calibri" w:hAnsi="Calibri" w:eastAsia="Times New Roman" w:cs="Times New Roman"/>
                <w:color w:val="000000"/>
                <w:sz w:val="20"/>
                <w:szCs w:val="20"/>
              </w:rPr>
              <w:t xml:space="preserve">100,000.00 </w:t>
            </w:r>
          </w:p>
        </w:tc>
      </w:tr>
    </w:tbl>
    <w:p w:rsidR="00237714" w:rsidP="00237714" w:rsidRDefault="00237714" w14:paraId="5A0AD6CA" w14:textId="77777777"/>
    <w:p w:rsidR="004822F9" w:rsidP="004822F9" w:rsidRDefault="00C817A9" w14:paraId="72A93C9B" w14:textId="740A9950">
      <w:pPr>
        <w:jc w:val="both"/>
      </w:pPr>
      <w:r>
        <w:t>Thus, in case of th</w:t>
      </w:r>
      <w:r w:rsidR="004A1DDB">
        <w:t>is scenario</w:t>
      </w:r>
      <w:r>
        <w:t xml:space="preserve">, Guarantee Cover </w:t>
      </w:r>
      <w:r w:rsidR="004A1DDB">
        <w:t xml:space="preserve">calculation will be based on Outstanding Loan Amount. Thus, Guarantee Cover </w:t>
      </w:r>
      <w:r>
        <w:t xml:space="preserve">= </w:t>
      </w:r>
      <w:r w:rsidR="004822F9">
        <w:t>100,000</w:t>
      </w:r>
      <w:r w:rsidR="00590919">
        <w:t xml:space="preserve"> * 75%</w:t>
      </w:r>
    </w:p>
    <w:p w:rsidR="00C817A9" w:rsidP="004822F9" w:rsidRDefault="004822F9" w14:paraId="5D45CFB7" w14:textId="6B73BF05">
      <w:pPr>
        <w:jc w:val="both"/>
      </w:pPr>
      <w:r>
        <w:t>Which equals to INR 75,000/-</w:t>
      </w:r>
    </w:p>
    <w:p w:rsidR="00001F64" w:rsidP="00001F64" w:rsidRDefault="00001F64" w14:paraId="46727CCB" w14:textId="77777777">
      <w:pPr>
        <w:jc w:val="both"/>
        <w:rPr>
          <w:u w:val="single"/>
        </w:rPr>
      </w:pPr>
    </w:p>
    <w:p w:rsidRPr="000820F8" w:rsidR="00001F64" w:rsidP="00001F64" w:rsidRDefault="00001F64" w14:paraId="3726589A" w14:textId="49B38B20">
      <w:pPr>
        <w:jc w:val="both"/>
        <w:rPr>
          <w:u w:val="single"/>
        </w:rPr>
      </w:pPr>
      <w:r w:rsidRPr="00001F64">
        <w:rPr>
          <w:b/>
          <w:u w:val="single"/>
        </w:rPr>
        <w:t xml:space="preserve">Scenario </w:t>
      </w:r>
      <w:r w:rsidR="002D2E54">
        <w:rPr>
          <w:b/>
          <w:u w:val="single"/>
        </w:rPr>
        <w:t>3</w:t>
      </w:r>
      <w:r w:rsidRPr="00001F64">
        <w:rPr>
          <w:b/>
          <w:u w:val="single"/>
        </w:rPr>
        <w:t>:</w:t>
      </w:r>
      <w:r w:rsidRPr="000820F8">
        <w:rPr>
          <w:u w:val="single"/>
        </w:rPr>
        <w:t xml:space="preserve"> </w:t>
      </w:r>
      <w:r>
        <w:rPr>
          <w:u w:val="single"/>
        </w:rPr>
        <w:t>Outstanding Loan Amount EQUALS Sanctioned Loan Amount</w:t>
      </w:r>
    </w:p>
    <w:p w:rsidR="00001F64" w:rsidP="00001F64" w:rsidRDefault="00001F64" w14:paraId="5521EC61" w14:textId="77777777">
      <w:pPr>
        <w:jc w:val="both"/>
      </w:pPr>
      <w:r>
        <w:t>MLI uploads and approves the input file on SURGE system on 10</w:t>
      </w:r>
      <w:r w:rsidRPr="0042116A">
        <w:rPr>
          <w:vertAlign w:val="superscript"/>
        </w:rPr>
        <w:t>th</w:t>
      </w:r>
      <w:r>
        <w:t xml:space="preserve"> November 2015. This input file contains Loan Disbursement Information for July-August-September 2015. One of the Loan Account values are as below:</w:t>
      </w:r>
    </w:p>
    <w:tbl>
      <w:tblPr>
        <w:tblStyle w:val="TableGrid"/>
        <w:tblW w:w="5020" w:type="dxa"/>
        <w:tblLook w:val="04A0" w:firstRow="1" w:lastRow="0" w:firstColumn="1" w:lastColumn="0" w:noHBand="0" w:noVBand="1"/>
      </w:tblPr>
      <w:tblGrid>
        <w:gridCol w:w="3640"/>
        <w:gridCol w:w="1380"/>
      </w:tblGrid>
      <w:tr w:rsidRPr="00F25836" w:rsidR="00001F64" w:rsidTr="00D96B2F" w14:paraId="6E42525E" w14:textId="77777777">
        <w:trPr>
          <w:trHeight w:val="255"/>
        </w:trPr>
        <w:tc>
          <w:tcPr>
            <w:tcW w:w="3640" w:type="dxa"/>
            <w:hideMark/>
          </w:tcPr>
          <w:p w:rsidRPr="00F25836" w:rsidR="00001F64" w:rsidP="00D96B2F" w:rsidRDefault="00001F64" w14:paraId="11761650" w14:textId="77777777">
            <w:pPr>
              <w:ind w:firstLine="400" w:firstLineChars="200"/>
              <w:rPr>
                <w:rFonts w:ascii="Calibri" w:hAnsi="Calibri" w:eastAsia="Times New Roman" w:cs="Times New Roman"/>
                <w:color w:val="000000"/>
                <w:sz w:val="20"/>
                <w:szCs w:val="20"/>
              </w:rPr>
            </w:pPr>
            <w:r w:rsidRPr="00F25836">
              <w:rPr>
                <w:rFonts w:ascii="Calibri" w:hAnsi="Calibri" w:eastAsia="Times New Roman" w:cs="Times New Roman"/>
                <w:color w:val="000000"/>
                <w:sz w:val="20"/>
                <w:szCs w:val="20"/>
              </w:rPr>
              <w:t>Outstanding Loan Amount</w:t>
            </w:r>
          </w:p>
        </w:tc>
        <w:tc>
          <w:tcPr>
            <w:tcW w:w="1380" w:type="dxa"/>
            <w:noWrap/>
            <w:hideMark/>
          </w:tcPr>
          <w:p w:rsidRPr="00F25836" w:rsidR="00001F64" w:rsidP="00D96B2F" w:rsidRDefault="00001F64" w14:paraId="7A42C311" w14:textId="12DCE240">
            <w:pPr>
              <w:jc w:val="center"/>
              <w:rPr>
                <w:rFonts w:ascii="Calibri" w:hAnsi="Calibri" w:eastAsia="Times New Roman" w:cs="Times New Roman"/>
                <w:color w:val="000000"/>
                <w:sz w:val="20"/>
                <w:szCs w:val="20"/>
              </w:rPr>
            </w:pPr>
            <w:r>
              <w:rPr>
                <w:rFonts w:ascii="Calibri" w:hAnsi="Calibri" w:eastAsia="Times New Roman" w:cs="Times New Roman"/>
                <w:color w:val="000000"/>
                <w:sz w:val="20"/>
                <w:szCs w:val="20"/>
              </w:rPr>
              <w:t>4</w:t>
            </w:r>
            <w:r w:rsidRPr="00F25836">
              <w:rPr>
                <w:rFonts w:ascii="Calibri" w:hAnsi="Calibri" w:eastAsia="Times New Roman" w:cs="Times New Roman"/>
                <w:color w:val="000000"/>
                <w:sz w:val="20"/>
                <w:szCs w:val="20"/>
              </w:rPr>
              <w:t xml:space="preserve">00,000.00 </w:t>
            </w:r>
          </w:p>
        </w:tc>
      </w:tr>
    </w:tbl>
    <w:p w:rsidR="00001F64" w:rsidP="00001F64" w:rsidRDefault="00001F64" w14:paraId="015ECF45" w14:textId="77777777"/>
    <w:p w:rsidR="00001F64" w:rsidP="00001F64" w:rsidRDefault="00001F64" w14:paraId="2D424BEE" w14:textId="410C4AAD">
      <w:pPr>
        <w:jc w:val="both"/>
      </w:pPr>
      <w:r>
        <w:t>Thus, in case of this scenario, Guarantee Cover calculation will be based on Outstanding Loan Amount. Thus, Guarantee Cover = 400,000 * 75%</w:t>
      </w:r>
    </w:p>
    <w:p w:rsidR="00001F64" w:rsidP="00001F64" w:rsidRDefault="00001F64" w14:paraId="75541E96" w14:textId="0BEA0B0E">
      <w:pPr>
        <w:jc w:val="both"/>
      </w:pPr>
      <w:r>
        <w:t>Which equals to INR 3,00,000/-</w:t>
      </w:r>
    </w:p>
    <w:p w:rsidR="00001F64" w:rsidP="00001F64" w:rsidRDefault="00001F64" w14:paraId="206091CC" w14:textId="77777777">
      <w:pPr>
        <w:jc w:val="both"/>
        <w:rPr>
          <w:u w:val="single"/>
        </w:rPr>
      </w:pPr>
    </w:p>
    <w:p w:rsidRPr="000820F8" w:rsidR="00001F64" w:rsidP="00001F64" w:rsidRDefault="00001F64" w14:paraId="11BDB01C" w14:textId="10799C10">
      <w:pPr>
        <w:jc w:val="both"/>
        <w:rPr>
          <w:u w:val="single"/>
        </w:rPr>
      </w:pPr>
      <w:r w:rsidRPr="00001F64">
        <w:rPr>
          <w:b/>
          <w:u w:val="single"/>
        </w:rPr>
        <w:t xml:space="preserve">Scenario </w:t>
      </w:r>
      <w:r w:rsidR="002D2E54">
        <w:rPr>
          <w:b/>
          <w:u w:val="single"/>
        </w:rPr>
        <w:t>4</w:t>
      </w:r>
      <w:r w:rsidRPr="00001F64">
        <w:rPr>
          <w:b/>
          <w:u w:val="single"/>
        </w:rPr>
        <w:t>:</w:t>
      </w:r>
      <w:r w:rsidRPr="000820F8">
        <w:rPr>
          <w:u w:val="single"/>
        </w:rPr>
        <w:t xml:space="preserve"> </w:t>
      </w:r>
      <w:r>
        <w:rPr>
          <w:u w:val="single"/>
        </w:rPr>
        <w:t>Outstanding Loan Amount EXCEEDS Sanctioned Loan Amount</w:t>
      </w:r>
      <w:r w:rsidR="002D2E54">
        <w:rPr>
          <w:u w:val="single"/>
        </w:rPr>
        <w:t xml:space="preserve"> </w:t>
      </w:r>
    </w:p>
    <w:p w:rsidR="002D2E54" w:rsidP="002D2E54" w:rsidRDefault="002D2E54" w14:paraId="46160437" w14:textId="77777777">
      <w:pPr>
        <w:jc w:val="both"/>
      </w:pPr>
      <w:r>
        <w:t>MLI uploads and approves the input file on SURGE system on 10</w:t>
      </w:r>
      <w:r w:rsidRPr="0042116A">
        <w:rPr>
          <w:vertAlign w:val="superscript"/>
        </w:rPr>
        <w:t>th</w:t>
      </w:r>
      <w:r>
        <w:t xml:space="preserve"> November 2015. This input file contains Loan Disbursement Information for July-August-September 2015. One of the Loan Account values are as below:</w:t>
      </w:r>
    </w:p>
    <w:tbl>
      <w:tblPr>
        <w:tblStyle w:val="TableGrid"/>
        <w:tblW w:w="5020" w:type="dxa"/>
        <w:tblLook w:val="04A0" w:firstRow="1" w:lastRow="0" w:firstColumn="1" w:lastColumn="0" w:noHBand="0" w:noVBand="1"/>
      </w:tblPr>
      <w:tblGrid>
        <w:gridCol w:w="3640"/>
        <w:gridCol w:w="1380"/>
      </w:tblGrid>
      <w:tr w:rsidRPr="00F25836" w:rsidR="002D2E54" w:rsidTr="00963C6C" w14:paraId="34099C6E" w14:textId="77777777">
        <w:trPr>
          <w:trHeight w:val="255"/>
        </w:trPr>
        <w:tc>
          <w:tcPr>
            <w:tcW w:w="3640" w:type="dxa"/>
            <w:hideMark/>
          </w:tcPr>
          <w:p w:rsidRPr="00F25836" w:rsidR="002D2E54" w:rsidP="00963C6C" w:rsidRDefault="002D2E54" w14:paraId="55AC8C0B" w14:textId="77777777">
            <w:pPr>
              <w:ind w:firstLine="400" w:firstLineChars="200"/>
              <w:rPr>
                <w:rFonts w:ascii="Calibri" w:hAnsi="Calibri" w:eastAsia="Times New Roman" w:cs="Times New Roman"/>
                <w:color w:val="000000"/>
                <w:sz w:val="20"/>
                <w:szCs w:val="20"/>
              </w:rPr>
            </w:pPr>
            <w:r w:rsidRPr="00F25836">
              <w:rPr>
                <w:rFonts w:ascii="Calibri" w:hAnsi="Calibri" w:eastAsia="Times New Roman" w:cs="Times New Roman"/>
                <w:color w:val="000000"/>
                <w:sz w:val="20"/>
                <w:szCs w:val="20"/>
              </w:rPr>
              <w:t>Outstanding Loan Amount</w:t>
            </w:r>
          </w:p>
        </w:tc>
        <w:tc>
          <w:tcPr>
            <w:tcW w:w="1380" w:type="dxa"/>
            <w:noWrap/>
            <w:hideMark/>
          </w:tcPr>
          <w:p w:rsidRPr="00F25836" w:rsidR="002D2E54" w:rsidP="003F244B" w:rsidRDefault="002D2E54" w14:paraId="57856892" w14:textId="61444766">
            <w:pPr>
              <w:jc w:val="center"/>
              <w:rPr>
                <w:rFonts w:ascii="Calibri" w:hAnsi="Calibri" w:eastAsia="Times New Roman" w:cs="Times New Roman"/>
                <w:color w:val="000000"/>
                <w:sz w:val="20"/>
                <w:szCs w:val="20"/>
              </w:rPr>
            </w:pPr>
            <w:r>
              <w:rPr>
                <w:rFonts w:ascii="Calibri" w:hAnsi="Calibri" w:eastAsia="Times New Roman" w:cs="Times New Roman"/>
                <w:color w:val="000000"/>
                <w:sz w:val="20"/>
                <w:szCs w:val="20"/>
              </w:rPr>
              <w:t>5</w:t>
            </w:r>
            <w:r w:rsidRPr="00F25836">
              <w:rPr>
                <w:rFonts w:ascii="Calibri" w:hAnsi="Calibri" w:eastAsia="Times New Roman" w:cs="Times New Roman"/>
                <w:color w:val="000000"/>
                <w:sz w:val="20"/>
                <w:szCs w:val="20"/>
              </w:rPr>
              <w:t xml:space="preserve">00,000.00 </w:t>
            </w:r>
          </w:p>
        </w:tc>
      </w:tr>
    </w:tbl>
    <w:p w:rsidR="003F244B" w:rsidP="002D2E54" w:rsidRDefault="003F244B" w14:paraId="1373EEF2" w14:textId="77777777">
      <w:pPr>
        <w:jc w:val="both"/>
      </w:pPr>
    </w:p>
    <w:p w:rsidR="002D2E54" w:rsidP="002D2E54" w:rsidRDefault="002D2E54" w14:paraId="25967941" w14:textId="77777777">
      <w:pPr>
        <w:jc w:val="both"/>
      </w:pPr>
      <w:r>
        <w:t>Thus, in case of this scenario, Guarantee Cover calculation will be based on Sanctioned Loan Amount. Thus, Guarantee Cover = 400,000 * 75%</w:t>
      </w:r>
    </w:p>
    <w:p w:rsidR="002D2E54" w:rsidP="002D2E54" w:rsidRDefault="002D2E54" w14:paraId="18B6674A" w14:textId="77777777">
      <w:pPr>
        <w:jc w:val="both"/>
      </w:pPr>
      <w:r>
        <w:t>Which equals to INR 3,00,000/-</w:t>
      </w:r>
    </w:p>
    <w:p w:rsidR="002D2E54" w:rsidP="00001F64" w:rsidRDefault="002D2E54" w14:paraId="24F71A6E" w14:textId="77777777">
      <w:pPr>
        <w:jc w:val="both"/>
      </w:pPr>
    </w:p>
    <w:p w:rsidRPr="000820F8" w:rsidR="002D2E54" w:rsidP="002D2E54" w:rsidRDefault="002D2E54" w14:paraId="77FD4118" w14:textId="2464CA63">
      <w:pPr>
        <w:jc w:val="both"/>
        <w:rPr>
          <w:u w:val="single"/>
        </w:rPr>
      </w:pPr>
      <w:r w:rsidRPr="00001F64">
        <w:rPr>
          <w:b/>
          <w:u w:val="single"/>
        </w:rPr>
        <w:t xml:space="preserve">Scenario </w:t>
      </w:r>
      <w:r>
        <w:rPr>
          <w:b/>
          <w:u w:val="single"/>
        </w:rPr>
        <w:t>5</w:t>
      </w:r>
      <w:r w:rsidRPr="00001F64">
        <w:rPr>
          <w:b/>
          <w:u w:val="single"/>
        </w:rPr>
        <w:t>:</w:t>
      </w:r>
      <w:r w:rsidRPr="000820F8">
        <w:rPr>
          <w:u w:val="single"/>
        </w:rPr>
        <w:t xml:space="preserve"> </w:t>
      </w:r>
      <w:r>
        <w:rPr>
          <w:u w:val="single"/>
        </w:rPr>
        <w:t xml:space="preserve">Outstanding Loan Amount EXCEEDS Sanctioned Loan Amount </w:t>
      </w:r>
      <w:r w:rsidR="007D79F8">
        <w:rPr>
          <w:u w:val="single"/>
        </w:rPr>
        <w:t xml:space="preserve">AND </w:t>
      </w:r>
      <w:r w:rsidRPr="0068388D" w:rsidR="007D79F8">
        <w:rPr>
          <w:u w:val="single"/>
        </w:rPr>
        <w:t>M</w:t>
      </w:r>
      <w:r w:rsidR="007D79F8">
        <w:rPr>
          <w:u w:val="single"/>
        </w:rPr>
        <w:t>axi</w:t>
      </w:r>
      <w:r w:rsidRPr="0068388D" w:rsidR="007D79F8">
        <w:rPr>
          <w:u w:val="single"/>
        </w:rPr>
        <w:t xml:space="preserve">mum Limit to </w:t>
      </w:r>
      <w:r w:rsidR="007D79F8">
        <w:rPr>
          <w:u w:val="single"/>
        </w:rPr>
        <w:t>Guarantee Issuance Allowed</w:t>
      </w:r>
    </w:p>
    <w:p w:rsidR="002D2E54" w:rsidP="002D2E54" w:rsidRDefault="002D2E54" w14:paraId="4C6C6656" w14:textId="77777777">
      <w:pPr>
        <w:jc w:val="both"/>
      </w:pPr>
      <w:r>
        <w:t>MLI uploads and approves the input file on SURGE system on 10</w:t>
      </w:r>
      <w:r w:rsidRPr="0042116A">
        <w:rPr>
          <w:vertAlign w:val="superscript"/>
        </w:rPr>
        <w:t>th</w:t>
      </w:r>
      <w:r>
        <w:t xml:space="preserve"> November 2015. This input file contains Loan Disbursement Information for July-August-September 2015. One of the Loan Account values are as below:</w:t>
      </w:r>
    </w:p>
    <w:tbl>
      <w:tblPr>
        <w:tblStyle w:val="TableGrid"/>
        <w:tblW w:w="5020" w:type="dxa"/>
        <w:tblLook w:val="04A0" w:firstRow="1" w:lastRow="0" w:firstColumn="1" w:lastColumn="0" w:noHBand="0" w:noVBand="1"/>
      </w:tblPr>
      <w:tblGrid>
        <w:gridCol w:w="3640"/>
        <w:gridCol w:w="1380"/>
      </w:tblGrid>
      <w:tr w:rsidRPr="00F25836" w:rsidR="002D2E54" w:rsidTr="00963C6C" w14:paraId="3750FF25" w14:textId="77777777">
        <w:trPr>
          <w:trHeight w:val="255"/>
        </w:trPr>
        <w:tc>
          <w:tcPr>
            <w:tcW w:w="3640" w:type="dxa"/>
            <w:hideMark/>
          </w:tcPr>
          <w:p w:rsidRPr="00F25836" w:rsidR="002D2E54" w:rsidP="00963C6C" w:rsidRDefault="002D2E54" w14:paraId="759ED7AB" w14:textId="77777777">
            <w:pPr>
              <w:ind w:firstLine="400" w:firstLineChars="200"/>
              <w:rPr>
                <w:rFonts w:ascii="Calibri" w:hAnsi="Calibri" w:eastAsia="Times New Roman" w:cs="Times New Roman"/>
                <w:color w:val="000000"/>
                <w:sz w:val="20"/>
                <w:szCs w:val="20"/>
              </w:rPr>
            </w:pPr>
            <w:r w:rsidRPr="00F25836">
              <w:rPr>
                <w:rFonts w:ascii="Calibri" w:hAnsi="Calibri" w:eastAsia="Times New Roman" w:cs="Times New Roman"/>
                <w:color w:val="000000"/>
                <w:sz w:val="20"/>
                <w:szCs w:val="20"/>
              </w:rPr>
              <w:t>Outstanding Loan Amount</w:t>
            </w:r>
          </w:p>
        </w:tc>
        <w:tc>
          <w:tcPr>
            <w:tcW w:w="1380" w:type="dxa"/>
            <w:noWrap/>
            <w:hideMark/>
          </w:tcPr>
          <w:p w:rsidRPr="00F25836" w:rsidR="002D2E54" w:rsidP="003F244B" w:rsidRDefault="002D2E54" w14:paraId="69C4A092" w14:textId="31313125">
            <w:pPr>
              <w:jc w:val="center"/>
              <w:rPr>
                <w:rFonts w:ascii="Calibri" w:hAnsi="Calibri" w:eastAsia="Times New Roman" w:cs="Times New Roman"/>
                <w:color w:val="000000"/>
                <w:sz w:val="20"/>
                <w:szCs w:val="20"/>
              </w:rPr>
            </w:pPr>
            <w:r>
              <w:rPr>
                <w:rFonts w:ascii="Calibri" w:hAnsi="Calibri" w:eastAsia="Times New Roman" w:cs="Times New Roman"/>
                <w:color w:val="000000"/>
                <w:sz w:val="20"/>
                <w:szCs w:val="20"/>
              </w:rPr>
              <w:t>8,</w:t>
            </w:r>
            <w:r w:rsidRPr="00F25836">
              <w:rPr>
                <w:rFonts w:ascii="Calibri" w:hAnsi="Calibri" w:eastAsia="Times New Roman" w:cs="Times New Roman"/>
                <w:color w:val="000000"/>
                <w:sz w:val="20"/>
                <w:szCs w:val="20"/>
              </w:rPr>
              <w:t xml:space="preserve">00,000.00 </w:t>
            </w:r>
          </w:p>
        </w:tc>
      </w:tr>
    </w:tbl>
    <w:p w:rsidR="003F244B" w:rsidP="002D2E54" w:rsidRDefault="003F244B" w14:paraId="61A27A0D" w14:textId="77777777">
      <w:pPr>
        <w:jc w:val="both"/>
      </w:pPr>
    </w:p>
    <w:p w:rsidR="002D2E54" w:rsidP="002D2E54" w:rsidRDefault="002D2E54" w14:paraId="25E7B79E" w14:textId="00FFA490">
      <w:pPr>
        <w:jc w:val="both"/>
      </w:pPr>
      <w:r>
        <w:t xml:space="preserve">Thus, in case of this scenario, Guarantee Cover calculation will be based on Sanctioned Loan Amount. Thus, Guarantee Cover = </w:t>
      </w:r>
      <w:r w:rsidR="00616BC7">
        <w:t>4</w:t>
      </w:r>
      <w:r>
        <w:t>00,000 * 75%</w:t>
      </w:r>
    </w:p>
    <w:p w:rsidR="002D2E54" w:rsidP="002D2E54" w:rsidRDefault="002D2E54" w14:paraId="457BEC22" w14:textId="700B4E00">
      <w:pPr>
        <w:jc w:val="both"/>
      </w:pPr>
      <w:r>
        <w:t xml:space="preserve">Which equals to INR </w:t>
      </w:r>
      <w:r w:rsidR="00616BC7">
        <w:t>3</w:t>
      </w:r>
      <w:r>
        <w:t>,00,000/-</w:t>
      </w:r>
    </w:p>
    <w:p w:rsidR="002D2E54" w:rsidP="00001F64" w:rsidRDefault="002D2E54" w14:paraId="57A5355E" w14:textId="77777777">
      <w:pPr>
        <w:jc w:val="both"/>
      </w:pPr>
    </w:p>
    <w:p w:rsidRPr="00237714" w:rsidR="00080992" w:rsidP="00001F64" w:rsidRDefault="00080992" w14:paraId="32054730" w14:textId="15132D76">
      <w:pPr>
        <w:jc w:val="both"/>
      </w:pPr>
      <w:r>
        <w:rPr>
          <w:noProof/>
        </w:rPr>
        <mc:AlternateContent xmlns:mc="http://schemas.openxmlformats.org/markup-compatibility/2006">
          <mc:Choice Requires="wps">
            <w:drawing xmlns:w="http://schemas.openxmlformats.org/wordprocessingml/2006/main">
              <wp:inline xmlns:wp14="http://schemas.microsoft.com/office/word/2010/wordprocessingDrawing" xmlns:wp="http://schemas.openxmlformats.org/drawingml/2006/wordprocessingDrawing" distT="0" distB="0" distL="0" distR="0" wp14:anchorId="1BC3B640" wp14:editId="3E33796F">
                <wp:extent cx="5908040" cy="1152525"/>
                <wp:effectExtent l="0" t="0" r="16510" b="28575"/>
                <wp:docPr id="84" name="Rectangle 84"/>
                <wp:cNvGraphicFramePr/>
                <a:graphic xmlns:a="http://schemas.openxmlformats.org/drawingml/2006/main">
                  <a:graphicData uri="http://schemas.microsoft.com/office/word/2010/wordprocessingShape">
                    <wps:wsp xmlns:wps="http://schemas.microsoft.com/office/word/2010/wordprocessingShape">
                      <wps:cNvSpPr/>
                      <wps:spPr>
                        <a:xfrm>
                          <a:off x="0" y="0"/>
                          <a:ext cx="5908040" cy="1152525"/>
                        </a:xfrm>
                        <a:prstGeom prst="rect">
                          <a:avLst/>
                        </a:prstGeom>
                      </wps:spPr>
                      <wps:style>
                        <a:lnRef idx="2">
                          <a:schemeClr val="accent6"/>
                        </a:lnRef>
                        <a:fillRef idx="1">
                          <a:schemeClr val="lt1"/>
                        </a:fillRef>
                        <a:effectRef idx="0">
                          <a:schemeClr val="accent6"/>
                        </a:effectRef>
                        <a:fontRef idx="minor">
                          <a:schemeClr val="dk1"/>
                        </a:fontRef>
                      </wps:style>
                      <wps:txbx>
                        <w:txbxContent>
                          <w:p xmlns:w14="http://schemas.microsoft.com/office/word/2010/wordml" w:rsidRPr="00D451B1" w:rsidR="00340CD1" w:rsidP="00080992" w:rsidRDefault="00340CD1" w14:paraId="0F88C280" w14:textId="749F5687">
                            <w:pPr>
                              <w:jc w:val="both"/>
                              <w:rPr>
                                <w:rFonts w:asciiTheme="majorHAnsi" w:hAnsiTheme="majorHAnsi"/>
                                <w:b/>
                              </w:rPr>
                            </w:pPr>
                            <w:r>
                              <w:rPr>
                                <w:rFonts w:asciiTheme="majorHAnsi" w:hAnsiTheme="majorHAnsi"/>
                                <w:b/>
                              </w:rPr>
                              <w:t>Calculating the Credit Guarantee Cover:</w:t>
                            </w:r>
                          </w:p>
                          <w:p xmlns:w14="http://schemas.microsoft.com/office/word/2010/wordml" w:rsidR="00340CD1" w:rsidP="00080992" w:rsidRDefault="00340CD1" w14:paraId="0C9A559C" w14:textId="41CB3FE9">
                            <w:pPr>
                              <w:pStyle w:val="ListParagraph"/>
                              <w:numPr>
                                <w:ilvl w:val="0"/>
                                <w:numId w:val="41"/>
                              </w:numPr>
                              <w:jc w:val="both"/>
                              <w:rPr>
                                <w:rFonts w:asciiTheme="majorHAnsi" w:hAnsiTheme="majorHAnsi"/>
                              </w:rPr>
                            </w:pPr>
                            <w:r w:rsidRPr="00080992">
                              <w:rPr>
                                <w:rFonts w:asciiTheme="majorHAnsi" w:hAnsiTheme="majorHAnsi"/>
                              </w:rPr>
                              <w:t xml:space="preserve">CG </w:t>
                            </w:r>
                            <w:r>
                              <w:rPr>
                                <w:rFonts w:asciiTheme="majorHAnsi" w:hAnsiTheme="majorHAnsi"/>
                              </w:rPr>
                              <w:t>Cover</w:t>
                            </w:r>
                            <w:r w:rsidRPr="00080992">
                              <w:rPr>
                                <w:rFonts w:asciiTheme="majorHAnsi" w:hAnsiTheme="majorHAnsi"/>
                              </w:rPr>
                              <w:t xml:space="preserve"> will be calculated on Outstanding Loan Amount, if it is Less Than OR Equal to Sanctioned Loan Amount. </w:t>
                            </w:r>
                          </w:p>
                          <w:p xmlns:w14="http://schemas.microsoft.com/office/word/2010/wordml" w:rsidRPr="00080992" w:rsidR="00340CD1" w:rsidP="00080992" w:rsidRDefault="00340CD1" w14:paraId="17D3027D" w14:textId="49EB2EBE">
                            <w:pPr>
                              <w:pStyle w:val="ListParagraph"/>
                              <w:numPr>
                                <w:ilvl w:val="0"/>
                                <w:numId w:val="41"/>
                              </w:numPr>
                              <w:jc w:val="both"/>
                              <w:rPr>
                                <w:rFonts w:asciiTheme="majorHAnsi" w:hAnsiTheme="majorHAnsi"/>
                              </w:rPr>
                            </w:pPr>
                            <w:r w:rsidRPr="00080992">
                              <w:rPr>
                                <w:rFonts w:asciiTheme="majorHAnsi" w:hAnsiTheme="majorHAnsi"/>
                              </w:rPr>
                              <w:t xml:space="preserve">CG </w:t>
                            </w:r>
                            <w:r>
                              <w:rPr>
                                <w:rFonts w:asciiTheme="majorHAnsi" w:hAnsiTheme="majorHAnsi"/>
                              </w:rPr>
                              <w:t>Cover</w:t>
                            </w:r>
                            <w:r w:rsidRPr="00080992">
                              <w:rPr>
                                <w:rFonts w:asciiTheme="majorHAnsi" w:hAnsiTheme="majorHAnsi"/>
                              </w:rPr>
                              <w:t xml:space="preserve"> will be calculated on Sanctioned Loan Amount, if Outstanding Loan Amount is Greater Than Sanctioned Loan Amount.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xmlns:w14="http://schemas.microsoft.com/office/word/2010/wordml" xmlns:w="http://schemas.openxmlformats.org/wordprocessingml/2006/main" w14:anchorId="10654BCD">
              <v:rect xmlns:o="urn:schemas-microsoft-com:office:office" xmlns:v="urn:schemas-microsoft-com:vml" id="Rectangle 84" style="width:465.2pt;height:90.75pt;visibility:visible;mso-wrap-style:square;mso-left-percent:-10001;mso-top-percent:-10001;mso-position-horizontal:absolute;mso-position-horizontal-relative:char;mso-position-vertical:absolute;mso-position-vertical-relative:line;mso-left-percent:-10001;mso-top-percent:-10001;v-text-anchor:middle" o:spid="_x0000_s1033" fillcolor="white [3201]" strokecolor="#70ad47 [3209]" strokeweight="1pt" w14:anchorId="1BC3B6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">
                <v:textbox>
                  <w:txbxContent>
                    <w:p w:rsidRPr="00D451B1" w:rsidR="00340CD1" w:rsidP="00080992" w:rsidRDefault="00340CD1" w14:paraId="78FACDE8" w14:textId="749F5687">
                      <w:pPr>
                        <w:jc w:val="both"/>
                        <w:rPr>
                          <w:rFonts w:asciiTheme="majorHAnsi" w:hAnsiTheme="majorHAnsi"/>
                          <w:b/>
                        </w:rPr>
                      </w:pPr>
                      <w:r>
                        <w:rPr>
                          <w:rFonts w:asciiTheme="majorHAnsi" w:hAnsiTheme="majorHAnsi"/>
                          <w:b/>
                        </w:rPr>
                        <w:t>Calculating the Credit Guarantee Cover:</w:t>
                      </w:r>
                    </w:p>
                    <w:p w:rsidR="00340CD1" w:rsidP="00080992" w:rsidRDefault="00340CD1" w14:paraId="76489522" w14:textId="41CB3FE9">
                      <w:pPr>
                        <w:pStyle w:val="ListParagraph"/>
                        <w:numPr>
                          <w:ilvl w:val="0"/>
                          <w:numId w:val="41"/>
                        </w:numPr>
                        <w:jc w:val="both"/>
                        <w:rPr>
                          <w:rFonts w:asciiTheme="majorHAnsi" w:hAnsiTheme="majorHAnsi"/>
                        </w:rPr>
                      </w:pPr>
                      <w:r w:rsidRPr="00080992">
                        <w:rPr>
                          <w:rFonts w:asciiTheme="majorHAnsi" w:hAnsiTheme="majorHAnsi"/>
                        </w:rPr>
                        <w:t xml:space="preserve">CG </w:t>
                      </w:r>
                      <w:r>
                        <w:rPr>
                          <w:rFonts w:asciiTheme="majorHAnsi" w:hAnsiTheme="majorHAnsi"/>
                        </w:rPr>
                        <w:t>Cover</w:t>
                      </w:r>
                      <w:r w:rsidRPr="00080992">
                        <w:rPr>
                          <w:rFonts w:asciiTheme="majorHAnsi" w:hAnsiTheme="majorHAnsi"/>
                        </w:rPr>
                        <w:t xml:space="preserve"> will be calculated on Outstanding Loan Amount, if it is Less Than OR Equal to Sanctioned Loan Amount. </w:t>
                      </w:r>
                    </w:p>
                    <w:p w:rsidRPr="00080992" w:rsidR="00340CD1" w:rsidP="00080992" w:rsidRDefault="00340CD1" w14:paraId="76053489" w14:textId="49EB2EBE">
                      <w:pPr>
                        <w:pStyle w:val="ListParagraph"/>
                        <w:numPr>
                          <w:ilvl w:val="0"/>
                          <w:numId w:val="41"/>
                        </w:numPr>
                        <w:jc w:val="both"/>
                        <w:rPr>
                          <w:rFonts w:asciiTheme="majorHAnsi" w:hAnsiTheme="majorHAnsi"/>
                        </w:rPr>
                      </w:pPr>
                      <w:r w:rsidRPr="00080992">
                        <w:rPr>
                          <w:rFonts w:asciiTheme="majorHAnsi" w:hAnsiTheme="majorHAnsi"/>
                        </w:rPr>
                        <w:t xml:space="preserve">CG </w:t>
                      </w:r>
                      <w:r>
                        <w:rPr>
                          <w:rFonts w:asciiTheme="majorHAnsi" w:hAnsiTheme="majorHAnsi"/>
                        </w:rPr>
                        <w:t>Cover</w:t>
                      </w:r>
                      <w:r w:rsidRPr="00080992">
                        <w:rPr>
                          <w:rFonts w:asciiTheme="majorHAnsi" w:hAnsiTheme="majorHAnsi"/>
                        </w:rPr>
                        <w:t xml:space="preserve"> will be calculated on Sanctioned Loan Amount, if Outstanding Loan Amount is Greater Than Sanctioned Loan Amount.</w:t>
                      </w:r>
                    </w:p>
                  </w:txbxContent>
                </v:textbox>
                <w10:anchorlock xmlns:w10="urn:schemas-microsoft-com:office:word"/>
              </v:rect>
            </w:pict>
          </mc:Fallback>
        </mc:AlternateContent>
      </w:r>
    </w:p>
    <w:p w:rsidRPr="00237714" w:rsidR="00001F64" w:rsidP="00001F64" w:rsidRDefault="00001F64" w14:paraId="234E6677" w14:textId="77777777">
      <w:pPr>
        <w:jc w:val="both"/>
      </w:pPr>
    </w:p>
    <w:p w:rsidR="0007051A" w:rsidP="00E85C6C" w:rsidRDefault="00B522E7" w14:paraId="65BEF6BE" w14:textId="56DFBD61">
      <w:pPr>
        <w:pStyle w:val="Heading3"/>
        <w:keepLines w:val="0"/>
        <w:numPr>
          <w:ilvl w:val="3"/>
          <w:numId w:val="1"/>
        </w:numPr>
        <w:pBdr>
          <w:bottom w:val="single" w:color="auto" w:sz="4" w:space="1"/>
        </w:pBdr>
        <w:tabs>
          <w:tab w:val="left" w:pos="0"/>
          <w:tab w:val="left" w:pos="720"/>
        </w:tabs>
        <w:spacing w:before="60" w:after="60" w:line="276" w:lineRule="auto"/>
        <w:jc w:val="both"/>
        <w:rPr>
          <w:rFonts w:ascii="Trebuchet MS" w:hAnsi="Trebuchet MS"/>
          <w:b/>
          <w:bCs/>
          <w:color w:val="000000" w:themeColor="text1"/>
          <w:szCs w:val="22"/>
        </w:rPr>
      </w:pPr>
      <w:bookmarkStart w:name="_Toc483681426" w:id="943"/>
      <w:r>
        <w:rPr>
          <w:rFonts w:ascii="Trebuchet MS" w:hAnsi="Trebuchet MS"/>
          <w:b/>
          <w:bCs/>
          <w:color w:val="000000" w:themeColor="text1"/>
          <w:szCs w:val="22"/>
        </w:rPr>
        <w:t xml:space="preserve">Calculating </w:t>
      </w:r>
      <w:r w:rsidR="0007051A">
        <w:rPr>
          <w:rFonts w:ascii="Trebuchet MS" w:hAnsi="Trebuchet MS"/>
          <w:b/>
          <w:bCs/>
          <w:color w:val="000000" w:themeColor="text1"/>
          <w:szCs w:val="22"/>
        </w:rPr>
        <w:t>C</w:t>
      </w:r>
      <w:r w:rsidR="001A0534">
        <w:rPr>
          <w:rFonts w:ascii="Trebuchet MS" w:hAnsi="Trebuchet MS"/>
          <w:b/>
          <w:bCs/>
          <w:color w:val="000000" w:themeColor="text1"/>
          <w:szCs w:val="22"/>
        </w:rPr>
        <w:t xml:space="preserve">redit </w:t>
      </w:r>
      <w:r w:rsidR="0007051A">
        <w:rPr>
          <w:rFonts w:ascii="Trebuchet MS" w:hAnsi="Trebuchet MS"/>
          <w:b/>
          <w:bCs/>
          <w:color w:val="000000" w:themeColor="text1"/>
          <w:szCs w:val="22"/>
        </w:rPr>
        <w:t>G</w:t>
      </w:r>
      <w:r w:rsidR="001A0534">
        <w:rPr>
          <w:rFonts w:ascii="Trebuchet MS" w:hAnsi="Trebuchet MS"/>
          <w:b/>
          <w:bCs/>
          <w:color w:val="000000" w:themeColor="text1"/>
          <w:szCs w:val="22"/>
        </w:rPr>
        <w:t>uarantee</w:t>
      </w:r>
      <w:r w:rsidR="0007051A">
        <w:rPr>
          <w:rFonts w:ascii="Trebuchet MS" w:hAnsi="Trebuchet MS"/>
          <w:b/>
          <w:bCs/>
          <w:color w:val="000000" w:themeColor="text1"/>
          <w:szCs w:val="22"/>
        </w:rPr>
        <w:t xml:space="preserve"> Fees</w:t>
      </w:r>
      <w:bookmarkEnd w:id="943"/>
      <w:r w:rsidR="0007051A">
        <w:rPr>
          <w:rFonts w:ascii="Trebuchet MS" w:hAnsi="Trebuchet MS"/>
          <w:b/>
          <w:bCs/>
          <w:color w:val="000000" w:themeColor="text1"/>
          <w:szCs w:val="22"/>
        </w:rPr>
        <w:t xml:space="preserve"> </w:t>
      </w:r>
    </w:p>
    <w:p w:rsidR="004822F9" w:rsidP="004822F9" w:rsidRDefault="008A5671" w14:paraId="59B4FAD1" w14:textId="31EFB01B">
      <w:pPr>
        <w:jc w:val="both"/>
      </w:pPr>
      <w:r>
        <w:t xml:space="preserve">Since request for CG can occur at any of the quarters and the continuity period is annual, the calculation for fees </w:t>
      </w:r>
      <w:r w:rsidR="00F61824">
        <w:t xml:space="preserve">for new CG request </w:t>
      </w:r>
      <w:r>
        <w:t xml:space="preserve">is for ‘Broken Period’ </w:t>
      </w:r>
      <w:r w:rsidR="00E27AE0">
        <w:t xml:space="preserve">i.e. </w:t>
      </w:r>
      <w:r>
        <w:t xml:space="preserve">till next FY. It is </w:t>
      </w:r>
      <w:r w:rsidR="004822F9">
        <w:t>based on Outstanding Loan Amount provided by MLI in his respective Input File along with ‘Annual Guarantee Fee</w:t>
      </w:r>
      <w:r w:rsidR="00347E74">
        <w:t xml:space="preserve"> (%)</w:t>
      </w:r>
      <w:r w:rsidR="004822F9">
        <w:t>’ configured in the ‘Scheme’ and it’s respective ‘Docket’ and the formulae is as below:</w:t>
      </w:r>
    </w:p>
    <w:p w:rsidR="004822F9" w:rsidP="004822F9" w:rsidRDefault="00590919" w14:paraId="0F071AEA" w14:textId="75D36EB4">
      <w:pPr>
        <w:jc w:val="both"/>
      </w:pPr>
      <w:r>
        <w:rPr>
          <w:noProof/>
        </w:rPr>
        <mc:AlternateContent>
          <mc:Choice Requires="wps">
            <w:drawing>
              <wp:inline distT="0" distB="0" distL="0" distR="0" wp14:anchorId="725EDD29" wp14:editId="5A4808FC">
                <wp:extent cx="5757126" cy="1685925"/>
                <wp:effectExtent l="0" t="0" r="15240" b="28575"/>
                <wp:docPr id="15" name="Rectangle 15"/>
                <wp:cNvGraphicFramePr/>
                <a:graphic xmlns:a="http://schemas.openxmlformats.org/drawingml/2006/main">
                  <a:graphicData uri="http://schemas.microsoft.com/office/word/2010/wordprocessingShape">
                    <wps:wsp>
                      <wps:cNvSpPr/>
                      <wps:spPr>
                        <a:xfrm>
                          <a:off x="0" y="0"/>
                          <a:ext cx="5757126" cy="1685925"/>
                        </a:xfrm>
                        <a:prstGeom prst="rect">
                          <a:avLst/>
                        </a:prstGeom>
                      </wps:spPr>
                      <wps:style>
                        <a:lnRef idx="2">
                          <a:schemeClr val="accent6"/>
                        </a:lnRef>
                        <a:fillRef idx="1">
                          <a:schemeClr val="lt1"/>
                        </a:fillRef>
                        <a:effectRef idx="0">
                          <a:schemeClr val="accent6"/>
                        </a:effectRef>
                        <a:fontRef idx="minor">
                          <a:schemeClr val="dk1"/>
                        </a:fontRef>
                      </wps:style>
                      <wps:txbx>
                        <w:txbxContent>
                          <w:p w:rsidR="00340CD1" w:rsidP="00E14AAE" w:rsidRDefault="00340CD1" w14:paraId="3CF896F9" w14:textId="77777777">
                            <w:pPr>
                              <w:pStyle w:val="NoSpacing"/>
                            </w:pPr>
                            <w:r>
                              <w:t>In case, Outstanding Amount DOES NOT EXCEEDS Sanctioned Amount, then:</w:t>
                            </w:r>
                          </w:p>
                          <w:p w:rsidR="00340CD1" w:rsidP="00E14AAE" w:rsidRDefault="00340CD1" w14:paraId="27C4AB4C" w14:textId="037240CB">
                            <w:pPr>
                              <w:pStyle w:val="NoSpacing"/>
                              <w:ind w:left="720"/>
                            </w:pPr>
                            <w:r>
                              <w:t>Guarantee Fee = Outstanding Loan Amount * (((Annual Guarantee Fee in Percent) / 4) * (No. of Quarter’s Left in current FY including the current quarter when the request for CG Quote is made))</w:t>
                            </w:r>
                          </w:p>
                          <w:p w:rsidR="00340CD1" w:rsidP="00E14AAE" w:rsidRDefault="00340CD1" w14:paraId="3EEC381C" w14:textId="77777777">
                            <w:pPr>
                              <w:pStyle w:val="NoSpacing"/>
                            </w:pPr>
                          </w:p>
                          <w:p w:rsidR="00340CD1" w:rsidP="00E14AAE" w:rsidRDefault="00340CD1" w14:paraId="0731582D" w14:textId="77777777">
                            <w:pPr>
                              <w:pStyle w:val="NoSpacing"/>
                            </w:pPr>
                            <w:r>
                              <w:t>In case, Outstanding Amount EXCEEDS Sanctioned Amount, then:</w:t>
                            </w:r>
                          </w:p>
                          <w:p w:rsidR="00340CD1" w:rsidP="00F855F0" w:rsidRDefault="00340CD1" w14:paraId="0CB01226" w14:textId="188D8A2F">
                            <w:pPr>
                              <w:pStyle w:val="NoSpacing"/>
                              <w:ind w:left="720"/>
                            </w:pPr>
                            <w:r>
                              <w:t>Guarantee Fee = Sanctioned Loan Amount * (((Annual Guarantee Fee in Percent) / 4) * (No. of Quarter’s Left in current FY including the current quarter when the request for CG Quote is made))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w14:anchorId="7022E126">
              <v:rect id="Rectangle 15" style="width:453.3pt;height:132.75pt;visibility:visible;mso-wrap-style:square;mso-left-percent:-10001;mso-top-percent:-10001;mso-position-horizontal:absolute;mso-position-horizontal-relative:char;mso-position-vertical:absolute;mso-position-vertical-relative:line;mso-left-percent:-10001;mso-top-percent:-10001;v-text-anchor:middle" o:spid="_x0000_s1034" fillcolor="white [3201]" strokecolor="#70ad47 [3209]" strokeweight="1pt" w14:anchorId="725EDD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">
                <v:textbox>
                  <w:txbxContent>
                    <w:p w:rsidR="00340CD1" w:rsidP="00E14AAE" w:rsidRDefault="00340CD1" w14:paraId="1CB2DC07" w14:textId="77777777">
                      <w:pPr>
                        <w:pStyle w:val="NoSpacing"/>
                      </w:pPr>
                      <w:r>
                        <w:t>In case, Outstanding Amount DOES NOT EXCEEDS Sanctioned Amount, then:</w:t>
                      </w:r>
                    </w:p>
                    <w:p w:rsidR="00340CD1" w:rsidP="00E14AAE" w:rsidRDefault="00340CD1" w14:paraId="593B4CDF" w14:textId="037240CB">
                      <w:pPr>
                        <w:pStyle w:val="NoSpacing"/>
                        <w:ind w:left="720"/>
                      </w:pPr>
                      <w:r>
                        <w:t>Guarantee Fee = Outstanding Loan Amount * (((Annual Guarantee Fee in Percent) / 4) * (No. of Quarter’s Left in current FY including the current quarter when the request for CG Quote is made))</w:t>
                      </w:r>
                    </w:p>
                    <w:p w:rsidR="00340CD1" w:rsidP="00E14AAE" w:rsidRDefault="00340CD1" w14:paraId="5DAB6C7B" w14:textId="77777777">
                      <w:pPr>
                        <w:pStyle w:val="NoSpacing"/>
                      </w:pPr>
                    </w:p>
                    <w:p w:rsidR="00340CD1" w:rsidP="00E14AAE" w:rsidRDefault="00340CD1" w14:paraId="1875C7BE" w14:textId="77777777">
                      <w:pPr>
                        <w:pStyle w:val="NoSpacing"/>
                      </w:pPr>
                      <w:r>
                        <w:t>In case, Outstanding Amount EXCEEDS Sanctioned Amount, then:</w:t>
                      </w:r>
                    </w:p>
                    <w:p w:rsidR="00340CD1" w:rsidP="00F855F0" w:rsidRDefault="00340CD1" w14:paraId="0560118D" w14:textId="188D8A2F">
                      <w:pPr>
                        <w:pStyle w:val="NoSpacing"/>
                        <w:ind w:left="720"/>
                      </w:pPr>
                      <w:r>
                        <w:t>Guarantee Fee = Sanctioned Loan Amount * (((Annual Guarantee Fee in Percent) / 4) * (No. of Quarter’s Left in current FY including the current quarter when the request for CG Quote is made))</w:t>
                      </w:r>
                    </w:p>
                  </w:txbxContent>
                </v:textbox>
                <w10:anchorlock/>
              </v:rect>
            </w:pict>
          </mc:Fallback>
        </mc:AlternateContent>
      </w:r>
    </w:p>
    <w:p w:rsidR="004822F9" w:rsidP="004822F9" w:rsidRDefault="004822F9" w14:paraId="05E6673C" w14:textId="77777777">
      <w:pPr>
        <w:jc w:val="both"/>
        <w:rPr>
          <w:i/>
          <w:u w:val="single"/>
        </w:rPr>
      </w:pPr>
    </w:p>
    <w:tbl>
      <w:tblPr>
        <w:tblStyle w:val="TableGrid"/>
        <w:tblW w:w="7116" w:type="dxa"/>
        <w:tblLook w:val="04A0" w:firstRow="1" w:lastRow="0" w:firstColumn="1" w:lastColumn="0" w:noHBand="0" w:noVBand="1"/>
      </w:tblPr>
      <w:tblGrid>
        <w:gridCol w:w="5160"/>
        <w:gridCol w:w="1956"/>
      </w:tblGrid>
      <w:tr w:rsidRPr="00F25836" w:rsidR="00F855F0" w:rsidTr="00F855F0" w14:paraId="76ED2170" w14:textId="77777777">
        <w:trPr>
          <w:trHeight w:val="235"/>
        </w:trPr>
        <w:tc>
          <w:tcPr>
            <w:tcW w:w="5160" w:type="dxa"/>
            <w:noWrap/>
            <w:hideMark/>
          </w:tcPr>
          <w:p w:rsidRPr="00F25836" w:rsidR="00F855F0" w:rsidP="00D96B2F" w:rsidRDefault="00F855F0" w14:paraId="537811BE" w14:textId="77777777">
            <w:pPr>
              <w:rPr>
                <w:rFonts w:ascii="Calibri" w:hAnsi="Calibri" w:eastAsia="Times New Roman" w:cs="Times New Roman"/>
                <w:b/>
                <w:color w:val="000000"/>
                <w:sz w:val="20"/>
                <w:szCs w:val="20"/>
              </w:rPr>
            </w:pPr>
            <w:r w:rsidRPr="00F25836">
              <w:rPr>
                <w:rFonts w:ascii="Calibri" w:hAnsi="Calibri" w:eastAsia="Times New Roman" w:cs="Times New Roman"/>
                <w:b/>
                <w:color w:val="000000"/>
                <w:sz w:val="20"/>
                <w:szCs w:val="20"/>
              </w:rPr>
              <w:t>Education Loan Scheme Parameters</w:t>
            </w:r>
          </w:p>
        </w:tc>
        <w:tc>
          <w:tcPr>
            <w:tcW w:w="1956" w:type="dxa"/>
            <w:noWrap/>
            <w:hideMark/>
          </w:tcPr>
          <w:p w:rsidRPr="00F25836" w:rsidR="00F855F0" w:rsidP="00D96B2F" w:rsidRDefault="00F855F0" w14:paraId="404D7779" w14:textId="77777777">
            <w:pPr>
              <w:rPr>
                <w:rFonts w:ascii="Calibri" w:hAnsi="Calibri" w:eastAsia="Times New Roman" w:cs="Times New Roman"/>
                <w:b/>
                <w:color w:val="000000"/>
                <w:sz w:val="20"/>
                <w:szCs w:val="20"/>
              </w:rPr>
            </w:pPr>
          </w:p>
        </w:tc>
      </w:tr>
      <w:tr w:rsidRPr="00F25836" w:rsidR="00F855F0" w:rsidTr="00F855F0" w14:paraId="09D043AC" w14:textId="77777777">
        <w:trPr>
          <w:trHeight w:val="235"/>
        </w:trPr>
        <w:tc>
          <w:tcPr>
            <w:tcW w:w="5160" w:type="dxa"/>
            <w:hideMark/>
          </w:tcPr>
          <w:p w:rsidRPr="00F25836" w:rsidR="00F855F0" w:rsidP="00D96B2F" w:rsidRDefault="00F855F0" w14:paraId="0228C6A5" w14:textId="77777777">
            <w:pPr>
              <w:ind w:firstLine="400" w:firstLineChars="200"/>
              <w:rPr>
                <w:rFonts w:ascii="Calibri" w:hAnsi="Calibri" w:eastAsia="Times New Roman" w:cs="Times New Roman"/>
                <w:color w:val="000000"/>
                <w:sz w:val="20"/>
                <w:szCs w:val="20"/>
              </w:rPr>
            </w:pPr>
            <w:r w:rsidRPr="00F25836">
              <w:rPr>
                <w:rFonts w:ascii="Calibri" w:hAnsi="Calibri" w:eastAsia="Times New Roman" w:cs="Times New Roman"/>
                <w:color w:val="000000"/>
                <w:sz w:val="20"/>
                <w:szCs w:val="20"/>
              </w:rPr>
              <w:t>Guarantee Cover (%)</w:t>
            </w:r>
          </w:p>
        </w:tc>
        <w:tc>
          <w:tcPr>
            <w:tcW w:w="1956" w:type="dxa"/>
            <w:hideMark/>
          </w:tcPr>
          <w:p w:rsidRPr="00F25836" w:rsidR="00F855F0" w:rsidP="00D96B2F" w:rsidRDefault="00F855F0" w14:paraId="71594C47" w14:textId="77777777">
            <w:pPr>
              <w:ind w:firstLine="400" w:firstLineChars="200"/>
              <w:rPr>
                <w:rFonts w:ascii="Calibri" w:hAnsi="Calibri" w:eastAsia="Times New Roman" w:cs="Times New Roman"/>
                <w:color w:val="000000"/>
                <w:sz w:val="20"/>
                <w:szCs w:val="20"/>
              </w:rPr>
            </w:pPr>
            <w:r w:rsidRPr="00F25836">
              <w:rPr>
                <w:rFonts w:ascii="Calibri" w:hAnsi="Calibri" w:eastAsia="Times New Roman" w:cs="Times New Roman"/>
                <w:color w:val="000000"/>
                <w:sz w:val="20"/>
                <w:szCs w:val="20"/>
              </w:rPr>
              <w:t>75%</w:t>
            </w:r>
          </w:p>
        </w:tc>
      </w:tr>
      <w:tr w:rsidRPr="00F25836" w:rsidR="00F855F0" w:rsidTr="00F855F0" w14:paraId="3ABD73D7" w14:textId="77777777">
        <w:trPr>
          <w:trHeight w:val="235"/>
        </w:trPr>
        <w:tc>
          <w:tcPr>
            <w:tcW w:w="5160" w:type="dxa"/>
            <w:hideMark/>
          </w:tcPr>
          <w:p w:rsidRPr="00F25836" w:rsidR="00F855F0" w:rsidP="00D96B2F" w:rsidRDefault="00F855F0" w14:paraId="15C0DC0D" w14:textId="77777777">
            <w:pPr>
              <w:ind w:firstLine="400" w:firstLineChars="200"/>
              <w:rPr>
                <w:rFonts w:ascii="Calibri" w:hAnsi="Calibri" w:eastAsia="Times New Roman" w:cs="Times New Roman"/>
                <w:color w:val="000000"/>
                <w:sz w:val="20"/>
                <w:szCs w:val="20"/>
              </w:rPr>
            </w:pPr>
            <w:r w:rsidRPr="00F25836">
              <w:rPr>
                <w:rFonts w:ascii="Calibri" w:hAnsi="Calibri" w:eastAsia="Times New Roman" w:cs="Times New Roman"/>
                <w:color w:val="000000"/>
                <w:sz w:val="20"/>
                <w:szCs w:val="20"/>
              </w:rPr>
              <w:t>Annual Guarantee Fee (%)</w:t>
            </w:r>
          </w:p>
        </w:tc>
        <w:tc>
          <w:tcPr>
            <w:tcW w:w="1956" w:type="dxa"/>
            <w:hideMark/>
          </w:tcPr>
          <w:p w:rsidRPr="00F25836" w:rsidR="00F855F0" w:rsidP="00D96B2F" w:rsidRDefault="00F855F0" w14:paraId="22C6ABE7" w14:textId="77777777">
            <w:pPr>
              <w:ind w:firstLine="400" w:firstLineChars="200"/>
              <w:rPr>
                <w:rFonts w:ascii="Calibri" w:hAnsi="Calibri" w:eastAsia="Times New Roman" w:cs="Times New Roman"/>
                <w:color w:val="000000"/>
                <w:sz w:val="20"/>
                <w:szCs w:val="20"/>
              </w:rPr>
            </w:pPr>
            <w:r w:rsidRPr="00F25836">
              <w:rPr>
                <w:rFonts w:ascii="Calibri" w:hAnsi="Calibri" w:eastAsia="Times New Roman" w:cs="Times New Roman"/>
                <w:color w:val="000000"/>
                <w:sz w:val="20"/>
                <w:szCs w:val="20"/>
              </w:rPr>
              <w:t>0.50%</w:t>
            </w:r>
          </w:p>
        </w:tc>
      </w:tr>
      <w:tr w:rsidRPr="00F25836" w:rsidR="00F855F0" w:rsidTr="00F855F0" w14:paraId="72A4BEE6" w14:textId="77777777">
        <w:trPr>
          <w:trHeight w:val="235"/>
        </w:trPr>
        <w:tc>
          <w:tcPr>
            <w:tcW w:w="5160" w:type="dxa"/>
          </w:tcPr>
          <w:p w:rsidRPr="00F25836" w:rsidR="00F855F0" w:rsidP="00D96B2F" w:rsidRDefault="00F855F0" w14:paraId="1111DE6B" w14:textId="77777777">
            <w:pPr>
              <w:ind w:firstLine="400" w:firstLineChars="200"/>
              <w:rPr>
                <w:rFonts w:ascii="Times New Roman" w:hAnsi="Times New Roman" w:eastAsia="Times New Roman" w:cs="Times New Roman"/>
                <w:color w:val="000000"/>
                <w:sz w:val="20"/>
                <w:szCs w:val="20"/>
              </w:rPr>
            </w:pPr>
            <w:r w:rsidRPr="00F25836">
              <w:rPr>
                <w:rFonts w:ascii="Calibri" w:hAnsi="Calibri" w:eastAsia="Times New Roman" w:cs="Times New Roman"/>
                <w:color w:val="000000"/>
                <w:sz w:val="20"/>
                <w:szCs w:val="20"/>
              </w:rPr>
              <w:t>Maximum Limit to Guarantee Issuance Allowed (INR)</w:t>
            </w:r>
          </w:p>
        </w:tc>
        <w:tc>
          <w:tcPr>
            <w:tcW w:w="1956" w:type="dxa"/>
          </w:tcPr>
          <w:p w:rsidRPr="00F25836" w:rsidR="00F855F0" w:rsidP="00D96B2F" w:rsidRDefault="00F855F0" w14:paraId="758E6424" w14:textId="77777777">
            <w:pPr>
              <w:ind w:firstLine="400" w:firstLineChars="200"/>
              <w:rPr>
                <w:rFonts w:ascii="Calibri" w:hAnsi="Calibri" w:eastAsia="Times New Roman" w:cs="Times New Roman"/>
                <w:color w:val="000000"/>
                <w:sz w:val="20"/>
                <w:szCs w:val="20"/>
              </w:rPr>
            </w:pPr>
            <w:r w:rsidRPr="00F25836">
              <w:rPr>
                <w:rFonts w:ascii="Calibri" w:hAnsi="Calibri" w:eastAsia="Times New Roman" w:cs="Times New Roman"/>
                <w:color w:val="000000"/>
                <w:sz w:val="20"/>
                <w:szCs w:val="20"/>
              </w:rPr>
              <w:t>7,50,000.00</w:t>
            </w:r>
          </w:p>
        </w:tc>
      </w:tr>
      <w:tr w:rsidRPr="00F25836" w:rsidR="00F855F0" w:rsidTr="00F855F0" w14:paraId="2E684CDE" w14:textId="77777777">
        <w:trPr>
          <w:trHeight w:val="235"/>
        </w:trPr>
        <w:tc>
          <w:tcPr>
            <w:tcW w:w="5160" w:type="dxa"/>
          </w:tcPr>
          <w:p w:rsidRPr="00F25836" w:rsidR="00F855F0" w:rsidP="00D96B2F" w:rsidRDefault="00F855F0" w14:paraId="353C6748" w14:textId="77777777">
            <w:pPr>
              <w:ind w:firstLine="400" w:firstLineChars="200"/>
              <w:rPr>
                <w:rFonts w:ascii="Times New Roman" w:hAnsi="Times New Roman" w:eastAsia="Times New Roman" w:cs="Times New Roman"/>
                <w:color w:val="000000"/>
                <w:sz w:val="20"/>
                <w:szCs w:val="20"/>
              </w:rPr>
            </w:pPr>
            <w:r w:rsidRPr="00F25836">
              <w:rPr>
                <w:rFonts w:ascii="Calibri" w:hAnsi="Calibri" w:eastAsia="Times New Roman" w:cs="Times New Roman"/>
                <w:color w:val="000000"/>
                <w:sz w:val="20"/>
                <w:szCs w:val="20"/>
              </w:rPr>
              <w:t>M</w:t>
            </w:r>
            <w:r>
              <w:rPr>
                <w:rFonts w:ascii="Calibri" w:hAnsi="Calibri" w:eastAsia="Times New Roman" w:cs="Times New Roman"/>
                <w:color w:val="000000"/>
                <w:sz w:val="20"/>
                <w:szCs w:val="20"/>
              </w:rPr>
              <w:t>inimum L</w:t>
            </w:r>
            <w:r w:rsidRPr="00F25836">
              <w:rPr>
                <w:rFonts w:ascii="Calibri" w:hAnsi="Calibri" w:eastAsia="Times New Roman" w:cs="Times New Roman"/>
                <w:color w:val="000000"/>
                <w:sz w:val="20"/>
                <w:szCs w:val="20"/>
              </w:rPr>
              <w:t>imit to Guarantee Issuance Allowed (INR)</w:t>
            </w:r>
          </w:p>
        </w:tc>
        <w:tc>
          <w:tcPr>
            <w:tcW w:w="1956" w:type="dxa"/>
          </w:tcPr>
          <w:p w:rsidRPr="00F25836" w:rsidR="00F855F0" w:rsidP="00D96B2F" w:rsidRDefault="00F855F0" w14:paraId="6952F405" w14:textId="77777777">
            <w:pPr>
              <w:ind w:firstLine="400" w:firstLineChars="200"/>
              <w:rPr>
                <w:rFonts w:ascii="Calibri" w:hAnsi="Calibri" w:eastAsia="Times New Roman" w:cs="Times New Roman"/>
                <w:color w:val="000000"/>
                <w:sz w:val="20"/>
                <w:szCs w:val="20"/>
              </w:rPr>
            </w:pPr>
            <w:r>
              <w:rPr>
                <w:rFonts w:ascii="Calibri" w:hAnsi="Calibri" w:eastAsia="Times New Roman" w:cs="Times New Roman"/>
                <w:color w:val="000000"/>
                <w:sz w:val="20"/>
                <w:szCs w:val="20"/>
              </w:rPr>
              <w:t>5,000.00</w:t>
            </w:r>
          </w:p>
        </w:tc>
      </w:tr>
      <w:tr w:rsidRPr="00F25836" w:rsidR="00F855F0" w:rsidTr="00F855F0" w14:paraId="7D5D490A" w14:textId="77777777">
        <w:trPr>
          <w:trHeight w:val="235"/>
        </w:trPr>
        <w:tc>
          <w:tcPr>
            <w:tcW w:w="5160" w:type="dxa"/>
          </w:tcPr>
          <w:p w:rsidRPr="008F20C7" w:rsidR="00F855F0" w:rsidP="00D96B2F" w:rsidRDefault="00F855F0" w14:paraId="7259AD72" w14:textId="77777777">
            <w:pPr>
              <w:ind w:firstLine="400" w:firstLineChars="200"/>
              <w:rPr>
                <w:rFonts w:eastAsia="Times New Roman" w:cs="Times New Roman"/>
                <w:color w:val="000000"/>
                <w:sz w:val="20"/>
                <w:szCs w:val="20"/>
              </w:rPr>
            </w:pPr>
            <w:r w:rsidRPr="008F20C7">
              <w:rPr>
                <w:rFonts w:eastAsia="Times New Roman" w:cs="Times New Roman"/>
                <w:color w:val="000000"/>
                <w:sz w:val="20"/>
                <w:szCs w:val="20"/>
              </w:rPr>
              <w:t>Sanctioned Loan Amount</w:t>
            </w:r>
          </w:p>
        </w:tc>
        <w:tc>
          <w:tcPr>
            <w:tcW w:w="1956" w:type="dxa"/>
          </w:tcPr>
          <w:p w:rsidR="00F855F0" w:rsidP="00D96B2F" w:rsidRDefault="00F855F0" w14:paraId="755FF595" w14:textId="77777777">
            <w:pPr>
              <w:ind w:firstLine="400" w:firstLineChars="200"/>
              <w:rPr>
                <w:rFonts w:ascii="Calibri" w:hAnsi="Calibri" w:eastAsia="Times New Roman" w:cs="Times New Roman"/>
                <w:color w:val="000000"/>
                <w:sz w:val="20"/>
                <w:szCs w:val="20"/>
              </w:rPr>
            </w:pPr>
            <w:r>
              <w:rPr>
                <w:rFonts w:ascii="Calibri" w:hAnsi="Calibri" w:eastAsia="Times New Roman" w:cs="Times New Roman"/>
                <w:color w:val="000000"/>
                <w:sz w:val="20"/>
                <w:szCs w:val="20"/>
              </w:rPr>
              <w:t>4,00,000.00</w:t>
            </w:r>
          </w:p>
        </w:tc>
      </w:tr>
    </w:tbl>
    <w:p w:rsidRPr="00E32391" w:rsidR="00E32391" w:rsidP="001A0534" w:rsidRDefault="00E32391" w14:paraId="0EAA10E6" w14:textId="1E9130E8">
      <w:pPr>
        <w:jc w:val="both"/>
        <w:rPr>
          <w:i/>
        </w:rPr>
      </w:pPr>
    </w:p>
    <w:p w:rsidRPr="000820F8" w:rsidR="007D79F8" w:rsidP="007D79F8" w:rsidRDefault="007D79F8" w14:paraId="37E2C870" w14:textId="08FD3878">
      <w:pPr>
        <w:jc w:val="both"/>
        <w:rPr>
          <w:u w:val="single"/>
        </w:rPr>
      </w:pPr>
      <w:r w:rsidRPr="00001F64">
        <w:rPr>
          <w:b/>
          <w:u w:val="single"/>
        </w:rPr>
        <w:t>Scenario 1:</w:t>
      </w:r>
      <w:r w:rsidRPr="000820F8">
        <w:rPr>
          <w:u w:val="single"/>
        </w:rPr>
        <w:t xml:space="preserve"> </w:t>
      </w:r>
      <w:r>
        <w:rPr>
          <w:u w:val="single"/>
        </w:rPr>
        <w:t>Outstanding Loan Amount DOES NOT EXCEEDS Sanctioned Loan Amount</w:t>
      </w:r>
      <w:r w:rsidRPr="007D79F8">
        <w:rPr>
          <w:u w:val="single"/>
        </w:rPr>
        <w:t xml:space="preserve"> </w:t>
      </w:r>
      <w:r>
        <w:rPr>
          <w:u w:val="single"/>
        </w:rPr>
        <w:t xml:space="preserve">AND </w:t>
      </w:r>
      <w:r w:rsidRPr="0068388D">
        <w:rPr>
          <w:u w:val="single"/>
        </w:rPr>
        <w:t xml:space="preserve">Minimum Limit to </w:t>
      </w:r>
      <w:r>
        <w:rPr>
          <w:u w:val="single"/>
        </w:rPr>
        <w:t>Guarantee Issuance Allowed</w:t>
      </w:r>
    </w:p>
    <w:p w:rsidR="007D79F8" w:rsidP="007D79F8" w:rsidRDefault="007D79F8" w14:paraId="12303E64" w14:textId="77777777">
      <w:pPr>
        <w:jc w:val="both"/>
      </w:pPr>
      <w:r>
        <w:t>MLI uploads and approves the input file on SURGE system on 10</w:t>
      </w:r>
      <w:r w:rsidRPr="0042116A">
        <w:rPr>
          <w:vertAlign w:val="superscript"/>
        </w:rPr>
        <w:t>th</w:t>
      </w:r>
      <w:r>
        <w:t xml:space="preserve"> November 2015. This input file contains Loan Disbursement Information for July-August-September 2015. It means that 2 quarters are left in current FY. One of the Loan Account values are as below:</w:t>
      </w:r>
    </w:p>
    <w:tbl>
      <w:tblPr>
        <w:tblStyle w:val="TableGrid"/>
        <w:tblW w:w="5020" w:type="dxa"/>
        <w:tblLook w:val="04A0" w:firstRow="1" w:lastRow="0" w:firstColumn="1" w:lastColumn="0" w:noHBand="0" w:noVBand="1"/>
      </w:tblPr>
      <w:tblGrid>
        <w:gridCol w:w="3640"/>
        <w:gridCol w:w="1380"/>
      </w:tblGrid>
      <w:tr w:rsidRPr="00F25836" w:rsidR="007D79F8" w:rsidTr="00963C6C" w14:paraId="16526764" w14:textId="77777777">
        <w:trPr>
          <w:trHeight w:val="255"/>
        </w:trPr>
        <w:tc>
          <w:tcPr>
            <w:tcW w:w="3640" w:type="dxa"/>
            <w:hideMark/>
          </w:tcPr>
          <w:p w:rsidRPr="00F25836" w:rsidR="007D79F8" w:rsidP="00963C6C" w:rsidRDefault="007D79F8" w14:paraId="5FD643AA" w14:textId="77777777">
            <w:pPr>
              <w:ind w:firstLine="400" w:firstLineChars="200"/>
              <w:rPr>
                <w:rFonts w:ascii="Calibri" w:hAnsi="Calibri" w:eastAsia="Times New Roman" w:cs="Times New Roman"/>
                <w:color w:val="000000"/>
                <w:sz w:val="20"/>
                <w:szCs w:val="20"/>
              </w:rPr>
            </w:pPr>
            <w:r w:rsidRPr="00F25836">
              <w:rPr>
                <w:rFonts w:ascii="Calibri" w:hAnsi="Calibri" w:eastAsia="Times New Roman" w:cs="Times New Roman"/>
                <w:color w:val="000000"/>
                <w:sz w:val="20"/>
                <w:szCs w:val="20"/>
              </w:rPr>
              <w:t>Outstanding Loan Amount</w:t>
            </w:r>
          </w:p>
        </w:tc>
        <w:tc>
          <w:tcPr>
            <w:tcW w:w="1380" w:type="dxa"/>
            <w:noWrap/>
            <w:hideMark/>
          </w:tcPr>
          <w:p w:rsidRPr="00F25836" w:rsidR="007D79F8" w:rsidP="00963C6C" w:rsidRDefault="007D79F8" w14:paraId="39EEB995" w14:textId="4C74CDEB">
            <w:pPr>
              <w:jc w:val="center"/>
              <w:rPr>
                <w:rFonts w:ascii="Calibri" w:hAnsi="Calibri" w:eastAsia="Times New Roman" w:cs="Times New Roman"/>
                <w:color w:val="000000"/>
                <w:sz w:val="20"/>
                <w:szCs w:val="20"/>
              </w:rPr>
            </w:pPr>
            <w:r>
              <w:rPr>
                <w:rFonts w:ascii="Calibri" w:hAnsi="Calibri" w:eastAsia="Times New Roman" w:cs="Times New Roman"/>
                <w:color w:val="000000"/>
                <w:sz w:val="20"/>
                <w:szCs w:val="20"/>
              </w:rPr>
              <w:t>4</w:t>
            </w:r>
            <w:r w:rsidRPr="00F25836">
              <w:rPr>
                <w:rFonts w:ascii="Calibri" w:hAnsi="Calibri" w:eastAsia="Times New Roman" w:cs="Times New Roman"/>
                <w:color w:val="000000"/>
                <w:sz w:val="20"/>
                <w:szCs w:val="20"/>
              </w:rPr>
              <w:t xml:space="preserve">000.00 </w:t>
            </w:r>
          </w:p>
        </w:tc>
      </w:tr>
    </w:tbl>
    <w:p w:rsidR="007D79F8" w:rsidP="007D79F8" w:rsidRDefault="007D79F8" w14:paraId="72552E22" w14:textId="77777777"/>
    <w:p w:rsidR="007D79F8" w:rsidP="007D79F8" w:rsidRDefault="007D79F8" w14:paraId="48D7C124" w14:textId="77777777">
      <w:r>
        <w:t>Thus, in case of this scenario, Guarantee Fee calculation will be based on Outstanding Loan Amount.</w:t>
      </w:r>
    </w:p>
    <w:p w:rsidR="007D79F8" w:rsidP="007D79F8" w:rsidRDefault="007D79F8" w14:paraId="18196669" w14:textId="53A090FA">
      <w:pPr>
        <w:jc w:val="both"/>
      </w:pPr>
      <w:r>
        <w:t>Thus, Guarantee Fee = 4000 * (0.5%/4) *2</w:t>
      </w:r>
    </w:p>
    <w:p w:rsidR="007D79F8" w:rsidP="007D79F8" w:rsidRDefault="007D79F8" w14:paraId="498A08D4" w14:textId="2B98111D">
      <w:pPr>
        <w:jc w:val="both"/>
        <w:rPr>
          <w:b/>
          <w:u w:val="single"/>
        </w:rPr>
      </w:pPr>
      <w:r>
        <w:t>Which equals to INR 10/-</w:t>
      </w:r>
    </w:p>
    <w:p w:rsidR="007D79F8" w:rsidP="00F855F0" w:rsidRDefault="007D79F8" w14:paraId="4F818BF3" w14:textId="77777777">
      <w:pPr>
        <w:jc w:val="both"/>
        <w:rPr>
          <w:b/>
          <w:u w:val="single"/>
        </w:rPr>
      </w:pPr>
    </w:p>
    <w:p w:rsidRPr="000820F8" w:rsidR="00F855F0" w:rsidP="00F855F0" w:rsidRDefault="00F855F0" w14:paraId="5FA4DDB3" w14:textId="2BEC7538">
      <w:pPr>
        <w:jc w:val="both"/>
        <w:rPr>
          <w:u w:val="single"/>
        </w:rPr>
      </w:pPr>
      <w:r w:rsidRPr="00001F64">
        <w:rPr>
          <w:b/>
          <w:u w:val="single"/>
        </w:rPr>
        <w:t xml:space="preserve">Scenario </w:t>
      </w:r>
      <w:r w:rsidR="007D79F8">
        <w:rPr>
          <w:b/>
          <w:u w:val="single"/>
        </w:rPr>
        <w:t>2</w:t>
      </w:r>
      <w:r w:rsidRPr="00001F64">
        <w:rPr>
          <w:b/>
          <w:u w:val="single"/>
        </w:rPr>
        <w:t>:</w:t>
      </w:r>
      <w:r w:rsidRPr="000820F8">
        <w:rPr>
          <w:u w:val="single"/>
        </w:rPr>
        <w:t xml:space="preserve"> </w:t>
      </w:r>
      <w:r>
        <w:rPr>
          <w:u w:val="single"/>
        </w:rPr>
        <w:t>Outstanding Loan Amount DOES NOT EXCEEDS Sanctioned Loan Amount</w:t>
      </w:r>
    </w:p>
    <w:p w:rsidR="004822F9" w:rsidP="004822F9" w:rsidRDefault="004822F9" w14:paraId="5F0D0C78" w14:textId="68D4624D">
      <w:pPr>
        <w:jc w:val="both"/>
      </w:pPr>
      <w:r>
        <w:t>MLI uploads and approves the input file on SURGE system on 10</w:t>
      </w:r>
      <w:r w:rsidRPr="0042116A">
        <w:rPr>
          <w:vertAlign w:val="superscript"/>
        </w:rPr>
        <w:t>th</w:t>
      </w:r>
      <w:r>
        <w:t xml:space="preserve"> November 2015. This input file contains Loan Disbursement Information for July-August-September 2015. </w:t>
      </w:r>
      <w:r w:rsidR="006873D7">
        <w:t xml:space="preserve">It means that 2 quarters </w:t>
      </w:r>
      <w:r w:rsidR="00295AAE">
        <w:t xml:space="preserve">are </w:t>
      </w:r>
      <w:r w:rsidR="006873D7">
        <w:t xml:space="preserve">left </w:t>
      </w:r>
      <w:r w:rsidR="00295AAE">
        <w:t xml:space="preserve">in current </w:t>
      </w:r>
      <w:r w:rsidR="006873D7">
        <w:t xml:space="preserve">FY. </w:t>
      </w:r>
      <w:r>
        <w:t>One of the Loan Account values are as below:</w:t>
      </w:r>
    </w:p>
    <w:tbl>
      <w:tblPr>
        <w:tblStyle w:val="TableGrid"/>
        <w:tblW w:w="5020" w:type="dxa"/>
        <w:tblLook w:val="04A0" w:firstRow="1" w:lastRow="0" w:firstColumn="1" w:lastColumn="0" w:noHBand="0" w:noVBand="1"/>
      </w:tblPr>
      <w:tblGrid>
        <w:gridCol w:w="3640"/>
        <w:gridCol w:w="1380"/>
      </w:tblGrid>
      <w:tr w:rsidRPr="00F25836" w:rsidR="001A0534" w:rsidTr="00F25836" w14:paraId="0A37A8C2" w14:textId="77777777">
        <w:trPr>
          <w:trHeight w:val="255"/>
        </w:trPr>
        <w:tc>
          <w:tcPr>
            <w:tcW w:w="3640" w:type="dxa"/>
            <w:hideMark/>
          </w:tcPr>
          <w:p w:rsidRPr="00F25836" w:rsidR="001A0534" w:rsidP="00F96908" w:rsidRDefault="001A0534" w14:paraId="06C9422F" w14:textId="77777777">
            <w:pPr>
              <w:ind w:firstLine="400" w:firstLineChars="200"/>
              <w:rPr>
                <w:rFonts w:ascii="Calibri" w:hAnsi="Calibri" w:eastAsia="Times New Roman" w:cs="Times New Roman"/>
                <w:color w:val="000000"/>
                <w:sz w:val="20"/>
                <w:szCs w:val="20"/>
              </w:rPr>
            </w:pPr>
            <w:r w:rsidRPr="00F25836">
              <w:rPr>
                <w:rFonts w:ascii="Calibri" w:hAnsi="Calibri" w:eastAsia="Times New Roman" w:cs="Times New Roman"/>
                <w:color w:val="000000"/>
                <w:sz w:val="20"/>
                <w:szCs w:val="20"/>
              </w:rPr>
              <w:t>Outstanding Loan Amount</w:t>
            </w:r>
          </w:p>
        </w:tc>
        <w:tc>
          <w:tcPr>
            <w:tcW w:w="1380" w:type="dxa"/>
            <w:noWrap/>
            <w:hideMark/>
          </w:tcPr>
          <w:p w:rsidRPr="00F25836" w:rsidR="001A0534" w:rsidP="00F96908" w:rsidRDefault="001A0534" w14:paraId="71FCCC54" w14:textId="77777777">
            <w:pPr>
              <w:jc w:val="center"/>
              <w:rPr>
                <w:rFonts w:ascii="Calibri" w:hAnsi="Calibri" w:eastAsia="Times New Roman" w:cs="Times New Roman"/>
                <w:color w:val="000000"/>
                <w:sz w:val="20"/>
                <w:szCs w:val="20"/>
              </w:rPr>
            </w:pPr>
            <w:r w:rsidRPr="00F25836">
              <w:rPr>
                <w:rFonts w:ascii="Calibri" w:hAnsi="Calibri" w:eastAsia="Times New Roman" w:cs="Times New Roman"/>
                <w:color w:val="000000"/>
                <w:sz w:val="20"/>
                <w:szCs w:val="20"/>
              </w:rPr>
              <w:t xml:space="preserve">100,000.00 </w:t>
            </w:r>
          </w:p>
        </w:tc>
      </w:tr>
    </w:tbl>
    <w:p w:rsidR="004822F9" w:rsidP="004822F9" w:rsidRDefault="004822F9" w14:paraId="792F6DAC" w14:textId="77777777"/>
    <w:p w:rsidR="00F855F0" w:rsidP="004822F9" w:rsidRDefault="00F855F0" w14:paraId="13128546" w14:textId="7617EEBD">
      <w:r>
        <w:t>Thus, in case of this scenario, Guarantee Fee calculation will be based on Outstanding Loan Amount.</w:t>
      </w:r>
    </w:p>
    <w:p w:rsidR="004822F9" w:rsidP="004822F9" w:rsidRDefault="004822F9" w14:paraId="2B8F6AC7" w14:textId="0F2EC053">
      <w:pPr>
        <w:jc w:val="both"/>
      </w:pPr>
      <w:r>
        <w:t xml:space="preserve">Thus, Guarantee </w:t>
      </w:r>
      <w:r w:rsidR="00E32391">
        <w:t xml:space="preserve">Fee </w:t>
      </w:r>
      <w:r>
        <w:t>= 100,000</w:t>
      </w:r>
      <w:r w:rsidR="00E32391">
        <w:t xml:space="preserve"> * (0.5%/4) </w:t>
      </w:r>
      <w:r w:rsidR="006873D7">
        <w:t>*2</w:t>
      </w:r>
    </w:p>
    <w:p w:rsidR="004822F9" w:rsidP="004822F9" w:rsidRDefault="004822F9" w14:paraId="26F0AD10" w14:textId="2035C8A0">
      <w:pPr>
        <w:jc w:val="both"/>
      </w:pPr>
      <w:r>
        <w:t xml:space="preserve">Which equals to INR </w:t>
      </w:r>
      <w:r w:rsidR="002056AC">
        <w:t>250</w:t>
      </w:r>
      <w:r w:rsidR="00E32391">
        <w:t>/-</w:t>
      </w:r>
    </w:p>
    <w:p w:rsidR="00E066E3" w:rsidP="001A0534" w:rsidRDefault="00E066E3" w14:paraId="09B8A941" w14:textId="0F94E6C7">
      <w:pPr>
        <w:jc w:val="both"/>
      </w:pPr>
    </w:p>
    <w:p w:rsidRPr="000820F8" w:rsidR="00971FFF" w:rsidP="00971FFF" w:rsidRDefault="00971FFF" w14:paraId="02EBDB5B" w14:textId="7358BC1F">
      <w:pPr>
        <w:jc w:val="both"/>
        <w:rPr>
          <w:u w:val="single"/>
        </w:rPr>
      </w:pPr>
      <w:r w:rsidRPr="00001F64">
        <w:rPr>
          <w:b/>
          <w:u w:val="single"/>
        </w:rPr>
        <w:t xml:space="preserve">Scenario </w:t>
      </w:r>
      <w:r w:rsidR="007D79F8">
        <w:rPr>
          <w:b/>
          <w:u w:val="single"/>
        </w:rPr>
        <w:t>3</w:t>
      </w:r>
      <w:r w:rsidRPr="00001F64">
        <w:rPr>
          <w:b/>
          <w:u w:val="single"/>
        </w:rPr>
        <w:t>:</w:t>
      </w:r>
      <w:r w:rsidRPr="000820F8">
        <w:rPr>
          <w:u w:val="single"/>
        </w:rPr>
        <w:t xml:space="preserve"> </w:t>
      </w:r>
      <w:r>
        <w:rPr>
          <w:u w:val="single"/>
        </w:rPr>
        <w:t>Outstanding Loan Amount EQUALS Sanctioned Loan Amount</w:t>
      </w:r>
    </w:p>
    <w:p w:rsidR="00971FFF" w:rsidP="00971FFF" w:rsidRDefault="00971FFF" w14:paraId="2D4AE9A8" w14:textId="77777777">
      <w:pPr>
        <w:jc w:val="both"/>
      </w:pPr>
      <w:r>
        <w:t>MLI uploads and approves the input file on SURGE system on 10</w:t>
      </w:r>
      <w:r w:rsidRPr="0042116A">
        <w:rPr>
          <w:vertAlign w:val="superscript"/>
        </w:rPr>
        <w:t>th</w:t>
      </w:r>
      <w:r>
        <w:t xml:space="preserve"> November 2015. This input file contains Loan Disbursement Information for July-August-September 2015. It means that 2 quarters are left in current FY. One of the Loan Account values are as below:</w:t>
      </w:r>
    </w:p>
    <w:tbl>
      <w:tblPr>
        <w:tblStyle w:val="TableGrid"/>
        <w:tblW w:w="5020" w:type="dxa"/>
        <w:tblLook w:val="04A0" w:firstRow="1" w:lastRow="0" w:firstColumn="1" w:lastColumn="0" w:noHBand="0" w:noVBand="1"/>
      </w:tblPr>
      <w:tblGrid>
        <w:gridCol w:w="3640"/>
        <w:gridCol w:w="1380"/>
      </w:tblGrid>
      <w:tr w:rsidRPr="00F25836" w:rsidR="00971FFF" w:rsidTr="00D96B2F" w14:paraId="10B972BA" w14:textId="77777777">
        <w:trPr>
          <w:trHeight w:val="255"/>
        </w:trPr>
        <w:tc>
          <w:tcPr>
            <w:tcW w:w="3640" w:type="dxa"/>
            <w:hideMark/>
          </w:tcPr>
          <w:p w:rsidRPr="00F25836" w:rsidR="00971FFF" w:rsidP="00D96B2F" w:rsidRDefault="00971FFF" w14:paraId="2DF2A355" w14:textId="77777777">
            <w:pPr>
              <w:ind w:firstLine="400" w:firstLineChars="200"/>
              <w:rPr>
                <w:rFonts w:ascii="Calibri" w:hAnsi="Calibri" w:eastAsia="Times New Roman" w:cs="Times New Roman"/>
                <w:color w:val="000000"/>
                <w:sz w:val="20"/>
                <w:szCs w:val="20"/>
              </w:rPr>
            </w:pPr>
            <w:r w:rsidRPr="00F25836">
              <w:rPr>
                <w:rFonts w:ascii="Calibri" w:hAnsi="Calibri" w:eastAsia="Times New Roman" w:cs="Times New Roman"/>
                <w:color w:val="000000"/>
                <w:sz w:val="20"/>
                <w:szCs w:val="20"/>
              </w:rPr>
              <w:t>Outstanding Loan Amount</w:t>
            </w:r>
          </w:p>
        </w:tc>
        <w:tc>
          <w:tcPr>
            <w:tcW w:w="1380" w:type="dxa"/>
            <w:noWrap/>
            <w:hideMark/>
          </w:tcPr>
          <w:p w:rsidRPr="00F25836" w:rsidR="00971FFF" w:rsidP="00D96B2F" w:rsidRDefault="00971FFF" w14:paraId="5070C16E" w14:textId="2C5D0F3A">
            <w:pPr>
              <w:jc w:val="center"/>
              <w:rPr>
                <w:rFonts w:ascii="Calibri" w:hAnsi="Calibri" w:eastAsia="Times New Roman" w:cs="Times New Roman"/>
                <w:color w:val="000000"/>
                <w:sz w:val="20"/>
                <w:szCs w:val="20"/>
              </w:rPr>
            </w:pPr>
            <w:r>
              <w:rPr>
                <w:rFonts w:ascii="Calibri" w:hAnsi="Calibri" w:eastAsia="Times New Roman" w:cs="Times New Roman"/>
                <w:color w:val="000000"/>
                <w:sz w:val="20"/>
                <w:szCs w:val="20"/>
              </w:rPr>
              <w:t>4</w:t>
            </w:r>
            <w:r w:rsidRPr="00F25836">
              <w:rPr>
                <w:rFonts w:ascii="Calibri" w:hAnsi="Calibri" w:eastAsia="Times New Roman" w:cs="Times New Roman"/>
                <w:color w:val="000000"/>
                <w:sz w:val="20"/>
                <w:szCs w:val="20"/>
              </w:rPr>
              <w:t xml:space="preserve">00,000.00 </w:t>
            </w:r>
          </w:p>
        </w:tc>
      </w:tr>
    </w:tbl>
    <w:p w:rsidR="00971FFF" w:rsidP="00971FFF" w:rsidRDefault="00971FFF" w14:paraId="35731446" w14:textId="77777777"/>
    <w:p w:rsidR="00971FFF" w:rsidP="00971FFF" w:rsidRDefault="00971FFF" w14:paraId="1ADD9EF1" w14:textId="77777777">
      <w:r>
        <w:t>Thus, in case of this scenario, Guarantee Fee calculation will be based on Outstanding Loan Amount.</w:t>
      </w:r>
    </w:p>
    <w:p w:rsidR="00971FFF" w:rsidP="00971FFF" w:rsidRDefault="00971FFF" w14:paraId="43275167" w14:textId="5C35C140">
      <w:pPr>
        <w:jc w:val="both"/>
      </w:pPr>
      <w:r>
        <w:t>Thus, Guarantee Fee = 400,000 * (0.5%/4) *2</w:t>
      </w:r>
    </w:p>
    <w:p w:rsidR="00971FFF" w:rsidP="00971FFF" w:rsidRDefault="00971FFF" w14:paraId="566AABB1" w14:textId="5CC88D5A">
      <w:pPr>
        <w:jc w:val="both"/>
      </w:pPr>
      <w:r>
        <w:t>Which equals to INR 1000/-</w:t>
      </w:r>
    </w:p>
    <w:p w:rsidR="00971FFF" w:rsidP="001A0534" w:rsidRDefault="00971FFF" w14:paraId="5FBE23A7" w14:textId="77777777">
      <w:pPr>
        <w:jc w:val="both"/>
      </w:pPr>
    </w:p>
    <w:p w:rsidRPr="000820F8" w:rsidR="00971FFF" w:rsidP="00971FFF" w:rsidRDefault="00971FFF" w14:paraId="50C8F9CF" w14:textId="66607545">
      <w:pPr>
        <w:jc w:val="both"/>
        <w:rPr>
          <w:u w:val="single"/>
        </w:rPr>
      </w:pPr>
      <w:r w:rsidRPr="00001F64">
        <w:rPr>
          <w:b/>
          <w:u w:val="single"/>
        </w:rPr>
        <w:t xml:space="preserve">Scenario </w:t>
      </w:r>
      <w:r w:rsidR="007D79F8">
        <w:rPr>
          <w:b/>
          <w:u w:val="single"/>
        </w:rPr>
        <w:t>4</w:t>
      </w:r>
      <w:r w:rsidRPr="00001F64">
        <w:rPr>
          <w:b/>
          <w:u w:val="single"/>
        </w:rPr>
        <w:t>:</w:t>
      </w:r>
      <w:r w:rsidRPr="000820F8">
        <w:rPr>
          <w:u w:val="single"/>
        </w:rPr>
        <w:t xml:space="preserve"> </w:t>
      </w:r>
      <w:r>
        <w:rPr>
          <w:u w:val="single"/>
        </w:rPr>
        <w:t>Outstanding Loan Amount EXCEEDS Sanctioned Loan Amount</w:t>
      </w:r>
    </w:p>
    <w:p w:rsidR="00971FFF" w:rsidP="00971FFF" w:rsidRDefault="00971FFF" w14:paraId="49244B32" w14:textId="77777777">
      <w:pPr>
        <w:jc w:val="both"/>
      </w:pPr>
      <w:r>
        <w:t>MLI uploads and approves the input file on SURGE system on 10</w:t>
      </w:r>
      <w:r w:rsidRPr="0042116A">
        <w:rPr>
          <w:vertAlign w:val="superscript"/>
        </w:rPr>
        <w:t>th</w:t>
      </w:r>
      <w:r>
        <w:t xml:space="preserve"> November 2015. This input file contains Loan Disbursement Information for July-August-September 2015. It means that 2 quarters are left in current FY. One of the Loan Account values are as below:</w:t>
      </w:r>
    </w:p>
    <w:tbl>
      <w:tblPr>
        <w:tblStyle w:val="TableGrid"/>
        <w:tblW w:w="5020" w:type="dxa"/>
        <w:tblLook w:val="04A0" w:firstRow="1" w:lastRow="0" w:firstColumn="1" w:lastColumn="0" w:noHBand="0" w:noVBand="1"/>
      </w:tblPr>
      <w:tblGrid>
        <w:gridCol w:w="3640"/>
        <w:gridCol w:w="1380"/>
      </w:tblGrid>
      <w:tr w:rsidRPr="00F25836" w:rsidR="00971FFF" w:rsidTr="00D96B2F" w14:paraId="5C9BB7DE" w14:textId="77777777">
        <w:trPr>
          <w:trHeight w:val="255"/>
        </w:trPr>
        <w:tc>
          <w:tcPr>
            <w:tcW w:w="3640" w:type="dxa"/>
            <w:hideMark/>
          </w:tcPr>
          <w:p w:rsidRPr="00F25836" w:rsidR="00971FFF" w:rsidP="00D96B2F" w:rsidRDefault="00971FFF" w14:paraId="1065A491" w14:textId="77777777">
            <w:pPr>
              <w:ind w:firstLine="400" w:firstLineChars="200"/>
              <w:rPr>
                <w:rFonts w:ascii="Calibri" w:hAnsi="Calibri" w:eastAsia="Times New Roman" w:cs="Times New Roman"/>
                <w:color w:val="000000"/>
                <w:sz w:val="20"/>
                <w:szCs w:val="20"/>
              </w:rPr>
            </w:pPr>
            <w:r w:rsidRPr="00F25836">
              <w:rPr>
                <w:rFonts w:ascii="Calibri" w:hAnsi="Calibri" w:eastAsia="Times New Roman" w:cs="Times New Roman"/>
                <w:color w:val="000000"/>
                <w:sz w:val="20"/>
                <w:szCs w:val="20"/>
              </w:rPr>
              <w:t>Outstanding Loan Amount</w:t>
            </w:r>
          </w:p>
        </w:tc>
        <w:tc>
          <w:tcPr>
            <w:tcW w:w="1380" w:type="dxa"/>
            <w:noWrap/>
            <w:hideMark/>
          </w:tcPr>
          <w:p w:rsidRPr="00F25836" w:rsidR="00971FFF" w:rsidP="00D96B2F" w:rsidRDefault="00971FFF" w14:paraId="26671BA1" w14:textId="7C9E7379">
            <w:pPr>
              <w:jc w:val="center"/>
              <w:rPr>
                <w:rFonts w:ascii="Calibri" w:hAnsi="Calibri" w:eastAsia="Times New Roman" w:cs="Times New Roman"/>
                <w:color w:val="000000"/>
                <w:sz w:val="20"/>
                <w:szCs w:val="20"/>
              </w:rPr>
            </w:pPr>
            <w:r>
              <w:rPr>
                <w:rFonts w:ascii="Calibri" w:hAnsi="Calibri" w:eastAsia="Times New Roman" w:cs="Times New Roman"/>
                <w:color w:val="000000"/>
                <w:sz w:val="20"/>
                <w:szCs w:val="20"/>
              </w:rPr>
              <w:t>5</w:t>
            </w:r>
            <w:r w:rsidRPr="00F25836">
              <w:rPr>
                <w:rFonts w:ascii="Calibri" w:hAnsi="Calibri" w:eastAsia="Times New Roman" w:cs="Times New Roman"/>
                <w:color w:val="000000"/>
                <w:sz w:val="20"/>
                <w:szCs w:val="20"/>
              </w:rPr>
              <w:t xml:space="preserve">00,000.00 </w:t>
            </w:r>
          </w:p>
        </w:tc>
      </w:tr>
    </w:tbl>
    <w:p w:rsidR="00971FFF" w:rsidP="00971FFF" w:rsidRDefault="00971FFF" w14:paraId="5CE9AB52" w14:textId="77777777"/>
    <w:p w:rsidR="00971FFF" w:rsidP="00971FFF" w:rsidRDefault="00971FFF" w14:paraId="0B5E434E" w14:textId="4C34109F">
      <w:r>
        <w:t>Thus, in case of this scenario, Guarantee Fee calculation will be based on Sanctioned Loan Amount.</w:t>
      </w:r>
    </w:p>
    <w:p w:rsidR="00971FFF" w:rsidP="00971FFF" w:rsidRDefault="00971FFF" w14:paraId="3A48CAFF" w14:textId="77777777">
      <w:pPr>
        <w:jc w:val="both"/>
      </w:pPr>
      <w:r>
        <w:t>Thus, Guarantee Fee = 400,000 * (0.5%/4) *2</w:t>
      </w:r>
    </w:p>
    <w:p w:rsidR="00971FFF" w:rsidP="00971FFF" w:rsidRDefault="00971FFF" w14:paraId="15A0734E" w14:textId="77777777">
      <w:pPr>
        <w:jc w:val="both"/>
      </w:pPr>
      <w:r>
        <w:t>Which equals to INR 1000/-</w:t>
      </w:r>
    </w:p>
    <w:p w:rsidR="00080992" w:rsidP="00971FFF" w:rsidRDefault="00080992" w14:paraId="56F3F614" w14:textId="77777777">
      <w:pPr>
        <w:jc w:val="both"/>
      </w:pPr>
    </w:p>
    <w:p w:rsidRPr="000820F8" w:rsidR="007D79F8" w:rsidP="007D79F8" w:rsidRDefault="007D79F8" w14:paraId="44A9CE9F" w14:textId="77777777">
      <w:pPr>
        <w:jc w:val="both"/>
        <w:rPr>
          <w:u w:val="single"/>
        </w:rPr>
      </w:pPr>
      <w:r w:rsidRPr="00001F64">
        <w:rPr>
          <w:b/>
          <w:u w:val="single"/>
        </w:rPr>
        <w:t xml:space="preserve">Scenario </w:t>
      </w:r>
      <w:r>
        <w:rPr>
          <w:b/>
          <w:u w:val="single"/>
        </w:rPr>
        <w:t>5</w:t>
      </w:r>
      <w:r w:rsidRPr="00001F64">
        <w:rPr>
          <w:b/>
          <w:u w:val="single"/>
        </w:rPr>
        <w:t>:</w:t>
      </w:r>
      <w:r w:rsidRPr="000820F8">
        <w:rPr>
          <w:u w:val="single"/>
        </w:rPr>
        <w:t xml:space="preserve"> </w:t>
      </w:r>
      <w:r>
        <w:rPr>
          <w:u w:val="single"/>
        </w:rPr>
        <w:t xml:space="preserve">Outstanding Loan Amount EXCEEDS Sanctioned Loan Amount AND </w:t>
      </w:r>
      <w:r w:rsidRPr="0068388D">
        <w:rPr>
          <w:u w:val="single"/>
        </w:rPr>
        <w:t>M</w:t>
      </w:r>
      <w:r>
        <w:rPr>
          <w:u w:val="single"/>
        </w:rPr>
        <w:t>axi</w:t>
      </w:r>
      <w:r w:rsidRPr="0068388D">
        <w:rPr>
          <w:u w:val="single"/>
        </w:rPr>
        <w:t xml:space="preserve">mum Limit to </w:t>
      </w:r>
      <w:r>
        <w:rPr>
          <w:u w:val="single"/>
        </w:rPr>
        <w:t>Guarantee Issuance Allowed</w:t>
      </w:r>
    </w:p>
    <w:p w:rsidR="007D79F8" w:rsidP="007D79F8" w:rsidRDefault="007D79F8" w14:paraId="40EC328A" w14:textId="77777777">
      <w:pPr>
        <w:jc w:val="both"/>
      </w:pPr>
      <w:r>
        <w:t>MLI uploads and approves the input file on SURGE system on 10</w:t>
      </w:r>
      <w:r w:rsidRPr="0042116A">
        <w:rPr>
          <w:vertAlign w:val="superscript"/>
        </w:rPr>
        <w:t>th</w:t>
      </w:r>
      <w:r>
        <w:t xml:space="preserve"> November 2015. This input file contains Loan Disbursement Information for July-August-September 2015. It means that 2 quarters are left in current FY. One of the Loan Account values are as below:</w:t>
      </w:r>
    </w:p>
    <w:tbl>
      <w:tblPr>
        <w:tblStyle w:val="TableGrid"/>
        <w:tblW w:w="5020" w:type="dxa"/>
        <w:tblLook w:val="04A0" w:firstRow="1" w:lastRow="0" w:firstColumn="1" w:lastColumn="0" w:noHBand="0" w:noVBand="1"/>
      </w:tblPr>
      <w:tblGrid>
        <w:gridCol w:w="3640"/>
        <w:gridCol w:w="1380"/>
      </w:tblGrid>
      <w:tr w:rsidRPr="00F25836" w:rsidR="007D79F8" w:rsidTr="00963C6C" w14:paraId="515A45EA" w14:textId="77777777">
        <w:trPr>
          <w:trHeight w:val="255"/>
        </w:trPr>
        <w:tc>
          <w:tcPr>
            <w:tcW w:w="3640" w:type="dxa"/>
            <w:hideMark/>
          </w:tcPr>
          <w:p w:rsidRPr="00F25836" w:rsidR="007D79F8" w:rsidP="00963C6C" w:rsidRDefault="007D79F8" w14:paraId="405BBA84" w14:textId="77777777">
            <w:pPr>
              <w:ind w:firstLine="400" w:firstLineChars="200"/>
              <w:rPr>
                <w:rFonts w:ascii="Calibri" w:hAnsi="Calibri" w:eastAsia="Times New Roman" w:cs="Times New Roman"/>
                <w:color w:val="000000"/>
                <w:sz w:val="20"/>
                <w:szCs w:val="20"/>
              </w:rPr>
            </w:pPr>
            <w:r w:rsidRPr="00F25836">
              <w:rPr>
                <w:rFonts w:ascii="Calibri" w:hAnsi="Calibri" w:eastAsia="Times New Roman" w:cs="Times New Roman"/>
                <w:color w:val="000000"/>
                <w:sz w:val="20"/>
                <w:szCs w:val="20"/>
              </w:rPr>
              <w:t>Outstanding Loan Amount</w:t>
            </w:r>
          </w:p>
        </w:tc>
        <w:tc>
          <w:tcPr>
            <w:tcW w:w="1380" w:type="dxa"/>
            <w:noWrap/>
            <w:hideMark/>
          </w:tcPr>
          <w:p w:rsidRPr="00F25836" w:rsidR="007D79F8" w:rsidP="00963C6C" w:rsidRDefault="007D79F8" w14:paraId="1A0F2063" w14:textId="6244ABAB">
            <w:pPr>
              <w:jc w:val="center"/>
              <w:rPr>
                <w:rFonts w:ascii="Calibri" w:hAnsi="Calibri" w:eastAsia="Times New Roman" w:cs="Times New Roman"/>
                <w:color w:val="000000"/>
                <w:sz w:val="20"/>
                <w:szCs w:val="20"/>
              </w:rPr>
            </w:pPr>
            <w:r>
              <w:rPr>
                <w:rFonts w:ascii="Calibri" w:hAnsi="Calibri" w:eastAsia="Times New Roman" w:cs="Times New Roman"/>
                <w:color w:val="000000"/>
                <w:sz w:val="20"/>
                <w:szCs w:val="20"/>
              </w:rPr>
              <w:t>8</w:t>
            </w:r>
            <w:r w:rsidRPr="00F25836">
              <w:rPr>
                <w:rFonts w:ascii="Calibri" w:hAnsi="Calibri" w:eastAsia="Times New Roman" w:cs="Times New Roman"/>
                <w:color w:val="000000"/>
                <w:sz w:val="20"/>
                <w:szCs w:val="20"/>
              </w:rPr>
              <w:t xml:space="preserve">00,000.00 </w:t>
            </w:r>
          </w:p>
        </w:tc>
      </w:tr>
    </w:tbl>
    <w:p w:rsidR="007D79F8" w:rsidP="007D79F8" w:rsidRDefault="007D79F8" w14:paraId="0F38F495" w14:textId="77777777"/>
    <w:p w:rsidR="007D79F8" w:rsidP="007D79F8" w:rsidRDefault="007D79F8" w14:paraId="170BB20D" w14:textId="77777777">
      <w:r>
        <w:t>Thus, in case of this scenario, Guarantee Fee calculation will be based on Sanctioned Loan Amount.</w:t>
      </w:r>
    </w:p>
    <w:p w:rsidR="007D79F8" w:rsidP="007D79F8" w:rsidRDefault="007D79F8" w14:paraId="36BA5FDC" w14:textId="1D2588B9">
      <w:pPr>
        <w:jc w:val="both"/>
      </w:pPr>
      <w:r>
        <w:t>Thus, Guarantee Fee = 400,000 * (0.5%/4) *2</w:t>
      </w:r>
    </w:p>
    <w:p w:rsidR="007D79F8" w:rsidP="007D79F8" w:rsidRDefault="007D79F8" w14:paraId="64D1189B" w14:textId="0AF735A5">
      <w:pPr>
        <w:jc w:val="both"/>
      </w:pPr>
      <w:r>
        <w:t>Which equals to INR 1000/-</w:t>
      </w:r>
    </w:p>
    <w:p w:rsidR="00707965" w:rsidP="001A0534" w:rsidRDefault="00080992" w14:paraId="293657B8" w14:textId="4D75AE25">
      <w:pPr>
        <w:jc w:val="both"/>
      </w:pPr>
      <w:r>
        <w:rPr>
          <w:noProof/>
        </w:rPr>
        <mc:AlternateContent>
          <mc:Choice Requires="wps">
            <w:drawing>
              <wp:inline distT="0" distB="0" distL="0" distR="0" wp14:anchorId="36A69F7A" wp14:editId="79B41E25">
                <wp:extent cx="5908040" cy="1152525"/>
                <wp:effectExtent l="0" t="0" r="16510" b="28575"/>
                <wp:docPr id="41" name="Rectangle 41"/>
                <wp:cNvGraphicFramePr/>
                <a:graphic xmlns:a="http://schemas.openxmlformats.org/drawingml/2006/main">
                  <a:graphicData uri="http://schemas.microsoft.com/office/word/2010/wordprocessingShape">
                    <wps:wsp>
                      <wps:cNvSpPr/>
                      <wps:spPr>
                        <a:xfrm>
                          <a:off x="0" y="0"/>
                          <a:ext cx="5908040" cy="1152525"/>
                        </a:xfrm>
                        <a:prstGeom prst="rect">
                          <a:avLst/>
                        </a:prstGeom>
                      </wps:spPr>
                      <wps:style>
                        <a:lnRef idx="2">
                          <a:schemeClr val="accent6"/>
                        </a:lnRef>
                        <a:fillRef idx="1">
                          <a:schemeClr val="lt1"/>
                        </a:fillRef>
                        <a:effectRef idx="0">
                          <a:schemeClr val="accent6"/>
                        </a:effectRef>
                        <a:fontRef idx="minor">
                          <a:schemeClr val="dk1"/>
                        </a:fontRef>
                      </wps:style>
                      <wps:txbx>
                        <w:txbxContent>
                          <w:p w:rsidRPr="00D451B1" w:rsidR="00340CD1" w:rsidP="00080992" w:rsidRDefault="00340CD1" w14:paraId="4724A2D6" w14:textId="5934BAED">
                            <w:pPr>
                              <w:jc w:val="both"/>
                              <w:rPr>
                                <w:rFonts w:asciiTheme="majorHAnsi" w:hAnsiTheme="majorHAnsi"/>
                                <w:b/>
                              </w:rPr>
                            </w:pPr>
                            <w:r>
                              <w:rPr>
                                <w:rFonts w:asciiTheme="majorHAnsi" w:hAnsiTheme="majorHAnsi"/>
                                <w:b/>
                              </w:rPr>
                              <w:t>Calculating the Credit Guarantee Fee:</w:t>
                            </w:r>
                          </w:p>
                          <w:p w:rsidR="00340CD1" w:rsidP="00080992" w:rsidRDefault="00340CD1" w14:paraId="4A30CEAD" w14:textId="0F23DFD9">
                            <w:pPr>
                              <w:pStyle w:val="ListParagraph"/>
                              <w:numPr>
                                <w:ilvl w:val="0"/>
                                <w:numId w:val="41"/>
                              </w:numPr>
                              <w:jc w:val="both"/>
                              <w:rPr>
                                <w:rFonts w:asciiTheme="majorHAnsi" w:hAnsiTheme="majorHAnsi"/>
                              </w:rPr>
                            </w:pPr>
                            <w:r w:rsidRPr="00080992">
                              <w:rPr>
                                <w:rFonts w:asciiTheme="majorHAnsi" w:hAnsiTheme="majorHAnsi"/>
                              </w:rPr>
                              <w:t xml:space="preserve">CG Fee will be calculated on Outstanding Loan Amount, if it is Less Than OR Equal to Sanctioned Loan Amount. </w:t>
                            </w:r>
                          </w:p>
                          <w:p w:rsidRPr="00080992" w:rsidR="00340CD1" w:rsidP="00D96B2F" w:rsidRDefault="00340CD1" w14:paraId="3BE7188E" w14:textId="3D701E69">
                            <w:pPr>
                              <w:pStyle w:val="ListParagraph"/>
                              <w:numPr>
                                <w:ilvl w:val="0"/>
                                <w:numId w:val="41"/>
                              </w:numPr>
                              <w:jc w:val="both"/>
                              <w:rPr>
                                <w:rFonts w:asciiTheme="majorHAnsi" w:hAnsiTheme="majorHAnsi"/>
                              </w:rPr>
                            </w:pPr>
                            <w:r w:rsidRPr="00080992">
                              <w:rPr>
                                <w:rFonts w:asciiTheme="majorHAnsi" w:hAnsiTheme="majorHAnsi"/>
                              </w:rPr>
                              <w:t>CG Fee will be calculated on Sanctioned Loan Amount, if Outstanding Loan Amount is Greater Than Sanctioned Loan Amount.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w14:anchorId="4C3440A1">
              <v:rect id="Rectangle 41" style="width:465.2pt;height:90.75pt;visibility:visible;mso-wrap-style:square;mso-left-percent:-10001;mso-top-percent:-10001;mso-position-horizontal:absolute;mso-position-horizontal-relative:char;mso-position-vertical:absolute;mso-position-vertical-relative:line;mso-left-percent:-10001;mso-top-percent:-10001;v-text-anchor:middle" o:spid="_x0000_s1035" fillcolor="white [3201]" strokecolor="#70ad47 [3209]" strokeweight="1pt" w14:anchorId="36A69F7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">
                <v:textbox>
                  <w:txbxContent>
                    <w:p w:rsidRPr="00D451B1" w:rsidR="00340CD1" w:rsidP="00080992" w:rsidRDefault="00340CD1" w14:paraId="5761E30F" w14:textId="5934BAED">
                      <w:pPr>
                        <w:jc w:val="both"/>
                        <w:rPr>
                          <w:rFonts w:asciiTheme="majorHAnsi" w:hAnsiTheme="majorHAnsi"/>
                          <w:b/>
                        </w:rPr>
                      </w:pPr>
                      <w:r>
                        <w:rPr>
                          <w:rFonts w:asciiTheme="majorHAnsi" w:hAnsiTheme="majorHAnsi"/>
                          <w:b/>
                        </w:rPr>
                        <w:t>Calculating the Credit Guarantee Fee:</w:t>
                      </w:r>
                    </w:p>
                    <w:p w:rsidR="00340CD1" w:rsidP="00080992" w:rsidRDefault="00340CD1" w14:paraId="2DDE646D" w14:textId="0F23DFD9">
                      <w:pPr>
                        <w:pStyle w:val="ListParagraph"/>
                        <w:numPr>
                          <w:ilvl w:val="0"/>
                          <w:numId w:val="41"/>
                        </w:numPr>
                        <w:jc w:val="both"/>
                        <w:rPr>
                          <w:rFonts w:asciiTheme="majorHAnsi" w:hAnsiTheme="majorHAnsi"/>
                        </w:rPr>
                      </w:pPr>
                      <w:r w:rsidRPr="00080992">
                        <w:rPr>
                          <w:rFonts w:asciiTheme="majorHAnsi" w:hAnsiTheme="majorHAnsi"/>
                        </w:rPr>
                        <w:t xml:space="preserve">CG Fee will be calculated on Outstanding Loan Amount, if it is Less Than OR Equal to Sanctioned Loan Amount. </w:t>
                      </w:r>
                    </w:p>
                    <w:p w:rsidRPr="00080992" w:rsidR="00340CD1" w:rsidP="00D96B2F" w:rsidRDefault="00340CD1" w14:paraId="6F453C03" w14:textId="3D701E69">
                      <w:pPr>
                        <w:pStyle w:val="ListParagraph"/>
                        <w:numPr>
                          <w:ilvl w:val="0"/>
                          <w:numId w:val="41"/>
                        </w:numPr>
                        <w:jc w:val="both"/>
                        <w:rPr>
                          <w:rFonts w:asciiTheme="majorHAnsi" w:hAnsiTheme="majorHAnsi"/>
                        </w:rPr>
                      </w:pPr>
                      <w:r w:rsidRPr="00080992">
                        <w:rPr>
                          <w:rFonts w:asciiTheme="majorHAnsi" w:hAnsiTheme="majorHAnsi"/>
                        </w:rPr>
                        <w:t>CG Fee will be calculated on Sanctioned Loan Amount, if Outstanding Loan Amount is Greater Than Sanctioned Loan Amount.</w:t>
                      </w:r>
                    </w:p>
                  </w:txbxContent>
                </v:textbox>
                <w10:anchorlock/>
              </v:rect>
            </w:pict>
          </mc:Fallback>
        </mc:AlternateContent>
      </w:r>
    </w:p>
    <w:p w:rsidR="00080992" w:rsidP="001A0534" w:rsidRDefault="00080992" w14:paraId="3D3C2357" w14:textId="77777777">
      <w:pPr>
        <w:jc w:val="both"/>
      </w:pPr>
    </w:p>
    <w:p w:rsidR="00CD5802" w:rsidP="00CD5802" w:rsidRDefault="00E066E3" w14:paraId="18DE51A3" w14:textId="149B2C81">
      <w:pPr>
        <w:pStyle w:val="Heading3"/>
        <w:keepLines w:val="0"/>
        <w:numPr>
          <w:ilvl w:val="3"/>
          <w:numId w:val="1"/>
        </w:numPr>
        <w:pBdr>
          <w:bottom w:val="single" w:color="auto" w:sz="4" w:space="1"/>
        </w:pBdr>
        <w:tabs>
          <w:tab w:val="left" w:pos="0"/>
          <w:tab w:val="left" w:pos="720"/>
        </w:tabs>
        <w:spacing w:before="60" w:after="60" w:line="276" w:lineRule="auto"/>
        <w:jc w:val="both"/>
        <w:rPr>
          <w:rFonts w:ascii="Trebuchet MS" w:hAnsi="Trebuchet MS"/>
          <w:b/>
          <w:bCs/>
          <w:color w:val="000000" w:themeColor="text1"/>
          <w:szCs w:val="22"/>
        </w:rPr>
      </w:pPr>
      <w:bookmarkStart w:name="_Toc483681427" w:id="944"/>
      <w:r>
        <w:rPr>
          <w:rFonts w:ascii="Trebuchet MS" w:hAnsi="Trebuchet MS"/>
          <w:b/>
          <w:bCs/>
          <w:color w:val="000000" w:themeColor="text1"/>
          <w:szCs w:val="22"/>
        </w:rPr>
        <w:t xml:space="preserve">Calculating </w:t>
      </w:r>
      <w:r w:rsidR="00CD5802">
        <w:rPr>
          <w:rFonts w:ascii="Trebuchet MS" w:hAnsi="Trebuchet MS"/>
          <w:b/>
          <w:bCs/>
          <w:color w:val="000000" w:themeColor="text1"/>
          <w:szCs w:val="22"/>
        </w:rPr>
        <w:t>Tax on Credit Guarantee Fees</w:t>
      </w:r>
      <w:bookmarkEnd w:id="944"/>
      <w:r w:rsidR="00CD5802">
        <w:rPr>
          <w:rFonts w:ascii="Trebuchet MS" w:hAnsi="Trebuchet MS"/>
          <w:b/>
          <w:bCs/>
          <w:color w:val="000000" w:themeColor="text1"/>
          <w:szCs w:val="22"/>
        </w:rPr>
        <w:t xml:space="preserve"> </w:t>
      </w:r>
    </w:p>
    <w:p w:rsidR="00CD5802" w:rsidP="00CD5802" w:rsidRDefault="00CD5802" w14:paraId="23EE9A35" w14:textId="4023D715">
      <w:pPr>
        <w:jc w:val="both"/>
      </w:pPr>
      <w:r>
        <w:t xml:space="preserve">Tax on Credit Guarantee </w:t>
      </w:r>
      <w:r w:rsidR="00B522E7">
        <w:t xml:space="preserve">Charges </w:t>
      </w:r>
      <w:r>
        <w:t>is determined based on CG Fees calculated in section 1.</w:t>
      </w:r>
      <w:r w:rsidR="00BF56B6">
        <w:t>5</w:t>
      </w:r>
      <w:r>
        <w:t>.5.2</w:t>
      </w:r>
      <w:r w:rsidR="00B522E7">
        <w:t>.</w:t>
      </w:r>
      <w:r>
        <w:t xml:space="preserve"> There will be various Taxation components. SURGE allows users to define these components (their names and tax value). Summation of these tax components is the total tax determined. The formulae </w:t>
      </w:r>
      <w:proofErr w:type="gramStart"/>
      <w:r>
        <w:t>is</w:t>
      </w:r>
      <w:proofErr w:type="gramEnd"/>
      <w:r>
        <w:t xml:space="preserve"> as below:</w:t>
      </w:r>
    </w:p>
    <w:p w:rsidR="00CD5802" w:rsidP="00CD5802" w:rsidRDefault="00CD5802" w14:paraId="139E9B61" w14:textId="77777777">
      <w:pPr>
        <w:jc w:val="both"/>
      </w:pPr>
      <w:r>
        <w:rPr>
          <w:noProof/>
        </w:rPr>
        <mc:AlternateContent>
          <mc:Choice Requires="wps">
            <w:drawing>
              <wp:inline distT="0" distB="0" distL="0" distR="0" wp14:anchorId="34331F83" wp14:editId="5AD8632D">
                <wp:extent cx="5757126" cy="502285"/>
                <wp:effectExtent l="0" t="0" r="15240" b="12065"/>
                <wp:docPr id="18" name="Rectangle 18"/>
                <wp:cNvGraphicFramePr/>
                <a:graphic xmlns:a="http://schemas.openxmlformats.org/drawingml/2006/main">
                  <a:graphicData uri="http://schemas.microsoft.com/office/word/2010/wordprocessingShape">
                    <wps:wsp>
                      <wps:cNvSpPr/>
                      <wps:spPr>
                        <a:xfrm>
                          <a:off x="0" y="0"/>
                          <a:ext cx="5757126" cy="502285"/>
                        </a:xfrm>
                        <a:prstGeom prst="rect">
                          <a:avLst/>
                        </a:prstGeom>
                      </wps:spPr>
                      <wps:style>
                        <a:lnRef idx="2">
                          <a:schemeClr val="accent6"/>
                        </a:lnRef>
                        <a:fillRef idx="1">
                          <a:schemeClr val="lt1"/>
                        </a:fillRef>
                        <a:effectRef idx="0">
                          <a:schemeClr val="accent6"/>
                        </a:effectRef>
                        <a:fontRef idx="minor">
                          <a:schemeClr val="dk1"/>
                        </a:fontRef>
                      </wps:style>
                      <wps:txbx>
                        <w:txbxContent>
                          <w:p w:rsidR="00340CD1" w:rsidP="00CD5802" w:rsidRDefault="00340CD1" w14:paraId="08090918" w14:textId="315EC503">
                            <w:pPr>
                              <w:jc w:val="center"/>
                            </w:pPr>
                            <w:r>
                              <w:t>Tax on Guarantee Fee = (Tax</w:t>
                            </w:r>
                            <w:r w:rsidRPr="00CD5802">
                              <w:rPr>
                                <w:vertAlign w:val="subscript"/>
                              </w:rPr>
                              <w:t>1</w:t>
                            </w:r>
                            <w:r>
                              <w:t xml:space="preserve"> * Credit Guarantee Fee) + (Tax</w:t>
                            </w:r>
                            <w:r>
                              <w:rPr>
                                <w:vertAlign w:val="subscript"/>
                              </w:rPr>
                              <w:t>2</w:t>
                            </w:r>
                            <w:r>
                              <w:t xml:space="preserve"> * Credit Guarantee Fee) + …. + (</w:t>
                            </w:r>
                            <w:proofErr w:type="spellStart"/>
                            <w:r>
                              <w:t>Tax</w:t>
                            </w:r>
                            <w:r>
                              <w:rPr>
                                <w:vertAlign w:val="subscript"/>
                              </w:rPr>
                              <w:t>n</w:t>
                            </w:r>
                            <w:proofErr w:type="spellEnd"/>
                            <w:r>
                              <w:t xml:space="preserve"> * Credit Guarantee Fee)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w14:anchorId="0D8DEB89">
              <v:rect id="Rectangle 18" style="width:453.3pt;height:39.55pt;visibility:visible;mso-wrap-style:square;mso-left-percent:-10001;mso-top-percent:-10001;mso-position-horizontal:absolute;mso-position-horizontal-relative:char;mso-position-vertical:absolute;mso-position-vertical-relative:line;mso-left-percent:-10001;mso-top-percent:-10001;v-text-anchor:middle" o:spid="_x0000_s1036" fillcolor="white [3201]" strokecolor="#70ad47 [3209]" strokeweight="1pt" w14:anchorId="34331F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">
                <v:textbox>
                  <w:txbxContent>
                    <w:p w:rsidR="00340CD1" w:rsidP="00CD5802" w:rsidRDefault="00340CD1" w14:paraId="6FC09458" w14:textId="315EC503">
                      <w:pPr>
                        <w:jc w:val="center"/>
                      </w:pPr>
                      <w:r>
                        <w:t>Tax on Guarantee Fee = (Tax</w:t>
                      </w:r>
                      <w:r w:rsidRPr="00CD5802">
                        <w:rPr>
                          <w:vertAlign w:val="subscript"/>
                        </w:rPr>
                        <w:t>1</w:t>
                      </w:r>
                      <w:r>
                        <w:t xml:space="preserve"> * Credit Guarantee Fee) + (Tax</w:t>
                      </w:r>
                      <w:r>
                        <w:rPr>
                          <w:vertAlign w:val="subscript"/>
                        </w:rPr>
                        <w:t>2</w:t>
                      </w:r>
                      <w:r>
                        <w:t xml:space="preserve"> * Credit Guarantee Fee) + …. + (Tax</w:t>
                      </w:r>
                      <w:r>
                        <w:rPr>
                          <w:vertAlign w:val="subscript"/>
                        </w:rPr>
                        <w:t>n</w:t>
                      </w:r>
                      <w:r>
                        <w:t xml:space="preserve"> * Credit Guarantee Fee)</w:t>
                      </w:r>
                    </w:p>
                  </w:txbxContent>
                </v:textbox>
                <w10:anchorlock/>
              </v:rect>
            </w:pict>
          </mc:Fallback>
        </mc:AlternateContent>
      </w:r>
    </w:p>
    <w:p w:rsidR="00CD5802" w:rsidP="00CD5802" w:rsidRDefault="00CD5802" w14:paraId="243399EC" w14:textId="77777777">
      <w:pPr>
        <w:jc w:val="both"/>
        <w:rPr>
          <w:i/>
          <w:u w:val="single"/>
        </w:rPr>
      </w:pPr>
    </w:p>
    <w:tbl>
      <w:tblPr>
        <w:tblStyle w:val="TableGrid"/>
        <w:tblW w:w="7116" w:type="dxa"/>
        <w:tblLook w:val="04A0" w:firstRow="1" w:lastRow="0" w:firstColumn="1" w:lastColumn="0" w:noHBand="0" w:noVBand="1"/>
      </w:tblPr>
      <w:tblGrid>
        <w:gridCol w:w="5160"/>
        <w:gridCol w:w="1956"/>
      </w:tblGrid>
      <w:tr w:rsidRPr="00F25836" w:rsidR="00BE4B82" w:rsidTr="00BE4B82" w14:paraId="1AFDFED9" w14:textId="77777777">
        <w:trPr>
          <w:trHeight w:val="235"/>
        </w:trPr>
        <w:tc>
          <w:tcPr>
            <w:tcW w:w="5160" w:type="dxa"/>
            <w:noWrap/>
            <w:hideMark/>
          </w:tcPr>
          <w:p w:rsidRPr="00F25836" w:rsidR="00BE4B82" w:rsidP="00963C6C" w:rsidRDefault="00BE4B82" w14:paraId="62F293C0" w14:textId="77777777">
            <w:pPr>
              <w:rPr>
                <w:rFonts w:ascii="Calibri" w:hAnsi="Calibri" w:eastAsia="Times New Roman" w:cs="Times New Roman"/>
                <w:b/>
                <w:color w:val="000000"/>
                <w:sz w:val="20"/>
                <w:szCs w:val="20"/>
              </w:rPr>
            </w:pPr>
            <w:r w:rsidRPr="00F25836">
              <w:rPr>
                <w:rFonts w:ascii="Calibri" w:hAnsi="Calibri" w:eastAsia="Times New Roman" w:cs="Times New Roman"/>
                <w:b/>
                <w:color w:val="000000"/>
                <w:sz w:val="20"/>
                <w:szCs w:val="20"/>
              </w:rPr>
              <w:t>Education Loan Scheme Parameters</w:t>
            </w:r>
          </w:p>
        </w:tc>
        <w:tc>
          <w:tcPr>
            <w:tcW w:w="1956" w:type="dxa"/>
            <w:noWrap/>
            <w:hideMark/>
          </w:tcPr>
          <w:p w:rsidRPr="00F25836" w:rsidR="00BE4B82" w:rsidP="00963C6C" w:rsidRDefault="00BE4B82" w14:paraId="0F1B0791" w14:textId="77777777">
            <w:pPr>
              <w:rPr>
                <w:rFonts w:ascii="Calibri" w:hAnsi="Calibri" w:eastAsia="Times New Roman" w:cs="Times New Roman"/>
                <w:b/>
                <w:color w:val="000000"/>
                <w:sz w:val="20"/>
                <w:szCs w:val="20"/>
              </w:rPr>
            </w:pPr>
          </w:p>
        </w:tc>
      </w:tr>
      <w:tr w:rsidRPr="00F25836" w:rsidR="00BE4B82" w:rsidTr="00BE4B82" w14:paraId="719660C5" w14:textId="77777777">
        <w:trPr>
          <w:trHeight w:val="235"/>
        </w:trPr>
        <w:tc>
          <w:tcPr>
            <w:tcW w:w="5160" w:type="dxa"/>
            <w:hideMark/>
          </w:tcPr>
          <w:p w:rsidRPr="00F25836" w:rsidR="00BE4B82" w:rsidP="00963C6C" w:rsidRDefault="00BE4B82" w14:paraId="1D269503" w14:textId="77777777">
            <w:pPr>
              <w:ind w:firstLine="400" w:firstLineChars="200"/>
              <w:rPr>
                <w:rFonts w:ascii="Calibri" w:hAnsi="Calibri" w:eastAsia="Times New Roman" w:cs="Times New Roman"/>
                <w:color w:val="000000"/>
                <w:sz w:val="20"/>
                <w:szCs w:val="20"/>
              </w:rPr>
            </w:pPr>
            <w:r w:rsidRPr="00F25836">
              <w:rPr>
                <w:rFonts w:ascii="Calibri" w:hAnsi="Calibri" w:eastAsia="Times New Roman" w:cs="Times New Roman"/>
                <w:color w:val="000000"/>
                <w:sz w:val="20"/>
                <w:szCs w:val="20"/>
              </w:rPr>
              <w:t>Guarantee Cover (%)</w:t>
            </w:r>
          </w:p>
        </w:tc>
        <w:tc>
          <w:tcPr>
            <w:tcW w:w="1956" w:type="dxa"/>
            <w:hideMark/>
          </w:tcPr>
          <w:p w:rsidRPr="00F25836" w:rsidR="00BE4B82" w:rsidP="00963C6C" w:rsidRDefault="00BE4B82" w14:paraId="6C2F672F" w14:textId="77777777">
            <w:pPr>
              <w:ind w:firstLine="400" w:firstLineChars="200"/>
              <w:rPr>
                <w:rFonts w:ascii="Calibri" w:hAnsi="Calibri" w:eastAsia="Times New Roman" w:cs="Times New Roman"/>
                <w:color w:val="000000"/>
                <w:sz w:val="20"/>
                <w:szCs w:val="20"/>
              </w:rPr>
            </w:pPr>
            <w:r w:rsidRPr="00F25836">
              <w:rPr>
                <w:rFonts w:ascii="Calibri" w:hAnsi="Calibri" w:eastAsia="Times New Roman" w:cs="Times New Roman"/>
                <w:color w:val="000000"/>
                <w:sz w:val="20"/>
                <w:szCs w:val="20"/>
              </w:rPr>
              <w:t>75%</w:t>
            </w:r>
          </w:p>
        </w:tc>
      </w:tr>
      <w:tr w:rsidRPr="00F25836" w:rsidR="00BE4B82" w:rsidTr="00BE4B82" w14:paraId="387EF8AA" w14:textId="77777777">
        <w:trPr>
          <w:trHeight w:val="235"/>
        </w:trPr>
        <w:tc>
          <w:tcPr>
            <w:tcW w:w="5160" w:type="dxa"/>
            <w:hideMark/>
          </w:tcPr>
          <w:p w:rsidRPr="00F25836" w:rsidR="00BE4B82" w:rsidP="00963C6C" w:rsidRDefault="00BE4B82" w14:paraId="310B5895" w14:textId="77777777">
            <w:pPr>
              <w:ind w:firstLine="400" w:firstLineChars="200"/>
              <w:rPr>
                <w:rFonts w:ascii="Calibri" w:hAnsi="Calibri" w:eastAsia="Times New Roman" w:cs="Times New Roman"/>
                <w:color w:val="000000"/>
                <w:sz w:val="20"/>
                <w:szCs w:val="20"/>
              </w:rPr>
            </w:pPr>
            <w:r w:rsidRPr="00F25836">
              <w:rPr>
                <w:rFonts w:ascii="Calibri" w:hAnsi="Calibri" w:eastAsia="Times New Roman" w:cs="Times New Roman"/>
                <w:color w:val="000000"/>
                <w:sz w:val="20"/>
                <w:szCs w:val="20"/>
              </w:rPr>
              <w:t>Annual Guarantee Fee (%)</w:t>
            </w:r>
          </w:p>
        </w:tc>
        <w:tc>
          <w:tcPr>
            <w:tcW w:w="1956" w:type="dxa"/>
            <w:hideMark/>
          </w:tcPr>
          <w:p w:rsidRPr="00F25836" w:rsidR="00BE4B82" w:rsidP="00963C6C" w:rsidRDefault="00BE4B82" w14:paraId="1B521F14" w14:textId="77777777">
            <w:pPr>
              <w:ind w:firstLine="400" w:firstLineChars="200"/>
              <w:rPr>
                <w:rFonts w:ascii="Calibri" w:hAnsi="Calibri" w:eastAsia="Times New Roman" w:cs="Times New Roman"/>
                <w:color w:val="000000"/>
                <w:sz w:val="20"/>
                <w:szCs w:val="20"/>
              </w:rPr>
            </w:pPr>
            <w:r w:rsidRPr="00F25836">
              <w:rPr>
                <w:rFonts w:ascii="Calibri" w:hAnsi="Calibri" w:eastAsia="Times New Roman" w:cs="Times New Roman"/>
                <w:color w:val="000000"/>
                <w:sz w:val="20"/>
                <w:szCs w:val="20"/>
              </w:rPr>
              <w:t>0.50%</w:t>
            </w:r>
          </w:p>
        </w:tc>
      </w:tr>
      <w:tr w:rsidRPr="00F25836" w:rsidR="00BE4B82" w:rsidTr="00BE4B82" w14:paraId="14DEB039" w14:textId="77777777">
        <w:trPr>
          <w:trHeight w:val="235"/>
        </w:trPr>
        <w:tc>
          <w:tcPr>
            <w:tcW w:w="5160" w:type="dxa"/>
          </w:tcPr>
          <w:p w:rsidRPr="00F25836" w:rsidR="00BE4B82" w:rsidP="00963C6C" w:rsidRDefault="00BE4B82" w14:paraId="7A1666A6" w14:textId="77777777">
            <w:pPr>
              <w:ind w:firstLine="400" w:firstLineChars="200"/>
              <w:rPr>
                <w:rFonts w:ascii="Times New Roman" w:hAnsi="Times New Roman" w:eastAsia="Times New Roman" w:cs="Times New Roman"/>
                <w:color w:val="000000"/>
                <w:sz w:val="20"/>
                <w:szCs w:val="20"/>
              </w:rPr>
            </w:pPr>
            <w:r w:rsidRPr="00F25836">
              <w:rPr>
                <w:rFonts w:ascii="Calibri" w:hAnsi="Calibri" w:eastAsia="Times New Roman" w:cs="Times New Roman"/>
                <w:color w:val="000000"/>
                <w:sz w:val="20"/>
                <w:szCs w:val="20"/>
              </w:rPr>
              <w:t>Maximum Limit to Guarantee Issuance Allowed (INR)</w:t>
            </w:r>
          </w:p>
        </w:tc>
        <w:tc>
          <w:tcPr>
            <w:tcW w:w="1956" w:type="dxa"/>
          </w:tcPr>
          <w:p w:rsidRPr="00F25836" w:rsidR="00BE4B82" w:rsidP="00963C6C" w:rsidRDefault="00BE4B82" w14:paraId="486CE6CA" w14:textId="77777777">
            <w:pPr>
              <w:ind w:firstLine="400" w:firstLineChars="200"/>
              <w:rPr>
                <w:rFonts w:ascii="Calibri" w:hAnsi="Calibri" w:eastAsia="Times New Roman" w:cs="Times New Roman"/>
                <w:color w:val="000000"/>
                <w:sz w:val="20"/>
                <w:szCs w:val="20"/>
              </w:rPr>
            </w:pPr>
            <w:r w:rsidRPr="00F25836">
              <w:rPr>
                <w:rFonts w:ascii="Calibri" w:hAnsi="Calibri" w:eastAsia="Times New Roman" w:cs="Times New Roman"/>
                <w:color w:val="000000"/>
                <w:sz w:val="20"/>
                <w:szCs w:val="20"/>
              </w:rPr>
              <w:t>7,50,000.00</w:t>
            </w:r>
          </w:p>
        </w:tc>
      </w:tr>
      <w:tr w:rsidRPr="00F25836" w:rsidR="00BE4B82" w:rsidTr="00BE4B82" w14:paraId="2BC2ADD3" w14:textId="77777777">
        <w:trPr>
          <w:trHeight w:val="235"/>
        </w:trPr>
        <w:tc>
          <w:tcPr>
            <w:tcW w:w="5160" w:type="dxa"/>
          </w:tcPr>
          <w:p w:rsidRPr="00F25836" w:rsidR="00BE4B82" w:rsidP="00963C6C" w:rsidRDefault="00BE4B82" w14:paraId="3E1B3035" w14:textId="77777777">
            <w:pPr>
              <w:ind w:firstLine="400" w:firstLineChars="200"/>
              <w:rPr>
                <w:rFonts w:ascii="Times New Roman" w:hAnsi="Times New Roman" w:eastAsia="Times New Roman" w:cs="Times New Roman"/>
                <w:color w:val="000000"/>
                <w:sz w:val="20"/>
                <w:szCs w:val="20"/>
              </w:rPr>
            </w:pPr>
            <w:r w:rsidRPr="00F25836">
              <w:rPr>
                <w:rFonts w:ascii="Calibri" w:hAnsi="Calibri" w:eastAsia="Times New Roman" w:cs="Times New Roman"/>
                <w:color w:val="000000"/>
                <w:sz w:val="20"/>
                <w:szCs w:val="20"/>
              </w:rPr>
              <w:t>M</w:t>
            </w:r>
            <w:r>
              <w:rPr>
                <w:rFonts w:ascii="Calibri" w:hAnsi="Calibri" w:eastAsia="Times New Roman" w:cs="Times New Roman"/>
                <w:color w:val="000000"/>
                <w:sz w:val="20"/>
                <w:szCs w:val="20"/>
              </w:rPr>
              <w:t>inimum L</w:t>
            </w:r>
            <w:r w:rsidRPr="00F25836">
              <w:rPr>
                <w:rFonts w:ascii="Calibri" w:hAnsi="Calibri" w:eastAsia="Times New Roman" w:cs="Times New Roman"/>
                <w:color w:val="000000"/>
                <w:sz w:val="20"/>
                <w:szCs w:val="20"/>
              </w:rPr>
              <w:t>imit to Guarantee Issuance Allowed (INR)</w:t>
            </w:r>
          </w:p>
        </w:tc>
        <w:tc>
          <w:tcPr>
            <w:tcW w:w="1956" w:type="dxa"/>
          </w:tcPr>
          <w:p w:rsidRPr="00F25836" w:rsidR="00BE4B82" w:rsidP="00963C6C" w:rsidRDefault="00BE4B82" w14:paraId="34152F41" w14:textId="77777777">
            <w:pPr>
              <w:ind w:firstLine="400" w:firstLineChars="200"/>
              <w:rPr>
                <w:rFonts w:ascii="Calibri" w:hAnsi="Calibri" w:eastAsia="Times New Roman" w:cs="Times New Roman"/>
                <w:color w:val="000000"/>
                <w:sz w:val="20"/>
                <w:szCs w:val="20"/>
              </w:rPr>
            </w:pPr>
            <w:r>
              <w:rPr>
                <w:rFonts w:ascii="Calibri" w:hAnsi="Calibri" w:eastAsia="Times New Roman" w:cs="Times New Roman"/>
                <w:color w:val="000000"/>
                <w:sz w:val="20"/>
                <w:szCs w:val="20"/>
              </w:rPr>
              <w:t>5,000.00</w:t>
            </w:r>
          </w:p>
        </w:tc>
      </w:tr>
      <w:tr w:rsidRPr="00F25836" w:rsidR="00BE4B82" w:rsidTr="00BE4B82" w14:paraId="482B48FD" w14:textId="77777777">
        <w:trPr>
          <w:trHeight w:val="235"/>
        </w:trPr>
        <w:tc>
          <w:tcPr>
            <w:tcW w:w="5160" w:type="dxa"/>
          </w:tcPr>
          <w:p w:rsidRPr="008F20C7" w:rsidR="00BE4B82" w:rsidP="00963C6C" w:rsidRDefault="00BE4B82" w14:paraId="66934FFE" w14:textId="77777777">
            <w:pPr>
              <w:ind w:firstLine="400" w:firstLineChars="200"/>
              <w:rPr>
                <w:rFonts w:eastAsia="Times New Roman" w:cs="Times New Roman"/>
                <w:color w:val="000000"/>
                <w:sz w:val="20"/>
                <w:szCs w:val="20"/>
              </w:rPr>
            </w:pPr>
            <w:r w:rsidRPr="008F20C7">
              <w:rPr>
                <w:rFonts w:eastAsia="Times New Roman" w:cs="Times New Roman"/>
                <w:color w:val="000000"/>
                <w:sz w:val="20"/>
                <w:szCs w:val="20"/>
              </w:rPr>
              <w:t>Sanctioned Loan Amount</w:t>
            </w:r>
          </w:p>
        </w:tc>
        <w:tc>
          <w:tcPr>
            <w:tcW w:w="1956" w:type="dxa"/>
          </w:tcPr>
          <w:p w:rsidR="00BE4B82" w:rsidP="00963C6C" w:rsidRDefault="00BE4B82" w14:paraId="3C70A308" w14:textId="77777777">
            <w:pPr>
              <w:ind w:firstLine="400" w:firstLineChars="200"/>
              <w:rPr>
                <w:rFonts w:ascii="Calibri" w:hAnsi="Calibri" w:eastAsia="Times New Roman" w:cs="Times New Roman"/>
                <w:color w:val="000000"/>
                <w:sz w:val="20"/>
                <w:szCs w:val="20"/>
              </w:rPr>
            </w:pPr>
            <w:r>
              <w:rPr>
                <w:rFonts w:ascii="Calibri" w:hAnsi="Calibri" w:eastAsia="Times New Roman" w:cs="Times New Roman"/>
                <w:color w:val="000000"/>
                <w:sz w:val="20"/>
                <w:szCs w:val="20"/>
              </w:rPr>
              <w:t>4,00,000.00</w:t>
            </w:r>
          </w:p>
        </w:tc>
      </w:tr>
    </w:tbl>
    <w:p w:rsidR="001074E5" w:rsidP="00CD5802" w:rsidRDefault="001074E5" w14:paraId="2858848A" w14:textId="77777777">
      <w:pPr>
        <w:jc w:val="both"/>
      </w:pPr>
    </w:p>
    <w:p w:rsidR="00CD5802" w:rsidP="00CD5802" w:rsidRDefault="00CD5802" w14:paraId="26DBC0BF" w14:textId="4DDB3B6C">
      <w:pPr>
        <w:jc w:val="both"/>
      </w:pPr>
      <w:r>
        <w:t>MLI uploads and approves the input file on SURGE system on 10</w:t>
      </w:r>
      <w:r w:rsidRPr="0042116A">
        <w:rPr>
          <w:vertAlign w:val="superscript"/>
        </w:rPr>
        <w:t>th</w:t>
      </w:r>
      <w:r>
        <w:t xml:space="preserve"> November 2015. This input file contains Loan Disbursement Information for July-August-September 2015</w:t>
      </w:r>
      <w:r w:rsidR="001074E5">
        <w:t>. It means that 2 quarters are left in current FY. One of the Loan Account values are as below</w:t>
      </w:r>
      <w:r>
        <w:t>:</w:t>
      </w:r>
    </w:p>
    <w:tbl>
      <w:tblPr>
        <w:tblStyle w:val="TableGrid"/>
        <w:tblW w:w="5020" w:type="dxa"/>
        <w:tblLook w:val="04A0" w:firstRow="1" w:lastRow="0" w:firstColumn="1" w:lastColumn="0" w:noHBand="0" w:noVBand="1"/>
      </w:tblPr>
      <w:tblGrid>
        <w:gridCol w:w="3640"/>
        <w:gridCol w:w="1380"/>
      </w:tblGrid>
      <w:tr w:rsidRPr="00F25836" w:rsidR="00CD5802" w:rsidTr="00F25836" w14:paraId="612856B9" w14:textId="77777777">
        <w:trPr>
          <w:trHeight w:val="255"/>
        </w:trPr>
        <w:tc>
          <w:tcPr>
            <w:tcW w:w="3640" w:type="dxa"/>
            <w:hideMark/>
          </w:tcPr>
          <w:p w:rsidRPr="00F25836" w:rsidR="00CD5802" w:rsidP="00CD5802" w:rsidRDefault="00CD5802" w14:paraId="577E3853" w14:textId="77777777">
            <w:pPr>
              <w:ind w:firstLine="400" w:firstLineChars="200"/>
              <w:rPr>
                <w:rFonts w:ascii="Calibri" w:hAnsi="Calibri" w:eastAsia="Times New Roman" w:cs="Times New Roman"/>
                <w:color w:val="000000"/>
                <w:sz w:val="20"/>
                <w:szCs w:val="20"/>
              </w:rPr>
            </w:pPr>
            <w:r w:rsidRPr="00F25836">
              <w:rPr>
                <w:rFonts w:ascii="Calibri" w:hAnsi="Calibri" w:eastAsia="Times New Roman" w:cs="Times New Roman"/>
                <w:color w:val="000000"/>
                <w:sz w:val="20"/>
                <w:szCs w:val="20"/>
              </w:rPr>
              <w:t>Outstanding Loan Amount</w:t>
            </w:r>
          </w:p>
        </w:tc>
        <w:tc>
          <w:tcPr>
            <w:tcW w:w="1380" w:type="dxa"/>
            <w:noWrap/>
            <w:hideMark/>
          </w:tcPr>
          <w:p w:rsidRPr="00F25836" w:rsidR="00CD5802" w:rsidP="00CD5802" w:rsidRDefault="00CD5802" w14:paraId="2043B94C" w14:textId="77777777">
            <w:pPr>
              <w:jc w:val="center"/>
              <w:rPr>
                <w:rFonts w:ascii="Calibri" w:hAnsi="Calibri" w:eastAsia="Times New Roman" w:cs="Times New Roman"/>
                <w:color w:val="000000"/>
                <w:sz w:val="20"/>
                <w:szCs w:val="20"/>
              </w:rPr>
            </w:pPr>
            <w:r w:rsidRPr="00F25836">
              <w:rPr>
                <w:rFonts w:ascii="Calibri" w:hAnsi="Calibri" w:eastAsia="Times New Roman" w:cs="Times New Roman"/>
                <w:color w:val="000000"/>
                <w:sz w:val="20"/>
                <w:szCs w:val="20"/>
              </w:rPr>
              <w:t xml:space="preserve">100,000.00 </w:t>
            </w:r>
          </w:p>
        </w:tc>
      </w:tr>
    </w:tbl>
    <w:p w:rsidR="00CD5802" w:rsidP="00CD5802" w:rsidRDefault="00CD5802" w14:paraId="6393E74C" w14:textId="5C811213"/>
    <w:p w:rsidR="00BE4B82" w:rsidP="00BE4B82" w:rsidRDefault="00BE4B82" w14:paraId="64849436" w14:textId="77777777">
      <w:r>
        <w:t>Thus, in case of this scenario, Guarantee Fee calculation will be based on Outstanding Loan Amount.</w:t>
      </w:r>
    </w:p>
    <w:p w:rsidR="00BE4B82" w:rsidP="00BE4B82" w:rsidRDefault="00BE4B82" w14:paraId="4D36CC9C" w14:textId="77777777">
      <w:pPr>
        <w:jc w:val="both"/>
      </w:pPr>
      <w:r>
        <w:t>Thus, Guarantee Fee = 100,000 * (0.5%/4) *2</w:t>
      </w:r>
    </w:p>
    <w:p w:rsidR="00BE4B82" w:rsidP="00BE4B82" w:rsidRDefault="00BE4B82" w14:paraId="4A545337" w14:textId="77777777">
      <w:pPr>
        <w:jc w:val="both"/>
      </w:pPr>
      <w:r>
        <w:t>Which equals to INR 250/-</w:t>
      </w:r>
    </w:p>
    <w:p w:rsidR="00CD5802" w:rsidP="00CD5802" w:rsidRDefault="00CD5802" w14:paraId="25EE6356" w14:textId="6D090908">
      <w:pPr>
        <w:jc w:val="both"/>
      </w:pPr>
      <w:r>
        <w:t xml:space="preserve">Taxation on INR </w:t>
      </w:r>
      <w:r w:rsidR="008A5671">
        <w:t>250</w:t>
      </w:r>
      <w:r>
        <w:t>/- is determined as below:</w:t>
      </w:r>
    </w:p>
    <w:p w:rsidR="00CD5802" w:rsidP="005276B2" w:rsidRDefault="00CD5802" w14:paraId="2B37F0CF" w14:textId="04A0C094">
      <w:pPr>
        <w:pStyle w:val="ListParagraph"/>
        <w:numPr>
          <w:ilvl w:val="0"/>
          <w:numId w:val="12"/>
        </w:numPr>
        <w:jc w:val="both"/>
      </w:pPr>
      <w:r>
        <w:t xml:space="preserve">Service Tax on this Fee @14% is </w:t>
      </w:r>
      <w:r w:rsidR="008A5671">
        <w:t>250</w:t>
      </w:r>
      <w:r>
        <w:t xml:space="preserve">*14% = INR </w:t>
      </w:r>
      <w:r w:rsidR="008A5671">
        <w:t>3</w:t>
      </w:r>
      <w:r>
        <w:t>5/-</w:t>
      </w:r>
    </w:p>
    <w:p w:rsidR="00CD5802" w:rsidP="005276B2" w:rsidRDefault="00CD5802" w14:paraId="6564CD38" w14:textId="156A1DAB">
      <w:pPr>
        <w:pStyle w:val="ListParagraph"/>
        <w:numPr>
          <w:ilvl w:val="0"/>
          <w:numId w:val="12"/>
        </w:numPr>
        <w:jc w:val="both"/>
      </w:pPr>
      <w:proofErr w:type="spellStart"/>
      <w:r>
        <w:t>Swach</w:t>
      </w:r>
      <w:proofErr w:type="spellEnd"/>
      <w:r>
        <w:t xml:space="preserve"> Bharat </w:t>
      </w:r>
      <w:proofErr w:type="spellStart"/>
      <w:r>
        <w:t>Cess</w:t>
      </w:r>
      <w:proofErr w:type="spellEnd"/>
      <w:r>
        <w:t xml:space="preserve"> on this Fee @0.5% is </w:t>
      </w:r>
      <w:r w:rsidR="008A5671">
        <w:t>250</w:t>
      </w:r>
      <w:r w:rsidR="006B5DD7">
        <w:t xml:space="preserve">*0.5% = INR </w:t>
      </w:r>
      <w:r w:rsidR="008A5671">
        <w:t>1</w:t>
      </w:r>
      <w:r w:rsidR="006B5DD7">
        <w:t>.</w:t>
      </w:r>
      <w:r w:rsidR="008A5671">
        <w:t>25</w:t>
      </w:r>
      <w:r w:rsidR="006B5DD7">
        <w:t>/-</w:t>
      </w:r>
    </w:p>
    <w:p w:rsidR="00EC7723" w:rsidP="00EC7723" w:rsidRDefault="00EC7723" w14:paraId="3B1AF41C" w14:textId="61BD668A">
      <w:pPr>
        <w:jc w:val="both"/>
      </w:pPr>
      <w:r>
        <w:t xml:space="preserve">Total Tax is summation of service tax and </w:t>
      </w:r>
      <w:proofErr w:type="spellStart"/>
      <w:r>
        <w:t>Swach</w:t>
      </w:r>
      <w:proofErr w:type="spellEnd"/>
      <w:r>
        <w:t xml:space="preserve"> Bharat </w:t>
      </w:r>
      <w:proofErr w:type="spellStart"/>
      <w:r>
        <w:t>Cess</w:t>
      </w:r>
      <w:proofErr w:type="spellEnd"/>
      <w:r>
        <w:t xml:space="preserve"> = </w:t>
      </w:r>
      <w:r w:rsidR="008A5671">
        <w:t>3</w:t>
      </w:r>
      <w:r>
        <w:t xml:space="preserve">5 + </w:t>
      </w:r>
      <w:r w:rsidR="008A5671">
        <w:t>1</w:t>
      </w:r>
      <w:r>
        <w:t>.</w:t>
      </w:r>
      <w:r w:rsidR="008A5671">
        <w:t>25</w:t>
      </w:r>
      <w:r>
        <w:t xml:space="preserve"> = INR </w:t>
      </w:r>
      <w:r w:rsidR="008A5671">
        <w:t>36</w:t>
      </w:r>
      <w:r>
        <w:t>.</w:t>
      </w:r>
      <w:r w:rsidR="008A5671">
        <w:t>25</w:t>
      </w:r>
      <w:r>
        <w:t>/-</w:t>
      </w:r>
    </w:p>
    <w:p w:rsidR="00B522E7" w:rsidP="00EC7723" w:rsidRDefault="00B522E7" w14:paraId="05A46C37" w14:textId="346448E5">
      <w:pPr>
        <w:jc w:val="both"/>
      </w:pPr>
      <w:r>
        <w:rPr>
          <w:noProof/>
        </w:rPr>
        <mc:AlternateContent>
          <mc:Choice Requires="wps">
            <w:drawing>
              <wp:inline distT="0" distB="0" distL="0" distR="0" wp14:anchorId="064D4B04" wp14:editId="5E43996A">
                <wp:extent cx="5908040" cy="770255"/>
                <wp:effectExtent l="0" t="0" r="16510" b="10795"/>
                <wp:docPr id="20" name="Rectangle 20"/>
                <wp:cNvGraphicFramePr/>
                <a:graphic xmlns:a="http://schemas.openxmlformats.org/drawingml/2006/main">
                  <a:graphicData uri="http://schemas.microsoft.com/office/word/2010/wordprocessingShape">
                    <wps:wsp>
                      <wps:cNvSpPr/>
                      <wps:spPr>
                        <a:xfrm>
                          <a:off x="0" y="0"/>
                          <a:ext cx="5908040" cy="770255"/>
                        </a:xfrm>
                        <a:prstGeom prst="rect">
                          <a:avLst/>
                        </a:prstGeom>
                      </wps:spPr>
                      <wps:style>
                        <a:lnRef idx="2">
                          <a:schemeClr val="accent6"/>
                        </a:lnRef>
                        <a:fillRef idx="1">
                          <a:schemeClr val="lt1"/>
                        </a:fillRef>
                        <a:effectRef idx="0">
                          <a:schemeClr val="accent6"/>
                        </a:effectRef>
                        <a:fontRef idx="minor">
                          <a:schemeClr val="dk1"/>
                        </a:fontRef>
                      </wps:style>
                      <wps:txbx>
                        <w:txbxContent>
                          <w:p w:rsidRPr="00D451B1" w:rsidR="00340CD1" w:rsidP="00B522E7" w:rsidRDefault="00340CD1" w14:paraId="5013D437" w14:textId="77777777">
                            <w:pPr>
                              <w:jc w:val="both"/>
                              <w:rPr>
                                <w:rFonts w:asciiTheme="majorHAnsi" w:hAnsiTheme="majorHAnsi"/>
                                <w:b/>
                              </w:rPr>
                            </w:pPr>
                            <w:r>
                              <w:rPr>
                                <w:rFonts w:asciiTheme="majorHAnsi" w:hAnsiTheme="majorHAnsi"/>
                                <w:b/>
                              </w:rPr>
                              <w:t>Calculating the Credit Guarantee Fee Tax:</w:t>
                            </w:r>
                          </w:p>
                          <w:p w:rsidR="00340CD1" w:rsidP="005276B2" w:rsidRDefault="00340CD1" w14:paraId="23C110BB" w14:textId="77777777">
                            <w:pPr>
                              <w:pStyle w:val="ListParagraph"/>
                              <w:numPr>
                                <w:ilvl w:val="0"/>
                                <w:numId w:val="13"/>
                              </w:numPr>
                              <w:jc w:val="both"/>
                              <w:rPr>
                                <w:rFonts w:asciiTheme="majorHAnsi" w:hAnsiTheme="majorHAnsi"/>
                              </w:rPr>
                            </w:pPr>
                            <w:r>
                              <w:rPr>
                                <w:rFonts w:asciiTheme="majorHAnsi" w:hAnsiTheme="majorHAnsi"/>
                              </w:rPr>
                              <w:t>SURGE provides facility to define tax components (names and values (%))</w:t>
                            </w:r>
                          </w:p>
                          <w:p w:rsidRPr="009F00C2" w:rsidR="00340CD1" w:rsidP="005276B2" w:rsidRDefault="00340CD1" w14:paraId="40ABAC1A" w14:textId="77777777">
                            <w:pPr>
                              <w:pStyle w:val="ListParagraph"/>
                              <w:numPr>
                                <w:ilvl w:val="0"/>
                                <w:numId w:val="13"/>
                              </w:numPr>
                              <w:jc w:val="both"/>
                              <w:rPr>
                                <w:rFonts w:asciiTheme="majorHAnsi" w:hAnsiTheme="majorHAnsi"/>
                              </w:rPr>
                            </w:pPr>
                            <w:r w:rsidRPr="009F00C2">
                              <w:rPr>
                                <w:rFonts w:asciiTheme="majorHAnsi" w:hAnsiTheme="majorHAnsi"/>
                              </w:rPr>
                              <w:t>Summation of these tax components provides total tax chargeable on CG Fees.</w:t>
                            </w:r>
                          </w:p>
                          <w:p w:rsidR="00340CD1" w:rsidP="00B522E7" w:rsidRDefault="00340CD1" w14:paraId="14F636F1" w14:textId="77777777">
                            <w:pPr>
                              <w:jc w:val="both"/>
                              <w:rPr>
                                <w:rFonts w:asciiTheme="majorHAnsi" w:hAnsiTheme="majorHAnsi"/>
                              </w:rPr>
                            </w:pPr>
                          </w:p>
                          <w:p w:rsidR="00340CD1" w:rsidP="00B522E7" w:rsidRDefault="00340CD1" w14:paraId="44A678B1" w14:textId="77777777">
                            <w:pPr>
                              <w:jc w:val="both"/>
                              <w:rPr>
                                <w:rFonts w:asciiTheme="majorHAnsi" w:hAnsiTheme="majorHAnsi"/>
                              </w:rPr>
                            </w:pPr>
                          </w:p>
                          <w:p w:rsidR="00340CD1" w:rsidP="00B522E7" w:rsidRDefault="00340CD1" w14:paraId="41710088" w14:textId="77777777">
                            <w:pPr>
                              <w:jc w:val="both"/>
                              <w:rPr>
                                <w:rFonts w:asciiTheme="majorHAnsi" w:hAnsiTheme="majorHAnsi"/>
                              </w:rPr>
                            </w:pPr>
                          </w:p>
                          <w:p w:rsidRPr="00D451B1" w:rsidR="00340CD1" w:rsidP="00B522E7" w:rsidRDefault="00340CD1" w14:paraId="272E4044" w14:textId="77777777">
                            <w:pPr>
                              <w:jc w:val="both"/>
                              <w:rPr>
                                <w:rFonts w:asciiTheme="majorHAnsi" w:hAnsiTheme="majorHAnsi"/>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w14:anchorId="088A64C8">
              <v:rect id="Rectangle 20" style="width:465.2pt;height:60.65pt;visibility:visible;mso-wrap-style:square;mso-left-percent:-10001;mso-top-percent:-10001;mso-position-horizontal:absolute;mso-position-horizontal-relative:char;mso-position-vertical:absolute;mso-position-vertical-relative:line;mso-left-percent:-10001;mso-top-percent:-10001;v-text-anchor:middle" o:spid="_x0000_s1037" fillcolor="white [3201]" strokecolor="#70ad47 [3209]" strokeweight="1pt" w14:anchorId="064D4B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">
                <v:textbox>
                  <w:txbxContent>
                    <w:p w:rsidRPr="00D451B1" w:rsidR="00340CD1" w:rsidP="00B522E7" w:rsidRDefault="00340CD1" w14:paraId="67AD973E" w14:textId="77777777">
                      <w:pPr>
                        <w:jc w:val="both"/>
                        <w:rPr>
                          <w:rFonts w:asciiTheme="majorHAnsi" w:hAnsiTheme="majorHAnsi"/>
                          <w:b/>
                        </w:rPr>
                      </w:pPr>
                      <w:r>
                        <w:rPr>
                          <w:rFonts w:asciiTheme="majorHAnsi" w:hAnsiTheme="majorHAnsi"/>
                          <w:b/>
                        </w:rPr>
                        <w:t>Calculating the Credit Guarantee Fee Tax:</w:t>
                      </w:r>
                    </w:p>
                    <w:p w:rsidR="00340CD1" w:rsidP="005276B2" w:rsidRDefault="00340CD1" w14:paraId="3AD1C9A4" w14:textId="77777777">
                      <w:pPr>
                        <w:pStyle w:val="ListParagraph"/>
                        <w:numPr>
                          <w:ilvl w:val="0"/>
                          <w:numId w:val="13"/>
                        </w:numPr>
                        <w:jc w:val="both"/>
                        <w:rPr>
                          <w:rFonts w:asciiTheme="majorHAnsi" w:hAnsiTheme="majorHAnsi"/>
                        </w:rPr>
                      </w:pPr>
                      <w:r>
                        <w:rPr>
                          <w:rFonts w:asciiTheme="majorHAnsi" w:hAnsiTheme="majorHAnsi"/>
                        </w:rPr>
                        <w:t>SURGE provides facility to define tax components (names and values (%))</w:t>
                      </w:r>
                    </w:p>
                    <w:p w:rsidRPr="009F00C2" w:rsidR="00340CD1" w:rsidP="005276B2" w:rsidRDefault="00340CD1" w14:paraId="7A1F1D62" w14:textId="77777777">
                      <w:pPr>
                        <w:pStyle w:val="ListParagraph"/>
                        <w:numPr>
                          <w:ilvl w:val="0"/>
                          <w:numId w:val="13"/>
                        </w:numPr>
                        <w:jc w:val="both"/>
                        <w:rPr>
                          <w:rFonts w:asciiTheme="majorHAnsi" w:hAnsiTheme="majorHAnsi"/>
                        </w:rPr>
                      </w:pPr>
                      <w:r w:rsidRPr="009F00C2">
                        <w:rPr>
                          <w:rFonts w:asciiTheme="majorHAnsi" w:hAnsiTheme="majorHAnsi"/>
                        </w:rPr>
                        <w:t>Summation of these tax components provides total tax chargeable on CG Fees.</w:t>
                      </w:r>
                    </w:p>
                    <w:p w:rsidR="00340CD1" w:rsidP="00B522E7" w:rsidRDefault="00340CD1" w14:paraId="02EB378F" w14:textId="77777777">
                      <w:pPr>
                        <w:jc w:val="both"/>
                        <w:rPr>
                          <w:rFonts w:asciiTheme="majorHAnsi" w:hAnsiTheme="majorHAnsi"/>
                        </w:rPr>
                      </w:pPr>
                    </w:p>
                    <w:p w:rsidR="00340CD1" w:rsidP="00B522E7" w:rsidRDefault="00340CD1" w14:paraId="6A05A809" w14:textId="77777777">
                      <w:pPr>
                        <w:jc w:val="both"/>
                        <w:rPr>
                          <w:rFonts w:asciiTheme="majorHAnsi" w:hAnsiTheme="majorHAnsi"/>
                        </w:rPr>
                      </w:pPr>
                    </w:p>
                    <w:p w:rsidR="00340CD1" w:rsidP="00B522E7" w:rsidRDefault="00340CD1" w14:paraId="5A39BBE3" w14:textId="77777777">
                      <w:pPr>
                        <w:jc w:val="both"/>
                        <w:rPr>
                          <w:rFonts w:asciiTheme="majorHAnsi" w:hAnsiTheme="majorHAnsi"/>
                        </w:rPr>
                      </w:pPr>
                    </w:p>
                    <w:p w:rsidRPr="00D451B1" w:rsidR="00340CD1" w:rsidP="00B522E7" w:rsidRDefault="00340CD1" w14:paraId="41C8F396" w14:textId="77777777">
                      <w:pPr>
                        <w:jc w:val="both"/>
                        <w:rPr>
                          <w:rFonts w:asciiTheme="majorHAnsi" w:hAnsiTheme="majorHAnsi"/>
                        </w:rPr>
                      </w:pPr>
                    </w:p>
                  </w:txbxContent>
                </v:textbox>
                <w10:anchorlock/>
              </v:rect>
            </w:pict>
          </mc:Fallback>
        </mc:AlternateContent>
      </w:r>
    </w:p>
    <w:p w:rsidR="00CD5802" w:rsidP="001A0534" w:rsidRDefault="00CD5802" w14:paraId="41D81B93" w14:textId="4E0F24A7">
      <w:pPr>
        <w:jc w:val="both"/>
      </w:pPr>
    </w:p>
    <w:p w:rsidR="00586A66" w:rsidP="00586A66" w:rsidRDefault="00586A66" w14:paraId="632483F1" w14:textId="77777777">
      <w:pPr>
        <w:pStyle w:val="Heading3"/>
        <w:keepLines w:val="0"/>
        <w:numPr>
          <w:ilvl w:val="2"/>
          <w:numId w:val="1"/>
        </w:numPr>
        <w:pBdr>
          <w:bottom w:val="single" w:color="auto" w:sz="4" w:space="1"/>
        </w:pBdr>
        <w:tabs>
          <w:tab w:val="left" w:pos="0"/>
          <w:tab w:val="left" w:pos="720"/>
        </w:tabs>
        <w:spacing w:before="60" w:after="60" w:line="276" w:lineRule="auto"/>
        <w:jc w:val="both"/>
        <w:rPr>
          <w:rFonts w:ascii="Trebuchet MS" w:hAnsi="Trebuchet MS"/>
          <w:b/>
          <w:bCs/>
          <w:color w:val="000000" w:themeColor="text1"/>
          <w:szCs w:val="22"/>
        </w:rPr>
      </w:pPr>
      <w:bookmarkStart w:name="_Toc441010209" w:id="945"/>
      <w:bookmarkStart w:name="_Toc483681428" w:id="946"/>
      <w:r>
        <w:rPr>
          <w:rFonts w:ascii="Trebuchet MS" w:hAnsi="Trebuchet MS"/>
          <w:b/>
          <w:bCs/>
          <w:color w:val="000000" w:themeColor="text1"/>
          <w:szCs w:val="22"/>
        </w:rPr>
        <w:t>Demand Advice for Guarantee Charges</w:t>
      </w:r>
      <w:bookmarkEnd w:id="945"/>
      <w:bookmarkEnd w:id="946"/>
    </w:p>
    <w:p w:rsidR="00586A66" w:rsidP="00586A66" w:rsidRDefault="00586A66" w14:paraId="0AE6B0B6" w14:textId="77777777">
      <w:r>
        <w:t>MLI needs to make payment of Fees and Taxes calculated as above to bring the guarantee ‘In Force’. The demand for fees is made to MLI in form of CGDAN – Credit Guarantee Demand Advisory Number. It is a unique number, used for traceability and management of CG Fees in SURGE.</w:t>
      </w:r>
    </w:p>
    <w:p w:rsidR="00586A66" w:rsidP="00586A66" w:rsidRDefault="00586A66" w14:paraId="303D9BBC" w14:textId="4F15E8C5">
      <w:pPr>
        <w:jc w:val="both"/>
      </w:pPr>
      <w:r>
        <w:t>It is used to integrate with Accounting Subsystem and for payment reconciliations.</w:t>
      </w:r>
    </w:p>
    <w:p w:rsidR="00586A66" w:rsidP="001A0534" w:rsidRDefault="00586A66" w14:paraId="468C4B53" w14:textId="77777777">
      <w:pPr>
        <w:jc w:val="both"/>
      </w:pPr>
    </w:p>
    <w:p w:rsidR="00E85C6C" w:rsidP="00586A66" w:rsidRDefault="00DA0788" w14:paraId="5A6831DA" w14:textId="31CE44C1">
      <w:pPr>
        <w:pStyle w:val="Heading3"/>
        <w:keepLines w:val="0"/>
        <w:numPr>
          <w:ilvl w:val="3"/>
          <w:numId w:val="1"/>
        </w:numPr>
        <w:pBdr>
          <w:bottom w:val="single" w:color="auto" w:sz="4" w:space="1"/>
        </w:pBdr>
        <w:tabs>
          <w:tab w:val="left" w:pos="0"/>
          <w:tab w:val="left" w:pos="720"/>
        </w:tabs>
        <w:spacing w:before="60" w:after="60" w:line="276" w:lineRule="auto"/>
        <w:jc w:val="both"/>
        <w:rPr>
          <w:rFonts w:ascii="Trebuchet MS" w:hAnsi="Trebuchet MS"/>
          <w:b/>
          <w:bCs/>
          <w:color w:val="000000" w:themeColor="text1"/>
          <w:szCs w:val="22"/>
        </w:rPr>
      </w:pPr>
      <w:bookmarkStart w:name="_Toc483681429" w:id="947"/>
      <w:r>
        <w:rPr>
          <w:rFonts w:ascii="Trebuchet MS" w:hAnsi="Trebuchet MS"/>
          <w:b/>
          <w:bCs/>
          <w:color w:val="000000" w:themeColor="text1"/>
          <w:szCs w:val="22"/>
        </w:rPr>
        <w:t>CGDAN – Demand Advice: New Guarantee Cover - Individual</w:t>
      </w:r>
      <w:bookmarkEnd w:id="947"/>
    </w:p>
    <w:p w:rsidR="00586A66" w:rsidP="00586A66" w:rsidRDefault="00586A66" w14:paraId="777B90C7" w14:textId="77777777">
      <w:pPr>
        <w:jc w:val="both"/>
      </w:pPr>
      <w:r>
        <w:t xml:space="preserve">This is a demand advice number for each loan record (or guarantee cover).  </w:t>
      </w:r>
    </w:p>
    <w:p w:rsidRPr="00C5323B" w:rsidR="008A5671" w:rsidP="008A5671" w:rsidRDefault="008A5671" w14:paraId="0AF1CD54" w14:textId="1C40C88E">
      <w:pPr>
        <w:jc w:val="both"/>
        <w:rPr>
          <w:b/>
        </w:rPr>
      </w:pPr>
      <w:r>
        <w:rPr>
          <w:b/>
        </w:rPr>
        <w:t>CGDAN Format for General Scheme:</w:t>
      </w:r>
    </w:p>
    <w:p w:rsidRPr="00F96908" w:rsidR="008A5671" w:rsidP="008A5671" w:rsidRDefault="008A5671" w14:paraId="795ED2A6" w14:textId="77777777">
      <w:pPr>
        <w:jc w:val="both"/>
      </w:pPr>
      <w:r>
        <w:rPr>
          <w:noProof/>
        </w:rPr>
        <w:drawing>
          <wp:inline distT="0" distB="0" distL="0" distR="0" wp14:anchorId="76B5F1CD" wp14:editId="12D7CF43">
            <wp:extent cx="5486400" cy="1238036"/>
            <wp:effectExtent l="38100" t="0" r="19050" b="635"/>
            <wp:docPr id="81" name="Diagram 8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4" r:lo="rId55" r:qs="rId56" r:cs="rId57"/>
              </a:graphicData>
            </a:graphic>
          </wp:inline>
        </w:drawing>
      </w:r>
    </w:p>
    <w:p w:rsidRPr="00C5323B" w:rsidR="008A5671" w:rsidP="008A5671" w:rsidRDefault="008A5671" w14:paraId="45C420EB" w14:textId="0D98D562">
      <w:pPr>
        <w:jc w:val="both"/>
        <w:rPr>
          <w:b/>
        </w:rPr>
      </w:pPr>
      <w:r>
        <w:rPr>
          <w:b/>
        </w:rPr>
        <w:t>CG</w:t>
      </w:r>
      <w:r w:rsidR="00D613CB">
        <w:rPr>
          <w:b/>
        </w:rPr>
        <w:t>D</w:t>
      </w:r>
      <w:r>
        <w:rPr>
          <w:b/>
        </w:rPr>
        <w:t>AN Format for SC Scheme:</w:t>
      </w:r>
    </w:p>
    <w:p w:rsidRPr="00F96908" w:rsidR="008A5671" w:rsidP="008A5671" w:rsidRDefault="008A5671" w14:paraId="102F9F88" w14:textId="77777777">
      <w:pPr>
        <w:jc w:val="both"/>
      </w:pPr>
      <w:r>
        <w:rPr>
          <w:noProof/>
        </w:rPr>
        <w:drawing>
          <wp:inline distT="0" distB="0" distL="0" distR="0" wp14:anchorId="4A14FE27" wp14:editId="10E4C9FE">
            <wp:extent cx="5486400" cy="1238036"/>
            <wp:effectExtent l="38100" t="0" r="19050" b="635"/>
            <wp:docPr id="82" name="Diagram 8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9" r:lo="rId60" r:qs="rId61" r:cs="rId62"/>
              </a:graphicData>
            </a:graphic>
          </wp:inline>
        </w:drawing>
      </w:r>
    </w:p>
    <w:p w:rsidRPr="00C5323B" w:rsidR="008A5671" w:rsidP="008A5671" w:rsidRDefault="00D613CB" w14:paraId="0E07D4D0" w14:textId="02E1197B">
      <w:pPr>
        <w:jc w:val="both"/>
        <w:rPr>
          <w:b/>
        </w:rPr>
      </w:pPr>
      <w:r>
        <w:rPr>
          <w:b/>
        </w:rPr>
        <w:t>CGD</w:t>
      </w:r>
      <w:r w:rsidR="008A5671">
        <w:rPr>
          <w:b/>
        </w:rPr>
        <w:t>AN Format for ST Scheme:</w:t>
      </w:r>
    </w:p>
    <w:p w:rsidRPr="00F96908" w:rsidR="008A5671" w:rsidP="008A5671" w:rsidRDefault="008A5671" w14:paraId="5D7BF013" w14:textId="77777777">
      <w:pPr>
        <w:jc w:val="both"/>
      </w:pPr>
      <w:r>
        <w:rPr>
          <w:noProof/>
        </w:rPr>
        <w:drawing>
          <wp:inline distT="0" distB="0" distL="0" distR="0" wp14:anchorId="625C60DF" wp14:editId="7227153E">
            <wp:extent cx="5486400" cy="1238036"/>
            <wp:effectExtent l="38100" t="0" r="19050" b="635"/>
            <wp:docPr id="83" name="Diagram 8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4" r:lo="rId65" r:qs="rId66" r:cs="rId67"/>
              </a:graphicData>
            </a:graphic>
          </wp:inline>
        </w:drawing>
      </w:r>
    </w:p>
    <w:p w:rsidRPr="00AB40C6" w:rsidR="00AB40C6" w:rsidP="00833061" w:rsidRDefault="00AB40C6" w14:paraId="77FD7080" w14:textId="780834B6">
      <w:pPr>
        <w:jc w:val="both"/>
        <w:rPr>
          <w:i/>
        </w:rPr>
      </w:pPr>
      <w:r>
        <w:rPr>
          <w:i/>
        </w:rPr>
        <w:t>GC – Guarantee Charge.</w:t>
      </w:r>
    </w:p>
    <w:p w:rsidR="00817F04" w:rsidP="00231C89" w:rsidRDefault="00817F04" w14:paraId="35056BD8" w14:textId="77777777">
      <w:pPr>
        <w:jc w:val="both"/>
      </w:pPr>
    </w:p>
    <w:p w:rsidR="00885E7D" w:rsidP="00586A66" w:rsidRDefault="00DA0788" w14:paraId="456305D0" w14:textId="192EEAC0">
      <w:pPr>
        <w:pStyle w:val="Heading3"/>
        <w:keepLines w:val="0"/>
        <w:numPr>
          <w:ilvl w:val="3"/>
          <w:numId w:val="1"/>
        </w:numPr>
        <w:pBdr>
          <w:bottom w:val="single" w:color="auto" w:sz="4" w:space="1"/>
        </w:pBdr>
        <w:tabs>
          <w:tab w:val="left" w:pos="0"/>
          <w:tab w:val="left" w:pos="720"/>
        </w:tabs>
        <w:spacing w:before="60" w:after="60" w:line="276" w:lineRule="auto"/>
        <w:jc w:val="both"/>
        <w:rPr>
          <w:rFonts w:ascii="Trebuchet MS" w:hAnsi="Trebuchet MS"/>
          <w:b/>
          <w:bCs/>
          <w:color w:val="000000" w:themeColor="text1"/>
          <w:szCs w:val="22"/>
        </w:rPr>
      </w:pPr>
      <w:bookmarkStart w:name="_Toc483681430" w:id="948"/>
      <w:r>
        <w:rPr>
          <w:rFonts w:ascii="Trebuchet MS" w:hAnsi="Trebuchet MS"/>
          <w:b/>
          <w:bCs/>
          <w:color w:val="000000" w:themeColor="text1"/>
          <w:szCs w:val="22"/>
        </w:rPr>
        <w:t xml:space="preserve">BATCHDAN </w:t>
      </w:r>
      <w:r w:rsidRPr="00571CB6">
        <w:rPr>
          <w:rFonts w:ascii="Trebuchet MS" w:hAnsi="Trebuchet MS"/>
          <w:b/>
          <w:bCs/>
          <w:color w:val="000000" w:themeColor="text1"/>
          <w:szCs w:val="22"/>
        </w:rPr>
        <w:t xml:space="preserve">– Demand Advice: </w:t>
      </w:r>
      <w:r>
        <w:rPr>
          <w:rFonts w:ascii="Trebuchet MS" w:hAnsi="Trebuchet MS"/>
          <w:b/>
          <w:bCs/>
          <w:color w:val="000000" w:themeColor="text1"/>
          <w:szCs w:val="22"/>
        </w:rPr>
        <w:t>New</w:t>
      </w:r>
      <w:r w:rsidRPr="00571CB6">
        <w:rPr>
          <w:rFonts w:ascii="Trebuchet MS" w:hAnsi="Trebuchet MS"/>
          <w:b/>
          <w:bCs/>
          <w:color w:val="000000" w:themeColor="text1"/>
          <w:szCs w:val="22"/>
        </w:rPr>
        <w:t xml:space="preserve"> Guarantee Cover - </w:t>
      </w:r>
      <w:r>
        <w:rPr>
          <w:rFonts w:ascii="Trebuchet MS" w:hAnsi="Trebuchet MS"/>
          <w:b/>
          <w:bCs/>
          <w:color w:val="000000" w:themeColor="text1"/>
          <w:szCs w:val="22"/>
        </w:rPr>
        <w:t>Batch</w:t>
      </w:r>
      <w:bookmarkEnd w:id="948"/>
    </w:p>
    <w:p w:rsidR="00885E7D" w:rsidP="00885E7D" w:rsidRDefault="00586A66" w14:paraId="21DD26B3" w14:textId="05FAB87C">
      <w:pPr>
        <w:jc w:val="both"/>
      </w:pPr>
      <w:r>
        <w:t>Payments from MLI will be accepted for all the eligible records submitted by him i.e. at the batch level (batch here means the file submitted for quote request). To achieve this, system needs to aggregate CG Charges of all eligible records and raise the demand. A unique demand advice number called as ‘BATCHDAN’ is allotted to the batch of these eligible records in the format as below:</w:t>
      </w:r>
    </w:p>
    <w:p w:rsidRPr="00885E7D" w:rsidR="00885E7D" w:rsidP="00885E7D" w:rsidRDefault="00885E7D" w14:paraId="3C227745" w14:textId="77777777">
      <w:pPr>
        <w:jc w:val="both"/>
        <w:rPr>
          <w:b/>
        </w:rPr>
      </w:pPr>
      <w:r w:rsidRPr="00885E7D">
        <w:rPr>
          <w:b/>
        </w:rPr>
        <w:t>Batch DAN Format for Batch of eligible records – New Credit Guarantee Batch:</w:t>
      </w:r>
    </w:p>
    <w:p w:rsidRPr="00F96908" w:rsidR="00885E7D" w:rsidP="00885E7D" w:rsidRDefault="00885E7D" w14:paraId="11466E88" w14:textId="451134D8">
      <w:pPr>
        <w:jc w:val="both"/>
      </w:pPr>
      <w:r>
        <w:rPr>
          <w:noProof/>
        </w:rPr>
        <w:drawing>
          <wp:inline distT="0" distB="0" distL="0" distR="0" wp14:anchorId="40252873" wp14:editId="6C8D8AE2">
            <wp:extent cx="5486400" cy="1238036"/>
            <wp:effectExtent l="38100" t="0" r="19050" b="19685"/>
            <wp:docPr id="19" name="Diagram 1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9" r:lo="rId70" r:qs="rId71" r:cs="rId72"/>
              </a:graphicData>
            </a:graphic>
          </wp:inline>
        </w:drawing>
      </w:r>
    </w:p>
    <w:p w:rsidRPr="00885E7D" w:rsidR="00885E7D" w:rsidP="00885E7D" w:rsidRDefault="00885E7D" w14:paraId="76E3F28E" w14:textId="77777777"/>
    <w:p w:rsidR="004529E0" w:rsidP="00586A66" w:rsidRDefault="00E87E30" w14:paraId="4C7415A1" w14:textId="674AB399">
      <w:pPr>
        <w:pStyle w:val="Heading3"/>
        <w:keepLines w:val="0"/>
        <w:numPr>
          <w:ilvl w:val="2"/>
          <w:numId w:val="1"/>
        </w:numPr>
        <w:pBdr>
          <w:bottom w:val="single" w:color="auto" w:sz="4" w:space="1"/>
        </w:pBdr>
        <w:tabs>
          <w:tab w:val="left" w:pos="0"/>
          <w:tab w:val="left" w:pos="720"/>
        </w:tabs>
        <w:spacing w:before="60" w:after="60" w:line="276" w:lineRule="auto"/>
        <w:jc w:val="both"/>
        <w:rPr>
          <w:rFonts w:ascii="Trebuchet MS" w:hAnsi="Trebuchet MS"/>
          <w:b/>
          <w:bCs/>
          <w:color w:val="000000" w:themeColor="text1"/>
          <w:szCs w:val="22"/>
        </w:rPr>
      </w:pPr>
      <w:bookmarkStart w:name="_Toc483681431" w:id="949"/>
      <w:r>
        <w:rPr>
          <w:rFonts w:ascii="Trebuchet MS" w:hAnsi="Trebuchet MS"/>
          <w:b/>
          <w:bCs/>
          <w:color w:val="000000" w:themeColor="text1"/>
          <w:szCs w:val="22"/>
        </w:rPr>
        <w:t xml:space="preserve">Payment of CG </w:t>
      </w:r>
      <w:r w:rsidR="00AD2E4F">
        <w:rPr>
          <w:rFonts w:ascii="Trebuchet MS" w:hAnsi="Trebuchet MS"/>
          <w:b/>
          <w:bCs/>
          <w:color w:val="000000" w:themeColor="text1"/>
          <w:szCs w:val="22"/>
        </w:rPr>
        <w:t>Charges</w:t>
      </w:r>
      <w:bookmarkEnd w:id="949"/>
    </w:p>
    <w:p w:rsidR="00D84245" w:rsidP="00FB5F25" w:rsidRDefault="00D84245" w14:paraId="1F5A14B9" w14:textId="77777777">
      <w:pPr>
        <w:jc w:val="both"/>
        <w:rPr>
          <w:ins w:author="Sachin Patange" w:date="2017-04-28T13:50:00Z" w:id="950"/>
        </w:rPr>
      </w:pPr>
      <w:ins w:author="Sachin Patange" w:date="2017-04-28T13:49:00Z" w:id="951">
        <w:r>
          <w:t xml:space="preserve">Till the point MLI makes the payment of </w:t>
        </w:r>
      </w:ins>
      <w:ins w:author="Sachin Patange" w:date="2017-04-28T13:50:00Z" w:id="952">
        <w:r>
          <w:t xml:space="preserve">CG Charges, system will identify these CG’s as </w:t>
        </w:r>
      </w:ins>
      <w:ins w:author="Sachin Patange" w:date="2017-04-28T13:49:00Z" w:id="953">
        <w:r>
          <w:t xml:space="preserve">‘Provisional’ </w:t>
        </w:r>
      </w:ins>
      <w:ins w:author="Sachin Patange" w:date="2017-04-28T13:50:00Z" w:id="954">
        <w:r>
          <w:t>by means of below mentioned status codes:</w:t>
        </w:r>
      </w:ins>
    </w:p>
    <w:p w:rsidR="00D84245" w:rsidP="00D84245" w:rsidRDefault="00D84245" w14:paraId="257EA5BF" w14:textId="02F796A8">
      <w:pPr>
        <w:pStyle w:val="ListParagraph"/>
        <w:numPr>
          <w:ilvl w:val="0"/>
          <w:numId w:val="43"/>
        </w:numPr>
        <w:rPr>
          <w:ins w:author="Sachin Patange" w:date="2017-04-28T13:50:00Z" w:id="955"/>
        </w:rPr>
      </w:pPr>
      <w:ins w:author="Sachin Patange" w:date="2017-04-28T13:49:00Z" w:id="956">
        <w:r>
          <w:t xml:space="preserve"> </w:t>
        </w:r>
      </w:ins>
      <w:ins w:author="Sachin Patange" w:date="2017-04-28T13:50:00Z" w:id="957">
        <w:r>
          <w:t>Current CG Status – 30036</w:t>
        </w:r>
      </w:ins>
    </w:p>
    <w:p w:rsidR="00D84245" w:rsidRDefault="00D84245" w14:paraId="3209CF06" w14:textId="06A95C4B">
      <w:pPr>
        <w:pStyle w:val="ListParagraph"/>
        <w:numPr>
          <w:ilvl w:val="0"/>
          <w:numId w:val="43"/>
        </w:numPr>
        <w:jc w:val="both"/>
        <w:rPr>
          <w:ins w:author="Sachin Patange" w:date="2017-04-28T13:49:00Z" w:id="958"/>
        </w:rPr>
        <w:pPrChange w:author="Sachin Patange" w:date="2017-04-28T13:50:00Z" w:id="959">
          <w:pPr>
            <w:jc w:val="both"/>
          </w:pPr>
        </w:pPrChange>
      </w:pPr>
      <w:ins w:author="Sachin Patange" w:date="2017-04-28T13:50:00Z" w:id="960">
        <w:r>
          <w:t>Previous CG Status – 30036</w:t>
        </w:r>
      </w:ins>
    </w:p>
    <w:p w:rsidR="00FB5F25" w:rsidP="00FB5F25" w:rsidRDefault="00FB5F25" w14:paraId="57746FA4" w14:textId="1B554A23">
      <w:pPr>
        <w:jc w:val="both"/>
      </w:pPr>
      <w:r>
        <w:t xml:space="preserve">Refer the document - </w:t>
      </w:r>
      <w:r w:rsidRPr="00123998">
        <w:t>‘</w:t>
      </w:r>
      <w:r>
        <w:t>Payment Mechanism</w:t>
      </w:r>
      <w:r w:rsidRPr="00123998">
        <w:t>’</w:t>
      </w:r>
      <w:r>
        <w:t xml:space="preserve"> for more details on payment process</w:t>
      </w:r>
      <w:r w:rsidR="00FF62B2">
        <w:t>.</w:t>
      </w:r>
    </w:p>
    <w:p w:rsidR="005D62F6" w:rsidP="00123998" w:rsidRDefault="005D62F6" w14:paraId="463C94D4" w14:textId="77777777">
      <w:pPr>
        <w:jc w:val="both"/>
      </w:pPr>
    </w:p>
    <w:p w:rsidR="00403CA1" w:rsidP="00586A66" w:rsidRDefault="00C554E2" w14:paraId="2DF4D9C9" w14:textId="3E05A042">
      <w:pPr>
        <w:pStyle w:val="Heading3"/>
        <w:keepLines w:val="0"/>
        <w:numPr>
          <w:ilvl w:val="3"/>
          <w:numId w:val="1"/>
        </w:numPr>
        <w:pBdr>
          <w:bottom w:val="single" w:color="auto" w:sz="4" w:space="1"/>
        </w:pBdr>
        <w:tabs>
          <w:tab w:val="left" w:pos="0"/>
          <w:tab w:val="left" w:pos="720"/>
        </w:tabs>
        <w:spacing w:before="60" w:after="60" w:line="276" w:lineRule="auto"/>
        <w:jc w:val="both"/>
        <w:rPr>
          <w:rFonts w:ascii="Trebuchet MS" w:hAnsi="Trebuchet MS"/>
          <w:b/>
          <w:bCs/>
          <w:color w:val="000000" w:themeColor="text1"/>
          <w:szCs w:val="22"/>
        </w:rPr>
      </w:pPr>
      <w:bookmarkStart w:name="_Toc483681432" w:id="961"/>
      <w:r>
        <w:rPr>
          <w:rFonts w:ascii="Trebuchet MS" w:hAnsi="Trebuchet MS"/>
          <w:b/>
          <w:bCs/>
          <w:color w:val="000000" w:themeColor="text1"/>
          <w:szCs w:val="22"/>
        </w:rPr>
        <w:t xml:space="preserve">Payment of CG </w:t>
      </w:r>
      <w:r w:rsidR="00AD2E4F">
        <w:rPr>
          <w:rFonts w:ascii="Trebuchet MS" w:hAnsi="Trebuchet MS"/>
          <w:b/>
          <w:bCs/>
          <w:color w:val="000000" w:themeColor="text1"/>
          <w:szCs w:val="22"/>
        </w:rPr>
        <w:t>Charges</w:t>
      </w:r>
      <w:r>
        <w:rPr>
          <w:rFonts w:ascii="Trebuchet MS" w:hAnsi="Trebuchet MS"/>
          <w:b/>
          <w:bCs/>
          <w:color w:val="000000" w:themeColor="text1"/>
          <w:szCs w:val="22"/>
        </w:rPr>
        <w:t xml:space="preserve"> in Stipulated Time</w:t>
      </w:r>
      <w:bookmarkEnd w:id="961"/>
      <w:r w:rsidR="00403CA1">
        <w:rPr>
          <w:rFonts w:ascii="Trebuchet MS" w:hAnsi="Trebuchet MS"/>
          <w:b/>
          <w:bCs/>
          <w:color w:val="000000" w:themeColor="text1"/>
          <w:szCs w:val="22"/>
        </w:rPr>
        <w:t xml:space="preserve"> </w:t>
      </w:r>
    </w:p>
    <w:p w:rsidR="003E283D" w:rsidP="003E283D" w:rsidRDefault="003E283D" w14:paraId="3DB36F63" w14:textId="4BEDEC26">
      <w:r>
        <w:t xml:space="preserve">Payment of CG </w:t>
      </w:r>
      <w:r w:rsidR="00981284">
        <w:t>Charges</w:t>
      </w:r>
      <w:r>
        <w:t xml:space="preserve"> </w:t>
      </w:r>
      <w:r w:rsidR="008E5AB6">
        <w:t>in stipulated time ma</w:t>
      </w:r>
      <w:r>
        <w:t>k</w:t>
      </w:r>
      <w:r w:rsidR="008E5AB6">
        <w:t xml:space="preserve">es </w:t>
      </w:r>
      <w:r>
        <w:t xml:space="preserve">the guarantee </w:t>
      </w:r>
      <w:r w:rsidR="008E5AB6">
        <w:t>active, and the Guarantee Status is updated as ‘In Force’.</w:t>
      </w:r>
    </w:p>
    <w:p w:rsidR="008E5AB6" w:rsidP="003E283D" w:rsidRDefault="008E5AB6" w14:paraId="62858D5A" w14:textId="085C138B">
      <w:r>
        <w:rPr>
          <w:noProof/>
        </w:rPr>
        <mc:AlternateContent>
          <mc:Choice Requires="wps">
            <w:drawing>
              <wp:anchor distT="0" distB="0" distL="114300" distR="114300" simplePos="0" relativeHeight="251741184" behindDoc="0" locked="0" layoutInCell="1" allowOverlap="1" wp14:anchorId="4F666455" wp14:editId="2623EA7F">
                <wp:simplePos x="0" y="0"/>
                <wp:positionH relativeFrom="column">
                  <wp:posOffset>0</wp:posOffset>
                </wp:positionH>
                <wp:positionV relativeFrom="paragraph">
                  <wp:posOffset>0</wp:posOffset>
                </wp:positionV>
                <wp:extent cx="5757126" cy="390418"/>
                <wp:effectExtent l="0" t="0" r="0" b="0"/>
                <wp:wrapNone/>
                <wp:docPr id="21" name="Rectangle 21"/>
                <wp:cNvGraphicFramePr/>
                <a:graphic xmlns:a="http://schemas.openxmlformats.org/drawingml/2006/main">
                  <a:graphicData uri="http://schemas.microsoft.com/office/word/2010/wordprocessingShape">
                    <wps:wsp>
                      <wps:cNvSpPr/>
                      <wps:spPr>
                        <a:xfrm>
                          <a:off x="0" y="0"/>
                          <a:ext cx="5757126" cy="390418"/>
                        </a:xfrm>
                        <a:prstGeom prst="rect">
                          <a:avLst/>
                        </a:prstGeom>
                        <a:solidFill>
                          <a:schemeClr val="accent1">
                            <a:lumMod val="20000"/>
                            <a:lumOff val="80000"/>
                          </a:schemeClr>
                        </a:solidFill>
                        <a:ln>
                          <a:noFill/>
                        </a:ln>
                      </wps:spPr>
                      <wps:style>
                        <a:lnRef idx="1">
                          <a:schemeClr val="accent4"/>
                        </a:lnRef>
                        <a:fillRef idx="2">
                          <a:schemeClr val="accent4"/>
                        </a:fillRef>
                        <a:effectRef idx="1">
                          <a:schemeClr val="accent4"/>
                        </a:effectRef>
                        <a:fontRef idx="minor">
                          <a:schemeClr val="dk1"/>
                        </a:fontRef>
                      </wps:style>
                      <wps:txbx>
                        <w:txbxContent>
                          <w:p w:rsidR="00340CD1" w:rsidP="008E5AB6" w:rsidRDefault="00340CD1" w14:paraId="388CB081" w14:textId="163470D0">
                            <w:r w:rsidRPr="00231C89">
                              <w:t>Guarantee Cover ‘Status’ Field</w:t>
                            </w:r>
                            <w:proofErr w:type="gramStart"/>
                            <w:r w:rsidRPr="00231C89">
                              <w:t>:</w:t>
                            </w:r>
                            <w:r>
                              <w:t xml:space="preserve">  </w:t>
                            </w:r>
                            <w:r w:rsidRPr="004B3DDA">
                              <w:rPr>
                                <w:b/>
                              </w:rPr>
                              <w:t>‘</w:t>
                            </w:r>
                            <w:proofErr w:type="gramEnd"/>
                            <w:r>
                              <w:rPr>
                                <w:b/>
                              </w:rPr>
                              <w:t>In Force</w:t>
                            </w:r>
                            <w:r w:rsidRPr="004B3DDA">
                              <w:rPr>
                                <w:b/>
                              </w:rPr>
                              <w:t>’</w:t>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3FE8EA60">
              <v:rect id="Rectangle 21" style="position:absolute;margin-left:0;margin-top:0;width:453.3pt;height:30.7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38" fillcolor="#deeaf6 [660]" stroked="f" strokeweight=".5pt" w14:anchorId="4F6664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">
                <v:textbox inset=",7.2pt,,7.2pt">
                  <w:txbxContent>
                    <w:p w:rsidR="00340CD1" w:rsidP="008E5AB6" w:rsidRDefault="00340CD1" w14:paraId="3909EE9A" w14:textId="163470D0">
                      <w:r w:rsidRPr="00231C89">
                        <w:t>Guarantee Cover ‘Status’ Field:</w:t>
                      </w:r>
                      <w:r>
                        <w:t xml:space="preserve">  </w:t>
                      </w:r>
                      <w:r w:rsidRPr="004B3DDA">
                        <w:rPr>
                          <w:b/>
                        </w:rPr>
                        <w:t>‘</w:t>
                      </w:r>
                      <w:r>
                        <w:rPr>
                          <w:b/>
                        </w:rPr>
                        <w:t>In Force</w:t>
                      </w:r>
                      <w:r w:rsidRPr="004B3DDA">
                        <w:rPr>
                          <w:b/>
                        </w:rPr>
                        <w:t>’</w:t>
                      </w:r>
                    </w:p>
                  </w:txbxContent>
                </v:textbox>
              </v:rect>
            </w:pict>
          </mc:Fallback>
        </mc:AlternateContent>
      </w:r>
    </w:p>
    <w:p w:rsidR="003E283D" w:rsidP="003E283D" w:rsidRDefault="003E283D" w14:paraId="27C51038" w14:textId="4AE7C6E7"/>
    <w:p w:rsidR="001F3D40" w:rsidP="003E283D" w:rsidRDefault="008B171B" w14:paraId="60553BAC" w14:textId="7ACC649A">
      <w:pPr>
        <w:rPr>
          <w:ins w:author="Sachin Patange" w:date="2017-04-28T13:41:00Z" w:id="962"/>
        </w:rPr>
      </w:pPr>
      <w:ins w:author="Sachin Patange" w:date="2017-04-28T13:43:00Z" w:id="963">
        <w:r>
          <w:t xml:space="preserve">System makes the CG as </w:t>
        </w:r>
        <w:r w:rsidR="001F3D40">
          <w:t>‘</w:t>
        </w:r>
      </w:ins>
      <w:ins w:author="Sachin Patange" w:date="2017-04-28T13:41:00Z" w:id="964">
        <w:r w:rsidR="001F3D40">
          <w:t>In</w:t>
        </w:r>
      </w:ins>
      <w:ins w:author="Sachin Patange" w:date="2017-04-28T13:43:00Z" w:id="965">
        <w:r w:rsidR="001F3D40">
          <w:t xml:space="preserve"> F</w:t>
        </w:r>
      </w:ins>
      <w:ins w:author="Sachin Patange" w:date="2017-04-28T13:41:00Z" w:id="966">
        <w:r w:rsidR="001F3D40">
          <w:t>orce</w:t>
        </w:r>
      </w:ins>
      <w:ins w:author="Sachin Patange" w:date="2017-04-28T13:43:00Z" w:id="967">
        <w:r w:rsidR="001F3D40">
          <w:t>’</w:t>
        </w:r>
      </w:ins>
      <w:ins w:author="Sachin Patange" w:date="2017-04-28T13:41:00Z" w:id="968">
        <w:r w:rsidR="001F3D40">
          <w:t xml:space="preserve"> </w:t>
        </w:r>
      </w:ins>
      <w:ins w:author="Sachin Patange" w:date="2017-04-28T13:43:00Z" w:id="969">
        <w:r>
          <w:t>by using the below status codes:</w:t>
        </w:r>
      </w:ins>
    </w:p>
    <w:p w:rsidR="001F3D40" w:rsidRDefault="001F3D40" w14:paraId="71C2F8F1" w14:textId="793FE3A0">
      <w:pPr>
        <w:pStyle w:val="ListParagraph"/>
        <w:numPr>
          <w:ilvl w:val="0"/>
          <w:numId w:val="43"/>
        </w:numPr>
        <w:rPr>
          <w:ins w:author="Sachin Patange" w:date="2017-04-28T13:42:00Z" w:id="970"/>
        </w:rPr>
        <w:pPrChange w:author="Sachin Patange" w:date="2017-04-28T13:44:00Z" w:id="971">
          <w:pPr/>
        </w:pPrChange>
      </w:pPr>
      <w:ins w:author="Sachin Patange" w:date="2017-04-28T13:42:00Z" w:id="972">
        <w:r>
          <w:t>Current CG Status – 30010</w:t>
        </w:r>
      </w:ins>
    </w:p>
    <w:p w:rsidR="001F3D40" w:rsidRDefault="001F3D40" w14:paraId="742AD548" w14:textId="2A4DA2AF">
      <w:pPr>
        <w:pStyle w:val="ListParagraph"/>
        <w:numPr>
          <w:ilvl w:val="0"/>
          <w:numId w:val="43"/>
        </w:numPr>
        <w:rPr>
          <w:ins w:author="Sachin Patange" w:date="2017-04-28T13:41:00Z" w:id="973"/>
        </w:rPr>
        <w:pPrChange w:author="Sachin Patange" w:date="2017-04-28T13:44:00Z" w:id="974">
          <w:pPr/>
        </w:pPrChange>
      </w:pPr>
      <w:ins w:author="Sachin Patange" w:date="2017-04-28T13:42:00Z" w:id="975">
        <w:r>
          <w:t>Previous CG Status – 300</w:t>
        </w:r>
      </w:ins>
      <w:ins w:author="Sachin Patange" w:date="2017-04-28T13:43:00Z" w:id="976">
        <w:r>
          <w:t>36</w:t>
        </w:r>
      </w:ins>
    </w:p>
    <w:p w:rsidR="00E24583" w:rsidP="003E283D" w:rsidRDefault="008E5AB6" w14:paraId="7718F84C" w14:textId="027DB7A6">
      <w:r>
        <w:t>SURGE allows f</w:t>
      </w:r>
      <w:r w:rsidR="00E24583">
        <w:t xml:space="preserve">ollowing </w:t>
      </w:r>
      <w:r>
        <w:t>operations for active</w:t>
      </w:r>
      <w:ins w:author="Sachin Patange" w:date="2017-04-28T13:44:00Z" w:id="977">
        <w:r w:rsidR="008B171B">
          <w:t xml:space="preserve"> (In Force)</w:t>
        </w:r>
      </w:ins>
      <w:r>
        <w:t xml:space="preserve"> guarantees:</w:t>
      </w:r>
    </w:p>
    <w:p w:rsidR="00E24583" w:rsidP="005276B2" w:rsidRDefault="00E24583" w14:paraId="56766867" w14:textId="53657D88">
      <w:pPr>
        <w:pStyle w:val="ListParagraph"/>
        <w:numPr>
          <w:ilvl w:val="0"/>
          <w:numId w:val="8"/>
        </w:numPr>
      </w:pPr>
      <w:r>
        <w:t xml:space="preserve">Mark as NPA </w:t>
      </w:r>
      <w:del w:author="Sachin Patange" w:date="2017-04-28T21:13:00Z" w:id="978">
        <w:r w:rsidDel="00C436F8">
          <w:delText>(After Locking Period)</w:delText>
        </w:r>
      </w:del>
    </w:p>
    <w:p w:rsidR="00E24583" w:rsidDel="00C436F8" w:rsidP="005276B2" w:rsidRDefault="00E24583" w14:paraId="4B7A4DFF" w14:textId="62087A0E">
      <w:pPr>
        <w:pStyle w:val="ListParagraph"/>
        <w:numPr>
          <w:ilvl w:val="0"/>
          <w:numId w:val="8"/>
        </w:numPr>
        <w:rPr>
          <w:del w:author="Sachin Patange" w:date="2017-04-28T21:13:00Z" w:id="979"/>
        </w:rPr>
      </w:pPr>
      <w:del w:author="Sachin Patange" w:date="2017-04-28T21:13:00Z" w:id="980">
        <w:r w:rsidDel="00C436F8">
          <w:delText>Borrower Repayment’s</w:delText>
        </w:r>
      </w:del>
    </w:p>
    <w:p w:rsidR="00E24583" w:rsidP="005276B2" w:rsidRDefault="00E24583" w14:paraId="3305C64D" w14:textId="7D1B8567">
      <w:pPr>
        <w:pStyle w:val="ListParagraph"/>
        <w:numPr>
          <w:ilvl w:val="0"/>
          <w:numId w:val="8"/>
        </w:numPr>
      </w:pPr>
      <w:r>
        <w:t>Un-Mark as NPA</w:t>
      </w:r>
    </w:p>
    <w:p w:rsidR="00E24583" w:rsidP="005276B2" w:rsidRDefault="00E24583" w14:paraId="1E6AAA7F" w14:textId="1B54592F">
      <w:pPr>
        <w:pStyle w:val="ListParagraph"/>
        <w:numPr>
          <w:ilvl w:val="0"/>
          <w:numId w:val="8"/>
        </w:numPr>
      </w:pPr>
      <w:r>
        <w:t>Lodge Claim</w:t>
      </w:r>
    </w:p>
    <w:p w:rsidR="00E24583" w:rsidP="005276B2" w:rsidRDefault="00E24583" w14:paraId="23D9B442" w14:textId="02624F09">
      <w:pPr>
        <w:pStyle w:val="ListParagraph"/>
        <w:numPr>
          <w:ilvl w:val="0"/>
          <w:numId w:val="8"/>
        </w:numPr>
      </w:pPr>
      <w:r>
        <w:t>Queries for Claims &amp; Resolution</w:t>
      </w:r>
    </w:p>
    <w:p w:rsidR="00E24583" w:rsidP="005276B2" w:rsidRDefault="00E24583" w14:paraId="36711AEF" w14:textId="695B1663">
      <w:pPr>
        <w:pStyle w:val="ListParagraph"/>
        <w:numPr>
          <w:ilvl w:val="0"/>
          <w:numId w:val="8"/>
        </w:numPr>
      </w:pPr>
      <w:r>
        <w:t>Claims Reject/Approve</w:t>
      </w:r>
    </w:p>
    <w:p w:rsidR="00E24583" w:rsidDel="00C436F8" w:rsidP="005276B2" w:rsidRDefault="00E24583" w14:paraId="107EBE66" w14:textId="39017B0B">
      <w:pPr>
        <w:pStyle w:val="ListParagraph"/>
        <w:numPr>
          <w:ilvl w:val="0"/>
          <w:numId w:val="8"/>
        </w:numPr>
        <w:rPr>
          <w:del w:author="Sachin Patange" w:date="2017-04-28T21:13:00Z" w:id="981"/>
        </w:rPr>
      </w:pPr>
      <w:del w:author="Sachin Patange" w:date="2017-04-28T21:13:00Z" w:id="982">
        <w:r w:rsidDel="00C436F8">
          <w:delText xml:space="preserve">Auto Approval of Claims </w:delText>
        </w:r>
        <w:r w:rsidDel="00C436F8" w:rsidR="00D75078">
          <w:delText>(This is a configurable parameter. For example if this parameter has value INR 10,000/- then for the claims less than or equal to INR 10,000/- will be settled automatically)</w:delText>
        </w:r>
      </w:del>
    </w:p>
    <w:p w:rsidR="00E24583" w:rsidP="005276B2" w:rsidRDefault="00E24583" w14:paraId="6676C1CF" w14:textId="67A936C3">
      <w:pPr>
        <w:pStyle w:val="ListParagraph"/>
        <w:numPr>
          <w:ilvl w:val="0"/>
          <w:numId w:val="8"/>
        </w:numPr>
      </w:pPr>
      <w:r>
        <w:t>Claim Settlement (1</w:t>
      </w:r>
      <w:r w:rsidRPr="00E24583">
        <w:rPr>
          <w:vertAlign w:val="superscript"/>
        </w:rPr>
        <w:t>st</w:t>
      </w:r>
      <w:r>
        <w:t xml:space="preserve"> and Final)</w:t>
      </w:r>
    </w:p>
    <w:p w:rsidR="00E24583" w:rsidP="005276B2" w:rsidRDefault="00E24583" w14:paraId="61A6B566" w14:textId="6D4BCA9A">
      <w:pPr>
        <w:pStyle w:val="ListParagraph"/>
        <w:numPr>
          <w:ilvl w:val="0"/>
          <w:numId w:val="8"/>
        </w:numPr>
      </w:pPr>
      <w:r>
        <w:t>Post Claim Recoveries</w:t>
      </w:r>
    </w:p>
    <w:p w:rsidR="00E24583" w:rsidP="005276B2" w:rsidRDefault="00E24583" w14:paraId="5389ECBC" w14:textId="0234F471">
      <w:pPr>
        <w:pStyle w:val="ListParagraph"/>
        <w:numPr>
          <w:ilvl w:val="0"/>
          <w:numId w:val="8"/>
        </w:numPr>
      </w:pPr>
      <w:del w:author="Sachin Patange" w:date="2017-04-28T13:45:00Z" w:id="983">
        <w:r w:rsidDel="008B171B">
          <w:delText>Closures</w:delText>
        </w:r>
      </w:del>
      <w:ins w:author="Sachin Patange" w:date="2017-04-28T13:45:00Z" w:id="984">
        <w:r w:rsidR="008B171B">
          <w:t>Close (by MLI user)</w:t>
        </w:r>
      </w:ins>
    </w:p>
    <w:p w:rsidR="00E24583" w:rsidP="005276B2" w:rsidRDefault="008B171B" w14:paraId="48D58F13" w14:textId="73F68B7C">
      <w:pPr>
        <w:pStyle w:val="ListParagraph"/>
        <w:numPr>
          <w:ilvl w:val="0"/>
          <w:numId w:val="8"/>
        </w:numPr>
      </w:pPr>
      <w:ins w:author="Sachin Patange" w:date="2017-04-28T13:45:00Z" w:id="985">
        <w:r>
          <w:t xml:space="preserve">Close </w:t>
        </w:r>
      </w:ins>
      <w:del w:author="Sachin Patange" w:date="2017-04-28T13:45:00Z" w:id="986">
        <w:r w:rsidDel="008B171B" w:rsidR="00E24583">
          <w:delText xml:space="preserve">Revoke </w:delText>
        </w:r>
      </w:del>
      <w:r w:rsidR="00E24583">
        <w:t>(by NCGTC user)</w:t>
      </w:r>
    </w:p>
    <w:p w:rsidR="00E24583" w:rsidP="005276B2" w:rsidRDefault="00E24583" w14:paraId="4F6F5CDC" w14:textId="118871D9">
      <w:pPr>
        <w:pStyle w:val="ListParagraph"/>
        <w:numPr>
          <w:ilvl w:val="0"/>
          <w:numId w:val="8"/>
        </w:numPr>
        <w:rPr>
          <w:ins w:author="Sachin Patange" w:date="2017-04-28T13:45:00Z" w:id="987"/>
        </w:rPr>
      </w:pPr>
      <w:r>
        <w:t>Lapse</w:t>
      </w:r>
      <w:ins w:author="Sachin Patange" w:date="2017-04-28T13:45:00Z" w:id="988">
        <w:r w:rsidR="008B171B">
          <w:t xml:space="preserve"> (by System)</w:t>
        </w:r>
      </w:ins>
    </w:p>
    <w:p w:rsidR="008B171B" w:rsidP="005276B2" w:rsidRDefault="008B171B" w14:paraId="3A84544B" w14:textId="12524C06">
      <w:pPr>
        <w:pStyle w:val="ListParagraph"/>
        <w:numPr>
          <w:ilvl w:val="0"/>
          <w:numId w:val="8"/>
        </w:numPr>
        <w:rPr>
          <w:ins w:author="Sachin Patange" w:date="2017-04-28T13:45:00Z" w:id="989"/>
        </w:rPr>
      </w:pPr>
      <w:ins w:author="Sachin Patange" w:date="2017-04-28T13:45:00Z" w:id="990">
        <w:r>
          <w:t>Release of Lapse (by NCGTC user)</w:t>
        </w:r>
      </w:ins>
    </w:p>
    <w:p w:rsidR="008B171B" w:rsidP="005276B2" w:rsidRDefault="008B171B" w14:paraId="7A3B4324" w14:textId="41028E9E">
      <w:pPr>
        <w:pStyle w:val="ListParagraph"/>
        <w:numPr>
          <w:ilvl w:val="0"/>
          <w:numId w:val="8"/>
        </w:numPr>
      </w:pPr>
      <w:ins w:author="Sachin Patange" w:date="2017-04-28T13:46:00Z" w:id="991">
        <w:r>
          <w:t>Modify Specific Fields (by MLI User)</w:t>
        </w:r>
      </w:ins>
    </w:p>
    <w:p w:rsidR="000D5221" w:rsidP="000D5221" w:rsidRDefault="000D5221" w14:paraId="253F9FFE" w14:textId="6C35DC77">
      <w:r>
        <w:rPr>
          <w:noProof/>
        </w:rPr>
        <mc:AlternateContent>
          <mc:Choice Requires="wps">
            <w:drawing>
              <wp:inline distT="0" distB="0" distL="0" distR="0" wp14:anchorId="6957C075" wp14:editId="5D2AE5E2">
                <wp:extent cx="5908040" cy="1885950"/>
                <wp:effectExtent l="0" t="0" r="16510" b="19050"/>
                <wp:docPr id="36" name="Rectangle 36"/>
                <wp:cNvGraphicFramePr/>
                <a:graphic xmlns:a="http://schemas.openxmlformats.org/drawingml/2006/main">
                  <a:graphicData uri="http://schemas.microsoft.com/office/word/2010/wordprocessingShape">
                    <wps:wsp>
                      <wps:cNvSpPr/>
                      <wps:spPr>
                        <a:xfrm>
                          <a:off x="0" y="0"/>
                          <a:ext cx="5908040" cy="1885950"/>
                        </a:xfrm>
                        <a:prstGeom prst="rect">
                          <a:avLst/>
                        </a:prstGeom>
                      </wps:spPr>
                      <wps:style>
                        <a:lnRef idx="2">
                          <a:schemeClr val="accent6"/>
                        </a:lnRef>
                        <a:fillRef idx="1">
                          <a:schemeClr val="lt1"/>
                        </a:fillRef>
                        <a:effectRef idx="0">
                          <a:schemeClr val="accent6"/>
                        </a:effectRef>
                        <a:fontRef idx="minor">
                          <a:schemeClr val="dk1"/>
                        </a:fontRef>
                      </wps:style>
                      <wps:txbx>
                        <w:txbxContent>
                          <w:p w:rsidRPr="00D451B1" w:rsidR="00340CD1" w:rsidP="000D5221" w:rsidRDefault="00340CD1" w14:paraId="14E99AFC" w14:textId="6D9A93ED">
                            <w:pPr>
                              <w:jc w:val="both"/>
                              <w:rPr>
                                <w:rFonts w:asciiTheme="majorHAnsi" w:hAnsiTheme="majorHAnsi"/>
                                <w:b/>
                              </w:rPr>
                            </w:pPr>
                            <w:r>
                              <w:rPr>
                                <w:rFonts w:asciiTheme="majorHAnsi" w:hAnsiTheme="majorHAnsi"/>
                                <w:b/>
                              </w:rPr>
                              <w:t>Guarantee Start Date and Validity:</w:t>
                            </w:r>
                          </w:p>
                          <w:p w:rsidR="00340CD1" w:rsidP="000D5221" w:rsidRDefault="00340CD1" w14:paraId="60EB6281" w14:textId="2F699E4F">
                            <w:pPr>
                              <w:pStyle w:val="ListParagraph"/>
                              <w:numPr>
                                <w:ilvl w:val="0"/>
                                <w:numId w:val="35"/>
                              </w:numPr>
                              <w:jc w:val="both"/>
                              <w:rPr>
                                <w:rFonts w:asciiTheme="majorHAnsi" w:hAnsiTheme="majorHAnsi"/>
                              </w:rPr>
                            </w:pPr>
                            <w:r>
                              <w:rPr>
                                <w:rFonts w:asciiTheme="majorHAnsi" w:hAnsiTheme="majorHAnsi"/>
                              </w:rPr>
                              <w:t>G</w:t>
                            </w:r>
                            <w:r w:rsidRPr="000D5221">
                              <w:rPr>
                                <w:rFonts w:asciiTheme="majorHAnsi" w:hAnsiTheme="majorHAnsi"/>
                              </w:rPr>
                              <w:t>uarantee</w:t>
                            </w:r>
                            <w:r>
                              <w:rPr>
                                <w:rFonts w:asciiTheme="majorHAnsi" w:hAnsiTheme="majorHAnsi"/>
                              </w:rPr>
                              <w:t xml:space="preserve"> is</w:t>
                            </w:r>
                            <w:r w:rsidRPr="000D5221">
                              <w:rPr>
                                <w:rFonts w:asciiTheme="majorHAnsi" w:hAnsiTheme="majorHAnsi"/>
                              </w:rPr>
                              <w:t xml:space="preserve"> issued and put ‘In Force’ from the </w:t>
                            </w:r>
                            <w:r>
                              <w:rPr>
                                <w:rFonts w:asciiTheme="majorHAnsi" w:hAnsiTheme="majorHAnsi"/>
                              </w:rPr>
                              <w:t xml:space="preserve">first </w:t>
                            </w:r>
                            <w:r w:rsidRPr="000D5221">
                              <w:rPr>
                                <w:rFonts w:asciiTheme="majorHAnsi" w:hAnsiTheme="majorHAnsi"/>
                              </w:rPr>
                              <w:t>da</w:t>
                            </w:r>
                            <w:r>
                              <w:rPr>
                                <w:rFonts w:asciiTheme="majorHAnsi" w:hAnsiTheme="majorHAnsi"/>
                              </w:rPr>
                              <w:t xml:space="preserve">y </w:t>
                            </w:r>
                            <w:r w:rsidRPr="000D5221">
                              <w:rPr>
                                <w:rFonts w:asciiTheme="majorHAnsi" w:hAnsiTheme="majorHAnsi"/>
                              </w:rPr>
                              <w:t>of first month of the particular quarter i.e. for Jan-Feb-March</w:t>
                            </w:r>
                            <w:r>
                              <w:rPr>
                                <w:rFonts w:asciiTheme="majorHAnsi" w:hAnsiTheme="majorHAnsi"/>
                              </w:rPr>
                              <w:t xml:space="preserve"> quarter - g</w:t>
                            </w:r>
                            <w:r w:rsidRPr="000D5221">
                              <w:rPr>
                                <w:rFonts w:asciiTheme="majorHAnsi" w:hAnsiTheme="majorHAnsi"/>
                              </w:rPr>
                              <w:t>uarantee start date is 1st of Jan, for April-May-June</w:t>
                            </w:r>
                            <w:r>
                              <w:rPr>
                                <w:rFonts w:asciiTheme="majorHAnsi" w:hAnsiTheme="majorHAnsi"/>
                              </w:rPr>
                              <w:t xml:space="preserve"> quarter - gu</w:t>
                            </w:r>
                            <w:r w:rsidRPr="000D5221">
                              <w:rPr>
                                <w:rFonts w:asciiTheme="majorHAnsi" w:hAnsiTheme="majorHAnsi"/>
                              </w:rPr>
                              <w:t xml:space="preserve">arantee start date is 1st of </w:t>
                            </w:r>
                            <w:r>
                              <w:rPr>
                                <w:rFonts w:asciiTheme="majorHAnsi" w:hAnsiTheme="majorHAnsi"/>
                              </w:rPr>
                              <w:t>April</w:t>
                            </w:r>
                            <w:r w:rsidRPr="000D5221">
                              <w:rPr>
                                <w:rFonts w:asciiTheme="majorHAnsi" w:hAnsiTheme="majorHAnsi"/>
                              </w:rPr>
                              <w:t>, for July-Aug-Sep</w:t>
                            </w:r>
                            <w:r>
                              <w:rPr>
                                <w:rFonts w:asciiTheme="majorHAnsi" w:hAnsiTheme="majorHAnsi"/>
                              </w:rPr>
                              <w:t xml:space="preserve"> quarter - g</w:t>
                            </w:r>
                            <w:r w:rsidRPr="000D5221">
                              <w:rPr>
                                <w:rFonts w:asciiTheme="majorHAnsi" w:hAnsiTheme="majorHAnsi"/>
                              </w:rPr>
                              <w:t>uarantee start date is 1st of July and for Oct-Nov-Dec</w:t>
                            </w:r>
                            <w:r>
                              <w:rPr>
                                <w:rFonts w:asciiTheme="majorHAnsi" w:hAnsiTheme="majorHAnsi"/>
                              </w:rPr>
                              <w:t xml:space="preserve"> quarter - g</w:t>
                            </w:r>
                            <w:r w:rsidRPr="000D5221">
                              <w:rPr>
                                <w:rFonts w:asciiTheme="majorHAnsi" w:hAnsiTheme="majorHAnsi"/>
                              </w:rPr>
                              <w:t>uarantee start date is 1st of Oct.</w:t>
                            </w:r>
                          </w:p>
                          <w:p w:rsidR="00340CD1" w:rsidP="000D5221" w:rsidRDefault="00340CD1" w14:paraId="412EC81A" w14:textId="23A13AC4">
                            <w:pPr>
                              <w:pStyle w:val="ListParagraph"/>
                              <w:numPr>
                                <w:ilvl w:val="0"/>
                                <w:numId w:val="35"/>
                              </w:numPr>
                              <w:jc w:val="both"/>
                              <w:rPr>
                                <w:rFonts w:asciiTheme="majorHAnsi" w:hAnsiTheme="majorHAnsi"/>
                              </w:rPr>
                            </w:pPr>
                            <w:r>
                              <w:rPr>
                                <w:rFonts w:asciiTheme="majorHAnsi" w:hAnsiTheme="majorHAnsi"/>
                              </w:rPr>
                              <w:t>This guarantee is valid till end of that Financial Year. i.e. if the guarantee has been issued in FY 2015, then its validity is till 31</w:t>
                            </w:r>
                            <w:r w:rsidRPr="000D5221">
                              <w:rPr>
                                <w:rFonts w:asciiTheme="majorHAnsi" w:hAnsiTheme="majorHAnsi"/>
                                <w:vertAlign w:val="superscript"/>
                              </w:rPr>
                              <w:t>st</w:t>
                            </w:r>
                            <w:r>
                              <w:rPr>
                                <w:rFonts w:asciiTheme="majorHAnsi" w:hAnsiTheme="majorHAnsi"/>
                              </w:rPr>
                              <w:t xml:space="preserve"> March 2015.</w:t>
                            </w:r>
                          </w:p>
                          <w:p w:rsidRPr="009F00C2" w:rsidR="00340CD1" w:rsidP="000D5221" w:rsidRDefault="00340CD1" w14:paraId="1AD3C413" w14:textId="66064C6D">
                            <w:pPr>
                              <w:pStyle w:val="ListParagraph"/>
                              <w:numPr>
                                <w:ilvl w:val="0"/>
                                <w:numId w:val="35"/>
                              </w:numPr>
                              <w:jc w:val="both"/>
                              <w:rPr>
                                <w:rFonts w:asciiTheme="majorHAnsi" w:hAnsiTheme="majorHAnsi"/>
                              </w:rPr>
                            </w:pPr>
                            <w:r>
                              <w:rPr>
                                <w:rFonts w:asciiTheme="majorHAnsi" w:hAnsiTheme="majorHAnsi"/>
                              </w:rPr>
                              <w:t>It is expected that the MLI to keep the guarantee cover in active state needs to apply for quotes during the CG continuity period of next FY (in April month) and pay the applicable CG Charges.</w:t>
                            </w:r>
                          </w:p>
                          <w:p w:rsidR="00340CD1" w:rsidP="000D5221" w:rsidRDefault="00340CD1" w14:paraId="3ABF7419" w14:textId="77777777">
                            <w:pPr>
                              <w:jc w:val="both"/>
                              <w:rPr>
                                <w:rFonts w:asciiTheme="majorHAnsi" w:hAnsiTheme="majorHAnsi"/>
                              </w:rPr>
                            </w:pPr>
                          </w:p>
                          <w:p w:rsidR="00340CD1" w:rsidP="000D5221" w:rsidRDefault="00340CD1" w14:paraId="5DD5B713" w14:textId="77777777">
                            <w:pPr>
                              <w:jc w:val="both"/>
                              <w:rPr>
                                <w:rFonts w:asciiTheme="majorHAnsi" w:hAnsiTheme="majorHAnsi"/>
                              </w:rPr>
                            </w:pPr>
                          </w:p>
                          <w:p w:rsidR="00340CD1" w:rsidP="000D5221" w:rsidRDefault="00340CD1" w14:paraId="6ADD457E" w14:textId="77777777">
                            <w:pPr>
                              <w:jc w:val="both"/>
                              <w:rPr>
                                <w:rFonts w:asciiTheme="majorHAnsi" w:hAnsiTheme="majorHAnsi"/>
                              </w:rPr>
                            </w:pPr>
                          </w:p>
                          <w:p w:rsidRPr="00D451B1" w:rsidR="00340CD1" w:rsidP="000D5221" w:rsidRDefault="00340CD1" w14:paraId="45BFDAB3" w14:textId="77777777">
                            <w:pPr>
                              <w:jc w:val="both"/>
                              <w:rPr>
                                <w:rFonts w:asciiTheme="majorHAnsi" w:hAnsiTheme="majorHAnsi"/>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w14:anchorId="23C89CCA">
              <v:rect id="Rectangle 36" style="width:465.2pt;height:148.5pt;visibility:visible;mso-wrap-style:square;mso-left-percent:-10001;mso-top-percent:-10001;mso-position-horizontal:absolute;mso-position-horizontal-relative:char;mso-position-vertical:absolute;mso-position-vertical-relative:line;mso-left-percent:-10001;mso-top-percent:-10001;v-text-anchor:middle" o:spid="_x0000_s1039" fillcolor="white [3201]" strokecolor="#70ad47 [3209]" strokeweight="1pt" w14:anchorId="6957C0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">
                <v:textbox>
                  <w:txbxContent>
                    <w:p w:rsidRPr="00D451B1" w:rsidR="00340CD1" w:rsidP="000D5221" w:rsidRDefault="00340CD1" w14:paraId="036E30C0" w14:textId="6D9A93ED">
                      <w:pPr>
                        <w:jc w:val="both"/>
                        <w:rPr>
                          <w:rFonts w:asciiTheme="majorHAnsi" w:hAnsiTheme="majorHAnsi"/>
                          <w:b/>
                        </w:rPr>
                      </w:pPr>
                      <w:r>
                        <w:rPr>
                          <w:rFonts w:asciiTheme="majorHAnsi" w:hAnsiTheme="majorHAnsi"/>
                          <w:b/>
                        </w:rPr>
                        <w:t>Guarantee Start Date and Validity:</w:t>
                      </w:r>
                    </w:p>
                    <w:p w:rsidR="00340CD1" w:rsidP="000D5221" w:rsidRDefault="00340CD1" w14:paraId="0EEDF067" w14:textId="2F699E4F">
                      <w:pPr>
                        <w:pStyle w:val="ListParagraph"/>
                        <w:numPr>
                          <w:ilvl w:val="0"/>
                          <w:numId w:val="35"/>
                        </w:numPr>
                        <w:jc w:val="both"/>
                        <w:rPr>
                          <w:rFonts w:asciiTheme="majorHAnsi" w:hAnsiTheme="majorHAnsi"/>
                        </w:rPr>
                      </w:pPr>
                      <w:r>
                        <w:rPr>
                          <w:rFonts w:asciiTheme="majorHAnsi" w:hAnsiTheme="majorHAnsi"/>
                        </w:rPr>
                        <w:t>G</w:t>
                      </w:r>
                      <w:r w:rsidRPr="000D5221">
                        <w:rPr>
                          <w:rFonts w:asciiTheme="majorHAnsi" w:hAnsiTheme="majorHAnsi"/>
                        </w:rPr>
                        <w:t>uarantee</w:t>
                      </w:r>
                      <w:r>
                        <w:rPr>
                          <w:rFonts w:asciiTheme="majorHAnsi" w:hAnsiTheme="majorHAnsi"/>
                        </w:rPr>
                        <w:t xml:space="preserve"> is</w:t>
                      </w:r>
                      <w:r w:rsidRPr="000D5221">
                        <w:rPr>
                          <w:rFonts w:asciiTheme="majorHAnsi" w:hAnsiTheme="majorHAnsi"/>
                        </w:rPr>
                        <w:t xml:space="preserve"> issued and put ‘In Force’ from the </w:t>
                      </w:r>
                      <w:r>
                        <w:rPr>
                          <w:rFonts w:asciiTheme="majorHAnsi" w:hAnsiTheme="majorHAnsi"/>
                        </w:rPr>
                        <w:t xml:space="preserve">first </w:t>
                      </w:r>
                      <w:r w:rsidRPr="000D5221">
                        <w:rPr>
                          <w:rFonts w:asciiTheme="majorHAnsi" w:hAnsiTheme="majorHAnsi"/>
                        </w:rPr>
                        <w:t>da</w:t>
                      </w:r>
                      <w:r>
                        <w:rPr>
                          <w:rFonts w:asciiTheme="majorHAnsi" w:hAnsiTheme="majorHAnsi"/>
                        </w:rPr>
                        <w:t xml:space="preserve">y </w:t>
                      </w:r>
                      <w:r w:rsidRPr="000D5221">
                        <w:rPr>
                          <w:rFonts w:asciiTheme="majorHAnsi" w:hAnsiTheme="majorHAnsi"/>
                        </w:rPr>
                        <w:t>of first month of the particular quarter i.e. for Jan-Feb-March</w:t>
                      </w:r>
                      <w:r>
                        <w:rPr>
                          <w:rFonts w:asciiTheme="majorHAnsi" w:hAnsiTheme="majorHAnsi"/>
                        </w:rPr>
                        <w:t xml:space="preserve"> quarter - g</w:t>
                      </w:r>
                      <w:r w:rsidRPr="000D5221">
                        <w:rPr>
                          <w:rFonts w:asciiTheme="majorHAnsi" w:hAnsiTheme="majorHAnsi"/>
                        </w:rPr>
                        <w:t>uarantee start date is 1st of Jan, for April-May-June</w:t>
                      </w:r>
                      <w:r>
                        <w:rPr>
                          <w:rFonts w:asciiTheme="majorHAnsi" w:hAnsiTheme="majorHAnsi"/>
                        </w:rPr>
                        <w:t xml:space="preserve"> quarter - gu</w:t>
                      </w:r>
                      <w:r w:rsidRPr="000D5221">
                        <w:rPr>
                          <w:rFonts w:asciiTheme="majorHAnsi" w:hAnsiTheme="majorHAnsi"/>
                        </w:rPr>
                        <w:t xml:space="preserve">arantee start date is 1st of </w:t>
                      </w:r>
                      <w:r>
                        <w:rPr>
                          <w:rFonts w:asciiTheme="majorHAnsi" w:hAnsiTheme="majorHAnsi"/>
                        </w:rPr>
                        <w:t>April</w:t>
                      </w:r>
                      <w:r w:rsidRPr="000D5221">
                        <w:rPr>
                          <w:rFonts w:asciiTheme="majorHAnsi" w:hAnsiTheme="majorHAnsi"/>
                        </w:rPr>
                        <w:t>, for July-Aug-Sep</w:t>
                      </w:r>
                      <w:r>
                        <w:rPr>
                          <w:rFonts w:asciiTheme="majorHAnsi" w:hAnsiTheme="majorHAnsi"/>
                        </w:rPr>
                        <w:t xml:space="preserve"> quarter - g</w:t>
                      </w:r>
                      <w:r w:rsidRPr="000D5221">
                        <w:rPr>
                          <w:rFonts w:asciiTheme="majorHAnsi" w:hAnsiTheme="majorHAnsi"/>
                        </w:rPr>
                        <w:t>uarantee start date is 1st of July and for Oct-Nov-Dec</w:t>
                      </w:r>
                      <w:r>
                        <w:rPr>
                          <w:rFonts w:asciiTheme="majorHAnsi" w:hAnsiTheme="majorHAnsi"/>
                        </w:rPr>
                        <w:t xml:space="preserve"> quarter - g</w:t>
                      </w:r>
                      <w:r w:rsidRPr="000D5221">
                        <w:rPr>
                          <w:rFonts w:asciiTheme="majorHAnsi" w:hAnsiTheme="majorHAnsi"/>
                        </w:rPr>
                        <w:t>uarantee start date is 1st of Oct.</w:t>
                      </w:r>
                    </w:p>
                    <w:p w:rsidR="00340CD1" w:rsidP="000D5221" w:rsidRDefault="00340CD1" w14:paraId="4DBEBBC9" w14:textId="23A13AC4">
                      <w:pPr>
                        <w:pStyle w:val="ListParagraph"/>
                        <w:numPr>
                          <w:ilvl w:val="0"/>
                          <w:numId w:val="35"/>
                        </w:numPr>
                        <w:jc w:val="both"/>
                        <w:rPr>
                          <w:rFonts w:asciiTheme="majorHAnsi" w:hAnsiTheme="majorHAnsi"/>
                        </w:rPr>
                      </w:pPr>
                      <w:r>
                        <w:rPr>
                          <w:rFonts w:asciiTheme="majorHAnsi" w:hAnsiTheme="majorHAnsi"/>
                        </w:rPr>
                        <w:t>This guarantee is valid till end of that Financial Year. i.e. if the guarantee has been issued in FY 2015, then its validity is till 31</w:t>
                      </w:r>
                      <w:r w:rsidRPr="000D5221">
                        <w:rPr>
                          <w:rFonts w:asciiTheme="majorHAnsi" w:hAnsiTheme="majorHAnsi"/>
                          <w:vertAlign w:val="superscript"/>
                        </w:rPr>
                        <w:t>st</w:t>
                      </w:r>
                      <w:r>
                        <w:rPr>
                          <w:rFonts w:asciiTheme="majorHAnsi" w:hAnsiTheme="majorHAnsi"/>
                        </w:rPr>
                        <w:t xml:space="preserve"> March 2015.</w:t>
                      </w:r>
                    </w:p>
                    <w:p w:rsidRPr="009F00C2" w:rsidR="00340CD1" w:rsidP="000D5221" w:rsidRDefault="00340CD1" w14:paraId="52054A8E" w14:textId="66064C6D">
                      <w:pPr>
                        <w:pStyle w:val="ListParagraph"/>
                        <w:numPr>
                          <w:ilvl w:val="0"/>
                          <w:numId w:val="35"/>
                        </w:numPr>
                        <w:jc w:val="both"/>
                        <w:rPr>
                          <w:rFonts w:asciiTheme="majorHAnsi" w:hAnsiTheme="majorHAnsi"/>
                        </w:rPr>
                      </w:pPr>
                      <w:r>
                        <w:rPr>
                          <w:rFonts w:asciiTheme="majorHAnsi" w:hAnsiTheme="majorHAnsi"/>
                        </w:rPr>
                        <w:t>It is expected that the MLI to keep the guarantee cover in active state needs to apply for quotes during the CG continuity period of next FY (in April month) and pay the applicable CG Charges.</w:t>
                      </w:r>
                    </w:p>
                    <w:p w:rsidR="00340CD1" w:rsidP="000D5221" w:rsidRDefault="00340CD1" w14:paraId="72A3D3EC" w14:textId="77777777">
                      <w:pPr>
                        <w:jc w:val="both"/>
                        <w:rPr>
                          <w:rFonts w:asciiTheme="majorHAnsi" w:hAnsiTheme="majorHAnsi"/>
                        </w:rPr>
                      </w:pPr>
                    </w:p>
                    <w:p w:rsidR="00340CD1" w:rsidP="000D5221" w:rsidRDefault="00340CD1" w14:paraId="0D0B940D" w14:textId="77777777">
                      <w:pPr>
                        <w:jc w:val="both"/>
                        <w:rPr>
                          <w:rFonts w:asciiTheme="majorHAnsi" w:hAnsiTheme="majorHAnsi"/>
                        </w:rPr>
                      </w:pPr>
                    </w:p>
                    <w:p w:rsidR="00340CD1" w:rsidP="000D5221" w:rsidRDefault="00340CD1" w14:paraId="0E27B00A" w14:textId="77777777">
                      <w:pPr>
                        <w:jc w:val="both"/>
                        <w:rPr>
                          <w:rFonts w:asciiTheme="majorHAnsi" w:hAnsiTheme="majorHAnsi"/>
                        </w:rPr>
                      </w:pPr>
                    </w:p>
                    <w:p w:rsidRPr="00D451B1" w:rsidR="00340CD1" w:rsidP="000D5221" w:rsidRDefault="00340CD1" w14:paraId="60061E4C" w14:textId="77777777">
                      <w:pPr>
                        <w:jc w:val="both"/>
                        <w:rPr>
                          <w:rFonts w:asciiTheme="majorHAnsi" w:hAnsiTheme="majorHAnsi"/>
                        </w:rPr>
                      </w:pPr>
                    </w:p>
                  </w:txbxContent>
                </v:textbox>
                <w10:anchorlock/>
              </v:rect>
            </w:pict>
          </mc:Fallback>
        </mc:AlternateContent>
      </w:r>
    </w:p>
    <w:p w:rsidR="00E24583" w:rsidP="00E24583" w:rsidRDefault="00E24583" w14:paraId="7E4A3C09" w14:textId="77777777">
      <w:pPr>
        <w:pStyle w:val="ListParagraph"/>
      </w:pPr>
    </w:p>
    <w:p w:rsidR="00C554E2" w:rsidP="00586A66" w:rsidRDefault="00C554E2" w14:paraId="6D5C68F4" w14:textId="1586ACD3">
      <w:pPr>
        <w:pStyle w:val="Heading3"/>
        <w:keepLines w:val="0"/>
        <w:numPr>
          <w:ilvl w:val="3"/>
          <w:numId w:val="1"/>
        </w:numPr>
        <w:pBdr>
          <w:bottom w:val="single" w:color="auto" w:sz="4" w:space="1"/>
        </w:pBdr>
        <w:tabs>
          <w:tab w:val="left" w:pos="0"/>
          <w:tab w:val="left" w:pos="720"/>
        </w:tabs>
        <w:spacing w:before="60" w:after="60" w:line="276" w:lineRule="auto"/>
        <w:jc w:val="both"/>
        <w:rPr>
          <w:rFonts w:ascii="Trebuchet MS" w:hAnsi="Trebuchet MS"/>
          <w:b/>
          <w:bCs/>
          <w:color w:val="000000" w:themeColor="text1"/>
          <w:szCs w:val="22"/>
        </w:rPr>
      </w:pPr>
      <w:bookmarkStart w:name="_Toc483681433" w:id="992"/>
      <w:r>
        <w:rPr>
          <w:rFonts w:ascii="Trebuchet MS" w:hAnsi="Trebuchet MS"/>
          <w:b/>
          <w:bCs/>
          <w:color w:val="000000" w:themeColor="text1"/>
          <w:szCs w:val="22"/>
        </w:rPr>
        <w:t xml:space="preserve">Non Payment of CG </w:t>
      </w:r>
      <w:r w:rsidR="00AD2E4F">
        <w:rPr>
          <w:rFonts w:ascii="Trebuchet MS" w:hAnsi="Trebuchet MS"/>
          <w:b/>
          <w:bCs/>
          <w:color w:val="000000" w:themeColor="text1"/>
          <w:szCs w:val="22"/>
        </w:rPr>
        <w:t>Charges</w:t>
      </w:r>
      <w:r>
        <w:rPr>
          <w:rFonts w:ascii="Trebuchet MS" w:hAnsi="Trebuchet MS"/>
          <w:b/>
          <w:bCs/>
          <w:color w:val="000000" w:themeColor="text1"/>
          <w:szCs w:val="22"/>
        </w:rPr>
        <w:t xml:space="preserve"> in Stipulated Time</w:t>
      </w:r>
      <w:bookmarkEnd w:id="992"/>
      <w:r>
        <w:rPr>
          <w:rFonts w:ascii="Trebuchet MS" w:hAnsi="Trebuchet MS"/>
          <w:b/>
          <w:bCs/>
          <w:color w:val="000000" w:themeColor="text1"/>
          <w:szCs w:val="22"/>
        </w:rPr>
        <w:t xml:space="preserve"> </w:t>
      </w:r>
    </w:p>
    <w:p w:rsidR="00AD287D" w:rsidP="00AD287D" w:rsidRDefault="00981284" w14:paraId="21F886E1" w14:textId="534F5768">
      <w:r>
        <w:t>On n</w:t>
      </w:r>
      <w:r w:rsidR="00AD287D">
        <w:t>on-payment</w:t>
      </w:r>
      <w:ins w:author="Sachin Patange" w:date="2017-04-28T13:58:00Z" w:id="993">
        <w:r w:rsidR="00C7780B">
          <w:t xml:space="preserve"> (due to partial payment or No payment by MLI)</w:t>
        </w:r>
      </w:ins>
      <w:r w:rsidR="00AD287D">
        <w:t xml:space="preserve"> of CG </w:t>
      </w:r>
      <w:r>
        <w:t>Charges</w:t>
      </w:r>
      <w:r w:rsidR="00AD287D">
        <w:t xml:space="preserve"> in stipulated time</w:t>
      </w:r>
      <w:r>
        <w:t>, system is unable to issue the guarantee, thus, t</w:t>
      </w:r>
      <w:r w:rsidR="00AD287D">
        <w:t xml:space="preserve">he guarantee </w:t>
      </w:r>
      <w:r>
        <w:t>s</w:t>
      </w:r>
      <w:r w:rsidR="00AD287D">
        <w:t xml:space="preserve">tatus </w:t>
      </w:r>
      <w:r>
        <w:t xml:space="preserve">remains as </w:t>
      </w:r>
      <w:r w:rsidR="00AD287D">
        <w:t>‘</w:t>
      </w:r>
      <w:r>
        <w:t>Not Issued’.</w:t>
      </w:r>
    </w:p>
    <w:p w:rsidR="00AD287D" w:rsidP="00AD287D" w:rsidRDefault="00AD287D" w14:paraId="565B2799" w14:textId="77777777">
      <w:r>
        <w:rPr>
          <w:noProof/>
        </w:rPr>
        <mc:AlternateContent>
          <mc:Choice Requires="wps">
            <w:drawing>
              <wp:anchor distT="0" distB="0" distL="114300" distR="114300" simplePos="0" relativeHeight="251743232" behindDoc="0" locked="0" layoutInCell="1" allowOverlap="1" wp14:anchorId="0738D89D" wp14:editId="2ADAA387">
                <wp:simplePos x="0" y="0"/>
                <wp:positionH relativeFrom="column">
                  <wp:posOffset>0</wp:posOffset>
                </wp:positionH>
                <wp:positionV relativeFrom="paragraph">
                  <wp:posOffset>0</wp:posOffset>
                </wp:positionV>
                <wp:extent cx="5757126" cy="390418"/>
                <wp:effectExtent l="0" t="0" r="0" b="0"/>
                <wp:wrapNone/>
                <wp:docPr id="24" name="Rectangle 24"/>
                <wp:cNvGraphicFramePr/>
                <a:graphic xmlns:a="http://schemas.openxmlformats.org/drawingml/2006/main">
                  <a:graphicData uri="http://schemas.microsoft.com/office/word/2010/wordprocessingShape">
                    <wps:wsp>
                      <wps:cNvSpPr/>
                      <wps:spPr>
                        <a:xfrm>
                          <a:off x="0" y="0"/>
                          <a:ext cx="5757126" cy="390418"/>
                        </a:xfrm>
                        <a:prstGeom prst="rect">
                          <a:avLst/>
                        </a:prstGeom>
                        <a:solidFill>
                          <a:schemeClr val="accent1">
                            <a:lumMod val="20000"/>
                            <a:lumOff val="80000"/>
                          </a:schemeClr>
                        </a:solidFill>
                        <a:ln>
                          <a:noFill/>
                        </a:ln>
                      </wps:spPr>
                      <wps:style>
                        <a:lnRef idx="1">
                          <a:schemeClr val="accent4"/>
                        </a:lnRef>
                        <a:fillRef idx="2">
                          <a:schemeClr val="accent4"/>
                        </a:fillRef>
                        <a:effectRef idx="1">
                          <a:schemeClr val="accent4"/>
                        </a:effectRef>
                        <a:fontRef idx="minor">
                          <a:schemeClr val="dk1"/>
                        </a:fontRef>
                      </wps:style>
                      <wps:txbx>
                        <w:txbxContent>
                          <w:p w:rsidR="00340CD1" w:rsidP="00AD287D" w:rsidRDefault="00340CD1" w14:paraId="6C26A799" w14:textId="72545464">
                            <w:r w:rsidRPr="00231C89">
                              <w:t>Guarantee Cover ‘Status’ Field</w:t>
                            </w:r>
                            <w:proofErr w:type="gramStart"/>
                            <w:r w:rsidRPr="00231C89">
                              <w:t>:</w:t>
                            </w:r>
                            <w:r>
                              <w:t xml:space="preserve">  </w:t>
                            </w:r>
                            <w:r w:rsidRPr="004B3DDA">
                              <w:rPr>
                                <w:b/>
                              </w:rPr>
                              <w:t>‘</w:t>
                            </w:r>
                            <w:proofErr w:type="gramEnd"/>
                            <w:r>
                              <w:rPr>
                                <w:b/>
                              </w:rPr>
                              <w:t>NOT ISSUED</w:t>
                            </w:r>
                            <w:r w:rsidRPr="004B3DDA">
                              <w:rPr>
                                <w:b/>
                              </w:rPr>
                              <w:t>’</w:t>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3BE79264">
              <v:rect id="Rectangle 24" style="position:absolute;margin-left:0;margin-top:0;width:453.3pt;height:30.7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40" fillcolor="#deeaf6 [660]" stroked="f" strokeweight=".5pt" w14:anchorId="0738D89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">
                <v:textbox inset=",7.2pt,,7.2pt">
                  <w:txbxContent>
                    <w:p w:rsidR="00340CD1" w:rsidP="00AD287D" w:rsidRDefault="00340CD1" w14:paraId="56A0DCF0" w14:textId="72545464">
                      <w:r w:rsidRPr="00231C89">
                        <w:t>Guarantee Cover ‘Status’ Field:</w:t>
                      </w:r>
                      <w:r>
                        <w:t xml:space="preserve">  </w:t>
                      </w:r>
                      <w:r w:rsidRPr="004B3DDA">
                        <w:rPr>
                          <w:b/>
                        </w:rPr>
                        <w:t>‘</w:t>
                      </w:r>
                      <w:r>
                        <w:rPr>
                          <w:b/>
                        </w:rPr>
                        <w:t>NOT ISSUED</w:t>
                      </w:r>
                      <w:r w:rsidRPr="004B3DDA">
                        <w:rPr>
                          <w:b/>
                        </w:rPr>
                        <w:t>’</w:t>
                      </w:r>
                    </w:p>
                  </w:txbxContent>
                </v:textbox>
              </v:rect>
            </w:pict>
          </mc:Fallback>
        </mc:AlternateContent>
      </w:r>
    </w:p>
    <w:p w:rsidR="00AD287D" w:rsidP="00AD287D" w:rsidRDefault="00AD287D" w14:paraId="020B0BD3" w14:textId="77777777"/>
    <w:p w:rsidR="008B171B" w:rsidP="008B171B" w:rsidRDefault="008B171B" w14:paraId="623EBE55" w14:textId="672C92F9">
      <w:pPr>
        <w:rPr>
          <w:ins w:author="Sachin Patange" w:date="2017-04-28T13:47:00Z" w:id="994"/>
        </w:rPr>
      </w:pPr>
      <w:ins w:author="Sachin Patange" w:date="2017-04-28T13:47:00Z" w:id="995">
        <w:r>
          <w:t>System makes the CG as ‘Not Issued’ by using the below status codes:</w:t>
        </w:r>
      </w:ins>
    </w:p>
    <w:p w:rsidR="008B171B" w:rsidP="008B171B" w:rsidRDefault="008B171B" w14:paraId="1C18A82F" w14:textId="05AD7CFB">
      <w:pPr>
        <w:pStyle w:val="ListParagraph"/>
        <w:numPr>
          <w:ilvl w:val="0"/>
          <w:numId w:val="43"/>
        </w:numPr>
        <w:rPr>
          <w:ins w:author="Sachin Patange" w:date="2017-04-28T13:47:00Z" w:id="996"/>
        </w:rPr>
      </w:pPr>
      <w:ins w:author="Sachin Patange" w:date="2017-04-28T13:47:00Z" w:id="997">
        <w:r>
          <w:t>Current CG Status – 30011</w:t>
        </w:r>
      </w:ins>
    </w:p>
    <w:p w:rsidR="008B171B" w:rsidRDefault="008B171B" w14:paraId="38DAE963" w14:textId="78F8DCBA">
      <w:pPr>
        <w:pStyle w:val="ListParagraph"/>
        <w:numPr>
          <w:ilvl w:val="0"/>
          <w:numId w:val="43"/>
        </w:numPr>
        <w:rPr>
          <w:ins w:author="Sachin Patange" w:date="2017-04-28T13:47:00Z" w:id="998"/>
        </w:rPr>
        <w:pPrChange w:author="Sachin Patange" w:date="2017-04-28T13:47:00Z" w:id="999">
          <w:pPr/>
        </w:pPrChange>
      </w:pPr>
      <w:ins w:author="Sachin Patange" w:date="2017-04-28T13:47:00Z" w:id="1000">
        <w:r>
          <w:t>Previous CG Status – 30036</w:t>
        </w:r>
      </w:ins>
    </w:p>
    <w:p w:rsidR="00D84245" w:rsidP="002E27AE" w:rsidRDefault="00D84245" w14:paraId="09409BA6" w14:textId="1446A984">
      <w:pPr>
        <w:rPr>
          <w:ins w:author="Sachin Patange" w:date="2017-04-28T13:51:00Z" w:id="1001"/>
        </w:rPr>
      </w:pPr>
      <w:ins w:author="Sachin Patange" w:date="2017-04-28T13:52:00Z" w:id="1002">
        <w:r>
          <w:t xml:space="preserve">In </w:t>
        </w:r>
        <w:proofErr w:type="gramStart"/>
        <w:r>
          <w:t>fact</w:t>
        </w:r>
        <w:proofErr w:type="gramEnd"/>
        <w:r>
          <w:t xml:space="preserve"> there is a Service/Job which is executed at a predefined interval which will </w:t>
        </w:r>
      </w:ins>
      <w:ins w:author="Sachin Patange" w:date="2017-04-28T13:53:00Z" w:id="1003">
        <w:r>
          <w:t>m</w:t>
        </w:r>
      </w:ins>
      <w:ins w:author="Sachin Patange" w:date="2017-04-28T13:52:00Z" w:id="1004">
        <w:r>
          <w:t>ake the status codes as mentioned above</w:t>
        </w:r>
      </w:ins>
      <w:ins w:author="Sachin Patange" w:date="2017-04-28T13:53:00Z" w:id="1005">
        <w:r>
          <w:t xml:space="preserve">. </w:t>
        </w:r>
        <w:r w:rsidR="00B054F1">
          <w:t>Thus, marking a provisional CG as ‘Not Issued’ is a system controlled function.</w:t>
        </w:r>
      </w:ins>
    </w:p>
    <w:p w:rsidR="00E87E30" w:rsidP="002E27AE" w:rsidRDefault="002F6E88" w14:paraId="2401755E" w14:textId="13178B1D">
      <w:pPr>
        <w:rPr>
          <w:rFonts w:ascii="Trebuchet MS" w:hAnsi="Trebuchet MS" w:eastAsia="Times New Roman" w:cs="Arial"/>
          <w:b/>
          <w:bCs/>
          <w:iCs/>
          <w:color w:val="7F7F7F"/>
          <w:sz w:val="28"/>
          <w:szCs w:val="28"/>
        </w:rPr>
      </w:pPr>
      <w:r>
        <w:t xml:space="preserve">No further </w:t>
      </w:r>
      <w:r w:rsidR="00AD287D">
        <w:t xml:space="preserve">operations are </w:t>
      </w:r>
      <w:r>
        <w:t>allowed</w:t>
      </w:r>
      <w:r w:rsidR="002E27AE">
        <w:t xml:space="preserve">. </w:t>
      </w:r>
    </w:p>
    <w:p w:rsidR="00FC68BD" w:rsidRDefault="00FC68BD" w14:paraId="5E534145" w14:textId="77777777">
      <w:pPr>
        <w:rPr>
          <w:rFonts w:ascii="Trebuchet MS" w:hAnsi="Trebuchet MS" w:eastAsia="Times New Roman" w:cs="Arial"/>
          <w:b/>
          <w:bCs/>
          <w:iCs/>
          <w:color w:val="7F7F7F"/>
          <w:sz w:val="28"/>
          <w:szCs w:val="28"/>
        </w:rPr>
      </w:pPr>
      <w:r>
        <w:rPr>
          <w:rFonts w:ascii="Trebuchet MS" w:hAnsi="Trebuchet MS" w:eastAsia="Times New Roman" w:cs="Arial"/>
          <w:b/>
          <w:bCs/>
          <w:iCs/>
          <w:color w:val="7F7F7F"/>
          <w:sz w:val="28"/>
          <w:szCs w:val="28"/>
        </w:rPr>
        <w:br w:type="page"/>
      </w:r>
    </w:p>
    <w:p w:rsidRPr="00817404" w:rsidR="00790F4C" w:rsidP="00586A66" w:rsidRDefault="00443D3D" w14:paraId="2034DED9" w14:textId="6EA21C2E">
      <w:pPr>
        <w:pStyle w:val="Heading2"/>
        <w:numPr>
          <w:ilvl w:val="1"/>
          <w:numId w:val="1"/>
        </w:numPr>
        <w:spacing w:before="60" w:after="60" w:line="276" w:lineRule="auto"/>
        <w:jc w:val="both"/>
        <w:rPr>
          <w:rFonts w:ascii="Trebuchet MS" w:hAnsi="Trebuchet MS" w:eastAsia="Times New Roman" w:cs="Arial"/>
          <w:b/>
          <w:bCs/>
          <w:iCs/>
          <w:color w:val="7F7F7F"/>
          <w:sz w:val="28"/>
          <w:szCs w:val="28"/>
        </w:rPr>
      </w:pPr>
      <w:bookmarkStart w:name="_Toc483681434" w:id="1006"/>
      <w:r>
        <w:rPr>
          <w:rFonts w:ascii="Trebuchet MS" w:hAnsi="Trebuchet MS" w:eastAsia="Times New Roman" w:cs="Arial"/>
          <w:b/>
          <w:bCs/>
          <w:iCs/>
          <w:color w:val="7F7F7F"/>
          <w:sz w:val="28"/>
          <w:szCs w:val="28"/>
        </w:rPr>
        <w:t>Continuing</w:t>
      </w:r>
      <w:r w:rsidR="00790F4C">
        <w:rPr>
          <w:rFonts w:ascii="Trebuchet MS" w:hAnsi="Trebuchet MS" w:eastAsia="Times New Roman" w:cs="Arial"/>
          <w:b/>
          <w:bCs/>
          <w:iCs/>
          <w:color w:val="7F7F7F"/>
          <w:sz w:val="28"/>
          <w:szCs w:val="28"/>
        </w:rPr>
        <w:t xml:space="preserve"> </w:t>
      </w:r>
      <w:r w:rsidRPr="00817404" w:rsidR="00790F4C">
        <w:rPr>
          <w:rFonts w:ascii="Trebuchet MS" w:hAnsi="Trebuchet MS" w:eastAsia="Times New Roman" w:cs="Arial"/>
          <w:b/>
          <w:bCs/>
          <w:iCs/>
          <w:color w:val="7F7F7F"/>
          <w:sz w:val="28"/>
          <w:szCs w:val="28"/>
        </w:rPr>
        <w:t>Credit Guarantee</w:t>
      </w:r>
      <w:bookmarkEnd w:id="1006"/>
    </w:p>
    <w:p w:rsidR="00790F4C" w:rsidP="00790F4C" w:rsidRDefault="00F61824" w14:paraId="2755FADC" w14:textId="3A52816C">
      <w:pPr>
        <w:jc w:val="both"/>
      </w:pPr>
      <w:r>
        <w:t>System initiates processing of input file for ‘</w:t>
      </w:r>
      <w:r w:rsidR="007D6927">
        <w:t>Continuing</w:t>
      </w:r>
      <w:r>
        <w:t>’ Guarantees on upload and approval of loan data file from MLI’s (along with acceptance to the terms &amp; conditions of Management certificate) for a given batch execution.</w:t>
      </w:r>
    </w:p>
    <w:p w:rsidR="00790F4C" w:rsidP="00790F4C" w:rsidRDefault="00F61824" w14:paraId="088B55ED" w14:textId="5CC73468">
      <w:pPr>
        <w:jc w:val="both"/>
      </w:pPr>
      <w:r>
        <w:t>Steps involved in the batch execution for continuing the credit guarantees entails following steps:</w:t>
      </w:r>
      <w:r w:rsidR="00790F4C">
        <w:rPr>
          <w:noProof/>
        </w:rPr>
        <w:drawing>
          <wp:anchor distT="0" distB="0" distL="114300" distR="114300" simplePos="0" relativeHeight="251761664" behindDoc="0" locked="0" layoutInCell="1" allowOverlap="1" wp14:anchorId="34770AF9" wp14:editId="75D77F15">
            <wp:simplePos x="0" y="0"/>
            <wp:positionH relativeFrom="column">
              <wp:posOffset>0</wp:posOffset>
            </wp:positionH>
            <wp:positionV relativeFrom="paragraph">
              <wp:posOffset>287020</wp:posOffset>
            </wp:positionV>
            <wp:extent cx="6379845" cy="2013585"/>
            <wp:effectExtent l="38100" t="0" r="40005" b="5715"/>
            <wp:wrapSquare wrapText="bothSides"/>
            <wp:docPr id="31" name="Diagram 3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4" r:lo="rId75" r:qs="rId76" r:cs="rId77"/>
              </a:graphicData>
            </a:graphic>
            <wp14:sizeRelH relativeFrom="margin">
              <wp14:pctWidth>0</wp14:pctWidth>
            </wp14:sizeRelH>
            <wp14:sizeRelV relativeFrom="margin">
              <wp14:pctHeight>0</wp14:pctHeight>
            </wp14:sizeRelV>
          </wp:anchor>
        </w:drawing>
      </w:r>
    </w:p>
    <w:p w:rsidR="00790F4C" w:rsidP="00790F4C" w:rsidRDefault="00790F4C" w14:paraId="18FFB1A3" w14:textId="77777777">
      <w:pPr>
        <w:jc w:val="both"/>
      </w:pPr>
    </w:p>
    <w:p w:rsidR="00790F4C" w:rsidP="00790F4C" w:rsidRDefault="00790F4C" w14:paraId="32E2A1C7" w14:textId="7C30BF22">
      <w:pPr>
        <w:jc w:val="both"/>
      </w:pPr>
      <w:r>
        <w:t>The above is a schematic representation of various processes which will execute in batch mode of NCGTC system. Status reports will be generated at the end of each process to keep NCGTC end users informed and take corrective actions</w:t>
      </w:r>
    </w:p>
    <w:p w:rsidR="00790F4C" w:rsidP="00790F4C" w:rsidRDefault="00E75E91" w14:paraId="3B65253C" w14:textId="3C96EAFC">
      <w:pPr>
        <w:jc w:val="both"/>
      </w:pPr>
      <w:r>
        <w:t>Continuity</w:t>
      </w:r>
      <w:r w:rsidR="00790F4C">
        <w:t xml:space="preserve"> of CG depends on previous state of CG, following are possible ‘</w:t>
      </w:r>
      <w:r>
        <w:t>Continuity</w:t>
      </w:r>
      <w:r w:rsidR="00790F4C">
        <w:t>’ flows handled by SURGE:</w:t>
      </w:r>
    </w:p>
    <w:p w:rsidR="00790F4C" w:rsidP="00790F4C" w:rsidRDefault="00790F4C" w14:paraId="325255C0" w14:textId="77777777">
      <w:pPr>
        <w:jc w:val="both"/>
      </w:pPr>
      <w:r>
        <w:rPr>
          <w:noProof/>
        </w:rPr>
        <mc:AlternateContent>
          <mc:Choice Requires="wpg">
            <w:drawing>
              <wp:anchor distT="0" distB="0" distL="114300" distR="114300" simplePos="0" relativeHeight="251745280" behindDoc="0" locked="0" layoutInCell="1" allowOverlap="1" wp14:anchorId="57E7FAB0" wp14:editId="798927DF">
                <wp:simplePos x="0" y="0"/>
                <wp:positionH relativeFrom="column">
                  <wp:posOffset>-76200</wp:posOffset>
                </wp:positionH>
                <wp:positionV relativeFrom="paragraph">
                  <wp:posOffset>267335</wp:posOffset>
                </wp:positionV>
                <wp:extent cx="6429375" cy="904875"/>
                <wp:effectExtent l="0" t="0" r="28575" b="28575"/>
                <wp:wrapSquare wrapText="bothSides"/>
                <wp:docPr id="14" name="Group 14"/>
                <wp:cNvGraphicFramePr/>
                <a:graphic xmlns:a="http://schemas.openxmlformats.org/drawingml/2006/main">
                  <a:graphicData uri="http://schemas.microsoft.com/office/word/2010/wordprocessingGroup">
                    <wpg:wgp>
                      <wpg:cNvGrpSpPr/>
                      <wpg:grpSpPr>
                        <a:xfrm>
                          <a:off x="0" y="0"/>
                          <a:ext cx="6429375" cy="904875"/>
                          <a:chOff x="0" y="0"/>
                          <a:chExt cx="6429375" cy="904875"/>
                        </a:xfrm>
                      </wpg:grpSpPr>
                      <wps:wsp>
                        <wps:cNvPr id="3" name="Rounded Rectangle 3"/>
                        <wps:cNvSpPr/>
                        <wps:spPr>
                          <a:xfrm>
                            <a:off x="0" y="0"/>
                            <a:ext cx="1133475" cy="904875"/>
                          </a:xfrm>
                          <a:prstGeom prst="roundRect">
                            <a:avLst/>
                          </a:prstGeom>
                        </wps:spPr>
                        <wps:style>
                          <a:lnRef idx="2">
                            <a:schemeClr val="accent4"/>
                          </a:lnRef>
                          <a:fillRef idx="1">
                            <a:schemeClr val="lt1"/>
                          </a:fillRef>
                          <a:effectRef idx="0">
                            <a:schemeClr val="accent4"/>
                          </a:effectRef>
                          <a:fontRef idx="minor">
                            <a:schemeClr val="dk1"/>
                          </a:fontRef>
                        </wps:style>
                        <wps:txbx>
                          <w:txbxContent>
                            <w:p w:rsidRPr="009166E2" w:rsidR="00340CD1" w:rsidP="00790F4C" w:rsidRDefault="00340CD1" w14:paraId="6A95E379" w14:textId="77777777">
                              <w:pPr>
                                <w:jc w:val="center"/>
                                <w:rPr>
                                  <w:sz w:val="20"/>
                                </w:rPr>
                              </w:pPr>
                              <w:r w:rsidRPr="009166E2">
                                <w:rPr>
                                  <w:sz w:val="20"/>
                                </w:rPr>
                                <w:t xml:space="preserve">MLI </w:t>
                              </w:r>
                              <w:r>
                                <w:rPr>
                                  <w:sz w:val="20"/>
                                </w:rPr>
                                <w:t xml:space="preserve">Uploads </w:t>
                              </w:r>
                              <w:r w:rsidRPr="009166E2">
                                <w:rPr>
                                  <w:sz w:val="20"/>
                                </w:rPr>
                                <w:t>Loan Account Information of ‘</w:t>
                              </w:r>
                              <w:r w:rsidRPr="009166E2">
                                <w:rPr>
                                  <w:b/>
                                  <w:sz w:val="20"/>
                                </w:rPr>
                                <w:t>In Force</w:t>
                              </w:r>
                              <w:r w:rsidRPr="009166E2">
                                <w:rPr>
                                  <w:sz w:val="20"/>
                                </w:rPr>
                                <w:t>’ CG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ounded Rectangle 5"/>
                        <wps:cNvSpPr/>
                        <wps:spPr>
                          <a:xfrm>
                            <a:off x="1362075" y="161925"/>
                            <a:ext cx="1714500" cy="561975"/>
                          </a:xfrm>
                          <a:prstGeom prst="roundRect">
                            <a:avLst/>
                          </a:prstGeom>
                        </wps:spPr>
                        <wps:style>
                          <a:lnRef idx="1">
                            <a:schemeClr val="accent2"/>
                          </a:lnRef>
                          <a:fillRef idx="2">
                            <a:schemeClr val="accent2"/>
                          </a:fillRef>
                          <a:effectRef idx="1">
                            <a:schemeClr val="accent2"/>
                          </a:effectRef>
                          <a:fontRef idx="minor">
                            <a:schemeClr val="dk1"/>
                          </a:fontRef>
                        </wps:style>
                        <wps:txbx>
                          <w:txbxContent>
                            <w:p w:rsidRPr="009166E2" w:rsidR="00340CD1" w:rsidP="00790F4C" w:rsidRDefault="00340CD1" w14:paraId="134480BC" w14:textId="5B4C8E66">
                              <w:pPr>
                                <w:jc w:val="center"/>
                                <w:rPr>
                                  <w:sz w:val="20"/>
                                </w:rPr>
                              </w:pPr>
                              <w:r>
                                <w:rPr>
                                  <w:sz w:val="20"/>
                                </w:rPr>
                                <w:t>System Generates CGDAN – CG Charges &amp; CG Cover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ounded Rectangle 8"/>
                        <wps:cNvSpPr/>
                        <wps:spPr>
                          <a:xfrm>
                            <a:off x="3333750" y="0"/>
                            <a:ext cx="1133475" cy="904875"/>
                          </a:xfrm>
                          <a:prstGeom prst="roundRect">
                            <a:avLst/>
                          </a:prstGeom>
                        </wps:spPr>
                        <wps:style>
                          <a:lnRef idx="2">
                            <a:schemeClr val="accent4"/>
                          </a:lnRef>
                          <a:fillRef idx="1">
                            <a:schemeClr val="lt1"/>
                          </a:fillRef>
                          <a:effectRef idx="0">
                            <a:schemeClr val="accent4"/>
                          </a:effectRef>
                          <a:fontRef idx="minor">
                            <a:schemeClr val="dk1"/>
                          </a:fontRef>
                        </wps:style>
                        <wps:txbx>
                          <w:txbxContent>
                            <w:p w:rsidRPr="009166E2" w:rsidR="00340CD1" w:rsidP="00790F4C" w:rsidRDefault="00340CD1" w14:paraId="460B75BA" w14:textId="77777777">
                              <w:pPr>
                                <w:jc w:val="center"/>
                                <w:rPr>
                                  <w:sz w:val="20"/>
                                </w:rPr>
                              </w:pPr>
                              <w:r w:rsidRPr="009166E2">
                                <w:rPr>
                                  <w:sz w:val="20"/>
                                </w:rPr>
                                <w:t xml:space="preserve">MLI </w:t>
                              </w:r>
                              <w:r>
                                <w:rPr>
                                  <w:sz w:val="20"/>
                                </w:rPr>
                                <w:t>makes Payment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Straight Arrow Connector 9"/>
                        <wps:cNvCnPr/>
                        <wps:spPr>
                          <a:xfrm>
                            <a:off x="1133475" y="457200"/>
                            <a:ext cx="228600"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10" name="Straight Arrow Connector 10"/>
                        <wps:cNvCnPr/>
                        <wps:spPr>
                          <a:xfrm>
                            <a:off x="3095625" y="457200"/>
                            <a:ext cx="228600"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11" name="Rounded Rectangle 11"/>
                        <wps:cNvSpPr/>
                        <wps:spPr>
                          <a:xfrm>
                            <a:off x="4714875" y="142875"/>
                            <a:ext cx="1714500" cy="561975"/>
                          </a:xfrm>
                          <a:prstGeom prst="roundRect">
                            <a:avLst/>
                          </a:prstGeom>
                        </wps:spPr>
                        <wps:style>
                          <a:lnRef idx="1">
                            <a:schemeClr val="accent2"/>
                          </a:lnRef>
                          <a:fillRef idx="2">
                            <a:schemeClr val="accent2"/>
                          </a:fillRef>
                          <a:effectRef idx="1">
                            <a:schemeClr val="accent2"/>
                          </a:effectRef>
                          <a:fontRef idx="minor">
                            <a:schemeClr val="dk1"/>
                          </a:fontRef>
                        </wps:style>
                        <wps:txbx>
                          <w:txbxContent>
                            <w:p w:rsidRPr="009166E2" w:rsidR="00340CD1" w:rsidP="00790F4C" w:rsidRDefault="00340CD1" w14:paraId="40B03AB6" w14:textId="3A5A0815">
                              <w:pPr>
                                <w:pStyle w:val="NoSpacing"/>
                                <w:jc w:val="center"/>
                                <w:rPr>
                                  <w:sz w:val="20"/>
                                </w:rPr>
                              </w:pPr>
                              <w:r w:rsidRPr="009166E2">
                                <w:rPr>
                                  <w:sz w:val="20"/>
                                </w:rPr>
                                <w:t xml:space="preserve">System </w:t>
                              </w:r>
                              <w:r>
                                <w:rPr>
                                  <w:sz w:val="20"/>
                                </w:rPr>
                                <w:t xml:space="preserve">Continues </w:t>
                              </w:r>
                              <w:r w:rsidRPr="009166E2">
                                <w:rPr>
                                  <w:sz w:val="20"/>
                                </w:rPr>
                                <w:t>CG.</w:t>
                              </w:r>
                            </w:p>
                            <w:p w:rsidRPr="009166E2" w:rsidR="00340CD1" w:rsidP="00790F4C" w:rsidRDefault="00340CD1" w14:paraId="43C91F4D" w14:textId="77777777">
                              <w:pPr>
                                <w:pStyle w:val="NoSpacing"/>
                                <w:jc w:val="center"/>
                                <w:rPr>
                                  <w:sz w:val="20"/>
                                </w:rPr>
                              </w:pPr>
                              <w:r w:rsidRPr="009166E2">
                                <w:rPr>
                                  <w:sz w:val="20"/>
                                </w:rPr>
                                <w:t>Status of CG as ‘</w:t>
                              </w:r>
                              <w:r w:rsidRPr="00B047E5">
                                <w:rPr>
                                  <w:b/>
                                  <w:sz w:val="20"/>
                                </w:rPr>
                                <w:t>In Force</w:t>
                              </w:r>
                              <w:r w:rsidRPr="009166E2">
                                <w:rPr>
                                  <w:sz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Straight Arrow Connector 13"/>
                        <wps:cNvCnPr/>
                        <wps:spPr>
                          <a:xfrm>
                            <a:off x="4486275" y="457200"/>
                            <a:ext cx="228600"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g:wgp>
                  </a:graphicData>
                </a:graphic>
              </wp:anchor>
            </w:drawing>
          </mc:Choice>
          <mc:Fallback>
            <w:pict w14:anchorId="26F054BB">
              <v:group id="Group 14" style="position:absolute;left:0;text-align:left;margin-left:-6pt;margin-top:21.05pt;width:506.25pt;height:71.25pt;z-index:251745280;mso-position-horizontal-relative:text;mso-position-vertical-relative:text" coordsize="64293,9048" o:spid="_x0000_s1041" w14:anchorId="57E7FAB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">
                <v:roundrect id="Rounded Rectangle 3" style="position:absolute;width:11334;height:9048;visibility:visible;mso-wrap-style:square;v-text-anchor:middle" o:spid="_x0000_s1042" fillcolor="white [3201]" strokecolor="#ffc000 [3207]" strokeweight="1pt"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">
                  <v:stroke joinstyle="miter"/>
                  <v:textbox>
                    <w:txbxContent>
                      <w:p w:rsidRPr="009166E2" w:rsidR="00340CD1" w:rsidP="00790F4C" w:rsidRDefault="00340CD1" w14:paraId="41639811" w14:textId="77777777">
                        <w:pPr>
                          <w:jc w:val="center"/>
                          <w:rPr>
                            <w:sz w:val="20"/>
                          </w:rPr>
                        </w:pPr>
                        <w:r w:rsidRPr="009166E2">
                          <w:rPr>
                            <w:sz w:val="20"/>
                          </w:rPr>
                          <w:t xml:space="preserve">MLI </w:t>
                        </w:r>
                        <w:r>
                          <w:rPr>
                            <w:sz w:val="20"/>
                          </w:rPr>
                          <w:t xml:space="preserve">Uploads </w:t>
                        </w:r>
                        <w:r w:rsidRPr="009166E2">
                          <w:rPr>
                            <w:sz w:val="20"/>
                          </w:rPr>
                          <w:t>Loan Account Information of ‘</w:t>
                        </w:r>
                        <w:r w:rsidRPr="009166E2">
                          <w:rPr>
                            <w:b/>
                            <w:sz w:val="20"/>
                          </w:rPr>
                          <w:t>In Force</w:t>
                        </w:r>
                        <w:r w:rsidRPr="009166E2">
                          <w:rPr>
                            <w:sz w:val="20"/>
                          </w:rPr>
                          <w:t>’ CG</w:t>
                        </w:r>
                      </w:p>
                    </w:txbxContent>
                  </v:textbox>
                </v:roundrect>
                <v:roundrect id="Rounded Rectangle 5" style="position:absolute;left:13620;top:1619;width:17145;height:5620;visibility:visible;mso-wrap-style:square;v-text-anchor:middle" o:spid="_x0000_s1043" fillcolor="#f3a875 [2165]" strokecolor="#ed7d31 [3205]" strokeweight=".5pt"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">
                  <v:fill type="gradient" color2="#f09558 [2613]" colors="0 #f7bda4;.5 #f5b195;1 #f8a581" focus="100%" rotate="t">
                    <o:fill v:ext="view" type="gradientUnscaled"/>
                  </v:fill>
                  <v:stroke joinstyle="miter"/>
                  <v:textbox>
                    <w:txbxContent>
                      <w:p w:rsidRPr="009166E2" w:rsidR="00340CD1" w:rsidP="00790F4C" w:rsidRDefault="00340CD1" w14:paraId="5BD27BFE" w14:textId="5B4C8E66">
                        <w:pPr>
                          <w:jc w:val="center"/>
                          <w:rPr>
                            <w:sz w:val="20"/>
                          </w:rPr>
                        </w:pPr>
                        <w:r>
                          <w:rPr>
                            <w:sz w:val="20"/>
                          </w:rPr>
                          <w:t>System Generates CGDAN – CG Charges &amp; CG Cover</w:t>
                        </w:r>
                      </w:p>
                    </w:txbxContent>
                  </v:textbox>
                </v:roundrect>
                <v:roundrect id="Rounded Rectangle 8" style="position:absolute;left:33337;width:11335;height:9048;visibility:visible;mso-wrap-style:square;v-text-anchor:middle" o:spid="_x0000_s1044" fillcolor="white [3201]" strokecolor="#ffc000 [3207]" strokeweight="1pt"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">
                  <v:stroke joinstyle="miter"/>
                  <v:textbox>
                    <w:txbxContent>
                      <w:p w:rsidRPr="009166E2" w:rsidR="00340CD1" w:rsidP="00790F4C" w:rsidRDefault="00340CD1" w14:paraId="2377D943" w14:textId="77777777">
                        <w:pPr>
                          <w:jc w:val="center"/>
                          <w:rPr>
                            <w:sz w:val="20"/>
                          </w:rPr>
                        </w:pPr>
                        <w:r w:rsidRPr="009166E2">
                          <w:rPr>
                            <w:sz w:val="20"/>
                          </w:rPr>
                          <w:t xml:space="preserve">MLI </w:t>
                        </w:r>
                        <w:r>
                          <w:rPr>
                            <w:sz w:val="20"/>
                          </w:rPr>
                          <w:t>makes Payment</w:t>
                        </w:r>
                      </w:p>
                    </w:txbxContent>
                  </v:textbox>
                </v:roundrect>
                <v:shapetype id="_x0000_t32" coordsize="21600,21600" o:oned="t" filled="f" o:spt="32" path="m,l21600,21600e">
                  <v:path fillok="f" arrowok="t" o:connecttype="none"/>
                  <o:lock v:ext="edit" shapetype="t"/>
                </v:shapetype>
                <v:shape id="Straight Arrow Connector 9" style="position:absolute;left:11334;top:4572;width:2286;height:0;visibility:visible;mso-wrap-style:square" o:spid="_x0000_s1045" strokecolor="#ed7d31 [3205]" strokeweight=".5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">
                  <v:stroke joinstyle="miter" endarrow="block"/>
                </v:shape>
                <v:shape id="Straight Arrow Connector 10" style="position:absolute;left:30956;top:4572;width:2286;height:0;visibility:visible;mso-wrap-style:square" o:spid="_x0000_s1046" strokecolor="#ed7d31 [3205]" strokeweight=".5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">
                  <v:stroke joinstyle="miter" endarrow="block"/>
                </v:shape>
                <v:roundrect id="Rounded Rectangle 11" style="position:absolute;left:47148;top:1428;width:17145;height:5620;visibility:visible;mso-wrap-style:square;v-text-anchor:middle" o:spid="_x0000_s1047" fillcolor="#f3a875 [2165]" strokecolor="#ed7d31 [3205]" strokeweight=".5pt"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">
                  <v:fill type="gradient" color2="#f09558 [2613]" colors="0 #f7bda4;.5 #f5b195;1 #f8a581" focus="100%" rotate="t">
                    <o:fill v:ext="view" type="gradientUnscaled"/>
                  </v:fill>
                  <v:stroke joinstyle="miter"/>
                  <v:textbox>
                    <w:txbxContent>
                      <w:p w:rsidRPr="009166E2" w:rsidR="00340CD1" w:rsidP="00790F4C" w:rsidRDefault="00340CD1" w14:paraId="1E33E34A" w14:textId="3A5A0815">
                        <w:pPr>
                          <w:pStyle w:val="NoSpacing"/>
                          <w:jc w:val="center"/>
                          <w:rPr>
                            <w:sz w:val="20"/>
                          </w:rPr>
                        </w:pPr>
                        <w:r w:rsidRPr="009166E2">
                          <w:rPr>
                            <w:sz w:val="20"/>
                          </w:rPr>
                          <w:t xml:space="preserve">System </w:t>
                        </w:r>
                        <w:r>
                          <w:rPr>
                            <w:sz w:val="20"/>
                          </w:rPr>
                          <w:t xml:space="preserve">Continues </w:t>
                        </w:r>
                        <w:r w:rsidRPr="009166E2">
                          <w:rPr>
                            <w:sz w:val="20"/>
                          </w:rPr>
                          <w:t>CG.</w:t>
                        </w:r>
                      </w:p>
                      <w:p w:rsidRPr="009166E2" w:rsidR="00340CD1" w:rsidP="00790F4C" w:rsidRDefault="00340CD1" w14:paraId="557564F4" w14:textId="77777777">
                        <w:pPr>
                          <w:pStyle w:val="NoSpacing"/>
                          <w:jc w:val="center"/>
                          <w:rPr>
                            <w:sz w:val="20"/>
                          </w:rPr>
                        </w:pPr>
                        <w:r w:rsidRPr="009166E2">
                          <w:rPr>
                            <w:sz w:val="20"/>
                          </w:rPr>
                          <w:t>Status of CG as ‘</w:t>
                        </w:r>
                        <w:r w:rsidRPr="00B047E5">
                          <w:rPr>
                            <w:b/>
                            <w:sz w:val="20"/>
                          </w:rPr>
                          <w:t>In Force</w:t>
                        </w:r>
                        <w:r w:rsidRPr="009166E2">
                          <w:rPr>
                            <w:sz w:val="20"/>
                          </w:rPr>
                          <w:t>’</w:t>
                        </w:r>
                      </w:p>
                    </w:txbxContent>
                  </v:textbox>
                </v:roundrect>
                <v:shape id="Straight Arrow Connector 13" style="position:absolute;left:44862;top:4572;width:2286;height:0;visibility:visible;mso-wrap-style:square" o:spid="_x0000_s1048" strokecolor="#ed7d31 [3205]" strokeweight=".5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">
                  <v:stroke joinstyle="miter" endarrow="block"/>
                </v:shape>
                <w10:wrap type="square"/>
              </v:group>
            </w:pict>
          </mc:Fallback>
        </mc:AlternateContent>
      </w:r>
      <w:r w:rsidRPr="009166E2">
        <w:rPr>
          <w:u w:val="single"/>
        </w:rPr>
        <w:t>Scenario 1:</w:t>
      </w:r>
    </w:p>
    <w:p w:rsidR="00790F4C" w:rsidP="00790F4C" w:rsidRDefault="00790F4C" w14:paraId="1BB07042" w14:textId="77777777">
      <w:pPr>
        <w:jc w:val="both"/>
        <w:rPr>
          <w:u w:val="single"/>
        </w:rPr>
      </w:pPr>
    </w:p>
    <w:p w:rsidR="00E75E91" w:rsidP="00790F4C" w:rsidRDefault="00790F4C" w14:paraId="47CBB192" w14:textId="75141C67">
      <w:pPr>
        <w:jc w:val="both"/>
        <w:rPr>
          <w:u w:val="single"/>
        </w:rPr>
      </w:pPr>
      <w:r w:rsidRPr="009166E2">
        <w:rPr>
          <w:u w:val="single"/>
        </w:rPr>
        <w:t xml:space="preserve">Scenario </w:t>
      </w:r>
      <w:r>
        <w:rPr>
          <w:u w:val="single"/>
        </w:rPr>
        <w:t>2</w:t>
      </w:r>
      <w:r w:rsidRPr="009166E2">
        <w:rPr>
          <w:u w:val="single"/>
        </w:rPr>
        <w:t>:</w:t>
      </w:r>
    </w:p>
    <w:p w:rsidR="00E75E91" w:rsidP="00790F4C" w:rsidRDefault="00E75E91" w14:paraId="6E67AFE2" w14:textId="46C8FBF0">
      <w:pPr>
        <w:jc w:val="both"/>
      </w:pPr>
      <w:r>
        <w:rPr>
          <w:noProof/>
        </w:rPr>
        <w:drawing>
          <wp:inline distT="0" distB="0" distL="0" distR="0" wp14:anchorId="79584CB6" wp14:editId="3C9BF9BF">
            <wp:extent cx="6437630" cy="920750"/>
            <wp:effectExtent l="0" t="0" r="1270" b="0"/>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6437630" cy="920750"/>
                    </a:xfrm>
                    <a:prstGeom prst="rect">
                      <a:avLst/>
                    </a:prstGeom>
                    <a:noFill/>
                  </pic:spPr>
                </pic:pic>
              </a:graphicData>
            </a:graphic>
          </wp:inline>
        </w:drawing>
      </w:r>
    </w:p>
    <w:p w:rsidR="00790F4C" w:rsidP="00790F4C" w:rsidRDefault="00790F4C" w14:paraId="5E0BD244" w14:textId="77777777">
      <w:pPr>
        <w:jc w:val="both"/>
      </w:pPr>
    </w:p>
    <w:p w:rsidR="00790F4C" w:rsidP="00790F4C" w:rsidRDefault="00790F4C" w14:paraId="068E6A5A" w14:textId="77777777">
      <w:pPr>
        <w:jc w:val="both"/>
      </w:pPr>
      <w:r>
        <w:rPr>
          <w:noProof/>
        </w:rPr>
        <mc:AlternateContent>
          <mc:Choice Requires="wpg">
            <w:drawing>
              <wp:anchor distT="0" distB="0" distL="114300" distR="114300" simplePos="0" relativeHeight="251747328" behindDoc="0" locked="0" layoutInCell="1" allowOverlap="1" wp14:anchorId="24DF4A66" wp14:editId="2535E26E">
                <wp:simplePos x="0" y="0"/>
                <wp:positionH relativeFrom="column">
                  <wp:posOffset>-76200</wp:posOffset>
                </wp:positionH>
                <wp:positionV relativeFrom="paragraph">
                  <wp:posOffset>266700</wp:posOffset>
                </wp:positionV>
                <wp:extent cx="6429375" cy="904875"/>
                <wp:effectExtent l="0" t="0" r="28575" b="28575"/>
                <wp:wrapSquare wrapText="bothSides"/>
                <wp:docPr id="44" name="Group 44"/>
                <wp:cNvGraphicFramePr/>
                <a:graphic xmlns:a="http://schemas.openxmlformats.org/drawingml/2006/main">
                  <a:graphicData uri="http://schemas.microsoft.com/office/word/2010/wordprocessingGroup">
                    <wpg:wgp>
                      <wpg:cNvGrpSpPr/>
                      <wpg:grpSpPr>
                        <a:xfrm>
                          <a:off x="0" y="0"/>
                          <a:ext cx="6429375" cy="904875"/>
                          <a:chOff x="0" y="0"/>
                          <a:chExt cx="6429375" cy="904875"/>
                        </a:xfrm>
                      </wpg:grpSpPr>
                      <wps:wsp>
                        <wps:cNvPr id="45" name="Rounded Rectangle 45"/>
                        <wps:cNvSpPr/>
                        <wps:spPr>
                          <a:xfrm>
                            <a:off x="0" y="0"/>
                            <a:ext cx="1133475" cy="904875"/>
                          </a:xfrm>
                          <a:prstGeom prst="roundRect">
                            <a:avLst/>
                          </a:prstGeom>
                        </wps:spPr>
                        <wps:style>
                          <a:lnRef idx="2">
                            <a:schemeClr val="accent4"/>
                          </a:lnRef>
                          <a:fillRef idx="1">
                            <a:schemeClr val="lt1"/>
                          </a:fillRef>
                          <a:effectRef idx="0">
                            <a:schemeClr val="accent4"/>
                          </a:effectRef>
                          <a:fontRef idx="minor">
                            <a:schemeClr val="dk1"/>
                          </a:fontRef>
                        </wps:style>
                        <wps:txbx>
                          <w:txbxContent>
                            <w:p w:rsidRPr="009166E2" w:rsidR="00340CD1" w:rsidP="00790F4C" w:rsidRDefault="00340CD1" w14:paraId="3C2A12B6" w14:textId="77777777">
                              <w:pPr>
                                <w:jc w:val="center"/>
                                <w:rPr>
                                  <w:sz w:val="20"/>
                                </w:rPr>
                              </w:pPr>
                              <w:r w:rsidRPr="009166E2">
                                <w:rPr>
                                  <w:sz w:val="20"/>
                                </w:rPr>
                                <w:t xml:space="preserve">MLI </w:t>
                              </w:r>
                              <w:r>
                                <w:rPr>
                                  <w:sz w:val="20"/>
                                </w:rPr>
                                <w:t xml:space="preserve">Uploads </w:t>
                              </w:r>
                              <w:r w:rsidRPr="009166E2">
                                <w:rPr>
                                  <w:sz w:val="20"/>
                                </w:rPr>
                                <w:t>Loan Account Information of ‘</w:t>
                              </w:r>
                              <w:r>
                                <w:rPr>
                                  <w:b/>
                                  <w:sz w:val="20"/>
                                </w:rPr>
                                <w:t>Lapsed</w:t>
                              </w:r>
                              <w:r w:rsidRPr="009166E2">
                                <w:rPr>
                                  <w:sz w:val="20"/>
                                </w:rPr>
                                <w:t>’ CG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Rounded Rectangle 46"/>
                        <wps:cNvSpPr/>
                        <wps:spPr>
                          <a:xfrm>
                            <a:off x="1362075" y="142875"/>
                            <a:ext cx="1714500" cy="628650"/>
                          </a:xfrm>
                          <a:prstGeom prst="roundRect">
                            <a:avLst/>
                          </a:prstGeom>
                        </wps:spPr>
                        <wps:style>
                          <a:lnRef idx="1">
                            <a:schemeClr val="accent2"/>
                          </a:lnRef>
                          <a:fillRef idx="2">
                            <a:schemeClr val="accent2"/>
                          </a:fillRef>
                          <a:effectRef idx="1">
                            <a:schemeClr val="accent2"/>
                          </a:effectRef>
                          <a:fontRef idx="minor">
                            <a:schemeClr val="dk1"/>
                          </a:fontRef>
                        </wps:style>
                        <wps:txbx>
                          <w:txbxContent>
                            <w:p w:rsidRPr="009166E2" w:rsidR="00340CD1" w:rsidP="00790F4C" w:rsidRDefault="00340CD1" w14:paraId="351CAFA7" w14:textId="5FE7CECE">
                              <w:pPr>
                                <w:jc w:val="center"/>
                                <w:rPr>
                                  <w:sz w:val="20"/>
                                </w:rPr>
                              </w:pPr>
                              <w:r>
                                <w:rPr>
                                  <w:sz w:val="20"/>
                                </w:rPr>
                                <w:t>System Generates CGDAN – CG Charges &amp; CG Cover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Rounded Rectangle 47"/>
                        <wps:cNvSpPr/>
                        <wps:spPr>
                          <a:xfrm>
                            <a:off x="3333750" y="0"/>
                            <a:ext cx="1133475" cy="904875"/>
                          </a:xfrm>
                          <a:prstGeom prst="roundRect">
                            <a:avLst/>
                          </a:prstGeom>
                        </wps:spPr>
                        <wps:style>
                          <a:lnRef idx="2">
                            <a:schemeClr val="accent4"/>
                          </a:lnRef>
                          <a:fillRef idx="1">
                            <a:schemeClr val="lt1"/>
                          </a:fillRef>
                          <a:effectRef idx="0">
                            <a:schemeClr val="accent4"/>
                          </a:effectRef>
                          <a:fontRef idx="minor">
                            <a:schemeClr val="dk1"/>
                          </a:fontRef>
                        </wps:style>
                        <wps:txbx>
                          <w:txbxContent>
                            <w:p w:rsidRPr="009166E2" w:rsidR="00340CD1" w:rsidP="00790F4C" w:rsidRDefault="00340CD1" w14:paraId="288B63D9" w14:textId="503AF1B7">
                              <w:pPr>
                                <w:jc w:val="center"/>
                                <w:rPr>
                                  <w:sz w:val="20"/>
                                </w:rPr>
                              </w:pPr>
                              <w:r w:rsidRPr="009166E2">
                                <w:rPr>
                                  <w:sz w:val="20"/>
                                </w:rPr>
                                <w:t xml:space="preserve">MLI </w:t>
                              </w:r>
                              <w:r>
                                <w:rPr>
                                  <w:sz w:val="20"/>
                                </w:rPr>
                                <w:t xml:space="preserve">makes Payment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Straight Arrow Connector 48"/>
                        <wps:cNvCnPr/>
                        <wps:spPr>
                          <a:xfrm>
                            <a:off x="1133475" y="457200"/>
                            <a:ext cx="228600"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49" name="Straight Arrow Connector 49"/>
                        <wps:cNvCnPr/>
                        <wps:spPr>
                          <a:xfrm>
                            <a:off x="3095625" y="457200"/>
                            <a:ext cx="228600"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50" name="Rounded Rectangle 50"/>
                        <wps:cNvSpPr/>
                        <wps:spPr>
                          <a:xfrm>
                            <a:off x="4714875" y="142875"/>
                            <a:ext cx="1714500" cy="561975"/>
                          </a:xfrm>
                          <a:prstGeom prst="roundRect">
                            <a:avLst/>
                          </a:prstGeom>
                        </wps:spPr>
                        <wps:style>
                          <a:lnRef idx="1">
                            <a:schemeClr val="accent2"/>
                          </a:lnRef>
                          <a:fillRef idx="2">
                            <a:schemeClr val="accent2"/>
                          </a:fillRef>
                          <a:effectRef idx="1">
                            <a:schemeClr val="accent2"/>
                          </a:effectRef>
                          <a:fontRef idx="minor">
                            <a:schemeClr val="dk1"/>
                          </a:fontRef>
                        </wps:style>
                        <wps:txbx>
                          <w:txbxContent>
                            <w:p w:rsidRPr="009166E2" w:rsidR="00340CD1" w:rsidP="00790F4C" w:rsidRDefault="00340CD1" w14:paraId="06824EEE" w14:textId="08676EE8">
                              <w:pPr>
                                <w:pStyle w:val="NoSpacing"/>
                                <w:jc w:val="center"/>
                                <w:rPr>
                                  <w:sz w:val="20"/>
                                </w:rPr>
                              </w:pPr>
                              <w:r w:rsidRPr="009166E2">
                                <w:rPr>
                                  <w:sz w:val="20"/>
                                </w:rPr>
                                <w:t xml:space="preserve">System </w:t>
                              </w:r>
                              <w:r>
                                <w:rPr>
                                  <w:sz w:val="20"/>
                                </w:rPr>
                                <w:t xml:space="preserve">Continues </w:t>
                              </w:r>
                              <w:r w:rsidRPr="009166E2">
                                <w:rPr>
                                  <w:sz w:val="20"/>
                                </w:rPr>
                                <w:t>CG.</w:t>
                              </w:r>
                            </w:p>
                            <w:p w:rsidRPr="009166E2" w:rsidR="00340CD1" w:rsidP="00790F4C" w:rsidRDefault="00340CD1" w14:paraId="501AC4CB" w14:textId="77777777">
                              <w:pPr>
                                <w:pStyle w:val="NoSpacing"/>
                                <w:jc w:val="center"/>
                                <w:rPr>
                                  <w:sz w:val="20"/>
                                </w:rPr>
                              </w:pPr>
                              <w:r w:rsidRPr="009166E2">
                                <w:rPr>
                                  <w:sz w:val="20"/>
                                </w:rPr>
                                <w:t>Status of CG as ‘</w:t>
                              </w:r>
                              <w:r w:rsidRPr="00B047E5">
                                <w:rPr>
                                  <w:b/>
                                  <w:sz w:val="20"/>
                                </w:rPr>
                                <w:t>In Force</w:t>
                              </w:r>
                              <w:r w:rsidRPr="009166E2">
                                <w:rPr>
                                  <w:sz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Straight Arrow Connector 51"/>
                        <wps:cNvCnPr/>
                        <wps:spPr>
                          <a:xfrm>
                            <a:off x="4486275" y="457200"/>
                            <a:ext cx="228600"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g:wgp>
                  </a:graphicData>
                </a:graphic>
              </wp:anchor>
            </w:drawing>
          </mc:Choice>
          <mc:Fallback>
            <w:pict w14:anchorId="3DA4C00C">
              <v:group id="Group 44" style="position:absolute;left:0;text-align:left;margin-left:-6pt;margin-top:21pt;width:506.25pt;height:71.25pt;z-index:251747328;mso-position-horizontal-relative:text;mso-position-vertical-relative:text" coordsize="64293,9048" o:spid="_x0000_s1049" w14:anchorId="24DF4A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">
                <v:roundrect id="Rounded Rectangle 45" style="position:absolute;width:11334;height:9048;visibility:visible;mso-wrap-style:square;v-text-anchor:middle" o:spid="_x0000_s1050" fillcolor="white [3201]" strokecolor="#ffc000 [3207]" strokeweight="1pt"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">
                  <v:stroke joinstyle="miter"/>
                  <v:textbox>
                    <w:txbxContent>
                      <w:p w:rsidRPr="009166E2" w:rsidR="00340CD1" w:rsidP="00790F4C" w:rsidRDefault="00340CD1" w14:paraId="6AD978EF" w14:textId="77777777">
                        <w:pPr>
                          <w:jc w:val="center"/>
                          <w:rPr>
                            <w:sz w:val="20"/>
                          </w:rPr>
                        </w:pPr>
                        <w:r w:rsidRPr="009166E2">
                          <w:rPr>
                            <w:sz w:val="20"/>
                          </w:rPr>
                          <w:t xml:space="preserve">MLI </w:t>
                        </w:r>
                        <w:r>
                          <w:rPr>
                            <w:sz w:val="20"/>
                          </w:rPr>
                          <w:t xml:space="preserve">Uploads </w:t>
                        </w:r>
                        <w:r w:rsidRPr="009166E2">
                          <w:rPr>
                            <w:sz w:val="20"/>
                          </w:rPr>
                          <w:t>Loan Account Information of ‘</w:t>
                        </w:r>
                        <w:r>
                          <w:rPr>
                            <w:b/>
                            <w:sz w:val="20"/>
                          </w:rPr>
                          <w:t>Lapsed</w:t>
                        </w:r>
                        <w:r w:rsidRPr="009166E2">
                          <w:rPr>
                            <w:sz w:val="20"/>
                          </w:rPr>
                          <w:t>’ CG</w:t>
                        </w:r>
                      </w:p>
                    </w:txbxContent>
                  </v:textbox>
                </v:roundrect>
                <v:roundrect id="Rounded Rectangle 46" style="position:absolute;left:13620;top:1428;width:17145;height:6287;visibility:visible;mso-wrap-style:square;v-text-anchor:middle" o:spid="_x0000_s1051" fillcolor="#f3a875 [2165]" strokecolor="#ed7d31 [3205]" strokeweight=".5pt"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">
                  <v:fill type="gradient" color2="#f09558 [2613]" colors="0 #f7bda4;.5 #f5b195;1 #f8a581" focus="100%" rotate="t">
                    <o:fill v:ext="view" type="gradientUnscaled"/>
                  </v:fill>
                  <v:stroke joinstyle="miter"/>
                  <v:textbox>
                    <w:txbxContent>
                      <w:p w:rsidRPr="009166E2" w:rsidR="00340CD1" w:rsidP="00790F4C" w:rsidRDefault="00340CD1" w14:paraId="68268409" w14:textId="5FE7CECE">
                        <w:pPr>
                          <w:jc w:val="center"/>
                          <w:rPr>
                            <w:sz w:val="20"/>
                          </w:rPr>
                        </w:pPr>
                        <w:r>
                          <w:rPr>
                            <w:sz w:val="20"/>
                          </w:rPr>
                          <w:t>System Generates CGDAN – CG Charges &amp; CG Cover</w:t>
                        </w:r>
                      </w:p>
                    </w:txbxContent>
                  </v:textbox>
                </v:roundrect>
                <v:roundrect id="Rounded Rectangle 47" style="position:absolute;left:33337;width:11335;height:9048;visibility:visible;mso-wrap-style:square;v-text-anchor:middle" o:spid="_x0000_s1052" fillcolor="white [3201]" strokecolor="#ffc000 [3207]" strokeweight="1pt"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">
                  <v:stroke joinstyle="miter"/>
                  <v:textbox>
                    <w:txbxContent>
                      <w:p w:rsidRPr="009166E2" w:rsidR="00340CD1" w:rsidP="00790F4C" w:rsidRDefault="00340CD1" w14:paraId="7BFEB114" w14:textId="503AF1B7">
                        <w:pPr>
                          <w:jc w:val="center"/>
                          <w:rPr>
                            <w:sz w:val="20"/>
                          </w:rPr>
                        </w:pPr>
                        <w:r w:rsidRPr="009166E2">
                          <w:rPr>
                            <w:sz w:val="20"/>
                          </w:rPr>
                          <w:t xml:space="preserve">MLI </w:t>
                        </w:r>
                        <w:r>
                          <w:rPr>
                            <w:sz w:val="20"/>
                          </w:rPr>
                          <w:t xml:space="preserve">makes Payment </w:t>
                        </w:r>
                      </w:p>
                    </w:txbxContent>
                  </v:textbox>
                </v:roundrect>
                <v:shape id="Straight Arrow Connector 48" style="position:absolute;left:11334;top:4572;width:2286;height:0;visibility:visible;mso-wrap-style:square" o:spid="_x0000_s1053" strokecolor="#ed7d31 [3205]" strokeweight=".5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">
                  <v:stroke joinstyle="miter" endarrow="block"/>
                </v:shape>
                <v:shape id="Straight Arrow Connector 49" style="position:absolute;left:30956;top:4572;width:2286;height:0;visibility:visible;mso-wrap-style:square" o:spid="_x0000_s1054" strokecolor="#ed7d31 [3205]" strokeweight=".5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">
                  <v:stroke joinstyle="miter" endarrow="block"/>
                </v:shape>
                <v:roundrect id="Rounded Rectangle 50" style="position:absolute;left:47148;top:1428;width:17145;height:5620;visibility:visible;mso-wrap-style:square;v-text-anchor:middle" o:spid="_x0000_s1055" fillcolor="#f3a875 [2165]" strokecolor="#ed7d31 [3205]" strokeweight=".5pt"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">
                  <v:fill type="gradient" color2="#f09558 [2613]" colors="0 #f7bda4;.5 #f5b195;1 #f8a581" focus="100%" rotate="t">
                    <o:fill v:ext="view" type="gradientUnscaled"/>
                  </v:fill>
                  <v:stroke joinstyle="miter"/>
                  <v:textbox>
                    <w:txbxContent>
                      <w:p w:rsidRPr="009166E2" w:rsidR="00340CD1" w:rsidP="00790F4C" w:rsidRDefault="00340CD1" w14:paraId="51B590E0" w14:textId="08676EE8">
                        <w:pPr>
                          <w:pStyle w:val="NoSpacing"/>
                          <w:jc w:val="center"/>
                          <w:rPr>
                            <w:sz w:val="20"/>
                          </w:rPr>
                        </w:pPr>
                        <w:r w:rsidRPr="009166E2">
                          <w:rPr>
                            <w:sz w:val="20"/>
                          </w:rPr>
                          <w:t xml:space="preserve">System </w:t>
                        </w:r>
                        <w:r>
                          <w:rPr>
                            <w:sz w:val="20"/>
                          </w:rPr>
                          <w:t xml:space="preserve">Continues </w:t>
                        </w:r>
                        <w:r w:rsidRPr="009166E2">
                          <w:rPr>
                            <w:sz w:val="20"/>
                          </w:rPr>
                          <w:t>CG.</w:t>
                        </w:r>
                      </w:p>
                      <w:p w:rsidRPr="009166E2" w:rsidR="00340CD1" w:rsidP="00790F4C" w:rsidRDefault="00340CD1" w14:paraId="5C0822B8" w14:textId="77777777">
                        <w:pPr>
                          <w:pStyle w:val="NoSpacing"/>
                          <w:jc w:val="center"/>
                          <w:rPr>
                            <w:sz w:val="20"/>
                          </w:rPr>
                        </w:pPr>
                        <w:r w:rsidRPr="009166E2">
                          <w:rPr>
                            <w:sz w:val="20"/>
                          </w:rPr>
                          <w:t>Status of CG as ‘</w:t>
                        </w:r>
                        <w:r w:rsidRPr="00B047E5">
                          <w:rPr>
                            <w:b/>
                            <w:sz w:val="20"/>
                          </w:rPr>
                          <w:t>In Force</w:t>
                        </w:r>
                        <w:r w:rsidRPr="009166E2">
                          <w:rPr>
                            <w:sz w:val="20"/>
                          </w:rPr>
                          <w:t>’</w:t>
                        </w:r>
                      </w:p>
                    </w:txbxContent>
                  </v:textbox>
                </v:roundrect>
                <v:shape id="Straight Arrow Connector 51" style="position:absolute;left:44862;top:4572;width:2286;height:0;visibility:visible;mso-wrap-style:square" o:spid="_x0000_s1056" strokecolor="#ed7d31 [3205]" strokeweight=".5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">
                  <v:stroke joinstyle="miter" endarrow="block"/>
                </v:shape>
                <w10:wrap type="square"/>
              </v:group>
            </w:pict>
          </mc:Fallback>
        </mc:AlternateContent>
      </w:r>
      <w:r w:rsidRPr="009166E2">
        <w:rPr>
          <w:u w:val="single"/>
        </w:rPr>
        <w:t xml:space="preserve">Scenario </w:t>
      </w:r>
      <w:r>
        <w:rPr>
          <w:u w:val="single"/>
        </w:rPr>
        <w:t>3</w:t>
      </w:r>
      <w:r w:rsidRPr="009166E2">
        <w:rPr>
          <w:u w:val="single"/>
        </w:rPr>
        <w:t>:</w:t>
      </w:r>
    </w:p>
    <w:p w:rsidR="00790F4C" w:rsidP="00790F4C" w:rsidRDefault="00790F4C" w14:paraId="2092A489" w14:textId="77777777">
      <w:pPr>
        <w:jc w:val="both"/>
        <w:rPr>
          <w:u w:val="single"/>
        </w:rPr>
      </w:pPr>
    </w:p>
    <w:p w:rsidR="00790F4C" w:rsidP="00790F4C" w:rsidRDefault="00790F4C" w14:paraId="34BEEB32" w14:textId="77777777">
      <w:pPr>
        <w:jc w:val="both"/>
      </w:pPr>
      <w:r>
        <w:rPr>
          <w:noProof/>
          <w:u w:val="single"/>
        </w:rPr>
        <mc:AlternateContent>
          <mc:Choice Requires="wpg">
            <w:drawing>
              <wp:anchor distT="0" distB="0" distL="114300" distR="114300" simplePos="0" relativeHeight="251748352" behindDoc="0" locked="0" layoutInCell="1" allowOverlap="1" wp14:anchorId="1F3C525B" wp14:editId="68302FF8">
                <wp:simplePos x="0" y="0"/>
                <wp:positionH relativeFrom="column">
                  <wp:posOffset>-76200</wp:posOffset>
                </wp:positionH>
                <wp:positionV relativeFrom="paragraph">
                  <wp:posOffset>266700</wp:posOffset>
                </wp:positionV>
                <wp:extent cx="6429375" cy="904875"/>
                <wp:effectExtent l="0" t="0" r="28575" b="28575"/>
                <wp:wrapSquare wrapText="bothSides"/>
                <wp:docPr id="60" name="Group 60"/>
                <wp:cNvGraphicFramePr/>
                <a:graphic xmlns:a="http://schemas.openxmlformats.org/drawingml/2006/main">
                  <a:graphicData uri="http://schemas.microsoft.com/office/word/2010/wordprocessingGroup">
                    <wpg:wgp>
                      <wpg:cNvGrpSpPr/>
                      <wpg:grpSpPr>
                        <a:xfrm>
                          <a:off x="0" y="0"/>
                          <a:ext cx="6429375" cy="904875"/>
                          <a:chOff x="0" y="0"/>
                          <a:chExt cx="6429375" cy="904875"/>
                        </a:xfrm>
                      </wpg:grpSpPr>
                      <wps:wsp>
                        <wps:cNvPr id="53" name="Rounded Rectangle 53"/>
                        <wps:cNvSpPr/>
                        <wps:spPr>
                          <a:xfrm>
                            <a:off x="0" y="0"/>
                            <a:ext cx="1133475" cy="904875"/>
                          </a:xfrm>
                          <a:prstGeom prst="roundRect">
                            <a:avLst/>
                          </a:prstGeom>
                        </wps:spPr>
                        <wps:style>
                          <a:lnRef idx="2">
                            <a:schemeClr val="accent4"/>
                          </a:lnRef>
                          <a:fillRef idx="1">
                            <a:schemeClr val="lt1"/>
                          </a:fillRef>
                          <a:effectRef idx="0">
                            <a:schemeClr val="accent4"/>
                          </a:effectRef>
                          <a:fontRef idx="minor">
                            <a:schemeClr val="dk1"/>
                          </a:fontRef>
                        </wps:style>
                        <wps:txbx>
                          <w:txbxContent>
                            <w:p w:rsidRPr="009166E2" w:rsidR="00340CD1" w:rsidP="00790F4C" w:rsidRDefault="00340CD1" w14:paraId="2DFC92C3" w14:textId="77777777">
                              <w:pPr>
                                <w:jc w:val="center"/>
                                <w:rPr>
                                  <w:sz w:val="20"/>
                                </w:rPr>
                              </w:pPr>
                              <w:r w:rsidRPr="009166E2">
                                <w:rPr>
                                  <w:sz w:val="20"/>
                                </w:rPr>
                                <w:t xml:space="preserve">MLI </w:t>
                              </w:r>
                              <w:r>
                                <w:rPr>
                                  <w:sz w:val="20"/>
                                </w:rPr>
                                <w:t xml:space="preserve">Uploads </w:t>
                              </w:r>
                              <w:r w:rsidRPr="009166E2">
                                <w:rPr>
                                  <w:sz w:val="20"/>
                                </w:rPr>
                                <w:t>Loan Account Information of ‘</w:t>
                              </w:r>
                              <w:r>
                                <w:rPr>
                                  <w:b/>
                                  <w:sz w:val="20"/>
                                </w:rPr>
                                <w:t>Lapsed</w:t>
                              </w:r>
                              <w:r w:rsidRPr="009166E2">
                                <w:rPr>
                                  <w:sz w:val="20"/>
                                </w:rPr>
                                <w:t>’ CG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Rounded Rectangle 54"/>
                        <wps:cNvSpPr/>
                        <wps:spPr>
                          <a:xfrm>
                            <a:off x="1362075" y="161925"/>
                            <a:ext cx="1714500" cy="619125"/>
                          </a:xfrm>
                          <a:prstGeom prst="roundRect">
                            <a:avLst/>
                          </a:prstGeom>
                        </wps:spPr>
                        <wps:style>
                          <a:lnRef idx="1">
                            <a:schemeClr val="accent2"/>
                          </a:lnRef>
                          <a:fillRef idx="2">
                            <a:schemeClr val="accent2"/>
                          </a:fillRef>
                          <a:effectRef idx="1">
                            <a:schemeClr val="accent2"/>
                          </a:effectRef>
                          <a:fontRef idx="minor">
                            <a:schemeClr val="dk1"/>
                          </a:fontRef>
                        </wps:style>
                        <wps:txbx>
                          <w:txbxContent>
                            <w:p w:rsidRPr="009166E2" w:rsidR="00340CD1" w:rsidP="00790F4C" w:rsidRDefault="00340CD1" w14:paraId="4D9715B6" w14:textId="1D23E9D8">
                              <w:pPr>
                                <w:jc w:val="center"/>
                                <w:rPr>
                                  <w:sz w:val="20"/>
                                </w:rPr>
                              </w:pPr>
                              <w:r>
                                <w:rPr>
                                  <w:sz w:val="20"/>
                                </w:rPr>
                                <w:t>System Generates CGDAN – CG Charges &amp; CG Cover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Rounded Rectangle 55"/>
                        <wps:cNvSpPr/>
                        <wps:spPr>
                          <a:xfrm>
                            <a:off x="3333750" y="0"/>
                            <a:ext cx="1133475" cy="904875"/>
                          </a:xfrm>
                          <a:prstGeom prst="roundRect">
                            <a:avLst/>
                          </a:prstGeom>
                        </wps:spPr>
                        <wps:style>
                          <a:lnRef idx="2">
                            <a:schemeClr val="accent4"/>
                          </a:lnRef>
                          <a:fillRef idx="1">
                            <a:schemeClr val="lt1"/>
                          </a:fillRef>
                          <a:effectRef idx="0">
                            <a:schemeClr val="accent4"/>
                          </a:effectRef>
                          <a:fontRef idx="minor">
                            <a:schemeClr val="dk1"/>
                          </a:fontRef>
                        </wps:style>
                        <wps:txbx>
                          <w:txbxContent>
                            <w:p w:rsidRPr="009166E2" w:rsidR="00340CD1" w:rsidP="00790F4C" w:rsidRDefault="00340CD1" w14:paraId="3828BCE9" w14:textId="77777777">
                              <w:pPr>
                                <w:jc w:val="center"/>
                                <w:rPr>
                                  <w:sz w:val="20"/>
                                </w:rPr>
                              </w:pPr>
                              <w:r w:rsidRPr="009166E2">
                                <w:rPr>
                                  <w:sz w:val="20"/>
                                </w:rPr>
                                <w:t>MLI</w:t>
                              </w:r>
                              <w:r>
                                <w:rPr>
                                  <w:sz w:val="20"/>
                                </w:rPr>
                                <w:t xml:space="preserve"> Does NOT</w:t>
                              </w:r>
                              <w:r w:rsidRPr="009166E2">
                                <w:rPr>
                                  <w:sz w:val="20"/>
                                </w:rPr>
                                <w:t xml:space="preserve"> </w:t>
                              </w:r>
                              <w:r>
                                <w:rPr>
                                  <w:sz w:val="20"/>
                                </w:rPr>
                                <w:t>make Payment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 name="Straight Arrow Connector 56"/>
                        <wps:cNvCnPr/>
                        <wps:spPr>
                          <a:xfrm>
                            <a:off x="1133475" y="457200"/>
                            <a:ext cx="228600"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57" name="Straight Arrow Connector 57"/>
                        <wps:cNvCnPr/>
                        <wps:spPr>
                          <a:xfrm>
                            <a:off x="3095625" y="457200"/>
                            <a:ext cx="228600"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58" name="Rounded Rectangle 58"/>
                        <wps:cNvSpPr/>
                        <wps:spPr>
                          <a:xfrm>
                            <a:off x="4714875" y="142875"/>
                            <a:ext cx="1714500" cy="638175"/>
                          </a:xfrm>
                          <a:prstGeom prst="roundRect">
                            <a:avLst/>
                          </a:prstGeom>
                        </wps:spPr>
                        <wps:style>
                          <a:lnRef idx="1">
                            <a:schemeClr val="accent2"/>
                          </a:lnRef>
                          <a:fillRef idx="2">
                            <a:schemeClr val="accent2"/>
                          </a:fillRef>
                          <a:effectRef idx="1">
                            <a:schemeClr val="accent2"/>
                          </a:effectRef>
                          <a:fontRef idx="minor">
                            <a:schemeClr val="dk1"/>
                          </a:fontRef>
                        </wps:style>
                        <wps:txbx>
                          <w:txbxContent>
                            <w:p w:rsidRPr="009166E2" w:rsidR="00340CD1" w:rsidP="00790F4C" w:rsidRDefault="00340CD1" w14:paraId="0DE40FAA" w14:textId="2CC36F7E">
                              <w:pPr>
                                <w:pStyle w:val="NoSpacing"/>
                                <w:jc w:val="center"/>
                                <w:rPr>
                                  <w:sz w:val="20"/>
                                </w:rPr>
                              </w:pPr>
                              <w:r w:rsidRPr="009166E2">
                                <w:rPr>
                                  <w:sz w:val="20"/>
                                </w:rPr>
                                <w:t xml:space="preserve">System </w:t>
                              </w:r>
                              <w:r>
                                <w:rPr>
                                  <w:sz w:val="20"/>
                                </w:rPr>
                                <w:t>Does NOT Continues CG</w:t>
                              </w:r>
                            </w:p>
                            <w:p w:rsidRPr="009166E2" w:rsidR="00340CD1" w:rsidP="00790F4C" w:rsidRDefault="00340CD1" w14:paraId="01399825" w14:textId="77777777">
                              <w:pPr>
                                <w:pStyle w:val="NoSpacing"/>
                                <w:jc w:val="center"/>
                                <w:rPr>
                                  <w:sz w:val="20"/>
                                </w:rPr>
                              </w:pPr>
                              <w:r w:rsidRPr="009166E2">
                                <w:rPr>
                                  <w:sz w:val="20"/>
                                </w:rPr>
                                <w:t>Status of CG as ‘</w:t>
                              </w:r>
                              <w:r w:rsidRPr="00B047E5">
                                <w:rPr>
                                  <w:b/>
                                  <w:sz w:val="20"/>
                                </w:rPr>
                                <w:t>Lapsed</w:t>
                              </w:r>
                              <w:r w:rsidRPr="009166E2">
                                <w:rPr>
                                  <w:sz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Straight Arrow Connector 59"/>
                        <wps:cNvCnPr/>
                        <wps:spPr>
                          <a:xfrm>
                            <a:off x="4486275" y="457200"/>
                            <a:ext cx="228600"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g:wgp>
                  </a:graphicData>
                </a:graphic>
              </wp:anchor>
            </w:drawing>
          </mc:Choice>
          <mc:Fallback>
            <w:pict w14:anchorId="14CD90B2">
              <v:group id="Group 60" style="position:absolute;left:0;text-align:left;margin-left:-6pt;margin-top:21pt;width:506.25pt;height:71.25pt;z-index:251748352;mso-position-horizontal-relative:text;mso-position-vertical-relative:text" coordsize="64293,9048" o:spid="_x0000_s1057" w14:anchorId="1F3C525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">
                <v:roundrect id="Rounded Rectangle 53" style="position:absolute;width:11334;height:9048;visibility:visible;mso-wrap-style:square;v-text-anchor:middle" o:spid="_x0000_s1058" fillcolor="white [3201]" strokecolor="#ffc000 [3207]" strokeweight="1pt"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">
                  <v:stroke joinstyle="miter"/>
                  <v:textbox>
                    <w:txbxContent>
                      <w:p w:rsidRPr="009166E2" w:rsidR="00340CD1" w:rsidP="00790F4C" w:rsidRDefault="00340CD1" w14:paraId="188E1B54" w14:textId="77777777">
                        <w:pPr>
                          <w:jc w:val="center"/>
                          <w:rPr>
                            <w:sz w:val="20"/>
                          </w:rPr>
                        </w:pPr>
                        <w:r w:rsidRPr="009166E2">
                          <w:rPr>
                            <w:sz w:val="20"/>
                          </w:rPr>
                          <w:t xml:space="preserve">MLI </w:t>
                        </w:r>
                        <w:r>
                          <w:rPr>
                            <w:sz w:val="20"/>
                          </w:rPr>
                          <w:t xml:space="preserve">Uploads </w:t>
                        </w:r>
                        <w:r w:rsidRPr="009166E2">
                          <w:rPr>
                            <w:sz w:val="20"/>
                          </w:rPr>
                          <w:t>Loan Account Information of ‘</w:t>
                        </w:r>
                        <w:r>
                          <w:rPr>
                            <w:b/>
                            <w:sz w:val="20"/>
                          </w:rPr>
                          <w:t>Lapsed</w:t>
                        </w:r>
                        <w:r w:rsidRPr="009166E2">
                          <w:rPr>
                            <w:sz w:val="20"/>
                          </w:rPr>
                          <w:t>’ CG</w:t>
                        </w:r>
                      </w:p>
                    </w:txbxContent>
                  </v:textbox>
                </v:roundrect>
                <v:roundrect id="Rounded Rectangle 54" style="position:absolute;left:13620;top:1619;width:17145;height:6191;visibility:visible;mso-wrap-style:square;v-text-anchor:middle" o:spid="_x0000_s1059" fillcolor="#f3a875 [2165]" strokecolor="#ed7d31 [3205]" strokeweight=".5pt"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">
                  <v:fill type="gradient" color2="#f09558 [2613]" colors="0 #f7bda4;.5 #f5b195;1 #f8a581" focus="100%" rotate="t">
                    <o:fill v:ext="view" type="gradientUnscaled"/>
                  </v:fill>
                  <v:stroke joinstyle="miter"/>
                  <v:textbox>
                    <w:txbxContent>
                      <w:p w:rsidRPr="009166E2" w:rsidR="00340CD1" w:rsidP="00790F4C" w:rsidRDefault="00340CD1" w14:paraId="58FD2FB6" w14:textId="1D23E9D8">
                        <w:pPr>
                          <w:jc w:val="center"/>
                          <w:rPr>
                            <w:sz w:val="20"/>
                          </w:rPr>
                        </w:pPr>
                        <w:r>
                          <w:rPr>
                            <w:sz w:val="20"/>
                          </w:rPr>
                          <w:t>System Generates CGDAN – CG Charges &amp; CG Cover</w:t>
                        </w:r>
                      </w:p>
                    </w:txbxContent>
                  </v:textbox>
                </v:roundrect>
                <v:roundrect id="Rounded Rectangle 55" style="position:absolute;left:33337;width:11335;height:9048;visibility:visible;mso-wrap-style:square;v-text-anchor:middle" o:spid="_x0000_s1060" fillcolor="white [3201]" strokecolor="#ffc000 [3207]" strokeweight="1pt"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">
                  <v:stroke joinstyle="miter"/>
                  <v:textbox>
                    <w:txbxContent>
                      <w:p w:rsidRPr="009166E2" w:rsidR="00340CD1" w:rsidP="00790F4C" w:rsidRDefault="00340CD1" w14:paraId="18472287" w14:textId="77777777">
                        <w:pPr>
                          <w:jc w:val="center"/>
                          <w:rPr>
                            <w:sz w:val="20"/>
                          </w:rPr>
                        </w:pPr>
                        <w:r w:rsidRPr="009166E2">
                          <w:rPr>
                            <w:sz w:val="20"/>
                          </w:rPr>
                          <w:t>MLI</w:t>
                        </w:r>
                        <w:r>
                          <w:rPr>
                            <w:sz w:val="20"/>
                          </w:rPr>
                          <w:t xml:space="preserve"> Does NOT</w:t>
                        </w:r>
                        <w:r w:rsidRPr="009166E2">
                          <w:rPr>
                            <w:sz w:val="20"/>
                          </w:rPr>
                          <w:t xml:space="preserve"> </w:t>
                        </w:r>
                        <w:r>
                          <w:rPr>
                            <w:sz w:val="20"/>
                          </w:rPr>
                          <w:t>make Payment</w:t>
                        </w:r>
                      </w:p>
                    </w:txbxContent>
                  </v:textbox>
                </v:roundrect>
                <v:shape id="Straight Arrow Connector 56" style="position:absolute;left:11334;top:4572;width:2286;height:0;visibility:visible;mso-wrap-style:square" o:spid="_x0000_s1061" strokecolor="#ed7d31 [3205]" strokeweight=".5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">
                  <v:stroke joinstyle="miter" endarrow="block"/>
                </v:shape>
                <v:shape id="Straight Arrow Connector 57" style="position:absolute;left:30956;top:4572;width:2286;height:0;visibility:visible;mso-wrap-style:square" o:spid="_x0000_s1062" strokecolor="#ed7d31 [3205]" strokeweight=".5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">
                  <v:stroke joinstyle="miter" endarrow="block"/>
                </v:shape>
                <v:roundrect id="Rounded Rectangle 58" style="position:absolute;left:47148;top:1428;width:17145;height:6382;visibility:visible;mso-wrap-style:square;v-text-anchor:middle" o:spid="_x0000_s1063" fillcolor="#f3a875 [2165]" strokecolor="#ed7d31 [3205]" strokeweight=".5pt"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">
                  <v:fill type="gradient" color2="#f09558 [2613]" colors="0 #f7bda4;.5 #f5b195;1 #f8a581" focus="100%" rotate="t">
                    <o:fill v:ext="view" type="gradientUnscaled"/>
                  </v:fill>
                  <v:stroke joinstyle="miter"/>
                  <v:textbox>
                    <w:txbxContent>
                      <w:p w:rsidRPr="009166E2" w:rsidR="00340CD1" w:rsidP="00790F4C" w:rsidRDefault="00340CD1" w14:paraId="1F0EB33C" w14:textId="2CC36F7E">
                        <w:pPr>
                          <w:pStyle w:val="NoSpacing"/>
                          <w:jc w:val="center"/>
                          <w:rPr>
                            <w:sz w:val="20"/>
                          </w:rPr>
                        </w:pPr>
                        <w:r w:rsidRPr="009166E2">
                          <w:rPr>
                            <w:sz w:val="20"/>
                          </w:rPr>
                          <w:t xml:space="preserve">System </w:t>
                        </w:r>
                        <w:r>
                          <w:rPr>
                            <w:sz w:val="20"/>
                          </w:rPr>
                          <w:t>Does NOT Continues CG</w:t>
                        </w:r>
                      </w:p>
                      <w:p w:rsidRPr="009166E2" w:rsidR="00340CD1" w:rsidP="00790F4C" w:rsidRDefault="00340CD1" w14:paraId="49826FDD" w14:textId="77777777">
                        <w:pPr>
                          <w:pStyle w:val="NoSpacing"/>
                          <w:jc w:val="center"/>
                          <w:rPr>
                            <w:sz w:val="20"/>
                          </w:rPr>
                        </w:pPr>
                        <w:r w:rsidRPr="009166E2">
                          <w:rPr>
                            <w:sz w:val="20"/>
                          </w:rPr>
                          <w:t>Status of CG as ‘</w:t>
                        </w:r>
                        <w:r w:rsidRPr="00B047E5">
                          <w:rPr>
                            <w:b/>
                            <w:sz w:val="20"/>
                          </w:rPr>
                          <w:t>Lapsed</w:t>
                        </w:r>
                        <w:r w:rsidRPr="009166E2">
                          <w:rPr>
                            <w:sz w:val="20"/>
                          </w:rPr>
                          <w:t>’</w:t>
                        </w:r>
                      </w:p>
                    </w:txbxContent>
                  </v:textbox>
                </v:roundrect>
                <v:shape id="Straight Arrow Connector 59" style="position:absolute;left:44862;top:4572;width:2286;height:0;visibility:visible;mso-wrap-style:square" o:spid="_x0000_s1064" strokecolor="#ed7d31 [3205]" strokeweight=".5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">
                  <v:stroke joinstyle="miter" endarrow="block"/>
                </v:shape>
                <w10:wrap type="square"/>
              </v:group>
            </w:pict>
          </mc:Fallback>
        </mc:AlternateContent>
      </w:r>
      <w:r w:rsidRPr="009166E2">
        <w:rPr>
          <w:u w:val="single"/>
        </w:rPr>
        <w:t xml:space="preserve">Scenario </w:t>
      </w:r>
      <w:r>
        <w:rPr>
          <w:u w:val="single"/>
        </w:rPr>
        <w:t>4</w:t>
      </w:r>
      <w:r w:rsidRPr="009166E2">
        <w:rPr>
          <w:u w:val="single"/>
        </w:rPr>
        <w:t>:</w:t>
      </w:r>
    </w:p>
    <w:p w:rsidR="00790F4C" w:rsidP="00790F4C" w:rsidRDefault="00790F4C" w14:paraId="1B51A553" w14:textId="77777777">
      <w:pPr>
        <w:jc w:val="both"/>
      </w:pPr>
    </w:p>
    <w:p w:rsidR="00790F4C" w:rsidP="00790F4C" w:rsidRDefault="00790F4C" w14:paraId="2640118F" w14:textId="77777777">
      <w:pPr>
        <w:jc w:val="both"/>
      </w:pPr>
      <w:r>
        <w:rPr>
          <w:noProof/>
        </w:rPr>
        <mc:AlternateContent>
          <mc:Choice Requires="wpg">
            <w:drawing>
              <wp:anchor distT="0" distB="0" distL="114300" distR="114300" simplePos="0" relativeHeight="251749376" behindDoc="0" locked="0" layoutInCell="1" allowOverlap="1" wp14:anchorId="1BAD1ECE" wp14:editId="5B8372EA">
                <wp:simplePos x="0" y="0"/>
                <wp:positionH relativeFrom="column">
                  <wp:posOffset>-71919</wp:posOffset>
                </wp:positionH>
                <wp:positionV relativeFrom="paragraph">
                  <wp:posOffset>246573</wp:posOffset>
                </wp:positionV>
                <wp:extent cx="6585585" cy="1027023"/>
                <wp:effectExtent l="0" t="0" r="24765" b="20955"/>
                <wp:wrapSquare wrapText="bothSides"/>
                <wp:docPr id="61" name="Group 61"/>
                <wp:cNvGraphicFramePr/>
                <a:graphic xmlns:a="http://schemas.openxmlformats.org/drawingml/2006/main">
                  <a:graphicData uri="http://schemas.microsoft.com/office/word/2010/wordprocessingGroup">
                    <wpg:wgp>
                      <wpg:cNvGrpSpPr/>
                      <wpg:grpSpPr>
                        <a:xfrm>
                          <a:off x="0" y="0"/>
                          <a:ext cx="6585585" cy="1027023"/>
                          <a:chOff x="0" y="-22025"/>
                          <a:chExt cx="6585735" cy="1031675"/>
                        </a:xfrm>
                      </wpg:grpSpPr>
                      <wps:wsp>
                        <wps:cNvPr id="62" name="Rounded Rectangle 62"/>
                        <wps:cNvSpPr/>
                        <wps:spPr>
                          <a:xfrm>
                            <a:off x="0" y="0"/>
                            <a:ext cx="1133475" cy="1009650"/>
                          </a:xfrm>
                          <a:prstGeom prst="roundRect">
                            <a:avLst/>
                          </a:prstGeom>
                        </wps:spPr>
                        <wps:style>
                          <a:lnRef idx="2">
                            <a:schemeClr val="accent4"/>
                          </a:lnRef>
                          <a:fillRef idx="1">
                            <a:schemeClr val="lt1"/>
                          </a:fillRef>
                          <a:effectRef idx="0">
                            <a:schemeClr val="accent4"/>
                          </a:effectRef>
                          <a:fontRef idx="minor">
                            <a:schemeClr val="dk1"/>
                          </a:fontRef>
                        </wps:style>
                        <wps:txbx>
                          <w:txbxContent>
                            <w:p w:rsidRPr="009166E2" w:rsidR="00340CD1" w:rsidP="00790F4C" w:rsidRDefault="00340CD1" w14:paraId="198E7D70" w14:textId="77777777">
                              <w:pPr>
                                <w:jc w:val="center"/>
                                <w:rPr>
                                  <w:sz w:val="20"/>
                                </w:rPr>
                              </w:pPr>
                              <w:r w:rsidRPr="009166E2">
                                <w:rPr>
                                  <w:sz w:val="20"/>
                                </w:rPr>
                                <w:t xml:space="preserve">MLI </w:t>
                              </w:r>
                              <w:r>
                                <w:rPr>
                                  <w:sz w:val="20"/>
                                </w:rPr>
                                <w:t xml:space="preserve">Uploads </w:t>
                              </w:r>
                              <w:r w:rsidRPr="009166E2">
                                <w:rPr>
                                  <w:sz w:val="20"/>
                                </w:rPr>
                                <w:t>Loan Account Information of ‘</w:t>
                              </w:r>
                              <w:r>
                                <w:rPr>
                                  <w:b/>
                                  <w:sz w:val="20"/>
                                </w:rPr>
                                <w:t>NPA – In Force</w:t>
                              </w:r>
                              <w:r w:rsidRPr="009166E2">
                                <w:rPr>
                                  <w:sz w:val="20"/>
                                </w:rPr>
                                <w:t>’ CG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Rounded Rectangle 63"/>
                        <wps:cNvSpPr/>
                        <wps:spPr>
                          <a:xfrm>
                            <a:off x="1362075" y="161925"/>
                            <a:ext cx="1714500" cy="561975"/>
                          </a:xfrm>
                          <a:prstGeom prst="roundRect">
                            <a:avLst/>
                          </a:prstGeom>
                        </wps:spPr>
                        <wps:style>
                          <a:lnRef idx="1">
                            <a:schemeClr val="accent2"/>
                          </a:lnRef>
                          <a:fillRef idx="2">
                            <a:schemeClr val="accent2"/>
                          </a:fillRef>
                          <a:effectRef idx="1">
                            <a:schemeClr val="accent2"/>
                          </a:effectRef>
                          <a:fontRef idx="minor">
                            <a:schemeClr val="dk1"/>
                          </a:fontRef>
                        </wps:style>
                        <wps:txbx>
                          <w:txbxContent>
                            <w:p w:rsidRPr="009166E2" w:rsidR="00340CD1" w:rsidP="00790F4C" w:rsidRDefault="00340CD1" w14:paraId="0A6EFBCC" w14:textId="69668FE4">
                              <w:pPr>
                                <w:jc w:val="center"/>
                                <w:rPr>
                                  <w:sz w:val="20"/>
                                </w:rPr>
                              </w:pPr>
                              <w:r>
                                <w:rPr>
                                  <w:sz w:val="20"/>
                                </w:rPr>
                                <w:t>System Generates CGDAN – CG Charges &amp; CG Cover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 name="Rounded Rectangle 64"/>
                        <wps:cNvSpPr/>
                        <wps:spPr>
                          <a:xfrm>
                            <a:off x="3333750" y="0"/>
                            <a:ext cx="1133475" cy="904875"/>
                          </a:xfrm>
                          <a:prstGeom prst="roundRect">
                            <a:avLst/>
                          </a:prstGeom>
                        </wps:spPr>
                        <wps:style>
                          <a:lnRef idx="2">
                            <a:schemeClr val="accent4"/>
                          </a:lnRef>
                          <a:fillRef idx="1">
                            <a:schemeClr val="lt1"/>
                          </a:fillRef>
                          <a:effectRef idx="0">
                            <a:schemeClr val="accent4"/>
                          </a:effectRef>
                          <a:fontRef idx="minor">
                            <a:schemeClr val="dk1"/>
                          </a:fontRef>
                        </wps:style>
                        <wps:txbx>
                          <w:txbxContent>
                            <w:p w:rsidRPr="009166E2" w:rsidR="00340CD1" w:rsidP="00790F4C" w:rsidRDefault="00340CD1" w14:paraId="5EBE7260" w14:textId="77777777">
                              <w:pPr>
                                <w:jc w:val="center"/>
                                <w:rPr>
                                  <w:sz w:val="20"/>
                                </w:rPr>
                              </w:pPr>
                              <w:r w:rsidRPr="009166E2">
                                <w:rPr>
                                  <w:sz w:val="20"/>
                                </w:rPr>
                                <w:t xml:space="preserve">MLI </w:t>
                              </w:r>
                              <w:r>
                                <w:rPr>
                                  <w:sz w:val="20"/>
                                </w:rPr>
                                <w:t>makes Payment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 name="Straight Arrow Connector 65"/>
                        <wps:cNvCnPr/>
                        <wps:spPr>
                          <a:xfrm>
                            <a:off x="1133475" y="457200"/>
                            <a:ext cx="228600"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66" name="Straight Arrow Connector 66"/>
                        <wps:cNvCnPr/>
                        <wps:spPr>
                          <a:xfrm>
                            <a:off x="3095625" y="457200"/>
                            <a:ext cx="228600"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67" name="Rounded Rectangle 67"/>
                        <wps:cNvSpPr/>
                        <wps:spPr>
                          <a:xfrm>
                            <a:off x="4714875" y="-22025"/>
                            <a:ext cx="1870860" cy="956461"/>
                          </a:xfrm>
                          <a:prstGeom prst="roundRect">
                            <a:avLst/>
                          </a:prstGeom>
                        </wps:spPr>
                        <wps:style>
                          <a:lnRef idx="1">
                            <a:schemeClr val="accent2"/>
                          </a:lnRef>
                          <a:fillRef idx="2">
                            <a:schemeClr val="accent2"/>
                          </a:fillRef>
                          <a:effectRef idx="1">
                            <a:schemeClr val="accent2"/>
                          </a:effectRef>
                          <a:fontRef idx="minor">
                            <a:schemeClr val="dk1"/>
                          </a:fontRef>
                        </wps:style>
                        <wps:txbx>
                          <w:txbxContent>
                            <w:p w:rsidRPr="009166E2" w:rsidR="00340CD1" w:rsidP="00790F4C" w:rsidRDefault="00340CD1" w14:paraId="4B36A3FB" w14:textId="20756671">
                              <w:pPr>
                                <w:pStyle w:val="NoSpacing"/>
                                <w:jc w:val="center"/>
                                <w:rPr>
                                  <w:sz w:val="20"/>
                                </w:rPr>
                              </w:pPr>
                              <w:r w:rsidRPr="009166E2">
                                <w:rPr>
                                  <w:sz w:val="20"/>
                                </w:rPr>
                                <w:t xml:space="preserve">System </w:t>
                              </w:r>
                              <w:r>
                                <w:rPr>
                                  <w:sz w:val="20"/>
                                </w:rPr>
                                <w:t xml:space="preserve">Continues </w:t>
                              </w:r>
                              <w:r w:rsidRPr="009166E2">
                                <w:rPr>
                                  <w:sz w:val="20"/>
                                </w:rPr>
                                <w:t>CG.</w:t>
                              </w:r>
                            </w:p>
                            <w:p w:rsidR="00340CD1" w:rsidP="00790F4C" w:rsidRDefault="00340CD1" w14:paraId="0A3DA0EA" w14:textId="77777777">
                              <w:pPr>
                                <w:pStyle w:val="NoSpacing"/>
                                <w:jc w:val="center"/>
                                <w:rPr>
                                  <w:sz w:val="20"/>
                                </w:rPr>
                              </w:pPr>
                              <w:r w:rsidRPr="009166E2">
                                <w:rPr>
                                  <w:sz w:val="20"/>
                                </w:rPr>
                                <w:t>Status of CG as</w:t>
                              </w:r>
                              <w:r>
                                <w:rPr>
                                  <w:sz w:val="20"/>
                                </w:rPr>
                                <w:t>:</w:t>
                              </w:r>
                            </w:p>
                            <w:p w:rsidRPr="009166E2" w:rsidR="00340CD1" w:rsidP="00790F4C" w:rsidRDefault="00340CD1" w14:paraId="7952E47B" w14:textId="77777777">
                              <w:pPr>
                                <w:pStyle w:val="NoSpacing"/>
                                <w:rPr>
                                  <w:sz w:val="20"/>
                                </w:rPr>
                              </w:pPr>
                              <w:r w:rsidRPr="009166E2">
                                <w:rPr>
                                  <w:sz w:val="20"/>
                                </w:rPr>
                                <w:t>‘</w:t>
                              </w:r>
                              <w:r w:rsidRPr="00B047E5">
                                <w:rPr>
                                  <w:b/>
                                  <w:sz w:val="20"/>
                                </w:rPr>
                                <w:t>NPA</w:t>
                              </w:r>
                              <w:r>
                                <w:rPr>
                                  <w:b/>
                                  <w:sz w:val="20"/>
                                </w:rPr>
                                <w:t xml:space="preserve"> – In Force</w:t>
                              </w:r>
                              <w:r w:rsidRPr="009166E2">
                                <w:rPr>
                                  <w:sz w:val="20"/>
                                </w:rPr>
                                <w:t>’</w:t>
                              </w:r>
                              <w:r>
                                <w:rPr>
                                  <w:sz w:val="20"/>
                                </w:rPr>
                                <w:t xml:space="preserve"> – if NPA persists OR ‘</w:t>
                              </w:r>
                              <w:r>
                                <w:rPr>
                                  <w:b/>
                                  <w:sz w:val="20"/>
                                </w:rPr>
                                <w:t xml:space="preserve">In Force’ - </w:t>
                              </w:r>
                              <w:r>
                                <w:rPr>
                                  <w:sz w:val="20"/>
                                </w:rPr>
                                <w:t>if not an NPA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 name="Straight Arrow Connector 68"/>
                        <wps:cNvCnPr/>
                        <wps:spPr>
                          <a:xfrm>
                            <a:off x="4486275" y="457200"/>
                            <a:ext cx="228600"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w14:anchorId="1F369047">
              <v:group id="Group 61" style="position:absolute;left:0;text-align:left;margin-left:-5.65pt;margin-top:19.4pt;width:518.55pt;height:80.85pt;z-index:251749376;mso-position-horizontal-relative:text;mso-position-vertical-relative:text;mso-width-relative:margin;mso-height-relative:margin" coordsize="65857,10316" coordorigin=",-220" o:spid="_x0000_s1065" w14:anchorId="1BAD1EC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">
                <v:roundrect id="Rounded Rectangle 62" style="position:absolute;width:11334;height:10096;visibility:visible;mso-wrap-style:square;v-text-anchor:middle" o:spid="_x0000_s1066" fillcolor="white [3201]" strokecolor="#ffc000 [3207]" strokeweight="1pt"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">
                  <v:stroke joinstyle="miter"/>
                  <v:textbox>
                    <w:txbxContent>
                      <w:p w:rsidRPr="009166E2" w:rsidR="00340CD1" w:rsidP="00790F4C" w:rsidRDefault="00340CD1" w14:paraId="587374BA" w14:textId="77777777">
                        <w:pPr>
                          <w:jc w:val="center"/>
                          <w:rPr>
                            <w:sz w:val="20"/>
                          </w:rPr>
                        </w:pPr>
                        <w:r w:rsidRPr="009166E2">
                          <w:rPr>
                            <w:sz w:val="20"/>
                          </w:rPr>
                          <w:t xml:space="preserve">MLI </w:t>
                        </w:r>
                        <w:r>
                          <w:rPr>
                            <w:sz w:val="20"/>
                          </w:rPr>
                          <w:t xml:space="preserve">Uploads </w:t>
                        </w:r>
                        <w:r w:rsidRPr="009166E2">
                          <w:rPr>
                            <w:sz w:val="20"/>
                          </w:rPr>
                          <w:t>Loan Account Information of ‘</w:t>
                        </w:r>
                        <w:r>
                          <w:rPr>
                            <w:b/>
                            <w:sz w:val="20"/>
                          </w:rPr>
                          <w:t>NPA – In Force</w:t>
                        </w:r>
                        <w:r w:rsidRPr="009166E2">
                          <w:rPr>
                            <w:sz w:val="20"/>
                          </w:rPr>
                          <w:t>’ CG</w:t>
                        </w:r>
                      </w:p>
                    </w:txbxContent>
                  </v:textbox>
                </v:roundrect>
                <v:roundrect id="Rounded Rectangle 63" style="position:absolute;left:13620;top:1619;width:17145;height:5620;visibility:visible;mso-wrap-style:square;v-text-anchor:middle" o:spid="_x0000_s1067" fillcolor="#f3a875 [2165]" strokecolor="#ed7d31 [3205]" strokeweight=".5pt"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">
                  <v:fill type="gradient" color2="#f09558 [2613]" colors="0 #f7bda4;.5 #f5b195;1 #f8a581" focus="100%" rotate="t">
                    <o:fill v:ext="view" type="gradientUnscaled"/>
                  </v:fill>
                  <v:stroke joinstyle="miter"/>
                  <v:textbox>
                    <w:txbxContent>
                      <w:p w:rsidRPr="009166E2" w:rsidR="00340CD1" w:rsidP="00790F4C" w:rsidRDefault="00340CD1" w14:paraId="7007FEB0" w14:textId="69668FE4">
                        <w:pPr>
                          <w:jc w:val="center"/>
                          <w:rPr>
                            <w:sz w:val="20"/>
                          </w:rPr>
                        </w:pPr>
                        <w:r>
                          <w:rPr>
                            <w:sz w:val="20"/>
                          </w:rPr>
                          <w:t>System Generates CGDAN – CG Charges &amp; CG Cover</w:t>
                        </w:r>
                      </w:p>
                    </w:txbxContent>
                  </v:textbox>
                </v:roundrect>
                <v:roundrect id="Rounded Rectangle 64" style="position:absolute;left:33337;width:11335;height:9048;visibility:visible;mso-wrap-style:square;v-text-anchor:middle" o:spid="_x0000_s1068" fillcolor="white [3201]" strokecolor="#ffc000 [3207]" strokeweight="1pt"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">
                  <v:stroke joinstyle="miter"/>
                  <v:textbox>
                    <w:txbxContent>
                      <w:p w:rsidRPr="009166E2" w:rsidR="00340CD1" w:rsidP="00790F4C" w:rsidRDefault="00340CD1" w14:paraId="684A04AF" w14:textId="77777777">
                        <w:pPr>
                          <w:jc w:val="center"/>
                          <w:rPr>
                            <w:sz w:val="20"/>
                          </w:rPr>
                        </w:pPr>
                        <w:r w:rsidRPr="009166E2">
                          <w:rPr>
                            <w:sz w:val="20"/>
                          </w:rPr>
                          <w:t xml:space="preserve">MLI </w:t>
                        </w:r>
                        <w:r>
                          <w:rPr>
                            <w:sz w:val="20"/>
                          </w:rPr>
                          <w:t>makes Payment</w:t>
                        </w:r>
                      </w:p>
                    </w:txbxContent>
                  </v:textbox>
                </v:roundrect>
                <v:shape id="Straight Arrow Connector 65" style="position:absolute;left:11334;top:4572;width:2286;height:0;visibility:visible;mso-wrap-style:square" o:spid="_x0000_s1069" strokecolor="#ed7d31 [3205]" strokeweight=".5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">
                  <v:stroke joinstyle="miter" endarrow="block"/>
                </v:shape>
                <v:shape id="Straight Arrow Connector 66" style="position:absolute;left:30956;top:4572;width:2286;height:0;visibility:visible;mso-wrap-style:square" o:spid="_x0000_s1070" strokecolor="#ed7d31 [3205]" strokeweight=".5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">
                  <v:stroke joinstyle="miter" endarrow="block"/>
                </v:shape>
                <v:roundrect id="Rounded Rectangle 67" style="position:absolute;left:47148;top:-220;width:18709;height:9564;visibility:visible;mso-wrap-style:square;v-text-anchor:middle" o:spid="_x0000_s1071" fillcolor="#f3a875 [2165]" strokecolor="#ed7d31 [3205]" strokeweight=".5pt"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">
                  <v:fill type="gradient" color2="#f09558 [2613]" colors="0 #f7bda4;.5 #f5b195;1 #f8a581" focus="100%" rotate="t">
                    <o:fill v:ext="view" type="gradientUnscaled"/>
                  </v:fill>
                  <v:stroke joinstyle="miter"/>
                  <v:textbox>
                    <w:txbxContent>
                      <w:p w:rsidRPr="009166E2" w:rsidR="00340CD1" w:rsidP="00790F4C" w:rsidRDefault="00340CD1" w14:paraId="07093828" w14:textId="20756671">
                        <w:pPr>
                          <w:pStyle w:val="NoSpacing"/>
                          <w:jc w:val="center"/>
                          <w:rPr>
                            <w:sz w:val="20"/>
                          </w:rPr>
                        </w:pPr>
                        <w:r w:rsidRPr="009166E2">
                          <w:rPr>
                            <w:sz w:val="20"/>
                          </w:rPr>
                          <w:t xml:space="preserve">System </w:t>
                        </w:r>
                        <w:r>
                          <w:rPr>
                            <w:sz w:val="20"/>
                          </w:rPr>
                          <w:t xml:space="preserve">Continues </w:t>
                        </w:r>
                        <w:r w:rsidRPr="009166E2">
                          <w:rPr>
                            <w:sz w:val="20"/>
                          </w:rPr>
                          <w:t>CG.</w:t>
                        </w:r>
                      </w:p>
                      <w:p w:rsidR="00340CD1" w:rsidP="00790F4C" w:rsidRDefault="00340CD1" w14:paraId="772840A4" w14:textId="77777777">
                        <w:pPr>
                          <w:pStyle w:val="NoSpacing"/>
                          <w:jc w:val="center"/>
                          <w:rPr>
                            <w:sz w:val="20"/>
                          </w:rPr>
                        </w:pPr>
                        <w:r w:rsidRPr="009166E2">
                          <w:rPr>
                            <w:sz w:val="20"/>
                          </w:rPr>
                          <w:t>Status of CG as</w:t>
                        </w:r>
                        <w:r>
                          <w:rPr>
                            <w:sz w:val="20"/>
                          </w:rPr>
                          <w:t>:</w:t>
                        </w:r>
                      </w:p>
                      <w:p w:rsidRPr="009166E2" w:rsidR="00340CD1" w:rsidP="00790F4C" w:rsidRDefault="00340CD1" w14:paraId="4452A185" w14:textId="77777777">
                        <w:pPr>
                          <w:pStyle w:val="NoSpacing"/>
                          <w:rPr>
                            <w:sz w:val="20"/>
                          </w:rPr>
                        </w:pPr>
                        <w:r w:rsidRPr="009166E2">
                          <w:rPr>
                            <w:sz w:val="20"/>
                          </w:rPr>
                          <w:t>‘</w:t>
                        </w:r>
                        <w:r w:rsidRPr="00B047E5">
                          <w:rPr>
                            <w:b/>
                            <w:sz w:val="20"/>
                          </w:rPr>
                          <w:t>NPA</w:t>
                        </w:r>
                        <w:r>
                          <w:rPr>
                            <w:b/>
                            <w:sz w:val="20"/>
                          </w:rPr>
                          <w:t xml:space="preserve"> – In Force</w:t>
                        </w:r>
                        <w:r w:rsidRPr="009166E2">
                          <w:rPr>
                            <w:sz w:val="20"/>
                          </w:rPr>
                          <w:t>’</w:t>
                        </w:r>
                        <w:r>
                          <w:rPr>
                            <w:sz w:val="20"/>
                          </w:rPr>
                          <w:t xml:space="preserve"> – if NPA persists OR ‘</w:t>
                        </w:r>
                        <w:r>
                          <w:rPr>
                            <w:b/>
                            <w:sz w:val="20"/>
                          </w:rPr>
                          <w:t xml:space="preserve">In Force’ - </w:t>
                        </w:r>
                        <w:r>
                          <w:rPr>
                            <w:sz w:val="20"/>
                          </w:rPr>
                          <w:t>if not an NPA</w:t>
                        </w:r>
                      </w:p>
                    </w:txbxContent>
                  </v:textbox>
                </v:roundrect>
                <v:shape id="Straight Arrow Connector 68" style="position:absolute;left:44862;top:4572;width:2286;height:0;visibility:visible;mso-wrap-style:square" o:spid="_x0000_s1072" strokecolor="#ed7d31 [3205]" strokeweight=".5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">
                  <v:stroke joinstyle="miter" endarrow="block"/>
                </v:shape>
                <w10:wrap type="square"/>
              </v:group>
            </w:pict>
          </mc:Fallback>
        </mc:AlternateContent>
      </w:r>
      <w:r w:rsidRPr="009166E2">
        <w:rPr>
          <w:u w:val="single"/>
        </w:rPr>
        <w:t xml:space="preserve">Scenario </w:t>
      </w:r>
      <w:r>
        <w:rPr>
          <w:u w:val="single"/>
        </w:rPr>
        <w:t>5</w:t>
      </w:r>
      <w:r w:rsidRPr="009166E2">
        <w:rPr>
          <w:u w:val="single"/>
        </w:rPr>
        <w:t>:</w:t>
      </w:r>
    </w:p>
    <w:p w:rsidR="00790F4C" w:rsidP="00790F4C" w:rsidRDefault="00790F4C" w14:paraId="02EE5B77" w14:textId="77777777">
      <w:pPr>
        <w:jc w:val="both"/>
      </w:pPr>
    </w:p>
    <w:p w:rsidR="00790F4C" w:rsidP="00790F4C" w:rsidRDefault="00790F4C" w14:paraId="0D37A6C5" w14:textId="77777777">
      <w:pPr>
        <w:jc w:val="both"/>
      </w:pPr>
      <w:r>
        <w:rPr>
          <w:noProof/>
        </w:rPr>
        <mc:AlternateContent>
          <mc:Choice Requires="wpg">
            <w:drawing>
              <wp:anchor distT="0" distB="0" distL="114300" distR="114300" simplePos="0" relativeHeight="251750400" behindDoc="0" locked="0" layoutInCell="1" allowOverlap="1" wp14:anchorId="5CDC700B" wp14:editId="0FC34B90">
                <wp:simplePos x="0" y="0"/>
                <wp:positionH relativeFrom="column">
                  <wp:posOffset>-72390</wp:posOffset>
                </wp:positionH>
                <wp:positionV relativeFrom="paragraph">
                  <wp:posOffset>340995</wp:posOffset>
                </wp:positionV>
                <wp:extent cx="6585585" cy="1143000"/>
                <wp:effectExtent l="0" t="0" r="24765" b="19050"/>
                <wp:wrapSquare wrapText="bothSides"/>
                <wp:docPr id="69" name="Group 69"/>
                <wp:cNvGraphicFramePr/>
                <a:graphic xmlns:a="http://schemas.openxmlformats.org/drawingml/2006/main">
                  <a:graphicData uri="http://schemas.microsoft.com/office/word/2010/wordprocessingGroup">
                    <wpg:wgp>
                      <wpg:cNvGrpSpPr/>
                      <wpg:grpSpPr>
                        <a:xfrm>
                          <a:off x="0" y="0"/>
                          <a:ext cx="6585585" cy="1143000"/>
                          <a:chOff x="0" y="-107554"/>
                          <a:chExt cx="6586098" cy="1145778"/>
                        </a:xfrm>
                      </wpg:grpSpPr>
                      <wps:wsp>
                        <wps:cNvPr id="70" name="Rounded Rectangle 70"/>
                        <wps:cNvSpPr/>
                        <wps:spPr>
                          <a:xfrm>
                            <a:off x="0" y="-1"/>
                            <a:ext cx="1133475" cy="1038225"/>
                          </a:xfrm>
                          <a:prstGeom prst="roundRect">
                            <a:avLst/>
                          </a:prstGeom>
                        </wps:spPr>
                        <wps:style>
                          <a:lnRef idx="2">
                            <a:schemeClr val="accent4"/>
                          </a:lnRef>
                          <a:fillRef idx="1">
                            <a:schemeClr val="lt1"/>
                          </a:fillRef>
                          <a:effectRef idx="0">
                            <a:schemeClr val="accent4"/>
                          </a:effectRef>
                          <a:fontRef idx="minor">
                            <a:schemeClr val="dk1"/>
                          </a:fontRef>
                        </wps:style>
                        <wps:txbx>
                          <w:txbxContent>
                            <w:p w:rsidRPr="009166E2" w:rsidR="00340CD1" w:rsidP="00790F4C" w:rsidRDefault="00340CD1" w14:paraId="7C143AB7" w14:textId="77777777">
                              <w:pPr>
                                <w:jc w:val="center"/>
                                <w:rPr>
                                  <w:sz w:val="20"/>
                                </w:rPr>
                              </w:pPr>
                              <w:r w:rsidRPr="009166E2">
                                <w:rPr>
                                  <w:sz w:val="20"/>
                                </w:rPr>
                                <w:t xml:space="preserve">MLI </w:t>
                              </w:r>
                              <w:r>
                                <w:rPr>
                                  <w:sz w:val="20"/>
                                </w:rPr>
                                <w:t xml:space="preserve">Uploads </w:t>
                              </w:r>
                              <w:r w:rsidRPr="009166E2">
                                <w:rPr>
                                  <w:sz w:val="20"/>
                                </w:rPr>
                                <w:t>Loan Account Information of ‘</w:t>
                              </w:r>
                              <w:r>
                                <w:rPr>
                                  <w:b/>
                                  <w:sz w:val="20"/>
                                </w:rPr>
                                <w:t>NPA - In Force</w:t>
                              </w:r>
                              <w:r w:rsidRPr="009166E2">
                                <w:rPr>
                                  <w:sz w:val="20"/>
                                </w:rPr>
                                <w:t>’ CG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 name="Rounded Rectangle 71"/>
                        <wps:cNvSpPr/>
                        <wps:spPr>
                          <a:xfrm>
                            <a:off x="1362075" y="161925"/>
                            <a:ext cx="1714500" cy="561975"/>
                          </a:xfrm>
                          <a:prstGeom prst="roundRect">
                            <a:avLst/>
                          </a:prstGeom>
                        </wps:spPr>
                        <wps:style>
                          <a:lnRef idx="1">
                            <a:schemeClr val="accent2"/>
                          </a:lnRef>
                          <a:fillRef idx="2">
                            <a:schemeClr val="accent2"/>
                          </a:fillRef>
                          <a:effectRef idx="1">
                            <a:schemeClr val="accent2"/>
                          </a:effectRef>
                          <a:fontRef idx="minor">
                            <a:schemeClr val="dk1"/>
                          </a:fontRef>
                        </wps:style>
                        <wps:txbx>
                          <w:txbxContent>
                            <w:p w:rsidRPr="009166E2" w:rsidR="00340CD1" w:rsidP="00790F4C" w:rsidRDefault="00340CD1" w14:paraId="2F1D7E62" w14:textId="21E0564B">
                              <w:pPr>
                                <w:jc w:val="center"/>
                                <w:rPr>
                                  <w:sz w:val="20"/>
                                </w:rPr>
                              </w:pPr>
                              <w:r>
                                <w:rPr>
                                  <w:sz w:val="20"/>
                                </w:rPr>
                                <w:t>System Generates CGDAN – CG Charges &amp; CG Cover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 name="Rounded Rectangle 72"/>
                        <wps:cNvSpPr/>
                        <wps:spPr>
                          <a:xfrm>
                            <a:off x="3333750" y="0"/>
                            <a:ext cx="1133475" cy="904875"/>
                          </a:xfrm>
                          <a:prstGeom prst="roundRect">
                            <a:avLst/>
                          </a:prstGeom>
                        </wps:spPr>
                        <wps:style>
                          <a:lnRef idx="2">
                            <a:schemeClr val="accent4"/>
                          </a:lnRef>
                          <a:fillRef idx="1">
                            <a:schemeClr val="lt1"/>
                          </a:fillRef>
                          <a:effectRef idx="0">
                            <a:schemeClr val="accent4"/>
                          </a:effectRef>
                          <a:fontRef idx="minor">
                            <a:schemeClr val="dk1"/>
                          </a:fontRef>
                        </wps:style>
                        <wps:txbx>
                          <w:txbxContent>
                            <w:p w:rsidRPr="009166E2" w:rsidR="00340CD1" w:rsidP="00790F4C" w:rsidRDefault="00340CD1" w14:paraId="198651D7" w14:textId="77777777">
                              <w:pPr>
                                <w:jc w:val="center"/>
                                <w:rPr>
                                  <w:sz w:val="20"/>
                                </w:rPr>
                              </w:pPr>
                              <w:r w:rsidRPr="009166E2">
                                <w:rPr>
                                  <w:sz w:val="20"/>
                                </w:rPr>
                                <w:t xml:space="preserve">MLI </w:t>
                              </w:r>
                              <w:r>
                                <w:rPr>
                                  <w:sz w:val="20"/>
                                </w:rPr>
                                <w:t>Does NOT make Payment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 name="Straight Arrow Connector 73"/>
                        <wps:cNvCnPr/>
                        <wps:spPr>
                          <a:xfrm>
                            <a:off x="1133475" y="457200"/>
                            <a:ext cx="228600"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74" name="Straight Arrow Connector 74"/>
                        <wps:cNvCnPr/>
                        <wps:spPr>
                          <a:xfrm>
                            <a:off x="3095625" y="457200"/>
                            <a:ext cx="228600"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75" name="Rounded Rectangle 75"/>
                        <wps:cNvSpPr/>
                        <wps:spPr>
                          <a:xfrm>
                            <a:off x="4714875" y="-107554"/>
                            <a:ext cx="1871223" cy="1145089"/>
                          </a:xfrm>
                          <a:prstGeom prst="roundRect">
                            <a:avLst/>
                          </a:prstGeom>
                        </wps:spPr>
                        <wps:style>
                          <a:lnRef idx="1">
                            <a:schemeClr val="accent2"/>
                          </a:lnRef>
                          <a:fillRef idx="2">
                            <a:schemeClr val="accent2"/>
                          </a:fillRef>
                          <a:effectRef idx="1">
                            <a:schemeClr val="accent2"/>
                          </a:effectRef>
                          <a:fontRef idx="minor">
                            <a:schemeClr val="dk1"/>
                          </a:fontRef>
                        </wps:style>
                        <wps:txbx>
                          <w:txbxContent>
                            <w:p w:rsidRPr="009166E2" w:rsidR="00340CD1" w:rsidP="00790F4C" w:rsidRDefault="00340CD1" w14:paraId="50FE6F95" w14:textId="31037D8A">
                              <w:pPr>
                                <w:pStyle w:val="NoSpacing"/>
                                <w:jc w:val="center"/>
                                <w:rPr>
                                  <w:sz w:val="20"/>
                                </w:rPr>
                              </w:pPr>
                              <w:r w:rsidRPr="009166E2">
                                <w:rPr>
                                  <w:sz w:val="20"/>
                                </w:rPr>
                                <w:t xml:space="preserve">System </w:t>
                              </w:r>
                              <w:r>
                                <w:rPr>
                                  <w:sz w:val="20"/>
                                </w:rPr>
                                <w:t>Does NOT Continue CG</w:t>
                              </w:r>
                            </w:p>
                            <w:p w:rsidR="00340CD1" w:rsidP="00790F4C" w:rsidRDefault="00340CD1" w14:paraId="4C0B9619" w14:textId="77777777">
                              <w:pPr>
                                <w:pStyle w:val="NoSpacing"/>
                                <w:jc w:val="center"/>
                                <w:rPr>
                                  <w:sz w:val="20"/>
                                </w:rPr>
                              </w:pPr>
                              <w:r w:rsidRPr="009166E2">
                                <w:rPr>
                                  <w:sz w:val="20"/>
                                </w:rPr>
                                <w:t>Status of CG as</w:t>
                              </w:r>
                              <w:r>
                                <w:rPr>
                                  <w:sz w:val="20"/>
                                </w:rPr>
                                <w:t>:</w:t>
                              </w:r>
                            </w:p>
                            <w:p w:rsidRPr="009166E2" w:rsidR="00340CD1" w:rsidP="00790F4C" w:rsidRDefault="00340CD1" w14:paraId="738A174B" w14:textId="77777777">
                              <w:pPr>
                                <w:pStyle w:val="NoSpacing"/>
                                <w:rPr>
                                  <w:sz w:val="20"/>
                                </w:rPr>
                              </w:pPr>
                              <w:r w:rsidRPr="009166E2">
                                <w:rPr>
                                  <w:sz w:val="20"/>
                                </w:rPr>
                                <w:t>‘</w:t>
                              </w:r>
                              <w:r w:rsidRPr="00B047E5">
                                <w:rPr>
                                  <w:b/>
                                  <w:sz w:val="20"/>
                                </w:rPr>
                                <w:t>NPA</w:t>
                              </w:r>
                              <w:r>
                                <w:rPr>
                                  <w:b/>
                                  <w:sz w:val="20"/>
                                </w:rPr>
                                <w:t xml:space="preserve"> – Lapsed</w:t>
                              </w:r>
                              <w:r w:rsidRPr="009166E2">
                                <w:rPr>
                                  <w:sz w:val="20"/>
                                </w:rPr>
                                <w:t>’</w:t>
                              </w:r>
                              <w:r>
                                <w:rPr>
                                  <w:sz w:val="20"/>
                                </w:rPr>
                                <w:t xml:space="preserve"> – if NPA persists OR ‘</w:t>
                              </w:r>
                              <w:r>
                                <w:rPr>
                                  <w:b/>
                                  <w:sz w:val="20"/>
                                </w:rPr>
                                <w:t xml:space="preserve">Lapsed’ - </w:t>
                              </w:r>
                              <w:r>
                                <w:rPr>
                                  <w:sz w:val="20"/>
                                </w:rPr>
                                <w:t>if not an NPA</w:t>
                              </w:r>
                            </w:p>
                            <w:p w:rsidRPr="009166E2" w:rsidR="00340CD1" w:rsidP="00790F4C" w:rsidRDefault="00340CD1" w14:paraId="13AC8CC3" w14:textId="77777777">
                              <w:pPr>
                                <w:pStyle w:val="NoSpacing"/>
                                <w:jc w:val="center"/>
                                <w:rPr>
                                  <w:sz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 name="Straight Arrow Connector 76"/>
                        <wps:cNvCnPr/>
                        <wps:spPr>
                          <a:xfrm>
                            <a:off x="4486275" y="457200"/>
                            <a:ext cx="228600"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w14:anchorId="5AA7F4C9">
              <v:group id="Group 69" style="position:absolute;left:0;text-align:left;margin-left:-5.7pt;margin-top:26.85pt;width:518.55pt;height:90pt;z-index:251750400;mso-position-horizontal-relative:text;mso-position-vertical-relative:text;mso-width-relative:margin;mso-height-relative:margin" coordsize="65860,11457" coordorigin=",-1075" o:spid="_x0000_s1073" w14:anchorId="5CDC700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">
                <v:roundrect id="Rounded Rectangle 70" style="position:absolute;width:11334;height:10382;visibility:visible;mso-wrap-style:square;v-text-anchor:middle" o:spid="_x0000_s1074" fillcolor="white [3201]" strokecolor="#ffc000 [3207]" strokeweight="1pt"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">
                  <v:stroke joinstyle="miter"/>
                  <v:textbox>
                    <w:txbxContent>
                      <w:p w:rsidRPr="009166E2" w:rsidR="00340CD1" w:rsidP="00790F4C" w:rsidRDefault="00340CD1" w14:paraId="45B8DE3A" w14:textId="77777777">
                        <w:pPr>
                          <w:jc w:val="center"/>
                          <w:rPr>
                            <w:sz w:val="20"/>
                          </w:rPr>
                        </w:pPr>
                        <w:r w:rsidRPr="009166E2">
                          <w:rPr>
                            <w:sz w:val="20"/>
                          </w:rPr>
                          <w:t xml:space="preserve">MLI </w:t>
                        </w:r>
                        <w:r>
                          <w:rPr>
                            <w:sz w:val="20"/>
                          </w:rPr>
                          <w:t xml:space="preserve">Uploads </w:t>
                        </w:r>
                        <w:r w:rsidRPr="009166E2">
                          <w:rPr>
                            <w:sz w:val="20"/>
                          </w:rPr>
                          <w:t>Loan Account Information of ‘</w:t>
                        </w:r>
                        <w:r>
                          <w:rPr>
                            <w:b/>
                            <w:sz w:val="20"/>
                          </w:rPr>
                          <w:t>NPA - In Force</w:t>
                        </w:r>
                        <w:r w:rsidRPr="009166E2">
                          <w:rPr>
                            <w:sz w:val="20"/>
                          </w:rPr>
                          <w:t>’ CG</w:t>
                        </w:r>
                      </w:p>
                    </w:txbxContent>
                  </v:textbox>
                </v:roundrect>
                <v:roundrect id="Rounded Rectangle 71" style="position:absolute;left:13620;top:1619;width:17145;height:5620;visibility:visible;mso-wrap-style:square;v-text-anchor:middle" o:spid="_x0000_s1075" fillcolor="#f3a875 [2165]" strokecolor="#ed7d31 [3205]" strokeweight=".5pt"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">
                  <v:fill type="gradient" color2="#f09558 [2613]" colors="0 #f7bda4;.5 #f5b195;1 #f8a581" focus="100%" rotate="t">
                    <o:fill v:ext="view" type="gradientUnscaled"/>
                  </v:fill>
                  <v:stroke joinstyle="miter"/>
                  <v:textbox>
                    <w:txbxContent>
                      <w:p w:rsidRPr="009166E2" w:rsidR="00340CD1" w:rsidP="00790F4C" w:rsidRDefault="00340CD1" w14:paraId="3F6F39C0" w14:textId="21E0564B">
                        <w:pPr>
                          <w:jc w:val="center"/>
                          <w:rPr>
                            <w:sz w:val="20"/>
                          </w:rPr>
                        </w:pPr>
                        <w:r>
                          <w:rPr>
                            <w:sz w:val="20"/>
                          </w:rPr>
                          <w:t>System Generates CGDAN – CG Charges &amp; CG Cover</w:t>
                        </w:r>
                      </w:p>
                    </w:txbxContent>
                  </v:textbox>
                </v:roundrect>
                <v:roundrect id="Rounded Rectangle 72" style="position:absolute;left:33337;width:11335;height:9048;visibility:visible;mso-wrap-style:square;v-text-anchor:middle" o:spid="_x0000_s1076" fillcolor="white [3201]" strokecolor="#ffc000 [3207]" strokeweight="1pt"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">
                  <v:stroke joinstyle="miter"/>
                  <v:textbox>
                    <w:txbxContent>
                      <w:p w:rsidRPr="009166E2" w:rsidR="00340CD1" w:rsidP="00790F4C" w:rsidRDefault="00340CD1" w14:paraId="40D8E305" w14:textId="77777777">
                        <w:pPr>
                          <w:jc w:val="center"/>
                          <w:rPr>
                            <w:sz w:val="20"/>
                          </w:rPr>
                        </w:pPr>
                        <w:r w:rsidRPr="009166E2">
                          <w:rPr>
                            <w:sz w:val="20"/>
                          </w:rPr>
                          <w:t xml:space="preserve">MLI </w:t>
                        </w:r>
                        <w:r>
                          <w:rPr>
                            <w:sz w:val="20"/>
                          </w:rPr>
                          <w:t>Does NOT make Payment</w:t>
                        </w:r>
                      </w:p>
                    </w:txbxContent>
                  </v:textbox>
                </v:roundrect>
                <v:shape id="Straight Arrow Connector 73" style="position:absolute;left:11334;top:4572;width:2286;height:0;visibility:visible;mso-wrap-style:square" o:spid="_x0000_s1077" strokecolor="#ed7d31 [3205]" strokeweight=".5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">
                  <v:stroke joinstyle="miter" endarrow="block"/>
                </v:shape>
                <v:shape id="Straight Arrow Connector 74" style="position:absolute;left:30956;top:4572;width:2286;height:0;visibility:visible;mso-wrap-style:square" o:spid="_x0000_s1078" strokecolor="#ed7d31 [3205]" strokeweight=".5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">
                  <v:stroke joinstyle="miter" endarrow="block"/>
                </v:shape>
                <v:roundrect id="Rounded Rectangle 75" style="position:absolute;left:47148;top:-1075;width:18712;height:11450;visibility:visible;mso-wrap-style:square;v-text-anchor:middle" o:spid="_x0000_s1079" fillcolor="#f3a875 [2165]" strokecolor="#ed7d31 [3205]" strokeweight=".5pt"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">
                  <v:fill type="gradient" color2="#f09558 [2613]" colors="0 #f7bda4;.5 #f5b195;1 #f8a581" focus="100%" rotate="t">
                    <o:fill v:ext="view" type="gradientUnscaled"/>
                  </v:fill>
                  <v:stroke joinstyle="miter"/>
                  <v:textbox>
                    <w:txbxContent>
                      <w:p w:rsidRPr="009166E2" w:rsidR="00340CD1" w:rsidP="00790F4C" w:rsidRDefault="00340CD1" w14:paraId="542D14D0" w14:textId="31037D8A">
                        <w:pPr>
                          <w:pStyle w:val="NoSpacing"/>
                          <w:jc w:val="center"/>
                          <w:rPr>
                            <w:sz w:val="20"/>
                          </w:rPr>
                        </w:pPr>
                        <w:r w:rsidRPr="009166E2">
                          <w:rPr>
                            <w:sz w:val="20"/>
                          </w:rPr>
                          <w:t xml:space="preserve">System </w:t>
                        </w:r>
                        <w:r>
                          <w:rPr>
                            <w:sz w:val="20"/>
                          </w:rPr>
                          <w:t>Does NOT Continue CG</w:t>
                        </w:r>
                      </w:p>
                      <w:p w:rsidR="00340CD1" w:rsidP="00790F4C" w:rsidRDefault="00340CD1" w14:paraId="3F91A9C6" w14:textId="77777777">
                        <w:pPr>
                          <w:pStyle w:val="NoSpacing"/>
                          <w:jc w:val="center"/>
                          <w:rPr>
                            <w:sz w:val="20"/>
                          </w:rPr>
                        </w:pPr>
                        <w:r w:rsidRPr="009166E2">
                          <w:rPr>
                            <w:sz w:val="20"/>
                          </w:rPr>
                          <w:t>Status of CG as</w:t>
                        </w:r>
                        <w:r>
                          <w:rPr>
                            <w:sz w:val="20"/>
                          </w:rPr>
                          <w:t>:</w:t>
                        </w:r>
                      </w:p>
                      <w:p w:rsidRPr="009166E2" w:rsidR="00340CD1" w:rsidP="00790F4C" w:rsidRDefault="00340CD1" w14:paraId="4C809167" w14:textId="77777777">
                        <w:pPr>
                          <w:pStyle w:val="NoSpacing"/>
                          <w:rPr>
                            <w:sz w:val="20"/>
                          </w:rPr>
                        </w:pPr>
                        <w:r w:rsidRPr="009166E2">
                          <w:rPr>
                            <w:sz w:val="20"/>
                          </w:rPr>
                          <w:t>‘</w:t>
                        </w:r>
                        <w:r w:rsidRPr="00B047E5">
                          <w:rPr>
                            <w:b/>
                            <w:sz w:val="20"/>
                          </w:rPr>
                          <w:t>NPA</w:t>
                        </w:r>
                        <w:r>
                          <w:rPr>
                            <w:b/>
                            <w:sz w:val="20"/>
                          </w:rPr>
                          <w:t xml:space="preserve"> – Lapsed</w:t>
                        </w:r>
                        <w:r w:rsidRPr="009166E2">
                          <w:rPr>
                            <w:sz w:val="20"/>
                          </w:rPr>
                          <w:t>’</w:t>
                        </w:r>
                        <w:r>
                          <w:rPr>
                            <w:sz w:val="20"/>
                          </w:rPr>
                          <w:t xml:space="preserve"> – if NPA persists OR ‘</w:t>
                        </w:r>
                        <w:r>
                          <w:rPr>
                            <w:b/>
                            <w:sz w:val="20"/>
                          </w:rPr>
                          <w:t xml:space="preserve">Lapsed’ - </w:t>
                        </w:r>
                        <w:r>
                          <w:rPr>
                            <w:sz w:val="20"/>
                          </w:rPr>
                          <w:t>if not an NPA</w:t>
                        </w:r>
                      </w:p>
                      <w:p w:rsidRPr="009166E2" w:rsidR="00340CD1" w:rsidP="00790F4C" w:rsidRDefault="00340CD1" w14:paraId="44EAFD9C" w14:textId="77777777">
                        <w:pPr>
                          <w:pStyle w:val="NoSpacing"/>
                          <w:jc w:val="center"/>
                          <w:rPr>
                            <w:sz w:val="20"/>
                          </w:rPr>
                        </w:pPr>
                      </w:p>
                    </w:txbxContent>
                  </v:textbox>
                </v:roundrect>
                <v:shape id="Straight Arrow Connector 76" style="position:absolute;left:44862;top:4572;width:2286;height:0;visibility:visible;mso-wrap-style:square" o:spid="_x0000_s1080" strokecolor="#ed7d31 [3205]" strokeweight=".5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">
                  <v:stroke joinstyle="miter" endarrow="block"/>
                </v:shape>
                <w10:wrap type="square"/>
              </v:group>
            </w:pict>
          </mc:Fallback>
        </mc:AlternateContent>
      </w:r>
      <w:r w:rsidRPr="009166E2">
        <w:rPr>
          <w:u w:val="single"/>
        </w:rPr>
        <w:t xml:space="preserve">Scenario </w:t>
      </w:r>
      <w:r>
        <w:rPr>
          <w:u w:val="single"/>
        </w:rPr>
        <w:t>6</w:t>
      </w:r>
      <w:r w:rsidRPr="009166E2">
        <w:rPr>
          <w:u w:val="single"/>
        </w:rPr>
        <w:t>:</w:t>
      </w:r>
    </w:p>
    <w:p w:rsidR="00790F4C" w:rsidP="00790F4C" w:rsidRDefault="00790F4C" w14:paraId="2B05926F" w14:textId="77777777">
      <w:pPr>
        <w:jc w:val="both"/>
      </w:pPr>
    </w:p>
    <w:p w:rsidR="00790F4C" w:rsidP="00790F4C" w:rsidRDefault="00790F4C" w14:paraId="0FCF8602" w14:textId="77777777">
      <w:pPr>
        <w:jc w:val="both"/>
        <w:rPr>
          <w:u w:val="single"/>
        </w:rPr>
      </w:pPr>
      <w:r>
        <w:rPr>
          <w:noProof/>
          <w:u w:val="single"/>
        </w:rPr>
        <mc:AlternateContent>
          <mc:Choice Requires="wpg">
            <w:drawing>
              <wp:anchor distT="0" distB="0" distL="114300" distR="114300" simplePos="0" relativeHeight="251751424" behindDoc="0" locked="0" layoutInCell="1" allowOverlap="1" wp14:anchorId="52368690" wp14:editId="10D52572">
                <wp:simplePos x="0" y="0"/>
                <wp:positionH relativeFrom="column">
                  <wp:posOffset>-71755</wp:posOffset>
                </wp:positionH>
                <wp:positionV relativeFrom="paragraph">
                  <wp:posOffset>238874</wp:posOffset>
                </wp:positionV>
                <wp:extent cx="6585278" cy="1000125"/>
                <wp:effectExtent l="0" t="0" r="25400" b="28575"/>
                <wp:wrapSquare wrapText="bothSides"/>
                <wp:docPr id="1" name="Group 1"/>
                <wp:cNvGraphicFramePr/>
                <a:graphic xmlns:a="http://schemas.openxmlformats.org/drawingml/2006/main">
                  <a:graphicData uri="http://schemas.microsoft.com/office/word/2010/wordprocessingGroup">
                    <wpg:wgp>
                      <wpg:cNvGrpSpPr/>
                      <wpg:grpSpPr>
                        <a:xfrm>
                          <a:off x="0" y="0"/>
                          <a:ext cx="6585278" cy="1000125"/>
                          <a:chOff x="0" y="0"/>
                          <a:chExt cx="6585278" cy="1000125"/>
                        </a:xfrm>
                      </wpg:grpSpPr>
                      <wps:wsp>
                        <wps:cNvPr id="86" name="Rounded Rectangle 86"/>
                        <wps:cNvSpPr/>
                        <wps:spPr>
                          <a:xfrm>
                            <a:off x="0" y="0"/>
                            <a:ext cx="1133475" cy="1000125"/>
                          </a:xfrm>
                          <a:prstGeom prst="roundRect">
                            <a:avLst/>
                          </a:prstGeom>
                        </wps:spPr>
                        <wps:style>
                          <a:lnRef idx="2">
                            <a:schemeClr val="accent4"/>
                          </a:lnRef>
                          <a:fillRef idx="1">
                            <a:schemeClr val="lt1"/>
                          </a:fillRef>
                          <a:effectRef idx="0">
                            <a:schemeClr val="accent4"/>
                          </a:effectRef>
                          <a:fontRef idx="minor">
                            <a:schemeClr val="dk1"/>
                          </a:fontRef>
                        </wps:style>
                        <wps:txbx>
                          <w:txbxContent>
                            <w:p w:rsidRPr="009166E2" w:rsidR="00340CD1" w:rsidP="00790F4C" w:rsidRDefault="00340CD1" w14:paraId="5DA0D9B3" w14:textId="77777777">
                              <w:pPr>
                                <w:jc w:val="center"/>
                                <w:rPr>
                                  <w:sz w:val="20"/>
                                </w:rPr>
                              </w:pPr>
                              <w:r w:rsidRPr="009166E2">
                                <w:rPr>
                                  <w:sz w:val="20"/>
                                </w:rPr>
                                <w:t xml:space="preserve">MLI </w:t>
                              </w:r>
                              <w:r>
                                <w:rPr>
                                  <w:sz w:val="20"/>
                                </w:rPr>
                                <w:t xml:space="preserve">Uploads </w:t>
                              </w:r>
                              <w:r w:rsidRPr="009166E2">
                                <w:rPr>
                                  <w:sz w:val="20"/>
                                </w:rPr>
                                <w:t>Loan Account Information of ‘</w:t>
                              </w:r>
                              <w:r w:rsidRPr="00B047E5">
                                <w:rPr>
                                  <w:b/>
                                  <w:sz w:val="20"/>
                                </w:rPr>
                                <w:t>N</w:t>
                              </w:r>
                              <w:r>
                                <w:rPr>
                                  <w:b/>
                                  <w:sz w:val="20"/>
                                </w:rPr>
                                <w:t>PA</w:t>
                              </w:r>
                              <w:r w:rsidRPr="00B047E5">
                                <w:rPr>
                                  <w:b/>
                                  <w:sz w:val="20"/>
                                </w:rPr>
                                <w:t xml:space="preserve"> </w:t>
                              </w:r>
                              <w:r>
                                <w:rPr>
                                  <w:b/>
                                  <w:sz w:val="20"/>
                                </w:rPr>
                                <w:t>- Lapsed</w:t>
                              </w:r>
                              <w:r w:rsidRPr="009166E2">
                                <w:rPr>
                                  <w:sz w:val="20"/>
                                </w:rPr>
                                <w:t>’ CG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 name="Rounded Rectangle 87"/>
                        <wps:cNvSpPr/>
                        <wps:spPr>
                          <a:xfrm>
                            <a:off x="1366463" y="195209"/>
                            <a:ext cx="1714500" cy="628650"/>
                          </a:xfrm>
                          <a:prstGeom prst="roundRect">
                            <a:avLst/>
                          </a:prstGeom>
                        </wps:spPr>
                        <wps:style>
                          <a:lnRef idx="1">
                            <a:schemeClr val="accent2"/>
                          </a:lnRef>
                          <a:fillRef idx="2">
                            <a:schemeClr val="accent2"/>
                          </a:fillRef>
                          <a:effectRef idx="1">
                            <a:schemeClr val="accent2"/>
                          </a:effectRef>
                          <a:fontRef idx="minor">
                            <a:schemeClr val="dk1"/>
                          </a:fontRef>
                        </wps:style>
                        <wps:txbx>
                          <w:txbxContent>
                            <w:p w:rsidRPr="009166E2" w:rsidR="00340CD1" w:rsidP="00790F4C" w:rsidRDefault="00340CD1" w14:paraId="7ECC7F17" w14:textId="64D12D38">
                              <w:pPr>
                                <w:jc w:val="center"/>
                                <w:rPr>
                                  <w:sz w:val="20"/>
                                </w:rPr>
                              </w:pPr>
                              <w:r>
                                <w:rPr>
                                  <w:sz w:val="20"/>
                                </w:rPr>
                                <w:t>System Generates CGDAN – CG Charges &amp; CG Cover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 name="Rounded Rectangle 88"/>
                        <wps:cNvSpPr/>
                        <wps:spPr>
                          <a:xfrm>
                            <a:off x="3328827" y="51371"/>
                            <a:ext cx="1133475" cy="904875"/>
                          </a:xfrm>
                          <a:prstGeom prst="roundRect">
                            <a:avLst/>
                          </a:prstGeom>
                        </wps:spPr>
                        <wps:style>
                          <a:lnRef idx="2">
                            <a:schemeClr val="accent4"/>
                          </a:lnRef>
                          <a:fillRef idx="1">
                            <a:schemeClr val="lt1"/>
                          </a:fillRef>
                          <a:effectRef idx="0">
                            <a:schemeClr val="accent4"/>
                          </a:effectRef>
                          <a:fontRef idx="minor">
                            <a:schemeClr val="dk1"/>
                          </a:fontRef>
                        </wps:style>
                        <wps:txbx>
                          <w:txbxContent>
                            <w:p w:rsidRPr="009166E2" w:rsidR="00340CD1" w:rsidP="00790F4C" w:rsidRDefault="00340CD1" w14:paraId="0634981C" w14:textId="0057DA11">
                              <w:pPr>
                                <w:jc w:val="center"/>
                                <w:rPr>
                                  <w:sz w:val="20"/>
                                </w:rPr>
                              </w:pPr>
                              <w:r w:rsidRPr="009166E2">
                                <w:rPr>
                                  <w:sz w:val="20"/>
                                </w:rPr>
                                <w:t xml:space="preserve">MLI </w:t>
                              </w:r>
                              <w:r>
                                <w:rPr>
                                  <w:sz w:val="20"/>
                                </w:rPr>
                                <w:t xml:space="preserve">makes Payment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9" name="Straight Arrow Connector 89"/>
                        <wps:cNvCnPr/>
                        <wps:spPr>
                          <a:xfrm>
                            <a:off x="1130157" y="503434"/>
                            <a:ext cx="228600"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90" name="Straight Arrow Connector 90"/>
                        <wps:cNvCnPr/>
                        <wps:spPr>
                          <a:xfrm>
                            <a:off x="3092521" y="503434"/>
                            <a:ext cx="228600"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91" name="Rounded Rectangle 91"/>
                        <wps:cNvSpPr/>
                        <wps:spPr>
                          <a:xfrm>
                            <a:off x="4715838" y="41097"/>
                            <a:ext cx="1869440" cy="955040"/>
                          </a:xfrm>
                          <a:prstGeom prst="roundRect">
                            <a:avLst/>
                          </a:prstGeom>
                        </wps:spPr>
                        <wps:style>
                          <a:lnRef idx="1">
                            <a:schemeClr val="accent2"/>
                          </a:lnRef>
                          <a:fillRef idx="2">
                            <a:schemeClr val="accent2"/>
                          </a:fillRef>
                          <a:effectRef idx="1">
                            <a:schemeClr val="accent2"/>
                          </a:effectRef>
                          <a:fontRef idx="minor">
                            <a:schemeClr val="dk1"/>
                          </a:fontRef>
                        </wps:style>
                        <wps:txbx>
                          <w:txbxContent>
                            <w:p w:rsidRPr="009166E2" w:rsidR="00340CD1" w:rsidP="00790F4C" w:rsidRDefault="00340CD1" w14:paraId="2ABC1C4D" w14:textId="5BFEFE96">
                              <w:pPr>
                                <w:pStyle w:val="NoSpacing"/>
                                <w:jc w:val="center"/>
                                <w:rPr>
                                  <w:sz w:val="20"/>
                                </w:rPr>
                              </w:pPr>
                              <w:r w:rsidRPr="009166E2">
                                <w:rPr>
                                  <w:sz w:val="20"/>
                                </w:rPr>
                                <w:t xml:space="preserve">System </w:t>
                              </w:r>
                              <w:r>
                                <w:rPr>
                                  <w:sz w:val="20"/>
                                </w:rPr>
                                <w:t xml:space="preserve">Continues </w:t>
                              </w:r>
                              <w:r w:rsidRPr="009166E2">
                                <w:rPr>
                                  <w:sz w:val="20"/>
                                </w:rPr>
                                <w:t>CG.</w:t>
                              </w:r>
                            </w:p>
                            <w:p w:rsidR="00340CD1" w:rsidP="00790F4C" w:rsidRDefault="00340CD1" w14:paraId="0D967D4F" w14:textId="77777777">
                              <w:pPr>
                                <w:pStyle w:val="NoSpacing"/>
                                <w:jc w:val="center"/>
                                <w:rPr>
                                  <w:sz w:val="20"/>
                                </w:rPr>
                              </w:pPr>
                              <w:r w:rsidRPr="009166E2">
                                <w:rPr>
                                  <w:sz w:val="20"/>
                                </w:rPr>
                                <w:t>Status of CG as</w:t>
                              </w:r>
                              <w:r>
                                <w:rPr>
                                  <w:sz w:val="20"/>
                                </w:rPr>
                                <w:t>:</w:t>
                              </w:r>
                            </w:p>
                            <w:p w:rsidRPr="009166E2" w:rsidR="00340CD1" w:rsidP="00790F4C" w:rsidRDefault="00340CD1" w14:paraId="6151F02D" w14:textId="77777777">
                              <w:pPr>
                                <w:pStyle w:val="NoSpacing"/>
                                <w:rPr>
                                  <w:sz w:val="20"/>
                                </w:rPr>
                              </w:pPr>
                              <w:r w:rsidRPr="009166E2">
                                <w:rPr>
                                  <w:sz w:val="20"/>
                                </w:rPr>
                                <w:t>‘</w:t>
                              </w:r>
                              <w:r w:rsidRPr="00B047E5">
                                <w:rPr>
                                  <w:b/>
                                  <w:sz w:val="20"/>
                                </w:rPr>
                                <w:t>NPA</w:t>
                              </w:r>
                              <w:r>
                                <w:rPr>
                                  <w:b/>
                                  <w:sz w:val="20"/>
                                </w:rPr>
                                <w:t xml:space="preserve"> – In Force</w:t>
                              </w:r>
                              <w:r w:rsidRPr="009166E2">
                                <w:rPr>
                                  <w:sz w:val="20"/>
                                </w:rPr>
                                <w:t>’</w:t>
                              </w:r>
                              <w:r>
                                <w:rPr>
                                  <w:sz w:val="20"/>
                                </w:rPr>
                                <w:t xml:space="preserve"> – if NPA persists OR ‘</w:t>
                              </w:r>
                              <w:r>
                                <w:rPr>
                                  <w:b/>
                                  <w:sz w:val="20"/>
                                </w:rPr>
                                <w:t xml:space="preserve">In Force’ - </w:t>
                              </w:r>
                              <w:r>
                                <w:rPr>
                                  <w:sz w:val="20"/>
                                </w:rPr>
                                <w:t>if not an NPA</w:t>
                              </w:r>
                            </w:p>
                            <w:p w:rsidRPr="009166E2" w:rsidR="00340CD1" w:rsidP="00790F4C" w:rsidRDefault="00340CD1" w14:paraId="1F77DC32" w14:textId="77777777">
                              <w:pPr>
                                <w:pStyle w:val="NoSpacing"/>
                                <w:jc w:val="center"/>
                                <w:rPr>
                                  <w:sz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2" name="Straight Arrow Connector 92"/>
                        <wps:cNvCnPr/>
                        <wps:spPr>
                          <a:xfrm>
                            <a:off x="4489807" y="503434"/>
                            <a:ext cx="228600"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g:wgp>
                  </a:graphicData>
                </a:graphic>
              </wp:anchor>
            </w:drawing>
          </mc:Choice>
          <mc:Fallback>
            <w:pict w14:anchorId="15A4AAD3">
              <v:group id="Group 1" style="position:absolute;left:0;text-align:left;margin-left:-5.65pt;margin-top:18.8pt;width:518.55pt;height:78.75pt;z-index:251751424;mso-position-horizontal-relative:text;mso-position-vertical-relative:text" coordsize="65852,10001" o:spid="_x0000_s1081" w14:anchorId="523686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">
                <v:roundrect id="Rounded Rectangle 86" style="position:absolute;width:11334;height:10001;visibility:visible;mso-wrap-style:square;v-text-anchor:middle" o:spid="_x0000_s1082" fillcolor="white [3201]" strokecolor="#ffc000 [3207]" strokeweight="1pt"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">
                  <v:stroke joinstyle="miter"/>
                  <v:textbox>
                    <w:txbxContent>
                      <w:p w:rsidRPr="009166E2" w:rsidR="00340CD1" w:rsidP="00790F4C" w:rsidRDefault="00340CD1" w14:paraId="492503DF" w14:textId="77777777">
                        <w:pPr>
                          <w:jc w:val="center"/>
                          <w:rPr>
                            <w:sz w:val="20"/>
                          </w:rPr>
                        </w:pPr>
                        <w:r w:rsidRPr="009166E2">
                          <w:rPr>
                            <w:sz w:val="20"/>
                          </w:rPr>
                          <w:t xml:space="preserve">MLI </w:t>
                        </w:r>
                        <w:r>
                          <w:rPr>
                            <w:sz w:val="20"/>
                          </w:rPr>
                          <w:t xml:space="preserve">Uploads </w:t>
                        </w:r>
                        <w:r w:rsidRPr="009166E2">
                          <w:rPr>
                            <w:sz w:val="20"/>
                          </w:rPr>
                          <w:t>Loan Account Information of ‘</w:t>
                        </w:r>
                        <w:r w:rsidRPr="00B047E5">
                          <w:rPr>
                            <w:b/>
                            <w:sz w:val="20"/>
                          </w:rPr>
                          <w:t>N</w:t>
                        </w:r>
                        <w:r>
                          <w:rPr>
                            <w:b/>
                            <w:sz w:val="20"/>
                          </w:rPr>
                          <w:t>PA</w:t>
                        </w:r>
                        <w:r w:rsidRPr="00B047E5">
                          <w:rPr>
                            <w:b/>
                            <w:sz w:val="20"/>
                          </w:rPr>
                          <w:t xml:space="preserve"> </w:t>
                        </w:r>
                        <w:r>
                          <w:rPr>
                            <w:b/>
                            <w:sz w:val="20"/>
                          </w:rPr>
                          <w:t>- Lapsed</w:t>
                        </w:r>
                        <w:r w:rsidRPr="009166E2">
                          <w:rPr>
                            <w:sz w:val="20"/>
                          </w:rPr>
                          <w:t>’ CG</w:t>
                        </w:r>
                      </w:p>
                    </w:txbxContent>
                  </v:textbox>
                </v:roundrect>
                <v:roundrect id="Rounded Rectangle 87" style="position:absolute;left:13664;top:1952;width:17145;height:6286;visibility:visible;mso-wrap-style:square;v-text-anchor:middle" o:spid="_x0000_s1083" fillcolor="#f3a875 [2165]" strokecolor="#ed7d31 [3205]" strokeweight=".5pt"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">
                  <v:fill type="gradient" color2="#f09558 [2613]" colors="0 #f7bda4;.5 #f5b195;1 #f8a581" focus="100%" rotate="t">
                    <o:fill v:ext="view" type="gradientUnscaled"/>
                  </v:fill>
                  <v:stroke joinstyle="miter"/>
                  <v:textbox>
                    <w:txbxContent>
                      <w:p w:rsidRPr="009166E2" w:rsidR="00340CD1" w:rsidP="00790F4C" w:rsidRDefault="00340CD1" w14:paraId="17ECA2DF" w14:textId="64D12D38">
                        <w:pPr>
                          <w:jc w:val="center"/>
                          <w:rPr>
                            <w:sz w:val="20"/>
                          </w:rPr>
                        </w:pPr>
                        <w:r>
                          <w:rPr>
                            <w:sz w:val="20"/>
                          </w:rPr>
                          <w:t>System Generates CGDAN – CG Charges &amp; CG Cover</w:t>
                        </w:r>
                      </w:p>
                    </w:txbxContent>
                  </v:textbox>
                </v:roundrect>
                <v:roundrect id="Rounded Rectangle 88" style="position:absolute;left:33288;top:513;width:11335;height:9049;visibility:visible;mso-wrap-style:square;v-text-anchor:middle" o:spid="_x0000_s1084" fillcolor="white [3201]" strokecolor="#ffc000 [3207]" strokeweight="1pt"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">
                  <v:stroke joinstyle="miter"/>
                  <v:textbox>
                    <w:txbxContent>
                      <w:p w:rsidRPr="009166E2" w:rsidR="00340CD1" w:rsidP="00790F4C" w:rsidRDefault="00340CD1" w14:paraId="1376BCE7" w14:textId="0057DA11">
                        <w:pPr>
                          <w:jc w:val="center"/>
                          <w:rPr>
                            <w:sz w:val="20"/>
                          </w:rPr>
                        </w:pPr>
                        <w:r w:rsidRPr="009166E2">
                          <w:rPr>
                            <w:sz w:val="20"/>
                          </w:rPr>
                          <w:t xml:space="preserve">MLI </w:t>
                        </w:r>
                        <w:r>
                          <w:rPr>
                            <w:sz w:val="20"/>
                          </w:rPr>
                          <w:t xml:space="preserve">makes Payment </w:t>
                        </w:r>
                      </w:p>
                    </w:txbxContent>
                  </v:textbox>
                </v:roundrect>
                <v:shape id="Straight Arrow Connector 89" style="position:absolute;left:11301;top:5034;width:2286;height:0;visibility:visible;mso-wrap-style:square" o:spid="_x0000_s1085" strokecolor="#ed7d31 [3205]" strokeweight=".5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">
                  <v:stroke joinstyle="miter" endarrow="block"/>
                </v:shape>
                <v:shape id="Straight Arrow Connector 90" style="position:absolute;left:30925;top:5034;width:2286;height:0;visibility:visible;mso-wrap-style:square" o:spid="_x0000_s1086" strokecolor="#ed7d31 [3205]" strokeweight=".5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">
                  <v:stroke joinstyle="miter" endarrow="block"/>
                </v:shape>
                <v:roundrect id="Rounded Rectangle 91" style="position:absolute;left:47158;top:410;width:18694;height:9551;visibility:visible;mso-wrap-style:square;v-text-anchor:middle" o:spid="_x0000_s1087" fillcolor="#f3a875 [2165]" strokecolor="#ed7d31 [3205]" strokeweight=".5pt"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">
                  <v:fill type="gradient" color2="#f09558 [2613]" colors="0 #f7bda4;.5 #f5b195;1 #f8a581" focus="100%" rotate="t">
                    <o:fill v:ext="view" type="gradientUnscaled"/>
                  </v:fill>
                  <v:stroke joinstyle="miter"/>
                  <v:textbox>
                    <w:txbxContent>
                      <w:p w:rsidRPr="009166E2" w:rsidR="00340CD1" w:rsidP="00790F4C" w:rsidRDefault="00340CD1" w14:paraId="252EFE3B" w14:textId="5BFEFE96">
                        <w:pPr>
                          <w:pStyle w:val="NoSpacing"/>
                          <w:jc w:val="center"/>
                          <w:rPr>
                            <w:sz w:val="20"/>
                          </w:rPr>
                        </w:pPr>
                        <w:r w:rsidRPr="009166E2">
                          <w:rPr>
                            <w:sz w:val="20"/>
                          </w:rPr>
                          <w:t xml:space="preserve">System </w:t>
                        </w:r>
                        <w:r>
                          <w:rPr>
                            <w:sz w:val="20"/>
                          </w:rPr>
                          <w:t xml:space="preserve">Continues </w:t>
                        </w:r>
                        <w:r w:rsidRPr="009166E2">
                          <w:rPr>
                            <w:sz w:val="20"/>
                          </w:rPr>
                          <w:t>CG.</w:t>
                        </w:r>
                      </w:p>
                      <w:p w:rsidR="00340CD1" w:rsidP="00790F4C" w:rsidRDefault="00340CD1" w14:paraId="2998601E" w14:textId="77777777">
                        <w:pPr>
                          <w:pStyle w:val="NoSpacing"/>
                          <w:jc w:val="center"/>
                          <w:rPr>
                            <w:sz w:val="20"/>
                          </w:rPr>
                        </w:pPr>
                        <w:r w:rsidRPr="009166E2">
                          <w:rPr>
                            <w:sz w:val="20"/>
                          </w:rPr>
                          <w:t>Status of CG as</w:t>
                        </w:r>
                        <w:r>
                          <w:rPr>
                            <w:sz w:val="20"/>
                          </w:rPr>
                          <w:t>:</w:t>
                        </w:r>
                      </w:p>
                      <w:p w:rsidRPr="009166E2" w:rsidR="00340CD1" w:rsidP="00790F4C" w:rsidRDefault="00340CD1" w14:paraId="430179B7" w14:textId="77777777">
                        <w:pPr>
                          <w:pStyle w:val="NoSpacing"/>
                          <w:rPr>
                            <w:sz w:val="20"/>
                          </w:rPr>
                        </w:pPr>
                        <w:r w:rsidRPr="009166E2">
                          <w:rPr>
                            <w:sz w:val="20"/>
                          </w:rPr>
                          <w:t>‘</w:t>
                        </w:r>
                        <w:r w:rsidRPr="00B047E5">
                          <w:rPr>
                            <w:b/>
                            <w:sz w:val="20"/>
                          </w:rPr>
                          <w:t>NPA</w:t>
                        </w:r>
                        <w:r>
                          <w:rPr>
                            <w:b/>
                            <w:sz w:val="20"/>
                          </w:rPr>
                          <w:t xml:space="preserve"> – In Force</w:t>
                        </w:r>
                        <w:r w:rsidRPr="009166E2">
                          <w:rPr>
                            <w:sz w:val="20"/>
                          </w:rPr>
                          <w:t>’</w:t>
                        </w:r>
                        <w:r>
                          <w:rPr>
                            <w:sz w:val="20"/>
                          </w:rPr>
                          <w:t xml:space="preserve"> – if NPA persists OR ‘</w:t>
                        </w:r>
                        <w:r>
                          <w:rPr>
                            <w:b/>
                            <w:sz w:val="20"/>
                          </w:rPr>
                          <w:t xml:space="preserve">In Force’ - </w:t>
                        </w:r>
                        <w:r>
                          <w:rPr>
                            <w:sz w:val="20"/>
                          </w:rPr>
                          <w:t>if not an NPA</w:t>
                        </w:r>
                      </w:p>
                      <w:p w:rsidRPr="009166E2" w:rsidR="00340CD1" w:rsidP="00790F4C" w:rsidRDefault="00340CD1" w14:paraId="4B94D5A5" w14:textId="77777777">
                        <w:pPr>
                          <w:pStyle w:val="NoSpacing"/>
                          <w:jc w:val="center"/>
                          <w:rPr>
                            <w:sz w:val="20"/>
                          </w:rPr>
                        </w:pPr>
                      </w:p>
                    </w:txbxContent>
                  </v:textbox>
                </v:roundrect>
                <v:shape id="Straight Arrow Connector 92" style="position:absolute;left:44898;top:5034;width:2286;height:0;visibility:visible;mso-wrap-style:square" o:spid="_x0000_s1088" strokecolor="#ed7d31 [3205]" strokeweight=".5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">
                  <v:stroke joinstyle="miter" endarrow="block"/>
                </v:shape>
                <w10:wrap type="square"/>
              </v:group>
            </w:pict>
          </mc:Fallback>
        </mc:AlternateContent>
      </w:r>
      <w:r w:rsidRPr="009166E2">
        <w:rPr>
          <w:u w:val="single"/>
        </w:rPr>
        <w:t xml:space="preserve">Scenario </w:t>
      </w:r>
      <w:r>
        <w:rPr>
          <w:u w:val="single"/>
        </w:rPr>
        <w:t>7</w:t>
      </w:r>
      <w:r w:rsidRPr="009166E2">
        <w:rPr>
          <w:u w:val="single"/>
        </w:rPr>
        <w:t>:</w:t>
      </w:r>
    </w:p>
    <w:p w:rsidR="00790F4C" w:rsidP="00790F4C" w:rsidRDefault="00790F4C" w14:paraId="76D2A0D0" w14:textId="77777777">
      <w:pPr>
        <w:jc w:val="both"/>
      </w:pPr>
    </w:p>
    <w:p w:rsidR="00790F4C" w:rsidP="00790F4C" w:rsidRDefault="00790F4C" w14:paraId="56EA9A33" w14:textId="54B75AF8">
      <w:pPr>
        <w:jc w:val="both"/>
      </w:pPr>
    </w:p>
    <w:p w:rsidR="008E4F60" w:rsidP="00790F4C" w:rsidRDefault="00F61824" w14:paraId="1929BB2E" w14:textId="0FB28194">
      <w:pPr>
        <w:jc w:val="both"/>
      </w:pPr>
      <w:r>
        <w:rPr>
          <w:noProof/>
          <w:u w:val="single"/>
        </w:rPr>
        <mc:AlternateContent>
          <mc:Choice Requires="wpg">
            <w:drawing>
              <wp:anchor distT="0" distB="0" distL="114300" distR="114300" simplePos="0" relativeHeight="251763712" behindDoc="0" locked="0" layoutInCell="1" allowOverlap="1" wp14:anchorId="4EBDF28F" wp14:editId="67ADB6BC">
                <wp:simplePos x="0" y="0"/>
                <wp:positionH relativeFrom="column">
                  <wp:posOffset>-57150</wp:posOffset>
                </wp:positionH>
                <wp:positionV relativeFrom="page">
                  <wp:posOffset>1199515</wp:posOffset>
                </wp:positionV>
                <wp:extent cx="6575425" cy="1133475"/>
                <wp:effectExtent l="0" t="0" r="15875" b="28575"/>
                <wp:wrapTopAndBottom/>
                <wp:docPr id="95" name="Group 95"/>
                <wp:cNvGraphicFramePr/>
                <a:graphic xmlns:a="http://schemas.openxmlformats.org/drawingml/2006/main">
                  <a:graphicData uri="http://schemas.microsoft.com/office/word/2010/wordprocessingGroup">
                    <wpg:wgp>
                      <wpg:cNvGrpSpPr/>
                      <wpg:grpSpPr>
                        <a:xfrm>
                          <a:off x="0" y="0"/>
                          <a:ext cx="6575425" cy="1133475"/>
                          <a:chOff x="0" y="-47174"/>
                          <a:chExt cx="6575461" cy="1144290"/>
                        </a:xfrm>
                      </wpg:grpSpPr>
                      <wps:wsp>
                        <wps:cNvPr id="96" name="Rounded Rectangle 96"/>
                        <wps:cNvSpPr/>
                        <wps:spPr>
                          <a:xfrm>
                            <a:off x="0" y="0"/>
                            <a:ext cx="1133475" cy="1000125"/>
                          </a:xfrm>
                          <a:prstGeom prst="roundRect">
                            <a:avLst/>
                          </a:prstGeom>
                        </wps:spPr>
                        <wps:style>
                          <a:lnRef idx="2">
                            <a:schemeClr val="accent4"/>
                          </a:lnRef>
                          <a:fillRef idx="1">
                            <a:schemeClr val="lt1"/>
                          </a:fillRef>
                          <a:effectRef idx="0">
                            <a:schemeClr val="accent4"/>
                          </a:effectRef>
                          <a:fontRef idx="minor">
                            <a:schemeClr val="dk1"/>
                          </a:fontRef>
                        </wps:style>
                        <wps:txbx>
                          <w:txbxContent>
                            <w:p w:rsidRPr="009166E2" w:rsidR="00340CD1" w:rsidP="008E4F60" w:rsidRDefault="00340CD1" w14:paraId="067DB518" w14:textId="77777777">
                              <w:pPr>
                                <w:jc w:val="center"/>
                                <w:rPr>
                                  <w:sz w:val="20"/>
                                </w:rPr>
                              </w:pPr>
                              <w:r w:rsidRPr="009166E2">
                                <w:rPr>
                                  <w:sz w:val="20"/>
                                </w:rPr>
                                <w:t xml:space="preserve">MLI </w:t>
                              </w:r>
                              <w:r>
                                <w:rPr>
                                  <w:sz w:val="20"/>
                                </w:rPr>
                                <w:t xml:space="preserve">Uploads </w:t>
                              </w:r>
                              <w:r w:rsidRPr="009166E2">
                                <w:rPr>
                                  <w:sz w:val="20"/>
                                </w:rPr>
                                <w:t>Loan Account Information of ‘</w:t>
                              </w:r>
                              <w:r w:rsidRPr="00B047E5">
                                <w:rPr>
                                  <w:b/>
                                  <w:sz w:val="20"/>
                                </w:rPr>
                                <w:t>N</w:t>
                              </w:r>
                              <w:r>
                                <w:rPr>
                                  <w:b/>
                                  <w:sz w:val="20"/>
                                </w:rPr>
                                <w:t>PA</w:t>
                              </w:r>
                              <w:r w:rsidRPr="00B047E5">
                                <w:rPr>
                                  <w:b/>
                                  <w:sz w:val="20"/>
                                </w:rPr>
                                <w:t xml:space="preserve"> </w:t>
                              </w:r>
                              <w:r>
                                <w:rPr>
                                  <w:b/>
                                  <w:sz w:val="20"/>
                                </w:rPr>
                                <w:t>- Lapsed</w:t>
                              </w:r>
                              <w:r w:rsidRPr="009166E2">
                                <w:rPr>
                                  <w:sz w:val="20"/>
                                </w:rPr>
                                <w:t>’ CG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7" name="Rounded Rectangle 97"/>
                        <wps:cNvSpPr/>
                        <wps:spPr>
                          <a:xfrm>
                            <a:off x="1362075" y="190500"/>
                            <a:ext cx="1714500" cy="628650"/>
                          </a:xfrm>
                          <a:prstGeom prst="roundRect">
                            <a:avLst/>
                          </a:prstGeom>
                        </wps:spPr>
                        <wps:style>
                          <a:lnRef idx="1">
                            <a:schemeClr val="accent2"/>
                          </a:lnRef>
                          <a:fillRef idx="2">
                            <a:schemeClr val="accent2"/>
                          </a:fillRef>
                          <a:effectRef idx="1">
                            <a:schemeClr val="accent2"/>
                          </a:effectRef>
                          <a:fontRef idx="minor">
                            <a:schemeClr val="dk1"/>
                          </a:fontRef>
                        </wps:style>
                        <wps:txbx>
                          <w:txbxContent>
                            <w:p w:rsidRPr="009166E2" w:rsidR="00340CD1" w:rsidP="008E4F60" w:rsidRDefault="00340CD1" w14:paraId="1F991810" w14:textId="46404C09">
                              <w:pPr>
                                <w:jc w:val="center"/>
                                <w:rPr>
                                  <w:sz w:val="20"/>
                                </w:rPr>
                              </w:pPr>
                              <w:r>
                                <w:rPr>
                                  <w:sz w:val="20"/>
                                </w:rPr>
                                <w:t>System Generates CGDAN – CG Charges &amp; CG Cover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8" name="Rounded Rectangle 98"/>
                        <wps:cNvSpPr/>
                        <wps:spPr>
                          <a:xfrm>
                            <a:off x="3333750" y="47625"/>
                            <a:ext cx="1133475" cy="904875"/>
                          </a:xfrm>
                          <a:prstGeom prst="roundRect">
                            <a:avLst/>
                          </a:prstGeom>
                        </wps:spPr>
                        <wps:style>
                          <a:lnRef idx="2">
                            <a:schemeClr val="accent4"/>
                          </a:lnRef>
                          <a:fillRef idx="1">
                            <a:schemeClr val="lt1"/>
                          </a:fillRef>
                          <a:effectRef idx="0">
                            <a:schemeClr val="accent4"/>
                          </a:effectRef>
                          <a:fontRef idx="minor">
                            <a:schemeClr val="dk1"/>
                          </a:fontRef>
                        </wps:style>
                        <wps:txbx>
                          <w:txbxContent>
                            <w:p w:rsidRPr="009166E2" w:rsidR="00340CD1" w:rsidP="008E4F60" w:rsidRDefault="00340CD1" w14:paraId="4F3CD615" w14:textId="77777777">
                              <w:pPr>
                                <w:jc w:val="center"/>
                                <w:rPr>
                                  <w:sz w:val="20"/>
                                </w:rPr>
                              </w:pPr>
                              <w:r w:rsidRPr="009166E2">
                                <w:rPr>
                                  <w:sz w:val="20"/>
                                </w:rPr>
                                <w:t xml:space="preserve">MLI </w:t>
                              </w:r>
                              <w:r>
                                <w:rPr>
                                  <w:sz w:val="20"/>
                                </w:rPr>
                                <w:t xml:space="preserve">Does NOT make Payment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9" name="Straight Arrow Connector 99"/>
                        <wps:cNvCnPr/>
                        <wps:spPr>
                          <a:xfrm>
                            <a:off x="1133475" y="504825"/>
                            <a:ext cx="228600"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100" name="Straight Arrow Connector 100"/>
                        <wps:cNvCnPr/>
                        <wps:spPr>
                          <a:xfrm>
                            <a:off x="3095625" y="504825"/>
                            <a:ext cx="228600"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101" name="Rounded Rectangle 101"/>
                        <wps:cNvSpPr/>
                        <wps:spPr>
                          <a:xfrm>
                            <a:off x="4714875" y="-47174"/>
                            <a:ext cx="1860586" cy="1144290"/>
                          </a:xfrm>
                          <a:prstGeom prst="roundRect">
                            <a:avLst/>
                          </a:prstGeom>
                        </wps:spPr>
                        <wps:style>
                          <a:lnRef idx="1">
                            <a:schemeClr val="accent2"/>
                          </a:lnRef>
                          <a:fillRef idx="2">
                            <a:schemeClr val="accent2"/>
                          </a:fillRef>
                          <a:effectRef idx="1">
                            <a:schemeClr val="accent2"/>
                          </a:effectRef>
                          <a:fontRef idx="minor">
                            <a:schemeClr val="dk1"/>
                          </a:fontRef>
                        </wps:style>
                        <wps:txbx>
                          <w:txbxContent>
                            <w:p w:rsidRPr="009166E2" w:rsidR="00340CD1" w:rsidP="008E4F60" w:rsidRDefault="00340CD1" w14:paraId="6BEDCD47" w14:textId="57970C74">
                              <w:pPr>
                                <w:pStyle w:val="NoSpacing"/>
                                <w:jc w:val="center"/>
                                <w:rPr>
                                  <w:sz w:val="20"/>
                                </w:rPr>
                              </w:pPr>
                              <w:r w:rsidRPr="009166E2">
                                <w:rPr>
                                  <w:sz w:val="20"/>
                                </w:rPr>
                                <w:t xml:space="preserve">System </w:t>
                              </w:r>
                              <w:r>
                                <w:rPr>
                                  <w:sz w:val="20"/>
                                </w:rPr>
                                <w:t>Does NOT Continues CG</w:t>
                              </w:r>
                            </w:p>
                            <w:p w:rsidR="00340CD1" w:rsidP="008E4F60" w:rsidRDefault="00340CD1" w14:paraId="1CE8FAFB" w14:textId="77777777">
                              <w:pPr>
                                <w:pStyle w:val="NoSpacing"/>
                                <w:jc w:val="center"/>
                                <w:rPr>
                                  <w:sz w:val="20"/>
                                </w:rPr>
                              </w:pPr>
                              <w:r w:rsidRPr="009166E2">
                                <w:rPr>
                                  <w:sz w:val="20"/>
                                </w:rPr>
                                <w:t>Status of CG as</w:t>
                              </w:r>
                              <w:r>
                                <w:rPr>
                                  <w:sz w:val="20"/>
                                </w:rPr>
                                <w:t>:</w:t>
                              </w:r>
                            </w:p>
                            <w:p w:rsidRPr="009166E2" w:rsidR="00340CD1" w:rsidP="008E4F60" w:rsidRDefault="00340CD1" w14:paraId="30F12F19" w14:textId="77777777">
                              <w:pPr>
                                <w:pStyle w:val="NoSpacing"/>
                                <w:rPr>
                                  <w:sz w:val="20"/>
                                </w:rPr>
                              </w:pPr>
                              <w:r w:rsidRPr="009166E2">
                                <w:rPr>
                                  <w:sz w:val="20"/>
                                </w:rPr>
                                <w:t>‘</w:t>
                              </w:r>
                              <w:r w:rsidRPr="00B047E5">
                                <w:rPr>
                                  <w:b/>
                                  <w:sz w:val="20"/>
                                </w:rPr>
                                <w:t>NPA</w:t>
                              </w:r>
                              <w:r>
                                <w:rPr>
                                  <w:b/>
                                  <w:sz w:val="20"/>
                                </w:rPr>
                                <w:t xml:space="preserve"> – Lapsed</w:t>
                              </w:r>
                              <w:r w:rsidRPr="009166E2">
                                <w:rPr>
                                  <w:sz w:val="20"/>
                                </w:rPr>
                                <w:t>’</w:t>
                              </w:r>
                              <w:r>
                                <w:rPr>
                                  <w:sz w:val="20"/>
                                </w:rPr>
                                <w:t xml:space="preserve"> – if NPA persists OR ‘</w:t>
                              </w:r>
                              <w:r>
                                <w:rPr>
                                  <w:b/>
                                  <w:sz w:val="20"/>
                                </w:rPr>
                                <w:t xml:space="preserve">Lapsed’ - </w:t>
                              </w:r>
                              <w:r>
                                <w:rPr>
                                  <w:sz w:val="20"/>
                                </w:rPr>
                                <w:t>if not an NPA</w:t>
                              </w:r>
                            </w:p>
                            <w:p w:rsidRPr="009166E2" w:rsidR="00340CD1" w:rsidP="008E4F60" w:rsidRDefault="00340CD1" w14:paraId="2FA8A999" w14:textId="77777777">
                              <w:pPr>
                                <w:pStyle w:val="NoSpacing"/>
                                <w:jc w:val="center"/>
                                <w:rPr>
                                  <w:sz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2" name="Straight Arrow Connector 102"/>
                        <wps:cNvCnPr/>
                        <wps:spPr>
                          <a:xfrm>
                            <a:off x="4486275" y="504825"/>
                            <a:ext cx="228600"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w14:anchorId="312846B1">
              <v:group id="Group 95" style="position:absolute;left:0;text-align:left;margin-left:-4.5pt;margin-top:94.45pt;width:517.75pt;height:89.25pt;z-index:251763712;mso-position-horizontal-relative:text;mso-position-vertical-relative:page;mso-width-relative:margin;mso-height-relative:margin" coordsize="65754,11442" coordorigin=",-471" o:spid="_x0000_s1089" w14:anchorId="4EBDF28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">
                <v:roundrect id="Rounded Rectangle 96" style="position:absolute;width:11334;height:10001;visibility:visible;mso-wrap-style:square;v-text-anchor:middle" o:spid="_x0000_s1090" fillcolor="white [3201]" strokecolor="#ffc000 [3207]" strokeweight="1pt"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">
                  <v:stroke joinstyle="miter"/>
                  <v:textbox>
                    <w:txbxContent>
                      <w:p w:rsidRPr="009166E2" w:rsidR="00340CD1" w:rsidP="008E4F60" w:rsidRDefault="00340CD1" w14:paraId="457BE3A5" w14:textId="77777777">
                        <w:pPr>
                          <w:jc w:val="center"/>
                          <w:rPr>
                            <w:sz w:val="20"/>
                          </w:rPr>
                        </w:pPr>
                        <w:r w:rsidRPr="009166E2">
                          <w:rPr>
                            <w:sz w:val="20"/>
                          </w:rPr>
                          <w:t xml:space="preserve">MLI </w:t>
                        </w:r>
                        <w:r>
                          <w:rPr>
                            <w:sz w:val="20"/>
                          </w:rPr>
                          <w:t xml:space="preserve">Uploads </w:t>
                        </w:r>
                        <w:r w:rsidRPr="009166E2">
                          <w:rPr>
                            <w:sz w:val="20"/>
                          </w:rPr>
                          <w:t>Loan Account Information of ‘</w:t>
                        </w:r>
                        <w:r w:rsidRPr="00B047E5">
                          <w:rPr>
                            <w:b/>
                            <w:sz w:val="20"/>
                          </w:rPr>
                          <w:t>N</w:t>
                        </w:r>
                        <w:r>
                          <w:rPr>
                            <w:b/>
                            <w:sz w:val="20"/>
                          </w:rPr>
                          <w:t>PA</w:t>
                        </w:r>
                        <w:r w:rsidRPr="00B047E5">
                          <w:rPr>
                            <w:b/>
                            <w:sz w:val="20"/>
                          </w:rPr>
                          <w:t xml:space="preserve"> </w:t>
                        </w:r>
                        <w:r>
                          <w:rPr>
                            <w:b/>
                            <w:sz w:val="20"/>
                          </w:rPr>
                          <w:t>- Lapsed</w:t>
                        </w:r>
                        <w:r w:rsidRPr="009166E2">
                          <w:rPr>
                            <w:sz w:val="20"/>
                          </w:rPr>
                          <w:t>’ CG</w:t>
                        </w:r>
                      </w:p>
                    </w:txbxContent>
                  </v:textbox>
                </v:roundrect>
                <v:roundrect id="Rounded Rectangle 97" style="position:absolute;left:13620;top:1905;width:17145;height:6286;visibility:visible;mso-wrap-style:square;v-text-anchor:middle" o:spid="_x0000_s1091" fillcolor="#f3a875 [2165]" strokecolor="#ed7d31 [3205]" strokeweight=".5pt"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">
                  <v:fill type="gradient" color2="#f09558 [2613]" colors="0 #f7bda4;.5 #f5b195;1 #f8a581" focus="100%" rotate="t">
                    <o:fill v:ext="view" type="gradientUnscaled"/>
                  </v:fill>
                  <v:stroke joinstyle="miter"/>
                  <v:textbox>
                    <w:txbxContent>
                      <w:p w:rsidRPr="009166E2" w:rsidR="00340CD1" w:rsidP="008E4F60" w:rsidRDefault="00340CD1" w14:paraId="4F84388C" w14:textId="46404C09">
                        <w:pPr>
                          <w:jc w:val="center"/>
                          <w:rPr>
                            <w:sz w:val="20"/>
                          </w:rPr>
                        </w:pPr>
                        <w:r>
                          <w:rPr>
                            <w:sz w:val="20"/>
                          </w:rPr>
                          <w:t>System Generates CGDAN – CG Charges &amp; CG Cover</w:t>
                        </w:r>
                      </w:p>
                    </w:txbxContent>
                  </v:textbox>
                </v:roundrect>
                <v:roundrect id="Rounded Rectangle 98" style="position:absolute;left:33337;top:476;width:11335;height:9049;visibility:visible;mso-wrap-style:square;v-text-anchor:middle" o:spid="_x0000_s1092" fillcolor="white [3201]" strokecolor="#ffc000 [3207]" strokeweight="1pt"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">
                  <v:stroke joinstyle="miter"/>
                  <v:textbox>
                    <w:txbxContent>
                      <w:p w:rsidRPr="009166E2" w:rsidR="00340CD1" w:rsidP="008E4F60" w:rsidRDefault="00340CD1" w14:paraId="69653423" w14:textId="77777777">
                        <w:pPr>
                          <w:jc w:val="center"/>
                          <w:rPr>
                            <w:sz w:val="20"/>
                          </w:rPr>
                        </w:pPr>
                        <w:r w:rsidRPr="009166E2">
                          <w:rPr>
                            <w:sz w:val="20"/>
                          </w:rPr>
                          <w:t xml:space="preserve">MLI </w:t>
                        </w:r>
                        <w:r>
                          <w:rPr>
                            <w:sz w:val="20"/>
                          </w:rPr>
                          <w:t xml:space="preserve">Does NOT make Payment </w:t>
                        </w:r>
                      </w:p>
                    </w:txbxContent>
                  </v:textbox>
                </v:roundrect>
                <v:shape id="Straight Arrow Connector 99" style="position:absolute;left:11334;top:5048;width:2286;height:0;visibility:visible;mso-wrap-style:square" o:spid="_x0000_s1093" strokecolor="#ed7d31 [3205]" strokeweight=".5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">
                  <v:stroke joinstyle="miter" endarrow="block"/>
                </v:shape>
                <v:shape id="Straight Arrow Connector 100" style="position:absolute;left:30956;top:5048;width:2286;height:0;visibility:visible;mso-wrap-style:square" o:spid="_x0000_s1094" strokecolor="#ed7d31 [3205]" strokeweight=".5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">
                  <v:stroke joinstyle="miter" endarrow="block"/>
                </v:shape>
                <v:roundrect id="Rounded Rectangle 101" style="position:absolute;left:47148;top:-471;width:18606;height:11442;visibility:visible;mso-wrap-style:square;v-text-anchor:middle" o:spid="_x0000_s1095" fillcolor="#f3a875 [2165]" strokecolor="#ed7d31 [3205]" strokeweight=".5pt"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">
                  <v:fill type="gradient" color2="#f09558 [2613]" colors="0 #f7bda4;.5 #f5b195;1 #f8a581" focus="100%" rotate="t">
                    <o:fill v:ext="view" type="gradientUnscaled"/>
                  </v:fill>
                  <v:stroke joinstyle="miter"/>
                  <v:textbox>
                    <w:txbxContent>
                      <w:p w:rsidRPr="009166E2" w:rsidR="00340CD1" w:rsidP="008E4F60" w:rsidRDefault="00340CD1" w14:paraId="7F940889" w14:textId="57970C74">
                        <w:pPr>
                          <w:pStyle w:val="NoSpacing"/>
                          <w:jc w:val="center"/>
                          <w:rPr>
                            <w:sz w:val="20"/>
                          </w:rPr>
                        </w:pPr>
                        <w:r w:rsidRPr="009166E2">
                          <w:rPr>
                            <w:sz w:val="20"/>
                          </w:rPr>
                          <w:t xml:space="preserve">System </w:t>
                        </w:r>
                        <w:r>
                          <w:rPr>
                            <w:sz w:val="20"/>
                          </w:rPr>
                          <w:t>Does NOT Continues CG</w:t>
                        </w:r>
                      </w:p>
                      <w:p w:rsidR="00340CD1" w:rsidP="008E4F60" w:rsidRDefault="00340CD1" w14:paraId="34069BDB" w14:textId="77777777">
                        <w:pPr>
                          <w:pStyle w:val="NoSpacing"/>
                          <w:jc w:val="center"/>
                          <w:rPr>
                            <w:sz w:val="20"/>
                          </w:rPr>
                        </w:pPr>
                        <w:r w:rsidRPr="009166E2">
                          <w:rPr>
                            <w:sz w:val="20"/>
                          </w:rPr>
                          <w:t>Status of CG as</w:t>
                        </w:r>
                        <w:r>
                          <w:rPr>
                            <w:sz w:val="20"/>
                          </w:rPr>
                          <w:t>:</w:t>
                        </w:r>
                      </w:p>
                      <w:p w:rsidRPr="009166E2" w:rsidR="00340CD1" w:rsidP="008E4F60" w:rsidRDefault="00340CD1" w14:paraId="79DF8CF0" w14:textId="77777777">
                        <w:pPr>
                          <w:pStyle w:val="NoSpacing"/>
                          <w:rPr>
                            <w:sz w:val="20"/>
                          </w:rPr>
                        </w:pPr>
                        <w:r w:rsidRPr="009166E2">
                          <w:rPr>
                            <w:sz w:val="20"/>
                          </w:rPr>
                          <w:t>‘</w:t>
                        </w:r>
                        <w:r w:rsidRPr="00B047E5">
                          <w:rPr>
                            <w:b/>
                            <w:sz w:val="20"/>
                          </w:rPr>
                          <w:t>NPA</w:t>
                        </w:r>
                        <w:r>
                          <w:rPr>
                            <w:b/>
                            <w:sz w:val="20"/>
                          </w:rPr>
                          <w:t xml:space="preserve"> – Lapsed</w:t>
                        </w:r>
                        <w:r w:rsidRPr="009166E2">
                          <w:rPr>
                            <w:sz w:val="20"/>
                          </w:rPr>
                          <w:t>’</w:t>
                        </w:r>
                        <w:r>
                          <w:rPr>
                            <w:sz w:val="20"/>
                          </w:rPr>
                          <w:t xml:space="preserve"> – if NPA persists OR ‘</w:t>
                        </w:r>
                        <w:r>
                          <w:rPr>
                            <w:b/>
                            <w:sz w:val="20"/>
                          </w:rPr>
                          <w:t xml:space="preserve">Lapsed’ - </w:t>
                        </w:r>
                        <w:r>
                          <w:rPr>
                            <w:sz w:val="20"/>
                          </w:rPr>
                          <w:t>if not an NPA</w:t>
                        </w:r>
                      </w:p>
                      <w:p w:rsidRPr="009166E2" w:rsidR="00340CD1" w:rsidP="008E4F60" w:rsidRDefault="00340CD1" w14:paraId="3DEEC669" w14:textId="77777777">
                        <w:pPr>
                          <w:pStyle w:val="NoSpacing"/>
                          <w:jc w:val="center"/>
                          <w:rPr>
                            <w:sz w:val="20"/>
                          </w:rPr>
                        </w:pPr>
                      </w:p>
                    </w:txbxContent>
                  </v:textbox>
                </v:roundrect>
                <v:shape id="Straight Arrow Connector 102" style="position:absolute;left:44862;top:5048;width:2286;height:0;visibility:visible;mso-wrap-style:square" o:spid="_x0000_s1096" strokecolor="#ed7d31 [3205]" strokeweight=".5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">
                  <v:stroke joinstyle="miter" endarrow="block"/>
                </v:shape>
                <w10:wrap type="topAndBottom" anchory="page"/>
              </v:group>
            </w:pict>
          </mc:Fallback>
        </mc:AlternateContent>
      </w:r>
      <w:r w:rsidRPr="009166E2" w:rsidR="008E4F60">
        <w:rPr>
          <w:u w:val="single"/>
        </w:rPr>
        <w:t xml:space="preserve">Scenario </w:t>
      </w:r>
      <w:r w:rsidR="008E4F60">
        <w:rPr>
          <w:u w:val="single"/>
        </w:rPr>
        <w:t>8</w:t>
      </w:r>
      <w:r w:rsidRPr="009166E2" w:rsidR="008E4F60">
        <w:rPr>
          <w:u w:val="single"/>
        </w:rPr>
        <w:t>:</w:t>
      </w:r>
    </w:p>
    <w:p w:rsidR="008444A7" w:rsidP="00790F4C" w:rsidRDefault="008444A7" w14:paraId="6E26DB19" w14:textId="77777777">
      <w:pPr>
        <w:jc w:val="both"/>
      </w:pPr>
    </w:p>
    <w:p w:rsidRPr="00995B2F" w:rsidR="00995B2F" w:rsidDel="005E4C02" w:rsidP="00790F4C" w:rsidRDefault="00995B2F" w14:paraId="75A541EB" w14:textId="3651E6E9">
      <w:pPr>
        <w:jc w:val="both"/>
        <w:rPr>
          <w:del w:author="Sachin Patange" w:date="2017-04-29T22:33:00Z" w:id="1007"/>
          <w:u w:val="single"/>
        </w:rPr>
      </w:pPr>
      <w:del w:author="Sachin Patange" w:date="2017-04-29T22:33:00Z" w:id="1008">
        <w:r w:rsidDel="005E4C02">
          <w:rPr>
            <w:noProof/>
            <w:u w:val="single"/>
          </w:rPr>
          <mc:AlternateContent>
            <mc:Choice Requires="wpg">
              <w:drawing>
                <wp:anchor distT="0" distB="0" distL="114300" distR="114300" simplePos="0" relativeHeight="251772928" behindDoc="0" locked="0" layoutInCell="1" allowOverlap="1" wp14:anchorId="5612A38A" wp14:editId="089078CD">
                  <wp:simplePos x="0" y="0"/>
                  <wp:positionH relativeFrom="column">
                    <wp:posOffset>0</wp:posOffset>
                  </wp:positionH>
                  <wp:positionV relativeFrom="page">
                    <wp:posOffset>2990850</wp:posOffset>
                  </wp:positionV>
                  <wp:extent cx="5334000" cy="838200"/>
                  <wp:effectExtent l="0" t="0" r="19050" b="19050"/>
                  <wp:wrapTopAndBottom/>
                  <wp:docPr id="38" name="Group 38"/>
                  <wp:cNvGraphicFramePr/>
                  <a:graphic xmlns:a="http://schemas.openxmlformats.org/drawingml/2006/main">
                    <a:graphicData uri="http://schemas.microsoft.com/office/word/2010/wordprocessingGroup">
                      <wpg:wgp>
                        <wpg:cNvGrpSpPr/>
                        <wpg:grpSpPr>
                          <a:xfrm>
                            <a:off x="0" y="0"/>
                            <a:ext cx="5334000" cy="838200"/>
                            <a:chOff x="0" y="2"/>
                            <a:chExt cx="3076575" cy="932134"/>
                          </a:xfrm>
                        </wpg:grpSpPr>
                        <wps:wsp>
                          <wps:cNvPr id="39" name="Rounded Rectangle 39"/>
                          <wps:cNvSpPr/>
                          <wps:spPr>
                            <a:xfrm>
                              <a:off x="0" y="2"/>
                              <a:ext cx="1133475" cy="932134"/>
                            </a:xfrm>
                            <a:prstGeom prst="roundRect">
                              <a:avLst/>
                            </a:prstGeom>
                          </wps:spPr>
                          <wps:style>
                            <a:lnRef idx="2">
                              <a:schemeClr val="accent4"/>
                            </a:lnRef>
                            <a:fillRef idx="1">
                              <a:schemeClr val="lt1"/>
                            </a:fillRef>
                            <a:effectRef idx="0">
                              <a:schemeClr val="accent4"/>
                            </a:effectRef>
                            <a:fontRef idx="minor">
                              <a:schemeClr val="dk1"/>
                            </a:fontRef>
                          </wps:style>
                          <wps:txbx>
                            <w:txbxContent>
                              <w:p w:rsidRPr="009166E2" w:rsidR="00340CD1" w:rsidP="00995B2F" w:rsidRDefault="00340CD1" w14:paraId="498C3834" w14:textId="7E5820FE">
                                <w:pPr>
                                  <w:jc w:val="center"/>
                                  <w:rPr>
                                    <w:sz w:val="20"/>
                                  </w:rPr>
                                </w:pPr>
                                <w:r w:rsidRPr="009166E2">
                                  <w:rPr>
                                    <w:sz w:val="20"/>
                                  </w:rPr>
                                  <w:t xml:space="preserve">MLI </w:t>
                                </w:r>
                                <w:r>
                                  <w:rPr>
                                    <w:sz w:val="20"/>
                                  </w:rPr>
                                  <w:t xml:space="preserve">Uploads </w:t>
                                </w:r>
                                <w:r w:rsidRPr="009166E2">
                                  <w:rPr>
                                    <w:sz w:val="20"/>
                                  </w:rPr>
                                  <w:t xml:space="preserve">Loan Account Information </w:t>
                                </w:r>
                                <w:r>
                                  <w:rPr>
                                    <w:sz w:val="20"/>
                                  </w:rPr>
                                  <w:t xml:space="preserve">having - </w:t>
                                </w:r>
                                <w:r w:rsidRPr="00FF374F">
                                  <w:rPr>
                                    <w:sz w:val="20"/>
                                  </w:rPr>
                                  <w:t xml:space="preserve">‘Outstanding Loan Amount’ </w:t>
                                </w:r>
                                <w:r>
                                  <w:rPr>
                                    <w:sz w:val="20"/>
                                  </w:rPr>
                                  <w:t xml:space="preserve">= Zeroes </w:t>
                                </w:r>
                                <w:proofErr w:type="gramStart"/>
                                <w:r>
                                  <w:rPr>
                                    <w:sz w:val="20"/>
                                  </w:rPr>
                                  <w:t>Or</w:t>
                                </w:r>
                                <w:proofErr w:type="gramEnd"/>
                                <w:r>
                                  <w:rPr>
                                    <w:sz w:val="20"/>
                                  </w:rPr>
                                  <w:t xml:space="preserve"> Less Than Zeroes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ounded Rectangle 40"/>
                          <wps:cNvSpPr/>
                          <wps:spPr>
                            <a:xfrm>
                              <a:off x="1362075" y="190500"/>
                              <a:ext cx="1714500" cy="628650"/>
                            </a:xfrm>
                            <a:prstGeom prst="roundRect">
                              <a:avLst/>
                            </a:prstGeom>
                          </wps:spPr>
                          <wps:style>
                            <a:lnRef idx="1">
                              <a:schemeClr val="accent2"/>
                            </a:lnRef>
                            <a:fillRef idx="2">
                              <a:schemeClr val="accent2"/>
                            </a:fillRef>
                            <a:effectRef idx="1">
                              <a:schemeClr val="accent2"/>
                            </a:effectRef>
                            <a:fontRef idx="minor">
                              <a:schemeClr val="dk1"/>
                            </a:fontRef>
                          </wps:style>
                          <wps:txbx>
                            <w:txbxContent>
                              <w:p w:rsidRPr="009166E2" w:rsidR="00340CD1" w:rsidP="00995B2F" w:rsidRDefault="00340CD1" w14:paraId="0E5F2462" w14:textId="5D4F574C">
                                <w:pPr>
                                  <w:jc w:val="center"/>
                                  <w:rPr>
                                    <w:sz w:val="20"/>
                                  </w:rPr>
                                </w:pPr>
                                <w:r>
                                  <w:rPr>
                                    <w:sz w:val="20"/>
                                  </w:rPr>
                                  <w:t>System closes the guarantee cover – Status of CG as ‘</w:t>
                                </w:r>
                                <w:r w:rsidRPr="00FF374F">
                                  <w:rPr>
                                    <w:b/>
                                    <w:sz w:val="20"/>
                                  </w:rPr>
                                  <w:t>Close’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Straight Arrow Connector 42"/>
                          <wps:cNvCnPr/>
                          <wps:spPr>
                            <a:xfrm>
                              <a:off x="1133475" y="504825"/>
                              <a:ext cx="228600"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w14:anchorId="323F6117">
                <v:group id="Group 38" style="position:absolute;left:0;text-align:left;margin-left:0;margin-top:235.5pt;width:420pt;height:66pt;z-index:251772928;mso-position-horizontal-relative:text;mso-position-vertical-relative:page;mso-width-relative:margin;mso-height-relative:margin" coordsize="30765,9321" coordorigin="" o:spid="_x0000_s1097" w14:anchorId="5612A38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">
                  <v:roundrect id="Rounded Rectangle 39" style="position:absolute;width:11334;height:9321;visibility:visible;mso-wrap-style:square;v-text-anchor:middle" o:spid="_x0000_s1098" fillcolor="white [3201]" strokecolor="#ffc000 [3207]" strokeweight="1pt"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">
                    <v:stroke joinstyle="miter"/>
                    <v:textbox>
                      <w:txbxContent>
                        <w:p w:rsidRPr="009166E2" w:rsidR="00340CD1" w:rsidP="00995B2F" w:rsidRDefault="00340CD1" w14:paraId="0D0620A1" w14:textId="7E5820FE">
                          <w:pPr>
                            <w:jc w:val="center"/>
                            <w:rPr>
                              <w:sz w:val="20"/>
                            </w:rPr>
                          </w:pPr>
                          <w:r w:rsidRPr="009166E2">
                            <w:rPr>
                              <w:sz w:val="20"/>
                            </w:rPr>
                            <w:t xml:space="preserve">MLI </w:t>
                          </w:r>
                          <w:r>
                            <w:rPr>
                              <w:sz w:val="20"/>
                            </w:rPr>
                            <w:t xml:space="preserve">Uploads </w:t>
                          </w:r>
                          <w:r w:rsidRPr="009166E2">
                            <w:rPr>
                              <w:sz w:val="20"/>
                            </w:rPr>
                            <w:t xml:space="preserve">Loan Account Information </w:t>
                          </w:r>
                          <w:r>
                            <w:rPr>
                              <w:sz w:val="20"/>
                            </w:rPr>
                            <w:t xml:space="preserve">having - </w:t>
                          </w:r>
                          <w:r w:rsidRPr="00FF374F">
                            <w:rPr>
                              <w:sz w:val="20"/>
                            </w:rPr>
                            <w:t xml:space="preserve">‘Outstanding Loan Amount’ </w:t>
                          </w:r>
                          <w:r>
                            <w:rPr>
                              <w:sz w:val="20"/>
                            </w:rPr>
                            <w:t>= Zeroes Or Less Than Zeroes</w:t>
                          </w:r>
                        </w:p>
                      </w:txbxContent>
                    </v:textbox>
                  </v:roundrect>
                  <v:roundrect id="Rounded Rectangle 40" style="position:absolute;left:13620;top:1905;width:17145;height:6286;visibility:visible;mso-wrap-style:square;v-text-anchor:middle" o:spid="_x0000_s1099" fillcolor="#f3a875 [2165]" strokecolor="#ed7d31 [3205]" strokeweight=".5pt"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">
                    <v:fill type="gradient" color2="#f09558 [2613]" colors="0 #f7bda4;.5 #f5b195;1 #f8a581" focus="100%" rotate="t">
                      <o:fill v:ext="view" type="gradientUnscaled"/>
                    </v:fill>
                    <v:stroke joinstyle="miter"/>
                    <v:textbox>
                      <w:txbxContent>
                        <w:p w:rsidRPr="009166E2" w:rsidR="00340CD1" w:rsidP="00995B2F" w:rsidRDefault="00340CD1" w14:paraId="0A2322D4" w14:textId="5D4F574C">
                          <w:pPr>
                            <w:jc w:val="center"/>
                            <w:rPr>
                              <w:sz w:val="20"/>
                            </w:rPr>
                          </w:pPr>
                          <w:r>
                            <w:rPr>
                              <w:sz w:val="20"/>
                            </w:rPr>
                            <w:t>System closes the guarantee cover – Status of CG as ‘</w:t>
                          </w:r>
                          <w:r w:rsidRPr="00FF374F">
                            <w:rPr>
                              <w:b/>
                              <w:sz w:val="20"/>
                            </w:rPr>
                            <w:t>Close’</w:t>
                          </w:r>
                        </w:p>
                      </w:txbxContent>
                    </v:textbox>
                  </v:roundrect>
                  <v:shape id="Straight Arrow Connector 42" style="position:absolute;left:11334;top:5048;width:2286;height:0;visibility:visible;mso-wrap-style:square" o:spid="_x0000_s1100" strokecolor="#ed7d31 [3205]" strokeweight=".5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">
                    <v:stroke joinstyle="miter" endarrow="block"/>
                  </v:shape>
                  <w10:wrap type="topAndBottom" anchory="page"/>
                </v:group>
              </w:pict>
            </mc:Fallback>
          </mc:AlternateContent>
        </w:r>
        <w:r w:rsidRPr="00995B2F" w:rsidDel="005E4C02">
          <w:rPr>
            <w:u w:val="single"/>
          </w:rPr>
          <w:delText>Scenario 9:</w:delText>
        </w:r>
      </w:del>
    </w:p>
    <w:p w:rsidR="00995B2F" w:rsidP="00790F4C" w:rsidRDefault="00995B2F" w14:paraId="5FDEC762" w14:textId="60EB7200">
      <w:pPr>
        <w:jc w:val="both"/>
      </w:pPr>
    </w:p>
    <w:p w:rsidR="00790F4C" w:rsidP="00790F4C" w:rsidRDefault="00443D3D" w14:paraId="09704D3B" w14:textId="4EE67B27">
      <w:pPr>
        <w:jc w:val="both"/>
      </w:pPr>
      <w:r>
        <w:t>Continuity</w:t>
      </w:r>
      <w:r w:rsidR="00790F4C">
        <w:t xml:space="preserve"> of CG is NOT Allowed for following Cases:</w:t>
      </w:r>
    </w:p>
    <w:p w:rsidR="00232F7E" w:rsidP="005276B2" w:rsidRDefault="00232F7E" w14:paraId="285AEA2A" w14:textId="22FF95C6">
      <w:pPr>
        <w:pStyle w:val="ListParagraph"/>
        <w:numPr>
          <w:ilvl w:val="0"/>
          <w:numId w:val="9"/>
        </w:numPr>
        <w:jc w:val="both"/>
      </w:pPr>
      <w:r>
        <w:t>Guarantee Cover ‘Not Issued’</w:t>
      </w:r>
    </w:p>
    <w:p w:rsidR="0006350F" w:rsidP="0006350F" w:rsidRDefault="0006350F" w14:paraId="420E55F7" w14:textId="27684635">
      <w:pPr>
        <w:pStyle w:val="ListParagraph"/>
        <w:numPr>
          <w:ilvl w:val="0"/>
          <w:numId w:val="9"/>
        </w:numPr>
        <w:jc w:val="both"/>
      </w:pPr>
      <w:r>
        <w:t xml:space="preserve">Guarantee who has reported </w:t>
      </w:r>
      <w:r w:rsidRPr="0006350F">
        <w:t>‘Outstanding Loan Amount’</w:t>
      </w:r>
      <w:r>
        <w:t xml:space="preserve"> as Zeroes</w:t>
      </w:r>
    </w:p>
    <w:p w:rsidR="00790F4C" w:rsidP="005276B2" w:rsidRDefault="00790F4C" w14:paraId="344F7D77" w14:textId="77777777">
      <w:pPr>
        <w:pStyle w:val="ListParagraph"/>
        <w:numPr>
          <w:ilvl w:val="0"/>
          <w:numId w:val="9"/>
        </w:numPr>
        <w:jc w:val="both"/>
      </w:pPr>
      <w:r>
        <w:t>CG whose claims has been lodged by MLI</w:t>
      </w:r>
    </w:p>
    <w:p w:rsidR="00790F4C" w:rsidP="005276B2" w:rsidRDefault="00790F4C" w14:paraId="688D1E70" w14:textId="77777777">
      <w:pPr>
        <w:pStyle w:val="ListParagraph"/>
        <w:numPr>
          <w:ilvl w:val="0"/>
          <w:numId w:val="9"/>
        </w:numPr>
      </w:pPr>
      <w:r>
        <w:t>Queries for Claims &amp; Resolution</w:t>
      </w:r>
    </w:p>
    <w:p w:rsidR="00790F4C" w:rsidP="005276B2" w:rsidRDefault="00790F4C" w14:paraId="08D59139" w14:textId="77777777">
      <w:pPr>
        <w:pStyle w:val="ListParagraph"/>
        <w:numPr>
          <w:ilvl w:val="0"/>
          <w:numId w:val="9"/>
        </w:numPr>
      </w:pPr>
      <w:r>
        <w:t>Claims Reject/Approve</w:t>
      </w:r>
    </w:p>
    <w:p w:rsidR="00790F4C" w:rsidP="005276B2" w:rsidRDefault="00790F4C" w14:paraId="0430E5B8" w14:textId="11A8FBE0">
      <w:pPr>
        <w:pStyle w:val="ListParagraph"/>
        <w:numPr>
          <w:ilvl w:val="0"/>
          <w:numId w:val="9"/>
        </w:numPr>
      </w:pPr>
      <w:r>
        <w:t xml:space="preserve">Auto Approval of Claims </w:t>
      </w:r>
      <w:r w:rsidR="00D75078">
        <w:t xml:space="preserve">(This is a configurable parameter. For </w:t>
      </w:r>
      <w:proofErr w:type="gramStart"/>
      <w:r w:rsidR="00D75078">
        <w:t>example</w:t>
      </w:r>
      <w:proofErr w:type="gramEnd"/>
      <w:r w:rsidR="00D75078">
        <w:t xml:space="preserve"> if this parameter has value INR 10,000/- then for the claims less than or equal to INR 10,000/- will be settled automatically)</w:t>
      </w:r>
    </w:p>
    <w:p w:rsidR="00790F4C" w:rsidP="005276B2" w:rsidRDefault="00790F4C" w14:paraId="62E9652F" w14:textId="77777777">
      <w:pPr>
        <w:pStyle w:val="ListParagraph"/>
        <w:numPr>
          <w:ilvl w:val="0"/>
          <w:numId w:val="9"/>
        </w:numPr>
      </w:pPr>
      <w:r>
        <w:t>Claim Settlement (1</w:t>
      </w:r>
      <w:r w:rsidRPr="00E24583">
        <w:rPr>
          <w:vertAlign w:val="superscript"/>
        </w:rPr>
        <w:t>st</w:t>
      </w:r>
      <w:r>
        <w:t xml:space="preserve"> and Final)</w:t>
      </w:r>
    </w:p>
    <w:p w:rsidR="00790F4C" w:rsidP="005276B2" w:rsidRDefault="00790F4C" w14:paraId="2EDBB5C2" w14:textId="77777777">
      <w:pPr>
        <w:pStyle w:val="ListParagraph"/>
        <w:numPr>
          <w:ilvl w:val="0"/>
          <w:numId w:val="9"/>
        </w:numPr>
      </w:pPr>
      <w:r>
        <w:t>Post Claim Recoveries</w:t>
      </w:r>
    </w:p>
    <w:p w:rsidR="00790F4C" w:rsidP="005276B2" w:rsidRDefault="00790F4C" w14:paraId="3DD8ACB7" w14:textId="77777777">
      <w:pPr>
        <w:pStyle w:val="ListParagraph"/>
        <w:numPr>
          <w:ilvl w:val="0"/>
          <w:numId w:val="9"/>
        </w:numPr>
      </w:pPr>
      <w:r>
        <w:t>Closures</w:t>
      </w:r>
    </w:p>
    <w:p w:rsidR="00790F4C" w:rsidP="005276B2" w:rsidRDefault="00790F4C" w14:paraId="3C66CF22" w14:textId="77777777">
      <w:pPr>
        <w:pStyle w:val="ListParagraph"/>
        <w:numPr>
          <w:ilvl w:val="0"/>
          <w:numId w:val="9"/>
        </w:numPr>
      </w:pPr>
      <w:r>
        <w:t>Revoke (by NCGTC user)</w:t>
      </w:r>
    </w:p>
    <w:p w:rsidRPr="00FC032F" w:rsidR="00790F4C" w:rsidP="00790F4C" w:rsidRDefault="00790F4C" w14:paraId="4F251F58" w14:textId="77777777">
      <w:pPr>
        <w:pStyle w:val="ListParagraph"/>
      </w:pPr>
    </w:p>
    <w:p w:rsidR="00790F4C" w:rsidP="00586A66" w:rsidRDefault="00790F4C" w14:paraId="5E30648F" w14:textId="77777777">
      <w:pPr>
        <w:pStyle w:val="Heading3"/>
        <w:keepLines w:val="0"/>
        <w:numPr>
          <w:ilvl w:val="2"/>
          <w:numId w:val="1"/>
        </w:numPr>
        <w:pBdr>
          <w:bottom w:val="single" w:color="auto" w:sz="4" w:space="1"/>
        </w:pBdr>
        <w:tabs>
          <w:tab w:val="left" w:pos="0"/>
          <w:tab w:val="left" w:pos="720"/>
        </w:tabs>
        <w:spacing w:before="60" w:after="60" w:line="276" w:lineRule="auto"/>
        <w:jc w:val="both"/>
        <w:rPr>
          <w:rFonts w:ascii="Trebuchet MS" w:hAnsi="Trebuchet MS"/>
          <w:b/>
          <w:bCs/>
          <w:color w:val="000000" w:themeColor="text1"/>
          <w:szCs w:val="22"/>
        </w:rPr>
      </w:pPr>
      <w:bookmarkStart w:name="_Toc483681435" w:id="1009"/>
      <w:r>
        <w:rPr>
          <w:rFonts w:ascii="Trebuchet MS" w:hAnsi="Trebuchet MS"/>
          <w:b/>
          <w:bCs/>
          <w:color w:val="000000" w:themeColor="text1"/>
          <w:szCs w:val="22"/>
        </w:rPr>
        <w:t>Input File Content to Staging Area</w:t>
      </w:r>
      <w:bookmarkEnd w:id="1009"/>
    </w:p>
    <w:p w:rsidR="00790F4C" w:rsidP="00790F4C" w:rsidRDefault="00402857" w14:paraId="018EA9E1" w14:textId="490AAF54">
      <w:pPr>
        <w:jc w:val="both"/>
      </w:pPr>
      <w:r>
        <w:t xml:space="preserve">The input file content uploaded by MLI in XML format will be extracted to a staging area database. While extracting these records, SURGE extractors will append the records with Date-Time stamp in order for effective traceability of input records. </w:t>
      </w:r>
      <w:r w:rsidR="00790F4C">
        <w:t xml:space="preserve"> </w:t>
      </w:r>
    </w:p>
    <w:p w:rsidR="00790F4C" w:rsidP="00790F4C" w:rsidRDefault="00790F4C" w14:paraId="5917CDBD" w14:textId="77777777">
      <w:pPr>
        <w:jc w:val="both"/>
      </w:pPr>
    </w:p>
    <w:p w:rsidR="00790F4C" w:rsidP="00586A66" w:rsidRDefault="00790F4C" w14:paraId="013CC3ED" w14:textId="77777777">
      <w:pPr>
        <w:pStyle w:val="Heading3"/>
        <w:keepLines w:val="0"/>
        <w:numPr>
          <w:ilvl w:val="2"/>
          <w:numId w:val="1"/>
        </w:numPr>
        <w:pBdr>
          <w:bottom w:val="single" w:color="auto" w:sz="4" w:space="1"/>
        </w:pBdr>
        <w:tabs>
          <w:tab w:val="left" w:pos="0"/>
          <w:tab w:val="left" w:pos="720"/>
        </w:tabs>
        <w:spacing w:before="60" w:after="60" w:line="276" w:lineRule="auto"/>
        <w:jc w:val="both"/>
        <w:rPr>
          <w:rFonts w:ascii="Trebuchet MS" w:hAnsi="Trebuchet MS"/>
          <w:b/>
          <w:bCs/>
          <w:color w:val="000000" w:themeColor="text1"/>
          <w:szCs w:val="22"/>
        </w:rPr>
      </w:pPr>
      <w:bookmarkStart w:name="_Toc483681436" w:id="1010"/>
      <w:r>
        <w:rPr>
          <w:rFonts w:ascii="Trebuchet MS" w:hAnsi="Trebuchet MS"/>
          <w:b/>
          <w:bCs/>
          <w:color w:val="000000" w:themeColor="text1"/>
          <w:szCs w:val="22"/>
        </w:rPr>
        <w:t>Eligibility Criteria Checks</w:t>
      </w:r>
      <w:bookmarkEnd w:id="1010"/>
    </w:p>
    <w:p w:rsidR="00790F4C" w:rsidP="00790F4C" w:rsidRDefault="00790F4C" w14:paraId="13350822" w14:textId="42BA024F">
      <w:pPr>
        <w:jc w:val="both"/>
      </w:pPr>
      <w:r>
        <w:t xml:space="preserve">Following checks are performed on each MLI Loan Accounts to ascertain their eligibility for </w:t>
      </w:r>
      <w:r w:rsidR="00D670DD">
        <w:t>continuing</w:t>
      </w:r>
      <w:r>
        <w:t xml:space="preserve"> credit guarantees. Approved Input file will be processed for each record and the record will be </w:t>
      </w:r>
      <w:r w:rsidRPr="00344D99">
        <w:rPr>
          <w:i/>
          <w:u w:val="single"/>
        </w:rPr>
        <w:t>REJECTED if</w:t>
      </w:r>
      <w:r>
        <w:t>:</w:t>
      </w:r>
    </w:p>
    <w:p w:rsidRPr="00004A17" w:rsidR="00232F7E" w:rsidRDefault="00232F7E" w14:paraId="59DE92B8" w14:textId="011FD8B6">
      <w:pPr>
        <w:pStyle w:val="ListParagraph"/>
        <w:numPr>
          <w:ilvl w:val="0"/>
          <w:numId w:val="46"/>
        </w:numPr>
        <w:jc w:val="both"/>
        <w:pPrChange w:author="Sachin Patange" w:date="2017-05-27T13:05:00Z" w:id="1011">
          <w:pPr>
            <w:pStyle w:val="ListParagraph"/>
            <w:numPr>
              <w:numId w:val="21"/>
            </w:numPr>
            <w:ind w:hanging="360"/>
            <w:jc w:val="both"/>
          </w:pPr>
        </w:pPrChange>
      </w:pPr>
      <w:r>
        <w:t xml:space="preserve">The </w:t>
      </w:r>
      <w:r w:rsidR="00DF10C1">
        <w:t xml:space="preserve">‘MLI’ AND </w:t>
      </w:r>
      <w:r>
        <w:t xml:space="preserve">‘Loan Account Number’ specified DOES NOT EXISTs in SURGE System Database. </w:t>
      </w:r>
      <w:r w:rsidRPr="00E32B99">
        <w:rPr>
          <w:i/>
        </w:rPr>
        <w:t xml:space="preserve">(If MLI Loan Account </w:t>
      </w:r>
      <w:r>
        <w:rPr>
          <w:i/>
        </w:rPr>
        <w:t xml:space="preserve">does not </w:t>
      </w:r>
      <w:proofErr w:type="gramStart"/>
      <w:r w:rsidRPr="00E32B99">
        <w:rPr>
          <w:i/>
        </w:rPr>
        <w:t>exists</w:t>
      </w:r>
      <w:proofErr w:type="gramEnd"/>
      <w:r w:rsidRPr="00E32B99">
        <w:rPr>
          <w:i/>
        </w:rPr>
        <w:t xml:space="preserve"> in the system </w:t>
      </w:r>
      <w:r>
        <w:rPr>
          <w:i/>
        </w:rPr>
        <w:t xml:space="preserve">with a match for </w:t>
      </w:r>
      <w:r w:rsidRPr="00E32B99">
        <w:rPr>
          <w:i/>
        </w:rPr>
        <w:t xml:space="preserve">unique guarantee number (CGPAN), than – this loan account will be rejected by SURGE for </w:t>
      </w:r>
      <w:r>
        <w:t>continuity</w:t>
      </w:r>
      <w:r w:rsidRPr="00E32B99">
        <w:rPr>
          <w:i/>
        </w:rPr>
        <w:t xml:space="preserve"> of CG)</w:t>
      </w:r>
      <w:r>
        <w:rPr>
          <w:i/>
        </w:rPr>
        <w:t>.</w:t>
      </w:r>
    </w:p>
    <w:p w:rsidRPr="00F0664E" w:rsidR="00004A17" w:rsidRDefault="00004A17" w14:paraId="3D212C4B" w14:textId="77777777">
      <w:pPr>
        <w:pStyle w:val="ListParagraph"/>
        <w:numPr>
          <w:ilvl w:val="0"/>
          <w:numId w:val="46"/>
        </w:numPr>
        <w:pPrChange w:author="Sachin Patange" w:date="2017-05-27T13:05:00Z" w:id="1012">
          <w:pPr>
            <w:pStyle w:val="ListParagraph"/>
            <w:numPr>
              <w:numId w:val="21"/>
            </w:numPr>
            <w:ind w:hanging="360"/>
          </w:pPr>
        </w:pPrChange>
      </w:pPr>
      <w:r w:rsidRPr="00F0664E">
        <w:t>Records in same input file presented by MLI has repeated/same account number. (In such case, the first record will be considered valid and remaining records having duplicate (or repeated) account number will be rejected).</w:t>
      </w:r>
    </w:p>
    <w:p w:rsidRPr="00F0664E" w:rsidR="00DF10C1" w:rsidRDefault="00DF10C1" w14:paraId="7311F6E5" w14:textId="0E332615">
      <w:pPr>
        <w:pStyle w:val="ListParagraph"/>
        <w:numPr>
          <w:ilvl w:val="0"/>
          <w:numId w:val="46"/>
        </w:numPr>
        <w:pPrChange w:author="Sachin Patange" w:date="2017-05-27T13:05:00Z" w:id="1013">
          <w:pPr>
            <w:pStyle w:val="ListParagraph"/>
            <w:numPr>
              <w:numId w:val="21"/>
            </w:numPr>
            <w:ind w:hanging="360"/>
          </w:pPr>
        </w:pPrChange>
      </w:pPr>
      <w:r w:rsidRPr="00F0664E">
        <w:t>Loan Tenure IS LESS THAN ZERO.</w:t>
      </w:r>
    </w:p>
    <w:p w:rsidRPr="00F0664E" w:rsidR="00DF10C1" w:rsidRDefault="00DF10C1" w14:paraId="40851F40" w14:textId="77777777">
      <w:pPr>
        <w:pStyle w:val="ListParagraph"/>
        <w:numPr>
          <w:ilvl w:val="0"/>
          <w:numId w:val="46"/>
        </w:numPr>
        <w:jc w:val="both"/>
        <w:pPrChange w:author="Sachin Patange" w:date="2017-05-27T13:05:00Z" w:id="1014">
          <w:pPr>
            <w:pStyle w:val="ListParagraph"/>
            <w:numPr>
              <w:numId w:val="21"/>
            </w:numPr>
            <w:ind w:hanging="360"/>
            <w:jc w:val="both"/>
          </w:pPr>
        </w:pPrChange>
      </w:pPr>
      <w:r w:rsidRPr="00F0664E">
        <w:t>Loan End Date:</w:t>
      </w:r>
    </w:p>
    <w:p w:rsidRPr="00F0664E" w:rsidR="00DF10C1" w:rsidP="00DF10C1" w:rsidRDefault="00DF10C1" w14:paraId="4E0CB8CF" w14:textId="77777777">
      <w:pPr>
        <w:pStyle w:val="ListParagraph"/>
        <w:numPr>
          <w:ilvl w:val="1"/>
          <w:numId w:val="21"/>
        </w:numPr>
        <w:jc w:val="both"/>
      </w:pPr>
      <w:r w:rsidRPr="00F0664E">
        <w:t>IS EARLIER THAN FIRST DISBURSEMENT DATE</w:t>
      </w:r>
    </w:p>
    <w:p w:rsidRPr="00F0664E" w:rsidR="00DF10C1" w:rsidP="00DF10C1" w:rsidRDefault="00DF10C1" w14:paraId="591ABFE1" w14:textId="77777777">
      <w:pPr>
        <w:pStyle w:val="ListParagraph"/>
        <w:numPr>
          <w:ilvl w:val="1"/>
          <w:numId w:val="21"/>
        </w:numPr>
        <w:jc w:val="both"/>
      </w:pPr>
      <w:r w:rsidRPr="00F0664E">
        <w:t>EQUAL TO FIRST DISBURSEMENT DATE</w:t>
      </w:r>
    </w:p>
    <w:p w:rsidRPr="00F0664E" w:rsidR="00DF10C1" w:rsidP="00DF10C1" w:rsidRDefault="00DF10C1" w14:paraId="5C7CF30D" w14:textId="723FFD0B">
      <w:pPr>
        <w:pStyle w:val="ListParagraph"/>
        <w:numPr>
          <w:ilvl w:val="1"/>
          <w:numId w:val="21"/>
        </w:numPr>
      </w:pPr>
      <w:r w:rsidRPr="00F0664E">
        <w:t>LATER THAN 31-12-9999</w:t>
      </w:r>
    </w:p>
    <w:p w:rsidRPr="00F0664E" w:rsidR="00DF10C1" w:rsidRDefault="00DF10C1" w14:paraId="032EE947" w14:textId="77777777">
      <w:pPr>
        <w:pStyle w:val="ListParagraph"/>
        <w:numPr>
          <w:ilvl w:val="0"/>
          <w:numId w:val="46"/>
        </w:numPr>
        <w:pPrChange w:author="Sachin Patange" w:date="2017-05-27T13:05:00Z" w:id="1015">
          <w:pPr>
            <w:pStyle w:val="ListParagraph"/>
            <w:numPr>
              <w:numId w:val="21"/>
            </w:numPr>
            <w:ind w:hanging="360"/>
          </w:pPr>
        </w:pPrChange>
      </w:pPr>
      <w:r w:rsidRPr="00F0664E">
        <w:t>The ‘Outstanding Loan Amount’ LESS THAN 'Minimum Acceptable value for Outstanding/sanction Amount' in docket parameter.</w:t>
      </w:r>
    </w:p>
    <w:p w:rsidRPr="00F0664E" w:rsidR="00DF10C1" w:rsidRDefault="00DF10C1" w14:paraId="3DC9648E" w14:textId="5E02A3C8">
      <w:pPr>
        <w:pStyle w:val="ListParagraph"/>
        <w:numPr>
          <w:ilvl w:val="0"/>
          <w:numId w:val="46"/>
        </w:numPr>
        <w:jc w:val="both"/>
        <w:pPrChange w:author="Sachin Patange" w:date="2017-05-27T13:05:00Z" w:id="1016">
          <w:pPr>
            <w:pStyle w:val="ListParagraph"/>
            <w:numPr>
              <w:numId w:val="21"/>
            </w:numPr>
            <w:ind w:hanging="360"/>
            <w:jc w:val="both"/>
          </w:pPr>
        </w:pPrChange>
      </w:pPr>
      <w:r w:rsidRPr="00F0664E">
        <w:t>The MLI AND ‘Loan Account Number’ exists in CG Issuance Database. Existing CG’s - CG Issue Start Date and CG Issue End Date is for that current FY, then, this record is rejected with message ‘Loan A/c is already received in this FY’</w:t>
      </w:r>
      <w:r w:rsidRPr="00F0664E" w:rsidR="00004A17">
        <w:t xml:space="preserve">. </w:t>
      </w:r>
    </w:p>
    <w:p w:rsidR="00D5288A" w:rsidRDefault="00232F7E" w14:paraId="52545BD4" w14:textId="1F7A5F85">
      <w:pPr>
        <w:pStyle w:val="ListParagraph"/>
        <w:numPr>
          <w:ilvl w:val="0"/>
          <w:numId w:val="46"/>
        </w:numPr>
        <w:jc w:val="both"/>
        <w:rPr>
          <w:ins w:author="Sachin Patange" w:date="2017-04-29T21:08:00Z" w:id="1017"/>
        </w:rPr>
        <w:pPrChange w:author="Sachin Patange" w:date="2017-05-27T13:05:00Z" w:id="1018">
          <w:pPr>
            <w:pStyle w:val="ListParagraph"/>
            <w:numPr>
              <w:numId w:val="21"/>
            </w:numPr>
            <w:ind w:hanging="360"/>
            <w:jc w:val="both"/>
          </w:pPr>
        </w:pPrChange>
      </w:pPr>
      <w:r w:rsidRPr="00F0664E">
        <w:t xml:space="preserve">The credit guarantee exists in system </w:t>
      </w:r>
      <w:ins w:author="Sachin Patange" w:date="2017-04-30T10:53:00Z" w:id="1019">
        <w:r w:rsidR="009535E0">
          <w:t xml:space="preserve">having its latest </w:t>
        </w:r>
      </w:ins>
      <w:del w:author="Sachin Patange" w:date="2017-04-30T10:53:00Z" w:id="1020">
        <w:r w:rsidRPr="00F0664E" w:rsidDel="009535E0">
          <w:delText xml:space="preserve">and </w:delText>
        </w:r>
      </w:del>
      <w:del w:author="Sachin Patange" w:date="2017-04-29T21:08:00Z" w:id="1021">
        <w:r w:rsidRPr="00F0664E" w:rsidDel="00F648BC">
          <w:delText>is CLOSED or REVOKED or CLAIMS has been lodged.</w:delText>
        </w:r>
      </w:del>
      <w:ins w:author="Sachin Patange" w:date="2017-04-29T21:08:00Z" w:id="1022">
        <w:r w:rsidR="009535E0">
          <w:t>Current Status Code a</w:t>
        </w:r>
      </w:ins>
      <w:ins w:author="Sachin Patange" w:date="2017-04-30T10:56:00Z" w:id="1023">
        <w:r w:rsidR="009010CD">
          <w:t>s</w:t>
        </w:r>
      </w:ins>
      <w:ins w:author="Sachin Patange" w:date="2017-04-29T21:08:00Z" w:id="1024">
        <w:r w:rsidR="00F648BC">
          <w:t>:</w:t>
        </w:r>
      </w:ins>
    </w:p>
    <w:p w:rsidR="00F648BC" w:rsidRDefault="00F648BC" w14:paraId="41843EEC" w14:textId="6C21EAAC">
      <w:pPr>
        <w:pStyle w:val="ListParagraph"/>
        <w:numPr>
          <w:ilvl w:val="0"/>
          <w:numId w:val="50"/>
        </w:numPr>
        <w:jc w:val="both"/>
        <w:rPr>
          <w:ins w:author="Sachin Patange" w:date="2017-04-29T21:08:00Z" w:id="1025"/>
        </w:rPr>
        <w:pPrChange w:author="Sachin Patange" w:date="2017-05-27T20:53:00Z" w:id="1026">
          <w:pPr>
            <w:pStyle w:val="ListParagraph"/>
            <w:numPr>
              <w:numId w:val="21"/>
            </w:numPr>
            <w:ind w:hanging="360"/>
            <w:jc w:val="both"/>
          </w:pPr>
        </w:pPrChange>
      </w:pPr>
      <w:ins w:author="Sachin Patange" w:date="2017-04-29T21:08:00Z" w:id="1027">
        <w:r>
          <w:t>30036</w:t>
        </w:r>
      </w:ins>
    </w:p>
    <w:p w:rsidR="00F648BC" w:rsidRDefault="00F648BC" w14:paraId="6C34B14F" w14:textId="02B1F119">
      <w:pPr>
        <w:pStyle w:val="ListParagraph"/>
        <w:numPr>
          <w:ilvl w:val="0"/>
          <w:numId w:val="50"/>
        </w:numPr>
        <w:jc w:val="both"/>
        <w:rPr>
          <w:ins w:author="Sachin Patange" w:date="2017-04-29T21:08:00Z" w:id="1028"/>
        </w:rPr>
        <w:pPrChange w:author="Sachin Patange" w:date="2017-05-27T20:53:00Z" w:id="1029">
          <w:pPr>
            <w:pStyle w:val="ListParagraph"/>
            <w:numPr>
              <w:numId w:val="21"/>
            </w:numPr>
            <w:ind w:hanging="360"/>
            <w:jc w:val="both"/>
          </w:pPr>
        </w:pPrChange>
      </w:pPr>
      <w:ins w:author="Sachin Patange" w:date="2017-04-29T21:08:00Z" w:id="1030">
        <w:r>
          <w:t>30011</w:t>
        </w:r>
      </w:ins>
    </w:p>
    <w:p w:rsidR="00F648BC" w:rsidRDefault="00F648BC" w14:paraId="27905FBF" w14:textId="60A7FB7F">
      <w:pPr>
        <w:pStyle w:val="ListParagraph"/>
        <w:numPr>
          <w:ilvl w:val="0"/>
          <w:numId w:val="50"/>
        </w:numPr>
        <w:jc w:val="both"/>
        <w:rPr>
          <w:ins w:author="Sachin Patange" w:date="2017-04-29T21:09:00Z" w:id="1031"/>
        </w:rPr>
        <w:pPrChange w:author="Sachin Patange" w:date="2017-05-27T20:53:00Z" w:id="1032">
          <w:pPr>
            <w:pStyle w:val="ListParagraph"/>
            <w:numPr>
              <w:numId w:val="21"/>
            </w:numPr>
            <w:ind w:hanging="360"/>
            <w:jc w:val="both"/>
          </w:pPr>
        </w:pPrChange>
      </w:pPr>
      <w:ins w:author="Sachin Patange" w:date="2017-04-29T21:09:00Z" w:id="1033">
        <w:r>
          <w:t>30021</w:t>
        </w:r>
      </w:ins>
    </w:p>
    <w:p w:rsidR="00F648BC" w:rsidRDefault="00F648BC" w14:paraId="27683432" w14:textId="697BBB82">
      <w:pPr>
        <w:pStyle w:val="ListParagraph"/>
        <w:numPr>
          <w:ilvl w:val="0"/>
          <w:numId w:val="50"/>
        </w:numPr>
        <w:jc w:val="both"/>
        <w:rPr>
          <w:ins w:author="Sachin Patange" w:date="2017-04-29T21:09:00Z" w:id="1034"/>
        </w:rPr>
        <w:pPrChange w:author="Sachin Patange" w:date="2017-05-27T20:53:00Z" w:id="1035">
          <w:pPr>
            <w:pStyle w:val="ListParagraph"/>
            <w:numPr>
              <w:numId w:val="21"/>
            </w:numPr>
            <w:ind w:hanging="360"/>
            <w:jc w:val="both"/>
          </w:pPr>
        </w:pPrChange>
      </w:pPr>
      <w:ins w:author="Sachin Patange" w:date="2017-04-29T21:09:00Z" w:id="1036">
        <w:r>
          <w:t>30013</w:t>
        </w:r>
      </w:ins>
    </w:p>
    <w:p w:rsidR="00F648BC" w:rsidRDefault="00F648BC" w14:paraId="4AD54EC8" w14:textId="2EE20D53">
      <w:pPr>
        <w:pStyle w:val="ListParagraph"/>
        <w:numPr>
          <w:ilvl w:val="0"/>
          <w:numId w:val="50"/>
        </w:numPr>
        <w:jc w:val="both"/>
        <w:rPr>
          <w:ins w:author="Sachin Patange" w:date="2017-04-29T21:09:00Z" w:id="1037"/>
        </w:rPr>
        <w:pPrChange w:author="Sachin Patange" w:date="2017-05-27T20:53:00Z" w:id="1038">
          <w:pPr>
            <w:pStyle w:val="ListParagraph"/>
            <w:numPr>
              <w:numId w:val="21"/>
            </w:numPr>
            <w:ind w:hanging="360"/>
            <w:jc w:val="both"/>
          </w:pPr>
        </w:pPrChange>
      </w:pPr>
      <w:ins w:author="Sachin Patange" w:date="2017-04-29T21:09:00Z" w:id="1039">
        <w:r>
          <w:t>30005</w:t>
        </w:r>
      </w:ins>
    </w:p>
    <w:p w:rsidR="00F648BC" w:rsidRDefault="00F648BC" w14:paraId="4AE8E40F" w14:textId="69B48B4E">
      <w:pPr>
        <w:pStyle w:val="ListParagraph"/>
        <w:numPr>
          <w:ilvl w:val="0"/>
          <w:numId w:val="50"/>
        </w:numPr>
        <w:jc w:val="both"/>
        <w:rPr>
          <w:ins w:author="Sachin Patange" w:date="2017-04-29T21:09:00Z" w:id="1040"/>
        </w:rPr>
        <w:pPrChange w:author="Sachin Patange" w:date="2017-05-27T20:53:00Z" w:id="1041">
          <w:pPr>
            <w:pStyle w:val="ListParagraph"/>
            <w:numPr>
              <w:numId w:val="21"/>
            </w:numPr>
            <w:ind w:hanging="360"/>
            <w:jc w:val="both"/>
          </w:pPr>
        </w:pPrChange>
      </w:pPr>
      <w:ins w:author="Sachin Patange" w:date="2017-04-29T21:09:00Z" w:id="1042">
        <w:r>
          <w:t>30018</w:t>
        </w:r>
      </w:ins>
    </w:p>
    <w:p w:rsidR="00F648BC" w:rsidRDefault="00F648BC" w14:paraId="6DBBAA73" w14:textId="5C356E82">
      <w:pPr>
        <w:pStyle w:val="ListParagraph"/>
        <w:numPr>
          <w:ilvl w:val="0"/>
          <w:numId w:val="50"/>
        </w:numPr>
        <w:jc w:val="both"/>
        <w:rPr>
          <w:ins w:author="Sachin Patange" w:date="2017-05-27T20:52:00Z" w:id="1043"/>
        </w:rPr>
        <w:pPrChange w:author="Sachin Patange" w:date="2017-05-27T20:53:00Z" w:id="1044">
          <w:pPr>
            <w:pStyle w:val="ListParagraph"/>
            <w:numPr>
              <w:numId w:val="21"/>
            </w:numPr>
            <w:ind w:hanging="360"/>
            <w:jc w:val="both"/>
          </w:pPr>
        </w:pPrChange>
      </w:pPr>
      <w:ins w:author="Sachin Patange" w:date="2017-04-29T21:10:00Z" w:id="1045">
        <w:r>
          <w:t>30019</w:t>
        </w:r>
      </w:ins>
    </w:p>
    <w:p w:rsidR="00FA3722" w:rsidRDefault="00FA3722" w14:paraId="08DD4FA4" w14:textId="15CD0F5C">
      <w:pPr>
        <w:pStyle w:val="ListParagraph"/>
        <w:numPr>
          <w:ilvl w:val="0"/>
          <w:numId w:val="50"/>
        </w:numPr>
        <w:jc w:val="both"/>
        <w:rPr>
          <w:ins w:author="Sachin Patange" w:date="2017-05-27T20:52:00Z" w:id="1046"/>
        </w:rPr>
        <w:pPrChange w:author="Sachin Patange" w:date="2017-05-27T20:53:00Z" w:id="1047">
          <w:pPr>
            <w:pStyle w:val="ListParagraph"/>
            <w:numPr>
              <w:numId w:val="21"/>
            </w:numPr>
            <w:ind w:hanging="360"/>
            <w:jc w:val="both"/>
          </w:pPr>
        </w:pPrChange>
      </w:pPr>
      <w:ins w:author="Sachin Patange" w:date="2017-05-27T20:52:00Z" w:id="1048">
        <w:r>
          <w:t>30038</w:t>
        </w:r>
      </w:ins>
    </w:p>
    <w:p w:rsidRPr="00F0664E" w:rsidR="00FA3722" w:rsidRDefault="00FA3722" w14:paraId="76D2EA20" w14:textId="12290B86">
      <w:pPr>
        <w:pStyle w:val="ListParagraph"/>
        <w:numPr>
          <w:ilvl w:val="0"/>
          <w:numId w:val="50"/>
        </w:numPr>
        <w:jc w:val="both"/>
        <w:pPrChange w:author="Sachin Patange" w:date="2017-05-27T20:53:00Z" w:id="1049">
          <w:pPr>
            <w:pStyle w:val="ListParagraph"/>
            <w:numPr>
              <w:numId w:val="21"/>
            </w:numPr>
            <w:ind w:hanging="360"/>
            <w:jc w:val="both"/>
          </w:pPr>
        </w:pPrChange>
      </w:pPr>
      <w:ins w:author="Sachin Patange" w:date="2017-05-27T20:52:00Z" w:id="1050">
        <w:r>
          <w:t>30039</w:t>
        </w:r>
      </w:ins>
    </w:p>
    <w:p w:rsidR="00004A17" w:rsidRDefault="00004A17" w14:paraId="353D338F" w14:textId="625C9067">
      <w:pPr>
        <w:pStyle w:val="ListParagraph"/>
        <w:numPr>
          <w:ilvl w:val="0"/>
          <w:numId w:val="46"/>
        </w:numPr>
        <w:jc w:val="both"/>
        <w:pPrChange w:author="Sachin Patange" w:date="2017-05-27T13:05:00Z" w:id="1051">
          <w:pPr>
            <w:pStyle w:val="ListParagraph"/>
            <w:numPr>
              <w:numId w:val="21"/>
            </w:numPr>
            <w:ind w:hanging="360"/>
            <w:jc w:val="both"/>
          </w:pPr>
        </w:pPrChange>
      </w:pPr>
      <w:r w:rsidRPr="00F0664E">
        <w:t>Date of NPA: First the system, gets the immediate previous records NPA Flag (for that Loan Account) and NPA date values from CG Issuance Database (Records are chronologically sorted on date of insert in CG Issuance database from Oldest to Latest and the Latest records NPA flag and</w:t>
      </w:r>
      <w:r w:rsidRPr="00004A17">
        <w:t xml:space="preserve"> NPA date is being considered for following checks). Then, the input file record is rejected </w:t>
      </w:r>
      <w:r>
        <w:t>if</w:t>
      </w:r>
      <w:r w:rsidRPr="00004A17">
        <w:t>:</w:t>
      </w:r>
    </w:p>
    <w:tbl>
      <w:tblPr>
        <w:tblStyle w:val="GridTable4-Accent4"/>
        <w:tblW w:w="9062" w:type="dxa"/>
        <w:tblInd w:w="607" w:type="dxa"/>
        <w:tblLook w:val="04A0" w:firstRow="1" w:lastRow="0" w:firstColumn="1" w:lastColumn="0" w:noHBand="0" w:noVBand="1"/>
      </w:tblPr>
      <w:tblGrid>
        <w:gridCol w:w="827"/>
        <w:gridCol w:w="1598"/>
        <w:gridCol w:w="2070"/>
        <w:gridCol w:w="1530"/>
        <w:gridCol w:w="3037"/>
      </w:tblGrid>
      <w:tr w:rsidRPr="00004A17" w:rsidR="00004A17" w:rsidTr="008F6BDB" w14:paraId="5155A5C7" w14:textId="77777777">
        <w:trPr>
          <w:cnfStyle w:val="100000000000" w:firstRow="1" w:lastRow="0" w:firstColumn="0" w:lastColumn="0" w:oddVBand="0" w:evenVBand="0" w:oddHBand="0" w:evenHBand="0" w:firstRowFirstColumn="0" w:firstRowLastColumn="0" w:lastRowFirstColumn="0" w:lastRowLastColumn="0"/>
          <w:trHeight w:val="223"/>
        </w:trPr>
        <w:tc>
          <w:tcPr>
            <w:cnfStyle w:val="001000000000" w:firstRow="0" w:lastRow="0" w:firstColumn="1" w:lastColumn="0" w:oddVBand="0" w:evenVBand="0" w:oddHBand="0" w:evenHBand="0" w:firstRowFirstColumn="0" w:firstRowLastColumn="0" w:lastRowFirstColumn="0" w:lastRowLastColumn="0"/>
            <w:tcW w:w="827" w:type="dxa"/>
            <w:vMerge w:val="restart"/>
          </w:tcPr>
          <w:p w:rsidRPr="00004A17" w:rsidR="00004A17" w:rsidP="008F6BDB" w:rsidRDefault="00004A17" w14:paraId="380FB651" w14:textId="77777777">
            <w:pPr>
              <w:rPr>
                <w:color w:val="auto"/>
                <w:sz w:val="20"/>
              </w:rPr>
            </w:pPr>
            <w:r w:rsidRPr="00004A17">
              <w:rPr>
                <w:color w:val="auto"/>
                <w:sz w:val="20"/>
              </w:rPr>
              <w:t>S. No.</w:t>
            </w:r>
          </w:p>
        </w:tc>
        <w:tc>
          <w:tcPr>
            <w:tcW w:w="3668" w:type="dxa"/>
            <w:gridSpan w:val="2"/>
          </w:tcPr>
          <w:p w:rsidRPr="00004A17" w:rsidR="00004A17" w:rsidP="008F6BDB" w:rsidRDefault="00004A17" w14:paraId="4DD2198A" w14:textId="77777777">
            <w:pPr>
              <w:jc w:val="center"/>
              <w:cnfStyle w:val="100000000000" w:firstRow="1" w:lastRow="0" w:firstColumn="0" w:lastColumn="0" w:oddVBand="0" w:evenVBand="0" w:oddHBand="0" w:evenHBand="0" w:firstRowFirstColumn="0" w:firstRowLastColumn="0" w:lastRowFirstColumn="0" w:lastRowLastColumn="0"/>
              <w:rPr>
                <w:color w:val="auto"/>
                <w:sz w:val="20"/>
              </w:rPr>
            </w:pPr>
            <w:r w:rsidRPr="00004A17">
              <w:rPr>
                <w:color w:val="auto"/>
                <w:sz w:val="20"/>
              </w:rPr>
              <w:t>Latest Record in Existing in Database for Given CG</w:t>
            </w:r>
          </w:p>
        </w:tc>
        <w:tc>
          <w:tcPr>
            <w:tcW w:w="4567" w:type="dxa"/>
            <w:gridSpan w:val="2"/>
          </w:tcPr>
          <w:p w:rsidRPr="00004A17" w:rsidR="00004A17" w:rsidP="008F6BDB" w:rsidRDefault="00004A17" w14:paraId="102AB45A" w14:textId="77777777">
            <w:pPr>
              <w:jc w:val="center"/>
              <w:cnfStyle w:val="100000000000" w:firstRow="1" w:lastRow="0" w:firstColumn="0" w:lastColumn="0" w:oddVBand="0" w:evenVBand="0" w:oddHBand="0" w:evenHBand="0" w:firstRowFirstColumn="0" w:firstRowLastColumn="0" w:lastRowFirstColumn="0" w:lastRowLastColumn="0"/>
              <w:rPr>
                <w:color w:val="auto"/>
                <w:sz w:val="20"/>
              </w:rPr>
            </w:pPr>
            <w:r w:rsidRPr="00004A17">
              <w:rPr>
                <w:color w:val="auto"/>
                <w:sz w:val="20"/>
              </w:rPr>
              <w:t>Record In Input File</w:t>
            </w:r>
          </w:p>
        </w:tc>
      </w:tr>
      <w:tr w:rsidRPr="00004A17" w:rsidR="00004A17" w:rsidTr="008F6BDB" w14:paraId="2C806495" w14:textId="77777777">
        <w:trPr>
          <w:cnfStyle w:val="000000100000" w:firstRow="0" w:lastRow="0" w:firstColumn="0" w:lastColumn="0" w:oddVBand="0" w:evenVBand="0" w:oddHBand="1" w:evenHBand="0" w:firstRowFirstColumn="0" w:firstRowLastColumn="0" w:lastRowFirstColumn="0" w:lastRowLastColumn="0"/>
          <w:trHeight w:val="138"/>
        </w:trPr>
        <w:tc>
          <w:tcPr>
            <w:cnfStyle w:val="001000000000" w:firstRow="0" w:lastRow="0" w:firstColumn="1" w:lastColumn="0" w:oddVBand="0" w:evenVBand="0" w:oddHBand="0" w:evenHBand="0" w:firstRowFirstColumn="0" w:firstRowLastColumn="0" w:lastRowFirstColumn="0" w:lastRowLastColumn="0"/>
            <w:tcW w:w="827" w:type="dxa"/>
            <w:vMerge/>
          </w:tcPr>
          <w:p w:rsidRPr="00004A17" w:rsidR="00004A17" w:rsidP="008F6BDB" w:rsidRDefault="00004A17" w14:paraId="5DC5AF43" w14:textId="77777777">
            <w:pPr>
              <w:rPr>
                <w:sz w:val="20"/>
              </w:rPr>
            </w:pPr>
          </w:p>
        </w:tc>
        <w:tc>
          <w:tcPr>
            <w:tcW w:w="1598" w:type="dxa"/>
            <w:shd w:val="clear" w:color="auto" w:fill="FFC000" w:themeFill="accent4"/>
          </w:tcPr>
          <w:p w:rsidRPr="00004A17" w:rsidR="00004A17" w:rsidP="008F6BDB" w:rsidRDefault="00004A17" w14:paraId="03E193BB" w14:textId="77777777">
            <w:pPr>
              <w:jc w:val="center"/>
              <w:cnfStyle w:val="000000100000" w:firstRow="0" w:lastRow="0" w:firstColumn="0" w:lastColumn="0" w:oddVBand="0" w:evenVBand="0" w:oddHBand="1" w:evenHBand="0" w:firstRowFirstColumn="0" w:firstRowLastColumn="0" w:lastRowFirstColumn="0" w:lastRowLastColumn="0"/>
              <w:rPr>
                <w:b/>
                <w:sz w:val="20"/>
              </w:rPr>
            </w:pPr>
            <w:r w:rsidRPr="00004A17">
              <w:rPr>
                <w:b/>
                <w:sz w:val="20"/>
              </w:rPr>
              <w:t>NPA Flag</w:t>
            </w:r>
          </w:p>
        </w:tc>
        <w:tc>
          <w:tcPr>
            <w:tcW w:w="2070" w:type="dxa"/>
            <w:shd w:val="clear" w:color="auto" w:fill="FFC000" w:themeFill="accent4"/>
          </w:tcPr>
          <w:p w:rsidRPr="00004A17" w:rsidR="00004A17" w:rsidP="008F6BDB" w:rsidRDefault="00004A17" w14:paraId="7FED201B" w14:textId="77777777">
            <w:pPr>
              <w:jc w:val="center"/>
              <w:cnfStyle w:val="000000100000" w:firstRow="0" w:lastRow="0" w:firstColumn="0" w:lastColumn="0" w:oddVBand="0" w:evenVBand="0" w:oddHBand="1" w:evenHBand="0" w:firstRowFirstColumn="0" w:firstRowLastColumn="0" w:lastRowFirstColumn="0" w:lastRowLastColumn="0"/>
              <w:rPr>
                <w:b/>
                <w:sz w:val="20"/>
              </w:rPr>
            </w:pPr>
            <w:r w:rsidRPr="00004A17">
              <w:rPr>
                <w:b/>
                <w:sz w:val="20"/>
              </w:rPr>
              <w:t>Date</w:t>
            </w:r>
          </w:p>
        </w:tc>
        <w:tc>
          <w:tcPr>
            <w:tcW w:w="1530" w:type="dxa"/>
            <w:shd w:val="clear" w:color="auto" w:fill="FFC000" w:themeFill="accent4"/>
          </w:tcPr>
          <w:p w:rsidRPr="00004A17" w:rsidR="00004A17" w:rsidP="008F6BDB" w:rsidRDefault="00004A17" w14:paraId="46F5AE55" w14:textId="77777777">
            <w:pPr>
              <w:jc w:val="center"/>
              <w:cnfStyle w:val="000000100000" w:firstRow="0" w:lastRow="0" w:firstColumn="0" w:lastColumn="0" w:oddVBand="0" w:evenVBand="0" w:oddHBand="1" w:evenHBand="0" w:firstRowFirstColumn="0" w:firstRowLastColumn="0" w:lastRowFirstColumn="0" w:lastRowLastColumn="0"/>
              <w:rPr>
                <w:b/>
                <w:sz w:val="20"/>
              </w:rPr>
            </w:pPr>
            <w:r w:rsidRPr="00004A17">
              <w:rPr>
                <w:b/>
                <w:sz w:val="20"/>
              </w:rPr>
              <w:t>NPA Flag</w:t>
            </w:r>
          </w:p>
        </w:tc>
        <w:tc>
          <w:tcPr>
            <w:tcW w:w="3037" w:type="dxa"/>
            <w:shd w:val="clear" w:color="auto" w:fill="FFC000" w:themeFill="accent4"/>
          </w:tcPr>
          <w:p w:rsidRPr="00004A17" w:rsidR="00004A17" w:rsidP="008F6BDB" w:rsidRDefault="00004A17" w14:paraId="5A2DDCE7" w14:textId="77777777">
            <w:pPr>
              <w:jc w:val="center"/>
              <w:cnfStyle w:val="000000100000" w:firstRow="0" w:lastRow="0" w:firstColumn="0" w:lastColumn="0" w:oddVBand="0" w:evenVBand="0" w:oddHBand="1" w:evenHBand="0" w:firstRowFirstColumn="0" w:firstRowLastColumn="0" w:lastRowFirstColumn="0" w:lastRowLastColumn="0"/>
              <w:rPr>
                <w:b/>
                <w:sz w:val="20"/>
              </w:rPr>
            </w:pPr>
            <w:r w:rsidRPr="00004A17">
              <w:rPr>
                <w:b/>
                <w:sz w:val="20"/>
              </w:rPr>
              <w:t>Date</w:t>
            </w:r>
          </w:p>
        </w:tc>
      </w:tr>
      <w:tr w:rsidRPr="00004A17" w:rsidR="00004A17" w:rsidTr="008F6BDB" w14:paraId="0B1E67B6" w14:textId="77777777">
        <w:trPr>
          <w:trHeight w:val="129"/>
        </w:trPr>
        <w:tc>
          <w:tcPr>
            <w:cnfStyle w:val="001000000000" w:firstRow="0" w:lastRow="0" w:firstColumn="1" w:lastColumn="0" w:oddVBand="0" w:evenVBand="0" w:oddHBand="0" w:evenHBand="0" w:firstRowFirstColumn="0" w:firstRowLastColumn="0" w:lastRowFirstColumn="0" w:lastRowLastColumn="0"/>
            <w:tcW w:w="827" w:type="dxa"/>
          </w:tcPr>
          <w:p w:rsidRPr="00004A17" w:rsidR="00004A17" w:rsidP="008F6BDB" w:rsidRDefault="00004A17" w14:paraId="549F79BA" w14:textId="77777777">
            <w:pPr>
              <w:rPr>
                <w:sz w:val="20"/>
              </w:rPr>
            </w:pPr>
            <w:r w:rsidRPr="00004A17">
              <w:rPr>
                <w:sz w:val="20"/>
              </w:rPr>
              <w:t>1</w:t>
            </w:r>
          </w:p>
        </w:tc>
        <w:tc>
          <w:tcPr>
            <w:tcW w:w="1598" w:type="dxa"/>
          </w:tcPr>
          <w:p w:rsidRPr="00004A17" w:rsidR="00004A17" w:rsidP="008F6BDB" w:rsidRDefault="00004A17" w14:paraId="050DA6FF" w14:textId="77777777">
            <w:pPr>
              <w:cnfStyle w:val="000000000000" w:firstRow="0" w:lastRow="0" w:firstColumn="0" w:lastColumn="0" w:oddVBand="0" w:evenVBand="0" w:oddHBand="0" w:evenHBand="0" w:firstRowFirstColumn="0" w:firstRowLastColumn="0" w:lastRowFirstColumn="0" w:lastRowLastColumn="0"/>
              <w:rPr>
                <w:sz w:val="20"/>
              </w:rPr>
            </w:pPr>
            <w:r w:rsidRPr="00004A17">
              <w:rPr>
                <w:sz w:val="20"/>
              </w:rPr>
              <w:t>N</w:t>
            </w:r>
          </w:p>
        </w:tc>
        <w:tc>
          <w:tcPr>
            <w:tcW w:w="2070" w:type="dxa"/>
          </w:tcPr>
          <w:p w:rsidRPr="00004A17" w:rsidR="00004A17" w:rsidP="008F6BDB" w:rsidRDefault="00004A17" w14:paraId="77CC309E" w14:textId="77777777">
            <w:pPr>
              <w:cnfStyle w:val="000000000000" w:firstRow="0" w:lastRow="0" w:firstColumn="0" w:lastColumn="0" w:oddVBand="0" w:evenVBand="0" w:oddHBand="0" w:evenHBand="0" w:firstRowFirstColumn="0" w:firstRowLastColumn="0" w:lastRowFirstColumn="0" w:lastRowLastColumn="0"/>
              <w:rPr>
                <w:sz w:val="20"/>
              </w:rPr>
            </w:pPr>
            <w:r w:rsidRPr="00004A17">
              <w:rPr>
                <w:sz w:val="20"/>
              </w:rPr>
              <w:t>Null</w:t>
            </w:r>
          </w:p>
        </w:tc>
        <w:tc>
          <w:tcPr>
            <w:tcW w:w="1530" w:type="dxa"/>
          </w:tcPr>
          <w:p w:rsidRPr="00004A17" w:rsidR="00004A17" w:rsidP="008F6BDB" w:rsidRDefault="00004A17" w14:paraId="6F720F23" w14:textId="77777777">
            <w:pPr>
              <w:cnfStyle w:val="000000000000" w:firstRow="0" w:lastRow="0" w:firstColumn="0" w:lastColumn="0" w:oddVBand="0" w:evenVBand="0" w:oddHBand="0" w:evenHBand="0" w:firstRowFirstColumn="0" w:firstRowLastColumn="0" w:lastRowFirstColumn="0" w:lastRowLastColumn="0"/>
              <w:rPr>
                <w:sz w:val="20"/>
              </w:rPr>
            </w:pPr>
            <w:r w:rsidRPr="00004A17">
              <w:rPr>
                <w:sz w:val="20"/>
              </w:rPr>
              <w:t>N</w:t>
            </w:r>
          </w:p>
        </w:tc>
        <w:tc>
          <w:tcPr>
            <w:tcW w:w="3037" w:type="dxa"/>
          </w:tcPr>
          <w:p w:rsidRPr="00004A17" w:rsidR="00004A17" w:rsidP="008F6BDB" w:rsidRDefault="00004A17" w14:paraId="05BBA7BB" w14:textId="77777777">
            <w:pPr>
              <w:cnfStyle w:val="000000000000" w:firstRow="0" w:lastRow="0" w:firstColumn="0" w:lastColumn="0" w:oddVBand="0" w:evenVBand="0" w:oddHBand="0" w:evenHBand="0" w:firstRowFirstColumn="0" w:firstRowLastColumn="0" w:lastRowFirstColumn="0" w:lastRowLastColumn="0"/>
              <w:rPr>
                <w:sz w:val="20"/>
              </w:rPr>
            </w:pPr>
            <w:r w:rsidRPr="00004A17">
              <w:rPr>
                <w:sz w:val="20"/>
              </w:rPr>
              <w:t>NOT Null</w:t>
            </w:r>
          </w:p>
        </w:tc>
      </w:tr>
      <w:tr w:rsidRPr="00004A17" w:rsidR="00004A17" w:rsidTr="008F6BDB" w14:paraId="717E2D4B" w14:textId="77777777">
        <w:trPr>
          <w:cnfStyle w:val="000000100000" w:firstRow="0" w:lastRow="0" w:firstColumn="0" w:lastColumn="0" w:oddVBand="0" w:evenVBand="0" w:oddHBand="1" w:evenHBand="0" w:firstRowFirstColumn="0" w:firstRowLastColumn="0" w:lastRowFirstColumn="0" w:lastRowLastColumn="0"/>
          <w:trHeight w:val="129"/>
        </w:trPr>
        <w:tc>
          <w:tcPr>
            <w:cnfStyle w:val="001000000000" w:firstRow="0" w:lastRow="0" w:firstColumn="1" w:lastColumn="0" w:oddVBand="0" w:evenVBand="0" w:oddHBand="0" w:evenHBand="0" w:firstRowFirstColumn="0" w:firstRowLastColumn="0" w:lastRowFirstColumn="0" w:lastRowLastColumn="0"/>
            <w:tcW w:w="827" w:type="dxa"/>
          </w:tcPr>
          <w:p w:rsidRPr="00004A17" w:rsidR="00004A17" w:rsidP="008F6BDB" w:rsidRDefault="00004A17" w14:paraId="287D5C21" w14:textId="77777777">
            <w:pPr>
              <w:rPr>
                <w:sz w:val="20"/>
              </w:rPr>
            </w:pPr>
            <w:r w:rsidRPr="00004A17">
              <w:rPr>
                <w:sz w:val="20"/>
              </w:rPr>
              <w:t>2</w:t>
            </w:r>
          </w:p>
        </w:tc>
        <w:tc>
          <w:tcPr>
            <w:tcW w:w="1598" w:type="dxa"/>
          </w:tcPr>
          <w:p w:rsidRPr="00004A17" w:rsidR="00004A17" w:rsidP="008F6BDB" w:rsidRDefault="00004A17" w14:paraId="6C441B81" w14:textId="77777777">
            <w:pPr>
              <w:cnfStyle w:val="000000100000" w:firstRow="0" w:lastRow="0" w:firstColumn="0" w:lastColumn="0" w:oddVBand="0" w:evenVBand="0" w:oddHBand="1" w:evenHBand="0" w:firstRowFirstColumn="0" w:firstRowLastColumn="0" w:lastRowFirstColumn="0" w:lastRowLastColumn="0"/>
              <w:rPr>
                <w:sz w:val="20"/>
              </w:rPr>
            </w:pPr>
            <w:r w:rsidRPr="00004A17">
              <w:rPr>
                <w:sz w:val="20"/>
              </w:rPr>
              <w:t>N</w:t>
            </w:r>
          </w:p>
        </w:tc>
        <w:tc>
          <w:tcPr>
            <w:tcW w:w="2070" w:type="dxa"/>
          </w:tcPr>
          <w:p w:rsidRPr="00004A17" w:rsidR="00004A17" w:rsidP="008F6BDB" w:rsidRDefault="00004A17" w14:paraId="0BE00293" w14:textId="77777777">
            <w:pPr>
              <w:cnfStyle w:val="000000100000" w:firstRow="0" w:lastRow="0" w:firstColumn="0" w:lastColumn="0" w:oddVBand="0" w:evenVBand="0" w:oddHBand="1" w:evenHBand="0" w:firstRowFirstColumn="0" w:firstRowLastColumn="0" w:lastRowFirstColumn="0" w:lastRowLastColumn="0"/>
              <w:rPr>
                <w:sz w:val="20"/>
              </w:rPr>
            </w:pPr>
            <w:r w:rsidRPr="00004A17">
              <w:rPr>
                <w:sz w:val="20"/>
              </w:rPr>
              <w:t>Valid date – D1</w:t>
            </w:r>
          </w:p>
        </w:tc>
        <w:tc>
          <w:tcPr>
            <w:tcW w:w="1530" w:type="dxa"/>
          </w:tcPr>
          <w:p w:rsidRPr="00004A17" w:rsidR="00004A17" w:rsidP="008F6BDB" w:rsidRDefault="00004A17" w14:paraId="2BCF8BA8" w14:textId="77777777">
            <w:pPr>
              <w:cnfStyle w:val="000000100000" w:firstRow="0" w:lastRow="0" w:firstColumn="0" w:lastColumn="0" w:oddVBand="0" w:evenVBand="0" w:oddHBand="1" w:evenHBand="0" w:firstRowFirstColumn="0" w:firstRowLastColumn="0" w:lastRowFirstColumn="0" w:lastRowLastColumn="0"/>
              <w:rPr>
                <w:sz w:val="20"/>
              </w:rPr>
            </w:pPr>
            <w:r w:rsidRPr="00004A17">
              <w:rPr>
                <w:sz w:val="20"/>
              </w:rPr>
              <w:t>N</w:t>
            </w:r>
          </w:p>
        </w:tc>
        <w:tc>
          <w:tcPr>
            <w:tcW w:w="3037" w:type="dxa"/>
          </w:tcPr>
          <w:p w:rsidRPr="00004A17" w:rsidR="00004A17" w:rsidP="008F6BDB" w:rsidRDefault="00004A17" w14:paraId="542D8618" w14:textId="77777777">
            <w:pPr>
              <w:cnfStyle w:val="000000100000" w:firstRow="0" w:lastRow="0" w:firstColumn="0" w:lastColumn="0" w:oddVBand="0" w:evenVBand="0" w:oddHBand="1" w:evenHBand="0" w:firstRowFirstColumn="0" w:firstRowLastColumn="0" w:lastRowFirstColumn="0" w:lastRowLastColumn="0"/>
              <w:rPr>
                <w:sz w:val="20"/>
              </w:rPr>
            </w:pPr>
            <w:r w:rsidRPr="00004A17">
              <w:rPr>
                <w:sz w:val="20"/>
              </w:rPr>
              <w:t>NOT Same as D1</w:t>
            </w:r>
          </w:p>
        </w:tc>
      </w:tr>
      <w:tr w:rsidRPr="00004A17" w:rsidR="00004A17" w:rsidTr="008F6BDB" w14:paraId="55AB0078" w14:textId="77777777">
        <w:trPr>
          <w:trHeight w:val="788"/>
        </w:trPr>
        <w:tc>
          <w:tcPr>
            <w:cnfStyle w:val="001000000000" w:firstRow="0" w:lastRow="0" w:firstColumn="1" w:lastColumn="0" w:oddVBand="0" w:evenVBand="0" w:oddHBand="0" w:evenHBand="0" w:firstRowFirstColumn="0" w:firstRowLastColumn="0" w:lastRowFirstColumn="0" w:lastRowLastColumn="0"/>
            <w:tcW w:w="827" w:type="dxa"/>
          </w:tcPr>
          <w:p w:rsidRPr="00004A17" w:rsidR="00004A17" w:rsidP="008F6BDB" w:rsidRDefault="00004A17" w14:paraId="109C89A4" w14:textId="77777777">
            <w:pPr>
              <w:rPr>
                <w:sz w:val="20"/>
              </w:rPr>
            </w:pPr>
            <w:r w:rsidRPr="00004A17">
              <w:rPr>
                <w:sz w:val="20"/>
              </w:rPr>
              <w:t>3</w:t>
            </w:r>
          </w:p>
        </w:tc>
        <w:tc>
          <w:tcPr>
            <w:tcW w:w="1598" w:type="dxa"/>
          </w:tcPr>
          <w:p w:rsidRPr="00004A17" w:rsidR="00004A17" w:rsidP="008F6BDB" w:rsidRDefault="00004A17" w14:paraId="60590190" w14:textId="77777777">
            <w:pPr>
              <w:cnfStyle w:val="000000000000" w:firstRow="0" w:lastRow="0" w:firstColumn="0" w:lastColumn="0" w:oddVBand="0" w:evenVBand="0" w:oddHBand="0" w:evenHBand="0" w:firstRowFirstColumn="0" w:firstRowLastColumn="0" w:lastRowFirstColumn="0" w:lastRowLastColumn="0"/>
              <w:rPr>
                <w:sz w:val="20"/>
              </w:rPr>
            </w:pPr>
            <w:r w:rsidRPr="00004A17">
              <w:rPr>
                <w:sz w:val="20"/>
              </w:rPr>
              <w:t>N</w:t>
            </w:r>
          </w:p>
        </w:tc>
        <w:tc>
          <w:tcPr>
            <w:tcW w:w="2070" w:type="dxa"/>
          </w:tcPr>
          <w:p w:rsidRPr="00004A17" w:rsidR="00004A17" w:rsidP="008F6BDB" w:rsidRDefault="00004A17" w14:paraId="519DD8DD" w14:textId="77777777">
            <w:pPr>
              <w:cnfStyle w:val="000000000000" w:firstRow="0" w:lastRow="0" w:firstColumn="0" w:lastColumn="0" w:oddVBand="0" w:evenVBand="0" w:oddHBand="0" w:evenHBand="0" w:firstRowFirstColumn="0" w:firstRowLastColumn="0" w:lastRowFirstColumn="0" w:lastRowLastColumn="0"/>
              <w:rPr>
                <w:sz w:val="20"/>
              </w:rPr>
            </w:pPr>
            <w:r w:rsidRPr="00004A17">
              <w:rPr>
                <w:sz w:val="20"/>
              </w:rPr>
              <w:t>Null</w:t>
            </w:r>
          </w:p>
        </w:tc>
        <w:tc>
          <w:tcPr>
            <w:tcW w:w="1530" w:type="dxa"/>
          </w:tcPr>
          <w:p w:rsidRPr="00004A17" w:rsidR="00004A17" w:rsidP="008F6BDB" w:rsidRDefault="00004A17" w14:paraId="2F95712D" w14:textId="77777777">
            <w:pPr>
              <w:cnfStyle w:val="000000000000" w:firstRow="0" w:lastRow="0" w:firstColumn="0" w:lastColumn="0" w:oddVBand="0" w:evenVBand="0" w:oddHBand="0" w:evenHBand="0" w:firstRowFirstColumn="0" w:firstRowLastColumn="0" w:lastRowFirstColumn="0" w:lastRowLastColumn="0"/>
              <w:rPr>
                <w:sz w:val="20"/>
              </w:rPr>
            </w:pPr>
            <w:r w:rsidRPr="00004A17">
              <w:rPr>
                <w:sz w:val="20"/>
              </w:rPr>
              <w:t>Y</w:t>
            </w:r>
          </w:p>
        </w:tc>
        <w:tc>
          <w:tcPr>
            <w:tcW w:w="3037" w:type="dxa"/>
          </w:tcPr>
          <w:p w:rsidRPr="00004A17" w:rsidR="00004A17" w:rsidP="008F6BDB" w:rsidRDefault="00004A17" w14:paraId="13238B7D" w14:textId="77777777">
            <w:pPr>
              <w:cnfStyle w:val="000000000000" w:firstRow="0" w:lastRow="0" w:firstColumn="0" w:lastColumn="0" w:oddVBand="0" w:evenVBand="0" w:oddHBand="0" w:evenHBand="0" w:firstRowFirstColumn="0" w:firstRowLastColumn="0" w:lastRowFirstColumn="0" w:lastRowLastColumn="0"/>
              <w:rPr>
                <w:sz w:val="20"/>
              </w:rPr>
            </w:pPr>
            <w:r w:rsidRPr="00004A17">
              <w:rPr>
                <w:sz w:val="20"/>
              </w:rPr>
              <w:t>Date provided is NOT between first disbursement date and current system date (both inclusive)</w:t>
            </w:r>
          </w:p>
        </w:tc>
      </w:tr>
      <w:tr w:rsidRPr="00004A17" w:rsidR="00004A17" w:rsidTr="008F6BDB" w14:paraId="21D8B997" w14:textId="77777777">
        <w:trPr>
          <w:cnfStyle w:val="000000100000" w:firstRow="0" w:lastRow="0" w:firstColumn="0" w:lastColumn="0" w:oddVBand="0" w:evenVBand="0" w:oddHBand="1" w:evenHBand="0" w:firstRowFirstColumn="0" w:firstRowLastColumn="0" w:lastRowFirstColumn="0" w:lastRowLastColumn="0"/>
          <w:trHeight w:val="658"/>
        </w:trPr>
        <w:tc>
          <w:tcPr>
            <w:cnfStyle w:val="001000000000" w:firstRow="0" w:lastRow="0" w:firstColumn="1" w:lastColumn="0" w:oddVBand="0" w:evenVBand="0" w:oddHBand="0" w:evenHBand="0" w:firstRowFirstColumn="0" w:firstRowLastColumn="0" w:lastRowFirstColumn="0" w:lastRowLastColumn="0"/>
            <w:tcW w:w="827" w:type="dxa"/>
          </w:tcPr>
          <w:p w:rsidRPr="00004A17" w:rsidR="00004A17" w:rsidP="008F6BDB" w:rsidRDefault="00004A17" w14:paraId="1C3DCF11" w14:textId="77777777">
            <w:pPr>
              <w:rPr>
                <w:sz w:val="20"/>
              </w:rPr>
            </w:pPr>
            <w:r w:rsidRPr="00004A17">
              <w:rPr>
                <w:sz w:val="20"/>
              </w:rPr>
              <w:t>4</w:t>
            </w:r>
          </w:p>
        </w:tc>
        <w:tc>
          <w:tcPr>
            <w:tcW w:w="1598" w:type="dxa"/>
          </w:tcPr>
          <w:p w:rsidRPr="00004A17" w:rsidR="00004A17" w:rsidP="008F6BDB" w:rsidRDefault="00004A17" w14:paraId="0A3D7FFE" w14:textId="77777777">
            <w:pPr>
              <w:cnfStyle w:val="000000100000" w:firstRow="0" w:lastRow="0" w:firstColumn="0" w:lastColumn="0" w:oddVBand="0" w:evenVBand="0" w:oddHBand="1" w:evenHBand="0" w:firstRowFirstColumn="0" w:firstRowLastColumn="0" w:lastRowFirstColumn="0" w:lastRowLastColumn="0"/>
              <w:rPr>
                <w:sz w:val="20"/>
              </w:rPr>
            </w:pPr>
            <w:r w:rsidRPr="00004A17">
              <w:rPr>
                <w:sz w:val="20"/>
              </w:rPr>
              <w:t>N</w:t>
            </w:r>
          </w:p>
        </w:tc>
        <w:tc>
          <w:tcPr>
            <w:tcW w:w="2070" w:type="dxa"/>
          </w:tcPr>
          <w:p w:rsidRPr="00004A17" w:rsidR="00004A17" w:rsidP="008F6BDB" w:rsidRDefault="00004A17" w14:paraId="7463EB51" w14:textId="77777777">
            <w:pPr>
              <w:cnfStyle w:val="000000100000" w:firstRow="0" w:lastRow="0" w:firstColumn="0" w:lastColumn="0" w:oddVBand="0" w:evenVBand="0" w:oddHBand="1" w:evenHBand="0" w:firstRowFirstColumn="0" w:firstRowLastColumn="0" w:lastRowFirstColumn="0" w:lastRowLastColumn="0"/>
              <w:rPr>
                <w:sz w:val="20"/>
              </w:rPr>
            </w:pPr>
            <w:r w:rsidRPr="00004A17">
              <w:rPr>
                <w:sz w:val="20"/>
              </w:rPr>
              <w:t>Valid date – D1</w:t>
            </w:r>
          </w:p>
        </w:tc>
        <w:tc>
          <w:tcPr>
            <w:tcW w:w="1530" w:type="dxa"/>
          </w:tcPr>
          <w:p w:rsidRPr="00004A17" w:rsidR="00004A17" w:rsidP="008F6BDB" w:rsidRDefault="00004A17" w14:paraId="38477D89" w14:textId="77777777">
            <w:pPr>
              <w:cnfStyle w:val="000000100000" w:firstRow="0" w:lastRow="0" w:firstColumn="0" w:lastColumn="0" w:oddVBand="0" w:evenVBand="0" w:oddHBand="1" w:evenHBand="0" w:firstRowFirstColumn="0" w:firstRowLastColumn="0" w:lastRowFirstColumn="0" w:lastRowLastColumn="0"/>
              <w:rPr>
                <w:sz w:val="20"/>
              </w:rPr>
            </w:pPr>
            <w:r w:rsidRPr="00004A17">
              <w:rPr>
                <w:sz w:val="20"/>
              </w:rPr>
              <w:t>Y</w:t>
            </w:r>
          </w:p>
        </w:tc>
        <w:tc>
          <w:tcPr>
            <w:tcW w:w="3037" w:type="dxa"/>
          </w:tcPr>
          <w:p w:rsidRPr="00004A17" w:rsidR="00004A17" w:rsidP="008F6BDB" w:rsidRDefault="00004A17" w14:paraId="29A7B508" w14:textId="77777777">
            <w:pPr>
              <w:cnfStyle w:val="000000100000" w:firstRow="0" w:lastRow="0" w:firstColumn="0" w:lastColumn="0" w:oddVBand="0" w:evenVBand="0" w:oddHBand="1" w:evenHBand="0" w:firstRowFirstColumn="0" w:firstRowLastColumn="0" w:lastRowFirstColumn="0" w:lastRowLastColumn="0"/>
              <w:rPr>
                <w:sz w:val="20"/>
              </w:rPr>
            </w:pPr>
            <w:r w:rsidRPr="00004A17">
              <w:rPr>
                <w:sz w:val="20"/>
              </w:rPr>
              <w:t xml:space="preserve">Date provided is NOT Later than D1 OR EXCEEDS current system date </w:t>
            </w:r>
          </w:p>
        </w:tc>
      </w:tr>
      <w:tr w:rsidRPr="00004A17" w:rsidR="00004A17" w:rsidTr="008F6BDB" w14:paraId="649D2617" w14:textId="77777777">
        <w:trPr>
          <w:trHeight w:val="658"/>
        </w:trPr>
        <w:tc>
          <w:tcPr>
            <w:cnfStyle w:val="001000000000" w:firstRow="0" w:lastRow="0" w:firstColumn="1" w:lastColumn="0" w:oddVBand="0" w:evenVBand="0" w:oddHBand="0" w:evenHBand="0" w:firstRowFirstColumn="0" w:firstRowLastColumn="0" w:lastRowFirstColumn="0" w:lastRowLastColumn="0"/>
            <w:tcW w:w="827" w:type="dxa"/>
          </w:tcPr>
          <w:p w:rsidRPr="00004A17" w:rsidR="00004A17" w:rsidP="008F6BDB" w:rsidRDefault="00004A17" w14:paraId="1254ACDA" w14:textId="77777777">
            <w:pPr>
              <w:rPr>
                <w:sz w:val="20"/>
              </w:rPr>
            </w:pPr>
            <w:r w:rsidRPr="00004A17">
              <w:rPr>
                <w:sz w:val="20"/>
              </w:rPr>
              <w:t>5</w:t>
            </w:r>
          </w:p>
        </w:tc>
        <w:tc>
          <w:tcPr>
            <w:tcW w:w="1598" w:type="dxa"/>
          </w:tcPr>
          <w:p w:rsidRPr="00004A17" w:rsidR="00004A17" w:rsidP="008F6BDB" w:rsidRDefault="00004A17" w14:paraId="5577D640" w14:textId="77777777">
            <w:pPr>
              <w:cnfStyle w:val="000000000000" w:firstRow="0" w:lastRow="0" w:firstColumn="0" w:lastColumn="0" w:oddVBand="0" w:evenVBand="0" w:oddHBand="0" w:evenHBand="0" w:firstRowFirstColumn="0" w:firstRowLastColumn="0" w:lastRowFirstColumn="0" w:lastRowLastColumn="0"/>
              <w:rPr>
                <w:sz w:val="20"/>
              </w:rPr>
            </w:pPr>
            <w:r w:rsidRPr="00004A17">
              <w:rPr>
                <w:sz w:val="20"/>
              </w:rPr>
              <w:t>Y</w:t>
            </w:r>
          </w:p>
        </w:tc>
        <w:tc>
          <w:tcPr>
            <w:tcW w:w="2070" w:type="dxa"/>
          </w:tcPr>
          <w:p w:rsidRPr="00004A17" w:rsidR="00004A17" w:rsidP="008F6BDB" w:rsidRDefault="00004A17" w14:paraId="716331C9" w14:textId="77777777">
            <w:pPr>
              <w:cnfStyle w:val="000000000000" w:firstRow="0" w:lastRow="0" w:firstColumn="0" w:lastColumn="0" w:oddVBand="0" w:evenVBand="0" w:oddHBand="0" w:evenHBand="0" w:firstRowFirstColumn="0" w:firstRowLastColumn="0" w:lastRowFirstColumn="0" w:lastRowLastColumn="0"/>
              <w:rPr>
                <w:sz w:val="20"/>
              </w:rPr>
            </w:pPr>
            <w:r w:rsidRPr="00004A17">
              <w:rPr>
                <w:sz w:val="20"/>
              </w:rPr>
              <w:t>Valid date – D1</w:t>
            </w:r>
          </w:p>
        </w:tc>
        <w:tc>
          <w:tcPr>
            <w:tcW w:w="1530" w:type="dxa"/>
          </w:tcPr>
          <w:p w:rsidRPr="00004A17" w:rsidR="00004A17" w:rsidP="008F6BDB" w:rsidRDefault="00004A17" w14:paraId="0579D260" w14:textId="77777777">
            <w:pPr>
              <w:cnfStyle w:val="000000000000" w:firstRow="0" w:lastRow="0" w:firstColumn="0" w:lastColumn="0" w:oddVBand="0" w:evenVBand="0" w:oddHBand="0" w:evenHBand="0" w:firstRowFirstColumn="0" w:firstRowLastColumn="0" w:lastRowFirstColumn="0" w:lastRowLastColumn="0"/>
              <w:rPr>
                <w:sz w:val="20"/>
              </w:rPr>
            </w:pPr>
            <w:r w:rsidRPr="00004A17">
              <w:rPr>
                <w:sz w:val="20"/>
              </w:rPr>
              <w:t>N</w:t>
            </w:r>
          </w:p>
        </w:tc>
        <w:tc>
          <w:tcPr>
            <w:tcW w:w="3037" w:type="dxa"/>
          </w:tcPr>
          <w:p w:rsidRPr="00004A17" w:rsidR="00004A17" w:rsidP="008F6BDB" w:rsidRDefault="00004A17" w14:paraId="2D886526" w14:textId="77777777">
            <w:pPr>
              <w:cnfStyle w:val="000000000000" w:firstRow="0" w:lastRow="0" w:firstColumn="0" w:lastColumn="0" w:oddVBand="0" w:evenVBand="0" w:oddHBand="0" w:evenHBand="0" w:firstRowFirstColumn="0" w:firstRowLastColumn="0" w:lastRowFirstColumn="0" w:lastRowLastColumn="0"/>
              <w:rPr>
                <w:sz w:val="20"/>
              </w:rPr>
            </w:pPr>
            <w:r w:rsidRPr="00004A17">
              <w:rPr>
                <w:sz w:val="20"/>
              </w:rPr>
              <w:t>Date provided is NOT Later than D1 OR EXCEEDS current system date</w:t>
            </w:r>
          </w:p>
        </w:tc>
      </w:tr>
      <w:tr w:rsidRPr="00004A17" w:rsidR="00004A17" w:rsidTr="008F6BDB" w14:paraId="06CCD59D" w14:textId="77777777">
        <w:trPr>
          <w:cnfStyle w:val="000000100000" w:firstRow="0" w:lastRow="0" w:firstColumn="0" w:lastColumn="0" w:oddVBand="0" w:evenVBand="0" w:oddHBand="1" w:evenHBand="0" w:firstRowFirstColumn="0" w:firstRowLastColumn="0" w:lastRowFirstColumn="0" w:lastRowLastColumn="0"/>
          <w:trHeight w:val="129"/>
        </w:trPr>
        <w:tc>
          <w:tcPr>
            <w:cnfStyle w:val="001000000000" w:firstRow="0" w:lastRow="0" w:firstColumn="1" w:lastColumn="0" w:oddVBand="0" w:evenVBand="0" w:oddHBand="0" w:evenHBand="0" w:firstRowFirstColumn="0" w:firstRowLastColumn="0" w:lastRowFirstColumn="0" w:lastRowLastColumn="0"/>
            <w:tcW w:w="827" w:type="dxa"/>
          </w:tcPr>
          <w:p w:rsidRPr="00004A17" w:rsidR="00004A17" w:rsidP="008F6BDB" w:rsidRDefault="00004A17" w14:paraId="7BCB1E89" w14:textId="77777777">
            <w:pPr>
              <w:rPr>
                <w:sz w:val="20"/>
              </w:rPr>
            </w:pPr>
            <w:r w:rsidRPr="00004A17">
              <w:rPr>
                <w:sz w:val="20"/>
              </w:rPr>
              <w:t>6</w:t>
            </w:r>
          </w:p>
        </w:tc>
        <w:tc>
          <w:tcPr>
            <w:tcW w:w="1598" w:type="dxa"/>
          </w:tcPr>
          <w:p w:rsidRPr="00004A17" w:rsidR="00004A17" w:rsidP="008F6BDB" w:rsidRDefault="00004A17" w14:paraId="3A5F7A56" w14:textId="77777777">
            <w:pPr>
              <w:cnfStyle w:val="000000100000" w:firstRow="0" w:lastRow="0" w:firstColumn="0" w:lastColumn="0" w:oddVBand="0" w:evenVBand="0" w:oddHBand="1" w:evenHBand="0" w:firstRowFirstColumn="0" w:firstRowLastColumn="0" w:lastRowFirstColumn="0" w:lastRowLastColumn="0"/>
              <w:rPr>
                <w:sz w:val="20"/>
              </w:rPr>
            </w:pPr>
            <w:r w:rsidRPr="00004A17">
              <w:rPr>
                <w:sz w:val="20"/>
              </w:rPr>
              <w:t>Y</w:t>
            </w:r>
          </w:p>
        </w:tc>
        <w:tc>
          <w:tcPr>
            <w:tcW w:w="2070" w:type="dxa"/>
          </w:tcPr>
          <w:p w:rsidRPr="00004A17" w:rsidR="00004A17" w:rsidP="008F6BDB" w:rsidRDefault="00004A17" w14:paraId="7BE505C9" w14:textId="77777777">
            <w:pPr>
              <w:cnfStyle w:val="000000100000" w:firstRow="0" w:lastRow="0" w:firstColumn="0" w:lastColumn="0" w:oddVBand="0" w:evenVBand="0" w:oddHBand="1" w:evenHBand="0" w:firstRowFirstColumn="0" w:firstRowLastColumn="0" w:lastRowFirstColumn="0" w:lastRowLastColumn="0"/>
              <w:rPr>
                <w:sz w:val="20"/>
              </w:rPr>
            </w:pPr>
            <w:r w:rsidRPr="00004A17">
              <w:rPr>
                <w:sz w:val="20"/>
              </w:rPr>
              <w:t>Valid date – D1</w:t>
            </w:r>
          </w:p>
        </w:tc>
        <w:tc>
          <w:tcPr>
            <w:tcW w:w="1530" w:type="dxa"/>
          </w:tcPr>
          <w:p w:rsidRPr="00004A17" w:rsidR="00004A17" w:rsidP="008F6BDB" w:rsidRDefault="00004A17" w14:paraId="1C1BFA57" w14:textId="77777777">
            <w:pPr>
              <w:cnfStyle w:val="000000100000" w:firstRow="0" w:lastRow="0" w:firstColumn="0" w:lastColumn="0" w:oddVBand="0" w:evenVBand="0" w:oddHBand="1" w:evenHBand="0" w:firstRowFirstColumn="0" w:firstRowLastColumn="0" w:lastRowFirstColumn="0" w:lastRowLastColumn="0"/>
              <w:rPr>
                <w:sz w:val="20"/>
              </w:rPr>
            </w:pPr>
            <w:r w:rsidRPr="00004A17">
              <w:rPr>
                <w:sz w:val="20"/>
              </w:rPr>
              <w:t>Y</w:t>
            </w:r>
          </w:p>
        </w:tc>
        <w:tc>
          <w:tcPr>
            <w:tcW w:w="3037" w:type="dxa"/>
          </w:tcPr>
          <w:p w:rsidRPr="00004A17" w:rsidR="00004A17" w:rsidP="008F6BDB" w:rsidRDefault="00004A17" w14:paraId="785F9B11" w14:textId="77777777">
            <w:pPr>
              <w:cnfStyle w:val="000000100000" w:firstRow="0" w:lastRow="0" w:firstColumn="0" w:lastColumn="0" w:oddVBand="0" w:evenVBand="0" w:oddHBand="1" w:evenHBand="0" w:firstRowFirstColumn="0" w:firstRowLastColumn="0" w:lastRowFirstColumn="0" w:lastRowLastColumn="0"/>
              <w:rPr>
                <w:sz w:val="20"/>
              </w:rPr>
            </w:pPr>
            <w:r w:rsidRPr="00004A17">
              <w:rPr>
                <w:sz w:val="20"/>
              </w:rPr>
              <w:t>NOT Same as D1</w:t>
            </w:r>
          </w:p>
        </w:tc>
      </w:tr>
    </w:tbl>
    <w:p w:rsidR="00004A17" w:rsidP="00004A17" w:rsidRDefault="00004A17" w14:paraId="141CB38F" w14:textId="39433C0E">
      <w:pPr>
        <w:pStyle w:val="ListParagraph"/>
        <w:jc w:val="both"/>
        <w:rPr>
          <w:ins w:author="Sachin Patange" w:date="2017-05-27T13:05:00Z" w:id="1052"/>
        </w:rPr>
      </w:pPr>
    </w:p>
    <w:p w:rsidR="00340CD1" w:rsidRDefault="00340CD1" w14:paraId="03B4B9CA" w14:textId="77777777">
      <w:pPr>
        <w:pStyle w:val="ListParagraph"/>
        <w:numPr>
          <w:ilvl w:val="0"/>
          <w:numId w:val="46"/>
        </w:numPr>
        <w:jc w:val="both"/>
        <w:rPr>
          <w:ins w:author="Sachin Patange" w:date="2017-05-27T13:05:00Z" w:id="1053"/>
        </w:rPr>
        <w:pPrChange w:author="Sachin Patange" w:date="2017-05-27T13:05:00Z" w:id="1054">
          <w:pPr>
            <w:pStyle w:val="ListParagraph"/>
            <w:numPr>
              <w:numId w:val="21"/>
            </w:numPr>
            <w:ind w:hanging="360"/>
            <w:jc w:val="both"/>
          </w:pPr>
        </w:pPrChange>
      </w:pPr>
      <w:ins w:author="Sachin Patange" w:date="2017-05-27T13:05:00Z" w:id="1055">
        <w:r>
          <w:t xml:space="preserve">If Loan Closed Flag is ‘Y’, then </w:t>
        </w:r>
        <w:r w:rsidRPr="00C36E4F">
          <w:t>Date of Loan Closure</w:t>
        </w:r>
        <w:r>
          <w:t xml:space="preserve"> is:</w:t>
        </w:r>
      </w:ins>
    </w:p>
    <w:p w:rsidR="00340CD1" w:rsidP="00340CD1" w:rsidRDefault="00340CD1" w14:paraId="474832CE" w14:textId="77777777">
      <w:pPr>
        <w:pStyle w:val="ListParagraph"/>
        <w:numPr>
          <w:ilvl w:val="1"/>
          <w:numId w:val="45"/>
        </w:numPr>
        <w:jc w:val="both"/>
        <w:rPr>
          <w:ins w:author="Sachin Patange" w:date="2017-05-27T13:05:00Z" w:id="1056"/>
        </w:rPr>
      </w:pPr>
      <w:ins w:author="Sachin Patange" w:date="2017-05-27T13:05:00Z" w:id="1057">
        <w:r>
          <w:t>Later than Current System Date</w:t>
        </w:r>
      </w:ins>
    </w:p>
    <w:p w:rsidR="00340CD1" w:rsidP="00340CD1" w:rsidRDefault="00340CD1" w14:paraId="37D1DA0F" w14:textId="77777777">
      <w:pPr>
        <w:pStyle w:val="ListParagraph"/>
        <w:numPr>
          <w:ilvl w:val="1"/>
          <w:numId w:val="45"/>
        </w:numPr>
        <w:jc w:val="both"/>
        <w:rPr>
          <w:ins w:author="Sachin Patange" w:date="2017-05-27T13:05:00Z" w:id="1058"/>
        </w:rPr>
      </w:pPr>
      <w:ins w:author="Sachin Patange" w:date="2017-05-27T13:05:00Z" w:id="1059">
        <w:r w:rsidRPr="00F0664E">
          <w:t>First the system, gets the immediate previous records</w:t>
        </w:r>
        <w:r>
          <w:t>. The date of loan closure is NOT later than this record created date.</w:t>
        </w:r>
      </w:ins>
    </w:p>
    <w:p w:rsidR="00340CD1" w:rsidRDefault="00340CD1" w14:paraId="08A74765" w14:textId="77777777">
      <w:pPr>
        <w:pStyle w:val="ListParagraph"/>
        <w:numPr>
          <w:ilvl w:val="0"/>
          <w:numId w:val="46"/>
        </w:numPr>
        <w:jc w:val="both"/>
        <w:rPr>
          <w:ins w:author="Sachin Patange" w:date="2017-05-27T13:05:00Z" w:id="1060"/>
        </w:rPr>
        <w:pPrChange w:author="Sachin Patange" w:date="2017-05-27T13:05:00Z" w:id="1061">
          <w:pPr>
            <w:pStyle w:val="ListParagraph"/>
            <w:numPr>
              <w:numId w:val="21"/>
            </w:numPr>
            <w:ind w:hanging="360"/>
            <w:jc w:val="both"/>
          </w:pPr>
        </w:pPrChange>
      </w:pPr>
      <w:ins w:author="Sachin Patange" w:date="2017-05-27T13:05:00Z" w:id="1062">
        <w:r>
          <w:t xml:space="preserve">If Loan Closed Flag is ‘N’, then </w:t>
        </w:r>
        <w:r w:rsidRPr="00C36E4F">
          <w:t>Date of Loan Closure</w:t>
        </w:r>
        <w:r>
          <w:t xml:space="preserve"> is NOT NULL/SPACES</w:t>
        </w:r>
      </w:ins>
    </w:p>
    <w:p w:rsidR="00340CD1" w:rsidP="00004A17" w:rsidRDefault="00340CD1" w14:paraId="6363BC60" w14:textId="77777777">
      <w:pPr>
        <w:pStyle w:val="ListParagraph"/>
        <w:jc w:val="both"/>
      </w:pPr>
    </w:p>
    <w:p w:rsidR="00790F4C" w:rsidP="00790F4C" w:rsidRDefault="00790F4C" w14:paraId="7096CDFF" w14:textId="574A2108">
      <w:pPr>
        <w:jc w:val="both"/>
      </w:pPr>
      <w:r>
        <w:rPr>
          <w:i/>
        </w:rPr>
        <w:t xml:space="preserve">Note - </w:t>
      </w:r>
      <w:r w:rsidRPr="003E019B">
        <w:rPr>
          <w:i/>
        </w:rPr>
        <w:t xml:space="preserve">For the field names mentioned </w:t>
      </w:r>
      <w:r>
        <w:rPr>
          <w:i/>
        </w:rPr>
        <w:t xml:space="preserve">above </w:t>
      </w:r>
      <w:r w:rsidRPr="003E019B">
        <w:rPr>
          <w:i/>
        </w:rPr>
        <w:t>refer section 1.</w:t>
      </w:r>
      <w:r w:rsidR="00313B46">
        <w:rPr>
          <w:i/>
        </w:rPr>
        <w:t>2</w:t>
      </w:r>
      <w:r w:rsidRPr="003E019B">
        <w:rPr>
          <w:i/>
        </w:rPr>
        <w:t>.</w:t>
      </w:r>
      <w:r>
        <w:rPr>
          <w:i/>
        </w:rPr>
        <w:t>2.</w:t>
      </w:r>
    </w:p>
    <w:p w:rsidR="00790F4C" w:rsidP="00790F4C" w:rsidRDefault="00790F4C" w14:paraId="6469A340" w14:textId="77777777">
      <w:pPr>
        <w:jc w:val="both"/>
      </w:pPr>
    </w:p>
    <w:p w:rsidR="00790F4C" w:rsidP="00586A66" w:rsidRDefault="00542C11" w14:paraId="43A8B294" w14:textId="41CF865C">
      <w:pPr>
        <w:pStyle w:val="Heading3"/>
        <w:keepLines w:val="0"/>
        <w:numPr>
          <w:ilvl w:val="2"/>
          <w:numId w:val="1"/>
        </w:numPr>
        <w:pBdr>
          <w:bottom w:val="single" w:color="auto" w:sz="4" w:space="1"/>
        </w:pBdr>
        <w:tabs>
          <w:tab w:val="left" w:pos="0"/>
          <w:tab w:val="left" w:pos="720"/>
        </w:tabs>
        <w:spacing w:before="60" w:after="60" w:line="276" w:lineRule="auto"/>
        <w:jc w:val="both"/>
        <w:rPr>
          <w:rFonts w:ascii="Trebuchet MS" w:hAnsi="Trebuchet MS"/>
          <w:b/>
          <w:bCs/>
          <w:color w:val="000000" w:themeColor="text1"/>
          <w:szCs w:val="22"/>
        </w:rPr>
      </w:pPr>
      <w:bookmarkStart w:name="_Toc483681437" w:id="1063"/>
      <w:r>
        <w:rPr>
          <w:rFonts w:ascii="Trebuchet MS" w:hAnsi="Trebuchet MS"/>
          <w:b/>
          <w:bCs/>
          <w:color w:val="000000" w:themeColor="text1"/>
          <w:szCs w:val="22"/>
        </w:rPr>
        <w:t xml:space="preserve">Determine </w:t>
      </w:r>
      <w:r w:rsidR="00790F4C">
        <w:rPr>
          <w:rFonts w:ascii="Trebuchet MS" w:hAnsi="Trebuchet MS"/>
          <w:b/>
          <w:bCs/>
          <w:color w:val="000000" w:themeColor="text1"/>
          <w:szCs w:val="22"/>
        </w:rPr>
        <w:t xml:space="preserve">Credit Guarantee </w:t>
      </w:r>
      <w:r>
        <w:rPr>
          <w:rFonts w:ascii="Trebuchet MS" w:hAnsi="Trebuchet MS"/>
          <w:b/>
          <w:bCs/>
          <w:color w:val="000000" w:themeColor="text1"/>
          <w:szCs w:val="22"/>
        </w:rPr>
        <w:t xml:space="preserve">Cover </w:t>
      </w:r>
      <w:r w:rsidR="00790F4C">
        <w:rPr>
          <w:rFonts w:ascii="Trebuchet MS" w:hAnsi="Trebuchet MS"/>
          <w:b/>
          <w:bCs/>
          <w:color w:val="000000" w:themeColor="text1"/>
          <w:szCs w:val="22"/>
        </w:rPr>
        <w:t>&amp; C</w:t>
      </w:r>
      <w:r>
        <w:rPr>
          <w:rFonts w:ascii="Trebuchet MS" w:hAnsi="Trebuchet MS"/>
          <w:b/>
          <w:bCs/>
          <w:color w:val="000000" w:themeColor="text1"/>
          <w:szCs w:val="22"/>
        </w:rPr>
        <w:t>harges</w:t>
      </w:r>
      <w:bookmarkEnd w:id="1063"/>
    </w:p>
    <w:p w:rsidR="0061418F" w:rsidP="00790F4C" w:rsidRDefault="00DF1CA7" w14:paraId="23E9DF3F" w14:textId="0A61F6EA">
      <w:pPr>
        <w:jc w:val="both"/>
      </w:pPr>
      <w:r>
        <w:t xml:space="preserve">For </w:t>
      </w:r>
      <w:r w:rsidR="00D670DD">
        <w:t xml:space="preserve">continuing </w:t>
      </w:r>
      <w:r>
        <w:t>the existing CG s</w:t>
      </w:r>
      <w:r w:rsidR="00790F4C">
        <w:t xml:space="preserve">ystem calculates the credit guarantee cover and the </w:t>
      </w:r>
      <w:r w:rsidR="0061418F">
        <w:t xml:space="preserve">charges </w:t>
      </w:r>
      <w:r w:rsidR="00790F4C">
        <w:t>to issue this cover for the loan records which have cleared t</w:t>
      </w:r>
      <w:r w:rsidR="008D2F2C">
        <w:t>he eligibility criteria checks mentioned in section 1.</w:t>
      </w:r>
      <w:r w:rsidR="00934524">
        <w:t>6</w:t>
      </w:r>
      <w:r w:rsidR="008D2F2C">
        <w:t>.2.</w:t>
      </w:r>
    </w:p>
    <w:p w:rsidR="004F435E" w:rsidP="00790F4C" w:rsidRDefault="00E9778C" w14:paraId="3B67E442" w14:textId="4EFB79A0">
      <w:pPr>
        <w:jc w:val="both"/>
      </w:pPr>
      <w:r>
        <w:t xml:space="preserve">For </w:t>
      </w:r>
      <w:r w:rsidR="00D670DD">
        <w:t xml:space="preserve">continuing </w:t>
      </w:r>
      <w:r>
        <w:t xml:space="preserve">the </w:t>
      </w:r>
      <w:r w:rsidR="0061418F">
        <w:t>Credit Guarantee</w:t>
      </w:r>
      <w:r>
        <w:t>, c</w:t>
      </w:r>
      <w:r w:rsidR="0061418F">
        <w:t xml:space="preserve">harges </w:t>
      </w:r>
      <w:proofErr w:type="gramStart"/>
      <w:r w:rsidR="0061418F">
        <w:t>include</w:t>
      </w:r>
      <w:r>
        <w:t>s</w:t>
      </w:r>
      <w:proofErr w:type="gramEnd"/>
      <w:r w:rsidR="0061418F">
        <w:t xml:space="preserve"> </w:t>
      </w:r>
      <w:r w:rsidR="004F435E">
        <w:t>–</w:t>
      </w:r>
      <w:r w:rsidR="0061418F">
        <w:t xml:space="preserve"> </w:t>
      </w:r>
      <w:r w:rsidR="004F435E">
        <w:t>Fe</w:t>
      </w:r>
      <w:r w:rsidR="007D6927">
        <w:t>e</w:t>
      </w:r>
      <w:r w:rsidR="004F435E">
        <w:t>s, Penal</w:t>
      </w:r>
      <w:r w:rsidR="006B7934">
        <w:t xml:space="preserve"> Interest</w:t>
      </w:r>
      <w:r w:rsidR="004F435E">
        <w:t xml:space="preserve"> Charges</w:t>
      </w:r>
      <w:r w:rsidR="008D2F2C">
        <w:t xml:space="preserve"> (if the CG is in lapsed state)</w:t>
      </w:r>
      <w:r w:rsidR="004F435E">
        <w:t xml:space="preserve"> and Taxes. </w:t>
      </w:r>
    </w:p>
    <w:p w:rsidR="004F435E" w:rsidP="004F435E" w:rsidRDefault="004F435E" w14:paraId="22DBB1C1" w14:textId="27CC9469">
      <w:pPr>
        <w:jc w:val="center"/>
      </w:pPr>
      <w:r>
        <w:rPr>
          <w:noProof/>
        </w:rPr>
        <w:drawing>
          <wp:inline distT="0" distB="0" distL="0" distR="0" wp14:anchorId="6E664D8B" wp14:editId="60BFCD20">
            <wp:extent cx="2650732" cy="1042335"/>
            <wp:effectExtent l="0" t="0" r="16510" b="5715"/>
            <wp:docPr id="22" name="Diagram 2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0" r:lo="rId81" r:qs="rId82" r:cs="rId83"/>
              </a:graphicData>
            </a:graphic>
          </wp:inline>
        </w:drawing>
      </w:r>
    </w:p>
    <w:p w:rsidR="00790F4C" w:rsidP="00790F4C" w:rsidRDefault="00790F4C" w14:paraId="39D7B9EC" w14:textId="0AEC0AEE">
      <w:pPr>
        <w:jc w:val="both"/>
      </w:pPr>
      <w:r>
        <w:t xml:space="preserve">The rules/logic </w:t>
      </w:r>
      <w:r w:rsidR="00610602">
        <w:t xml:space="preserve">for calculating </w:t>
      </w:r>
      <w:r>
        <w:t xml:space="preserve">cover and </w:t>
      </w:r>
      <w:r w:rsidR="00610602">
        <w:t xml:space="preserve">charges </w:t>
      </w:r>
      <w:r>
        <w:t>is covered in this section.</w:t>
      </w:r>
    </w:p>
    <w:p w:rsidR="00790F4C" w:rsidP="00790F4C" w:rsidRDefault="00790F4C" w14:paraId="24046AA1" w14:textId="77777777"/>
    <w:p w:rsidR="00790F4C" w:rsidP="00586A66" w:rsidRDefault="0059491E" w14:paraId="587B586F" w14:textId="62C3E882">
      <w:pPr>
        <w:pStyle w:val="Heading3"/>
        <w:keepLines w:val="0"/>
        <w:numPr>
          <w:ilvl w:val="3"/>
          <w:numId w:val="1"/>
        </w:numPr>
        <w:pBdr>
          <w:bottom w:val="single" w:color="auto" w:sz="4" w:space="1"/>
        </w:pBdr>
        <w:tabs>
          <w:tab w:val="left" w:pos="0"/>
          <w:tab w:val="left" w:pos="720"/>
        </w:tabs>
        <w:spacing w:before="60" w:after="60" w:line="276" w:lineRule="auto"/>
        <w:jc w:val="both"/>
        <w:rPr>
          <w:rFonts w:ascii="Trebuchet MS" w:hAnsi="Trebuchet MS"/>
          <w:b/>
          <w:bCs/>
          <w:color w:val="000000" w:themeColor="text1"/>
          <w:szCs w:val="22"/>
        </w:rPr>
      </w:pPr>
      <w:bookmarkStart w:name="_Toc483681438" w:id="1064"/>
      <w:r>
        <w:rPr>
          <w:rFonts w:ascii="Trebuchet MS" w:hAnsi="Trebuchet MS"/>
          <w:b/>
          <w:bCs/>
          <w:color w:val="000000" w:themeColor="text1"/>
          <w:szCs w:val="22"/>
        </w:rPr>
        <w:t xml:space="preserve">Calculating </w:t>
      </w:r>
      <w:r w:rsidR="00790F4C">
        <w:rPr>
          <w:rFonts w:ascii="Trebuchet MS" w:hAnsi="Trebuchet MS"/>
          <w:b/>
          <w:bCs/>
          <w:color w:val="000000" w:themeColor="text1"/>
          <w:szCs w:val="22"/>
        </w:rPr>
        <w:t>Credit Guarantee Cover</w:t>
      </w:r>
      <w:bookmarkEnd w:id="1064"/>
      <w:r w:rsidR="00790F4C">
        <w:rPr>
          <w:rFonts w:ascii="Trebuchet MS" w:hAnsi="Trebuchet MS"/>
          <w:b/>
          <w:bCs/>
          <w:color w:val="000000" w:themeColor="text1"/>
          <w:szCs w:val="22"/>
        </w:rPr>
        <w:t xml:space="preserve"> </w:t>
      </w:r>
    </w:p>
    <w:p w:rsidR="00790F4C" w:rsidP="00790F4C" w:rsidRDefault="00934524" w14:paraId="0EFC9223" w14:textId="6D93AD8D">
      <w:pPr>
        <w:jc w:val="both"/>
      </w:pPr>
      <w:r>
        <w:t>The calculation for cover will be based on Outstanding Loan Amount provided by MLI in his respective Input File along with ‘Guarantee Cover’ (%) configured in the ‘Scheme’ and it’s respective ‘Docket’ and the formulae is as below:</w:t>
      </w:r>
    </w:p>
    <w:p w:rsidR="00790F4C" w:rsidP="004D453A" w:rsidRDefault="004D453A" w14:paraId="0A7F0D34" w14:textId="230738D8">
      <w:pPr>
        <w:ind w:left="1440"/>
        <w:jc w:val="both"/>
      </w:pPr>
      <w:r>
        <w:rPr>
          <w:noProof/>
        </w:rPr>
        <mc:AlternateContent>
          <mc:Choice Requires="wps">
            <w:drawing>
              <wp:inline distT="0" distB="0" distL="0" distR="0" wp14:anchorId="671C6D64" wp14:editId="489D74A3">
                <wp:extent cx="4819650" cy="1257300"/>
                <wp:effectExtent l="0" t="0" r="19050" b="19050"/>
                <wp:docPr id="85" name="Rectangle 85"/>
                <wp:cNvGraphicFramePr/>
                <a:graphic xmlns:a="http://schemas.openxmlformats.org/drawingml/2006/main">
                  <a:graphicData uri="http://schemas.microsoft.com/office/word/2010/wordprocessingShape">
                    <wps:wsp>
                      <wps:cNvSpPr/>
                      <wps:spPr>
                        <a:xfrm>
                          <a:off x="0" y="0"/>
                          <a:ext cx="4819650" cy="1257300"/>
                        </a:xfrm>
                        <a:prstGeom prst="rect">
                          <a:avLst/>
                        </a:prstGeom>
                      </wps:spPr>
                      <wps:style>
                        <a:lnRef idx="2">
                          <a:schemeClr val="accent6"/>
                        </a:lnRef>
                        <a:fillRef idx="1">
                          <a:schemeClr val="lt1"/>
                        </a:fillRef>
                        <a:effectRef idx="0">
                          <a:schemeClr val="accent6"/>
                        </a:effectRef>
                        <a:fontRef idx="minor">
                          <a:schemeClr val="dk1"/>
                        </a:fontRef>
                      </wps:style>
                      <wps:txbx>
                        <w:txbxContent>
                          <w:p w:rsidR="00340CD1" w:rsidP="004D453A" w:rsidRDefault="00340CD1" w14:paraId="7A7D7493" w14:textId="77777777">
                            <w:pPr>
                              <w:pStyle w:val="NoSpacing"/>
                            </w:pPr>
                            <w:r>
                              <w:t>In case, Outstanding Amount DOES NOT EXCEEDS Sanctioned Amount, then:</w:t>
                            </w:r>
                          </w:p>
                          <w:p w:rsidR="00340CD1" w:rsidP="004D453A" w:rsidRDefault="00340CD1" w14:paraId="39EE1919" w14:textId="77777777">
                            <w:pPr>
                              <w:pStyle w:val="NoSpacing"/>
                              <w:ind w:left="720"/>
                            </w:pPr>
                            <w:r>
                              <w:t>Guarantee Cover = Outstanding Loan Amount * Guarantee Cover (%)</w:t>
                            </w:r>
                          </w:p>
                          <w:p w:rsidR="00340CD1" w:rsidP="004D453A" w:rsidRDefault="00340CD1" w14:paraId="7E45AAEC" w14:textId="77777777">
                            <w:pPr>
                              <w:pStyle w:val="NoSpacing"/>
                            </w:pPr>
                          </w:p>
                          <w:p w:rsidR="00340CD1" w:rsidP="004D453A" w:rsidRDefault="00340CD1" w14:paraId="51BB0D94" w14:textId="77777777">
                            <w:pPr>
                              <w:pStyle w:val="NoSpacing"/>
                            </w:pPr>
                            <w:r>
                              <w:t>In case, Outstanding Amount EXCEEDS Sanctioned Amount, then:</w:t>
                            </w:r>
                          </w:p>
                          <w:p w:rsidR="00340CD1" w:rsidP="004D453A" w:rsidRDefault="00340CD1" w14:paraId="1004CBB3" w14:textId="77777777">
                            <w:pPr>
                              <w:pStyle w:val="NoSpacing"/>
                              <w:ind w:left="720"/>
                            </w:pPr>
                            <w:r>
                              <w:t>Guarantee Cover = Sanctioned Loan Amount * Guarantee Cover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w14:anchorId="39AE79BA">
              <v:rect id="Rectangle 85" style="width:379.5pt;height:99pt;visibility:visible;mso-wrap-style:square;mso-left-percent:-10001;mso-top-percent:-10001;mso-position-horizontal:absolute;mso-position-horizontal-relative:char;mso-position-vertical:absolute;mso-position-vertical-relative:line;mso-left-percent:-10001;mso-top-percent:-10001;v-text-anchor:middle" o:spid="_x0000_s1101" fillcolor="white [3201]" strokecolor="#70ad47 [3209]" strokeweight="1pt" w14:anchorId="671C6D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">
                <v:textbox>
                  <w:txbxContent>
                    <w:p w:rsidR="00340CD1" w:rsidP="004D453A" w:rsidRDefault="00340CD1" w14:paraId="69FFEFC6" w14:textId="77777777">
                      <w:pPr>
                        <w:pStyle w:val="NoSpacing"/>
                      </w:pPr>
                      <w:r>
                        <w:t>In case, Outstanding Amount DOES NOT EXCEEDS Sanctioned Amount, then:</w:t>
                      </w:r>
                    </w:p>
                    <w:p w:rsidR="00340CD1" w:rsidP="004D453A" w:rsidRDefault="00340CD1" w14:paraId="557D9041" w14:textId="77777777">
                      <w:pPr>
                        <w:pStyle w:val="NoSpacing"/>
                        <w:ind w:left="720"/>
                      </w:pPr>
                      <w:r>
                        <w:t>Guarantee Cover = Outstanding Loan Amount * Guarantee Cover (%)</w:t>
                      </w:r>
                    </w:p>
                    <w:p w:rsidR="00340CD1" w:rsidP="004D453A" w:rsidRDefault="00340CD1" w14:paraId="3656B9AB" w14:textId="77777777">
                      <w:pPr>
                        <w:pStyle w:val="NoSpacing"/>
                      </w:pPr>
                    </w:p>
                    <w:p w:rsidR="00340CD1" w:rsidP="004D453A" w:rsidRDefault="00340CD1" w14:paraId="707BCDB5" w14:textId="77777777">
                      <w:pPr>
                        <w:pStyle w:val="NoSpacing"/>
                      </w:pPr>
                      <w:r>
                        <w:t>In case, Outstanding Amount EXCEEDS Sanctioned Amount, then:</w:t>
                      </w:r>
                    </w:p>
                    <w:p w:rsidR="00340CD1" w:rsidP="004D453A" w:rsidRDefault="00340CD1" w14:paraId="07A2B3E5" w14:textId="77777777">
                      <w:pPr>
                        <w:pStyle w:val="NoSpacing"/>
                        <w:ind w:left="720"/>
                      </w:pPr>
                      <w:r>
                        <w:t>Guarantee Cover = Sanctioned Loan Amount * Guarantee Cover (%)</w:t>
                      </w:r>
                    </w:p>
                  </w:txbxContent>
                </v:textbox>
                <w10:anchorlock/>
              </v:rect>
            </w:pict>
          </mc:Fallback>
        </mc:AlternateContent>
      </w:r>
    </w:p>
    <w:p w:rsidRPr="004D453A" w:rsidR="00790F4C" w:rsidP="00790F4C" w:rsidRDefault="00790F4C" w14:paraId="39B7A187" w14:textId="77777777">
      <w:pPr>
        <w:jc w:val="both"/>
        <w:rPr>
          <w:u w:val="single"/>
        </w:rPr>
      </w:pPr>
    </w:p>
    <w:tbl>
      <w:tblPr>
        <w:tblStyle w:val="TableGrid"/>
        <w:tblW w:w="7116" w:type="dxa"/>
        <w:tblLook w:val="04A0" w:firstRow="1" w:lastRow="0" w:firstColumn="1" w:lastColumn="0" w:noHBand="0" w:noVBand="1"/>
      </w:tblPr>
      <w:tblGrid>
        <w:gridCol w:w="5160"/>
        <w:gridCol w:w="1956"/>
      </w:tblGrid>
      <w:tr w:rsidRPr="00F25836" w:rsidR="004D453A" w:rsidTr="00D96B2F" w14:paraId="1F6EAE12" w14:textId="77777777">
        <w:trPr>
          <w:trHeight w:val="235"/>
        </w:trPr>
        <w:tc>
          <w:tcPr>
            <w:tcW w:w="5160" w:type="dxa"/>
            <w:noWrap/>
            <w:hideMark/>
          </w:tcPr>
          <w:p w:rsidRPr="00F25836" w:rsidR="004D453A" w:rsidP="00D96B2F" w:rsidRDefault="004D453A" w14:paraId="1BB322F2" w14:textId="77777777">
            <w:pPr>
              <w:rPr>
                <w:rFonts w:ascii="Calibri" w:hAnsi="Calibri" w:eastAsia="Times New Roman" w:cs="Times New Roman"/>
                <w:b/>
                <w:color w:val="000000"/>
                <w:sz w:val="20"/>
                <w:szCs w:val="20"/>
              </w:rPr>
            </w:pPr>
            <w:r w:rsidRPr="00F25836">
              <w:rPr>
                <w:rFonts w:ascii="Calibri" w:hAnsi="Calibri" w:eastAsia="Times New Roman" w:cs="Times New Roman"/>
                <w:b/>
                <w:color w:val="000000"/>
                <w:sz w:val="20"/>
                <w:szCs w:val="20"/>
              </w:rPr>
              <w:t>Education Loan Scheme Parameters</w:t>
            </w:r>
          </w:p>
        </w:tc>
        <w:tc>
          <w:tcPr>
            <w:tcW w:w="1956" w:type="dxa"/>
            <w:noWrap/>
            <w:hideMark/>
          </w:tcPr>
          <w:p w:rsidRPr="00F25836" w:rsidR="004D453A" w:rsidP="00D96B2F" w:rsidRDefault="004D453A" w14:paraId="425058E2" w14:textId="77777777">
            <w:pPr>
              <w:rPr>
                <w:rFonts w:ascii="Calibri" w:hAnsi="Calibri" w:eastAsia="Times New Roman" w:cs="Times New Roman"/>
                <w:b/>
                <w:color w:val="000000"/>
                <w:sz w:val="20"/>
                <w:szCs w:val="20"/>
              </w:rPr>
            </w:pPr>
          </w:p>
        </w:tc>
      </w:tr>
      <w:tr w:rsidRPr="00F25836" w:rsidR="004D453A" w:rsidTr="00D96B2F" w14:paraId="69FA1E3C" w14:textId="77777777">
        <w:trPr>
          <w:trHeight w:val="235"/>
        </w:trPr>
        <w:tc>
          <w:tcPr>
            <w:tcW w:w="5160" w:type="dxa"/>
            <w:hideMark/>
          </w:tcPr>
          <w:p w:rsidRPr="00F25836" w:rsidR="004D453A" w:rsidP="00D96B2F" w:rsidRDefault="004D453A" w14:paraId="7418A574" w14:textId="77777777">
            <w:pPr>
              <w:ind w:firstLine="400" w:firstLineChars="200"/>
              <w:rPr>
                <w:rFonts w:ascii="Calibri" w:hAnsi="Calibri" w:eastAsia="Times New Roman" w:cs="Times New Roman"/>
                <w:color w:val="000000"/>
                <w:sz w:val="20"/>
                <w:szCs w:val="20"/>
              </w:rPr>
            </w:pPr>
            <w:r w:rsidRPr="00F25836">
              <w:rPr>
                <w:rFonts w:ascii="Calibri" w:hAnsi="Calibri" w:eastAsia="Times New Roman" w:cs="Times New Roman"/>
                <w:color w:val="000000"/>
                <w:sz w:val="20"/>
                <w:szCs w:val="20"/>
              </w:rPr>
              <w:t>Guarantee Cover (%)</w:t>
            </w:r>
          </w:p>
        </w:tc>
        <w:tc>
          <w:tcPr>
            <w:tcW w:w="1956" w:type="dxa"/>
            <w:hideMark/>
          </w:tcPr>
          <w:p w:rsidRPr="00F25836" w:rsidR="004D453A" w:rsidP="00D96B2F" w:rsidRDefault="004D453A" w14:paraId="709046D4" w14:textId="77777777">
            <w:pPr>
              <w:ind w:firstLine="400" w:firstLineChars="200"/>
              <w:rPr>
                <w:rFonts w:ascii="Calibri" w:hAnsi="Calibri" w:eastAsia="Times New Roman" w:cs="Times New Roman"/>
                <w:color w:val="000000"/>
                <w:sz w:val="20"/>
                <w:szCs w:val="20"/>
              </w:rPr>
            </w:pPr>
            <w:r w:rsidRPr="00F25836">
              <w:rPr>
                <w:rFonts w:ascii="Calibri" w:hAnsi="Calibri" w:eastAsia="Times New Roman" w:cs="Times New Roman"/>
                <w:color w:val="000000"/>
                <w:sz w:val="20"/>
                <w:szCs w:val="20"/>
              </w:rPr>
              <w:t>75%</w:t>
            </w:r>
          </w:p>
        </w:tc>
      </w:tr>
      <w:tr w:rsidRPr="00F25836" w:rsidR="004D453A" w:rsidTr="00D96B2F" w14:paraId="0A0AACD0" w14:textId="77777777">
        <w:trPr>
          <w:trHeight w:val="235"/>
        </w:trPr>
        <w:tc>
          <w:tcPr>
            <w:tcW w:w="5160" w:type="dxa"/>
            <w:hideMark/>
          </w:tcPr>
          <w:p w:rsidRPr="00F25836" w:rsidR="004D453A" w:rsidP="00D96B2F" w:rsidRDefault="004D453A" w14:paraId="3B66E14D" w14:textId="77777777">
            <w:pPr>
              <w:ind w:firstLine="400" w:firstLineChars="200"/>
              <w:rPr>
                <w:rFonts w:ascii="Calibri" w:hAnsi="Calibri" w:eastAsia="Times New Roman" w:cs="Times New Roman"/>
                <w:color w:val="000000"/>
                <w:sz w:val="20"/>
                <w:szCs w:val="20"/>
              </w:rPr>
            </w:pPr>
            <w:r w:rsidRPr="00F25836">
              <w:rPr>
                <w:rFonts w:ascii="Calibri" w:hAnsi="Calibri" w:eastAsia="Times New Roman" w:cs="Times New Roman"/>
                <w:color w:val="000000"/>
                <w:sz w:val="20"/>
                <w:szCs w:val="20"/>
              </w:rPr>
              <w:t>Annual Guarantee Fee (%)</w:t>
            </w:r>
          </w:p>
        </w:tc>
        <w:tc>
          <w:tcPr>
            <w:tcW w:w="1956" w:type="dxa"/>
            <w:hideMark/>
          </w:tcPr>
          <w:p w:rsidRPr="00F25836" w:rsidR="004D453A" w:rsidP="00D96B2F" w:rsidRDefault="004D453A" w14:paraId="74DE2A53" w14:textId="77777777">
            <w:pPr>
              <w:ind w:firstLine="400" w:firstLineChars="200"/>
              <w:rPr>
                <w:rFonts w:ascii="Calibri" w:hAnsi="Calibri" w:eastAsia="Times New Roman" w:cs="Times New Roman"/>
                <w:color w:val="000000"/>
                <w:sz w:val="20"/>
                <w:szCs w:val="20"/>
              </w:rPr>
            </w:pPr>
            <w:r w:rsidRPr="00F25836">
              <w:rPr>
                <w:rFonts w:ascii="Calibri" w:hAnsi="Calibri" w:eastAsia="Times New Roman" w:cs="Times New Roman"/>
                <w:color w:val="000000"/>
                <w:sz w:val="20"/>
                <w:szCs w:val="20"/>
              </w:rPr>
              <w:t>0.50%</w:t>
            </w:r>
          </w:p>
        </w:tc>
      </w:tr>
      <w:tr w:rsidRPr="00F25836" w:rsidR="004D453A" w:rsidTr="00D96B2F" w14:paraId="22F20A44" w14:textId="77777777">
        <w:trPr>
          <w:trHeight w:val="235"/>
        </w:trPr>
        <w:tc>
          <w:tcPr>
            <w:tcW w:w="5160" w:type="dxa"/>
          </w:tcPr>
          <w:p w:rsidRPr="00F25836" w:rsidR="004D453A" w:rsidP="00D96B2F" w:rsidRDefault="004D453A" w14:paraId="56946860" w14:textId="77777777">
            <w:pPr>
              <w:ind w:firstLine="400" w:firstLineChars="200"/>
              <w:rPr>
                <w:rFonts w:ascii="Times New Roman" w:hAnsi="Times New Roman" w:eastAsia="Times New Roman" w:cs="Times New Roman"/>
                <w:color w:val="000000"/>
                <w:sz w:val="20"/>
                <w:szCs w:val="20"/>
              </w:rPr>
            </w:pPr>
            <w:r w:rsidRPr="00F25836">
              <w:rPr>
                <w:rFonts w:ascii="Calibri" w:hAnsi="Calibri" w:eastAsia="Times New Roman" w:cs="Times New Roman"/>
                <w:color w:val="000000"/>
                <w:sz w:val="20"/>
                <w:szCs w:val="20"/>
              </w:rPr>
              <w:t>Maximum Limit to Guarantee Issuance Allowed (INR)</w:t>
            </w:r>
          </w:p>
        </w:tc>
        <w:tc>
          <w:tcPr>
            <w:tcW w:w="1956" w:type="dxa"/>
          </w:tcPr>
          <w:p w:rsidRPr="00F25836" w:rsidR="004D453A" w:rsidP="00D96B2F" w:rsidRDefault="004D453A" w14:paraId="1675094A" w14:textId="77777777">
            <w:pPr>
              <w:ind w:firstLine="400" w:firstLineChars="200"/>
              <w:rPr>
                <w:rFonts w:ascii="Calibri" w:hAnsi="Calibri" w:eastAsia="Times New Roman" w:cs="Times New Roman"/>
                <w:color w:val="000000"/>
                <w:sz w:val="20"/>
                <w:szCs w:val="20"/>
              </w:rPr>
            </w:pPr>
            <w:r w:rsidRPr="00F25836">
              <w:rPr>
                <w:rFonts w:ascii="Calibri" w:hAnsi="Calibri" w:eastAsia="Times New Roman" w:cs="Times New Roman"/>
                <w:color w:val="000000"/>
                <w:sz w:val="20"/>
                <w:szCs w:val="20"/>
              </w:rPr>
              <w:t>7,50,000.00</w:t>
            </w:r>
          </w:p>
        </w:tc>
      </w:tr>
      <w:tr w:rsidRPr="00F25836" w:rsidR="004D453A" w:rsidTr="00D96B2F" w14:paraId="39761A9C" w14:textId="77777777">
        <w:trPr>
          <w:trHeight w:val="235"/>
        </w:trPr>
        <w:tc>
          <w:tcPr>
            <w:tcW w:w="5160" w:type="dxa"/>
          </w:tcPr>
          <w:p w:rsidRPr="00F25836" w:rsidR="004D453A" w:rsidP="00D96B2F" w:rsidRDefault="004D453A" w14:paraId="3A8096E3" w14:textId="77777777">
            <w:pPr>
              <w:ind w:firstLine="400" w:firstLineChars="200"/>
              <w:rPr>
                <w:rFonts w:ascii="Times New Roman" w:hAnsi="Times New Roman" w:eastAsia="Times New Roman" w:cs="Times New Roman"/>
                <w:color w:val="000000"/>
                <w:sz w:val="20"/>
                <w:szCs w:val="20"/>
              </w:rPr>
            </w:pPr>
            <w:r w:rsidRPr="00F25836">
              <w:rPr>
                <w:rFonts w:ascii="Calibri" w:hAnsi="Calibri" w:eastAsia="Times New Roman" w:cs="Times New Roman"/>
                <w:color w:val="000000"/>
                <w:sz w:val="20"/>
                <w:szCs w:val="20"/>
              </w:rPr>
              <w:t>M</w:t>
            </w:r>
            <w:r>
              <w:rPr>
                <w:rFonts w:ascii="Calibri" w:hAnsi="Calibri" w:eastAsia="Times New Roman" w:cs="Times New Roman"/>
                <w:color w:val="000000"/>
                <w:sz w:val="20"/>
                <w:szCs w:val="20"/>
              </w:rPr>
              <w:t>inimum L</w:t>
            </w:r>
            <w:r w:rsidRPr="00F25836">
              <w:rPr>
                <w:rFonts w:ascii="Calibri" w:hAnsi="Calibri" w:eastAsia="Times New Roman" w:cs="Times New Roman"/>
                <w:color w:val="000000"/>
                <w:sz w:val="20"/>
                <w:szCs w:val="20"/>
              </w:rPr>
              <w:t>imit to Guarantee Issuance Allowed (INR)</w:t>
            </w:r>
          </w:p>
        </w:tc>
        <w:tc>
          <w:tcPr>
            <w:tcW w:w="1956" w:type="dxa"/>
          </w:tcPr>
          <w:p w:rsidRPr="00F25836" w:rsidR="004D453A" w:rsidP="00D96B2F" w:rsidRDefault="004D453A" w14:paraId="7229678A" w14:textId="77777777">
            <w:pPr>
              <w:ind w:firstLine="400" w:firstLineChars="200"/>
              <w:rPr>
                <w:rFonts w:ascii="Calibri" w:hAnsi="Calibri" w:eastAsia="Times New Roman" w:cs="Times New Roman"/>
                <w:color w:val="000000"/>
                <w:sz w:val="20"/>
                <w:szCs w:val="20"/>
              </w:rPr>
            </w:pPr>
            <w:r>
              <w:rPr>
                <w:rFonts w:ascii="Calibri" w:hAnsi="Calibri" w:eastAsia="Times New Roman" w:cs="Times New Roman"/>
                <w:color w:val="000000"/>
                <w:sz w:val="20"/>
                <w:szCs w:val="20"/>
              </w:rPr>
              <w:t>5,000.00</w:t>
            </w:r>
          </w:p>
        </w:tc>
      </w:tr>
      <w:tr w:rsidRPr="00F25836" w:rsidR="004D453A" w:rsidTr="00D96B2F" w14:paraId="5B3A3DBA" w14:textId="77777777">
        <w:trPr>
          <w:trHeight w:val="235"/>
        </w:trPr>
        <w:tc>
          <w:tcPr>
            <w:tcW w:w="5160" w:type="dxa"/>
          </w:tcPr>
          <w:p w:rsidRPr="008F20C7" w:rsidR="004D453A" w:rsidP="00D96B2F" w:rsidRDefault="004D453A" w14:paraId="02E7A7B8" w14:textId="77777777">
            <w:pPr>
              <w:ind w:firstLine="400" w:firstLineChars="200"/>
              <w:rPr>
                <w:rFonts w:eastAsia="Times New Roman" w:cs="Times New Roman"/>
                <w:color w:val="000000"/>
                <w:sz w:val="20"/>
                <w:szCs w:val="20"/>
              </w:rPr>
            </w:pPr>
            <w:r w:rsidRPr="008F20C7">
              <w:rPr>
                <w:rFonts w:eastAsia="Times New Roman" w:cs="Times New Roman"/>
                <w:color w:val="000000"/>
                <w:sz w:val="20"/>
                <w:szCs w:val="20"/>
              </w:rPr>
              <w:t>Sanctioned Loan Amount</w:t>
            </w:r>
          </w:p>
        </w:tc>
        <w:tc>
          <w:tcPr>
            <w:tcW w:w="1956" w:type="dxa"/>
          </w:tcPr>
          <w:p w:rsidR="004D453A" w:rsidP="00D96B2F" w:rsidRDefault="004D453A" w14:paraId="0C19F78B" w14:textId="77777777">
            <w:pPr>
              <w:ind w:firstLine="400" w:firstLineChars="200"/>
              <w:rPr>
                <w:rFonts w:ascii="Calibri" w:hAnsi="Calibri" w:eastAsia="Times New Roman" w:cs="Times New Roman"/>
                <w:color w:val="000000"/>
                <w:sz w:val="20"/>
                <w:szCs w:val="20"/>
              </w:rPr>
            </w:pPr>
            <w:r>
              <w:rPr>
                <w:rFonts w:ascii="Calibri" w:hAnsi="Calibri" w:eastAsia="Times New Roman" w:cs="Times New Roman"/>
                <w:color w:val="000000"/>
                <w:sz w:val="20"/>
                <w:szCs w:val="20"/>
              </w:rPr>
              <w:t>4,00,000.00</w:t>
            </w:r>
          </w:p>
        </w:tc>
      </w:tr>
    </w:tbl>
    <w:p w:rsidRPr="000820F8" w:rsidR="00790F4C" w:rsidP="00790F4C" w:rsidRDefault="00790F4C" w14:paraId="54E31652" w14:textId="77777777">
      <w:pPr>
        <w:jc w:val="both"/>
        <w:rPr>
          <w:i/>
        </w:rPr>
      </w:pPr>
    </w:p>
    <w:p w:rsidRPr="000820F8" w:rsidR="004D453A" w:rsidP="004D453A" w:rsidRDefault="004D453A" w14:paraId="2AFD1F51" w14:textId="50970C38">
      <w:pPr>
        <w:jc w:val="both"/>
        <w:rPr>
          <w:u w:val="single"/>
        </w:rPr>
      </w:pPr>
      <w:r w:rsidRPr="00001F64">
        <w:rPr>
          <w:b/>
          <w:u w:val="single"/>
        </w:rPr>
        <w:t>Scenario 1:</w:t>
      </w:r>
      <w:r w:rsidRPr="000820F8">
        <w:rPr>
          <w:u w:val="single"/>
        </w:rPr>
        <w:t xml:space="preserve"> </w:t>
      </w:r>
      <w:r w:rsidR="00795700">
        <w:rPr>
          <w:u w:val="single"/>
        </w:rPr>
        <w:t xml:space="preserve">Outstanding Loan Amount DOES NOT EXCEEDS Sanctioned Loan Amount AND </w:t>
      </w:r>
      <w:r w:rsidRPr="0068388D" w:rsidR="00795700">
        <w:rPr>
          <w:u w:val="single"/>
        </w:rPr>
        <w:t xml:space="preserve">Minimum Limit to </w:t>
      </w:r>
      <w:r w:rsidR="00795700">
        <w:rPr>
          <w:u w:val="single"/>
        </w:rPr>
        <w:t>Guarantee Issuance Allowed</w:t>
      </w:r>
    </w:p>
    <w:p w:rsidR="00790F4C" w:rsidP="00790F4C" w:rsidRDefault="00790F4C" w14:paraId="69784753" w14:textId="22F6FB57">
      <w:pPr>
        <w:jc w:val="both"/>
      </w:pPr>
      <w:r>
        <w:t>MLI uploads and approves the input file on SURGE system on 10</w:t>
      </w:r>
      <w:r w:rsidRPr="0042116A">
        <w:rPr>
          <w:vertAlign w:val="superscript"/>
        </w:rPr>
        <w:t>th</w:t>
      </w:r>
      <w:r>
        <w:t xml:space="preserve"> </w:t>
      </w:r>
      <w:r w:rsidR="00F87011">
        <w:t>April</w:t>
      </w:r>
      <w:r>
        <w:t xml:space="preserve"> 2015. This input file contains L</w:t>
      </w:r>
      <w:r w:rsidR="00F87011">
        <w:t>oan Disbursement Information till previous March 2015</w:t>
      </w:r>
      <w:r>
        <w:t>. One of the Loan Account values are as below:</w:t>
      </w:r>
    </w:p>
    <w:tbl>
      <w:tblPr>
        <w:tblStyle w:val="TableGrid"/>
        <w:tblW w:w="5020" w:type="dxa"/>
        <w:tblLook w:val="04A0" w:firstRow="1" w:lastRow="0" w:firstColumn="1" w:lastColumn="0" w:noHBand="0" w:noVBand="1"/>
      </w:tblPr>
      <w:tblGrid>
        <w:gridCol w:w="3640"/>
        <w:gridCol w:w="1380"/>
      </w:tblGrid>
      <w:tr w:rsidRPr="003D1616" w:rsidR="00790F4C" w:rsidTr="003D1616" w14:paraId="01B6A7CB" w14:textId="77777777">
        <w:trPr>
          <w:trHeight w:val="255"/>
        </w:trPr>
        <w:tc>
          <w:tcPr>
            <w:tcW w:w="3640" w:type="dxa"/>
            <w:hideMark/>
          </w:tcPr>
          <w:p w:rsidRPr="003D1616" w:rsidR="00790F4C" w:rsidP="00790F4C" w:rsidRDefault="00790F4C" w14:paraId="4655379C" w14:textId="77777777">
            <w:pPr>
              <w:ind w:firstLine="400" w:firstLineChars="200"/>
              <w:rPr>
                <w:rFonts w:ascii="Calibri" w:hAnsi="Calibri" w:eastAsia="Times New Roman" w:cs="Times New Roman"/>
                <w:color w:val="000000"/>
                <w:sz w:val="20"/>
                <w:szCs w:val="20"/>
              </w:rPr>
            </w:pPr>
            <w:r w:rsidRPr="003D1616">
              <w:rPr>
                <w:rFonts w:ascii="Calibri" w:hAnsi="Calibri" w:eastAsia="Times New Roman" w:cs="Times New Roman"/>
                <w:color w:val="000000"/>
                <w:sz w:val="20"/>
                <w:szCs w:val="20"/>
              </w:rPr>
              <w:t>Outstanding Loan Amount</w:t>
            </w:r>
          </w:p>
        </w:tc>
        <w:tc>
          <w:tcPr>
            <w:tcW w:w="1380" w:type="dxa"/>
            <w:noWrap/>
            <w:hideMark/>
          </w:tcPr>
          <w:p w:rsidRPr="003D1616" w:rsidR="00790F4C" w:rsidP="00790F4C" w:rsidRDefault="00795700" w14:paraId="4E432A32" w14:textId="5B4242E7">
            <w:pPr>
              <w:jc w:val="center"/>
              <w:rPr>
                <w:rFonts w:ascii="Calibri" w:hAnsi="Calibri" w:eastAsia="Times New Roman" w:cs="Times New Roman"/>
                <w:color w:val="000000"/>
                <w:sz w:val="20"/>
                <w:szCs w:val="20"/>
              </w:rPr>
            </w:pPr>
            <w:r>
              <w:rPr>
                <w:rFonts w:ascii="Calibri" w:hAnsi="Calibri" w:eastAsia="Times New Roman" w:cs="Times New Roman"/>
                <w:color w:val="000000"/>
                <w:sz w:val="20"/>
                <w:szCs w:val="20"/>
              </w:rPr>
              <w:t>4</w:t>
            </w:r>
            <w:r w:rsidRPr="003D1616" w:rsidR="00790F4C">
              <w:rPr>
                <w:rFonts w:ascii="Calibri" w:hAnsi="Calibri" w:eastAsia="Times New Roman" w:cs="Times New Roman"/>
                <w:color w:val="000000"/>
                <w:sz w:val="20"/>
                <w:szCs w:val="20"/>
              </w:rPr>
              <w:t xml:space="preserve">000.00 </w:t>
            </w:r>
          </w:p>
        </w:tc>
      </w:tr>
    </w:tbl>
    <w:p w:rsidR="00790F4C" w:rsidP="00790F4C" w:rsidRDefault="00790F4C" w14:paraId="574FD23D" w14:textId="77777777"/>
    <w:p w:rsidR="004D453A" w:rsidP="004D453A" w:rsidRDefault="004D453A" w14:paraId="2E94135C" w14:textId="5A1C2B41">
      <w:pPr>
        <w:jc w:val="both"/>
      </w:pPr>
      <w:r>
        <w:t xml:space="preserve">Thus, in case of this scenario, Guarantee Cover calculation will be based on Outstanding Loan Amount. Thus, Guarantee Cover = </w:t>
      </w:r>
      <w:r w:rsidR="00795700">
        <w:t>4</w:t>
      </w:r>
      <w:r>
        <w:t>000 * 75%</w:t>
      </w:r>
    </w:p>
    <w:p w:rsidR="004D453A" w:rsidP="004D453A" w:rsidRDefault="004D453A" w14:paraId="01B77AE8" w14:textId="708DCFCC">
      <w:pPr>
        <w:jc w:val="both"/>
      </w:pPr>
      <w:r>
        <w:t xml:space="preserve">Which equals to INR </w:t>
      </w:r>
      <w:r w:rsidR="00795700">
        <w:t>3</w:t>
      </w:r>
      <w:r>
        <w:t>000/-</w:t>
      </w:r>
    </w:p>
    <w:p w:rsidR="004D453A" w:rsidP="004D453A" w:rsidRDefault="004D453A" w14:paraId="37E4246C" w14:textId="77777777">
      <w:pPr>
        <w:jc w:val="both"/>
      </w:pPr>
    </w:p>
    <w:p w:rsidRPr="000820F8" w:rsidR="00795700" w:rsidP="00795700" w:rsidRDefault="00795700" w14:paraId="057DCEF3" w14:textId="63304F8E">
      <w:pPr>
        <w:jc w:val="both"/>
        <w:rPr>
          <w:u w:val="single"/>
        </w:rPr>
      </w:pPr>
      <w:r w:rsidRPr="00001F64">
        <w:rPr>
          <w:b/>
          <w:u w:val="single"/>
        </w:rPr>
        <w:t>Scenario 2:</w:t>
      </w:r>
      <w:r w:rsidRPr="000820F8">
        <w:rPr>
          <w:u w:val="single"/>
        </w:rPr>
        <w:t xml:space="preserve"> </w:t>
      </w:r>
      <w:r>
        <w:rPr>
          <w:u w:val="single"/>
        </w:rPr>
        <w:t>Outstanding Loan Amount DOES NOT EXCEEDS Sanctioned Loan Amount</w:t>
      </w:r>
    </w:p>
    <w:p w:rsidR="00795700" w:rsidP="00795700" w:rsidRDefault="00795700" w14:paraId="4678E119" w14:textId="77777777">
      <w:pPr>
        <w:jc w:val="both"/>
      </w:pPr>
      <w:r>
        <w:t>MLI uploads and approves the input file on SURGE system on 10</w:t>
      </w:r>
      <w:r w:rsidRPr="0042116A">
        <w:rPr>
          <w:vertAlign w:val="superscript"/>
        </w:rPr>
        <w:t>th</w:t>
      </w:r>
      <w:r>
        <w:t xml:space="preserve"> April 2015. This input file contains Loan Disbursement Information till previous March 2015. One of the Loan Account values are as below:</w:t>
      </w:r>
    </w:p>
    <w:tbl>
      <w:tblPr>
        <w:tblStyle w:val="TableGrid"/>
        <w:tblW w:w="5020" w:type="dxa"/>
        <w:tblLook w:val="04A0" w:firstRow="1" w:lastRow="0" w:firstColumn="1" w:lastColumn="0" w:noHBand="0" w:noVBand="1"/>
      </w:tblPr>
      <w:tblGrid>
        <w:gridCol w:w="3640"/>
        <w:gridCol w:w="1380"/>
      </w:tblGrid>
      <w:tr w:rsidRPr="003D1616" w:rsidR="00795700" w:rsidTr="003B5934" w14:paraId="73D1C3E1" w14:textId="77777777">
        <w:trPr>
          <w:trHeight w:val="255"/>
        </w:trPr>
        <w:tc>
          <w:tcPr>
            <w:tcW w:w="3640" w:type="dxa"/>
            <w:hideMark/>
          </w:tcPr>
          <w:p w:rsidRPr="003D1616" w:rsidR="00795700" w:rsidP="003B5934" w:rsidRDefault="00795700" w14:paraId="266044FD" w14:textId="77777777">
            <w:pPr>
              <w:ind w:firstLine="400" w:firstLineChars="200"/>
              <w:rPr>
                <w:rFonts w:ascii="Calibri" w:hAnsi="Calibri" w:eastAsia="Times New Roman" w:cs="Times New Roman"/>
                <w:color w:val="000000"/>
                <w:sz w:val="20"/>
                <w:szCs w:val="20"/>
              </w:rPr>
            </w:pPr>
            <w:r w:rsidRPr="003D1616">
              <w:rPr>
                <w:rFonts w:ascii="Calibri" w:hAnsi="Calibri" w:eastAsia="Times New Roman" w:cs="Times New Roman"/>
                <w:color w:val="000000"/>
                <w:sz w:val="20"/>
                <w:szCs w:val="20"/>
              </w:rPr>
              <w:t>Outstanding Loan Amount</w:t>
            </w:r>
          </w:p>
        </w:tc>
        <w:tc>
          <w:tcPr>
            <w:tcW w:w="1380" w:type="dxa"/>
            <w:noWrap/>
            <w:hideMark/>
          </w:tcPr>
          <w:p w:rsidRPr="003D1616" w:rsidR="00795700" w:rsidP="003B5934" w:rsidRDefault="00795700" w14:paraId="56436DA2" w14:textId="0708847A">
            <w:pPr>
              <w:jc w:val="center"/>
              <w:rPr>
                <w:rFonts w:ascii="Calibri" w:hAnsi="Calibri" w:eastAsia="Times New Roman" w:cs="Times New Roman"/>
                <w:color w:val="000000"/>
                <w:sz w:val="20"/>
                <w:szCs w:val="20"/>
              </w:rPr>
            </w:pPr>
            <w:r>
              <w:rPr>
                <w:rFonts w:ascii="Calibri" w:hAnsi="Calibri" w:eastAsia="Times New Roman" w:cs="Times New Roman"/>
                <w:color w:val="000000"/>
                <w:sz w:val="20"/>
                <w:szCs w:val="20"/>
              </w:rPr>
              <w:t>100,000.00</w:t>
            </w:r>
          </w:p>
        </w:tc>
      </w:tr>
    </w:tbl>
    <w:p w:rsidR="00795700" w:rsidP="00795700" w:rsidRDefault="00795700" w14:paraId="51547B62" w14:textId="77777777">
      <w:pPr>
        <w:jc w:val="both"/>
      </w:pPr>
    </w:p>
    <w:p w:rsidR="00795700" w:rsidP="00795700" w:rsidRDefault="00795700" w14:paraId="310E4721" w14:textId="5873868F">
      <w:pPr>
        <w:jc w:val="both"/>
      </w:pPr>
      <w:r>
        <w:t>Thus, in case of this scenario, Guarantee Cover calculation will be based on Outstanding Loan Amount. Thus, Guarantee Cover = 100,000 * 75%</w:t>
      </w:r>
    </w:p>
    <w:p w:rsidR="00795700" w:rsidP="00795700" w:rsidRDefault="00795700" w14:paraId="547E1F26" w14:textId="445511D9">
      <w:pPr>
        <w:jc w:val="both"/>
      </w:pPr>
      <w:r>
        <w:t>Which equals to INR 75,000/-</w:t>
      </w:r>
    </w:p>
    <w:p w:rsidR="00795700" w:rsidP="00795700" w:rsidRDefault="00795700" w14:paraId="18E25D2B" w14:textId="77777777">
      <w:pPr>
        <w:jc w:val="both"/>
      </w:pPr>
    </w:p>
    <w:p w:rsidRPr="000820F8" w:rsidR="004D453A" w:rsidP="004D453A" w:rsidRDefault="004D453A" w14:paraId="589DC6E5" w14:textId="58F5E247">
      <w:pPr>
        <w:jc w:val="both"/>
        <w:rPr>
          <w:u w:val="single"/>
        </w:rPr>
      </w:pPr>
      <w:r w:rsidRPr="00001F64">
        <w:rPr>
          <w:b/>
          <w:u w:val="single"/>
        </w:rPr>
        <w:t xml:space="preserve">Scenario </w:t>
      </w:r>
      <w:r w:rsidR="00795700">
        <w:rPr>
          <w:b/>
          <w:u w:val="single"/>
        </w:rPr>
        <w:t>3</w:t>
      </w:r>
      <w:r w:rsidRPr="00001F64">
        <w:rPr>
          <w:b/>
          <w:u w:val="single"/>
        </w:rPr>
        <w:t>:</w:t>
      </w:r>
      <w:r w:rsidRPr="000820F8">
        <w:rPr>
          <w:u w:val="single"/>
        </w:rPr>
        <w:t xml:space="preserve"> </w:t>
      </w:r>
      <w:r>
        <w:rPr>
          <w:u w:val="single"/>
        </w:rPr>
        <w:t>Outstanding Loan Amount EQUALS Sanctioned Loan Amount</w:t>
      </w:r>
    </w:p>
    <w:p w:rsidR="00790F4C" w:rsidP="00790F4C" w:rsidRDefault="00F87011" w14:paraId="42205726" w14:textId="0E732F47">
      <w:pPr>
        <w:jc w:val="both"/>
      </w:pPr>
      <w:r>
        <w:t>MLI uploads and approves the input file on SURGE system on 10</w:t>
      </w:r>
      <w:r w:rsidRPr="0042116A">
        <w:rPr>
          <w:vertAlign w:val="superscript"/>
        </w:rPr>
        <w:t>th</w:t>
      </w:r>
      <w:r>
        <w:t xml:space="preserve"> April 2015. This input file contains Loan Disbursement Information till previous March 2015. One of the Loan Account values are as below:</w:t>
      </w:r>
    </w:p>
    <w:tbl>
      <w:tblPr>
        <w:tblStyle w:val="TableGrid"/>
        <w:tblW w:w="5020" w:type="dxa"/>
        <w:tblLook w:val="04A0" w:firstRow="1" w:lastRow="0" w:firstColumn="1" w:lastColumn="0" w:noHBand="0" w:noVBand="1"/>
      </w:tblPr>
      <w:tblGrid>
        <w:gridCol w:w="3640"/>
        <w:gridCol w:w="1380"/>
      </w:tblGrid>
      <w:tr w:rsidRPr="003D1616" w:rsidR="00790F4C" w:rsidTr="003D1616" w14:paraId="1292DE36" w14:textId="77777777">
        <w:trPr>
          <w:trHeight w:val="255"/>
        </w:trPr>
        <w:tc>
          <w:tcPr>
            <w:tcW w:w="3640" w:type="dxa"/>
            <w:hideMark/>
          </w:tcPr>
          <w:p w:rsidRPr="003D1616" w:rsidR="00790F4C" w:rsidP="00790F4C" w:rsidRDefault="00790F4C" w14:paraId="6DBC2D03" w14:textId="77777777">
            <w:pPr>
              <w:ind w:firstLine="400" w:firstLineChars="200"/>
              <w:rPr>
                <w:rFonts w:ascii="Calibri" w:hAnsi="Calibri" w:eastAsia="Times New Roman" w:cs="Times New Roman"/>
                <w:color w:val="000000"/>
                <w:sz w:val="20"/>
                <w:szCs w:val="20"/>
              </w:rPr>
            </w:pPr>
            <w:r w:rsidRPr="003D1616">
              <w:rPr>
                <w:rFonts w:ascii="Calibri" w:hAnsi="Calibri" w:eastAsia="Times New Roman" w:cs="Times New Roman"/>
                <w:color w:val="000000"/>
                <w:sz w:val="20"/>
                <w:szCs w:val="20"/>
              </w:rPr>
              <w:t>Outstanding Loan Amount</w:t>
            </w:r>
          </w:p>
        </w:tc>
        <w:tc>
          <w:tcPr>
            <w:tcW w:w="1380" w:type="dxa"/>
            <w:noWrap/>
            <w:hideMark/>
          </w:tcPr>
          <w:p w:rsidRPr="003D1616" w:rsidR="00790F4C" w:rsidP="004D453A" w:rsidRDefault="004D453A" w14:paraId="6717AE9E" w14:textId="6AEA1181">
            <w:pPr>
              <w:jc w:val="center"/>
              <w:rPr>
                <w:rFonts w:ascii="Calibri" w:hAnsi="Calibri" w:eastAsia="Times New Roman" w:cs="Times New Roman"/>
                <w:color w:val="000000"/>
                <w:sz w:val="20"/>
                <w:szCs w:val="20"/>
              </w:rPr>
            </w:pPr>
            <w:r>
              <w:rPr>
                <w:rFonts w:ascii="Calibri" w:hAnsi="Calibri" w:eastAsia="Times New Roman" w:cs="Times New Roman"/>
                <w:color w:val="000000"/>
                <w:sz w:val="20"/>
                <w:szCs w:val="20"/>
              </w:rPr>
              <w:t>400,000.00</w:t>
            </w:r>
          </w:p>
        </w:tc>
      </w:tr>
    </w:tbl>
    <w:p w:rsidR="004D453A" w:rsidP="00790F4C" w:rsidRDefault="004D453A" w14:paraId="2C8DB3BA" w14:textId="77777777">
      <w:pPr>
        <w:jc w:val="both"/>
      </w:pPr>
    </w:p>
    <w:p w:rsidR="004D453A" w:rsidP="004D453A" w:rsidRDefault="004D453A" w14:paraId="5E09D90F" w14:textId="77777777">
      <w:pPr>
        <w:jc w:val="both"/>
      </w:pPr>
      <w:r>
        <w:t>Thus, in case of this scenario, Guarantee Cover calculation will be based on Outstanding Loan Amount. Thus, Guarantee Cover = 400,000 * 75%</w:t>
      </w:r>
    </w:p>
    <w:p w:rsidR="004D453A" w:rsidP="004D453A" w:rsidRDefault="004D453A" w14:paraId="3AD90478" w14:textId="77777777">
      <w:pPr>
        <w:jc w:val="both"/>
      </w:pPr>
      <w:r>
        <w:t>Which equals to INR 3,00,000/-</w:t>
      </w:r>
    </w:p>
    <w:p w:rsidR="004D453A" w:rsidP="004D453A" w:rsidRDefault="004D453A" w14:paraId="124BF57D" w14:textId="77777777">
      <w:pPr>
        <w:jc w:val="both"/>
      </w:pPr>
    </w:p>
    <w:p w:rsidRPr="000820F8" w:rsidR="004D453A" w:rsidP="004D453A" w:rsidRDefault="004D453A" w14:paraId="22F1ABF0" w14:textId="6F716485">
      <w:pPr>
        <w:jc w:val="both"/>
        <w:rPr>
          <w:u w:val="single"/>
        </w:rPr>
      </w:pPr>
      <w:r w:rsidRPr="00001F64">
        <w:rPr>
          <w:b/>
          <w:u w:val="single"/>
        </w:rPr>
        <w:t xml:space="preserve">Scenario </w:t>
      </w:r>
      <w:r w:rsidR="00795700">
        <w:rPr>
          <w:b/>
          <w:u w:val="single"/>
        </w:rPr>
        <w:t>4</w:t>
      </w:r>
      <w:r w:rsidRPr="00001F64">
        <w:rPr>
          <w:b/>
          <w:u w:val="single"/>
        </w:rPr>
        <w:t>:</w:t>
      </w:r>
      <w:r w:rsidRPr="000820F8">
        <w:rPr>
          <w:u w:val="single"/>
        </w:rPr>
        <w:t xml:space="preserve"> </w:t>
      </w:r>
      <w:r>
        <w:rPr>
          <w:u w:val="single"/>
        </w:rPr>
        <w:t>Outstanding Loan Amount EXCEEDS Sanctioned Loan Amount</w:t>
      </w:r>
    </w:p>
    <w:p w:rsidR="004D453A" w:rsidP="004D453A" w:rsidRDefault="004D453A" w14:paraId="6F7A3BF2" w14:textId="77777777">
      <w:pPr>
        <w:jc w:val="both"/>
      </w:pPr>
      <w:r>
        <w:t>MLI uploads and approves the input file on SURGE system on 10</w:t>
      </w:r>
      <w:r w:rsidRPr="0042116A">
        <w:rPr>
          <w:vertAlign w:val="superscript"/>
        </w:rPr>
        <w:t>th</w:t>
      </w:r>
      <w:r>
        <w:t xml:space="preserve"> April 2015. This input file contains Loan Disbursement Information till previous March 2015. One of the Loan Account values are as below:</w:t>
      </w:r>
    </w:p>
    <w:tbl>
      <w:tblPr>
        <w:tblStyle w:val="TableGrid"/>
        <w:tblW w:w="5020" w:type="dxa"/>
        <w:tblLook w:val="04A0" w:firstRow="1" w:lastRow="0" w:firstColumn="1" w:lastColumn="0" w:noHBand="0" w:noVBand="1"/>
      </w:tblPr>
      <w:tblGrid>
        <w:gridCol w:w="3640"/>
        <w:gridCol w:w="1380"/>
      </w:tblGrid>
      <w:tr w:rsidRPr="00F25836" w:rsidR="004D453A" w:rsidTr="00D96B2F" w14:paraId="1C90F244" w14:textId="77777777">
        <w:trPr>
          <w:trHeight w:val="255"/>
        </w:trPr>
        <w:tc>
          <w:tcPr>
            <w:tcW w:w="3640" w:type="dxa"/>
            <w:hideMark/>
          </w:tcPr>
          <w:p w:rsidRPr="00F25836" w:rsidR="004D453A" w:rsidP="00D96B2F" w:rsidRDefault="004D453A" w14:paraId="2810ADC6" w14:textId="77777777">
            <w:pPr>
              <w:ind w:firstLine="400" w:firstLineChars="200"/>
              <w:rPr>
                <w:rFonts w:ascii="Calibri" w:hAnsi="Calibri" w:eastAsia="Times New Roman" w:cs="Times New Roman"/>
                <w:color w:val="000000"/>
                <w:sz w:val="20"/>
                <w:szCs w:val="20"/>
              </w:rPr>
            </w:pPr>
            <w:r w:rsidRPr="00F25836">
              <w:rPr>
                <w:rFonts w:ascii="Calibri" w:hAnsi="Calibri" w:eastAsia="Times New Roman" w:cs="Times New Roman"/>
                <w:color w:val="000000"/>
                <w:sz w:val="20"/>
                <w:szCs w:val="20"/>
              </w:rPr>
              <w:t>Outstanding Loan Amount</w:t>
            </w:r>
          </w:p>
        </w:tc>
        <w:tc>
          <w:tcPr>
            <w:tcW w:w="1380" w:type="dxa"/>
            <w:noWrap/>
            <w:hideMark/>
          </w:tcPr>
          <w:p w:rsidRPr="00F25836" w:rsidR="004D453A" w:rsidP="00D96B2F" w:rsidRDefault="004D453A" w14:paraId="22E7400D" w14:textId="4EA106B3">
            <w:pPr>
              <w:jc w:val="center"/>
              <w:rPr>
                <w:rFonts w:ascii="Calibri" w:hAnsi="Calibri" w:eastAsia="Times New Roman" w:cs="Times New Roman"/>
                <w:color w:val="000000"/>
                <w:sz w:val="20"/>
                <w:szCs w:val="20"/>
              </w:rPr>
            </w:pPr>
            <w:r>
              <w:rPr>
                <w:rFonts w:ascii="Calibri" w:hAnsi="Calibri" w:eastAsia="Times New Roman" w:cs="Times New Roman"/>
                <w:color w:val="000000"/>
                <w:sz w:val="20"/>
                <w:szCs w:val="20"/>
              </w:rPr>
              <w:t>5</w:t>
            </w:r>
            <w:r w:rsidRPr="00F25836">
              <w:rPr>
                <w:rFonts w:ascii="Calibri" w:hAnsi="Calibri" w:eastAsia="Times New Roman" w:cs="Times New Roman"/>
                <w:color w:val="000000"/>
                <w:sz w:val="20"/>
                <w:szCs w:val="20"/>
              </w:rPr>
              <w:t xml:space="preserve">00,000.00 </w:t>
            </w:r>
          </w:p>
        </w:tc>
      </w:tr>
    </w:tbl>
    <w:p w:rsidR="004D453A" w:rsidP="004D453A" w:rsidRDefault="004D453A" w14:paraId="56E28A50" w14:textId="77777777">
      <w:pPr>
        <w:jc w:val="both"/>
      </w:pPr>
      <w:r>
        <w:t>Thus, in case of this scenario, Guarantee Cover calculation will be based on Sanctioned Loan Amount. Thus, Guarantee Cover = 400,000 * 75%</w:t>
      </w:r>
    </w:p>
    <w:p w:rsidR="004D453A" w:rsidP="004D453A" w:rsidRDefault="004D453A" w14:paraId="4BE10364" w14:textId="77777777">
      <w:pPr>
        <w:jc w:val="both"/>
      </w:pPr>
      <w:r>
        <w:t>Which equals to INR 3,00,000/-</w:t>
      </w:r>
    </w:p>
    <w:p w:rsidR="00795700" w:rsidP="004D453A" w:rsidRDefault="00795700" w14:paraId="3813A83E" w14:textId="77777777">
      <w:pPr>
        <w:jc w:val="both"/>
      </w:pPr>
    </w:p>
    <w:p w:rsidRPr="000820F8" w:rsidR="00795700" w:rsidP="00795700" w:rsidRDefault="00795700" w14:paraId="14AA0FA2" w14:textId="25FF9F3B">
      <w:pPr>
        <w:jc w:val="both"/>
        <w:rPr>
          <w:u w:val="single"/>
        </w:rPr>
      </w:pPr>
      <w:r w:rsidRPr="00001F64">
        <w:rPr>
          <w:b/>
          <w:u w:val="single"/>
        </w:rPr>
        <w:t xml:space="preserve">Scenario </w:t>
      </w:r>
      <w:r>
        <w:rPr>
          <w:b/>
          <w:u w:val="single"/>
        </w:rPr>
        <w:t>5</w:t>
      </w:r>
      <w:r w:rsidRPr="00001F64">
        <w:rPr>
          <w:b/>
          <w:u w:val="single"/>
        </w:rPr>
        <w:t>:</w:t>
      </w:r>
      <w:r w:rsidRPr="000820F8">
        <w:rPr>
          <w:u w:val="single"/>
        </w:rPr>
        <w:t xml:space="preserve"> </w:t>
      </w:r>
      <w:r>
        <w:rPr>
          <w:u w:val="single"/>
        </w:rPr>
        <w:t xml:space="preserve">Outstanding Loan Amount EXCEEDS Sanctioned Loan Amount AND </w:t>
      </w:r>
      <w:r w:rsidRPr="0068388D">
        <w:rPr>
          <w:u w:val="single"/>
        </w:rPr>
        <w:t>M</w:t>
      </w:r>
      <w:r>
        <w:rPr>
          <w:u w:val="single"/>
        </w:rPr>
        <w:t>axi</w:t>
      </w:r>
      <w:r w:rsidRPr="0068388D">
        <w:rPr>
          <w:u w:val="single"/>
        </w:rPr>
        <w:t xml:space="preserve">mum Limit to </w:t>
      </w:r>
      <w:r>
        <w:rPr>
          <w:u w:val="single"/>
        </w:rPr>
        <w:t>Guarantee Issuance Allowed</w:t>
      </w:r>
    </w:p>
    <w:p w:rsidR="00795700" w:rsidP="00795700" w:rsidRDefault="00795700" w14:paraId="5B267D49" w14:textId="77777777">
      <w:pPr>
        <w:jc w:val="both"/>
      </w:pPr>
      <w:r>
        <w:t>MLI uploads and approves the input file on SURGE system on 10</w:t>
      </w:r>
      <w:r w:rsidRPr="0042116A">
        <w:rPr>
          <w:vertAlign w:val="superscript"/>
        </w:rPr>
        <w:t>th</w:t>
      </w:r>
      <w:r>
        <w:t xml:space="preserve"> April 2015. This input file contains Loan Disbursement Information till previous March 2015. One of the Loan Account values are as below:</w:t>
      </w:r>
    </w:p>
    <w:tbl>
      <w:tblPr>
        <w:tblStyle w:val="TableGrid"/>
        <w:tblW w:w="5020" w:type="dxa"/>
        <w:tblLook w:val="04A0" w:firstRow="1" w:lastRow="0" w:firstColumn="1" w:lastColumn="0" w:noHBand="0" w:noVBand="1"/>
      </w:tblPr>
      <w:tblGrid>
        <w:gridCol w:w="3640"/>
        <w:gridCol w:w="1380"/>
      </w:tblGrid>
      <w:tr w:rsidRPr="00F25836" w:rsidR="00795700" w:rsidTr="003B5934" w14:paraId="6E11B994" w14:textId="77777777">
        <w:trPr>
          <w:trHeight w:val="255"/>
        </w:trPr>
        <w:tc>
          <w:tcPr>
            <w:tcW w:w="3640" w:type="dxa"/>
            <w:hideMark/>
          </w:tcPr>
          <w:p w:rsidRPr="00F25836" w:rsidR="00795700" w:rsidP="003B5934" w:rsidRDefault="00795700" w14:paraId="6EA145A3" w14:textId="77777777">
            <w:pPr>
              <w:ind w:firstLine="400" w:firstLineChars="200"/>
              <w:rPr>
                <w:rFonts w:ascii="Calibri" w:hAnsi="Calibri" w:eastAsia="Times New Roman" w:cs="Times New Roman"/>
                <w:color w:val="000000"/>
                <w:sz w:val="20"/>
                <w:szCs w:val="20"/>
              </w:rPr>
            </w:pPr>
            <w:r w:rsidRPr="00F25836">
              <w:rPr>
                <w:rFonts w:ascii="Calibri" w:hAnsi="Calibri" w:eastAsia="Times New Roman" w:cs="Times New Roman"/>
                <w:color w:val="000000"/>
                <w:sz w:val="20"/>
                <w:szCs w:val="20"/>
              </w:rPr>
              <w:t>Outstanding Loan Amount</w:t>
            </w:r>
          </w:p>
        </w:tc>
        <w:tc>
          <w:tcPr>
            <w:tcW w:w="1380" w:type="dxa"/>
            <w:noWrap/>
            <w:hideMark/>
          </w:tcPr>
          <w:p w:rsidRPr="00F25836" w:rsidR="00795700" w:rsidP="003B5934" w:rsidRDefault="00795700" w14:paraId="3BF9828A" w14:textId="47372BE9">
            <w:pPr>
              <w:jc w:val="center"/>
              <w:rPr>
                <w:rFonts w:ascii="Calibri" w:hAnsi="Calibri" w:eastAsia="Times New Roman" w:cs="Times New Roman"/>
                <w:color w:val="000000"/>
                <w:sz w:val="20"/>
                <w:szCs w:val="20"/>
              </w:rPr>
            </w:pPr>
            <w:r>
              <w:rPr>
                <w:rFonts w:ascii="Calibri" w:hAnsi="Calibri" w:eastAsia="Times New Roman" w:cs="Times New Roman"/>
                <w:color w:val="000000"/>
                <w:sz w:val="20"/>
                <w:szCs w:val="20"/>
              </w:rPr>
              <w:t>8</w:t>
            </w:r>
            <w:r w:rsidRPr="00F25836">
              <w:rPr>
                <w:rFonts w:ascii="Calibri" w:hAnsi="Calibri" w:eastAsia="Times New Roman" w:cs="Times New Roman"/>
                <w:color w:val="000000"/>
                <w:sz w:val="20"/>
                <w:szCs w:val="20"/>
              </w:rPr>
              <w:t xml:space="preserve">00,000.00 </w:t>
            </w:r>
          </w:p>
        </w:tc>
      </w:tr>
    </w:tbl>
    <w:p w:rsidR="003F244B" w:rsidP="00795700" w:rsidRDefault="003F244B" w14:paraId="2A9C70D3" w14:textId="77777777">
      <w:pPr>
        <w:jc w:val="both"/>
      </w:pPr>
    </w:p>
    <w:p w:rsidR="00795700" w:rsidP="00795700" w:rsidRDefault="00795700" w14:paraId="34F35AC6" w14:textId="77777777">
      <w:pPr>
        <w:jc w:val="both"/>
      </w:pPr>
      <w:r>
        <w:t>Thus, in case of this scenario, Guarantee Cover calculation will be based on Sanctioned Loan Amount. Thus, Guarantee Cover = 400,000 * 75%</w:t>
      </w:r>
    </w:p>
    <w:p w:rsidR="00795700" w:rsidP="00795700" w:rsidRDefault="00795700" w14:paraId="1A2EE8EA" w14:textId="76EE367E">
      <w:pPr>
        <w:jc w:val="both"/>
      </w:pPr>
      <w:r>
        <w:t>Which equals to INR 3,00,000/-</w:t>
      </w:r>
    </w:p>
    <w:p w:rsidR="00795700" w:rsidP="004D453A" w:rsidRDefault="00795700" w14:paraId="652A132F" w14:textId="77777777">
      <w:pPr>
        <w:jc w:val="both"/>
      </w:pPr>
    </w:p>
    <w:p w:rsidR="004D453A" w:rsidP="004D453A" w:rsidRDefault="004D453A" w14:paraId="25E3AD62" w14:textId="01E698AE">
      <w:pPr>
        <w:jc w:val="both"/>
      </w:pPr>
      <w:r>
        <w:rPr>
          <w:noProof/>
        </w:rPr>
        <mc:AlternateContent>
          <mc:Choice Requires="wps">
            <w:drawing>
              <wp:inline distT="0" distB="0" distL="0" distR="0" wp14:anchorId="067BEE82" wp14:editId="5B79938B">
                <wp:extent cx="5908040" cy="1152525"/>
                <wp:effectExtent l="0" t="0" r="16510" b="28575"/>
                <wp:docPr id="93" name="Rectangle 93"/>
                <wp:cNvGraphicFramePr/>
                <a:graphic xmlns:a="http://schemas.openxmlformats.org/drawingml/2006/main">
                  <a:graphicData uri="http://schemas.microsoft.com/office/word/2010/wordprocessingShape">
                    <wps:wsp>
                      <wps:cNvSpPr/>
                      <wps:spPr>
                        <a:xfrm>
                          <a:off x="0" y="0"/>
                          <a:ext cx="5908040" cy="1152525"/>
                        </a:xfrm>
                        <a:prstGeom prst="rect">
                          <a:avLst/>
                        </a:prstGeom>
                      </wps:spPr>
                      <wps:style>
                        <a:lnRef idx="2">
                          <a:schemeClr val="accent6"/>
                        </a:lnRef>
                        <a:fillRef idx="1">
                          <a:schemeClr val="lt1"/>
                        </a:fillRef>
                        <a:effectRef idx="0">
                          <a:schemeClr val="accent6"/>
                        </a:effectRef>
                        <a:fontRef idx="minor">
                          <a:schemeClr val="dk1"/>
                        </a:fontRef>
                      </wps:style>
                      <wps:txbx>
                        <w:txbxContent>
                          <w:p w:rsidRPr="00D451B1" w:rsidR="00340CD1" w:rsidP="004D453A" w:rsidRDefault="00340CD1" w14:paraId="6F391109" w14:textId="77777777">
                            <w:pPr>
                              <w:jc w:val="both"/>
                              <w:rPr>
                                <w:rFonts w:asciiTheme="majorHAnsi" w:hAnsiTheme="majorHAnsi"/>
                                <w:b/>
                              </w:rPr>
                            </w:pPr>
                            <w:r>
                              <w:rPr>
                                <w:rFonts w:asciiTheme="majorHAnsi" w:hAnsiTheme="majorHAnsi"/>
                                <w:b/>
                              </w:rPr>
                              <w:t>Calculating the Credit Guarantee Cover:</w:t>
                            </w:r>
                          </w:p>
                          <w:p w:rsidR="00340CD1" w:rsidP="004D453A" w:rsidRDefault="00340CD1" w14:paraId="7B4F8A84" w14:textId="77777777">
                            <w:pPr>
                              <w:pStyle w:val="ListParagraph"/>
                              <w:numPr>
                                <w:ilvl w:val="0"/>
                                <w:numId w:val="41"/>
                              </w:numPr>
                              <w:jc w:val="both"/>
                              <w:rPr>
                                <w:rFonts w:asciiTheme="majorHAnsi" w:hAnsiTheme="majorHAnsi"/>
                              </w:rPr>
                            </w:pPr>
                            <w:r w:rsidRPr="00080992">
                              <w:rPr>
                                <w:rFonts w:asciiTheme="majorHAnsi" w:hAnsiTheme="majorHAnsi"/>
                              </w:rPr>
                              <w:t xml:space="preserve">CG </w:t>
                            </w:r>
                            <w:r>
                              <w:rPr>
                                <w:rFonts w:asciiTheme="majorHAnsi" w:hAnsiTheme="majorHAnsi"/>
                              </w:rPr>
                              <w:t>Cover</w:t>
                            </w:r>
                            <w:r w:rsidRPr="00080992">
                              <w:rPr>
                                <w:rFonts w:asciiTheme="majorHAnsi" w:hAnsiTheme="majorHAnsi"/>
                              </w:rPr>
                              <w:t xml:space="preserve"> will be calculated on Outstanding Loan Amount, if it is Less Than OR Equal to Sanctioned Loan Amount. </w:t>
                            </w:r>
                          </w:p>
                          <w:p w:rsidRPr="00080992" w:rsidR="00340CD1" w:rsidP="004D453A" w:rsidRDefault="00340CD1" w14:paraId="3581DAB9" w14:textId="77777777">
                            <w:pPr>
                              <w:pStyle w:val="ListParagraph"/>
                              <w:numPr>
                                <w:ilvl w:val="0"/>
                                <w:numId w:val="41"/>
                              </w:numPr>
                              <w:jc w:val="both"/>
                              <w:rPr>
                                <w:rFonts w:asciiTheme="majorHAnsi" w:hAnsiTheme="majorHAnsi"/>
                              </w:rPr>
                            </w:pPr>
                            <w:r w:rsidRPr="00080992">
                              <w:rPr>
                                <w:rFonts w:asciiTheme="majorHAnsi" w:hAnsiTheme="majorHAnsi"/>
                              </w:rPr>
                              <w:t xml:space="preserve">CG </w:t>
                            </w:r>
                            <w:r>
                              <w:rPr>
                                <w:rFonts w:asciiTheme="majorHAnsi" w:hAnsiTheme="majorHAnsi"/>
                              </w:rPr>
                              <w:t>Cover</w:t>
                            </w:r>
                            <w:r w:rsidRPr="00080992">
                              <w:rPr>
                                <w:rFonts w:asciiTheme="majorHAnsi" w:hAnsiTheme="majorHAnsi"/>
                              </w:rPr>
                              <w:t xml:space="preserve"> will be calculated on Sanctioned Loan Amount, if Outstanding Loan Amount is Greater Than Sanctioned Loan Amount.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w14:anchorId="566F91C7">
              <v:rect id="Rectangle 93" style="width:465.2pt;height:90.75pt;visibility:visible;mso-wrap-style:square;mso-left-percent:-10001;mso-top-percent:-10001;mso-position-horizontal:absolute;mso-position-horizontal-relative:char;mso-position-vertical:absolute;mso-position-vertical-relative:line;mso-left-percent:-10001;mso-top-percent:-10001;v-text-anchor:middle" o:spid="_x0000_s1102" fillcolor="white [3201]" strokecolor="#70ad47 [3209]" strokeweight="1pt" w14:anchorId="067BEE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">
                <v:textbox>
                  <w:txbxContent>
                    <w:p w:rsidRPr="00D451B1" w:rsidR="00340CD1" w:rsidP="004D453A" w:rsidRDefault="00340CD1" w14:paraId="26412296" w14:textId="77777777">
                      <w:pPr>
                        <w:jc w:val="both"/>
                        <w:rPr>
                          <w:rFonts w:asciiTheme="majorHAnsi" w:hAnsiTheme="majorHAnsi"/>
                          <w:b/>
                        </w:rPr>
                      </w:pPr>
                      <w:r>
                        <w:rPr>
                          <w:rFonts w:asciiTheme="majorHAnsi" w:hAnsiTheme="majorHAnsi"/>
                          <w:b/>
                        </w:rPr>
                        <w:t>Calculating the Credit Guarantee Cover:</w:t>
                      </w:r>
                    </w:p>
                    <w:p w:rsidR="00340CD1" w:rsidP="004D453A" w:rsidRDefault="00340CD1" w14:paraId="44461B83" w14:textId="77777777">
                      <w:pPr>
                        <w:pStyle w:val="ListParagraph"/>
                        <w:numPr>
                          <w:ilvl w:val="0"/>
                          <w:numId w:val="41"/>
                        </w:numPr>
                        <w:jc w:val="both"/>
                        <w:rPr>
                          <w:rFonts w:asciiTheme="majorHAnsi" w:hAnsiTheme="majorHAnsi"/>
                        </w:rPr>
                      </w:pPr>
                      <w:r w:rsidRPr="00080992">
                        <w:rPr>
                          <w:rFonts w:asciiTheme="majorHAnsi" w:hAnsiTheme="majorHAnsi"/>
                        </w:rPr>
                        <w:t xml:space="preserve">CG </w:t>
                      </w:r>
                      <w:r>
                        <w:rPr>
                          <w:rFonts w:asciiTheme="majorHAnsi" w:hAnsiTheme="majorHAnsi"/>
                        </w:rPr>
                        <w:t>Cover</w:t>
                      </w:r>
                      <w:r w:rsidRPr="00080992">
                        <w:rPr>
                          <w:rFonts w:asciiTheme="majorHAnsi" w:hAnsiTheme="majorHAnsi"/>
                        </w:rPr>
                        <w:t xml:space="preserve"> will be calculated on Outstanding Loan Amount, if it is Less Than OR Equal to Sanctioned Loan Amount. </w:t>
                      </w:r>
                    </w:p>
                    <w:p w:rsidRPr="00080992" w:rsidR="00340CD1" w:rsidP="004D453A" w:rsidRDefault="00340CD1" w14:paraId="515232F4" w14:textId="77777777">
                      <w:pPr>
                        <w:pStyle w:val="ListParagraph"/>
                        <w:numPr>
                          <w:ilvl w:val="0"/>
                          <w:numId w:val="41"/>
                        </w:numPr>
                        <w:jc w:val="both"/>
                        <w:rPr>
                          <w:rFonts w:asciiTheme="majorHAnsi" w:hAnsiTheme="majorHAnsi"/>
                        </w:rPr>
                      </w:pPr>
                      <w:r w:rsidRPr="00080992">
                        <w:rPr>
                          <w:rFonts w:asciiTheme="majorHAnsi" w:hAnsiTheme="majorHAnsi"/>
                        </w:rPr>
                        <w:t xml:space="preserve">CG </w:t>
                      </w:r>
                      <w:r>
                        <w:rPr>
                          <w:rFonts w:asciiTheme="majorHAnsi" w:hAnsiTheme="majorHAnsi"/>
                        </w:rPr>
                        <w:t>Cover</w:t>
                      </w:r>
                      <w:r w:rsidRPr="00080992">
                        <w:rPr>
                          <w:rFonts w:asciiTheme="majorHAnsi" w:hAnsiTheme="majorHAnsi"/>
                        </w:rPr>
                        <w:t xml:space="preserve"> will be calculated on Sanctioned Loan Amount, if Outstanding Loan Amount is Greater Than Sanctioned Loan Amount.</w:t>
                      </w:r>
                    </w:p>
                  </w:txbxContent>
                </v:textbox>
                <w10:anchorlock/>
              </v:rect>
            </w:pict>
          </mc:Fallback>
        </mc:AlternateContent>
      </w:r>
    </w:p>
    <w:p w:rsidR="004D453A" w:rsidP="004D453A" w:rsidRDefault="004D453A" w14:paraId="2A7F42F9" w14:textId="77777777">
      <w:pPr>
        <w:jc w:val="both"/>
      </w:pPr>
    </w:p>
    <w:p w:rsidR="00A037E4" w:rsidP="00790F4C" w:rsidRDefault="00A037E4" w14:paraId="232BDC7D" w14:textId="77777777">
      <w:pPr>
        <w:jc w:val="both"/>
      </w:pPr>
    </w:p>
    <w:p w:rsidR="00790F4C" w:rsidP="00586A66" w:rsidRDefault="0059491E" w14:paraId="5E66F14F" w14:textId="647B9DB4">
      <w:pPr>
        <w:pStyle w:val="Heading3"/>
        <w:keepLines w:val="0"/>
        <w:numPr>
          <w:ilvl w:val="3"/>
          <w:numId w:val="1"/>
        </w:numPr>
        <w:pBdr>
          <w:bottom w:val="single" w:color="auto" w:sz="4" w:space="1"/>
        </w:pBdr>
        <w:tabs>
          <w:tab w:val="left" w:pos="0"/>
          <w:tab w:val="left" w:pos="720"/>
        </w:tabs>
        <w:spacing w:before="60" w:after="60" w:line="276" w:lineRule="auto"/>
        <w:jc w:val="both"/>
        <w:rPr>
          <w:rFonts w:ascii="Trebuchet MS" w:hAnsi="Trebuchet MS"/>
          <w:b/>
          <w:bCs/>
          <w:color w:val="000000" w:themeColor="text1"/>
          <w:szCs w:val="22"/>
        </w:rPr>
      </w:pPr>
      <w:bookmarkStart w:name="_Toc483681439" w:id="1065"/>
      <w:r>
        <w:rPr>
          <w:rFonts w:ascii="Trebuchet MS" w:hAnsi="Trebuchet MS"/>
          <w:b/>
          <w:bCs/>
          <w:color w:val="000000" w:themeColor="text1"/>
          <w:szCs w:val="22"/>
        </w:rPr>
        <w:t xml:space="preserve">Calculating </w:t>
      </w:r>
      <w:r w:rsidR="00790F4C">
        <w:rPr>
          <w:rFonts w:ascii="Trebuchet MS" w:hAnsi="Trebuchet MS"/>
          <w:b/>
          <w:bCs/>
          <w:color w:val="000000" w:themeColor="text1"/>
          <w:szCs w:val="22"/>
        </w:rPr>
        <w:t>Credit Guarantee Fees</w:t>
      </w:r>
      <w:bookmarkEnd w:id="1065"/>
      <w:r w:rsidR="00790F4C">
        <w:rPr>
          <w:rFonts w:ascii="Trebuchet MS" w:hAnsi="Trebuchet MS"/>
          <w:b/>
          <w:bCs/>
          <w:color w:val="000000" w:themeColor="text1"/>
          <w:szCs w:val="22"/>
        </w:rPr>
        <w:t xml:space="preserve"> </w:t>
      </w:r>
    </w:p>
    <w:p w:rsidR="00790F4C" w:rsidP="00790F4C" w:rsidRDefault="00BB0082" w14:paraId="2E44572A" w14:textId="15B9F2CB">
      <w:pPr>
        <w:jc w:val="both"/>
      </w:pPr>
      <w:r>
        <w:t xml:space="preserve">CG for continuity of guarantee is annual. </w:t>
      </w:r>
      <w:r w:rsidR="00CB0422">
        <w:t xml:space="preserve">The calculation for CG Fees is in advanced for entire FY. </w:t>
      </w:r>
      <w:r w:rsidR="00790F4C">
        <w:t xml:space="preserve">Credit Guarantee Fee is determined based on </w:t>
      </w:r>
      <w:r w:rsidR="00CB0422">
        <w:t>Outstanding Loan Amount provided by MLI in his respective Input File along with ‘Annual Guarantee Fee (%)’ configured in the ‘Scheme’ and it’s respective ‘Docket’ and the formulae is as below:</w:t>
      </w:r>
    </w:p>
    <w:p w:rsidR="00ED6A68" w:rsidP="00790F4C" w:rsidRDefault="00ED6A68" w14:paraId="06822EA2" w14:textId="7528AD82">
      <w:pPr>
        <w:jc w:val="both"/>
      </w:pPr>
      <w:r>
        <w:rPr>
          <w:noProof/>
        </w:rPr>
        <mc:AlternateContent>
          <mc:Choice Requires="wps">
            <w:drawing>
              <wp:inline distT="0" distB="0" distL="0" distR="0" wp14:anchorId="34954512" wp14:editId="1D34F532">
                <wp:extent cx="5757126" cy="1133475"/>
                <wp:effectExtent l="0" t="0" r="15240" b="28575"/>
                <wp:docPr id="104" name="Rectangle 104"/>
                <wp:cNvGraphicFramePr/>
                <a:graphic xmlns:a="http://schemas.openxmlformats.org/drawingml/2006/main">
                  <a:graphicData uri="http://schemas.microsoft.com/office/word/2010/wordprocessingShape">
                    <wps:wsp>
                      <wps:cNvSpPr/>
                      <wps:spPr>
                        <a:xfrm>
                          <a:off x="0" y="0"/>
                          <a:ext cx="5757126" cy="1133475"/>
                        </a:xfrm>
                        <a:prstGeom prst="rect">
                          <a:avLst/>
                        </a:prstGeom>
                      </wps:spPr>
                      <wps:style>
                        <a:lnRef idx="2">
                          <a:schemeClr val="accent6"/>
                        </a:lnRef>
                        <a:fillRef idx="1">
                          <a:schemeClr val="lt1"/>
                        </a:fillRef>
                        <a:effectRef idx="0">
                          <a:schemeClr val="accent6"/>
                        </a:effectRef>
                        <a:fontRef idx="minor">
                          <a:schemeClr val="dk1"/>
                        </a:fontRef>
                      </wps:style>
                      <wps:txbx>
                        <w:txbxContent>
                          <w:p w:rsidR="00340CD1" w:rsidP="00ED6A68" w:rsidRDefault="00340CD1" w14:paraId="7C40F5AC" w14:textId="77777777">
                            <w:pPr>
                              <w:pStyle w:val="NoSpacing"/>
                            </w:pPr>
                            <w:r>
                              <w:t>In case, Outstanding Amount DOES NOT EXCEEDS Sanctioned Amount, then:</w:t>
                            </w:r>
                          </w:p>
                          <w:p w:rsidR="00340CD1" w:rsidP="00ED6A68" w:rsidRDefault="00340CD1" w14:paraId="631DB3C1" w14:textId="7E286BF6">
                            <w:pPr>
                              <w:pStyle w:val="NoSpacing"/>
                              <w:ind w:left="720"/>
                            </w:pPr>
                            <w:r>
                              <w:t>Guarantee Fee = Outstanding Loan Amount * Annual Guarantee Fee in Percent</w:t>
                            </w:r>
                          </w:p>
                          <w:p w:rsidR="00340CD1" w:rsidP="00ED6A68" w:rsidRDefault="00340CD1" w14:paraId="0585DF17" w14:textId="77777777">
                            <w:pPr>
                              <w:pStyle w:val="NoSpacing"/>
                            </w:pPr>
                          </w:p>
                          <w:p w:rsidR="00340CD1" w:rsidP="00ED6A68" w:rsidRDefault="00340CD1" w14:paraId="7BCC1F03" w14:textId="77777777">
                            <w:pPr>
                              <w:pStyle w:val="NoSpacing"/>
                            </w:pPr>
                            <w:r>
                              <w:t>In case, Outstanding Amount EXCEEDS Sanctioned Amount, then:</w:t>
                            </w:r>
                          </w:p>
                          <w:p w:rsidR="00340CD1" w:rsidP="00ED6A68" w:rsidRDefault="00340CD1" w14:paraId="60CEB5FE" w14:textId="6EDCF35F">
                            <w:pPr>
                              <w:pStyle w:val="NoSpacing"/>
                              <w:ind w:left="720"/>
                            </w:pPr>
                            <w:r>
                              <w:t>Guarantee Fee = Sanctioned Loan Amount * Annual Guarantee Fee in Percent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w14:anchorId="0F8822EE">
              <v:rect id="Rectangle 104" style="width:453.3pt;height:89.25pt;visibility:visible;mso-wrap-style:square;mso-left-percent:-10001;mso-top-percent:-10001;mso-position-horizontal:absolute;mso-position-horizontal-relative:char;mso-position-vertical:absolute;mso-position-vertical-relative:line;mso-left-percent:-10001;mso-top-percent:-10001;v-text-anchor:middle" o:spid="_x0000_s1103" fillcolor="white [3201]" strokecolor="#70ad47 [3209]" strokeweight="1pt" w14:anchorId="34954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">
                <v:textbox>
                  <w:txbxContent>
                    <w:p w:rsidR="00340CD1" w:rsidP="00ED6A68" w:rsidRDefault="00340CD1" w14:paraId="23870979" w14:textId="77777777">
                      <w:pPr>
                        <w:pStyle w:val="NoSpacing"/>
                      </w:pPr>
                      <w:r>
                        <w:t>In case, Outstanding Amount DOES NOT EXCEEDS Sanctioned Amount, then:</w:t>
                      </w:r>
                    </w:p>
                    <w:p w:rsidR="00340CD1" w:rsidP="00ED6A68" w:rsidRDefault="00340CD1" w14:paraId="7D2FF655" w14:textId="7E286BF6">
                      <w:pPr>
                        <w:pStyle w:val="NoSpacing"/>
                        <w:ind w:left="720"/>
                      </w:pPr>
                      <w:r>
                        <w:t>Guarantee Fee = Outstanding Loan Amount * Annual Guarantee Fee in Percent</w:t>
                      </w:r>
                    </w:p>
                    <w:p w:rsidR="00340CD1" w:rsidP="00ED6A68" w:rsidRDefault="00340CD1" w14:paraId="45FB0818" w14:textId="77777777">
                      <w:pPr>
                        <w:pStyle w:val="NoSpacing"/>
                      </w:pPr>
                    </w:p>
                    <w:p w:rsidR="00340CD1" w:rsidP="00ED6A68" w:rsidRDefault="00340CD1" w14:paraId="57D18CAE" w14:textId="77777777">
                      <w:pPr>
                        <w:pStyle w:val="NoSpacing"/>
                      </w:pPr>
                      <w:r>
                        <w:t>In case, Outstanding Amount EXCEEDS Sanctioned Amount, then:</w:t>
                      </w:r>
                    </w:p>
                    <w:p w:rsidR="00340CD1" w:rsidP="00ED6A68" w:rsidRDefault="00340CD1" w14:paraId="0C1B56E5" w14:textId="6EDCF35F">
                      <w:pPr>
                        <w:pStyle w:val="NoSpacing"/>
                        <w:ind w:left="720"/>
                      </w:pPr>
                      <w:r>
                        <w:t>Guarantee Fee = Sanctioned Loan Amount * Annual Guarantee Fee in Percent</w:t>
                      </w:r>
                    </w:p>
                  </w:txbxContent>
                </v:textbox>
                <w10:anchorlock/>
              </v:rect>
            </w:pict>
          </mc:Fallback>
        </mc:AlternateContent>
      </w:r>
    </w:p>
    <w:tbl>
      <w:tblPr>
        <w:tblStyle w:val="TableGrid"/>
        <w:tblW w:w="7116" w:type="dxa"/>
        <w:tblLook w:val="04A0" w:firstRow="1" w:lastRow="0" w:firstColumn="1" w:lastColumn="0" w:noHBand="0" w:noVBand="1"/>
      </w:tblPr>
      <w:tblGrid>
        <w:gridCol w:w="5160"/>
        <w:gridCol w:w="1956"/>
      </w:tblGrid>
      <w:tr w:rsidRPr="00F25836" w:rsidR="00ED6A68" w:rsidTr="00ED6A68" w14:paraId="4B5571BB" w14:textId="77777777">
        <w:trPr>
          <w:trHeight w:val="235"/>
        </w:trPr>
        <w:tc>
          <w:tcPr>
            <w:tcW w:w="5160" w:type="dxa"/>
            <w:noWrap/>
            <w:hideMark/>
          </w:tcPr>
          <w:p w:rsidRPr="00F25836" w:rsidR="00ED6A68" w:rsidP="00D96B2F" w:rsidRDefault="00ED6A68" w14:paraId="3423D8C4" w14:textId="77777777">
            <w:pPr>
              <w:rPr>
                <w:rFonts w:ascii="Calibri" w:hAnsi="Calibri" w:eastAsia="Times New Roman" w:cs="Times New Roman"/>
                <w:b/>
                <w:color w:val="000000"/>
                <w:sz w:val="20"/>
                <w:szCs w:val="20"/>
              </w:rPr>
            </w:pPr>
            <w:r w:rsidRPr="00F25836">
              <w:rPr>
                <w:rFonts w:ascii="Calibri" w:hAnsi="Calibri" w:eastAsia="Times New Roman" w:cs="Times New Roman"/>
                <w:b/>
                <w:color w:val="000000"/>
                <w:sz w:val="20"/>
                <w:szCs w:val="20"/>
              </w:rPr>
              <w:t>Education Loan Scheme Parameters</w:t>
            </w:r>
          </w:p>
        </w:tc>
        <w:tc>
          <w:tcPr>
            <w:tcW w:w="1956" w:type="dxa"/>
            <w:noWrap/>
            <w:hideMark/>
          </w:tcPr>
          <w:p w:rsidRPr="00F25836" w:rsidR="00ED6A68" w:rsidP="00D96B2F" w:rsidRDefault="00ED6A68" w14:paraId="5E3FA979" w14:textId="77777777">
            <w:pPr>
              <w:rPr>
                <w:rFonts w:ascii="Calibri" w:hAnsi="Calibri" w:eastAsia="Times New Roman" w:cs="Times New Roman"/>
                <w:b/>
                <w:color w:val="000000"/>
                <w:sz w:val="20"/>
                <w:szCs w:val="20"/>
              </w:rPr>
            </w:pPr>
          </w:p>
        </w:tc>
      </w:tr>
      <w:tr w:rsidRPr="00F25836" w:rsidR="00ED6A68" w:rsidTr="00ED6A68" w14:paraId="43FA4D69" w14:textId="77777777">
        <w:trPr>
          <w:trHeight w:val="235"/>
        </w:trPr>
        <w:tc>
          <w:tcPr>
            <w:tcW w:w="5160" w:type="dxa"/>
            <w:hideMark/>
          </w:tcPr>
          <w:p w:rsidRPr="00F25836" w:rsidR="00ED6A68" w:rsidP="00D96B2F" w:rsidRDefault="00ED6A68" w14:paraId="27F8E68E" w14:textId="77777777">
            <w:pPr>
              <w:ind w:firstLine="400" w:firstLineChars="200"/>
              <w:rPr>
                <w:rFonts w:ascii="Calibri" w:hAnsi="Calibri" w:eastAsia="Times New Roman" w:cs="Times New Roman"/>
                <w:color w:val="000000"/>
                <w:sz w:val="20"/>
                <w:szCs w:val="20"/>
              </w:rPr>
            </w:pPr>
            <w:r w:rsidRPr="00F25836">
              <w:rPr>
                <w:rFonts w:ascii="Calibri" w:hAnsi="Calibri" w:eastAsia="Times New Roman" w:cs="Times New Roman"/>
                <w:color w:val="000000"/>
                <w:sz w:val="20"/>
                <w:szCs w:val="20"/>
              </w:rPr>
              <w:t>Guarantee Cover (%)</w:t>
            </w:r>
          </w:p>
        </w:tc>
        <w:tc>
          <w:tcPr>
            <w:tcW w:w="1956" w:type="dxa"/>
            <w:hideMark/>
          </w:tcPr>
          <w:p w:rsidRPr="00F25836" w:rsidR="00ED6A68" w:rsidP="00D96B2F" w:rsidRDefault="00ED6A68" w14:paraId="12B1A457" w14:textId="77777777">
            <w:pPr>
              <w:ind w:firstLine="400" w:firstLineChars="200"/>
              <w:rPr>
                <w:rFonts w:ascii="Calibri" w:hAnsi="Calibri" w:eastAsia="Times New Roman" w:cs="Times New Roman"/>
                <w:color w:val="000000"/>
                <w:sz w:val="20"/>
                <w:szCs w:val="20"/>
              </w:rPr>
            </w:pPr>
            <w:r w:rsidRPr="00F25836">
              <w:rPr>
                <w:rFonts w:ascii="Calibri" w:hAnsi="Calibri" w:eastAsia="Times New Roman" w:cs="Times New Roman"/>
                <w:color w:val="000000"/>
                <w:sz w:val="20"/>
                <w:szCs w:val="20"/>
              </w:rPr>
              <w:t>75%</w:t>
            </w:r>
          </w:p>
        </w:tc>
      </w:tr>
      <w:tr w:rsidRPr="00F25836" w:rsidR="00ED6A68" w:rsidTr="00ED6A68" w14:paraId="681CDF13" w14:textId="77777777">
        <w:trPr>
          <w:trHeight w:val="235"/>
        </w:trPr>
        <w:tc>
          <w:tcPr>
            <w:tcW w:w="5160" w:type="dxa"/>
            <w:hideMark/>
          </w:tcPr>
          <w:p w:rsidRPr="00F25836" w:rsidR="00ED6A68" w:rsidP="00D96B2F" w:rsidRDefault="00ED6A68" w14:paraId="74788AA3" w14:textId="77777777">
            <w:pPr>
              <w:ind w:firstLine="400" w:firstLineChars="200"/>
              <w:rPr>
                <w:rFonts w:ascii="Calibri" w:hAnsi="Calibri" w:eastAsia="Times New Roman" w:cs="Times New Roman"/>
                <w:color w:val="000000"/>
                <w:sz w:val="20"/>
                <w:szCs w:val="20"/>
              </w:rPr>
            </w:pPr>
            <w:r w:rsidRPr="00F25836">
              <w:rPr>
                <w:rFonts w:ascii="Calibri" w:hAnsi="Calibri" w:eastAsia="Times New Roman" w:cs="Times New Roman"/>
                <w:color w:val="000000"/>
                <w:sz w:val="20"/>
                <w:szCs w:val="20"/>
              </w:rPr>
              <w:t>Annual Guarantee Fee (%)</w:t>
            </w:r>
          </w:p>
        </w:tc>
        <w:tc>
          <w:tcPr>
            <w:tcW w:w="1956" w:type="dxa"/>
            <w:hideMark/>
          </w:tcPr>
          <w:p w:rsidRPr="00F25836" w:rsidR="00ED6A68" w:rsidP="00D96B2F" w:rsidRDefault="00ED6A68" w14:paraId="4F6B72B8" w14:textId="77777777">
            <w:pPr>
              <w:ind w:firstLine="400" w:firstLineChars="200"/>
              <w:rPr>
                <w:rFonts w:ascii="Calibri" w:hAnsi="Calibri" w:eastAsia="Times New Roman" w:cs="Times New Roman"/>
                <w:color w:val="000000"/>
                <w:sz w:val="20"/>
                <w:szCs w:val="20"/>
              </w:rPr>
            </w:pPr>
            <w:r w:rsidRPr="00F25836">
              <w:rPr>
                <w:rFonts w:ascii="Calibri" w:hAnsi="Calibri" w:eastAsia="Times New Roman" w:cs="Times New Roman"/>
                <w:color w:val="000000"/>
                <w:sz w:val="20"/>
                <w:szCs w:val="20"/>
              </w:rPr>
              <w:t>0.50%</w:t>
            </w:r>
          </w:p>
        </w:tc>
      </w:tr>
      <w:tr w:rsidRPr="00F25836" w:rsidR="00ED6A68" w:rsidTr="00ED6A68" w14:paraId="7E163BB9" w14:textId="77777777">
        <w:trPr>
          <w:trHeight w:val="235"/>
        </w:trPr>
        <w:tc>
          <w:tcPr>
            <w:tcW w:w="5160" w:type="dxa"/>
          </w:tcPr>
          <w:p w:rsidRPr="00F25836" w:rsidR="00ED6A68" w:rsidP="00D96B2F" w:rsidRDefault="00ED6A68" w14:paraId="36A6BAC3" w14:textId="77777777">
            <w:pPr>
              <w:ind w:firstLine="400" w:firstLineChars="200"/>
              <w:rPr>
                <w:rFonts w:ascii="Times New Roman" w:hAnsi="Times New Roman" w:eastAsia="Times New Roman" w:cs="Times New Roman"/>
                <w:color w:val="000000"/>
                <w:sz w:val="20"/>
                <w:szCs w:val="20"/>
              </w:rPr>
            </w:pPr>
            <w:r w:rsidRPr="00F25836">
              <w:rPr>
                <w:rFonts w:ascii="Calibri" w:hAnsi="Calibri" w:eastAsia="Times New Roman" w:cs="Times New Roman"/>
                <w:color w:val="000000"/>
                <w:sz w:val="20"/>
                <w:szCs w:val="20"/>
              </w:rPr>
              <w:t>Maximum Limit to Guarantee Issuance Allowed (INR)</w:t>
            </w:r>
          </w:p>
        </w:tc>
        <w:tc>
          <w:tcPr>
            <w:tcW w:w="1956" w:type="dxa"/>
          </w:tcPr>
          <w:p w:rsidRPr="00F25836" w:rsidR="00ED6A68" w:rsidP="00D96B2F" w:rsidRDefault="00ED6A68" w14:paraId="3557A308" w14:textId="77777777">
            <w:pPr>
              <w:ind w:firstLine="400" w:firstLineChars="200"/>
              <w:rPr>
                <w:rFonts w:ascii="Calibri" w:hAnsi="Calibri" w:eastAsia="Times New Roman" w:cs="Times New Roman"/>
                <w:color w:val="000000"/>
                <w:sz w:val="20"/>
                <w:szCs w:val="20"/>
              </w:rPr>
            </w:pPr>
            <w:r w:rsidRPr="00F25836">
              <w:rPr>
                <w:rFonts w:ascii="Calibri" w:hAnsi="Calibri" w:eastAsia="Times New Roman" w:cs="Times New Roman"/>
                <w:color w:val="000000"/>
                <w:sz w:val="20"/>
                <w:szCs w:val="20"/>
              </w:rPr>
              <w:t>7,50,000.00</w:t>
            </w:r>
          </w:p>
        </w:tc>
      </w:tr>
      <w:tr w:rsidRPr="00F25836" w:rsidR="00ED6A68" w:rsidTr="00ED6A68" w14:paraId="1B142082" w14:textId="77777777">
        <w:trPr>
          <w:trHeight w:val="235"/>
        </w:trPr>
        <w:tc>
          <w:tcPr>
            <w:tcW w:w="5160" w:type="dxa"/>
          </w:tcPr>
          <w:p w:rsidRPr="00F25836" w:rsidR="00ED6A68" w:rsidP="00D96B2F" w:rsidRDefault="00ED6A68" w14:paraId="35FE35E6" w14:textId="77777777">
            <w:pPr>
              <w:ind w:firstLine="400" w:firstLineChars="200"/>
              <w:rPr>
                <w:rFonts w:ascii="Times New Roman" w:hAnsi="Times New Roman" w:eastAsia="Times New Roman" w:cs="Times New Roman"/>
                <w:color w:val="000000"/>
                <w:sz w:val="20"/>
                <w:szCs w:val="20"/>
              </w:rPr>
            </w:pPr>
            <w:r w:rsidRPr="00F25836">
              <w:rPr>
                <w:rFonts w:ascii="Calibri" w:hAnsi="Calibri" w:eastAsia="Times New Roman" w:cs="Times New Roman"/>
                <w:color w:val="000000"/>
                <w:sz w:val="20"/>
                <w:szCs w:val="20"/>
              </w:rPr>
              <w:t>M</w:t>
            </w:r>
            <w:r>
              <w:rPr>
                <w:rFonts w:ascii="Calibri" w:hAnsi="Calibri" w:eastAsia="Times New Roman" w:cs="Times New Roman"/>
                <w:color w:val="000000"/>
                <w:sz w:val="20"/>
                <w:szCs w:val="20"/>
              </w:rPr>
              <w:t>inimum L</w:t>
            </w:r>
            <w:r w:rsidRPr="00F25836">
              <w:rPr>
                <w:rFonts w:ascii="Calibri" w:hAnsi="Calibri" w:eastAsia="Times New Roman" w:cs="Times New Roman"/>
                <w:color w:val="000000"/>
                <w:sz w:val="20"/>
                <w:szCs w:val="20"/>
              </w:rPr>
              <w:t>imit to Guarantee Issuance Allowed (INR)</w:t>
            </w:r>
          </w:p>
        </w:tc>
        <w:tc>
          <w:tcPr>
            <w:tcW w:w="1956" w:type="dxa"/>
          </w:tcPr>
          <w:p w:rsidRPr="00F25836" w:rsidR="00ED6A68" w:rsidP="00D96B2F" w:rsidRDefault="00ED6A68" w14:paraId="74667E9C" w14:textId="77777777">
            <w:pPr>
              <w:ind w:firstLine="400" w:firstLineChars="200"/>
              <w:rPr>
                <w:rFonts w:ascii="Calibri" w:hAnsi="Calibri" w:eastAsia="Times New Roman" w:cs="Times New Roman"/>
                <w:color w:val="000000"/>
                <w:sz w:val="20"/>
                <w:szCs w:val="20"/>
              </w:rPr>
            </w:pPr>
            <w:r>
              <w:rPr>
                <w:rFonts w:ascii="Calibri" w:hAnsi="Calibri" w:eastAsia="Times New Roman" w:cs="Times New Roman"/>
                <w:color w:val="000000"/>
                <w:sz w:val="20"/>
                <w:szCs w:val="20"/>
              </w:rPr>
              <w:t>5,000.00</w:t>
            </w:r>
          </w:p>
        </w:tc>
      </w:tr>
      <w:tr w:rsidRPr="00F25836" w:rsidR="00ED6A68" w:rsidTr="00ED6A68" w14:paraId="6AC730AB" w14:textId="77777777">
        <w:trPr>
          <w:trHeight w:val="235"/>
        </w:trPr>
        <w:tc>
          <w:tcPr>
            <w:tcW w:w="5160" w:type="dxa"/>
          </w:tcPr>
          <w:p w:rsidRPr="008F20C7" w:rsidR="00ED6A68" w:rsidP="00D96B2F" w:rsidRDefault="00ED6A68" w14:paraId="6E2FDC30" w14:textId="77777777">
            <w:pPr>
              <w:ind w:firstLine="400" w:firstLineChars="200"/>
              <w:rPr>
                <w:rFonts w:eastAsia="Times New Roman" w:cs="Times New Roman"/>
                <w:color w:val="000000"/>
                <w:sz w:val="20"/>
                <w:szCs w:val="20"/>
              </w:rPr>
            </w:pPr>
            <w:r w:rsidRPr="008F20C7">
              <w:rPr>
                <w:rFonts w:eastAsia="Times New Roman" w:cs="Times New Roman"/>
                <w:color w:val="000000"/>
                <w:sz w:val="20"/>
                <w:szCs w:val="20"/>
              </w:rPr>
              <w:t>Sanctioned Loan Amount</w:t>
            </w:r>
          </w:p>
        </w:tc>
        <w:tc>
          <w:tcPr>
            <w:tcW w:w="1956" w:type="dxa"/>
          </w:tcPr>
          <w:p w:rsidR="00ED6A68" w:rsidP="00D96B2F" w:rsidRDefault="00ED6A68" w14:paraId="3D1F09C9" w14:textId="77777777">
            <w:pPr>
              <w:ind w:firstLine="400" w:firstLineChars="200"/>
              <w:rPr>
                <w:rFonts w:ascii="Calibri" w:hAnsi="Calibri" w:eastAsia="Times New Roman" w:cs="Times New Roman"/>
                <w:color w:val="000000"/>
                <w:sz w:val="20"/>
                <w:szCs w:val="20"/>
              </w:rPr>
            </w:pPr>
            <w:r>
              <w:rPr>
                <w:rFonts w:ascii="Calibri" w:hAnsi="Calibri" w:eastAsia="Times New Roman" w:cs="Times New Roman"/>
                <w:color w:val="000000"/>
                <w:sz w:val="20"/>
                <w:szCs w:val="20"/>
              </w:rPr>
              <w:t>4,00,000.00</w:t>
            </w:r>
          </w:p>
        </w:tc>
      </w:tr>
    </w:tbl>
    <w:p w:rsidRPr="00E32391" w:rsidR="00790F4C" w:rsidP="00790F4C" w:rsidRDefault="00790F4C" w14:paraId="60A53F92" w14:textId="3CD86470">
      <w:pPr>
        <w:jc w:val="both"/>
        <w:rPr>
          <w:i/>
        </w:rPr>
      </w:pPr>
    </w:p>
    <w:p w:rsidRPr="000820F8" w:rsidR="00292724" w:rsidP="00292724" w:rsidRDefault="00292724" w14:paraId="030EBAFC" w14:textId="1079EE8F">
      <w:pPr>
        <w:jc w:val="both"/>
        <w:rPr>
          <w:u w:val="single"/>
        </w:rPr>
      </w:pPr>
      <w:r w:rsidRPr="00001F64">
        <w:rPr>
          <w:b/>
          <w:u w:val="single"/>
        </w:rPr>
        <w:t>Scenario 1:</w:t>
      </w:r>
      <w:r w:rsidRPr="000820F8">
        <w:rPr>
          <w:u w:val="single"/>
        </w:rPr>
        <w:t xml:space="preserve"> </w:t>
      </w:r>
      <w:r>
        <w:rPr>
          <w:u w:val="single"/>
        </w:rPr>
        <w:t xml:space="preserve">Outstanding Loan Amount DOES NOT EXCEEDS Sanctioned Loan Amount AND </w:t>
      </w:r>
      <w:r w:rsidRPr="0068388D">
        <w:rPr>
          <w:u w:val="single"/>
        </w:rPr>
        <w:t xml:space="preserve">Minimum Limit to </w:t>
      </w:r>
      <w:r>
        <w:rPr>
          <w:u w:val="single"/>
        </w:rPr>
        <w:t>Guarantee Issuance Allowed</w:t>
      </w:r>
    </w:p>
    <w:p w:rsidR="00292724" w:rsidP="00292724" w:rsidRDefault="00292724" w14:paraId="67281A67" w14:textId="77777777">
      <w:pPr>
        <w:jc w:val="both"/>
      </w:pPr>
      <w:r>
        <w:t>MLI uploads and approves the input file on SURGE system on 10</w:t>
      </w:r>
      <w:r w:rsidRPr="0042116A">
        <w:rPr>
          <w:vertAlign w:val="superscript"/>
        </w:rPr>
        <w:t>th</w:t>
      </w:r>
      <w:r>
        <w:t xml:space="preserve"> April 2015. This input file contains Loan Disbursement Information till previous March 2015. One of the Loan Account values are as below:</w:t>
      </w:r>
    </w:p>
    <w:tbl>
      <w:tblPr>
        <w:tblStyle w:val="TableGrid"/>
        <w:tblW w:w="5020" w:type="dxa"/>
        <w:tblLook w:val="04A0" w:firstRow="1" w:lastRow="0" w:firstColumn="1" w:lastColumn="0" w:noHBand="0" w:noVBand="1"/>
      </w:tblPr>
      <w:tblGrid>
        <w:gridCol w:w="3640"/>
        <w:gridCol w:w="1380"/>
      </w:tblGrid>
      <w:tr w:rsidRPr="003D1616" w:rsidR="00292724" w:rsidTr="003B5934" w14:paraId="598F400E" w14:textId="77777777">
        <w:trPr>
          <w:trHeight w:val="255"/>
        </w:trPr>
        <w:tc>
          <w:tcPr>
            <w:tcW w:w="3640" w:type="dxa"/>
            <w:hideMark/>
          </w:tcPr>
          <w:p w:rsidRPr="003D1616" w:rsidR="00292724" w:rsidP="003B5934" w:rsidRDefault="00292724" w14:paraId="0889DEDB" w14:textId="77777777">
            <w:pPr>
              <w:ind w:firstLine="400" w:firstLineChars="200"/>
              <w:rPr>
                <w:rFonts w:ascii="Calibri" w:hAnsi="Calibri" w:eastAsia="Times New Roman" w:cs="Times New Roman"/>
                <w:color w:val="000000"/>
                <w:sz w:val="20"/>
                <w:szCs w:val="20"/>
              </w:rPr>
            </w:pPr>
            <w:r w:rsidRPr="003D1616">
              <w:rPr>
                <w:rFonts w:ascii="Calibri" w:hAnsi="Calibri" w:eastAsia="Times New Roman" w:cs="Times New Roman"/>
                <w:color w:val="000000"/>
                <w:sz w:val="20"/>
                <w:szCs w:val="20"/>
              </w:rPr>
              <w:t>Outstanding Loan Amount</w:t>
            </w:r>
          </w:p>
        </w:tc>
        <w:tc>
          <w:tcPr>
            <w:tcW w:w="1380" w:type="dxa"/>
            <w:noWrap/>
            <w:hideMark/>
          </w:tcPr>
          <w:p w:rsidRPr="003D1616" w:rsidR="00292724" w:rsidP="003B5934" w:rsidRDefault="00292724" w14:paraId="2C371E39" w14:textId="1078C424">
            <w:pPr>
              <w:jc w:val="center"/>
              <w:rPr>
                <w:rFonts w:ascii="Calibri" w:hAnsi="Calibri" w:eastAsia="Times New Roman" w:cs="Times New Roman"/>
                <w:color w:val="000000"/>
                <w:sz w:val="20"/>
                <w:szCs w:val="20"/>
              </w:rPr>
            </w:pPr>
            <w:r>
              <w:rPr>
                <w:rFonts w:ascii="Calibri" w:hAnsi="Calibri" w:eastAsia="Times New Roman" w:cs="Times New Roman"/>
                <w:color w:val="000000"/>
                <w:sz w:val="20"/>
                <w:szCs w:val="20"/>
              </w:rPr>
              <w:t>4</w:t>
            </w:r>
            <w:r w:rsidRPr="003D1616">
              <w:rPr>
                <w:rFonts w:ascii="Calibri" w:hAnsi="Calibri" w:eastAsia="Times New Roman" w:cs="Times New Roman"/>
                <w:color w:val="000000"/>
                <w:sz w:val="20"/>
                <w:szCs w:val="20"/>
              </w:rPr>
              <w:t xml:space="preserve">000.00 </w:t>
            </w:r>
          </w:p>
        </w:tc>
      </w:tr>
    </w:tbl>
    <w:p w:rsidR="00292724" w:rsidP="00292724" w:rsidRDefault="00292724" w14:paraId="679940A2" w14:textId="77777777">
      <w:pPr>
        <w:jc w:val="both"/>
      </w:pPr>
    </w:p>
    <w:p w:rsidR="00292724" w:rsidP="00292724" w:rsidRDefault="00292724" w14:paraId="7D518819" w14:textId="77777777">
      <w:r>
        <w:t>Thus, in case of this scenario, Guarantee Fee calculation will be based on Outstanding Loan Amount.</w:t>
      </w:r>
    </w:p>
    <w:p w:rsidR="00292724" w:rsidP="00292724" w:rsidRDefault="00292724" w14:paraId="3BDF33F3" w14:textId="738E57F9">
      <w:pPr>
        <w:jc w:val="both"/>
      </w:pPr>
      <w:r>
        <w:t>Thus, Guarantee Fee = 4000 * 0.5%</w:t>
      </w:r>
    </w:p>
    <w:p w:rsidR="00292724" w:rsidP="00292724" w:rsidRDefault="00292724" w14:paraId="0D3D8881" w14:textId="29F2161E">
      <w:pPr>
        <w:jc w:val="both"/>
        <w:rPr>
          <w:b/>
          <w:u w:val="single"/>
        </w:rPr>
      </w:pPr>
      <w:r>
        <w:t>Which equals to INR 200/-</w:t>
      </w:r>
    </w:p>
    <w:p w:rsidR="00292724" w:rsidP="00ED6A68" w:rsidRDefault="00292724" w14:paraId="0CAA79C9" w14:textId="77777777">
      <w:pPr>
        <w:jc w:val="both"/>
        <w:rPr>
          <w:b/>
          <w:u w:val="single"/>
        </w:rPr>
      </w:pPr>
    </w:p>
    <w:p w:rsidRPr="000820F8" w:rsidR="00ED6A68" w:rsidP="00ED6A68" w:rsidRDefault="00ED6A68" w14:paraId="13555A02" w14:textId="14509F6F">
      <w:pPr>
        <w:jc w:val="both"/>
        <w:rPr>
          <w:u w:val="single"/>
        </w:rPr>
      </w:pPr>
      <w:r w:rsidRPr="00001F64">
        <w:rPr>
          <w:b/>
          <w:u w:val="single"/>
        </w:rPr>
        <w:t xml:space="preserve">Scenario </w:t>
      </w:r>
      <w:r w:rsidR="00292724">
        <w:rPr>
          <w:b/>
          <w:u w:val="single"/>
        </w:rPr>
        <w:t>2</w:t>
      </w:r>
      <w:r w:rsidRPr="00001F64">
        <w:rPr>
          <w:b/>
          <w:u w:val="single"/>
        </w:rPr>
        <w:t>:</w:t>
      </w:r>
      <w:r w:rsidRPr="000820F8">
        <w:rPr>
          <w:u w:val="single"/>
        </w:rPr>
        <w:t xml:space="preserve"> </w:t>
      </w:r>
      <w:r>
        <w:rPr>
          <w:u w:val="single"/>
        </w:rPr>
        <w:t>Outstanding Loan Amount DOES NOT EXCEEDS Sanctioned Loan Amount</w:t>
      </w:r>
    </w:p>
    <w:p w:rsidR="00790F4C" w:rsidP="00790F4C" w:rsidRDefault="00BB0082" w14:paraId="058EDA07" w14:textId="72AF1C6D">
      <w:pPr>
        <w:jc w:val="both"/>
      </w:pPr>
      <w:r>
        <w:t>MLI uploads and approves the input file on SURGE system on 10</w:t>
      </w:r>
      <w:r w:rsidRPr="0042116A">
        <w:rPr>
          <w:vertAlign w:val="superscript"/>
        </w:rPr>
        <w:t>th</w:t>
      </w:r>
      <w:r>
        <w:t xml:space="preserve"> April 2015. This input file contains Loan Disbursement Information till previous March 2015. One of the Loan Account values are as below:</w:t>
      </w:r>
    </w:p>
    <w:tbl>
      <w:tblPr>
        <w:tblStyle w:val="TableGrid"/>
        <w:tblW w:w="5020" w:type="dxa"/>
        <w:tblLook w:val="04A0" w:firstRow="1" w:lastRow="0" w:firstColumn="1" w:lastColumn="0" w:noHBand="0" w:noVBand="1"/>
      </w:tblPr>
      <w:tblGrid>
        <w:gridCol w:w="3640"/>
        <w:gridCol w:w="1380"/>
      </w:tblGrid>
      <w:tr w:rsidRPr="003D1616" w:rsidR="00790F4C" w:rsidTr="003D1616" w14:paraId="14AD8746" w14:textId="77777777">
        <w:trPr>
          <w:trHeight w:val="255"/>
        </w:trPr>
        <w:tc>
          <w:tcPr>
            <w:tcW w:w="3640" w:type="dxa"/>
            <w:hideMark/>
          </w:tcPr>
          <w:p w:rsidRPr="003D1616" w:rsidR="00790F4C" w:rsidP="00790F4C" w:rsidRDefault="00790F4C" w14:paraId="544EF7DD" w14:textId="77777777">
            <w:pPr>
              <w:ind w:firstLine="400" w:firstLineChars="200"/>
              <w:rPr>
                <w:rFonts w:ascii="Calibri" w:hAnsi="Calibri" w:eastAsia="Times New Roman" w:cs="Times New Roman"/>
                <w:color w:val="000000"/>
                <w:sz w:val="20"/>
                <w:szCs w:val="20"/>
              </w:rPr>
            </w:pPr>
            <w:r w:rsidRPr="003D1616">
              <w:rPr>
                <w:rFonts w:ascii="Calibri" w:hAnsi="Calibri" w:eastAsia="Times New Roman" w:cs="Times New Roman"/>
                <w:color w:val="000000"/>
                <w:sz w:val="20"/>
                <w:szCs w:val="20"/>
              </w:rPr>
              <w:t>Outstanding Loan Amount</w:t>
            </w:r>
          </w:p>
        </w:tc>
        <w:tc>
          <w:tcPr>
            <w:tcW w:w="1380" w:type="dxa"/>
            <w:noWrap/>
            <w:hideMark/>
          </w:tcPr>
          <w:p w:rsidRPr="003D1616" w:rsidR="00790F4C" w:rsidP="00790F4C" w:rsidRDefault="00790F4C" w14:paraId="7487B166" w14:textId="77777777">
            <w:pPr>
              <w:jc w:val="center"/>
              <w:rPr>
                <w:rFonts w:ascii="Calibri" w:hAnsi="Calibri" w:eastAsia="Times New Roman" w:cs="Times New Roman"/>
                <w:color w:val="000000"/>
                <w:sz w:val="20"/>
                <w:szCs w:val="20"/>
              </w:rPr>
            </w:pPr>
            <w:r w:rsidRPr="003D1616">
              <w:rPr>
                <w:rFonts w:ascii="Calibri" w:hAnsi="Calibri" w:eastAsia="Times New Roman" w:cs="Times New Roman"/>
                <w:color w:val="000000"/>
                <w:sz w:val="20"/>
                <w:szCs w:val="20"/>
              </w:rPr>
              <w:t xml:space="preserve">100,000.00 </w:t>
            </w:r>
          </w:p>
        </w:tc>
      </w:tr>
    </w:tbl>
    <w:p w:rsidR="00ED6A68" w:rsidP="00790F4C" w:rsidRDefault="00ED6A68" w14:paraId="36936BEC" w14:textId="77777777">
      <w:pPr>
        <w:jc w:val="both"/>
      </w:pPr>
    </w:p>
    <w:p w:rsidR="00ED6A68" w:rsidP="00ED6A68" w:rsidRDefault="00ED6A68" w14:paraId="27BFE063" w14:textId="77777777">
      <w:r>
        <w:t>Thus, in case of this scenario, Guarantee Fee calculation will be based on Outstanding Loan Amount.</w:t>
      </w:r>
    </w:p>
    <w:p w:rsidR="00ED6A68" w:rsidP="00ED6A68" w:rsidRDefault="00ED6A68" w14:paraId="0CA2F5E0" w14:textId="59910DB0">
      <w:pPr>
        <w:jc w:val="both"/>
      </w:pPr>
      <w:r>
        <w:t>Thus, Guarantee Fee = 100,000 * 0.5%</w:t>
      </w:r>
    </w:p>
    <w:p w:rsidR="00ED6A68" w:rsidP="00ED6A68" w:rsidRDefault="00ED6A68" w14:paraId="01C2E782" w14:textId="5EBA237B">
      <w:pPr>
        <w:jc w:val="both"/>
      </w:pPr>
      <w:r>
        <w:t>Which equals to INR 500/-</w:t>
      </w:r>
    </w:p>
    <w:p w:rsidR="00ED6A68" w:rsidP="00ED6A68" w:rsidRDefault="00ED6A68" w14:paraId="6A8169C0" w14:textId="77777777">
      <w:pPr>
        <w:jc w:val="both"/>
      </w:pPr>
    </w:p>
    <w:p w:rsidRPr="000820F8" w:rsidR="00D96B2F" w:rsidP="00D96B2F" w:rsidRDefault="00D96B2F" w14:paraId="609FA1E3" w14:textId="6A0A17AB">
      <w:pPr>
        <w:jc w:val="both"/>
        <w:rPr>
          <w:u w:val="single"/>
        </w:rPr>
      </w:pPr>
      <w:r w:rsidRPr="00001F64">
        <w:rPr>
          <w:b/>
          <w:u w:val="single"/>
        </w:rPr>
        <w:t xml:space="preserve">Scenario </w:t>
      </w:r>
      <w:r w:rsidR="00292724">
        <w:rPr>
          <w:b/>
          <w:u w:val="single"/>
        </w:rPr>
        <w:t>3</w:t>
      </w:r>
      <w:r w:rsidRPr="00001F64">
        <w:rPr>
          <w:b/>
          <w:u w:val="single"/>
        </w:rPr>
        <w:t>:</w:t>
      </w:r>
      <w:r w:rsidRPr="000820F8">
        <w:rPr>
          <w:u w:val="single"/>
        </w:rPr>
        <w:t xml:space="preserve"> </w:t>
      </w:r>
      <w:r>
        <w:rPr>
          <w:u w:val="single"/>
        </w:rPr>
        <w:t>Outstanding Loan Amount EQUALS Sanctioned Loan Amount</w:t>
      </w:r>
    </w:p>
    <w:p w:rsidR="00BB0082" w:rsidP="00BB0082" w:rsidRDefault="00BB0082" w14:paraId="2DE80389" w14:textId="77777777">
      <w:pPr>
        <w:jc w:val="both"/>
      </w:pPr>
      <w:r>
        <w:t>MLI uploads and approves the input file on SURGE system on 10</w:t>
      </w:r>
      <w:r w:rsidRPr="0042116A">
        <w:rPr>
          <w:vertAlign w:val="superscript"/>
        </w:rPr>
        <w:t>th</w:t>
      </w:r>
      <w:r>
        <w:t xml:space="preserve"> April 2015. This input file contains Loan Disbursement Information till previous March 2015. One of the Loan Account values are as below:</w:t>
      </w:r>
    </w:p>
    <w:tbl>
      <w:tblPr>
        <w:tblStyle w:val="TableGrid"/>
        <w:tblW w:w="5020" w:type="dxa"/>
        <w:tblLook w:val="04A0" w:firstRow="1" w:lastRow="0" w:firstColumn="1" w:lastColumn="0" w:noHBand="0" w:noVBand="1"/>
      </w:tblPr>
      <w:tblGrid>
        <w:gridCol w:w="3640"/>
        <w:gridCol w:w="1380"/>
      </w:tblGrid>
      <w:tr w:rsidRPr="003D1616" w:rsidR="00790F4C" w:rsidTr="003D1616" w14:paraId="6A0CF0CE" w14:textId="77777777">
        <w:trPr>
          <w:trHeight w:val="255"/>
        </w:trPr>
        <w:tc>
          <w:tcPr>
            <w:tcW w:w="3640" w:type="dxa"/>
            <w:hideMark/>
          </w:tcPr>
          <w:p w:rsidRPr="003D1616" w:rsidR="00790F4C" w:rsidP="00790F4C" w:rsidRDefault="00790F4C" w14:paraId="719CE298" w14:textId="77777777">
            <w:pPr>
              <w:ind w:firstLine="400" w:firstLineChars="200"/>
              <w:rPr>
                <w:rFonts w:ascii="Calibri" w:hAnsi="Calibri" w:eastAsia="Times New Roman" w:cs="Times New Roman"/>
                <w:color w:val="000000"/>
                <w:sz w:val="20"/>
                <w:szCs w:val="20"/>
              </w:rPr>
            </w:pPr>
            <w:r w:rsidRPr="003D1616">
              <w:rPr>
                <w:rFonts w:ascii="Calibri" w:hAnsi="Calibri" w:eastAsia="Times New Roman" w:cs="Times New Roman"/>
                <w:color w:val="000000"/>
                <w:sz w:val="20"/>
                <w:szCs w:val="20"/>
              </w:rPr>
              <w:t>Outstanding Loan Amount</w:t>
            </w:r>
          </w:p>
        </w:tc>
        <w:tc>
          <w:tcPr>
            <w:tcW w:w="1380" w:type="dxa"/>
            <w:noWrap/>
            <w:hideMark/>
          </w:tcPr>
          <w:p w:rsidRPr="003D1616" w:rsidR="00790F4C" w:rsidP="00D96B2F" w:rsidRDefault="00D96B2F" w14:paraId="2AADD68F" w14:textId="0B3E2626">
            <w:pPr>
              <w:jc w:val="center"/>
              <w:rPr>
                <w:rFonts w:ascii="Calibri" w:hAnsi="Calibri" w:eastAsia="Times New Roman" w:cs="Times New Roman"/>
                <w:color w:val="000000"/>
                <w:sz w:val="20"/>
                <w:szCs w:val="20"/>
              </w:rPr>
            </w:pPr>
            <w:r>
              <w:rPr>
                <w:rFonts w:ascii="Calibri" w:hAnsi="Calibri" w:eastAsia="Times New Roman" w:cs="Times New Roman"/>
                <w:color w:val="000000"/>
                <w:sz w:val="20"/>
                <w:szCs w:val="20"/>
              </w:rPr>
              <w:t xml:space="preserve">400,000.00 </w:t>
            </w:r>
          </w:p>
        </w:tc>
      </w:tr>
    </w:tbl>
    <w:p w:rsidR="00D96B2F" w:rsidP="00790F4C" w:rsidRDefault="00D96B2F" w14:paraId="6A4A2737" w14:textId="77777777">
      <w:pPr>
        <w:jc w:val="both"/>
      </w:pPr>
    </w:p>
    <w:p w:rsidR="00D96B2F" w:rsidP="00D96B2F" w:rsidRDefault="00D96B2F" w14:paraId="6362B212" w14:textId="77777777">
      <w:r>
        <w:t>Thus, in case of this scenario, Guarantee Fee calculation will be based on Outstanding Loan Amount.</w:t>
      </w:r>
    </w:p>
    <w:p w:rsidR="00D96B2F" w:rsidP="00D96B2F" w:rsidRDefault="00D96B2F" w14:paraId="5C563ADF" w14:textId="7CCC1F56">
      <w:pPr>
        <w:jc w:val="both"/>
      </w:pPr>
      <w:r>
        <w:t>Thus, Guara</w:t>
      </w:r>
      <w:r w:rsidR="000F3B0A">
        <w:t>ntee Fee = 400,000 * 0.5%</w:t>
      </w:r>
    </w:p>
    <w:p w:rsidR="00D96B2F" w:rsidP="00D96B2F" w:rsidRDefault="00D96B2F" w14:paraId="731D7126" w14:textId="17F1FCAF">
      <w:pPr>
        <w:jc w:val="both"/>
      </w:pPr>
      <w:r>
        <w:t xml:space="preserve">Which equals to INR </w:t>
      </w:r>
      <w:r w:rsidR="000F3B0A">
        <w:t>2</w:t>
      </w:r>
      <w:r>
        <w:t>000/-</w:t>
      </w:r>
    </w:p>
    <w:p w:rsidR="00292724" w:rsidP="00D96B2F" w:rsidRDefault="00292724" w14:paraId="203AE00D" w14:textId="77777777">
      <w:pPr>
        <w:jc w:val="both"/>
      </w:pPr>
    </w:p>
    <w:p w:rsidR="000F3B0A" w:rsidP="000F3B0A" w:rsidRDefault="000F3B0A" w14:paraId="33C1CCB8" w14:textId="057E97D8">
      <w:pPr>
        <w:jc w:val="both"/>
        <w:rPr>
          <w:u w:val="single"/>
        </w:rPr>
      </w:pPr>
      <w:r w:rsidRPr="00001F64">
        <w:rPr>
          <w:b/>
          <w:u w:val="single"/>
        </w:rPr>
        <w:t xml:space="preserve">Scenario </w:t>
      </w:r>
      <w:r w:rsidR="00292724">
        <w:rPr>
          <w:b/>
          <w:u w:val="single"/>
        </w:rPr>
        <w:t>4</w:t>
      </w:r>
      <w:r w:rsidRPr="00001F64">
        <w:rPr>
          <w:b/>
          <w:u w:val="single"/>
        </w:rPr>
        <w:t>:</w:t>
      </w:r>
      <w:r w:rsidRPr="000820F8">
        <w:rPr>
          <w:u w:val="single"/>
        </w:rPr>
        <w:t xml:space="preserve"> </w:t>
      </w:r>
      <w:r>
        <w:rPr>
          <w:u w:val="single"/>
        </w:rPr>
        <w:t>Outstanding Loan Amount EXCEEDS Sanctioned Loan Amount</w:t>
      </w:r>
    </w:p>
    <w:p w:rsidR="000F3B0A" w:rsidP="000F3B0A" w:rsidRDefault="000F3B0A" w14:paraId="0F1B6F88" w14:textId="77777777">
      <w:pPr>
        <w:jc w:val="both"/>
      </w:pPr>
      <w:r>
        <w:t>MLI uploads and approves the input file on SURGE system on 10</w:t>
      </w:r>
      <w:r w:rsidRPr="0042116A">
        <w:rPr>
          <w:vertAlign w:val="superscript"/>
        </w:rPr>
        <w:t>th</w:t>
      </w:r>
      <w:r>
        <w:t xml:space="preserve"> April 2015. This input file contains Loan Disbursement Information till previous March 2015. One of the Loan Account values are as below:</w:t>
      </w:r>
    </w:p>
    <w:tbl>
      <w:tblPr>
        <w:tblStyle w:val="TableGrid"/>
        <w:tblW w:w="5020" w:type="dxa"/>
        <w:tblLook w:val="04A0" w:firstRow="1" w:lastRow="0" w:firstColumn="1" w:lastColumn="0" w:noHBand="0" w:noVBand="1"/>
      </w:tblPr>
      <w:tblGrid>
        <w:gridCol w:w="3640"/>
        <w:gridCol w:w="1380"/>
      </w:tblGrid>
      <w:tr w:rsidRPr="003D1616" w:rsidR="000F3B0A" w:rsidTr="00963C6C" w14:paraId="5E1F54EA" w14:textId="77777777">
        <w:trPr>
          <w:trHeight w:val="255"/>
        </w:trPr>
        <w:tc>
          <w:tcPr>
            <w:tcW w:w="3640" w:type="dxa"/>
            <w:hideMark/>
          </w:tcPr>
          <w:p w:rsidRPr="003D1616" w:rsidR="000F3B0A" w:rsidP="00963C6C" w:rsidRDefault="000F3B0A" w14:paraId="2A927EC6" w14:textId="77777777">
            <w:pPr>
              <w:ind w:firstLine="400" w:firstLineChars="200"/>
              <w:rPr>
                <w:rFonts w:ascii="Calibri" w:hAnsi="Calibri" w:eastAsia="Times New Roman" w:cs="Times New Roman"/>
                <w:color w:val="000000"/>
                <w:sz w:val="20"/>
                <w:szCs w:val="20"/>
              </w:rPr>
            </w:pPr>
            <w:r w:rsidRPr="003D1616">
              <w:rPr>
                <w:rFonts w:ascii="Calibri" w:hAnsi="Calibri" w:eastAsia="Times New Roman" w:cs="Times New Roman"/>
                <w:color w:val="000000"/>
                <w:sz w:val="20"/>
                <w:szCs w:val="20"/>
              </w:rPr>
              <w:t>Outstanding Loan Amount</w:t>
            </w:r>
          </w:p>
        </w:tc>
        <w:tc>
          <w:tcPr>
            <w:tcW w:w="1380" w:type="dxa"/>
            <w:noWrap/>
            <w:hideMark/>
          </w:tcPr>
          <w:p w:rsidRPr="003D1616" w:rsidR="000F3B0A" w:rsidP="00963C6C" w:rsidRDefault="000F3B0A" w14:paraId="51164343" w14:textId="71B27686">
            <w:pPr>
              <w:jc w:val="center"/>
              <w:rPr>
                <w:rFonts w:ascii="Calibri" w:hAnsi="Calibri" w:eastAsia="Times New Roman" w:cs="Times New Roman"/>
                <w:color w:val="000000"/>
                <w:sz w:val="20"/>
                <w:szCs w:val="20"/>
              </w:rPr>
            </w:pPr>
            <w:r>
              <w:rPr>
                <w:rFonts w:ascii="Calibri" w:hAnsi="Calibri" w:eastAsia="Times New Roman" w:cs="Times New Roman"/>
                <w:color w:val="000000"/>
                <w:sz w:val="20"/>
                <w:szCs w:val="20"/>
              </w:rPr>
              <w:t xml:space="preserve">500,000.00 </w:t>
            </w:r>
          </w:p>
        </w:tc>
      </w:tr>
    </w:tbl>
    <w:p w:rsidR="000F3B0A" w:rsidP="000F3B0A" w:rsidRDefault="000F3B0A" w14:paraId="730988FE" w14:textId="77777777">
      <w:pPr>
        <w:jc w:val="both"/>
      </w:pPr>
    </w:p>
    <w:p w:rsidR="000F3B0A" w:rsidP="000F3B0A" w:rsidRDefault="000F3B0A" w14:paraId="4FD97F5E" w14:textId="6CC9378E">
      <w:r>
        <w:t>Thus, in case of this scenario, Guarantee Fee calculation will be based on Sanctioned Loan Amount.</w:t>
      </w:r>
    </w:p>
    <w:p w:rsidR="000F3B0A" w:rsidP="000F3B0A" w:rsidRDefault="000F3B0A" w14:paraId="65F8262B" w14:textId="77777777">
      <w:pPr>
        <w:jc w:val="both"/>
      </w:pPr>
      <w:r>
        <w:t>Thus, Guarantee Fee = 400,000 * 0.5%</w:t>
      </w:r>
    </w:p>
    <w:p w:rsidR="000F3B0A" w:rsidP="000F3B0A" w:rsidRDefault="000F3B0A" w14:paraId="7BDD2479" w14:textId="77777777">
      <w:pPr>
        <w:jc w:val="both"/>
      </w:pPr>
      <w:r>
        <w:t>Which equals to INR 2000/-</w:t>
      </w:r>
    </w:p>
    <w:p w:rsidR="00292724" w:rsidP="000F3B0A" w:rsidRDefault="00292724" w14:paraId="2CA96BF9" w14:textId="77777777">
      <w:pPr>
        <w:jc w:val="both"/>
      </w:pPr>
    </w:p>
    <w:p w:rsidR="00292724" w:rsidP="00292724" w:rsidRDefault="00292724" w14:paraId="6874BB93" w14:textId="4FBCC971">
      <w:pPr>
        <w:jc w:val="both"/>
        <w:rPr>
          <w:u w:val="single"/>
        </w:rPr>
      </w:pPr>
      <w:r w:rsidRPr="00001F64">
        <w:rPr>
          <w:b/>
          <w:u w:val="single"/>
        </w:rPr>
        <w:t xml:space="preserve">Scenario </w:t>
      </w:r>
      <w:r>
        <w:rPr>
          <w:b/>
          <w:u w:val="single"/>
        </w:rPr>
        <w:t>5</w:t>
      </w:r>
      <w:r w:rsidRPr="00001F64">
        <w:rPr>
          <w:b/>
          <w:u w:val="single"/>
        </w:rPr>
        <w:t>:</w:t>
      </w:r>
      <w:r w:rsidRPr="000820F8">
        <w:rPr>
          <w:u w:val="single"/>
        </w:rPr>
        <w:t xml:space="preserve"> </w:t>
      </w:r>
      <w:r>
        <w:rPr>
          <w:u w:val="single"/>
        </w:rPr>
        <w:t xml:space="preserve">Outstanding Loan Amount EXCEEDS Sanctioned Loan Amount AND </w:t>
      </w:r>
      <w:r w:rsidRPr="0068388D">
        <w:rPr>
          <w:u w:val="single"/>
        </w:rPr>
        <w:t>M</w:t>
      </w:r>
      <w:r>
        <w:rPr>
          <w:u w:val="single"/>
        </w:rPr>
        <w:t>axi</w:t>
      </w:r>
      <w:r w:rsidRPr="0068388D">
        <w:rPr>
          <w:u w:val="single"/>
        </w:rPr>
        <w:t xml:space="preserve">mum Limit to </w:t>
      </w:r>
      <w:r>
        <w:rPr>
          <w:u w:val="single"/>
        </w:rPr>
        <w:t>Guarantee Issuance Allowed</w:t>
      </w:r>
    </w:p>
    <w:p w:rsidR="00292724" w:rsidP="00292724" w:rsidRDefault="00292724" w14:paraId="614CD2A3" w14:textId="77777777">
      <w:pPr>
        <w:jc w:val="both"/>
      </w:pPr>
      <w:r>
        <w:t>MLI uploads and approves the input file on SURGE system on 10</w:t>
      </w:r>
      <w:r w:rsidRPr="0042116A">
        <w:rPr>
          <w:vertAlign w:val="superscript"/>
        </w:rPr>
        <w:t>th</w:t>
      </w:r>
      <w:r>
        <w:t xml:space="preserve"> April 2015. This input file contains Loan Disbursement Information till previous March 2015. One of the Loan Account values are as below:</w:t>
      </w:r>
    </w:p>
    <w:tbl>
      <w:tblPr>
        <w:tblStyle w:val="TableGrid"/>
        <w:tblW w:w="5020" w:type="dxa"/>
        <w:tblLook w:val="04A0" w:firstRow="1" w:lastRow="0" w:firstColumn="1" w:lastColumn="0" w:noHBand="0" w:noVBand="1"/>
      </w:tblPr>
      <w:tblGrid>
        <w:gridCol w:w="3640"/>
        <w:gridCol w:w="1380"/>
      </w:tblGrid>
      <w:tr w:rsidRPr="003D1616" w:rsidR="00292724" w:rsidTr="003B5934" w14:paraId="3401C34D" w14:textId="77777777">
        <w:trPr>
          <w:trHeight w:val="255"/>
        </w:trPr>
        <w:tc>
          <w:tcPr>
            <w:tcW w:w="3640" w:type="dxa"/>
            <w:hideMark/>
          </w:tcPr>
          <w:p w:rsidRPr="003D1616" w:rsidR="00292724" w:rsidP="003B5934" w:rsidRDefault="00292724" w14:paraId="5B39A80E" w14:textId="77777777">
            <w:pPr>
              <w:ind w:firstLine="400" w:firstLineChars="200"/>
              <w:rPr>
                <w:rFonts w:ascii="Calibri" w:hAnsi="Calibri" w:eastAsia="Times New Roman" w:cs="Times New Roman"/>
                <w:color w:val="000000"/>
                <w:sz w:val="20"/>
                <w:szCs w:val="20"/>
              </w:rPr>
            </w:pPr>
            <w:r w:rsidRPr="003D1616">
              <w:rPr>
                <w:rFonts w:ascii="Calibri" w:hAnsi="Calibri" w:eastAsia="Times New Roman" w:cs="Times New Roman"/>
                <w:color w:val="000000"/>
                <w:sz w:val="20"/>
                <w:szCs w:val="20"/>
              </w:rPr>
              <w:t>Outstanding Loan Amount</w:t>
            </w:r>
          </w:p>
        </w:tc>
        <w:tc>
          <w:tcPr>
            <w:tcW w:w="1380" w:type="dxa"/>
            <w:noWrap/>
            <w:hideMark/>
          </w:tcPr>
          <w:p w:rsidRPr="003D1616" w:rsidR="00292724" w:rsidP="003B5934" w:rsidRDefault="00292724" w14:paraId="4DF1100E" w14:textId="5609F613">
            <w:pPr>
              <w:jc w:val="center"/>
              <w:rPr>
                <w:rFonts w:ascii="Calibri" w:hAnsi="Calibri" w:eastAsia="Times New Roman" w:cs="Times New Roman"/>
                <w:color w:val="000000"/>
                <w:sz w:val="20"/>
                <w:szCs w:val="20"/>
              </w:rPr>
            </w:pPr>
            <w:r>
              <w:rPr>
                <w:rFonts w:ascii="Calibri" w:hAnsi="Calibri" w:eastAsia="Times New Roman" w:cs="Times New Roman"/>
                <w:color w:val="000000"/>
                <w:sz w:val="20"/>
                <w:szCs w:val="20"/>
              </w:rPr>
              <w:t xml:space="preserve">800,000.00 </w:t>
            </w:r>
          </w:p>
        </w:tc>
      </w:tr>
    </w:tbl>
    <w:p w:rsidR="00292724" w:rsidP="00292724" w:rsidRDefault="00292724" w14:paraId="42AE2F1F" w14:textId="77777777">
      <w:pPr>
        <w:jc w:val="both"/>
      </w:pPr>
    </w:p>
    <w:p w:rsidR="00292724" w:rsidP="00292724" w:rsidRDefault="00292724" w14:paraId="2F52A369" w14:textId="77777777">
      <w:r>
        <w:t>Thus, in case of this scenario, Guarantee Fee calculation will be based on Sanctioned Loan Amount.</w:t>
      </w:r>
    </w:p>
    <w:p w:rsidR="00292724" w:rsidP="00292724" w:rsidRDefault="00292724" w14:paraId="1053C33F" w14:textId="193F835A">
      <w:pPr>
        <w:jc w:val="both"/>
      </w:pPr>
      <w:r>
        <w:t>Thus, Guarantee Fee = 400,000 * 0.5%</w:t>
      </w:r>
    </w:p>
    <w:p w:rsidR="00292724" w:rsidP="00292724" w:rsidRDefault="00292724" w14:paraId="7AA0088B" w14:textId="78760207">
      <w:pPr>
        <w:jc w:val="both"/>
      </w:pPr>
      <w:r>
        <w:t>Which equals to INR 2000/-</w:t>
      </w:r>
    </w:p>
    <w:p w:rsidR="00292724" w:rsidP="00292724" w:rsidRDefault="00292724" w14:paraId="349EC90C" w14:textId="77777777">
      <w:pPr>
        <w:jc w:val="both"/>
      </w:pPr>
    </w:p>
    <w:p w:rsidRPr="000820F8" w:rsidR="000F3B0A" w:rsidP="000F3B0A" w:rsidRDefault="000F3B0A" w14:paraId="2CD77427" w14:textId="42784159">
      <w:pPr>
        <w:jc w:val="both"/>
        <w:rPr>
          <w:u w:val="single"/>
        </w:rPr>
      </w:pPr>
      <w:r>
        <w:rPr>
          <w:noProof/>
        </w:rPr>
        <mc:AlternateContent>
          <mc:Choice Requires="wps">
            <w:drawing>
              <wp:inline distT="0" distB="0" distL="0" distR="0" wp14:anchorId="1A6FC8D4" wp14:editId="4D782A28">
                <wp:extent cx="5908040" cy="1152525"/>
                <wp:effectExtent l="0" t="0" r="16510" b="28575"/>
                <wp:docPr id="2" name="Rectangle 2"/>
                <wp:cNvGraphicFramePr/>
                <a:graphic xmlns:a="http://schemas.openxmlformats.org/drawingml/2006/main">
                  <a:graphicData uri="http://schemas.microsoft.com/office/word/2010/wordprocessingShape">
                    <wps:wsp>
                      <wps:cNvSpPr/>
                      <wps:spPr>
                        <a:xfrm>
                          <a:off x="0" y="0"/>
                          <a:ext cx="5908040" cy="1152525"/>
                        </a:xfrm>
                        <a:prstGeom prst="rect">
                          <a:avLst/>
                        </a:prstGeom>
                      </wps:spPr>
                      <wps:style>
                        <a:lnRef idx="2">
                          <a:schemeClr val="accent6"/>
                        </a:lnRef>
                        <a:fillRef idx="1">
                          <a:schemeClr val="lt1"/>
                        </a:fillRef>
                        <a:effectRef idx="0">
                          <a:schemeClr val="accent6"/>
                        </a:effectRef>
                        <a:fontRef idx="minor">
                          <a:schemeClr val="dk1"/>
                        </a:fontRef>
                      </wps:style>
                      <wps:txbx>
                        <w:txbxContent>
                          <w:p w:rsidRPr="00D451B1" w:rsidR="00340CD1" w:rsidP="000F3B0A" w:rsidRDefault="00340CD1" w14:paraId="34E588EB" w14:textId="77777777">
                            <w:pPr>
                              <w:jc w:val="both"/>
                              <w:rPr>
                                <w:rFonts w:asciiTheme="majorHAnsi" w:hAnsiTheme="majorHAnsi"/>
                                <w:b/>
                              </w:rPr>
                            </w:pPr>
                            <w:r>
                              <w:rPr>
                                <w:rFonts w:asciiTheme="majorHAnsi" w:hAnsiTheme="majorHAnsi"/>
                                <w:b/>
                              </w:rPr>
                              <w:t>Calculating the Credit Guarantee Fee:</w:t>
                            </w:r>
                          </w:p>
                          <w:p w:rsidR="00340CD1" w:rsidP="000F3B0A" w:rsidRDefault="00340CD1" w14:paraId="64C272FD" w14:textId="77777777">
                            <w:pPr>
                              <w:pStyle w:val="ListParagraph"/>
                              <w:numPr>
                                <w:ilvl w:val="0"/>
                                <w:numId w:val="41"/>
                              </w:numPr>
                              <w:jc w:val="both"/>
                              <w:rPr>
                                <w:rFonts w:asciiTheme="majorHAnsi" w:hAnsiTheme="majorHAnsi"/>
                              </w:rPr>
                            </w:pPr>
                            <w:r w:rsidRPr="00080992">
                              <w:rPr>
                                <w:rFonts w:asciiTheme="majorHAnsi" w:hAnsiTheme="majorHAnsi"/>
                              </w:rPr>
                              <w:t xml:space="preserve">CG Fee will be calculated on Outstanding Loan Amount, if it is Less Than OR Equal to Sanctioned Loan Amount. </w:t>
                            </w:r>
                          </w:p>
                          <w:p w:rsidRPr="00080992" w:rsidR="00340CD1" w:rsidP="000F3B0A" w:rsidRDefault="00340CD1" w14:paraId="12C24907" w14:textId="77777777">
                            <w:pPr>
                              <w:pStyle w:val="ListParagraph"/>
                              <w:numPr>
                                <w:ilvl w:val="0"/>
                                <w:numId w:val="41"/>
                              </w:numPr>
                              <w:jc w:val="both"/>
                              <w:rPr>
                                <w:rFonts w:asciiTheme="majorHAnsi" w:hAnsiTheme="majorHAnsi"/>
                              </w:rPr>
                            </w:pPr>
                            <w:r w:rsidRPr="00080992">
                              <w:rPr>
                                <w:rFonts w:asciiTheme="majorHAnsi" w:hAnsiTheme="majorHAnsi"/>
                              </w:rPr>
                              <w:t>CG Fee will be calculated on Sanctioned Loan Amount, if Outstanding Loan Amount is Greater Than Sanctioned Loan Amount.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w14:anchorId="029A5695">
              <v:rect id="Rectangle 2" style="width:465.2pt;height:90.75pt;visibility:visible;mso-wrap-style:square;mso-left-percent:-10001;mso-top-percent:-10001;mso-position-horizontal:absolute;mso-position-horizontal-relative:char;mso-position-vertical:absolute;mso-position-vertical-relative:line;mso-left-percent:-10001;mso-top-percent:-10001;v-text-anchor:middle" o:spid="_x0000_s1104" fillcolor="white [3201]" strokecolor="#70ad47 [3209]" strokeweight="1pt" w14:anchorId="1A6FC8D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">
                <v:textbox>
                  <w:txbxContent>
                    <w:p w:rsidRPr="00D451B1" w:rsidR="00340CD1" w:rsidP="000F3B0A" w:rsidRDefault="00340CD1" w14:paraId="5BC617E6" w14:textId="77777777">
                      <w:pPr>
                        <w:jc w:val="both"/>
                        <w:rPr>
                          <w:rFonts w:asciiTheme="majorHAnsi" w:hAnsiTheme="majorHAnsi"/>
                          <w:b/>
                        </w:rPr>
                      </w:pPr>
                      <w:r>
                        <w:rPr>
                          <w:rFonts w:asciiTheme="majorHAnsi" w:hAnsiTheme="majorHAnsi"/>
                          <w:b/>
                        </w:rPr>
                        <w:t>Calculating the Credit Guarantee Fee:</w:t>
                      </w:r>
                    </w:p>
                    <w:p w:rsidR="00340CD1" w:rsidP="000F3B0A" w:rsidRDefault="00340CD1" w14:paraId="209518CD" w14:textId="77777777">
                      <w:pPr>
                        <w:pStyle w:val="ListParagraph"/>
                        <w:numPr>
                          <w:ilvl w:val="0"/>
                          <w:numId w:val="41"/>
                        </w:numPr>
                        <w:jc w:val="both"/>
                        <w:rPr>
                          <w:rFonts w:asciiTheme="majorHAnsi" w:hAnsiTheme="majorHAnsi"/>
                        </w:rPr>
                      </w:pPr>
                      <w:r w:rsidRPr="00080992">
                        <w:rPr>
                          <w:rFonts w:asciiTheme="majorHAnsi" w:hAnsiTheme="majorHAnsi"/>
                        </w:rPr>
                        <w:t xml:space="preserve">CG Fee will be calculated on Outstanding Loan Amount, if it is Less Than OR Equal to Sanctioned Loan Amount. </w:t>
                      </w:r>
                    </w:p>
                    <w:p w:rsidRPr="00080992" w:rsidR="00340CD1" w:rsidP="000F3B0A" w:rsidRDefault="00340CD1" w14:paraId="142EC8B2" w14:textId="77777777">
                      <w:pPr>
                        <w:pStyle w:val="ListParagraph"/>
                        <w:numPr>
                          <w:ilvl w:val="0"/>
                          <w:numId w:val="41"/>
                        </w:numPr>
                        <w:jc w:val="both"/>
                        <w:rPr>
                          <w:rFonts w:asciiTheme="majorHAnsi" w:hAnsiTheme="majorHAnsi"/>
                        </w:rPr>
                      </w:pPr>
                      <w:r w:rsidRPr="00080992">
                        <w:rPr>
                          <w:rFonts w:asciiTheme="majorHAnsi" w:hAnsiTheme="majorHAnsi"/>
                        </w:rPr>
                        <w:t>CG Fee will be calculated on Sanctioned Loan Amount, if Outstanding Loan Amount is Greater Than Sanctioned Loan Amount.</w:t>
                      </w:r>
                    </w:p>
                  </w:txbxContent>
                </v:textbox>
                <w10:anchorlock/>
              </v:rect>
            </w:pict>
          </mc:Fallback>
        </mc:AlternateContent>
      </w:r>
    </w:p>
    <w:p w:rsidR="000F3B0A" w:rsidP="00D96B2F" w:rsidRDefault="000F3B0A" w14:paraId="7867735E" w14:textId="77777777">
      <w:pPr>
        <w:jc w:val="both"/>
      </w:pPr>
    </w:p>
    <w:p w:rsidR="00790F4C" w:rsidP="00586A66" w:rsidRDefault="00790F4C" w14:paraId="251D7B36" w14:textId="50C07C43">
      <w:pPr>
        <w:pStyle w:val="Heading3"/>
        <w:keepLines w:val="0"/>
        <w:numPr>
          <w:ilvl w:val="3"/>
          <w:numId w:val="1"/>
        </w:numPr>
        <w:pBdr>
          <w:bottom w:val="single" w:color="auto" w:sz="4" w:space="1"/>
        </w:pBdr>
        <w:tabs>
          <w:tab w:val="left" w:pos="0"/>
          <w:tab w:val="left" w:pos="720"/>
        </w:tabs>
        <w:spacing w:before="60" w:after="60" w:line="276" w:lineRule="auto"/>
        <w:jc w:val="both"/>
        <w:rPr>
          <w:rFonts w:ascii="Trebuchet MS" w:hAnsi="Trebuchet MS"/>
          <w:b/>
          <w:bCs/>
          <w:color w:val="000000" w:themeColor="text1"/>
          <w:szCs w:val="22"/>
        </w:rPr>
      </w:pPr>
      <w:bookmarkStart w:name="_Toc483681440" w:id="1066"/>
      <w:r>
        <w:rPr>
          <w:rFonts w:ascii="Trebuchet MS" w:hAnsi="Trebuchet MS"/>
          <w:b/>
          <w:bCs/>
          <w:color w:val="000000" w:themeColor="text1"/>
          <w:szCs w:val="22"/>
        </w:rPr>
        <w:t xml:space="preserve">Calculating </w:t>
      </w:r>
      <w:r w:rsidR="00EA4BE6">
        <w:rPr>
          <w:rFonts w:ascii="Trebuchet MS" w:hAnsi="Trebuchet MS"/>
          <w:b/>
          <w:bCs/>
          <w:color w:val="000000" w:themeColor="text1"/>
          <w:szCs w:val="22"/>
        </w:rPr>
        <w:t xml:space="preserve">Penal </w:t>
      </w:r>
      <w:r w:rsidR="0059491E">
        <w:rPr>
          <w:rFonts w:ascii="Trebuchet MS" w:hAnsi="Trebuchet MS"/>
          <w:b/>
          <w:bCs/>
          <w:color w:val="000000" w:themeColor="text1"/>
          <w:szCs w:val="22"/>
        </w:rPr>
        <w:t xml:space="preserve">Interest </w:t>
      </w:r>
      <w:r w:rsidR="00F049CA">
        <w:rPr>
          <w:rFonts w:ascii="Trebuchet MS" w:hAnsi="Trebuchet MS"/>
          <w:b/>
          <w:bCs/>
          <w:color w:val="000000" w:themeColor="text1"/>
          <w:szCs w:val="22"/>
        </w:rPr>
        <w:t>for Lapsed Revival</w:t>
      </w:r>
      <w:bookmarkEnd w:id="1066"/>
    </w:p>
    <w:p w:rsidR="009C22A4" w:rsidP="00C16098" w:rsidRDefault="00E60BC9" w14:paraId="2BF3ACE1" w14:textId="016C6A1A">
      <w:pPr>
        <w:jc w:val="both"/>
        <w:rPr>
          <w:ins w:author="Sachin Patange" w:date="2017-04-28T12:53:00Z" w:id="1067"/>
        </w:rPr>
      </w:pPr>
      <w:r>
        <w:t xml:space="preserve">In situation of loan record not received for guarantee </w:t>
      </w:r>
      <w:r w:rsidR="00A26109">
        <w:t>continuity</w:t>
      </w:r>
      <w:r w:rsidR="00E10573">
        <w:t xml:space="preserve"> for a particular cycle</w:t>
      </w:r>
      <w:r>
        <w:t xml:space="preserve">, the guarantee cover awarded to the loan record </w:t>
      </w:r>
      <w:r w:rsidR="00C16098">
        <w:t>is inactivated with status as ‘L</w:t>
      </w:r>
      <w:r>
        <w:t>apse</w:t>
      </w:r>
      <w:r w:rsidR="00C16098">
        <w:t>d’</w:t>
      </w:r>
      <w:r>
        <w:t xml:space="preserve">. </w:t>
      </w:r>
      <w:ins w:author="Sachin Patange" w:date="2017-04-28T11:59:00Z" w:id="1068">
        <w:r w:rsidR="000D76A7">
          <w:t xml:space="preserve">This </w:t>
        </w:r>
      </w:ins>
      <w:ins w:author="Sachin Patange" w:date="2017-04-28T12:00:00Z" w:id="1069">
        <w:r w:rsidR="000D76A7">
          <w:t xml:space="preserve">is a system generated transaction with status code as 30013 and 30021. </w:t>
        </w:r>
      </w:ins>
      <w:r>
        <w:t xml:space="preserve">For such lapsed guarantee’s, </w:t>
      </w:r>
      <w:ins w:author="Sachin Patange" w:date="2017-04-28T12:18:00Z" w:id="1070">
        <w:r w:rsidR="008F6BDB">
          <w:t xml:space="preserve">NCGTC user </w:t>
        </w:r>
      </w:ins>
      <w:ins w:author="Sachin Patange" w:date="2017-04-29T19:31:00Z" w:id="1071">
        <w:r w:rsidR="00D574F4">
          <w:t xml:space="preserve">can </w:t>
        </w:r>
      </w:ins>
      <w:ins w:author="Sachin Patange" w:date="2017-04-28T12:18:00Z" w:id="1072">
        <w:r w:rsidR="008F6BDB">
          <w:t>select</w:t>
        </w:r>
      </w:ins>
      <w:ins w:author="Sachin Patange" w:date="2017-04-29T19:31:00Z" w:id="1073">
        <w:r w:rsidR="00D574F4">
          <w:t xml:space="preserve"> </w:t>
        </w:r>
      </w:ins>
      <w:ins w:author="Sachin Patange" w:date="2017-04-28T12:18:00Z" w:id="1074">
        <w:r w:rsidR="008F6BDB">
          <w:t xml:space="preserve">them for ‘Release Lapse’ case (status code 30038) and </w:t>
        </w:r>
      </w:ins>
      <w:ins w:author="Sachin Patange" w:date="2017-04-29T19:32:00Z" w:id="1075">
        <w:r w:rsidR="00D574F4">
          <w:t xml:space="preserve">mark </w:t>
        </w:r>
      </w:ins>
      <w:ins w:author="Sachin Patange" w:date="2017-04-28T12:18:00Z" w:id="1076">
        <w:r w:rsidR="008F6BDB">
          <w:t xml:space="preserve">the for levying penal charges. Now </w:t>
        </w:r>
      </w:ins>
      <w:r>
        <w:t xml:space="preserve">if loan record is presented to the system </w:t>
      </w:r>
      <w:r w:rsidR="00C16098">
        <w:t xml:space="preserve">through </w:t>
      </w:r>
      <w:r>
        <w:t xml:space="preserve">the </w:t>
      </w:r>
      <w:r w:rsidR="00C16098">
        <w:t>input ‘</w:t>
      </w:r>
      <w:r>
        <w:t xml:space="preserve">Input file – CG </w:t>
      </w:r>
      <w:r w:rsidR="00443D3D">
        <w:t>Continuity</w:t>
      </w:r>
      <w:r w:rsidR="00C16098">
        <w:t xml:space="preserve">’, then, the system calculates the penal interest which MLI needs to pay in conjunction to the current calculated CG Fees and taxes. </w:t>
      </w:r>
    </w:p>
    <w:p w:rsidR="009C22A4" w:rsidP="00C16098" w:rsidRDefault="000D76A7" w14:paraId="78E2F237" w14:textId="77777777">
      <w:pPr>
        <w:jc w:val="both"/>
        <w:rPr>
          <w:ins w:author="Sachin Patange" w:date="2017-04-28T12:53:00Z" w:id="1077"/>
          <w:i/>
        </w:rPr>
      </w:pPr>
      <w:ins w:author="Sachin Patange" w:date="2017-04-28T12:00:00Z" w:id="1078">
        <w:r w:rsidRPr="009C22A4">
          <w:rPr>
            <w:i/>
            <w:rPrChange w:author="Sachin Patange" w:date="2017-04-28T12:53:00Z" w:id="1079">
              <w:rPr/>
            </w:rPrChange>
          </w:rPr>
          <w:t xml:space="preserve">Note that the penal interest is only to be considered or calculated if the MLI and the scheme for which </w:t>
        </w:r>
      </w:ins>
      <w:ins w:author="Sachin Patange" w:date="2017-04-28T12:01:00Z" w:id="1080">
        <w:r w:rsidRPr="009C22A4">
          <w:rPr>
            <w:i/>
            <w:rPrChange w:author="Sachin Patange" w:date="2017-04-28T12:53:00Z" w:id="1081">
              <w:rPr/>
            </w:rPrChange>
          </w:rPr>
          <w:t>t</w:t>
        </w:r>
      </w:ins>
      <w:ins w:author="Sachin Patange" w:date="2017-04-28T12:00:00Z" w:id="1082">
        <w:r w:rsidRPr="009C22A4">
          <w:rPr>
            <w:i/>
            <w:rPrChange w:author="Sachin Patange" w:date="2017-04-28T12:53:00Z" w:id="1083">
              <w:rPr/>
            </w:rPrChange>
          </w:rPr>
          <w:t>he renewal</w:t>
        </w:r>
      </w:ins>
      <w:ins w:author="Sachin Patange" w:date="2017-04-28T12:01:00Z" w:id="1084">
        <w:r w:rsidRPr="009C22A4">
          <w:rPr>
            <w:i/>
            <w:rPrChange w:author="Sachin Patange" w:date="2017-04-28T12:53:00Z" w:id="1085">
              <w:rPr/>
            </w:rPrChange>
          </w:rPr>
          <w:t xml:space="preserve"> data is being received is marked for ‘Levy Penal Interest’.</w:t>
        </w:r>
      </w:ins>
      <w:ins w:author="Sachin Patange" w:date="2017-04-28T12:36:00Z" w:id="1086">
        <w:r w:rsidRPr="009C22A4" w:rsidR="002C5708">
          <w:rPr>
            <w:i/>
            <w:rPrChange w:author="Sachin Patange" w:date="2017-04-28T12:53:00Z" w:id="1087">
              <w:rPr/>
            </w:rPrChange>
          </w:rPr>
          <w:t xml:space="preserve"> If the MLI and the scheme for which the renewal data is being received is NOT marked for ‘Levy Penal Interest’</w:t>
        </w:r>
      </w:ins>
      <w:ins w:author="Sachin Patange" w:date="2017-04-28T12:37:00Z" w:id="1088">
        <w:r w:rsidRPr="009C22A4" w:rsidR="002C5708">
          <w:rPr>
            <w:i/>
            <w:rPrChange w:author="Sachin Patange" w:date="2017-04-28T12:53:00Z" w:id="1089">
              <w:rPr/>
            </w:rPrChange>
          </w:rPr>
          <w:t>, then, penal charge calculation is NOT done</w:t>
        </w:r>
      </w:ins>
      <w:ins w:author="Sachin Patange" w:date="2017-04-28T12:36:00Z" w:id="1090">
        <w:r w:rsidRPr="009C22A4" w:rsidR="002C5708">
          <w:rPr>
            <w:i/>
            <w:rPrChange w:author="Sachin Patange" w:date="2017-04-28T12:53:00Z" w:id="1091">
              <w:rPr/>
            </w:rPrChange>
          </w:rPr>
          <w:t>.</w:t>
        </w:r>
      </w:ins>
      <w:ins w:author="Sachin Patange" w:date="2017-04-28T12:01:00Z" w:id="1092">
        <w:r w:rsidRPr="009C22A4">
          <w:rPr>
            <w:i/>
            <w:rPrChange w:author="Sachin Patange" w:date="2017-04-28T12:53:00Z" w:id="1093">
              <w:rPr/>
            </w:rPrChange>
          </w:rPr>
          <w:t xml:space="preserve"> </w:t>
        </w:r>
      </w:ins>
    </w:p>
    <w:p w:rsidR="00F049CA" w:rsidP="00C16098" w:rsidRDefault="006F2FBF" w14:paraId="38CD8951" w14:textId="5F7A7B8E">
      <w:pPr>
        <w:jc w:val="both"/>
      </w:pPr>
      <w:r>
        <w:t>On receipt of payment of penal interest along with CG Fees and taxes, system revives the guarantee</w:t>
      </w:r>
      <w:ins w:author="Sachin Patange" w:date="2017-04-28T12:03:00Z" w:id="1094">
        <w:r w:rsidR="001B529E">
          <w:t>s.</w:t>
        </w:r>
      </w:ins>
      <w:del w:author="Sachin Patange" w:date="2017-04-28T12:03:00Z" w:id="1095">
        <w:r w:rsidDel="001B529E">
          <w:delText xml:space="preserve"> and updates the status as ‘In Force’</w:delText>
        </w:r>
      </w:del>
      <w:r>
        <w:t xml:space="preserve">. </w:t>
      </w:r>
    </w:p>
    <w:p w:rsidR="006F2FBF" w:rsidP="00C16098" w:rsidRDefault="000C5E83" w14:paraId="3A157777" w14:textId="336D2D50">
      <w:pPr>
        <w:jc w:val="both"/>
      </w:pPr>
      <w:r>
        <w:t>Formulae for c</w:t>
      </w:r>
      <w:r w:rsidR="006F2FBF">
        <w:t>alculation of pen</w:t>
      </w:r>
      <w:r>
        <w:t>al interest is:</w:t>
      </w:r>
    </w:p>
    <w:p w:rsidR="000C5E83" w:rsidP="00C16098" w:rsidRDefault="000C5E83" w14:paraId="416DFC19" w14:textId="2F899D89">
      <w:pPr>
        <w:jc w:val="both"/>
      </w:pPr>
      <w:r>
        <w:rPr>
          <w:noProof/>
        </w:rPr>
        <mc:AlternateContent>
          <mc:Choice Requires="wps">
            <w:drawing>
              <wp:inline distT="0" distB="0" distL="0" distR="0" wp14:anchorId="0B082E73" wp14:editId="607473D7">
                <wp:extent cx="5757126" cy="502285"/>
                <wp:effectExtent l="0" t="0" r="15240" b="12065"/>
                <wp:docPr id="33" name="Rectangle 33"/>
                <wp:cNvGraphicFramePr/>
                <a:graphic xmlns:a="http://schemas.openxmlformats.org/drawingml/2006/main">
                  <a:graphicData uri="http://schemas.microsoft.com/office/word/2010/wordprocessingShape">
                    <wps:wsp>
                      <wps:cNvSpPr/>
                      <wps:spPr>
                        <a:xfrm>
                          <a:off x="0" y="0"/>
                          <a:ext cx="5757126" cy="502285"/>
                        </a:xfrm>
                        <a:prstGeom prst="rect">
                          <a:avLst/>
                        </a:prstGeom>
                      </wps:spPr>
                      <wps:style>
                        <a:lnRef idx="2">
                          <a:schemeClr val="accent6"/>
                        </a:lnRef>
                        <a:fillRef idx="1">
                          <a:schemeClr val="lt1"/>
                        </a:fillRef>
                        <a:effectRef idx="0">
                          <a:schemeClr val="accent6"/>
                        </a:effectRef>
                        <a:fontRef idx="minor">
                          <a:schemeClr val="dk1"/>
                        </a:fontRef>
                      </wps:style>
                      <wps:txbx>
                        <w:txbxContent>
                          <w:p w:rsidR="00340CD1" w:rsidP="000C5E83" w:rsidRDefault="00340CD1" w14:paraId="55F83EAF" w14:textId="60A3F37E">
                            <w:pPr>
                              <w:jc w:val="center"/>
                            </w:pPr>
                            <w:r>
                              <w:t xml:space="preserve">Penal Interest for Lapsed Revival = </w:t>
                            </w:r>
                            <w:r w:rsidRPr="00B448BB">
                              <w:t xml:space="preserve">(CG Fees * </w:t>
                            </w:r>
                            <w:ins w:author="Sachin Patange" w:date="2017-04-28T12:04:00Z" w:id="1096">
                              <w:r>
                                <w:t>(</w:t>
                              </w:r>
                            </w:ins>
                            <w:r w:rsidRPr="00B448BB">
                              <w:t>(Annual Penal Interest Rate (%) for Lapsed Revival)</w:t>
                            </w:r>
                            <w:ins w:author="Sachin Patange" w:date="2017-04-28T12:04:00Z" w:id="1097">
                              <w:r>
                                <w:t>/4)</w:t>
                              </w:r>
                            </w:ins>
                            <w:r w:rsidRPr="00B448BB">
                              <w:t xml:space="preserve"> * Number of Lapsed </w:t>
                            </w:r>
                            <w:ins w:author="Sachin Patange" w:date="2017-04-28T12:04:00Z" w:id="1098">
                              <w:r>
                                <w:t>Quarters</w:t>
                              </w:r>
                            </w:ins>
                            <w:del w:author="Sachin Patange" w:date="2017-04-28T12:04:00Z" w:id="1099">
                              <w:r w:rsidDel="001B529E">
                                <w:delText>FY Years</w:delText>
                              </w:r>
                            </w:del>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w14:anchorId="6E860C1B">
              <v:rect id="Rectangle 33" style="width:453.3pt;height:39.55pt;visibility:visible;mso-wrap-style:square;mso-left-percent:-10001;mso-top-percent:-10001;mso-position-horizontal:absolute;mso-position-horizontal-relative:char;mso-position-vertical:absolute;mso-position-vertical-relative:line;mso-left-percent:-10001;mso-top-percent:-10001;v-text-anchor:middle" o:spid="_x0000_s1105" fillcolor="white [3201]" strokecolor="#70ad47 [3209]" strokeweight="1pt" w14:anchorId="0B082E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">
                <v:textbox>
                  <w:txbxContent>
                    <w:p w:rsidR="00340CD1" w:rsidP="000C5E83" w:rsidRDefault="00340CD1" w14:paraId="7859D546" w14:textId="60A3F37E">
                      <w:pPr>
                        <w:jc w:val="center"/>
                      </w:pPr>
                      <w:r>
                        <w:t xml:space="preserve">Penal Interest for Lapsed Revival = </w:t>
                      </w:r>
                      <w:r w:rsidRPr="00B448BB">
                        <w:t xml:space="preserve">(CG Fees * </w:t>
                      </w:r>
                      <w:ins w:author="Sachin Patange" w:date="2017-04-28T12:04:00Z" w:id="1108">
                        <w:r>
                          <w:t>(</w:t>
                        </w:r>
                      </w:ins>
                      <w:r w:rsidRPr="00B448BB">
                        <w:t>(Annual Penal Interest Rate (%) for Lapsed Revival)</w:t>
                      </w:r>
                      <w:ins w:author="Sachin Patange" w:date="2017-04-28T12:04:00Z" w:id="1109">
                        <w:r>
                          <w:t>/4)</w:t>
                        </w:r>
                      </w:ins>
                      <w:r w:rsidRPr="00B448BB">
                        <w:t xml:space="preserve"> * Number of Lapsed </w:t>
                      </w:r>
                      <w:ins w:author="Sachin Patange" w:date="2017-04-28T12:04:00Z" w:id="1110">
                        <w:r>
                          <w:t>Quarters</w:t>
                        </w:r>
                      </w:ins>
                      <w:del w:author="Sachin Patange" w:date="2017-04-28T12:04:00Z" w:id="1111">
                        <w:r w:rsidDel="001B529E">
                          <w:delText>FY Years</w:delText>
                        </w:r>
                      </w:del>
                      <w:r>
                        <w:t>)</w:t>
                      </w:r>
                    </w:p>
                  </w:txbxContent>
                </v:textbox>
                <w10:anchorlock/>
              </v:rect>
            </w:pict>
          </mc:Fallback>
        </mc:AlternateContent>
      </w:r>
    </w:p>
    <w:p w:rsidR="000C5E83" w:rsidP="00C16098" w:rsidRDefault="000C5E83" w14:paraId="27BD394B" w14:textId="77777777">
      <w:pPr>
        <w:jc w:val="both"/>
      </w:pPr>
    </w:p>
    <w:tbl>
      <w:tblPr>
        <w:tblStyle w:val="TableGrid"/>
        <w:tblW w:w="7116" w:type="dxa"/>
        <w:tblLook w:val="04A0" w:firstRow="1" w:lastRow="0" w:firstColumn="1" w:lastColumn="0" w:noHBand="0" w:noVBand="1"/>
      </w:tblPr>
      <w:tblGrid>
        <w:gridCol w:w="5160"/>
        <w:gridCol w:w="1956"/>
      </w:tblGrid>
      <w:tr w:rsidRPr="00F25836" w:rsidR="00B45377" w:rsidTr="00B45377" w14:paraId="054D17D6" w14:textId="77777777">
        <w:trPr>
          <w:trHeight w:val="235"/>
        </w:trPr>
        <w:tc>
          <w:tcPr>
            <w:tcW w:w="5160" w:type="dxa"/>
            <w:noWrap/>
            <w:hideMark/>
          </w:tcPr>
          <w:p w:rsidRPr="00F25836" w:rsidR="00B45377" w:rsidP="00963C6C" w:rsidRDefault="00B45377" w14:paraId="5390EA9B" w14:textId="77777777">
            <w:pPr>
              <w:rPr>
                <w:rFonts w:ascii="Calibri" w:hAnsi="Calibri" w:eastAsia="Times New Roman" w:cs="Times New Roman"/>
                <w:b/>
                <w:color w:val="000000"/>
                <w:sz w:val="20"/>
                <w:szCs w:val="20"/>
              </w:rPr>
            </w:pPr>
            <w:r w:rsidRPr="00F25836">
              <w:rPr>
                <w:rFonts w:ascii="Calibri" w:hAnsi="Calibri" w:eastAsia="Times New Roman" w:cs="Times New Roman"/>
                <w:b/>
                <w:color w:val="000000"/>
                <w:sz w:val="20"/>
                <w:szCs w:val="20"/>
              </w:rPr>
              <w:t>Education Loan Scheme Parameters</w:t>
            </w:r>
          </w:p>
        </w:tc>
        <w:tc>
          <w:tcPr>
            <w:tcW w:w="1956" w:type="dxa"/>
            <w:noWrap/>
            <w:hideMark/>
          </w:tcPr>
          <w:p w:rsidRPr="00F25836" w:rsidR="00B45377" w:rsidP="00963C6C" w:rsidRDefault="00B45377" w14:paraId="79852E45" w14:textId="77777777">
            <w:pPr>
              <w:rPr>
                <w:rFonts w:ascii="Calibri" w:hAnsi="Calibri" w:eastAsia="Times New Roman" w:cs="Times New Roman"/>
                <w:b/>
                <w:color w:val="000000"/>
                <w:sz w:val="20"/>
                <w:szCs w:val="20"/>
              </w:rPr>
            </w:pPr>
          </w:p>
        </w:tc>
      </w:tr>
      <w:tr w:rsidRPr="00F25836" w:rsidR="00B45377" w:rsidTr="00B45377" w14:paraId="1FF392B1" w14:textId="77777777">
        <w:trPr>
          <w:trHeight w:val="235"/>
        </w:trPr>
        <w:tc>
          <w:tcPr>
            <w:tcW w:w="5160" w:type="dxa"/>
            <w:hideMark/>
          </w:tcPr>
          <w:p w:rsidRPr="00F25836" w:rsidR="00B45377" w:rsidP="00963C6C" w:rsidRDefault="00B45377" w14:paraId="79982F80" w14:textId="77777777">
            <w:pPr>
              <w:ind w:firstLine="400" w:firstLineChars="200"/>
              <w:rPr>
                <w:rFonts w:ascii="Calibri" w:hAnsi="Calibri" w:eastAsia="Times New Roman" w:cs="Times New Roman"/>
                <w:color w:val="000000"/>
                <w:sz w:val="20"/>
                <w:szCs w:val="20"/>
              </w:rPr>
            </w:pPr>
            <w:r w:rsidRPr="00F25836">
              <w:rPr>
                <w:rFonts w:ascii="Calibri" w:hAnsi="Calibri" w:eastAsia="Times New Roman" w:cs="Times New Roman"/>
                <w:color w:val="000000"/>
                <w:sz w:val="20"/>
                <w:szCs w:val="20"/>
              </w:rPr>
              <w:t>Guarantee Cover (%)</w:t>
            </w:r>
          </w:p>
        </w:tc>
        <w:tc>
          <w:tcPr>
            <w:tcW w:w="1956" w:type="dxa"/>
            <w:hideMark/>
          </w:tcPr>
          <w:p w:rsidRPr="00F25836" w:rsidR="00B45377" w:rsidP="00963C6C" w:rsidRDefault="00B45377" w14:paraId="5E633BA2" w14:textId="77777777">
            <w:pPr>
              <w:ind w:firstLine="400" w:firstLineChars="200"/>
              <w:rPr>
                <w:rFonts w:ascii="Calibri" w:hAnsi="Calibri" w:eastAsia="Times New Roman" w:cs="Times New Roman"/>
                <w:color w:val="000000"/>
                <w:sz w:val="20"/>
                <w:szCs w:val="20"/>
              </w:rPr>
            </w:pPr>
            <w:r w:rsidRPr="00F25836">
              <w:rPr>
                <w:rFonts w:ascii="Calibri" w:hAnsi="Calibri" w:eastAsia="Times New Roman" w:cs="Times New Roman"/>
                <w:color w:val="000000"/>
                <w:sz w:val="20"/>
                <w:szCs w:val="20"/>
              </w:rPr>
              <w:t>75%</w:t>
            </w:r>
          </w:p>
        </w:tc>
      </w:tr>
      <w:tr w:rsidRPr="00F25836" w:rsidR="00B45377" w:rsidTr="00B45377" w14:paraId="7D00DA2A" w14:textId="77777777">
        <w:trPr>
          <w:trHeight w:val="235"/>
        </w:trPr>
        <w:tc>
          <w:tcPr>
            <w:tcW w:w="5160" w:type="dxa"/>
            <w:hideMark/>
          </w:tcPr>
          <w:p w:rsidRPr="00F25836" w:rsidR="00B45377" w:rsidP="00963C6C" w:rsidRDefault="00B45377" w14:paraId="5E4F45CC" w14:textId="77777777">
            <w:pPr>
              <w:ind w:firstLine="400" w:firstLineChars="200"/>
              <w:rPr>
                <w:rFonts w:ascii="Calibri" w:hAnsi="Calibri" w:eastAsia="Times New Roman" w:cs="Times New Roman"/>
                <w:color w:val="000000"/>
                <w:sz w:val="20"/>
                <w:szCs w:val="20"/>
              </w:rPr>
            </w:pPr>
            <w:r w:rsidRPr="00F25836">
              <w:rPr>
                <w:rFonts w:ascii="Calibri" w:hAnsi="Calibri" w:eastAsia="Times New Roman" w:cs="Times New Roman"/>
                <w:color w:val="000000"/>
                <w:sz w:val="20"/>
                <w:szCs w:val="20"/>
              </w:rPr>
              <w:t>Annual Guarantee Fee (%)</w:t>
            </w:r>
          </w:p>
        </w:tc>
        <w:tc>
          <w:tcPr>
            <w:tcW w:w="1956" w:type="dxa"/>
            <w:hideMark/>
          </w:tcPr>
          <w:p w:rsidRPr="00F25836" w:rsidR="00B45377" w:rsidP="00963C6C" w:rsidRDefault="00B45377" w14:paraId="2235977A" w14:textId="77777777">
            <w:pPr>
              <w:ind w:firstLine="400" w:firstLineChars="200"/>
              <w:rPr>
                <w:rFonts w:ascii="Calibri" w:hAnsi="Calibri" w:eastAsia="Times New Roman" w:cs="Times New Roman"/>
                <w:color w:val="000000"/>
                <w:sz w:val="20"/>
                <w:szCs w:val="20"/>
              </w:rPr>
            </w:pPr>
            <w:r w:rsidRPr="00F25836">
              <w:rPr>
                <w:rFonts w:ascii="Calibri" w:hAnsi="Calibri" w:eastAsia="Times New Roman" w:cs="Times New Roman"/>
                <w:color w:val="000000"/>
                <w:sz w:val="20"/>
                <w:szCs w:val="20"/>
              </w:rPr>
              <w:t>0.50%</w:t>
            </w:r>
          </w:p>
        </w:tc>
      </w:tr>
      <w:tr w:rsidRPr="00F25836" w:rsidR="00B45377" w:rsidTr="00B45377" w14:paraId="1D91C695" w14:textId="77777777">
        <w:trPr>
          <w:trHeight w:val="235"/>
        </w:trPr>
        <w:tc>
          <w:tcPr>
            <w:tcW w:w="5160" w:type="dxa"/>
          </w:tcPr>
          <w:p w:rsidRPr="00F25836" w:rsidR="00B45377" w:rsidP="00963C6C" w:rsidRDefault="00B45377" w14:paraId="24BE7BF7" w14:textId="77777777">
            <w:pPr>
              <w:ind w:firstLine="400" w:firstLineChars="200"/>
              <w:rPr>
                <w:rFonts w:ascii="Times New Roman" w:hAnsi="Times New Roman" w:eastAsia="Times New Roman" w:cs="Times New Roman"/>
                <w:color w:val="000000"/>
                <w:sz w:val="20"/>
                <w:szCs w:val="20"/>
              </w:rPr>
            </w:pPr>
            <w:r w:rsidRPr="00F25836">
              <w:rPr>
                <w:rFonts w:ascii="Calibri" w:hAnsi="Calibri" w:eastAsia="Times New Roman" w:cs="Times New Roman"/>
                <w:color w:val="000000"/>
                <w:sz w:val="20"/>
                <w:szCs w:val="20"/>
              </w:rPr>
              <w:t>Maximum Limit to Guarantee Issuance Allowed (INR)</w:t>
            </w:r>
          </w:p>
        </w:tc>
        <w:tc>
          <w:tcPr>
            <w:tcW w:w="1956" w:type="dxa"/>
          </w:tcPr>
          <w:p w:rsidRPr="00F25836" w:rsidR="00B45377" w:rsidP="00963C6C" w:rsidRDefault="00B45377" w14:paraId="3AA66C33" w14:textId="77777777">
            <w:pPr>
              <w:ind w:firstLine="400" w:firstLineChars="200"/>
              <w:rPr>
                <w:rFonts w:ascii="Calibri" w:hAnsi="Calibri" w:eastAsia="Times New Roman" w:cs="Times New Roman"/>
                <w:color w:val="000000"/>
                <w:sz w:val="20"/>
                <w:szCs w:val="20"/>
              </w:rPr>
            </w:pPr>
            <w:r w:rsidRPr="00F25836">
              <w:rPr>
                <w:rFonts w:ascii="Calibri" w:hAnsi="Calibri" w:eastAsia="Times New Roman" w:cs="Times New Roman"/>
                <w:color w:val="000000"/>
                <w:sz w:val="20"/>
                <w:szCs w:val="20"/>
              </w:rPr>
              <w:t>7,50,000.00</w:t>
            </w:r>
          </w:p>
        </w:tc>
      </w:tr>
      <w:tr w:rsidRPr="00F25836" w:rsidR="00B45377" w:rsidTr="00B45377" w14:paraId="60B0607C" w14:textId="77777777">
        <w:trPr>
          <w:trHeight w:val="235"/>
        </w:trPr>
        <w:tc>
          <w:tcPr>
            <w:tcW w:w="5160" w:type="dxa"/>
          </w:tcPr>
          <w:p w:rsidRPr="00F25836" w:rsidR="00B45377" w:rsidP="00963C6C" w:rsidRDefault="00B45377" w14:paraId="7C7C04BD" w14:textId="77777777">
            <w:pPr>
              <w:ind w:firstLine="400" w:firstLineChars="200"/>
              <w:rPr>
                <w:rFonts w:ascii="Times New Roman" w:hAnsi="Times New Roman" w:eastAsia="Times New Roman" w:cs="Times New Roman"/>
                <w:color w:val="000000"/>
                <w:sz w:val="20"/>
                <w:szCs w:val="20"/>
              </w:rPr>
            </w:pPr>
            <w:r w:rsidRPr="00F25836">
              <w:rPr>
                <w:rFonts w:ascii="Calibri" w:hAnsi="Calibri" w:eastAsia="Times New Roman" w:cs="Times New Roman"/>
                <w:color w:val="000000"/>
                <w:sz w:val="20"/>
                <w:szCs w:val="20"/>
              </w:rPr>
              <w:t>M</w:t>
            </w:r>
            <w:r>
              <w:rPr>
                <w:rFonts w:ascii="Calibri" w:hAnsi="Calibri" w:eastAsia="Times New Roman" w:cs="Times New Roman"/>
                <w:color w:val="000000"/>
                <w:sz w:val="20"/>
                <w:szCs w:val="20"/>
              </w:rPr>
              <w:t>inimum L</w:t>
            </w:r>
            <w:r w:rsidRPr="00F25836">
              <w:rPr>
                <w:rFonts w:ascii="Calibri" w:hAnsi="Calibri" w:eastAsia="Times New Roman" w:cs="Times New Roman"/>
                <w:color w:val="000000"/>
                <w:sz w:val="20"/>
                <w:szCs w:val="20"/>
              </w:rPr>
              <w:t>imit to Guarantee Issuance Allowed (INR)</w:t>
            </w:r>
          </w:p>
        </w:tc>
        <w:tc>
          <w:tcPr>
            <w:tcW w:w="1956" w:type="dxa"/>
          </w:tcPr>
          <w:p w:rsidRPr="00F25836" w:rsidR="00B45377" w:rsidP="00963C6C" w:rsidRDefault="00B45377" w14:paraId="3CCEB2DB" w14:textId="77777777">
            <w:pPr>
              <w:ind w:firstLine="400" w:firstLineChars="200"/>
              <w:rPr>
                <w:rFonts w:ascii="Calibri" w:hAnsi="Calibri" w:eastAsia="Times New Roman" w:cs="Times New Roman"/>
                <w:color w:val="000000"/>
                <w:sz w:val="20"/>
                <w:szCs w:val="20"/>
              </w:rPr>
            </w:pPr>
            <w:r>
              <w:rPr>
                <w:rFonts w:ascii="Calibri" w:hAnsi="Calibri" w:eastAsia="Times New Roman" w:cs="Times New Roman"/>
                <w:color w:val="000000"/>
                <w:sz w:val="20"/>
                <w:szCs w:val="20"/>
              </w:rPr>
              <w:t>5,000.00</w:t>
            </w:r>
          </w:p>
        </w:tc>
      </w:tr>
      <w:tr w:rsidRPr="00F25836" w:rsidR="00B45377" w:rsidTr="00B45377" w14:paraId="0F86F49B" w14:textId="77777777">
        <w:trPr>
          <w:trHeight w:val="235"/>
        </w:trPr>
        <w:tc>
          <w:tcPr>
            <w:tcW w:w="5160" w:type="dxa"/>
          </w:tcPr>
          <w:p w:rsidRPr="008F20C7" w:rsidR="00B45377" w:rsidP="00963C6C" w:rsidRDefault="00B45377" w14:paraId="69726896" w14:textId="77777777">
            <w:pPr>
              <w:ind w:firstLine="400" w:firstLineChars="200"/>
              <w:rPr>
                <w:rFonts w:eastAsia="Times New Roman" w:cs="Times New Roman"/>
                <w:color w:val="000000"/>
                <w:sz w:val="20"/>
                <w:szCs w:val="20"/>
              </w:rPr>
            </w:pPr>
            <w:r w:rsidRPr="008F20C7">
              <w:rPr>
                <w:rFonts w:eastAsia="Times New Roman" w:cs="Times New Roman"/>
                <w:color w:val="000000"/>
                <w:sz w:val="20"/>
                <w:szCs w:val="20"/>
              </w:rPr>
              <w:t>Sanctioned Loan Amount</w:t>
            </w:r>
          </w:p>
        </w:tc>
        <w:tc>
          <w:tcPr>
            <w:tcW w:w="1956" w:type="dxa"/>
          </w:tcPr>
          <w:p w:rsidR="00B45377" w:rsidP="00963C6C" w:rsidRDefault="00B45377" w14:paraId="65231FC7" w14:textId="77777777">
            <w:pPr>
              <w:ind w:firstLine="400" w:firstLineChars="200"/>
              <w:rPr>
                <w:rFonts w:ascii="Calibri" w:hAnsi="Calibri" w:eastAsia="Times New Roman" w:cs="Times New Roman"/>
                <w:color w:val="000000"/>
                <w:sz w:val="20"/>
                <w:szCs w:val="20"/>
              </w:rPr>
            </w:pPr>
            <w:r>
              <w:rPr>
                <w:rFonts w:ascii="Calibri" w:hAnsi="Calibri" w:eastAsia="Times New Roman" w:cs="Times New Roman"/>
                <w:color w:val="000000"/>
                <w:sz w:val="20"/>
                <w:szCs w:val="20"/>
              </w:rPr>
              <w:t>4,00,000.00</w:t>
            </w:r>
          </w:p>
        </w:tc>
      </w:tr>
      <w:tr w:rsidRPr="003D1616" w:rsidR="00540773" w:rsidTr="003D1616" w14:paraId="60CF51A3" w14:textId="77777777">
        <w:trPr>
          <w:trHeight w:val="235"/>
        </w:trPr>
        <w:tc>
          <w:tcPr>
            <w:tcW w:w="5160" w:type="dxa"/>
            <w:hideMark/>
          </w:tcPr>
          <w:p w:rsidRPr="003D1616" w:rsidR="00540773" w:rsidP="00AD2E4F" w:rsidRDefault="00540773" w14:paraId="718E4A5E" w14:textId="1C92A7FF">
            <w:pPr>
              <w:ind w:firstLine="400" w:firstLineChars="200"/>
              <w:rPr>
                <w:rFonts w:ascii="Calibri" w:hAnsi="Calibri" w:eastAsia="Times New Roman" w:cs="Times New Roman"/>
                <w:color w:val="000000"/>
                <w:sz w:val="20"/>
                <w:szCs w:val="20"/>
              </w:rPr>
            </w:pPr>
            <w:r w:rsidRPr="003D1616">
              <w:rPr>
                <w:rFonts w:ascii="Calibri" w:hAnsi="Calibri" w:eastAsia="Times New Roman" w:cs="Times New Roman"/>
                <w:color w:val="000000"/>
                <w:sz w:val="20"/>
                <w:szCs w:val="20"/>
              </w:rPr>
              <w:t>Annual Penal Interest Rate (%) for Lapsed Revival</w:t>
            </w:r>
            <w:r w:rsidRPr="003D1616" w:rsidR="00F41389">
              <w:rPr>
                <w:rFonts w:ascii="Calibri" w:hAnsi="Calibri" w:eastAsia="Times New Roman" w:cs="Times New Roman"/>
                <w:color w:val="000000"/>
                <w:sz w:val="20"/>
                <w:szCs w:val="20"/>
              </w:rPr>
              <w:t xml:space="preserve"> *</w:t>
            </w:r>
          </w:p>
        </w:tc>
        <w:tc>
          <w:tcPr>
            <w:tcW w:w="1956" w:type="dxa"/>
            <w:hideMark/>
          </w:tcPr>
          <w:p w:rsidRPr="003D1616" w:rsidR="00540773" w:rsidP="00AD2E4F" w:rsidRDefault="00540773" w14:paraId="7AC7DF52" w14:textId="4143AAEB">
            <w:pPr>
              <w:ind w:firstLine="400" w:firstLineChars="200"/>
              <w:rPr>
                <w:rFonts w:ascii="Calibri" w:hAnsi="Calibri" w:eastAsia="Times New Roman" w:cs="Times New Roman"/>
                <w:color w:val="000000"/>
                <w:sz w:val="20"/>
                <w:szCs w:val="20"/>
              </w:rPr>
            </w:pPr>
            <w:r w:rsidRPr="003D1616">
              <w:rPr>
                <w:rFonts w:ascii="Calibri" w:hAnsi="Calibri" w:eastAsia="Times New Roman" w:cs="Times New Roman"/>
                <w:color w:val="000000"/>
                <w:sz w:val="20"/>
                <w:szCs w:val="20"/>
              </w:rPr>
              <w:t>6.0%</w:t>
            </w:r>
            <w:r w:rsidRPr="003D1616" w:rsidR="00BD1B8C">
              <w:rPr>
                <w:rFonts w:ascii="Calibri" w:hAnsi="Calibri" w:eastAsia="Times New Roman" w:cs="Times New Roman"/>
                <w:color w:val="000000"/>
                <w:sz w:val="20"/>
                <w:szCs w:val="20"/>
              </w:rPr>
              <w:t xml:space="preserve"> </w:t>
            </w:r>
          </w:p>
        </w:tc>
      </w:tr>
    </w:tbl>
    <w:p w:rsidRPr="00F41389" w:rsidR="00540773" w:rsidP="006F2FBF" w:rsidRDefault="00BD1B8C" w14:paraId="71B84C67" w14:textId="212A9780">
      <w:pPr>
        <w:jc w:val="both"/>
        <w:rPr>
          <w:sz w:val="20"/>
          <w:szCs w:val="20"/>
        </w:rPr>
      </w:pPr>
      <w:r w:rsidRPr="00F41389">
        <w:rPr>
          <w:sz w:val="20"/>
          <w:szCs w:val="20"/>
        </w:rPr>
        <w:t xml:space="preserve">* </w:t>
      </w:r>
      <w:r w:rsidRPr="00B466D2" w:rsidR="00F41389">
        <w:rPr>
          <w:i/>
          <w:sz w:val="20"/>
          <w:szCs w:val="20"/>
        </w:rPr>
        <w:t xml:space="preserve">Note - </w:t>
      </w:r>
      <w:r w:rsidRPr="00B466D2" w:rsidR="00F41389">
        <w:rPr>
          <w:rFonts w:ascii="Calibri" w:hAnsi="Calibri" w:eastAsia="Times New Roman" w:cs="Times New Roman"/>
          <w:i/>
          <w:color w:val="000000"/>
          <w:sz w:val="20"/>
          <w:szCs w:val="20"/>
        </w:rPr>
        <w:t>Annual Penal Interest Rate (%) for Lapsed Revival includes Bank Rate and Annual Penal Interest Rate agreed by NCGTC.</w:t>
      </w:r>
    </w:p>
    <w:p w:rsidR="00A26109" w:rsidP="00A26109" w:rsidRDefault="00A26109" w14:paraId="271A3C80" w14:textId="4638EFEC">
      <w:pPr>
        <w:jc w:val="both"/>
      </w:pPr>
      <w:r>
        <w:t>MLI uploads and approves the input file on SURGE system on 10</w:t>
      </w:r>
      <w:r w:rsidRPr="0042116A">
        <w:rPr>
          <w:vertAlign w:val="superscript"/>
        </w:rPr>
        <w:t>th</w:t>
      </w:r>
      <w:r>
        <w:t xml:space="preserve"> April 2018. This input file contains Loan Disbursement Information till previous March 201</w:t>
      </w:r>
      <w:r w:rsidR="00F84531">
        <w:t>8</w:t>
      </w:r>
      <w:r>
        <w:t>. One of the Loan Account values are as below:</w:t>
      </w:r>
    </w:p>
    <w:tbl>
      <w:tblPr>
        <w:tblStyle w:val="TableGrid"/>
        <w:tblW w:w="5020" w:type="dxa"/>
        <w:tblLook w:val="04A0" w:firstRow="1" w:lastRow="0" w:firstColumn="1" w:lastColumn="0" w:noHBand="0" w:noVBand="1"/>
      </w:tblPr>
      <w:tblGrid>
        <w:gridCol w:w="3640"/>
        <w:gridCol w:w="1380"/>
      </w:tblGrid>
      <w:tr w:rsidRPr="003D1616" w:rsidR="00924BC5" w:rsidTr="003D1616" w14:paraId="04A3F479" w14:textId="77777777">
        <w:trPr>
          <w:trHeight w:val="255"/>
        </w:trPr>
        <w:tc>
          <w:tcPr>
            <w:tcW w:w="3640" w:type="dxa"/>
            <w:hideMark/>
          </w:tcPr>
          <w:p w:rsidRPr="003D1616" w:rsidR="00924BC5" w:rsidP="00AD2E4F" w:rsidRDefault="00924BC5" w14:paraId="0D14903A" w14:textId="77777777">
            <w:pPr>
              <w:ind w:firstLine="400" w:firstLineChars="200"/>
              <w:rPr>
                <w:rFonts w:ascii="Calibri" w:hAnsi="Calibri" w:eastAsia="Times New Roman" w:cs="Times New Roman"/>
                <w:color w:val="000000"/>
                <w:sz w:val="20"/>
                <w:szCs w:val="20"/>
              </w:rPr>
            </w:pPr>
            <w:r w:rsidRPr="003D1616">
              <w:rPr>
                <w:rFonts w:ascii="Calibri" w:hAnsi="Calibri" w:eastAsia="Times New Roman" w:cs="Times New Roman"/>
                <w:color w:val="000000"/>
                <w:sz w:val="20"/>
                <w:szCs w:val="20"/>
              </w:rPr>
              <w:t>Outstanding Loan Amount</w:t>
            </w:r>
          </w:p>
        </w:tc>
        <w:tc>
          <w:tcPr>
            <w:tcW w:w="1380" w:type="dxa"/>
            <w:noWrap/>
            <w:hideMark/>
          </w:tcPr>
          <w:p w:rsidRPr="003D1616" w:rsidR="00924BC5" w:rsidP="00924BC5" w:rsidRDefault="00924BC5" w14:paraId="68EDC4CE" w14:textId="6D218A0F">
            <w:pPr>
              <w:jc w:val="center"/>
              <w:rPr>
                <w:rFonts w:ascii="Calibri" w:hAnsi="Calibri" w:eastAsia="Times New Roman" w:cs="Times New Roman"/>
                <w:color w:val="000000"/>
                <w:sz w:val="20"/>
                <w:szCs w:val="20"/>
              </w:rPr>
            </w:pPr>
            <w:r w:rsidRPr="003D1616">
              <w:rPr>
                <w:rFonts w:ascii="Calibri" w:hAnsi="Calibri" w:eastAsia="Times New Roman" w:cs="Times New Roman"/>
                <w:color w:val="000000"/>
                <w:sz w:val="20"/>
                <w:szCs w:val="20"/>
              </w:rPr>
              <w:t>5</w:t>
            </w:r>
            <w:r w:rsidRPr="003D1616" w:rsidR="00A26109">
              <w:rPr>
                <w:rFonts w:ascii="Calibri" w:hAnsi="Calibri" w:eastAsia="Times New Roman" w:cs="Times New Roman"/>
                <w:color w:val="000000"/>
                <w:sz w:val="20"/>
                <w:szCs w:val="20"/>
              </w:rPr>
              <w:t>0</w:t>
            </w:r>
            <w:r w:rsidRPr="003D1616">
              <w:rPr>
                <w:rFonts w:ascii="Calibri" w:hAnsi="Calibri" w:eastAsia="Times New Roman" w:cs="Times New Roman"/>
                <w:color w:val="000000"/>
                <w:sz w:val="20"/>
                <w:szCs w:val="20"/>
              </w:rPr>
              <w:t>0,000.00</w:t>
            </w:r>
          </w:p>
        </w:tc>
      </w:tr>
    </w:tbl>
    <w:p w:rsidR="0009451A" w:rsidP="006F2FBF" w:rsidRDefault="0009451A" w14:paraId="2F53BC08" w14:textId="77777777">
      <w:pPr>
        <w:jc w:val="both"/>
      </w:pPr>
    </w:p>
    <w:p w:rsidR="008F6BDB" w:rsidP="006F2FBF" w:rsidRDefault="00924BC5" w14:paraId="60A5E7FC" w14:textId="1FBC6145">
      <w:pPr>
        <w:jc w:val="both"/>
      </w:pPr>
      <w:r>
        <w:t xml:space="preserve">This </w:t>
      </w:r>
      <w:r w:rsidR="00262D5D">
        <w:t xml:space="preserve">loan account had been issued guarantee cover in the Quarter 1 of 2014 and had been ‘In Force’ since then till </w:t>
      </w:r>
      <w:r w:rsidR="00A26109">
        <w:t>March 2015</w:t>
      </w:r>
      <w:r w:rsidR="00262D5D">
        <w:t xml:space="preserve">. However, </w:t>
      </w:r>
      <w:r w:rsidR="00C242C8">
        <w:t>its</w:t>
      </w:r>
      <w:r w:rsidR="00262D5D">
        <w:t xml:space="preserve"> guarantee cover has lapsed since </w:t>
      </w:r>
      <w:r w:rsidR="00A26109">
        <w:t xml:space="preserve">then till </w:t>
      </w:r>
      <w:ins w:author="Sachin Patange" w:date="2017-04-28T12:47:00Z" w:id="1100">
        <w:r w:rsidR="0050470F">
          <w:t>10</w:t>
        </w:r>
        <w:r w:rsidRPr="0042116A" w:rsidR="0050470F">
          <w:rPr>
            <w:vertAlign w:val="superscript"/>
          </w:rPr>
          <w:t>th</w:t>
        </w:r>
        <w:r w:rsidR="0050470F">
          <w:t xml:space="preserve"> April 2018</w:t>
        </w:r>
        <w:r w:rsidDel="0050470F" w:rsidR="0050470F">
          <w:t xml:space="preserve"> </w:t>
        </w:r>
      </w:ins>
      <w:del w:author="Sachin Patange" w:date="2017-04-28T12:47:00Z" w:id="1101">
        <w:r w:rsidDel="0050470F" w:rsidR="00A26109">
          <w:delText>FY 18-19</w:delText>
        </w:r>
        <w:r w:rsidDel="0050470F" w:rsidR="00D525D2">
          <w:delText xml:space="preserve"> </w:delText>
        </w:r>
      </w:del>
      <w:r w:rsidR="00D525D2">
        <w:t>(</w:t>
      </w:r>
      <w:r w:rsidR="00B466D2">
        <w:t xml:space="preserve">i.e. </w:t>
      </w:r>
      <w:r w:rsidR="00D525D2">
        <w:t xml:space="preserve">Number of Lapsed </w:t>
      </w:r>
      <w:del w:author="Sachin Patange" w:date="2017-04-28T12:48:00Z" w:id="1102">
        <w:r w:rsidDel="0050470F" w:rsidR="00A26109">
          <w:delText>FY Years</w:delText>
        </w:r>
      </w:del>
      <w:ins w:author="Sachin Patange" w:date="2017-04-28T12:48:00Z" w:id="1103">
        <w:r w:rsidR="0050470F">
          <w:t>Quarters</w:t>
        </w:r>
      </w:ins>
      <w:r w:rsidR="00A26109">
        <w:t xml:space="preserve"> </w:t>
      </w:r>
      <w:r w:rsidR="00D525D2">
        <w:t xml:space="preserve">= </w:t>
      </w:r>
      <w:del w:author="Sachin Patange" w:date="2017-04-28T12:48:00Z" w:id="1104">
        <w:r w:rsidDel="0050470F" w:rsidR="00D525D2">
          <w:delText>3</w:delText>
        </w:r>
      </w:del>
      <w:ins w:author="Sachin Patange" w:date="2017-04-28T12:48:00Z" w:id="1105">
        <w:r w:rsidR="0050470F">
          <w:t>8</w:t>
        </w:r>
      </w:ins>
      <w:ins w:author="Sachin Patange" w:date="2017-04-28T12:15:00Z" w:id="1106">
        <w:r w:rsidR="008F6BDB">
          <w:t xml:space="preserve"> quarters</w:t>
        </w:r>
      </w:ins>
      <w:r w:rsidR="00D525D2">
        <w:t>)</w:t>
      </w:r>
      <w:r w:rsidR="00262D5D">
        <w:t xml:space="preserve">. </w:t>
      </w:r>
    </w:p>
    <w:p w:rsidR="000C5E83" w:rsidP="006F2FBF" w:rsidRDefault="00F14B24" w14:paraId="292F2232" w14:textId="13C937D5">
      <w:pPr>
        <w:jc w:val="both"/>
      </w:pPr>
      <w:r>
        <w:t xml:space="preserve">Since Outstanding Loan Amount exceeds Sanctioned Loan Amount, </w:t>
      </w:r>
      <w:r w:rsidR="000C5E83">
        <w:t xml:space="preserve">CG Fees </w:t>
      </w:r>
      <w:r>
        <w:t xml:space="preserve">is </w:t>
      </w:r>
      <w:r w:rsidR="000C5E83">
        <w:t xml:space="preserve">calculated </w:t>
      </w:r>
      <w:r>
        <w:t>on Sanctioned L</w:t>
      </w:r>
      <w:r w:rsidR="00924BC5">
        <w:t xml:space="preserve">oan </w:t>
      </w:r>
      <w:r>
        <w:t>A</w:t>
      </w:r>
      <w:r w:rsidR="00924BC5">
        <w:t>mount</w:t>
      </w:r>
      <w:r>
        <w:t xml:space="preserve"> which is - </w:t>
      </w:r>
      <w:r w:rsidR="000C5E83">
        <w:t xml:space="preserve">INR </w:t>
      </w:r>
      <w:r w:rsidR="00A26109">
        <w:t>2</w:t>
      </w:r>
      <w:r w:rsidR="00B45377">
        <w:t>0</w:t>
      </w:r>
      <w:r w:rsidR="00A26109">
        <w:t>00</w:t>
      </w:r>
      <w:r w:rsidR="000C5E83">
        <w:t>/- (Refer section 1.</w:t>
      </w:r>
      <w:r w:rsidR="00F84531">
        <w:t>6</w:t>
      </w:r>
      <w:r w:rsidR="000C5E83">
        <w:t xml:space="preserve">.3.2 </w:t>
      </w:r>
      <w:r w:rsidR="00B45377">
        <w:t xml:space="preserve">– Scenario </w:t>
      </w:r>
      <w:r w:rsidR="009C76D9">
        <w:t>4</w:t>
      </w:r>
      <w:r w:rsidR="00B45377">
        <w:t xml:space="preserve"> </w:t>
      </w:r>
      <w:r w:rsidR="000C5E83">
        <w:t>above).</w:t>
      </w:r>
    </w:p>
    <w:p w:rsidR="000C5E83" w:rsidP="006F2FBF" w:rsidRDefault="000C5E83" w14:paraId="42AB2BD8" w14:textId="43FFD244">
      <w:pPr>
        <w:jc w:val="both"/>
      </w:pPr>
      <w:r>
        <w:t>Based on this CG Fees, penal interest for Lapsed Revival is</w:t>
      </w:r>
      <w:r w:rsidR="00B45377">
        <w:t xml:space="preserve"> calculated as </w:t>
      </w:r>
      <w:r w:rsidR="00B448BB">
        <w:t>(</w:t>
      </w:r>
      <w:r w:rsidR="00A26109">
        <w:t>2</w:t>
      </w:r>
      <w:r w:rsidR="00B45377">
        <w:t>0</w:t>
      </w:r>
      <w:r w:rsidR="00A26109">
        <w:t>00</w:t>
      </w:r>
      <w:r>
        <w:t xml:space="preserve"> * </w:t>
      </w:r>
      <w:r w:rsidR="00D525D2">
        <w:t>(</w:t>
      </w:r>
      <w:r>
        <w:t>6.0</w:t>
      </w:r>
      <w:r w:rsidR="00D525D2">
        <w:t>%</w:t>
      </w:r>
      <w:r w:rsidR="006A2575">
        <w:t xml:space="preserve"> / 4</w:t>
      </w:r>
      <w:r w:rsidR="00B448BB">
        <w:t>)</w:t>
      </w:r>
      <w:r>
        <w:t xml:space="preserve"> * </w:t>
      </w:r>
      <w:del w:author="Sachin Patange" w:date="2017-04-28T12:46:00Z" w:id="1107">
        <w:r w:rsidDel="0050470F">
          <w:delText>3</w:delText>
        </w:r>
      </w:del>
      <w:ins w:author="Sachin Patange" w:date="2017-04-28T12:49:00Z" w:id="1108">
        <w:r w:rsidR="0050470F">
          <w:t>8</w:t>
        </w:r>
      </w:ins>
      <w:r w:rsidR="00F84531">
        <w:t>)</w:t>
      </w:r>
      <w:r w:rsidR="00BD1B8C">
        <w:t xml:space="preserve"> = INR </w:t>
      </w:r>
      <w:del w:author="Sachin Patange" w:date="2017-04-28T12:49:00Z" w:id="1109">
        <w:r w:rsidDel="0050470F" w:rsidR="006A2575">
          <w:delText>90</w:delText>
        </w:r>
      </w:del>
      <w:ins w:author="Sachin Patange" w:date="2017-04-28T12:49:00Z" w:id="1110">
        <w:r w:rsidR="0050470F">
          <w:t>240</w:t>
        </w:r>
      </w:ins>
      <w:r w:rsidR="00BD1B8C">
        <w:t>/-</w:t>
      </w:r>
    </w:p>
    <w:p w:rsidR="00A037E4" w:rsidP="006F2FBF" w:rsidRDefault="00A037E4" w14:paraId="326ECAB5" w14:textId="11BA0AEE">
      <w:pPr>
        <w:jc w:val="both"/>
      </w:pPr>
      <w:r>
        <w:rPr>
          <w:noProof/>
        </w:rPr>
        <mc:AlternateContent>
          <mc:Choice Requires="wps">
            <w:drawing>
              <wp:inline distT="0" distB="0" distL="0" distR="0" wp14:anchorId="2941F526" wp14:editId="7DD42B26">
                <wp:extent cx="5908040" cy="1009650"/>
                <wp:effectExtent l="0" t="0" r="16510" b="19050"/>
                <wp:docPr id="34" name="Rectangle 34"/>
                <wp:cNvGraphicFramePr/>
                <a:graphic xmlns:a="http://schemas.openxmlformats.org/drawingml/2006/main">
                  <a:graphicData uri="http://schemas.microsoft.com/office/word/2010/wordprocessingShape">
                    <wps:wsp>
                      <wps:cNvSpPr/>
                      <wps:spPr>
                        <a:xfrm>
                          <a:off x="0" y="0"/>
                          <a:ext cx="5908040" cy="1009650"/>
                        </a:xfrm>
                        <a:prstGeom prst="rect">
                          <a:avLst/>
                        </a:prstGeom>
                      </wps:spPr>
                      <wps:style>
                        <a:lnRef idx="2">
                          <a:schemeClr val="accent6"/>
                        </a:lnRef>
                        <a:fillRef idx="1">
                          <a:schemeClr val="lt1"/>
                        </a:fillRef>
                        <a:effectRef idx="0">
                          <a:schemeClr val="accent6"/>
                        </a:effectRef>
                        <a:fontRef idx="minor">
                          <a:schemeClr val="dk1"/>
                        </a:fontRef>
                      </wps:style>
                      <wps:txbx>
                        <w:txbxContent>
                          <w:p w:rsidRPr="00D451B1" w:rsidR="00340CD1" w:rsidP="00A037E4" w:rsidRDefault="00340CD1" w14:paraId="568E72C5" w14:textId="77777777">
                            <w:pPr>
                              <w:jc w:val="both"/>
                              <w:rPr>
                                <w:rFonts w:asciiTheme="majorHAnsi" w:hAnsiTheme="majorHAnsi"/>
                                <w:b/>
                              </w:rPr>
                            </w:pPr>
                            <w:r>
                              <w:rPr>
                                <w:rFonts w:asciiTheme="majorHAnsi" w:hAnsiTheme="majorHAnsi"/>
                                <w:b/>
                              </w:rPr>
                              <w:t>Calculating the Penal Interest for Lapsed Revival:</w:t>
                            </w:r>
                          </w:p>
                          <w:p w:rsidR="00340CD1" w:rsidP="005276B2" w:rsidRDefault="00340CD1" w14:paraId="31D5D28C" w14:textId="6A36EBC6">
                            <w:pPr>
                              <w:pStyle w:val="ListParagraph"/>
                              <w:numPr>
                                <w:ilvl w:val="0"/>
                                <w:numId w:val="18"/>
                              </w:numPr>
                              <w:jc w:val="both"/>
                              <w:rPr>
                                <w:rFonts w:asciiTheme="majorHAnsi" w:hAnsiTheme="majorHAnsi"/>
                              </w:rPr>
                            </w:pPr>
                            <w:r>
                              <w:rPr>
                                <w:rFonts w:asciiTheme="majorHAnsi" w:hAnsiTheme="majorHAnsi"/>
                              </w:rPr>
                              <w:t xml:space="preserve">The Loan Account CG cover has lapsed since MLI has failed to provide details of Outstanding Loan Account on previous count. Thus, Penal interest is based on the Fees calculated on Loan Outstanding Amount presented and not on Loan Outstanding Amount of the lapsed </w:t>
                            </w:r>
                            <w:del w:author="Sachin Patange" w:date="2017-04-30T12:18:00Z" w:id="1111">
                              <w:r w:rsidDel="00761C32">
                                <w:rPr>
                                  <w:rFonts w:asciiTheme="majorHAnsi" w:hAnsiTheme="majorHAnsi"/>
                                </w:rPr>
                                <w:delText>years</w:delText>
                              </w:r>
                            </w:del>
                            <w:ins w:author="Sachin Patange" w:date="2017-04-28T12:50:00Z" w:id="1112">
                              <w:r>
                                <w:rPr>
                                  <w:rFonts w:asciiTheme="majorHAnsi" w:hAnsiTheme="majorHAnsi"/>
                                </w:rPr>
                                <w:t>quarters</w:t>
                              </w:r>
                            </w:ins>
                            <w:r>
                              <w:rPr>
                                <w:rFonts w:asciiTheme="majorHAnsi" w:hAnsiTheme="majorHAnsi"/>
                              </w:rPr>
                              <w:t>.</w:t>
                            </w:r>
                          </w:p>
                          <w:p w:rsidRPr="008566A9" w:rsidR="00340CD1" w:rsidDel="0050470F" w:rsidP="005276B2" w:rsidRDefault="00340CD1" w14:paraId="72FB1CAC" w14:textId="00F1DE0B">
                            <w:pPr>
                              <w:pStyle w:val="ListParagraph"/>
                              <w:numPr>
                                <w:ilvl w:val="0"/>
                                <w:numId w:val="18"/>
                              </w:numPr>
                              <w:jc w:val="both"/>
                              <w:rPr>
                                <w:del w:author="Sachin Patange" w:date="2017-04-28T12:50:00Z" w:id="1113"/>
                                <w:rFonts w:asciiTheme="majorHAnsi" w:hAnsiTheme="majorHAnsi"/>
                              </w:rPr>
                            </w:pPr>
                            <w:del w:author="Sachin Patange" w:date="2017-04-28T12:50:00Z" w:id="1114">
                              <w:r w:rsidDel="0050470F">
                                <w:rPr>
                                  <w:rFonts w:asciiTheme="majorHAnsi" w:hAnsiTheme="majorHAnsi"/>
                                </w:rPr>
                                <w:delText>If loan account has lapsed for 4 consequent FY (back-to-back FY), then the system auto-closes the guarantee cover.</w:delText>
                              </w:r>
                            </w:del>
                          </w:p>
                          <w:p w:rsidR="00340CD1" w:rsidDel="0050470F" w:rsidP="00A037E4" w:rsidRDefault="00340CD1" w14:paraId="2687EE31" w14:textId="59DFFAAD">
                            <w:pPr>
                              <w:jc w:val="both"/>
                              <w:rPr>
                                <w:del w:author="Sachin Patange" w:date="2017-04-28T12:50:00Z" w:id="1115"/>
                                <w:rFonts w:asciiTheme="majorHAnsi" w:hAnsiTheme="majorHAnsi"/>
                              </w:rPr>
                            </w:pPr>
                          </w:p>
                          <w:p w:rsidR="00340CD1" w:rsidP="00A037E4" w:rsidRDefault="00340CD1" w14:paraId="47C9A372" w14:textId="77777777">
                            <w:pPr>
                              <w:jc w:val="both"/>
                              <w:rPr>
                                <w:rFonts w:asciiTheme="majorHAnsi" w:hAnsiTheme="majorHAnsi"/>
                              </w:rPr>
                            </w:pPr>
                          </w:p>
                          <w:p w:rsidR="00340CD1" w:rsidP="00A037E4" w:rsidRDefault="00340CD1" w14:paraId="1D90177F" w14:textId="77777777">
                            <w:pPr>
                              <w:jc w:val="both"/>
                              <w:rPr>
                                <w:rFonts w:asciiTheme="majorHAnsi" w:hAnsiTheme="majorHAnsi"/>
                              </w:rPr>
                            </w:pPr>
                          </w:p>
                          <w:p w:rsidR="00340CD1" w:rsidP="00A037E4" w:rsidRDefault="00340CD1" w14:paraId="3BE216C3" w14:textId="77777777">
                            <w:pPr>
                              <w:jc w:val="both"/>
                              <w:rPr>
                                <w:rFonts w:asciiTheme="majorHAnsi" w:hAnsiTheme="majorHAnsi"/>
                              </w:rPr>
                            </w:pPr>
                          </w:p>
                          <w:p w:rsidRPr="00D451B1" w:rsidR="00340CD1" w:rsidP="00A037E4" w:rsidRDefault="00340CD1" w14:paraId="6B901672" w14:textId="77777777">
                            <w:pPr>
                              <w:jc w:val="both"/>
                              <w:rPr>
                                <w:rFonts w:asciiTheme="majorHAnsi" w:hAnsiTheme="majorHAnsi"/>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w14:anchorId="630ECB94">
              <v:rect id="Rectangle 34" style="width:465.2pt;height:79.5pt;visibility:visible;mso-wrap-style:square;mso-left-percent:-10001;mso-top-percent:-10001;mso-position-horizontal:absolute;mso-position-horizontal-relative:char;mso-position-vertical:absolute;mso-position-vertical-relative:line;mso-left-percent:-10001;mso-top-percent:-10001;v-text-anchor:middle" o:spid="_x0000_s1106" fillcolor="white [3201]" strokecolor="#70ad47 [3209]" strokeweight="1pt" w14:anchorId="2941F5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">
                <v:textbox>
                  <w:txbxContent>
                    <w:p w:rsidRPr="00D451B1" w:rsidR="00340CD1" w:rsidP="00A037E4" w:rsidRDefault="00340CD1" w14:paraId="12471BA7" w14:textId="77777777">
                      <w:pPr>
                        <w:jc w:val="both"/>
                        <w:rPr>
                          <w:rFonts w:asciiTheme="majorHAnsi" w:hAnsiTheme="majorHAnsi"/>
                          <w:b/>
                        </w:rPr>
                      </w:pPr>
                      <w:r>
                        <w:rPr>
                          <w:rFonts w:asciiTheme="majorHAnsi" w:hAnsiTheme="majorHAnsi"/>
                          <w:b/>
                        </w:rPr>
                        <w:t>Calculating the Penal Interest for Lapsed Revival:</w:t>
                      </w:r>
                    </w:p>
                    <w:p w:rsidR="00340CD1" w:rsidP="005276B2" w:rsidRDefault="00340CD1" w14:paraId="413E10E4" w14:textId="6A36EBC6">
                      <w:pPr>
                        <w:pStyle w:val="ListParagraph"/>
                        <w:numPr>
                          <w:ilvl w:val="0"/>
                          <w:numId w:val="18"/>
                        </w:numPr>
                        <w:jc w:val="both"/>
                        <w:rPr>
                          <w:rFonts w:asciiTheme="majorHAnsi" w:hAnsiTheme="majorHAnsi"/>
                        </w:rPr>
                      </w:pPr>
                      <w:r>
                        <w:rPr>
                          <w:rFonts w:asciiTheme="majorHAnsi" w:hAnsiTheme="majorHAnsi"/>
                        </w:rPr>
                        <w:t xml:space="preserve">The Loan Account CG cover has lapsed since MLI has failed to provide details of Outstanding Loan Account on previous count. Thus, Penal interest is based on the Fees calculated on Loan Outstanding Amount presented and not on Loan Outstanding Amount of the lapsed </w:t>
                      </w:r>
                      <w:del w:author="Sachin Patange" w:date="2017-04-30T12:18:00Z" w:id="1128">
                        <w:r w:rsidDel="00761C32">
                          <w:rPr>
                            <w:rFonts w:asciiTheme="majorHAnsi" w:hAnsiTheme="majorHAnsi"/>
                          </w:rPr>
                          <w:delText>years</w:delText>
                        </w:r>
                      </w:del>
                      <w:ins w:author="Sachin Patange" w:date="2017-04-28T12:50:00Z" w:id="1129">
                        <w:r>
                          <w:rPr>
                            <w:rFonts w:asciiTheme="majorHAnsi" w:hAnsiTheme="majorHAnsi"/>
                          </w:rPr>
                          <w:t>quarters</w:t>
                        </w:r>
                      </w:ins>
                      <w:r>
                        <w:rPr>
                          <w:rFonts w:asciiTheme="majorHAnsi" w:hAnsiTheme="majorHAnsi"/>
                        </w:rPr>
                        <w:t>.</w:t>
                      </w:r>
                    </w:p>
                    <w:p w:rsidRPr="008566A9" w:rsidR="00340CD1" w:rsidDel="0050470F" w:rsidP="005276B2" w:rsidRDefault="00340CD1" w14:paraId="77616A7D" w14:textId="00F1DE0B">
                      <w:pPr>
                        <w:pStyle w:val="ListParagraph"/>
                        <w:numPr>
                          <w:ilvl w:val="0"/>
                          <w:numId w:val="18"/>
                        </w:numPr>
                        <w:jc w:val="both"/>
                        <w:rPr>
                          <w:del w:author="Sachin Patange" w:date="2017-04-28T12:50:00Z" w:id="1130"/>
                          <w:rFonts w:asciiTheme="majorHAnsi" w:hAnsiTheme="majorHAnsi"/>
                        </w:rPr>
                      </w:pPr>
                      <w:del w:author="Sachin Patange" w:date="2017-04-28T12:50:00Z" w:id="1131">
                        <w:r w:rsidDel="0050470F">
                          <w:rPr>
                            <w:rFonts w:asciiTheme="majorHAnsi" w:hAnsiTheme="majorHAnsi"/>
                          </w:rPr>
                          <w:delText>If loan account has lapsed for 4 consequent FY (back-to-back FY), then the system auto-closes the guarantee cover.</w:delText>
                        </w:r>
                      </w:del>
                    </w:p>
                    <w:p w:rsidR="00340CD1" w:rsidDel="0050470F" w:rsidP="00A037E4" w:rsidRDefault="00340CD1" w14:paraId="049F31CB" w14:textId="59DFFAAD">
                      <w:pPr>
                        <w:jc w:val="both"/>
                        <w:rPr>
                          <w:del w:author="Sachin Patange" w:date="2017-04-28T12:50:00Z" w:id="1132"/>
                          <w:rFonts w:asciiTheme="majorHAnsi" w:hAnsiTheme="majorHAnsi"/>
                        </w:rPr>
                      </w:pPr>
                    </w:p>
                    <w:p w:rsidR="00340CD1" w:rsidP="00A037E4" w:rsidRDefault="00340CD1" w14:paraId="53128261" w14:textId="77777777">
                      <w:pPr>
                        <w:jc w:val="both"/>
                        <w:rPr>
                          <w:rFonts w:asciiTheme="majorHAnsi" w:hAnsiTheme="majorHAnsi"/>
                        </w:rPr>
                      </w:pPr>
                    </w:p>
                    <w:p w:rsidR="00340CD1" w:rsidP="00A037E4" w:rsidRDefault="00340CD1" w14:paraId="62486C05" w14:textId="77777777">
                      <w:pPr>
                        <w:jc w:val="both"/>
                        <w:rPr>
                          <w:rFonts w:asciiTheme="majorHAnsi" w:hAnsiTheme="majorHAnsi"/>
                        </w:rPr>
                      </w:pPr>
                    </w:p>
                    <w:p w:rsidR="00340CD1" w:rsidP="00A037E4" w:rsidRDefault="00340CD1" w14:paraId="4101652C" w14:textId="77777777">
                      <w:pPr>
                        <w:jc w:val="both"/>
                        <w:rPr>
                          <w:rFonts w:asciiTheme="majorHAnsi" w:hAnsiTheme="majorHAnsi"/>
                        </w:rPr>
                      </w:pPr>
                    </w:p>
                    <w:p w:rsidRPr="00D451B1" w:rsidR="00340CD1" w:rsidP="00A037E4" w:rsidRDefault="00340CD1" w14:paraId="4B99056E" w14:textId="77777777">
                      <w:pPr>
                        <w:jc w:val="both"/>
                        <w:rPr>
                          <w:rFonts w:asciiTheme="majorHAnsi" w:hAnsiTheme="majorHAnsi"/>
                        </w:rPr>
                      </w:pPr>
                    </w:p>
                  </w:txbxContent>
                </v:textbox>
                <w10:anchorlock/>
              </v:rect>
            </w:pict>
          </mc:Fallback>
        </mc:AlternateContent>
      </w:r>
    </w:p>
    <w:p w:rsidR="00B466D2" w:rsidP="00C16098" w:rsidRDefault="00B466D2" w14:paraId="3A8C69E8" w14:textId="77777777">
      <w:pPr>
        <w:jc w:val="both"/>
      </w:pPr>
    </w:p>
    <w:p w:rsidR="005D62F6" w:rsidP="00586A66" w:rsidRDefault="00263795" w14:paraId="51530A64" w14:textId="51E60DE4">
      <w:pPr>
        <w:pStyle w:val="Heading3"/>
        <w:keepLines w:val="0"/>
        <w:numPr>
          <w:ilvl w:val="3"/>
          <w:numId w:val="1"/>
        </w:numPr>
        <w:pBdr>
          <w:bottom w:val="single" w:color="auto" w:sz="4" w:space="1"/>
        </w:pBdr>
        <w:tabs>
          <w:tab w:val="left" w:pos="0"/>
          <w:tab w:val="left" w:pos="720"/>
        </w:tabs>
        <w:spacing w:before="60" w:after="60" w:line="276" w:lineRule="auto"/>
        <w:jc w:val="both"/>
        <w:rPr>
          <w:rFonts w:ascii="Trebuchet MS" w:hAnsi="Trebuchet MS"/>
          <w:b/>
          <w:bCs/>
          <w:color w:val="000000" w:themeColor="text1"/>
          <w:szCs w:val="22"/>
        </w:rPr>
      </w:pPr>
      <w:bookmarkStart w:name="_Toc483681441" w:id="1116"/>
      <w:r>
        <w:rPr>
          <w:rFonts w:ascii="Trebuchet MS" w:hAnsi="Trebuchet MS"/>
          <w:b/>
          <w:bCs/>
          <w:color w:val="000000" w:themeColor="text1"/>
          <w:szCs w:val="22"/>
        </w:rPr>
        <w:t xml:space="preserve">Calculating </w:t>
      </w:r>
      <w:r w:rsidR="005D62F6">
        <w:rPr>
          <w:rFonts w:ascii="Trebuchet MS" w:hAnsi="Trebuchet MS"/>
          <w:b/>
          <w:bCs/>
          <w:color w:val="000000" w:themeColor="text1"/>
          <w:szCs w:val="22"/>
        </w:rPr>
        <w:t xml:space="preserve">Tax on Credit Guarantee Fees </w:t>
      </w:r>
      <w:r w:rsidR="0006204F">
        <w:rPr>
          <w:rFonts w:ascii="Trebuchet MS" w:hAnsi="Trebuchet MS"/>
          <w:b/>
          <w:bCs/>
          <w:color w:val="000000" w:themeColor="text1"/>
          <w:szCs w:val="22"/>
        </w:rPr>
        <w:t xml:space="preserve">&amp; Interest </w:t>
      </w:r>
      <w:r>
        <w:rPr>
          <w:rFonts w:ascii="Trebuchet MS" w:hAnsi="Trebuchet MS"/>
          <w:b/>
          <w:bCs/>
          <w:color w:val="000000" w:themeColor="text1"/>
          <w:szCs w:val="22"/>
        </w:rPr>
        <w:t>for</w:t>
      </w:r>
      <w:r w:rsidR="0006204F">
        <w:rPr>
          <w:rFonts w:ascii="Trebuchet MS" w:hAnsi="Trebuchet MS"/>
          <w:b/>
          <w:bCs/>
          <w:color w:val="000000" w:themeColor="text1"/>
          <w:szCs w:val="22"/>
        </w:rPr>
        <w:t xml:space="preserve"> </w:t>
      </w:r>
      <w:r>
        <w:rPr>
          <w:rFonts w:ascii="Trebuchet MS" w:hAnsi="Trebuchet MS"/>
          <w:b/>
          <w:bCs/>
          <w:color w:val="000000" w:themeColor="text1"/>
          <w:szCs w:val="22"/>
        </w:rPr>
        <w:t>Lapsed Revival</w:t>
      </w:r>
      <w:bookmarkEnd w:id="1116"/>
    </w:p>
    <w:p w:rsidR="005D62F6" w:rsidP="005D62F6" w:rsidRDefault="00363915" w14:paraId="79C28E45" w14:textId="4771DE9F">
      <w:pPr>
        <w:jc w:val="both"/>
      </w:pPr>
      <w:r>
        <w:t xml:space="preserve">Tax on Credit Guarantee Charges is determined based on CG Fees </w:t>
      </w:r>
      <w:r w:rsidR="008D1FB9">
        <w:t xml:space="preserve">and Penal Interest </w:t>
      </w:r>
      <w:r>
        <w:t>calculated in section 1.</w:t>
      </w:r>
      <w:r w:rsidR="00886E36">
        <w:t>6</w:t>
      </w:r>
      <w:r>
        <w:t>.</w:t>
      </w:r>
      <w:r w:rsidR="00886E36">
        <w:t>3</w:t>
      </w:r>
      <w:r>
        <w:t>.</w:t>
      </w:r>
      <w:r w:rsidR="001529BB">
        <w:t>2</w:t>
      </w:r>
      <w:r w:rsidR="008D1FB9">
        <w:t xml:space="preserve"> and 1.6.3.3 respectively</w:t>
      </w:r>
      <w:r>
        <w:t xml:space="preserve">. There will be various Taxation components. SURGE allows users to define these components (their names and tax value). Summation of these tax components is the total tax determined. The formulae </w:t>
      </w:r>
      <w:proofErr w:type="gramStart"/>
      <w:r>
        <w:t>is</w:t>
      </w:r>
      <w:proofErr w:type="gramEnd"/>
      <w:r>
        <w:t xml:space="preserve"> as below:</w:t>
      </w:r>
    </w:p>
    <w:p w:rsidR="005D62F6" w:rsidP="005D62F6" w:rsidRDefault="005D62F6" w14:paraId="37D8D525" w14:textId="77777777">
      <w:pPr>
        <w:jc w:val="both"/>
      </w:pPr>
      <w:r>
        <w:rPr>
          <w:noProof/>
        </w:rPr>
        <mc:AlternateContent>
          <mc:Choice Requires="wps">
            <w:drawing>
              <wp:inline distT="0" distB="0" distL="0" distR="0" wp14:anchorId="110F200F" wp14:editId="330483AA">
                <wp:extent cx="5757126" cy="502285"/>
                <wp:effectExtent l="0" t="0" r="15240" b="12065"/>
                <wp:docPr id="27" name="Rectangle 27"/>
                <wp:cNvGraphicFramePr/>
                <a:graphic xmlns:a="http://schemas.openxmlformats.org/drawingml/2006/main">
                  <a:graphicData uri="http://schemas.microsoft.com/office/word/2010/wordprocessingShape">
                    <wps:wsp>
                      <wps:cNvSpPr/>
                      <wps:spPr>
                        <a:xfrm>
                          <a:off x="0" y="0"/>
                          <a:ext cx="5757126" cy="502285"/>
                        </a:xfrm>
                        <a:prstGeom prst="rect">
                          <a:avLst/>
                        </a:prstGeom>
                      </wps:spPr>
                      <wps:style>
                        <a:lnRef idx="2">
                          <a:schemeClr val="accent6"/>
                        </a:lnRef>
                        <a:fillRef idx="1">
                          <a:schemeClr val="lt1"/>
                        </a:fillRef>
                        <a:effectRef idx="0">
                          <a:schemeClr val="accent6"/>
                        </a:effectRef>
                        <a:fontRef idx="minor">
                          <a:schemeClr val="dk1"/>
                        </a:fontRef>
                      </wps:style>
                      <wps:txbx>
                        <w:txbxContent>
                          <w:p w:rsidR="00340CD1" w:rsidP="005D62F6" w:rsidRDefault="00340CD1" w14:paraId="6D50FBD2" w14:textId="754D24AF">
                            <w:pPr>
                              <w:jc w:val="center"/>
                            </w:pPr>
                            <w:r>
                              <w:t>Tax on Guarantee Fee = (Tax</w:t>
                            </w:r>
                            <w:r w:rsidRPr="00CD5802">
                              <w:rPr>
                                <w:vertAlign w:val="subscript"/>
                              </w:rPr>
                              <w:t>1</w:t>
                            </w:r>
                            <w:r>
                              <w:t xml:space="preserve"> * (Credit Guarantee Fee + Penalty)) + (Tax</w:t>
                            </w:r>
                            <w:r>
                              <w:rPr>
                                <w:vertAlign w:val="subscript"/>
                              </w:rPr>
                              <w:t>2</w:t>
                            </w:r>
                            <w:r>
                              <w:t xml:space="preserve"> * (Credit Guarantee Fee + Penalty)) + …. + (</w:t>
                            </w:r>
                            <w:proofErr w:type="spellStart"/>
                            <w:r>
                              <w:t>Tax</w:t>
                            </w:r>
                            <w:r>
                              <w:rPr>
                                <w:vertAlign w:val="subscript"/>
                              </w:rPr>
                              <w:t>n</w:t>
                            </w:r>
                            <w:proofErr w:type="spellEnd"/>
                            <w:r>
                              <w:t xml:space="preserve"> * (Credit Guarantee Fee + Penalty))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w14:anchorId="74822DEC">
              <v:rect id="Rectangle 27" style="width:453.3pt;height:39.55pt;visibility:visible;mso-wrap-style:square;mso-left-percent:-10001;mso-top-percent:-10001;mso-position-horizontal:absolute;mso-position-horizontal-relative:char;mso-position-vertical:absolute;mso-position-vertical-relative:line;mso-left-percent:-10001;mso-top-percent:-10001;v-text-anchor:middle" o:spid="_x0000_s1107" fillcolor="white [3201]" strokecolor="#70ad47 [3209]" strokeweight="1pt" w14:anchorId="110F200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">
                <v:textbox>
                  <w:txbxContent>
                    <w:p w:rsidR="00340CD1" w:rsidP="005D62F6" w:rsidRDefault="00340CD1" w14:paraId="72E61A40" w14:textId="754D24AF">
                      <w:pPr>
                        <w:jc w:val="center"/>
                      </w:pPr>
                      <w:r>
                        <w:t>Tax on Guarantee Fee = (Tax</w:t>
                      </w:r>
                      <w:r w:rsidRPr="00CD5802">
                        <w:rPr>
                          <w:vertAlign w:val="subscript"/>
                        </w:rPr>
                        <w:t>1</w:t>
                      </w:r>
                      <w:r>
                        <w:t xml:space="preserve"> * (Credit Guarantee Fee + Penalty)) + (Tax</w:t>
                      </w:r>
                      <w:r>
                        <w:rPr>
                          <w:vertAlign w:val="subscript"/>
                        </w:rPr>
                        <w:t>2</w:t>
                      </w:r>
                      <w:r>
                        <w:t xml:space="preserve"> * (Credit Guarantee Fee + Penalty)) + …. + (Tax</w:t>
                      </w:r>
                      <w:r>
                        <w:rPr>
                          <w:vertAlign w:val="subscript"/>
                        </w:rPr>
                        <w:t>n</w:t>
                      </w:r>
                      <w:r>
                        <w:t xml:space="preserve"> * (Credit Guarantee Fee + Penalty))</w:t>
                      </w:r>
                    </w:p>
                  </w:txbxContent>
                </v:textbox>
                <w10:anchorlock/>
              </v:rect>
            </w:pict>
          </mc:Fallback>
        </mc:AlternateContent>
      </w:r>
    </w:p>
    <w:p w:rsidR="00A96DB5" w:rsidP="005D62F6" w:rsidRDefault="00A96DB5" w14:paraId="579844B5" w14:textId="77777777">
      <w:pPr>
        <w:jc w:val="both"/>
        <w:rPr>
          <w:b/>
          <w:u w:val="single"/>
        </w:rPr>
      </w:pPr>
    </w:p>
    <w:tbl>
      <w:tblPr>
        <w:tblStyle w:val="TableGrid"/>
        <w:tblW w:w="7116" w:type="dxa"/>
        <w:tblLook w:val="04A0" w:firstRow="1" w:lastRow="0" w:firstColumn="1" w:lastColumn="0" w:noHBand="0" w:noVBand="1"/>
      </w:tblPr>
      <w:tblGrid>
        <w:gridCol w:w="5160"/>
        <w:gridCol w:w="1956"/>
      </w:tblGrid>
      <w:tr w:rsidRPr="00F25836" w:rsidR="00A96DB5" w:rsidTr="00963C6C" w14:paraId="6613C268" w14:textId="77777777">
        <w:trPr>
          <w:trHeight w:val="235"/>
        </w:trPr>
        <w:tc>
          <w:tcPr>
            <w:tcW w:w="5160" w:type="dxa"/>
            <w:noWrap/>
            <w:hideMark/>
          </w:tcPr>
          <w:p w:rsidRPr="00F25836" w:rsidR="00A96DB5" w:rsidP="00963C6C" w:rsidRDefault="00A96DB5" w14:paraId="5488B014" w14:textId="77777777">
            <w:pPr>
              <w:rPr>
                <w:rFonts w:ascii="Calibri" w:hAnsi="Calibri" w:eastAsia="Times New Roman" w:cs="Times New Roman"/>
                <w:b/>
                <w:color w:val="000000"/>
                <w:sz w:val="20"/>
                <w:szCs w:val="20"/>
              </w:rPr>
            </w:pPr>
            <w:r w:rsidRPr="00F25836">
              <w:rPr>
                <w:rFonts w:ascii="Calibri" w:hAnsi="Calibri" w:eastAsia="Times New Roman" w:cs="Times New Roman"/>
                <w:b/>
                <w:color w:val="000000"/>
                <w:sz w:val="20"/>
                <w:szCs w:val="20"/>
              </w:rPr>
              <w:t>Education Loan Scheme Parameters</w:t>
            </w:r>
          </w:p>
        </w:tc>
        <w:tc>
          <w:tcPr>
            <w:tcW w:w="1956" w:type="dxa"/>
            <w:noWrap/>
            <w:hideMark/>
          </w:tcPr>
          <w:p w:rsidRPr="00F25836" w:rsidR="00A96DB5" w:rsidP="00963C6C" w:rsidRDefault="00A96DB5" w14:paraId="1AD7DBB1" w14:textId="77777777">
            <w:pPr>
              <w:rPr>
                <w:rFonts w:ascii="Calibri" w:hAnsi="Calibri" w:eastAsia="Times New Roman" w:cs="Times New Roman"/>
                <w:b/>
                <w:color w:val="000000"/>
                <w:sz w:val="20"/>
                <w:szCs w:val="20"/>
              </w:rPr>
            </w:pPr>
          </w:p>
        </w:tc>
      </w:tr>
      <w:tr w:rsidRPr="00F25836" w:rsidR="00A96DB5" w:rsidTr="00963C6C" w14:paraId="0119FE42" w14:textId="77777777">
        <w:trPr>
          <w:trHeight w:val="235"/>
        </w:trPr>
        <w:tc>
          <w:tcPr>
            <w:tcW w:w="5160" w:type="dxa"/>
            <w:hideMark/>
          </w:tcPr>
          <w:p w:rsidRPr="00F25836" w:rsidR="00A96DB5" w:rsidP="00963C6C" w:rsidRDefault="00A96DB5" w14:paraId="1F15F6F6" w14:textId="77777777">
            <w:pPr>
              <w:ind w:firstLine="400" w:firstLineChars="200"/>
              <w:rPr>
                <w:rFonts w:ascii="Calibri" w:hAnsi="Calibri" w:eastAsia="Times New Roman" w:cs="Times New Roman"/>
                <w:color w:val="000000"/>
                <w:sz w:val="20"/>
                <w:szCs w:val="20"/>
              </w:rPr>
            </w:pPr>
            <w:r w:rsidRPr="00F25836">
              <w:rPr>
                <w:rFonts w:ascii="Calibri" w:hAnsi="Calibri" w:eastAsia="Times New Roman" w:cs="Times New Roman"/>
                <w:color w:val="000000"/>
                <w:sz w:val="20"/>
                <w:szCs w:val="20"/>
              </w:rPr>
              <w:t>Guarantee Cover (%)</w:t>
            </w:r>
          </w:p>
        </w:tc>
        <w:tc>
          <w:tcPr>
            <w:tcW w:w="1956" w:type="dxa"/>
            <w:hideMark/>
          </w:tcPr>
          <w:p w:rsidRPr="00F25836" w:rsidR="00A96DB5" w:rsidP="00963C6C" w:rsidRDefault="00A96DB5" w14:paraId="28AFF36A" w14:textId="77777777">
            <w:pPr>
              <w:ind w:firstLine="400" w:firstLineChars="200"/>
              <w:rPr>
                <w:rFonts w:ascii="Calibri" w:hAnsi="Calibri" w:eastAsia="Times New Roman" w:cs="Times New Roman"/>
                <w:color w:val="000000"/>
                <w:sz w:val="20"/>
                <w:szCs w:val="20"/>
              </w:rPr>
            </w:pPr>
            <w:r w:rsidRPr="00F25836">
              <w:rPr>
                <w:rFonts w:ascii="Calibri" w:hAnsi="Calibri" w:eastAsia="Times New Roman" w:cs="Times New Roman"/>
                <w:color w:val="000000"/>
                <w:sz w:val="20"/>
                <w:szCs w:val="20"/>
              </w:rPr>
              <w:t>75%</w:t>
            </w:r>
          </w:p>
        </w:tc>
      </w:tr>
      <w:tr w:rsidRPr="00F25836" w:rsidR="00A96DB5" w:rsidTr="00963C6C" w14:paraId="3C629204" w14:textId="77777777">
        <w:trPr>
          <w:trHeight w:val="235"/>
        </w:trPr>
        <w:tc>
          <w:tcPr>
            <w:tcW w:w="5160" w:type="dxa"/>
            <w:hideMark/>
          </w:tcPr>
          <w:p w:rsidRPr="00F25836" w:rsidR="00A96DB5" w:rsidP="00963C6C" w:rsidRDefault="00A96DB5" w14:paraId="5D3BC7CC" w14:textId="77777777">
            <w:pPr>
              <w:ind w:firstLine="400" w:firstLineChars="200"/>
              <w:rPr>
                <w:rFonts w:ascii="Calibri" w:hAnsi="Calibri" w:eastAsia="Times New Roman" w:cs="Times New Roman"/>
                <w:color w:val="000000"/>
                <w:sz w:val="20"/>
                <w:szCs w:val="20"/>
              </w:rPr>
            </w:pPr>
            <w:r w:rsidRPr="00F25836">
              <w:rPr>
                <w:rFonts w:ascii="Calibri" w:hAnsi="Calibri" w:eastAsia="Times New Roman" w:cs="Times New Roman"/>
                <w:color w:val="000000"/>
                <w:sz w:val="20"/>
                <w:szCs w:val="20"/>
              </w:rPr>
              <w:t>Annual Guarantee Fee (%)</w:t>
            </w:r>
          </w:p>
        </w:tc>
        <w:tc>
          <w:tcPr>
            <w:tcW w:w="1956" w:type="dxa"/>
            <w:hideMark/>
          </w:tcPr>
          <w:p w:rsidRPr="00F25836" w:rsidR="00A96DB5" w:rsidP="00963C6C" w:rsidRDefault="00A96DB5" w14:paraId="596CC230" w14:textId="77777777">
            <w:pPr>
              <w:ind w:firstLine="400" w:firstLineChars="200"/>
              <w:rPr>
                <w:rFonts w:ascii="Calibri" w:hAnsi="Calibri" w:eastAsia="Times New Roman" w:cs="Times New Roman"/>
                <w:color w:val="000000"/>
                <w:sz w:val="20"/>
                <w:szCs w:val="20"/>
              </w:rPr>
            </w:pPr>
            <w:r w:rsidRPr="00F25836">
              <w:rPr>
                <w:rFonts w:ascii="Calibri" w:hAnsi="Calibri" w:eastAsia="Times New Roman" w:cs="Times New Roman"/>
                <w:color w:val="000000"/>
                <w:sz w:val="20"/>
                <w:szCs w:val="20"/>
              </w:rPr>
              <w:t>0.50%</w:t>
            </w:r>
          </w:p>
        </w:tc>
      </w:tr>
      <w:tr w:rsidRPr="00F25836" w:rsidR="00A96DB5" w:rsidTr="00963C6C" w14:paraId="5A6B9075" w14:textId="77777777">
        <w:trPr>
          <w:trHeight w:val="235"/>
        </w:trPr>
        <w:tc>
          <w:tcPr>
            <w:tcW w:w="5160" w:type="dxa"/>
          </w:tcPr>
          <w:p w:rsidRPr="00F25836" w:rsidR="00A96DB5" w:rsidP="00963C6C" w:rsidRDefault="00A96DB5" w14:paraId="2C88707B" w14:textId="77777777">
            <w:pPr>
              <w:ind w:firstLine="400" w:firstLineChars="200"/>
              <w:rPr>
                <w:rFonts w:ascii="Times New Roman" w:hAnsi="Times New Roman" w:eastAsia="Times New Roman" w:cs="Times New Roman"/>
                <w:color w:val="000000"/>
                <w:sz w:val="20"/>
                <w:szCs w:val="20"/>
              </w:rPr>
            </w:pPr>
            <w:r w:rsidRPr="00F25836">
              <w:rPr>
                <w:rFonts w:ascii="Calibri" w:hAnsi="Calibri" w:eastAsia="Times New Roman" w:cs="Times New Roman"/>
                <w:color w:val="000000"/>
                <w:sz w:val="20"/>
                <w:szCs w:val="20"/>
              </w:rPr>
              <w:t>Maximum Limit to Guarantee Issuance Allowed (INR)</w:t>
            </w:r>
          </w:p>
        </w:tc>
        <w:tc>
          <w:tcPr>
            <w:tcW w:w="1956" w:type="dxa"/>
          </w:tcPr>
          <w:p w:rsidRPr="00F25836" w:rsidR="00A96DB5" w:rsidP="00963C6C" w:rsidRDefault="00A96DB5" w14:paraId="094FEE09" w14:textId="77777777">
            <w:pPr>
              <w:ind w:firstLine="400" w:firstLineChars="200"/>
              <w:rPr>
                <w:rFonts w:ascii="Calibri" w:hAnsi="Calibri" w:eastAsia="Times New Roman" w:cs="Times New Roman"/>
                <w:color w:val="000000"/>
                <w:sz w:val="20"/>
                <w:szCs w:val="20"/>
              </w:rPr>
            </w:pPr>
            <w:r w:rsidRPr="00F25836">
              <w:rPr>
                <w:rFonts w:ascii="Calibri" w:hAnsi="Calibri" w:eastAsia="Times New Roman" w:cs="Times New Roman"/>
                <w:color w:val="000000"/>
                <w:sz w:val="20"/>
                <w:szCs w:val="20"/>
              </w:rPr>
              <w:t>7,50,000.00</w:t>
            </w:r>
          </w:p>
        </w:tc>
      </w:tr>
      <w:tr w:rsidRPr="00F25836" w:rsidR="00A96DB5" w:rsidTr="00963C6C" w14:paraId="2B665670" w14:textId="77777777">
        <w:trPr>
          <w:trHeight w:val="235"/>
        </w:trPr>
        <w:tc>
          <w:tcPr>
            <w:tcW w:w="5160" w:type="dxa"/>
          </w:tcPr>
          <w:p w:rsidRPr="00F25836" w:rsidR="00A96DB5" w:rsidP="00963C6C" w:rsidRDefault="00A96DB5" w14:paraId="6B91B364" w14:textId="77777777">
            <w:pPr>
              <w:ind w:firstLine="400" w:firstLineChars="200"/>
              <w:rPr>
                <w:rFonts w:ascii="Times New Roman" w:hAnsi="Times New Roman" w:eastAsia="Times New Roman" w:cs="Times New Roman"/>
                <w:color w:val="000000"/>
                <w:sz w:val="20"/>
                <w:szCs w:val="20"/>
              </w:rPr>
            </w:pPr>
            <w:r w:rsidRPr="00F25836">
              <w:rPr>
                <w:rFonts w:ascii="Calibri" w:hAnsi="Calibri" w:eastAsia="Times New Roman" w:cs="Times New Roman"/>
                <w:color w:val="000000"/>
                <w:sz w:val="20"/>
                <w:szCs w:val="20"/>
              </w:rPr>
              <w:t>M</w:t>
            </w:r>
            <w:r>
              <w:rPr>
                <w:rFonts w:ascii="Calibri" w:hAnsi="Calibri" w:eastAsia="Times New Roman" w:cs="Times New Roman"/>
                <w:color w:val="000000"/>
                <w:sz w:val="20"/>
                <w:szCs w:val="20"/>
              </w:rPr>
              <w:t>inimum L</w:t>
            </w:r>
            <w:r w:rsidRPr="00F25836">
              <w:rPr>
                <w:rFonts w:ascii="Calibri" w:hAnsi="Calibri" w:eastAsia="Times New Roman" w:cs="Times New Roman"/>
                <w:color w:val="000000"/>
                <w:sz w:val="20"/>
                <w:szCs w:val="20"/>
              </w:rPr>
              <w:t>imit to Guarantee Issuance Allowed (INR)</w:t>
            </w:r>
          </w:p>
        </w:tc>
        <w:tc>
          <w:tcPr>
            <w:tcW w:w="1956" w:type="dxa"/>
          </w:tcPr>
          <w:p w:rsidRPr="00F25836" w:rsidR="00A96DB5" w:rsidP="00963C6C" w:rsidRDefault="00A96DB5" w14:paraId="4F9BE9D4" w14:textId="77777777">
            <w:pPr>
              <w:ind w:firstLine="400" w:firstLineChars="200"/>
              <w:rPr>
                <w:rFonts w:ascii="Calibri" w:hAnsi="Calibri" w:eastAsia="Times New Roman" w:cs="Times New Roman"/>
                <w:color w:val="000000"/>
                <w:sz w:val="20"/>
                <w:szCs w:val="20"/>
              </w:rPr>
            </w:pPr>
            <w:r>
              <w:rPr>
                <w:rFonts w:ascii="Calibri" w:hAnsi="Calibri" w:eastAsia="Times New Roman" w:cs="Times New Roman"/>
                <w:color w:val="000000"/>
                <w:sz w:val="20"/>
                <w:szCs w:val="20"/>
              </w:rPr>
              <w:t>5,000.00</w:t>
            </w:r>
          </w:p>
        </w:tc>
      </w:tr>
      <w:tr w:rsidRPr="00F25836" w:rsidR="00A96DB5" w:rsidTr="00963C6C" w14:paraId="779E5929" w14:textId="77777777">
        <w:trPr>
          <w:trHeight w:val="235"/>
        </w:trPr>
        <w:tc>
          <w:tcPr>
            <w:tcW w:w="5160" w:type="dxa"/>
          </w:tcPr>
          <w:p w:rsidRPr="008F20C7" w:rsidR="00A96DB5" w:rsidP="00963C6C" w:rsidRDefault="00A96DB5" w14:paraId="100EDA29" w14:textId="77777777">
            <w:pPr>
              <w:ind w:firstLine="400" w:firstLineChars="200"/>
              <w:rPr>
                <w:rFonts w:eastAsia="Times New Roman" w:cs="Times New Roman"/>
                <w:color w:val="000000"/>
                <w:sz w:val="20"/>
                <w:szCs w:val="20"/>
              </w:rPr>
            </w:pPr>
            <w:r w:rsidRPr="008F20C7">
              <w:rPr>
                <w:rFonts w:eastAsia="Times New Roman" w:cs="Times New Roman"/>
                <w:color w:val="000000"/>
                <w:sz w:val="20"/>
                <w:szCs w:val="20"/>
              </w:rPr>
              <w:t>Sanctioned Loan Amount</w:t>
            </w:r>
          </w:p>
        </w:tc>
        <w:tc>
          <w:tcPr>
            <w:tcW w:w="1956" w:type="dxa"/>
          </w:tcPr>
          <w:p w:rsidR="00A96DB5" w:rsidP="00963C6C" w:rsidRDefault="00A96DB5" w14:paraId="24D417B6" w14:textId="77777777">
            <w:pPr>
              <w:ind w:firstLine="400" w:firstLineChars="200"/>
              <w:rPr>
                <w:rFonts w:ascii="Calibri" w:hAnsi="Calibri" w:eastAsia="Times New Roman" w:cs="Times New Roman"/>
                <w:color w:val="000000"/>
                <w:sz w:val="20"/>
                <w:szCs w:val="20"/>
              </w:rPr>
            </w:pPr>
            <w:r>
              <w:rPr>
                <w:rFonts w:ascii="Calibri" w:hAnsi="Calibri" w:eastAsia="Times New Roman" w:cs="Times New Roman"/>
                <w:color w:val="000000"/>
                <w:sz w:val="20"/>
                <w:szCs w:val="20"/>
              </w:rPr>
              <w:t>4,00,000.00</w:t>
            </w:r>
          </w:p>
        </w:tc>
      </w:tr>
      <w:tr w:rsidRPr="003D1616" w:rsidR="00A96DB5" w:rsidTr="00963C6C" w14:paraId="00D59ED0" w14:textId="77777777">
        <w:trPr>
          <w:trHeight w:val="235"/>
        </w:trPr>
        <w:tc>
          <w:tcPr>
            <w:tcW w:w="5160" w:type="dxa"/>
            <w:hideMark/>
          </w:tcPr>
          <w:p w:rsidRPr="003D1616" w:rsidR="00A96DB5" w:rsidP="00963C6C" w:rsidRDefault="00A96DB5" w14:paraId="10CF7501" w14:textId="77777777">
            <w:pPr>
              <w:ind w:firstLine="400" w:firstLineChars="200"/>
              <w:rPr>
                <w:rFonts w:ascii="Calibri" w:hAnsi="Calibri" w:eastAsia="Times New Roman" w:cs="Times New Roman"/>
                <w:color w:val="000000"/>
                <w:sz w:val="20"/>
                <w:szCs w:val="20"/>
              </w:rPr>
            </w:pPr>
            <w:r w:rsidRPr="003D1616">
              <w:rPr>
                <w:rFonts w:ascii="Calibri" w:hAnsi="Calibri" w:eastAsia="Times New Roman" w:cs="Times New Roman"/>
                <w:color w:val="000000"/>
                <w:sz w:val="20"/>
                <w:szCs w:val="20"/>
              </w:rPr>
              <w:t>Annual Penal Interest Rate (%) for Lapsed Revival *</w:t>
            </w:r>
          </w:p>
        </w:tc>
        <w:tc>
          <w:tcPr>
            <w:tcW w:w="1956" w:type="dxa"/>
            <w:hideMark/>
          </w:tcPr>
          <w:p w:rsidRPr="003D1616" w:rsidR="00A96DB5" w:rsidP="00963C6C" w:rsidRDefault="00A96DB5" w14:paraId="01C86BA1" w14:textId="77777777">
            <w:pPr>
              <w:ind w:firstLine="400" w:firstLineChars="200"/>
              <w:rPr>
                <w:rFonts w:ascii="Calibri" w:hAnsi="Calibri" w:eastAsia="Times New Roman" w:cs="Times New Roman"/>
                <w:color w:val="000000"/>
                <w:sz w:val="20"/>
                <w:szCs w:val="20"/>
              </w:rPr>
            </w:pPr>
            <w:r w:rsidRPr="003D1616">
              <w:rPr>
                <w:rFonts w:ascii="Calibri" w:hAnsi="Calibri" w:eastAsia="Times New Roman" w:cs="Times New Roman"/>
                <w:color w:val="000000"/>
                <w:sz w:val="20"/>
                <w:szCs w:val="20"/>
              </w:rPr>
              <w:t xml:space="preserve">6.0% </w:t>
            </w:r>
          </w:p>
        </w:tc>
      </w:tr>
    </w:tbl>
    <w:p w:rsidR="00A96DB5" w:rsidP="005D62F6" w:rsidRDefault="00A96DB5" w14:paraId="0790AEA5" w14:textId="1E3A4232">
      <w:pPr>
        <w:jc w:val="both"/>
        <w:rPr>
          <w:b/>
          <w:u w:val="single"/>
        </w:rPr>
      </w:pPr>
      <w:r w:rsidRPr="00F41389">
        <w:rPr>
          <w:sz w:val="20"/>
          <w:szCs w:val="20"/>
        </w:rPr>
        <w:t xml:space="preserve">* </w:t>
      </w:r>
      <w:r w:rsidRPr="00B466D2">
        <w:rPr>
          <w:i/>
          <w:sz w:val="20"/>
          <w:szCs w:val="20"/>
        </w:rPr>
        <w:t xml:space="preserve">Note - </w:t>
      </w:r>
      <w:r w:rsidRPr="00B466D2">
        <w:rPr>
          <w:rFonts w:ascii="Calibri" w:hAnsi="Calibri" w:eastAsia="Times New Roman" w:cs="Times New Roman"/>
          <w:i/>
          <w:color w:val="000000"/>
          <w:sz w:val="20"/>
          <w:szCs w:val="20"/>
        </w:rPr>
        <w:t>Annual Penal Interest Rate (%) for Lapsed Revival includes Bank Rate and Annual Penal Interest Rate agreed by NCGTC.</w:t>
      </w:r>
    </w:p>
    <w:p w:rsidRPr="00FD797F" w:rsidR="00FD797F" w:rsidP="005D62F6" w:rsidRDefault="00FD797F" w14:paraId="3147B9CA" w14:textId="6F62E744">
      <w:pPr>
        <w:jc w:val="both"/>
        <w:rPr>
          <w:u w:val="single"/>
        </w:rPr>
      </w:pPr>
      <w:r w:rsidRPr="00D60BB0">
        <w:rPr>
          <w:b/>
          <w:u w:val="single"/>
        </w:rPr>
        <w:t>Scenario 1:</w:t>
      </w:r>
      <w:r w:rsidR="00D60BB0">
        <w:rPr>
          <w:u w:val="single"/>
        </w:rPr>
        <w:t xml:space="preserve"> Tax Calculation for Non Penal Interest Case</w:t>
      </w:r>
    </w:p>
    <w:p w:rsidR="005D62F6" w:rsidP="005D62F6" w:rsidRDefault="00363915" w14:paraId="4983F582" w14:textId="7BC5CCA9">
      <w:pPr>
        <w:jc w:val="both"/>
      </w:pPr>
      <w:r>
        <w:t>MLI uploads and approves the input file on SURGE system on 10</w:t>
      </w:r>
      <w:r w:rsidRPr="0042116A">
        <w:rPr>
          <w:vertAlign w:val="superscript"/>
        </w:rPr>
        <w:t>th</w:t>
      </w:r>
      <w:r>
        <w:t xml:space="preserve"> April 2015. This input file contains Loan Disbursement Information till previous March 2015. One of the Loan Account values are as below:</w:t>
      </w:r>
    </w:p>
    <w:tbl>
      <w:tblPr>
        <w:tblStyle w:val="TableGrid"/>
        <w:tblW w:w="5020" w:type="dxa"/>
        <w:tblLook w:val="04A0" w:firstRow="1" w:lastRow="0" w:firstColumn="1" w:lastColumn="0" w:noHBand="0" w:noVBand="1"/>
      </w:tblPr>
      <w:tblGrid>
        <w:gridCol w:w="3640"/>
        <w:gridCol w:w="1380"/>
      </w:tblGrid>
      <w:tr w:rsidRPr="003D1616" w:rsidR="005D62F6" w:rsidTr="003D1616" w14:paraId="7AE270B8" w14:textId="77777777">
        <w:trPr>
          <w:trHeight w:val="255"/>
        </w:trPr>
        <w:tc>
          <w:tcPr>
            <w:tcW w:w="3640" w:type="dxa"/>
            <w:hideMark/>
          </w:tcPr>
          <w:p w:rsidRPr="003D1616" w:rsidR="005D62F6" w:rsidP="00542C11" w:rsidRDefault="005D62F6" w14:paraId="666E53AA" w14:textId="77777777">
            <w:pPr>
              <w:ind w:firstLine="400" w:firstLineChars="200"/>
              <w:rPr>
                <w:rFonts w:ascii="Calibri" w:hAnsi="Calibri" w:eastAsia="Times New Roman" w:cs="Times New Roman"/>
                <w:color w:val="000000"/>
                <w:sz w:val="20"/>
                <w:szCs w:val="20"/>
              </w:rPr>
            </w:pPr>
            <w:r w:rsidRPr="003D1616">
              <w:rPr>
                <w:rFonts w:ascii="Calibri" w:hAnsi="Calibri" w:eastAsia="Times New Roman" w:cs="Times New Roman"/>
                <w:color w:val="000000"/>
                <w:sz w:val="20"/>
                <w:szCs w:val="20"/>
              </w:rPr>
              <w:t>Outstanding Loan Amount</w:t>
            </w:r>
          </w:p>
        </w:tc>
        <w:tc>
          <w:tcPr>
            <w:tcW w:w="1380" w:type="dxa"/>
            <w:noWrap/>
            <w:hideMark/>
          </w:tcPr>
          <w:p w:rsidRPr="003D1616" w:rsidR="005D62F6" w:rsidP="00542C11" w:rsidRDefault="005D62F6" w14:paraId="318C9FFD" w14:textId="77777777">
            <w:pPr>
              <w:jc w:val="center"/>
              <w:rPr>
                <w:rFonts w:ascii="Calibri" w:hAnsi="Calibri" w:eastAsia="Times New Roman" w:cs="Times New Roman"/>
                <w:color w:val="000000"/>
                <w:sz w:val="20"/>
                <w:szCs w:val="20"/>
              </w:rPr>
            </w:pPr>
            <w:r w:rsidRPr="003D1616">
              <w:rPr>
                <w:rFonts w:ascii="Calibri" w:hAnsi="Calibri" w:eastAsia="Times New Roman" w:cs="Times New Roman"/>
                <w:color w:val="000000"/>
                <w:sz w:val="20"/>
                <w:szCs w:val="20"/>
              </w:rPr>
              <w:t xml:space="preserve">100,000.00 </w:t>
            </w:r>
          </w:p>
        </w:tc>
      </w:tr>
    </w:tbl>
    <w:p w:rsidR="005D62F6" w:rsidP="005D62F6" w:rsidRDefault="005D62F6" w14:paraId="5C0B2B71" w14:textId="77777777"/>
    <w:p w:rsidR="005D62F6" w:rsidP="005D62F6" w:rsidRDefault="005D62F6" w14:paraId="338E7DC5" w14:textId="1A6A4D43">
      <w:pPr>
        <w:jc w:val="both"/>
      </w:pPr>
      <w:r>
        <w:t>Thus, in case of the example cited ab</w:t>
      </w:r>
      <w:r w:rsidR="00363915">
        <w:t xml:space="preserve">ove, Guarantee Fee = 100,000 * </w:t>
      </w:r>
      <w:r>
        <w:t xml:space="preserve">0.5% </w:t>
      </w:r>
    </w:p>
    <w:p w:rsidR="005D62F6" w:rsidP="005D62F6" w:rsidRDefault="005D62F6" w14:paraId="7C7BC1BC" w14:textId="35084DDB">
      <w:pPr>
        <w:jc w:val="both"/>
      </w:pPr>
      <w:r>
        <w:t xml:space="preserve">Which equals to INR </w:t>
      </w:r>
      <w:r w:rsidR="00363915">
        <w:t>500</w:t>
      </w:r>
      <w:r>
        <w:t>/-</w:t>
      </w:r>
    </w:p>
    <w:p w:rsidR="00937B8C" w:rsidP="005D62F6" w:rsidRDefault="00937B8C" w14:paraId="0750C7B8" w14:textId="410A9285">
      <w:pPr>
        <w:jc w:val="both"/>
      </w:pPr>
      <w:r>
        <w:t>There is no penalty levied on this loan. Thus, Penalty = INR 0/-</w:t>
      </w:r>
    </w:p>
    <w:p w:rsidR="005D62F6" w:rsidP="005D62F6" w:rsidRDefault="005D62F6" w14:paraId="32C43AF7" w14:textId="4F0CBEE0">
      <w:pPr>
        <w:jc w:val="both"/>
      </w:pPr>
      <w:r>
        <w:t xml:space="preserve">Taxation on INR </w:t>
      </w:r>
      <w:r w:rsidR="00363915">
        <w:t>500</w:t>
      </w:r>
      <w:r>
        <w:t>/- is determined as below:</w:t>
      </w:r>
    </w:p>
    <w:p w:rsidR="005D62F6" w:rsidP="005276B2" w:rsidRDefault="005D62F6" w14:paraId="2D16DE56" w14:textId="3365B433">
      <w:pPr>
        <w:pStyle w:val="ListParagraph"/>
        <w:numPr>
          <w:ilvl w:val="0"/>
          <w:numId w:val="29"/>
        </w:numPr>
        <w:jc w:val="both"/>
      </w:pPr>
      <w:r>
        <w:t xml:space="preserve">Service Tax on this Fee @14% is </w:t>
      </w:r>
      <w:r w:rsidR="00363915">
        <w:t>500</w:t>
      </w:r>
      <w:r>
        <w:t xml:space="preserve">*14% = INR </w:t>
      </w:r>
      <w:r w:rsidR="00363915">
        <w:t>70</w:t>
      </w:r>
      <w:r>
        <w:t>/-</w:t>
      </w:r>
    </w:p>
    <w:p w:rsidR="005D62F6" w:rsidP="005276B2" w:rsidRDefault="005D62F6" w14:paraId="615C6374" w14:textId="5AEDF586">
      <w:pPr>
        <w:pStyle w:val="ListParagraph"/>
        <w:numPr>
          <w:ilvl w:val="0"/>
          <w:numId w:val="29"/>
        </w:numPr>
        <w:jc w:val="both"/>
      </w:pPr>
      <w:proofErr w:type="spellStart"/>
      <w:r>
        <w:t>Swach</w:t>
      </w:r>
      <w:proofErr w:type="spellEnd"/>
      <w:r>
        <w:t xml:space="preserve"> Bharat </w:t>
      </w:r>
      <w:proofErr w:type="spellStart"/>
      <w:r>
        <w:t>Cess</w:t>
      </w:r>
      <w:proofErr w:type="spellEnd"/>
      <w:r>
        <w:t xml:space="preserve"> on this Fee @0.5% is </w:t>
      </w:r>
      <w:r w:rsidR="00363915">
        <w:t>500</w:t>
      </w:r>
      <w:r>
        <w:t xml:space="preserve">*0.5% = INR </w:t>
      </w:r>
      <w:r w:rsidR="00363915">
        <w:t>2</w:t>
      </w:r>
      <w:r>
        <w:t>.</w:t>
      </w:r>
      <w:r w:rsidR="00363915">
        <w:t>5</w:t>
      </w:r>
      <w:r>
        <w:t>/-</w:t>
      </w:r>
    </w:p>
    <w:p w:rsidR="005D62F6" w:rsidP="005D62F6" w:rsidRDefault="005D62F6" w14:paraId="30604DA8" w14:textId="211864D1">
      <w:pPr>
        <w:jc w:val="both"/>
      </w:pPr>
      <w:r>
        <w:t xml:space="preserve">Total Tax is summation of service tax and </w:t>
      </w:r>
      <w:proofErr w:type="spellStart"/>
      <w:r>
        <w:t>Swach</w:t>
      </w:r>
      <w:proofErr w:type="spellEnd"/>
      <w:r>
        <w:t xml:space="preserve"> Bharat </w:t>
      </w:r>
      <w:proofErr w:type="spellStart"/>
      <w:r>
        <w:t>Cess</w:t>
      </w:r>
      <w:proofErr w:type="spellEnd"/>
      <w:r>
        <w:t xml:space="preserve"> = </w:t>
      </w:r>
      <w:r w:rsidR="00363915">
        <w:t>70</w:t>
      </w:r>
      <w:r>
        <w:t xml:space="preserve"> + </w:t>
      </w:r>
      <w:r w:rsidR="00363915">
        <w:t>2.5</w:t>
      </w:r>
      <w:r>
        <w:t xml:space="preserve"> = INR </w:t>
      </w:r>
      <w:r w:rsidR="00363915">
        <w:t>72</w:t>
      </w:r>
      <w:r>
        <w:t>.</w:t>
      </w:r>
      <w:r w:rsidR="00363915">
        <w:t>50</w:t>
      </w:r>
      <w:r>
        <w:t>/-</w:t>
      </w:r>
    </w:p>
    <w:p w:rsidR="00EC0599" w:rsidP="00EC0599" w:rsidRDefault="00D60BB0" w14:paraId="5FCD85A8" w14:textId="624370E2">
      <w:pPr>
        <w:jc w:val="both"/>
        <w:rPr>
          <w:u w:val="single"/>
        </w:rPr>
      </w:pPr>
      <w:r w:rsidRPr="00D60BB0">
        <w:rPr>
          <w:b/>
          <w:u w:val="single"/>
        </w:rPr>
        <w:t xml:space="preserve">Scenario </w:t>
      </w:r>
      <w:r>
        <w:rPr>
          <w:b/>
          <w:u w:val="single"/>
        </w:rPr>
        <w:t>2</w:t>
      </w:r>
      <w:r w:rsidRPr="00D60BB0">
        <w:rPr>
          <w:b/>
          <w:u w:val="single"/>
        </w:rPr>
        <w:t>:</w:t>
      </w:r>
      <w:r>
        <w:rPr>
          <w:u w:val="single"/>
        </w:rPr>
        <w:t xml:space="preserve"> Tax Calculation for Penal Interest Case</w:t>
      </w:r>
    </w:p>
    <w:p w:rsidR="000030FA" w:rsidP="000030FA" w:rsidRDefault="000030FA" w14:paraId="2DB5FEAF" w14:textId="77777777">
      <w:pPr>
        <w:jc w:val="both"/>
      </w:pPr>
      <w:r>
        <w:t>MLI uploads and approves the input file on SURGE system on 10</w:t>
      </w:r>
      <w:r w:rsidRPr="0042116A">
        <w:rPr>
          <w:vertAlign w:val="superscript"/>
        </w:rPr>
        <w:t>th</w:t>
      </w:r>
      <w:r>
        <w:t xml:space="preserve"> April 2018. This input file contains Loan Disbursement Information till previous March 2018. One of the Loan Account values are as below:</w:t>
      </w:r>
    </w:p>
    <w:tbl>
      <w:tblPr>
        <w:tblStyle w:val="TableGrid"/>
        <w:tblW w:w="5020" w:type="dxa"/>
        <w:tblLook w:val="04A0" w:firstRow="1" w:lastRow="0" w:firstColumn="1" w:lastColumn="0" w:noHBand="0" w:noVBand="1"/>
      </w:tblPr>
      <w:tblGrid>
        <w:gridCol w:w="3640"/>
        <w:gridCol w:w="1380"/>
      </w:tblGrid>
      <w:tr w:rsidRPr="003D1616" w:rsidR="000030FA" w:rsidTr="0012315D" w14:paraId="6C19510D" w14:textId="77777777">
        <w:trPr>
          <w:trHeight w:val="255"/>
        </w:trPr>
        <w:tc>
          <w:tcPr>
            <w:tcW w:w="3640" w:type="dxa"/>
            <w:hideMark/>
          </w:tcPr>
          <w:p w:rsidRPr="003D1616" w:rsidR="000030FA" w:rsidP="0012315D" w:rsidRDefault="000030FA" w14:paraId="39F85C30" w14:textId="77777777">
            <w:pPr>
              <w:ind w:firstLine="400" w:firstLineChars="200"/>
              <w:rPr>
                <w:rFonts w:ascii="Calibri" w:hAnsi="Calibri" w:eastAsia="Times New Roman" w:cs="Times New Roman"/>
                <w:color w:val="000000"/>
                <w:sz w:val="20"/>
                <w:szCs w:val="20"/>
              </w:rPr>
            </w:pPr>
            <w:r w:rsidRPr="003D1616">
              <w:rPr>
                <w:rFonts w:ascii="Calibri" w:hAnsi="Calibri" w:eastAsia="Times New Roman" w:cs="Times New Roman"/>
                <w:color w:val="000000"/>
                <w:sz w:val="20"/>
                <w:szCs w:val="20"/>
              </w:rPr>
              <w:t>Outstanding Loan Amount</w:t>
            </w:r>
          </w:p>
        </w:tc>
        <w:tc>
          <w:tcPr>
            <w:tcW w:w="1380" w:type="dxa"/>
            <w:noWrap/>
            <w:hideMark/>
          </w:tcPr>
          <w:p w:rsidRPr="003D1616" w:rsidR="000030FA" w:rsidP="0012315D" w:rsidRDefault="000030FA" w14:paraId="07F56466" w14:textId="77777777">
            <w:pPr>
              <w:jc w:val="center"/>
              <w:rPr>
                <w:rFonts w:ascii="Calibri" w:hAnsi="Calibri" w:eastAsia="Times New Roman" w:cs="Times New Roman"/>
                <w:color w:val="000000"/>
                <w:sz w:val="20"/>
                <w:szCs w:val="20"/>
              </w:rPr>
            </w:pPr>
            <w:r w:rsidRPr="003D1616">
              <w:rPr>
                <w:rFonts w:ascii="Calibri" w:hAnsi="Calibri" w:eastAsia="Times New Roman" w:cs="Times New Roman"/>
                <w:color w:val="000000"/>
                <w:sz w:val="20"/>
                <w:szCs w:val="20"/>
              </w:rPr>
              <w:t>500,000.00</w:t>
            </w:r>
          </w:p>
        </w:tc>
      </w:tr>
    </w:tbl>
    <w:p w:rsidR="000030FA" w:rsidP="000030FA" w:rsidRDefault="000030FA" w14:paraId="2247622D" w14:textId="77777777">
      <w:pPr>
        <w:jc w:val="both"/>
      </w:pPr>
    </w:p>
    <w:p w:rsidR="00A96DB5" w:rsidP="00A96DB5" w:rsidRDefault="00A96DB5" w14:paraId="269C9F1E" w14:textId="77777777">
      <w:pPr>
        <w:jc w:val="both"/>
      </w:pPr>
      <w:r>
        <w:t xml:space="preserve">This loan account had been issued guarantee cover in the Quarter 1 of 2014 and had been ‘In Force’ since then till March 2015. However, its guarantee cover has lapsed since then till FY 18-19 (i.e. Number of Lapsed FY Years = 3). </w:t>
      </w:r>
    </w:p>
    <w:p w:rsidR="009D0E2F" w:rsidP="009D0E2F" w:rsidRDefault="009D0E2F" w14:paraId="2615A1A9" w14:textId="3D8D28C5">
      <w:pPr>
        <w:jc w:val="both"/>
      </w:pPr>
      <w:r>
        <w:t xml:space="preserve">Since Outstanding Loan Amount exceeds Sanctioned Loan Amount, CG Fees is calculated on Sanctioned Loan Amount which is - INR 2000/- (Refer section 1.6.3.2 – Scenario </w:t>
      </w:r>
      <w:r w:rsidR="009C76D9">
        <w:t>4</w:t>
      </w:r>
      <w:r>
        <w:t xml:space="preserve"> above).</w:t>
      </w:r>
    </w:p>
    <w:p w:rsidR="00EC0599" w:rsidP="009D0E2F" w:rsidRDefault="009D0E2F" w14:paraId="53A4CC1E" w14:textId="2D0CE988">
      <w:pPr>
        <w:jc w:val="both"/>
      </w:pPr>
      <w:r>
        <w:t>Based on this CG Fees, penal interest for Lapsed Revival is calculated as (2000 * (6.0%</w:t>
      </w:r>
      <w:r w:rsidR="00627BFD">
        <w:t xml:space="preserve"> /4</w:t>
      </w:r>
      <w:r>
        <w:t xml:space="preserve">) * </w:t>
      </w:r>
      <w:del w:author="Sachin Patange" w:date="2017-04-28T12:50:00Z" w:id="1117">
        <w:r w:rsidDel="0050470F">
          <w:delText>3</w:delText>
        </w:r>
      </w:del>
      <w:ins w:author="Sachin Patange" w:date="2017-04-28T12:50:00Z" w:id="1118">
        <w:r w:rsidR="0050470F">
          <w:t>8</w:t>
        </w:r>
      </w:ins>
      <w:r>
        <w:t xml:space="preserve">) = INR </w:t>
      </w:r>
      <w:del w:author="Sachin Patange" w:date="2017-04-28T12:50:00Z" w:id="1119">
        <w:r w:rsidDel="0050470F" w:rsidR="00627BFD">
          <w:delText>90</w:delText>
        </w:r>
      </w:del>
      <w:ins w:author="Sachin Patange" w:date="2017-04-28T12:50:00Z" w:id="1120">
        <w:r w:rsidR="0050470F">
          <w:t>240</w:t>
        </w:r>
      </w:ins>
      <w:r>
        <w:t>/-</w:t>
      </w:r>
    </w:p>
    <w:p w:rsidR="00EC0599" w:rsidP="00EC0599" w:rsidRDefault="00EC0599" w14:paraId="2C225AA3" w14:textId="01CCAEF1">
      <w:pPr>
        <w:jc w:val="both"/>
      </w:pPr>
      <w:r>
        <w:t>Taxation is calculated on INR (</w:t>
      </w:r>
      <w:r w:rsidR="000030FA">
        <w:t>2</w:t>
      </w:r>
      <w:r w:rsidR="00A96DB5">
        <w:t>0</w:t>
      </w:r>
      <w:r w:rsidR="000030FA">
        <w:t>00</w:t>
      </w:r>
      <w:r>
        <w:t xml:space="preserve"> + </w:t>
      </w:r>
      <w:del w:author="Sachin Patange" w:date="2017-04-28T12:51:00Z" w:id="1121">
        <w:r w:rsidDel="0050470F" w:rsidR="00627BFD">
          <w:delText>90</w:delText>
        </w:r>
      </w:del>
      <w:ins w:author="Sachin Patange" w:date="2017-04-28T12:51:00Z" w:id="1122">
        <w:r w:rsidR="0050470F">
          <w:t>240</w:t>
        </w:r>
      </w:ins>
      <w:r>
        <w:t xml:space="preserve">) = INR </w:t>
      </w:r>
      <w:del w:author="Sachin Patange" w:date="2017-04-28T12:51:00Z" w:id="1123">
        <w:r w:rsidDel="0050470F" w:rsidR="000030FA">
          <w:delText>2</w:delText>
        </w:r>
        <w:r w:rsidDel="0050470F" w:rsidR="00627BFD">
          <w:delText>09</w:delText>
        </w:r>
        <w:r w:rsidDel="0050470F" w:rsidR="000030FA">
          <w:delText>0</w:delText>
        </w:r>
      </w:del>
      <w:ins w:author="Sachin Patange" w:date="2017-04-28T12:51:00Z" w:id="1124">
        <w:r w:rsidR="0050470F">
          <w:t>2240</w:t>
        </w:r>
      </w:ins>
      <w:r>
        <w:t>/- is determined as below:</w:t>
      </w:r>
    </w:p>
    <w:p w:rsidR="00EC0599" w:rsidP="005276B2" w:rsidRDefault="00EC0599" w14:paraId="3CFBFB74" w14:textId="018FC020">
      <w:pPr>
        <w:pStyle w:val="ListParagraph"/>
        <w:numPr>
          <w:ilvl w:val="0"/>
          <w:numId w:val="19"/>
        </w:numPr>
        <w:jc w:val="both"/>
      </w:pPr>
      <w:r>
        <w:t xml:space="preserve">Service Tax on this @14% is </w:t>
      </w:r>
      <w:del w:author="Sachin Patange" w:date="2017-04-28T12:51:00Z" w:id="1125">
        <w:r w:rsidDel="0050470F" w:rsidR="00E30D0E">
          <w:delText>2</w:delText>
        </w:r>
        <w:r w:rsidDel="0050470F" w:rsidR="00627BFD">
          <w:delText>09</w:delText>
        </w:r>
        <w:r w:rsidDel="0050470F" w:rsidR="00E30D0E">
          <w:delText>0</w:delText>
        </w:r>
      </w:del>
      <w:ins w:author="Sachin Patange" w:date="2017-04-28T12:51:00Z" w:id="1126">
        <w:r w:rsidR="0050470F">
          <w:t>2240</w:t>
        </w:r>
      </w:ins>
      <w:r>
        <w:t xml:space="preserve">*14% = INR </w:t>
      </w:r>
      <w:del w:author="Sachin Patange" w:date="2017-04-28T12:52:00Z" w:id="1127">
        <w:r w:rsidDel="0050470F" w:rsidR="00627BFD">
          <w:delText>292</w:delText>
        </w:r>
      </w:del>
      <w:ins w:author="Sachin Patange" w:date="2017-04-28T12:52:00Z" w:id="1128">
        <w:r w:rsidR="0050470F">
          <w:t>313</w:t>
        </w:r>
      </w:ins>
      <w:r w:rsidR="00607853">
        <w:t>.</w:t>
      </w:r>
      <w:r w:rsidR="00627BFD">
        <w:t>60</w:t>
      </w:r>
      <w:r>
        <w:t>/-</w:t>
      </w:r>
    </w:p>
    <w:p w:rsidR="00EC0599" w:rsidP="005276B2" w:rsidRDefault="00EC0599" w14:paraId="29EA5B9F" w14:textId="1791DC4F">
      <w:pPr>
        <w:pStyle w:val="ListParagraph"/>
        <w:numPr>
          <w:ilvl w:val="0"/>
          <w:numId w:val="19"/>
        </w:numPr>
        <w:jc w:val="both"/>
      </w:pPr>
      <w:proofErr w:type="spellStart"/>
      <w:r>
        <w:t>Swach</w:t>
      </w:r>
      <w:proofErr w:type="spellEnd"/>
      <w:r>
        <w:t xml:space="preserve"> Bharat </w:t>
      </w:r>
      <w:proofErr w:type="spellStart"/>
      <w:r>
        <w:t>Cess</w:t>
      </w:r>
      <w:proofErr w:type="spellEnd"/>
      <w:r>
        <w:t xml:space="preserve"> on this @0.5% is </w:t>
      </w:r>
      <w:del w:author="Sachin Patange" w:date="2017-04-28T12:51:00Z" w:id="1129">
        <w:r w:rsidDel="0050470F" w:rsidR="00E30D0E">
          <w:delText>2</w:delText>
        </w:r>
        <w:r w:rsidDel="0050470F" w:rsidR="00627BFD">
          <w:delText>09</w:delText>
        </w:r>
        <w:r w:rsidDel="0050470F" w:rsidR="00E30D0E">
          <w:delText>0</w:delText>
        </w:r>
      </w:del>
      <w:ins w:author="Sachin Patange" w:date="2017-04-28T12:51:00Z" w:id="1130">
        <w:r w:rsidR="0050470F">
          <w:t>2240</w:t>
        </w:r>
      </w:ins>
      <w:r>
        <w:t xml:space="preserve">*0.5% = INR </w:t>
      </w:r>
      <w:del w:author="Sachin Patange" w:date="2017-04-28T12:52:00Z" w:id="1131">
        <w:r w:rsidDel="0050470F" w:rsidR="00E30D0E">
          <w:delText>1</w:delText>
        </w:r>
        <w:r w:rsidDel="0050470F" w:rsidR="00627BFD">
          <w:delText>0</w:delText>
        </w:r>
      </w:del>
      <w:ins w:author="Sachin Patange" w:date="2017-04-28T12:52:00Z" w:id="1132">
        <w:r w:rsidR="0050470F">
          <w:t>11</w:t>
        </w:r>
      </w:ins>
      <w:r>
        <w:t>.</w:t>
      </w:r>
      <w:del w:author="Sachin Patange" w:date="2017-04-28T12:52:00Z" w:id="1133">
        <w:r w:rsidDel="0050470F" w:rsidR="00627BFD">
          <w:delText>45</w:delText>
        </w:r>
      </w:del>
      <w:ins w:author="Sachin Patange" w:date="2017-04-28T12:52:00Z" w:id="1134">
        <w:r w:rsidR="0050470F">
          <w:t>20</w:t>
        </w:r>
      </w:ins>
      <w:r>
        <w:t>/-</w:t>
      </w:r>
    </w:p>
    <w:p w:rsidR="00EC0599" w:rsidP="00EC0599" w:rsidRDefault="00EC0599" w14:paraId="0B924A0C" w14:textId="7B141995">
      <w:pPr>
        <w:jc w:val="both"/>
      </w:pPr>
      <w:r>
        <w:t xml:space="preserve">Total Tax is summation of service tax and </w:t>
      </w:r>
      <w:proofErr w:type="spellStart"/>
      <w:r>
        <w:t>Swach</w:t>
      </w:r>
      <w:proofErr w:type="spellEnd"/>
      <w:r>
        <w:t xml:space="preserve"> Bharat </w:t>
      </w:r>
      <w:proofErr w:type="spellStart"/>
      <w:r>
        <w:t>Cess</w:t>
      </w:r>
      <w:proofErr w:type="spellEnd"/>
      <w:r>
        <w:t xml:space="preserve"> = </w:t>
      </w:r>
      <w:del w:author="Sachin Patange" w:date="2017-04-28T12:52:00Z" w:id="1135">
        <w:r w:rsidDel="0050470F" w:rsidR="00627BFD">
          <w:delText>292</w:delText>
        </w:r>
      </w:del>
      <w:ins w:author="Sachin Patange" w:date="2017-04-28T12:52:00Z" w:id="1136">
        <w:r w:rsidR="0050470F">
          <w:t>313</w:t>
        </w:r>
      </w:ins>
      <w:r w:rsidR="00F82DA4">
        <w:t>.</w:t>
      </w:r>
      <w:r w:rsidR="00627BFD">
        <w:t>6</w:t>
      </w:r>
      <w:r w:rsidR="00F82DA4">
        <w:t>0</w:t>
      </w:r>
      <w:r>
        <w:t xml:space="preserve"> + </w:t>
      </w:r>
      <w:del w:author="Sachin Patange" w:date="2017-04-28T12:52:00Z" w:id="1137">
        <w:r w:rsidDel="0050470F" w:rsidR="00E30D0E">
          <w:delText>1</w:delText>
        </w:r>
        <w:r w:rsidDel="0050470F" w:rsidR="00627BFD">
          <w:delText>0</w:delText>
        </w:r>
        <w:r w:rsidDel="0050470F" w:rsidR="00E30D0E">
          <w:delText>.</w:delText>
        </w:r>
        <w:r w:rsidDel="0050470F" w:rsidR="00627BFD">
          <w:delText>45</w:delText>
        </w:r>
      </w:del>
      <w:ins w:author="Sachin Patange" w:date="2017-04-28T12:52:00Z" w:id="1138">
        <w:r w:rsidR="0050470F">
          <w:t>11.20</w:t>
        </w:r>
      </w:ins>
      <w:r>
        <w:t xml:space="preserve"> = INR </w:t>
      </w:r>
      <w:r w:rsidR="00F82DA4">
        <w:t>3</w:t>
      </w:r>
      <w:ins w:author="Sachin Patange" w:date="2017-04-28T12:53:00Z" w:id="1139">
        <w:r w:rsidR="0050470F">
          <w:t>24.80</w:t>
        </w:r>
      </w:ins>
      <w:del w:author="Sachin Patange" w:date="2017-04-28T12:53:00Z" w:id="1140">
        <w:r w:rsidDel="0050470F" w:rsidR="00627BFD">
          <w:delText>03</w:delText>
        </w:r>
        <w:r w:rsidDel="0050470F">
          <w:delText>.</w:delText>
        </w:r>
        <w:r w:rsidDel="0050470F" w:rsidR="00627BFD">
          <w:delText>05</w:delText>
        </w:r>
      </w:del>
      <w:r>
        <w:t>/-</w:t>
      </w:r>
    </w:p>
    <w:p w:rsidR="00A037E4" w:rsidP="00EC0599" w:rsidRDefault="00A037E4" w14:paraId="43EE06D8" w14:textId="1A89F7D6">
      <w:pPr>
        <w:jc w:val="both"/>
      </w:pPr>
      <w:r>
        <w:rPr>
          <w:noProof/>
        </w:rPr>
        <mc:AlternateContent>
          <mc:Choice Requires="wps">
            <w:drawing>
              <wp:inline distT="0" distB="0" distL="0" distR="0" wp14:anchorId="68DA42E3" wp14:editId="37151D50">
                <wp:extent cx="5908040" cy="770255"/>
                <wp:effectExtent l="0" t="0" r="16510" b="10795"/>
                <wp:docPr id="32" name="Rectangle 32"/>
                <wp:cNvGraphicFramePr/>
                <a:graphic xmlns:a="http://schemas.openxmlformats.org/drawingml/2006/main">
                  <a:graphicData uri="http://schemas.microsoft.com/office/word/2010/wordprocessingShape">
                    <wps:wsp>
                      <wps:cNvSpPr/>
                      <wps:spPr>
                        <a:xfrm>
                          <a:off x="0" y="0"/>
                          <a:ext cx="5908040" cy="770255"/>
                        </a:xfrm>
                        <a:prstGeom prst="rect">
                          <a:avLst/>
                        </a:prstGeom>
                      </wps:spPr>
                      <wps:style>
                        <a:lnRef idx="2">
                          <a:schemeClr val="accent6"/>
                        </a:lnRef>
                        <a:fillRef idx="1">
                          <a:schemeClr val="lt1"/>
                        </a:fillRef>
                        <a:effectRef idx="0">
                          <a:schemeClr val="accent6"/>
                        </a:effectRef>
                        <a:fontRef idx="minor">
                          <a:schemeClr val="dk1"/>
                        </a:fontRef>
                      </wps:style>
                      <wps:txbx>
                        <w:txbxContent>
                          <w:p w:rsidRPr="00D451B1" w:rsidR="00340CD1" w:rsidP="00A037E4" w:rsidRDefault="00340CD1" w14:paraId="02D981EA" w14:textId="77777777">
                            <w:pPr>
                              <w:jc w:val="both"/>
                              <w:rPr>
                                <w:rFonts w:asciiTheme="majorHAnsi" w:hAnsiTheme="majorHAnsi"/>
                                <w:b/>
                              </w:rPr>
                            </w:pPr>
                            <w:r>
                              <w:rPr>
                                <w:rFonts w:asciiTheme="majorHAnsi" w:hAnsiTheme="majorHAnsi"/>
                                <w:b/>
                              </w:rPr>
                              <w:t>Calculating the Credit Guarantee Fee Tax:</w:t>
                            </w:r>
                          </w:p>
                          <w:p w:rsidR="00340CD1" w:rsidP="005276B2" w:rsidRDefault="00340CD1" w14:paraId="6D599E09" w14:textId="77777777">
                            <w:pPr>
                              <w:pStyle w:val="ListParagraph"/>
                              <w:numPr>
                                <w:ilvl w:val="0"/>
                                <w:numId w:val="17"/>
                              </w:numPr>
                              <w:jc w:val="both"/>
                              <w:rPr>
                                <w:rFonts w:asciiTheme="majorHAnsi" w:hAnsiTheme="majorHAnsi"/>
                              </w:rPr>
                            </w:pPr>
                            <w:r>
                              <w:rPr>
                                <w:rFonts w:asciiTheme="majorHAnsi" w:hAnsiTheme="majorHAnsi"/>
                              </w:rPr>
                              <w:t>SURGE provides facility to define tax components (names and values (%))</w:t>
                            </w:r>
                          </w:p>
                          <w:p w:rsidRPr="009F00C2" w:rsidR="00340CD1" w:rsidP="005276B2" w:rsidRDefault="00340CD1" w14:paraId="2210A9AC" w14:textId="77777777">
                            <w:pPr>
                              <w:pStyle w:val="ListParagraph"/>
                              <w:numPr>
                                <w:ilvl w:val="0"/>
                                <w:numId w:val="17"/>
                              </w:numPr>
                              <w:jc w:val="both"/>
                              <w:rPr>
                                <w:rFonts w:asciiTheme="majorHAnsi" w:hAnsiTheme="majorHAnsi"/>
                              </w:rPr>
                            </w:pPr>
                            <w:r w:rsidRPr="009F00C2">
                              <w:rPr>
                                <w:rFonts w:asciiTheme="majorHAnsi" w:hAnsiTheme="majorHAnsi"/>
                              </w:rPr>
                              <w:t>Summation of these tax components provides total tax chargeable on CG Fees.</w:t>
                            </w:r>
                          </w:p>
                          <w:p w:rsidR="00340CD1" w:rsidP="00A037E4" w:rsidRDefault="00340CD1" w14:paraId="7449F356" w14:textId="77777777">
                            <w:pPr>
                              <w:jc w:val="both"/>
                              <w:rPr>
                                <w:rFonts w:asciiTheme="majorHAnsi" w:hAnsiTheme="majorHAnsi"/>
                              </w:rPr>
                            </w:pPr>
                          </w:p>
                          <w:p w:rsidR="00340CD1" w:rsidP="00A037E4" w:rsidRDefault="00340CD1" w14:paraId="540931DD" w14:textId="77777777">
                            <w:pPr>
                              <w:jc w:val="both"/>
                              <w:rPr>
                                <w:rFonts w:asciiTheme="majorHAnsi" w:hAnsiTheme="majorHAnsi"/>
                              </w:rPr>
                            </w:pPr>
                          </w:p>
                          <w:p w:rsidR="00340CD1" w:rsidP="00A037E4" w:rsidRDefault="00340CD1" w14:paraId="7FCABC6E" w14:textId="77777777">
                            <w:pPr>
                              <w:jc w:val="both"/>
                              <w:rPr>
                                <w:rFonts w:asciiTheme="majorHAnsi" w:hAnsiTheme="majorHAnsi"/>
                              </w:rPr>
                            </w:pPr>
                          </w:p>
                          <w:p w:rsidRPr="00D451B1" w:rsidR="00340CD1" w:rsidP="00A037E4" w:rsidRDefault="00340CD1" w14:paraId="1FABBD4D" w14:textId="77777777">
                            <w:pPr>
                              <w:jc w:val="both"/>
                              <w:rPr>
                                <w:rFonts w:asciiTheme="majorHAnsi" w:hAnsiTheme="majorHAnsi"/>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w14:anchorId="25AF3755">
              <v:rect id="Rectangle 32" style="width:465.2pt;height:60.65pt;visibility:visible;mso-wrap-style:square;mso-left-percent:-10001;mso-top-percent:-10001;mso-position-horizontal:absolute;mso-position-horizontal-relative:char;mso-position-vertical:absolute;mso-position-vertical-relative:line;mso-left-percent:-10001;mso-top-percent:-10001;v-text-anchor:middle" o:spid="_x0000_s1108" fillcolor="white [3201]" strokecolor="#70ad47 [3209]" strokeweight="1pt" w14:anchorId="68DA42E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">
                <v:textbox>
                  <w:txbxContent>
                    <w:p w:rsidRPr="00D451B1" w:rsidR="00340CD1" w:rsidP="00A037E4" w:rsidRDefault="00340CD1" w14:paraId="66ACC8D0" w14:textId="77777777">
                      <w:pPr>
                        <w:jc w:val="both"/>
                        <w:rPr>
                          <w:rFonts w:asciiTheme="majorHAnsi" w:hAnsiTheme="majorHAnsi"/>
                          <w:b/>
                        </w:rPr>
                      </w:pPr>
                      <w:r>
                        <w:rPr>
                          <w:rFonts w:asciiTheme="majorHAnsi" w:hAnsiTheme="majorHAnsi"/>
                          <w:b/>
                        </w:rPr>
                        <w:t>Calculating the Credit Guarantee Fee Tax:</w:t>
                      </w:r>
                    </w:p>
                    <w:p w:rsidR="00340CD1" w:rsidP="005276B2" w:rsidRDefault="00340CD1" w14:paraId="2E267A07" w14:textId="77777777">
                      <w:pPr>
                        <w:pStyle w:val="ListParagraph"/>
                        <w:numPr>
                          <w:ilvl w:val="0"/>
                          <w:numId w:val="17"/>
                        </w:numPr>
                        <w:jc w:val="both"/>
                        <w:rPr>
                          <w:rFonts w:asciiTheme="majorHAnsi" w:hAnsiTheme="majorHAnsi"/>
                        </w:rPr>
                      </w:pPr>
                      <w:r>
                        <w:rPr>
                          <w:rFonts w:asciiTheme="majorHAnsi" w:hAnsiTheme="majorHAnsi"/>
                        </w:rPr>
                        <w:t>SURGE provides facility to define tax components (names and values (%))</w:t>
                      </w:r>
                    </w:p>
                    <w:p w:rsidRPr="009F00C2" w:rsidR="00340CD1" w:rsidP="005276B2" w:rsidRDefault="00340CD1" w14:paraId="5EF796B9" w14:textId="77777777">
                      <w:pPr>
                        <w:pStyle w:val="ListParagraph"/>
                        <w:numPr>
                          <w:ilvl w:val="0"/>
                          <w:numId w:val="17"/>
                        </w:numPr>
                        <w:jc w:val="both"/>
                        <w:rPr>
                          <w:rFonts w:asciiTheme="majorHAnsi" w:hAnsiTheme="majorHAnsi"/>
                        </w:rPr>
                      </w:pPr>
                      <w:r w:rsidRPr="009F00C2">
                        <w:rPr>
                          <w:rFonts w:asciiTheme="majorHAnsi" w:hAnsiTheme="majorHAnsi"/>
                        </w:rPr>
                        <w:t>Summation of these tax components provides total tax chargeable on CG Fees.</w:t>
                      </w:r>
                    </w:p>
                    <w:p w:rsidR="00340CD1" w:rsidP="00A037E4" w:rsidRDefault="00340CD1" w14:paraId="1299C43A" w14:textId="77777777">
                      <w:pPr>
                        <w:jc w:val="both"/>
                        <w:rPr>
                          <w:rFonts w:asciiTheme="majorHAnsi" w:hAnsiTheme="majorHAnsi"/>
                        </w:rPr>
                      </w:pPr>
                    </w:p>
                    <w:p w:rsidR="00340CD1" w:rsidP="00A037E4" w:rsidRDefault="00340CD1" w14:paraId="4DDBEF00" w14:textId="77777777">
                      <w:pPr>
                        <w:jc w:val="both"/>
                        <w:rPr>
                          <w:rFonts w:asciiTheme="majorHAnsi" w:hAnsiTheme="majorHAnsi"/>
                        </w:rPr>
                      </w:pPr>
                    </w:p>
                    <w:p w:rsidR="00340CD1" w:rsidP="00A037E4" w:rsidRDefault="00340CD1" w14:paraId="3461D779" w14:textId="77777777">
                      <w:pPr>
                        <w:jc w:val="both"/>
                        <w:rPr>
                          <w:rFonts w:asciiTheme="majorHAnsi" w:hAnsiTheme="majorHAnsi"/>
                        </w:rPr>
                      </w:pPr>
                    </w:p>
                    <w:p w:rsidRPr="00D451B1" w:rsidR="00340CD1" w:rsidP="00A037E4" w:rsidRDefault="00340CD1" w14:paraId="3CF2D8B6" w14:textId="77777777">
                      <w:pPr>
                        <w:jc w:val="both"/>
                        <w:rPr>
                          <w:rFonts w:asciiTheme="majorHAnsi" w:hAnsiTheme="majorHAnsi"/>
                        </w:rPr>
                      </w:pPr>
                    </w:p>
                  </w:txbxContent>
                </v:textbox>
                <w10:anchorlock/>
              </v:rect>
            </w:pict>
          </mc:Fallback>
        </mc:AlternateContent>
      </w:r>
    </w:p>
    <w:p w:rsidR="00EC0599" w:rsidP="005D62F6" w:rsidRDefault="00EC0599" w14:paraId="16F4D6F7" w14:textId="79373F9E">
      <w:pPr>
        <w:jc w:val="both"/>
      </w:pPr>
    </w:p>
    <w:p w:rsidR="00861CB6" w:rsidP="00861CB6" w:rsidRDefault="00861CB6" w14:paraId="662407F9" w14:textId="385139D0">
      <w:pPr>
        <w:pStyle w:val="Heading3"/>
        <w:keepLines w:val="0"/>
        <w:numPr>
          <w:ilvl w:val="2"/>
          <w:numId w:val="1"/>
        </w:numPr>
        <w:pBdr>
          <w:bottom w:val="single" w:color="auto" w:sz="4" w:space="1"/>
        </w:pBdr>
        <w:tabs>
          <w:tab w:val="left" w:pos="0"/>
          <w:tab w:val="left" w:pos="720"/>
        </w:tabs>
        <w:spacing w:before="60" w:after="60" w:line="276" w:lineRule="auto"/>
        <w:jc w:val="both"/>
        <w:rPr>
          <w:rFonts w:ascii="Trebuchet MS" w:hAnsi="Trebuchet MS"/>
          <w:b/>
          <w:bCs/>
          <w:color w:val="000000" w:themeColor="text1"/>
          <w:szCs w:val="22"/>
        </w:rPr>
      </w:pPr>
      <w:bookmarkStart w:name="_Toc483681442" w:id="1141"/>
      <w:r w:rsidRPr="00861CB6">
        <w:rPr>
          <w:rFonts w:ascii="Trebuchet MS" w:hAnsi="Trebuchet MS"/>
          <w:b/>
          <w:bCs/>
          <w:color w:val="000000" w:themeColor="text1"/>
          <w:szCs w:val="22"/>
        </w:rPr>
        <w:t>Demand Advice for Guarantee Charges</w:t>
      </w:r>
      <w:bookmarkEnd w:id="1141"/>
    </w:p>
    <w:p w:rsidRPr="00861CB6" w:rsidR="00861CB6" w:rsidP="00861CB6" w:rsidRDefault="009747D9" w14:paraId="24C10C17" w14:textId="56D19F16">
      <w:r>
        <w:t>For guarantee charges demand to continue the guarantee cover, system generates the DAN as specified below.</w:t>
      </w:r>
    </w:p>
    <w:p w:rsidR="00790F4C" w:rsidP="00E973F6" w:rsidRDefault="003A2F0B" w14:paraId="37A5DA82" w14:textId="28DACB2A">
      <w:pPr>
        <w:pStyle w:val="Heading3"/>
        <w:keepLines w:val="0"/>
        <w:numPr>
          <w:ilvl w:val="3"/>
          <w:numId w:val="1"/>
        </w:numPr>
        <w:pBdr>
          <w:bottom w:val="single" w:color="auto" w:sz="4" w:space="1"/>
        </w:pBdr>
        <w:tabs>
          <w:tab w:val="left" w:pos="0"/>
          <w:tab w:val="left" w:pos="720"/>
        </w:tabs>
        <w:spacing w:before="60" w:after="60" w:line="276" w:lineRule="auto"/>
        <w:jc w:val="both"/>
        <w:rPr>
          <w:rFonts w:ascii="Trebuchet MS" w:hAnsi="Trebuchet MS"/>
          <w:b/>
          <w:bCs/>
          <w:color w:val="000000" w:themeColor="text1"/>
          <w:szCs w:val="22"/>
        </w:rPr>
      </w:pPr>
      <w:bookmarkStart w:name="_Toc483681443" w:id="1142"/>
      <w:r>
        <w:rPr>
          <w:rFonts w:ascii="Trebuchet MS" w:hAnsi="Trebuchet MS"/>
          <w:b/>
          <w:bCs/>
          <w:color w:val="000000" w:themeColor="text1"/>
          <w:szCs w:val="22"/>
        </w:rPr>
        <w:t>CGDAN – Demand Advice: Existing Guarantee Cover - Individual</w:t>
      </w:r>
      <w:bookmarkEnd w:id="1142"/>
      <w:r w:rsidR="00790F4C">
        <w:rPr>
          <w:rFonts w:ascii="Trebuchet MS" w:hAnsi="Trebuchet MS"/>
          <w:b/>
          <w:bCs/>
          <w:color w:val="000000" w:themeColor="text1"/>
          <w:szCs w:val="22"/>
        </w:rPr>
        <w:t xml:space="preserve"> </w:t>
      </w:r>
    </w:p>
    <w:p w:rsidR="00790F4C" w:rsidP="00790F4C" w:rsidRDefault="00790F4C" w14:paraId="70BC8112" w14:textId="202FA513">
      <w:pPr>
        <w:jc w:val="both"/>
      </w:pPr>
      <w:r>
        <w:t xml:space="preserve">The demand for </w:t>
      </w:r>
      <w:r w:rsidR="001B4DCA">
        <w:t xml:space="preserve">CG Charges </w:t>
      </w:r>
      <w:r>
        <w:t>is raised</w:t>
      </w:r>
      <w:r w:rsidR="001B4DCA">
        <w:t xml:space="preserve"> to MLI </w:t>
      </w:r>
      <w:r>
        <w:t>by generating CGDAN. Refer section 1.</w:t>
      </w:r>
      <w:r w:rsidR="00E30D0E">
        <w:t>5</w:t>
      </w:r>
      <w:r>
        <w:t>.</w:t>
      </w:r>
      <w:r w:rsidR="00BB7211">
        <w:t>6</w:t>
      </w:r>
      <w:r w:rsidR="00997DB7">
        <w:t>.1</w:t>
      </w:r>
      <w:r>
        <w:t xml:space="preserve"> for details on CGDAN.</w:t>
      </w:r>
    </w:p>
    <w:p w:rsidR="00790F4C" w:rsidP="00790F4C" w:rsidRDefault="00790F4C" w14:paraId="0AB07333" w14:textId="77777777">
      <w:pPr>
        <w:jc w:val="both"/>
      </w:pPr>
    </w:p>
    <w:p w:rsidR="005D1846" w:rsidP="00E973F6" w:rsidRDefault="003A2F0B" w14:paraId="18D6C17B" w14:textId="71AFCA68">
      <w:pPr>
        <w:pStyle w:val="Heading3"/>
        <w:keepLines w:val="0"/>
        <w:numPr>
          <w:ilvl w:val="3"/>
          <w:numId w:val="1"/>
        </w:numPr>
        <w:pBdr>
          <w:bottom w:val="single" w:color="auto" w:sz="4" w:space="1"/>
        </w:pBdr>
        <w:tabs>
          <w:tab w:val="left" w:pos="0"/>
          <w:tab w:val="left" w:pos="720"/>
        </w:tabs>
        <w:spacing w:before="60" w:after="60" w:line="276" w:lineRule="auto"/>
        <w:jc w:val="both"/>
        <w:rPr>
          <w:rFonts w:ascii="Trebuchet MS" w:hAnsi="Trebuchet MS"/>
          <w:b/>
          <w:bCs/>
          <w:color w:val="000000" w:themeColor="text1"/>
          <w:szCs w:val="22"/>
        </w:rPr>
      </w:pPr>
      <w:bookmarkStart w:name="_Toc483681444" w:id="1143"/>
      <w:r>
        <w:rPr>
          <w:rFonts w:ascii="Trebuchet MS" w:hAnsi="Trebuchet MS"/>
          <w:b/>
          <w:bCs/>
          <w:color w:val="000000" w:themeColor="text1"/>
          <w:szCs w:val="22"/>
        </w:rPr>
        <w:t xml:space="preserve">BATCHDAN </w:t>
      </w:r>
      <w:r w:rsidRPr="00571CB6">
        <w:rPr>
          <w:rFonts w:ascii="Trebuchet MS" w:hAnsi="Trebuchet MS"/>
          <w:b/>
          <w:bCs/>
          <w:color w:val="000000" w:themeColor="text1"/>
          <w:szCs w:val="22"/>
        </w:rPr>
        <w:t xml:space="preserve">– Demand Advice: Existing Guarantee Cover - </w:t>
      </w:r>
      <w:r>
        <w:rPr>
          <w:rFonts w:ascii="Trebuchet MS" w:hAnsi="Trebuchet MS"/>
          <w:b/>
          <w:bCs/>
          <w:color w:val="000000" w:themeColor="text1"/>
          <w:szCs w:val="22"/>
        </w:rPr>
        <w:t>Batch</w:t>
      </w:r>
      <w:bookmarkEnd w:id="1143"/>
    </w:p>
    <w:p w:rsidRPr="00885E7D" w:rsidR="005D1846" w:rsidP="005D1846" w:rsidRDefault="00997DB7" w14:paraId="1FFBFFE8" w14:textId="21699423">
      <w:pPr>
        <w:jc w:val="both"/>
        <w:rPr>
          <w:b/>
        </w:rPr>
      </w:pPr>
      <w:r w:rsidRPr="00997DB7">
        <w:t>Batch DAN Format for Batch of eligible records – Continuity of Credit Guarantee Batch:</w:t>
      </w:r>
    </w:p>
    <w:p w:rsidRPr="00F96908" w:rsidR="005D1846" w:rsidP="005D1846" w:rsidRDefault="005D1846" w14:paraId="2195246D" w14:textId="77777777">
      <w:pPr>
        <w:jc w:val="both"/>
      </w:pPr>
      <w:r>
        <w:rPr>
          <w:noProof/>
        </w:rPr>
        <w:drawing>
          <wp:inline distT="0" distB="0" distL="0" distR="0" wp14:anchorId="71A33C77" wp14:editId="21AE6AE1">
            <wp:extent cx="5486400" cy="1238036"/>
            <wp:effectExtent l="38100" t="0" r="19050" b="19685"/>
            <wp:docPr id="43" name="Diagram 4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5" r:lo="rId86" r:qs="rId87" r:cs="rId88"/>
              </a:graphicData>
            </a:graphic>
          </wp:inline>
        </w:drawing>
      </w:r>
    </w:p>
    <w:p w:rsidRPr="00277CD7" w:rsidR="005D1846" w:rsidP="00790F4C" w:rsidRDefault="005D1846" w14:paraId="5C49DE01" w14:textId="77777777">
      <w:pPr>
        <w:jc w:val="both"/>
      </w:pPr>
    </w:p>
    <w:p w:rsidR="00790F4C" w:rsidP="00586A66" w:rsidRDefault="00790F4C" w14:paraId="2E400F1F" w14:textId="4090FF41">
      <w:pPr>
        <w:pStyle w:val="Heading3"/>
        <w:keepLines w:val="0"/>
        <w:numPr>
          <w:ilvl w:val="2"/>
          <w:numId w:val="1"/>
        </w:numPr>
        <w:pBdr>
          <w:bottom w:val="single" w:color="auto" w:sz="4" w:space="1"/>
        </w:pBdr>
        <w:tabs>
          <w:tab w:val="left" w:pos="0"/>
          <w:tab w:val="left" w:pos="720"/>
        </w:tabs>
        <w:spacing w:before="60" w:after="60" w:line="276" w:lineRule="auto"/>
        <w:jc w:val="both"/>
        <w:rPr>
          <w:rFonts w:ascii="Trebuchet MS" w:hAnsi="Trebuchet MS"/>
          <w:b/>
          <w:bCs/>
          <w:color w:val="000000" w:themeColor="text1"/>
          <w:szCs w:val="22"/>
        </w:rPr>
      </w:pPr>
      <w:bookmarkStart w:name="_Toc483681445" w:id="1144"/>
      <w:r>
        <w:rPr>
          <w:rFonts w:ascii="Trebuchet MS" w:hAnsi="Trebuchet MS"/>
          <w:b/>
          <w:bCs/>
          <w:color w:val="000000" w:themeColor="text1"/>
          <w:szCs w:val="22"/>
        </w:rPr>
        <w:t xml:space="preserve">Payment of CG </w:t>
      </w:r>
      <w:r w:rsidR="001B4DCA">
        <w:rPr>
          <w:rFonts w:ascii="Trebuchet MS" w:hAnsi="Trebuchet MS"/>
          <w:b/>
          <w:bCs/>
          <w:color w:val="000000" w:themeColor="text1"/>
          <w:szCs w:val="22"/>
        </w:rPr>
        <w:t>Charges</w:t>
      </w:r>
      <w:bookmarkEnd w:id="1144"/>
    </w:p>
    <w:p w:rsidR="00C7780B" w:rsidP="00C7780B" w:rsidRDefault="00C7780B" w14:paraId="1609DBDC" w14:textId="77777777">
      <w:pPr>
        <w:jc w:val="both"/>
        <w:rPr>
          <w:ins w:author="Sachin Patange" w:date="2017-04-28T13:55:00Z" w:id="1145"/>
        </w:rPr>
      </w:pPr>
      <w:ins w:author="Sachin Patange" w:date="2017-04-28T13:55:00Z" w:id="1146">
        <w:r>
          <w:t>Till the point MLI makes the payment of CG Charges, system will identify these CG’s as ‘Provisional’ by means of below mentioned status codes:</w:t>
        </w:r>
      </w:ins>
    </w:p>
    <w:p w:rsidR="00C7780B" w:rsidP="00C7780B" w:rsidRDefault="00C7780B" w14:paraId="13444078" w14:textId="77777777">
      <w:pPr>
        <w:pStyle w:val="ListParagraph"/>
        <w:numPr>
          <w:ilvl w:val="0"/>
          <w:numId w:val="43"/>
        </w:numPr>
        <w:rPr>
          <w:ins w:author="Sachin Patange" w:date="2017-04-28T13:55:00Z" w:id="1147"/>
        </w:rPr>
      </w:pPr>
      <w:ins w:author="Sachin Patange" w:date="2017-04-28T13:55:00Z" w:id="1148">
        <w:r>
          <w:t xml:space="preserve"> Current CG Status – 30036</w:t>
        </w:r>
      </w:ins>
    </w:p>
    <w:p w:rsidR="00C7780B" w:rsidRDefault="00C7780B" w14:paraId="2F1A4B40" w14:textId="3C6A0240">
      <w:pPr>
        <w:pStyle w:val="ListParagraph"/>
        <w:numPr>
          <w:ilvl w:val="0"/>
          <w:numId w:val="43"/>
        </w:numPr>
        <w:jc w:val="both"/>
        <w:rPr>
          <w:ins w:author="Sachin Patange" w:date="2017-04-28T13:55:00Z" w:id="1149"/>
        </w:rPr>
        <w:pPrChange w:author="Sachin Patange" w:date="2017-04-28T13:55:00Z" w:id="1150">
          <w:pPr>
            <w:jc w:val="both"/>
          </w:pPr>
        </w:pPrChange>
      </w:pPr>
      <w:ins w:author="Sachin Patange" w:date="2017-04-28T13:55:00Z" w:id="1151">
        <w:r>
          <w:t>Previous CG Status – 30036</w:t>
        </w:r>
      </w:ins>
    </w:p>
    <w:p w:rsidR="00FF62B2" w:rsidP="00FF62B2" w:rsidRDefault="00FF62B2" w14:paraId="5DC498FA" w14:textId="2BA68A74">
      <w:pPr>
        <w:jc w:val="both"/>
      </w:pPr>
      <w:r>
        <w:t>Refer the document - ‘Payment Mechanism’ for more details on payment process.</w:t>
      </w:r>
    </w:p>
    <w:p w:rsidR="001B4DCA" w:rsidP="00D057D4" w:rsidRDefault="001B4DCA" w14:paraId="09BA4656" w14:textId="77777777">
      <w:pPr>
        <w:jc w:val="both"/>
      </w:pPr>
    </w:p>
    <w:p w:rsidR="00790F4C" w:rsidP="00586A66" w:rsidRDefault="00790F4C" w14:paraId="2A94AB4A" w14:textId="7089A096">
      <w:pPr>
        <w:pStyle w:val="Heading3"/>
        <w:keepLines w:val="0"/>
        <w:numPr>
          <w:ilvl w:val="3"/>
          <w:numId w:val="1"/>
        </w:numPr>
        <w:pBdr>
          <w:bottom w:val="single" w:color="auto" w:sz="4" w:space="1"/>
        </w:pBdr>
        <w:tabs>
          <w:tab w:val="left" w:pos="0"/>
          <w:tab w:val="left" w:pos="720"/>
        </w:tabs>
        <w:spacing w:before="60" w:after="60" w:line="276" w:lineRule="auto"/>
        <w:jc w:val="both"/>
        <w:rPr>
          <w:rFonts w:ascii="Trebuchet MS" w:hAnsi="Trebuchet MS"/>
          <w:b/>
          <w:bCs/>
          <w:color w:val="000000" w:themeColor="text1"/>
          <w:szCs w:val="22"/>
        </w:rPr>
      </w:pPr>
      <w:bookmarkStart w:name="_Toc483681446" w:id="1152"/>
      <w:r>
        <w:rPr>
          <w:rFonts w:ascii="Trebuchet MS" w:hAnsi="Trebuchet MS"/>
          <w:b/>
          <w:bCs/>
          <w:color w:val="000000" w:themeColor="text1"/>
          <w:szCs w:val="22"/>
        </w:rPr>
        <w:t>Payment of CG Fees</w:t>
      </w:r>
      <w:r w:rsidR="00D057D4">
        <w:rPr>
          <w:rFonts w:ascii="Trebuchet MS" w:hAnsi="Trebuchet MS"/>
          <w:b/>
          <w:bCs/>
          <w:color w:val="000000" w:themeColor="text1"/>
          <w:szCs w:val="22"/>
        </w:rPr>
        <w:t>/Taxes/Penalty</w:t>
      </w:r>
      <w:r>
        <w:rPr>
          <w:rFonts w:ascii="Trebuchet MS" w:hAnsi="Trebuchet MS"/>
          <w:b/>
          <w:bCs/>
          <w:color w:val="000000" w:themeColor="text1"/>
          <w:szCs w:val="22"/>
        </w:rPr>
        <w:t xml:space="preserve"> in Stipulated Time</w:t>
      </w:r>
      <w:bookmarkEnd w:id="1152"/>
      <w:r>
        <w:rPr>
          <w:rFonts w:ascii="Trebuchet MS" w:hAnsi="Trebuchet MS"/>
          <w:b/>
          <w:bCs/>
          <w:color w:val="000000" w:themeColor="text1"/>
          <w:szCs w:val="22"/>
        </w:rPr>
        <w:t xml:space="preserve"> </w:t>
      </w:r>
    </w:p>
    <w:p w:rsidR="00790F4C" w:rsidP="00886E36" w:rsidRDefault="00790F4C" w14:paraId="247BFCC4" w14:textId="7EB8179B">
      <w:pPr>
        <w:jc w:val="both"/>
        <w:rPr>
          <w:ins w:author="Sachin Patange" w:date="2017-04-28T17:04:00Z" w:id="1153"/>
        </w:rPr>
      </w:pPr>
      <w:r>
        <w:t>Payment of CG Fees in stipulated time makes the guarantee active, and the Guarantee Status is updated as ‘In Force’</w:t>
      </w:r>
      <w:ins w:author="Sachin Patange" w:date="2017-04-28T21:06:00Z" w:id="1154">
        <w:r w:rsidR="00E93554">
          <w:t xml:space="preserve"> with below mentioned status codes:</w:t>
        </w:r>
      </w:ins>
      <w:del w:author="Sachin Patange" w:date="2017-04-28T21:06:00Z" w:id="1155">
        <w:r w:rsidDel="00E93554">
          <w:delText>.</w:delText>
        </w:r>
      </w:del>
    </w:p>
    <w:tbl>
      <w:tblPr>
        <w:tblStyle w:val="TableGrid"/>
        <w:tblW w:w="0" w:type="auto"/>
        <w:tblLook w:val="04A0" w:firstRow="1" w:lastRow="0" w:firstColumn="1" w:lastColumn="0" w:noHBand="0" w:noVBand="1"/>
        <w:tblPrChange w:author="Sachin Patange" w:date="2017-04-28T17:09:00Z" w:id="1156">
          <w:tblPr>
            <w:tblStyle w:val="TableGrid"/>
            <w:tblW w:w="0" w:type="auto"/>
            <w:tblLook w:val="04A0" w:firstRow="1" w:lastRow="0" w:firstColumn="1" w:lastColumn="0" w:noHBand="0" w:noVBand="1"/>
          </w:tblPr>
        </w:tblPrChange>
      </w:tblPr>
      <w:tblGrid>
        <w:gridCol w:w="843"/>
        <w:gridCol w:w="2662"/>
        <w:gridCol w:w="3284"/>
        <w:gridCol w:w="2279"/>
        <w:tblGridChange w:id="1157">
          <w:tblGrid>
            <w:gridCol w:w="633"/>
            <w:gridCol w:w="210"/>
            <w:gridCol w:w="1788"/>
            <w:gridCol w:w="874"/>
            <w:gridCol w:w="1591"/>
            <w:gridCol w:w="1693"/>
            <w:gridCol w:w="18"/>
            <w:gridCol w:w="2261"/>
          </w:tblGrid>
        </w:tblGridChange>
      </w:tblGrid>
      <w:tr w:rsidRPr="00E93554" w:rsidR="00F705EB" w:rsidTr="00F705EB" w14:paraId="1270F981" w14:textId="513AFBE6">
        <w:trPr>
          <w:trHeight w:val="998"/>
          <w:ins w:author="Sachin Patange" w:date="2017-04-28T17:04:00Z" w:id="1158"/>
          <w:trPrChange w:author="Sachin Patange" w:date="2017-04-28T17:09:00Z" w:id="1159">
            <w:trPr>
              <w:gridAfter w:val="0"/>
            </w:trPr>
          </w:trPrChange>
        </w:trPr>
        <w:tc>
          <w:tcPr>
            <w:tcW w:w="843" w:type="dxa"/>
            <w:tcPrChange w:author="Sachin Patange" w:date="2017-04-28T17:09:00Z" w:id="1160">
              <w:tcPr>
                <w:tcW w:w="633" w:type="dxa"/>
              </w:tcPr>
            </w:tcPrChange>
          </w:tcPr>
          <w:p w:rsidRPr="00E93554" w:rsidR="00F705EB" w:rsidP="00F705EB" w:rsidRDefault="00F705EB" w14:paraId="2D0006FF" w14:textId="6EEB84B2">
            <w:pPr>
              <w:jc w:val="both"/>
              <w:rPr>
                <w:ins w:author="Sachin Patange" w:date="2017-04-28T17:04:00Z" w:id="1161"/>
                <w:b/>
                <w:sz w:val="20"/>
                <w:szCs w:val="20"/>
                <w:rPrChange w:author="Sachin Patange" w:date="2017-04-28T21:02:00Z" w:id="1162">
                  <w:rPr>
                    <w:ins w:author="Sachin Patange" w:date="2017-04-28T17:04:00Z" w:id="1163"/>
                  </w:rPr>
                </w:rPrChange>
              </w:rPr>
            </w:pPr>
            <w:ins w:author="Sachin Patange" w:date="2017-04-28T17:05:00Z" w:id="1164">
              <w:r w:rsidRPr="00E93554">
                <w:rPr>
                  <w:b/>
                  <w:sz w:val="20"/>
                  <w:szCs w:val="20"/>
                  <w:rPrChange w:author="Sachin Patange" w:date="2017-04-28T21:02:00Z" w:id="1165">
                    <w:rPr/>
                  </w:rPrChange>
                </w:rPr>
                <w:t>S. No.</w:t>
              </w:r>
            </w:ins>
          </w:p>
        </w:tc>
        <w:tc>
          <w:tcPr>
            <w:tcW w:w="2662" w:type="dxa"/>
            <w:tcPrChange w:author="Sachin Patange" w:date="2017-04-28T17:09:00Z" w:id="1166">
              <w:tcPr>
                <w:tcW w:w="1998" w:type="dxa"/>
                <w:gridSpan w:val="2"/>
              </w:tcPr>
            </w:tcPrChange>
          </w:tcPr>
          <w:p w:rsidRPr="00E93554" w:rsidR="00F705EB" w:rsidP="00F705EB" w:rsidRDefault="00F705EB" w14:paraId="6A6BA3C2" w14:textId="75CFD502">
            <w:pPr>
              <w:jc w:val="both"/>
              <w:rPr>
                <w:ins w:author="Sachin Patange" w:date="2017-04-28T17:09:00Z" w:id="1167"/>
                <w:b/>
                <w:sz w:val="20"/>
                <w:szCs w:val="20"/>
                <w:rPrChange w:author="Sachin Patange" w:date="2017-04-28T21:02:00Z" w:id="1168">
                  <w:rPr>
                    <w:ins w:author="Sachin Patange" w:date="2017-04-28T17:09:00Z" w:id="1169"/>
                    <w:sz w:val="20"/>
                    <w:szCs w:val="20"/>
                  </w:rPr>
                </w:rPrChange>
              </w:rPr>
            </w:pPr>
            <w:ins w:author="Sachin Patange" w:date="2017-04-28T17:09:00Z" w:id="1170">
              <w:r w:rsidRPr="00E93554">
                <w:rPr>
                  <w:b/>
                  <w:sz w:val="20"/>
                  <w:szCs w:val="20"/>
                  <w:rPrChange w:author="Sachin Patange" w:date="2017-04-28T21:02:00Z" w:id="1171">
                    <w:rPr>
                      <w:sz w:val="20"/>
                      <w:szCs w:val="20"/>
                    </w:rPr>
                  </w:rPrChange>
                </w:rPr>
                <w:t>Record Details In Input File for Loan Account in Consideration</w:t>
              </w:r>
            </w:ins>
          </w:p>
        </w:tc>
        <w:tc>
          <w:tcPr>
            <w:tcW w:w="3284" w:type="dxa"/>
            <w:tcPrChange w:author="Sachin Patange" w:date="2017-04-28T17:09:00Z" w:id="1172">
              <w:tcPr>
                <w:tcW w:w="2465" w:type="dxa"/>
                <w:gridSpan w:val="2"/>
              </w:tcPr>
            </w:tcPrChange>
          </w:tcPr>
          <w:p w:rsidRPr="00E93554" w:rsidR="00F705EB" w:rsidP="00F705EB" w:rsidRDefault="00F705EB" w14:paraId="751932EF" w14:textId="6EE2C650">
            <w:pPr>
              <w:jc w:val="both"/>
              <w:rPr>
                <w:ins w:author="Sachin Patange" w:date="2017-04-28T17:04:00Z" w:id="1173"/>
                <w:b/>
                <w:sz w:val="20"/>
                <w:szCs w:val="20"/>
                <w:rPrChange w:author="Sachin Patange" w:date="2017-04-28T21:02:00Z" w:id="1174">
                  <w:rPr>
                    <w:ins w:author="Sachin Patange" w:date="2017-04-28T17:04:00Z" w:id="1175"/>
                  </w:rPr>
                </w:rPrChange>
              </w:rPr>
            </w:pPr>
            <w:ins w:author="Sachin Patange" w:date="2017-04-28T17:08:00Z" w:id="1176">
              <w:r w:rsidRPr="00E93554">
                <w:rPr>
                  <w:b/>
                  <w:sz w:val="20"/>
                  <w:szCs w:val="20"/>
                  <w:rPrChange w:author="Sachin Patange" w:date="2017-04-28T21:02:00Z" w:id="1177">
                    <w:rPr>
                      <w:sz w:val="20"/>
                      <w:szCs w:val="20"/>
                    </w:rPr>
                  </w:rPrChange>
                </w:rPr>
                <w:t xml:space="preserve">State of </w:t>
              </w:r>
            </w:ins>
            <w:ins w:author="Sachin Patange" w:date="2017-04-28T17:05:00Z" w:id="1178">
              <w:r w:rsidRPr="00E93554">
                <w:rPr>
                  <w:b/>
                  <w:sz w:val="20"/>
                  <w:szCs w:val="20"/>
                  <w:rPrChange w:author="Sachin Patange" w:date="2017-04-28T21:02:00Z" w:id="1179">
                    <w:rPr>
                      <w:sz w:val="20"/>
                      <w:szCs w:val="20"/>
                    </w:rPr>
                  </w:rPrChange>
                </w:rPr>
                <w:t xml:space="preserve">Latest Record in </w:t>
              </w:r>
            </w:ins>
            <w:ins w:author="Sachin Patange" w:date="2017-04-28T17:08:00Z" w:id="1180">
              <w:r w:rsidRPr="00E93554">
                <w:rPr>
                  <w:b/>
                  <w:sz w:val="20"/>
                  <w:szCs w:val="20"/>
                  <w:rPrChange w:author="Sachin Patange" w:date="2017-04-28T21:02:00Z" w:id="1181">
                    <w:rPr>
                      <w:sz w:val="20"/>
                      <w:szCs w:val="20"/>
                    </w:rPr>
                  </w:rPrChange>
                </w:rPr>
                <w:t>SURGE</w:t>
              </w:r>
            </w:ins>
            <w:ins w:author="Sachin Patange" w:date="2017-04-28T17:05:00Z" w:id="1182">
              <w:r w:rsidRPr="00E93554">
                <w:rPr>
                  <w:b/>
                  <w:sz w:val="20"/>
                  <w:szCs w:val="20"/>
                  <w:rPrChange w:author="Sachin Patange" w:date="2017-04-28T21:02:00Z" w:id="1183">
                    <w:rPr>
                      <w:sz w:val="20"/>
                      <w:szCs w:val="20"/>
                    </w:rPr>
                  </w:rPrChange>
                </w:rPr>
                <w:t xml:space="preserve"> for</w:t>
              </w:r>
            </w:ins>
            <w:ins w:author="Sachin Patange" w:date="2017-04-28T17:08:00Z" w:id="1184">
              <w:r w:rsidRPr="00E93554">
                <w:rPr>
                  <w:b/>
                  <w:sz w:val="20"/>
                  <w:szCs w:val="20"/>
                  <w:rPrChange w:author="Sachin Patange" w:date="2017-04-28T21:02:00Z" w:id="1185">
                    <w:rPr>
                      <w:sz w:val="20"/>
                      <w:szCs w:val="20"/>
                    </w:rPr>
                  </w:rPrChange>
                </w:rPr>
                <w:t xml:space="preserve"> Corresponding </w:t>
              </w:r>
            </w:ins>
            <w:ins w:author="Sachin Patange" w:date="2017-04-28T17:05:00Z" w:id="1186">
              <w:r w:rsidRPr="00E93554">
                <w:rPr>
                  <w:b/>
                  <w:sz w:val="20"/>
                  <w:szCs w:val="20"/>
                  <w:rPrChange w:author="Sachin Patange" w:date="2017-04-28T21:02:00Z" w:id="1187">
                    <w:rPr>
                      <w:sz w:val="20"/>
                      <w:szCs w:val="20"/>
                    </w:rPr>
                  </w:rPrChange>
                </w:rPr>
                <w:t xml:space="preserve"> Loan Account</w:t>
              </w:r>
            </w:ins>
            <w:ins w:author="Sachin Patange" w:date="2017-04-28T17:10:00Z" w:id="1188">
              <w:r w:rsidRPr="00E93554">
                <w:rPr>
                  <w:b/>
                  <w:sz w:val="20"/>
                  <w:szCs w:val="20"/>
                  <w:rPrChange w:author="Sachin Patange" w:date="2017-04-28T21:02:00Z" w:id="1189">
                    <w:rPr>
                      <w:sz w:val="20"/>
                      <w:szCs w:val="20"/>
                    </w:rPr>
                  </w:rPrChange>
                </w:rPr>
                <w:t>’s CG</w:t>
              </w:r>
            </w:ins>
          </w:p>
        </w:tc>
        <w:tc>
          <w:tcPr>
            <w:tcW w:w="2279" w:type="dxa"/>
            <w:tcPrChange w:author="Sachin Patange" w:date="2017-04-28T17:09:00Z" w:id="1190">
              <w:tcPr>
                <w:tcW w:w="1711" w:type="dxa"/>
                <w:gridSpan w:val="2"/>
              </w:tcPr>
            </w:tcPrChange>
          </w:tcPr>
          <w:p w:rsidRPr="00E93554" w:rsidR="00F705EB" w:rsidP="00F705EB" w:rsidRDefault="00F705EB" w14:paraId="5EDE92D3" w14:textId="3F088E34">
            <w:pPr>
              <w:jc w:val="both"/>
              <w:rPr>
                <w:ins w:author="Sachin Patange" w:date="2017-04-28T17:05:00Z" w:id="1191"/>
                <w:b/>
                <w:sz w:val="20"/>
                <w:szCs w:val="20"/>
                <w:rPrChange w:author="Sachin Patange" w:date="2017-04-28T21:02:00Z" w:id="1192">
                  <w:rPr>
                    <w:ins w:author="Sachin Patange" w:date="2017-04-28T17:05:00Z" w:id="1193"/>
                    <w:sz w:val="20"/>
                    <w:szCs w:val="20"/>
                  </w:rPr>
                </w:rPrChange>
              </w:rPr>
            </w:pPr>
            <w:proofErr w:type="spellStart"/>
            <w:ins w:author="Sachin Patange" w:date="2017-04-28T17:07:00Z" w:id="1194">
              <w:r w:rsidRPr="00E93554">
                <w:rPr>
                  <w:b/>
                  <w:sz w:val="20"/>
                  <w:szCs w:val="20"/>
                  <w:rPrChange w:author="Sachin Patange" w:date="2017-04-28T21:02:00Z" w:id="1195">
                    <w:rPr>
                      <w:sz w:val="20"/>
                      <w:szCs w:val="20"/>
                    </w:rPr>
                  </w:rPrChange>
                </w:rPr>
                <w:t>S</w:t>
              </w:r>
            </w:ins>
            <w:ins w:author="Sachin Patange" w:date="2017-04-28T17:05:00Z" w:id="1196">
              <w:r w:rsidRPr="00E93554">
                <w:rPr>
                  <w:b/>
                  <w:sz w:val="20"/>
                  <w:szCs w:val="20"/>
                  <w:rPrChange w:author="Sachin Patange" w:date="2017-04-28T21:02:00Z" w:id="1197">
                    <w:rPr>
                      <w:sz w:val="20"/>
                      <w:szCs w:val="20"/>
                    </w:rPr>
                  </w:rPrChange>
                </w:rPr>
                <w:t>atus</w:t>
              </w:r>
              <w:proofErr w:type="spellEnd"/>
              <w:r w:rsidRPr="00E93554">
                <w:rPr>
                  <w:b/>
                  <w:sz w:val="20"/>
                  <w:szCs w:val="20"/>
                  <w:rPrChange w:author="Sachin Patange" w:date="2017-04-28T21:02:00Z" w:id="1198">
                    <w:rPr>
                      <w:sz w:val="20"/>
                      <w:szCs w:val="20"/>
                    </w:rPr>
                  </w:rPrChange>
                </w:rPr>
                <w:t xml:space="preserve"> Codes</w:t>
              </w:r>
            </w:ins>
            <w:ins w:author="Sachin Patange" w:date="2017-04-28T17:06:00Z" w:id="1199">
              <w:r w:rsidRPr="00E93554">
                <w:rPr>
                  <w:b/>
                  <w:sz w:val="20"/>
                  <w:szCs w:val="20"/>
                  <w:rPrChange w:author="Sachin Patange" w:date="2017-04-28T21:02:00Z" w:id="1200">
                    <w:rPr>
                      <w:sz w:val="20"/>
                      <w:szCs w:val="20"/>
                    </w:rPr>
                  </w:rPrChange>
                </w:rPr>
                <w:t xml:space="preserve"> Provided by System</w:t>
              </w:r>
            </w:ins>
            <w:ins w:author="Sachin Patange" w:date="2017-04-28T17:07:00Z" w:id="1201">
              <w:r w:rsidRPr="00E93554">
                <w:rPr>
                  <w:b/>
                  <w:sz w:val="20"/>
                  <w:szCs w:val="20"/>
                  <w:rPrChange w:author="Sachin Patange" w:date="2017-04-28T21:02:00Z" w:id="1202">
                    <w:rPr>
                      <w:sz w:val="20"/>
                      <w:szCs w:val="20"/>
                    </w:rPr>
                  </w:rPrChange>
                </w:rPr>
                <w:t xml:space="preserve"> for the New Entry</w:t>
              </w:r>
            </w:ins>
          </w:p>
        </w:tc>
      </w:tr>
      <w:tr w:rsidRPr="00F705EB" w:rsidR="00F705EB" w:rsidTr="00F705EB" w14:paraId="2837F6ED" w14:textId="77777777">
        <w:trPr>
          <w:trHeight w:val="230"/>
          <w:ins w:author="Sachin Patange" w:date="2017-04-28T17:06:00Z" w:id="1203"/>
          <w:trPrChange w:author="Sachin Patange" w:date="2017-04-28T17:09:00Z" w:id="1204">
            <w:trPr>
              <w:gridAfter w:val="0"/>
            </w:trPr>
          </w:trPrChange>
        </w:trPr>
        <w:tc>
          <w:tcPr>
            <w:tcW w:w="843" w:type="dxa"/>
            <w:tcPrChange w:author="Sachin Patange" w:date="2017-04-28T17:09:00Z" w:id="1205">
              <w:tcPr>
                <w:tcW w:w="633" w:type="dxa"/>
              </w:tcPr>
            </w:tcPrChange>
          </w:tcPr>
          <w:p w:rsidRPr="00F705EB" w:rsidR="00F705EB" w:rsidP="00F705EB" w:rsidRDefault="00F705EB" w14:paraId="27761AB7" w14:textId="30E510F7">
            <w:pPr>
              <w:jc w:val="both"/>
              <w:rPr>
                <w:ins w:author="Sachin Patange" w:date="2017-04-28T17:06:00Z" w:id="1206"/>
                <w:sz w:val="20"/>
                <w:szCs w:val="20"/>
                <w:rPrChange w:author="Sachin Patange" w:date="2017-04-28T17:06:00Z" w:id="1207">
                  <w:rPr>
                    <w:ins w:author="Sachin Patange" w:date="2017-04-28T17:06:00Z" w:id="1208"/>
                  </w:rPr>
                </w:rPrChange>
              </w:rPr>
            </w:pPr>
            <w:ins w:author="Sachin Patange" w:date="2017-04-28T17:06:00Z" w:id="1209">
              <w:r w:rsidRPr="00F705EB">
                <w:rPr>
                  <w:sz w:val="20"/>
                  <w:szCs w:val="20"/>
                  <w:rPrChange w:author="Sachin Patange" w:date="2017-04-28T17:06:00Z" w:id="1210">
                    <w:rPr/>
                  </w:rPrChange>
                </w:rPr>
                <w:t>1</w:t>
              </w:r>
            </w:ins>
          </w:p>
        </w:tc>
        <w:tc>
          <w:tcPr>
            <w:tcW w:w="2662" w:type="dxa"/>
            <w:tcPrChange w:author="Sachin Patange" w:date="2017-04-28T17:09:00Z" w:id="1211">
              <w:tcPr>
                <w:tcW w:w="1998" w:type="dxa"/>
                <w:gridSpan w:val="2"/>
              </w:tcPr>
            </w:tcPrChange>
          </w:tcPr>
          <w:p w:rsidRPr="00F705EB" w:rsidR="00F705EB" w:rsidP="00F705EB" w:rsidRDefault="00F705EB" w14:paraId="59269EB4" w14:textId="1304B1DF">
            <w:pPr>
              <w:jc w:val="both"/>
              <w:rPr>
                <w:ins w:author="Sachin Patange" w:date="2017-04-28T17:09:00Z" w:id="1212"/>
                <w:sz w:val="20"/>
                <w:szCs w:val="20"/>
              </w:rPr>
            </w:pPr>
            <w:ins w:author="Sachin Patange" w:date="2017-04-28T17:10:00Z" w:id="1213">
              <w:r>
                <w:rPr>
                  <w:sz w:val="20"/>
                  <w:szCs w:val="20"/>
                </w:rPr>
                <w:t>Loan Account is Standard</w:t>
              </w:r>
            </w:ins>
          </w:p>
        </w:tc>
        <w:tc>
          <w:tcPr>
            <w:tcW w:w="3284" w:type="dxa"/>
            <w:tcPrChange w:author="Sachin Patange" w:date="2017-04-28T17:09:00Z" w:id="1214">
              <w:tcPr>
                <w:tcW w:w="2465" w:type="dxa"/>
                <w:gridSpan w:val="2"/>
              </w:tcPr>
            </w:tcPrChange>
          </w:tcPr>
          <w:p w:rsidRPr="00F705EB" w:rsidR="00F705EB" w:rsidP="00F705EB" w:rsidRDefault="00F705EB" w14:paraId="78EBA895" w14:textId="1E202895">
            <w:pPr>
              <w:jc w:val="both"/>
              <w:rPr>
                <w:ins w:author="Sachin Patange" w:date="2017-04-28T17:06:00Z" w:id="1215"/>
                <w:sz w:val="20"/>
                <w:szCs w:val="20"/>
              </w:rPr>
            </w:pPr>
            <w:ins w:author="Sachin Patange" w:date="2017-04-28T17:10:00Z" w:id="1216">
              <w:r>
                <w:rPr>
                  <w:sz w:val="20"/>
                  <w:szCs w:val="20"/>
                </w:rPr>
                <w:t>Current State – 30010</w:t>
              </w:r>
            </w:ins>
          </w:p>
        </w:tc>
        <w:tc>
          <w:tcPr>
            <w:tcW w:w="2279" w:type="dxa"/>
            <w:tcPrChange w:author="Sachin Patange" w:date="2017-04-28T17:09:00Z" w:id="1217">
              <w:tcPr>
                <w:tcW w:w="1711" w:type="dxa"/>
                <w:gridSpan w:val="2"/>
              </w:tcPr>
            </w:tcPrChange>
          </w:tcPr>
          <w:p w:rsidRPr="009A2E46" w:rsidR="00F705EB" w:rsidP="00F705EB" w:rsidRDefault="00F705EB" w14:paraId="2A63A394" w14:textId="77777777">
            <w:pPr>
              <w:jc w:val="both"/>
              <w:rPr>
                <w:ins w:author="Sachin Patange" w:date="2017-04-28T17:11:00Z" w:id="1218"/>
                <w:sz w:val="20"/>
              </w:rPr>
            </w:pPr>
            <w:ins w:author="Sachin Patange" w:date="2017-04-28T17:11:00Z" w:id="1219">
              <w:r w:rsidRPr="009A2E46">
                <w:rPr>
                  <w:sz w:val="20"/>
                </w:rPr>
                <w:t>Current State – 300</w:t>
              </w:r>
              <w:r>
                <w:rPr>
                  <w:sz w:val="20"/>
                </w:rPr>
                <w:t>10</w:t>
              </w:r>
            </w:ins>
          </w:p>
          <w:p w:rsidRPr="00F705EB" w:rsidR="00F705EB" w:rsidP="00F705EB" w:rsidRDefault="00F705EB" w14:paraId="7ADA6A96" w14:textId="4B871E9D">
            <w:pPr>
              <w:jc w:val="both"/>
              <w:rPr>
                <w:ins w:author="Sachin Patange" w:date="2017-04-28T17:06:00Z" w:id="1220"/>
                <w:sz w:val="20"/>
                <w:szCs w:val="20"/>
              </w:rPr>
            </w:pPr>
            <w:ins w:author="Sachin Patange" w:date="2017-04-28T17:11:00Z" w:id="1221">
              <w:r w:rsidRPr="009A2E46">
                <w:rPr>
                  <w:sz w:val="20"/>
                </w:rPr>
                <w:t>Previous State – 300</w:t>
              </w:r>
              <w:r>
                <w:rPr>
                  <w:sz w:val="20"/>
                </w:rPr>
                <w:t>36</w:t>
              </w:r>
            </w:ins>
          </w:p>
        </w:tc>
      </w:tr>
      <w:tr w:rsidRPr="00F705EB" w:rsidR="00F705EB" w:rsidTr="00F705EB" w14:paraId="57D29ED2" w14:textId="77777777">
        <w:trPr>
          <w:trHeight w:val="230"/>
          <w:ins w:author="Sachin Patange" w:date="2017-04-28T17:11:00Z" w:id="1222"/>
        </w:trPr>
        <w:tc>
          <w:tcPr>
            <w:tcW w:w="843" w:type="dxa"/>
          </w:tcPr>
          <w:p w:rsidRPr="00F705EB" w:rsidR="00F705EB" w:rsidP="00F705EB" w:rsidRDefault="00F705EB" w14:paraId="490263B0" w14:textId="3FF16F1B">
            <w:pPr>
              <w:jc w:val="both"/>
              <w:rPr>
                <w:ins w:author="Sachin Patange" w:date="2017-04-28T17:11:00Z" w:id="1223"/>
                <w:sz w:val="20"/>
                <w:szCs w:val="20"/>
              </w:rPr>
            </w:pPr>
            <w:ins w:author="Sachin Patange" w:date="2017-04-28T17:11:00Z" w:id="1224">
              <w:r>
                <w:rPr>
                  <w:sz w:val="20"/>
                  <w:szCs w:val="20"/>
                </w:rPr>
                <w:t>2</w:t>
              </w:r>
            </w:ins>
          </w:p>
        </w:tc>
        <w:tc>
          <w:tcPr>
            <w:tcW w:w="2662" w:type="dxa"/>
          </w:tcPr>
          <w:p w:rsidR="00F705EB" w:rsidP="00F705EB" w:rsidRDefault="00F705EB" w14:paraId="7BB727B5" w14:textId="0CD8FAB8">
            <w:pPr>
              <w:jc w:val="both"/>
              <w:rPr>
                <w:ins w:author="Sachin Patange" w:date="2017-04-28T17:11:00Z" w:id="1225"/>
                <w:sz w:val="20"/>
                <w:szCs w:val="20"/>
              </w:rPr>
            </w:pPr>
            <w:ins w:author="Sachin Patange" w:date="2017-04-28T17:11:00Z" w:id="1226">
              <w:r>
                <w:rPr>
                  <w:sz w:val="20"/>
                  <w:szCs w:val="20"/>
                </w:rPr>
                <w:t>Loan Account is NPA</w:t>
              </w:r>
            </w:ins>
          </w:p>
        </w:tc>
        <w:tc>
          <w:tcPr>
            <w:tcW w:w="3284" w:type="dxa"/>
          </w:tcPr>
          <w:p w:rsidR="00F705EB" w:rsidP="00F705EB" w:rsidRDefault="00F705EB" w14:paraId="3C7B439D" w14:textId="1B018A58">
            <w:pPr>
              <w:jc w:val="both"/>
              <w:rPr>
                <w:ins w:author="Sachin Patange" w:date="2017-04-28T17:11:00Z" w:id="1227"/>
                <w:sz w:val="20"/>
                <w:szCs w:val="20"/>
              </w:rPr>
            </w:pPr>
            <w:ins w:author="Sachin Patange" w:date="2017-04-28T17:11:00Z" w:id="1228">
              <w:r>
                <w:rPr>
                  <w:sz w:val="20"/>
                  <w:szCs w:val="20"/>
                </w:rPr>
                <w:t>Current State – 30010</w:t>
              </w:r>
            </w:ins>
          </w:p>
        </w:tc>
        <w:tc>
          <w:tcPr>
            <w:tcW w:w="2279" w:type="dxa"/>
          </w:tcPr>
          <w:p w:rsidRPr="009A2E46" w:rsidR="00F705EB" w:rsidP="00F705EB" w:rsidRDefault="00F705EB" w14:paraId="787E05C7" w14:textId="04B3E0F5">
            <w:pPr>
              <w:jc w:val="both"/>
              <w:rPr>
                <w:ins w:author="Sachin Patange" w:date="2017-04-28T17:11:00Z" w:id="1229"/>
                <w:sz w:val="20"/>
              </w:rPr>
            </w:pPr>
            <w:ins w:author="Sachin Patange" w:date="2017-04-28T17:11:00Z" w:id="1230">
              <w:r w:rsidRPr="009A2E46">
                <w:rPr>
                  <w:sz w:val="20"/>
                </w:rPr>
                <w:t>Current State – 300</w:t>
              </w:r>
            </w:ins>
            <w:ins w:author="Sachin Patange" w:date="2017-04-28T17:12:00Z" w:id="1231">
              <w:r>
                <w:rPr>
                  <w:sz w:val="20"/>
                </w:rPr>
                <w:t>2</w:t>
              </w:r>
            </w:ins>
            <w:ins w:author="Sachin Patange" w:date="2017-04-28T17:11:00Z" w:id="1232">
              <w:r>
                <w:rPr>
                  <w:sz w:val="20"/>
                </w:rPr>
                <w:t>0</w:t>
              </w:r>
            </w:ins>
          </w:p>
          <w:p w:rsidRPr="009A2E46" w:rsidR="00F705EB" w:rsidP="00F705EB" w:rsidRDefault="00F705EB" w14:paraId="5FDDB76C" w14:textId="15B08FA4">
            <w:pPr>
              <w:jc w:val="both"/>
              <w:rPr>
                <w:ins w:author="Sachin Patange" w:date="2017-04-28T17:11:00Z" w:id="1233"/>
                <w:sz w:val="20"/>
              </w:rPr>
            </w:pPr>
            <w:ins w:author="Sachin Patange" w:date="2017-04-28T17:11:00Z" w:id="1234">
              <w:r w:rsidRPr="009A2E46">
                <w:rPr>
                  <w:sz w:val="20"/>
                </w:rPr>
                <w:t>Previous State – 300</w:t>
              </w:r>
              <w:r>
                <w:rPr>
                  <w:sz w:val="20"/>
                </w:rPr>
                <w:t>36</w:t>
              </w:r>
            </w:ins>
          </w:p>
        </w:tc>
      </w:tr>
      <w:tr w:rsidRPr="00F705EB" w:rsidR="004277BA" w:rsidTr="00F705EB" w14:paraId="73F1C9F0" w14:textId="77777777">
        <w:trPr>
          <w:trHeight w:val="230"/>
          <w:ins w:author="Sachin Patange" w:date="2017-04-28T17:12:00Z" w:id="1235"/>
        </w:trPr>
        <w:tc>
          <w:tcPr>
            <w:tcW w:w="843" w:type="dxa"/>
          </w:tcPr>
          <w:p w:rsidR="004277BA" w:rsidP="004277BA" w:rsidRDefault="004277BA" w14:paraId="7A5BD382" w14:textId="32C2AD3D">
            <w:pPr>
              <w:jc w:val="both"/>
              <w:rPr>
                <w:ins w:author="Sachin Patange" w:date="2017-04-28T17:12:00Z" w:id="1236"/>
                <w:sz w:val="20"/>
                <w:szCs w:val="20"/>
              </w:rPr>
            </w:pPr>
            <w:ins w:author="Sachin Patange" w:date="2017-04-28T17:12:00Z" w:id="1237">
              <w:r>
                <w:rPr>
                  <w:sz w:val="20"/>
                  <w:szCs w:val="20"/>
                </w:rPr>
                <w:t>3</w:t>
              </w:r>
            </w:ins>
          </w:p>
        </w:tc>
        <w:tc>
          <w:tcPr>
            <w:tcW w:w="2662" w:type="dxa"/>
          </w:tcPr>
          <w:p w:rsidR="004277BA" w:rsidP="004277BA" w:rsidRDefault="004277BA" w14:paraId="2FCE176A" w14:textId="3D1D9DE5">
            <w:pPr>
              <w:jc w:val="both"/>
              <w:rPr>
                <w:ins w:author="Sachin Patange" w:date="2017-04-28T17:12:00Z" w:id="1238"/>
                <w:sz w:val="20"/>
                <w:szCs w:val="20"/>
              </w:rPr>
            </w:pPr>
            <w:ins w:author="Sachin Patange" w:date="2017-04-28T17:12:00Z" w:id="1239">
              <w:r>
                <w:rPr>
                  <w:sz w:val="20"/>
                  <w:szCs w:val="20"/>
                </w:rPr>
                <w:t>Loan Account is Standard</w:t>
              </w:r>
            </w:ins>
          </w:p>
        </w:tc>
        <w:tc>
          <w:tcPr>
            <w:tcW w:w="3284" w:type="dxa"/>
          </w:tcPr>
          <w:p w:rsidR="004277BA" w:rsidP="00E93554" w:rsidRDefault="004277BA" w14:paraId="10651AA6" w14:textId="1A35282C">
            <w:pPr>
              <w:jc w:val="both"/>
              <w:rPr>
                <w:ins w:author="Sachin Patange" w:date="2017-04-28T17:12:00Z" w:id="1240"/>
                <w:sz w:val="20"/>
                <w:szCs w:val="20"/>
              </w:rPr>
            </w:pPr>
            <w:ins w:author="Sachin Patange" w:date="2017-04-28T17:13:00Z" w:id="1241">
              <w:r>
                <w:rPr>
                  <w:sz w:val="20"/>
                  <w:szCs w:val="20"/>
                </w:rPr>
                <w:t>Current State – 300</w:t>
              </w:r>
            </w:ins>
            <w:ins w:author="Sachin Patange" w:date="2017-04-28T21:00:00Z" w:id="1242">
              <w:r w:rsidR="00E93554">
                <w:rPr>
                  <w:sz w:val="20"/>
                  <w:szCs w:val="20"/>
                </w:rPr>
                <w:t>20</w:t>
              </w:r>
            </w:ins>
          </w:p>
        </w:tc>
        <w:tc>
          <w:tcPr>
            <w:tcW w:w="2279" w:type="dxa"/>
          </w:tcPr>
          <w:p w:rsidRPr="009A2E46" w:rsidR="004277BA" w:rsidP="004277BA" w:rsidRDefault="004277BA" w14:paraId="61C60756" w14:textId="77777777">
            <w:pPr>
              <w:jc w:val="both"/>
              <w:rPr>
                <w:ins w:author="Sachin Patange" w:date="2017-04-28T17:13:00Z" w:id="1243"/>
                <w:sz w:val="20"/>
              </w:rPr>
            </w:pPr>
            <w:ins w:author="Sachin Patange" w:date="2017-04-28T17:13:00Z" w:id="1244">
              <w:r w:rsidRPr="009A2E46">
                <w:rPr>
                  <w:sz w:val="20"/>
                </w:rPr>
                <w:t>Current State – 300</w:t>
              </w:r>
              <w:r>
                <w:rPr>
                  <w:sz w:val="20"/>
                </w:rPr>
                <w:t>10</w:t>
              </w:r>
            </w:ins>
          </w:p>
          <w:p w:rsidRPr="009A2E46" w:rsidR="004277BA" w:rsidP="004277BA" w:rsidRDefault="004277BA" w14:paraId="11BBFD51" w14:textId="05145C3E">
            <w:pPr>
              <w:jc w:val="both"/>
              <w:rPr>
                <w:ins w:author="Sachin Patange" w:date="2017-04-28T17:12:00Z" w:id="1245"/>
                <w:sz w:val="20"/>
              </w:rPr>
            </w:pPr>
            <w:ins w:author="Sachin Patange" w:date="2017-04-28T17:13:00Z" w:id="1246">
              <w:r w:rsidRPr="009A2E46">
                <w:rPr>
                  <w:sz w:val="20"/>
                </w:rPr>
                <w:t>Previous State – 300</w:t>
              </w:r>
              <w:r>
                <w:rPr>
                  <w:sz w:val="20"/>
                </w:rPr>
                <w:t>36</w:t>
              </w:r>
            </w:ins>
          </w:p>
        </w:tc>
      </w:tr>
      <w:tr w:rsidRPr="00F705EB" w:rsidR="004277BA" w:rsidTr="00F705EB" w14:paraId="23B53B7A" w14:textId="77777777">
        <w:trPr>
          <w:trHeight w:val="230"/>
          <w:ins w:author="Sachin Patange" w:date="2017-04-28T17:12:00Z" w:id="1247"/>
        </w:trPr>
        <w:tc>
          <w:tcPr>
            <w:tcW w:w="843" w:type="dxa"/>
          </w:tcPr>
          <w:p w:rsidR="004277BA" w:rsidP="004277BA" w:rsidRDefault="004277BA" w14:paraId="0C600676" w14:textId="110514D7">
            <w:pPr>
              <w:jc w:val="both"/>
              <w:rPr>
                <w:ins w:author="Sachin Patange" w:date="2017-04-28T17:12:00Z" w:id="1248"/>
                <w:sz w:val="20"/>
                <w:szCs w:val="20"/>
              </w:rPr>
            </w:pPr>
            <w:ins w:author="Sachin Patange" w:date="2017-04-28T17:12:00Z" w:id="1249">
              <w:r>
                <w:rPr>
                  <w:sz w:val="20"/>
                  <w:szCs w:val="20"/>
                </w:rPr>
                <w:t>4</w:t>
              </w:r>
            </w:ins>
          </w:p>
        </w:tc>
        <w:tc>
          <w:tcPr>
            <w:tcW w:w="2662" w:type="dxa"/>
          </w:tcPr>
          <w:p w:rsidR="004277BA" w:rsidP="004277BA" w:rsidRDefault="004277BA" w14:paraId="5AE489BF" w14:textId="36165AB1">
            <w:pPr>
              <w:jc w:val="both"/>
              <w:rPr>
                <w:ins w:author="Sachin Patange" w:date="2017-04-28T17:12:00Z" w:id="1250"/>
                <w:sz w:val="20"/>
                <w:szCs w:val="20"/>
              </w:rPr>
            </w:pPr>
            <w:ins w:author="Sachin Patange" w:date="2017-04-28T17:12:00Z" w:id="1251">
              <w:r>
                <w:rPr>
                  <w:sz w:val="20"/>
                  <w:szCs w:val="20"/>
                </w:rPr>
                <w:t>Loan Account is NPA</w:t>
              </w:r>
            </w:ins>
          </w:p>
        </w:tc>
        <w:tc>
          <w:tcPr>
            <w:tcW w:w="3284" w:type="dxa"/>
          </w:tcPr>
          <w:p w:rsidR="004277BA" w:rsidP="00E93554" w:rsidRDefault="004277BA" w14:paraId="0C855D06" w14:textId="595E0AD9">
            <w:pPr>
              <w:jc w:val="both"/>
              <w:rPr>
                <w:ins w:author="Sachin Patange" w:date="2017-04-28T17:12:00Z" w:id="1252"/>
                <w:sz w:val="20"/>
                <w:szCs w:val="20"/>
              </w:rPr>
            </w:pPr>
            <w:ins w:author="Sachin Patange" w:date="2017-04-28T17:13:00Z" w:id="1253">
              <w:r>
                <w:rPr>
                  <w:sz w:val="20"/>
                  <w:szCs w:val="20"/>
                </w:rPr>
                <w:t>Current State – 300</w:t>
              </w:r>
            </w:ins>
            <w:ins w:author="Sachin Patange" w:date="2017-04-28T21:00:00Z" w:id="1254">
              <w:r w:rsidR="00E93554">
                <w:rPr>
                  <w:sz w:val="20"/>
                  <w:szCs w:val="20"/>
                </w:rPr>
                <w:t>20</w:t>
              </w:r>
            </w:ins>
          </w:p>
        </w:tc>
        <w:tc>
          <w:tcPr>
            <w:tcW w:w="2279" w:type="dxa"/>
          </w:tcPr>
          <w:p w:rsidRPr="009A2E46" w:rsidR="004277BA" w:rsidP="004277BA" w:rsidRDefault="004277BA" w14:paraId="79235C82" w14:textId="77777777">
            <w:pPr>
              <w:jc w:val="both"/>
              <w:rPr>
                <w:ins w:author="Sachin Patange" w:date="2017-04-28T17:13:00Z" w:id="1255"/>
                <w:sz w:val="20"/>
              </w:rPr>
            </w:pPr>
            <w:ins w:author="Sachin Patange" w:date="2017-04-28T17:13:00Z" w:id="1256">
              <w:r w:rsidRPr="009A2E46">
                <w:rPr>
                  <w:sz w:val="20"/>
                </w:rPr>
                <w:t>Current State – 300</w:t>
              </w:r>
              <w:r>
                <w:rPr>
                  <w:sz w:val="20"/>
                </w:rPr>
                <w:t>20</w:t>
              </w:r>
            </w:ins>
          </w:p>
          <w:p w:rsidRPr="009A2E46" w:rsidR="004277BA" w:rsidP="004277BA" w:rsidRDefault="004277BA" w14:paraId="734E7396" w14:textId="5CA0EAF3">
            <w:pPr>
              <w:jc w:val="both"/>
              <w:rPr>
                <w:ins w:author="Sachin Patange" w:date="2017-04-28T17:12:00Z" w:id="1257"/>
                <w:sz w:val="20"/>
              </w:rPr>
            </w:pPr>
            <w:ins w:author="Sachin Patange" w:date="2017-04-28T17:13:00Z" w:id="1258">
              <w:r w:rsidRPr="009A2E46">
                <w:rPr>
                  <w:sz w:val="20"/>
                </w:rPr>
                <w:t>Previous State – 300</w:t>
              </w:r>
              <w:r>
                <w:rPr>
                  <w:sz w:val="20"/>
                </w:rPr>
                <w:t>36</w:t>
              </w:r>
            </w:ins>
          </w:p>
        </w:tc>
      </w:tr>
      <w:tr w:rsidRPr="00CD0E0D" w:rsidR="00E93554" w:rsidTr="00D574F4" w14:paraId="03BA44EC" w14:textId="77777777">
        <w:trPr>
          <w:trHeight w:val="230"/>
          <w:ins w:author="Sachin Patange" w:date="2017-04-28T21:00:00Z" w:id="1259"/>
        </w:trPr>
        <w:tc>
          <w:tcPr>
            <w:tcW w:w="843" w:type="dxa"/>
          </w:tcPr>
          <w:p w:rsidRPr="00CD0E0D" w:rsidR="00E93554" w:rsidP="00D574F4" w:rsidRDefault="00E93554" w14:paraId="5D6AB035" w14:textId="60540281">
            <w:pPr>
              <w:jc w:val="both"/>
              <w:rPr>
                <w:ins w:author="Sachin Patange" w:date="2017-04-28T21:00:00Z" w:id="1260"/>
                <w:sz w:val="20"/>
                <w:szCs w:val="20"/>
              </w:rPr>
            </w:pPr>
            <w:ins w:author="Sachin Patange" w:date="2017-04-28T21:01:00Z" w:id="1261">
              <w:r>
                <w:rPr>
                  <w:sz w:val="20"/>
                  <w:szCs w:val="20"/>
                </w:rPr>
                <w:t>5</w:t>
              </w:r>
            </w:ins>
          </w:p>
        </w:tc>
        <w:tc>
          <w:tcPr>
            <w:tcW w:w="2662" w:type="dxa"/>
          </w:tcPr>
          <w:p w:rsidRPr="00F705EB" w:rsidR="00E93554" w:rsidP="00D574F4" w:rsidRDefault="00E93554" w14:paraId="60F6C774" w14:textId="77777777">
            <w:pPr>
              <w:jc w:val="both"/>
              <w:rPr>
                <w:ins w:author="Sachin Patange" w:date="2017-04-28T21:00:00Z" w:id="1262"/>
                <w:sz w:val="20"/>
                <w:szCs w:val="20"/>
              </w:rPr>
            </w:pPr>
            <w:ins w:author="Sachin Patange" w:date="2017-04-28T21:00:00Z" w:id="1263">
              <w:r>
                <w:rPr>
                  <w:sz w:val="20"/>
                  <w:szCs w:val="20"/>
                </w:rPr>
                <w:t>Loan Account is Standard</w:t>
              </w:r>
            </w:ins>
          </w:p>
        </w:tc>
        <w:tc>
          <w:tcPr>
            <w:tcW w:w="3284" w:type="dxa"/>
          </w:tcPr>
          <w:p w:rsidRPr="00F705EB" w:rsidR="00E93554" w:rsidP="00E93554" w:rsidRDefault="00E93554" w14:paraId="764EA40D" w14:textId="1F438233">
            <w:pPr>
              <w:jc w:val="both"/>
              <w:rPr>
                <w:ins w:author="Sachin Patange" w:date="2017-04-28T21:00:00Z" w:id="1264"/>
                <w:sz w:val="20"/>
                <w:szCs w:val="20"/>
              </w:rPr>
            </w:pPr>
            <w:ins w:author="Sachin Patange" w:date="2017-04-28T21:00:00Z" w:id="1265">
              <w:r>
                <w:rPr>
                  <w:sz w:val="20"/>
                  <w:szCs w:val="20"/>
                </w:rPr>
                <w:t>Current State – 300</w:t>
              </w:r>
            </w:ins>
            <w:ins w:author="Sachin Patange" w:date="2017-04-28T21:01:00Z" w:id="1266">
              <w:r>
                <w:rPr>
                  <w:sz w:val="20"/>
                  <w:szCs w:val="20"/>
                </w:rPr>
                <w:t>38</w:t>
              </w:r>
            </w:ins>
          </w:p>
        </w:tc>
        <w:tc>
          <w:tcPr>
            <w:tcW w:w="2279" w:type="dxa"/>
          </w:tcPr>
          <w:p w:rsidRPr="009A2E46" w:rsidR="00E93554" w:rsidP="00D574F4" w:rsidRDefault="00E93554" w14:paraId="41F86AAD" w14:textId="25689F8A">
            <w:pPr>
              <w:jc w:val="both"/>
              <w:rPr>
                <w:ins w:author="Sachin Patange" w:date="2017-04-28T21:00:00Z" w:id="1267"/>
                <w:sz w:val="20"/>
              </w:rPr>
            </w:pPr>
            <w:ins w:author="Sachin Patange" w:date="2017-04-28T21:00:00Z" w:id="1268">
              <w:r w:rsidRPr="009A2E46">
                <w:rPr>
                  <w:sz w:val="20"/>
                </w:rPr>
                <w:t>Current State – 300</w:t>
              </w:r>
            </w:ins>
            <w:ins w:author="Sachin Patange" w:date="2017-04-28T21:01:00Z" w:id="1269">
              <w:r>
                <w:rPr>
                  <w:sz w:val="20"/>
                </w:rPr>
                <w:t>10</w:t>
              </w:r>
            </w:ins>
          </w:p>
          <w:p w:rsidRPr="00F705EB" w:rsidR="00E93554" w:rsidP="00D574F4" w:rsidRDefault="00E93554" w14:paraId="722154AC" w14:textId="77777777">
            <w:pPr>
              <w:jc w:val="both"/>
              <w:rPr>
                <w:ins w:author="Sachin Patange" w:date="2017-04-28T21:00:00Z" w:id="1270"/>
                <w:sz w:val="20"/>
                <w:szCs w:val="20"/>
              </w:rPr>
            </w:pPr>
            <w:ins w:author="Sachin Patange" w:date="2017-04-28T21:00:00Z" w:id="1271">
              <w:r w:rsidRPr="009A2E46">
                <w:rPr>
                  <w:sz w:val="20"/>
                </w:rPr>
                <w:t>Previous State – 300</w:t>
              </w:r>
              <w:r>
                <w:rPr>
                  <w:sz w:val="20"/>
                </w:rPr>
                <w:t>36</w:t>
              </w:r>
            </w:ins>
          </w:p>
        </w:tc>
      </w:tr>
      <w:tr w:rsidRPr="00CD0E0D" w:rsidR="00E93554" w:rsidTr="00D574F4" w14:paraId="7EB20D59" w14:textId="77777777">
        <w:trPr>
          <w:trHeight w:val="230"/>
          <w:ins w:author="Sachin Patange" w:date="2017-04-28T21:00:00Z" w:id="1272"/>
        </w:trPr>
        <w:tc>
          <w:tcPr>
            <w:tcW w:w="843" w:type="dxa"/>
          </w:tcPr>
          <w:p w:rsidRPr="00F705EB" w:rsidR="00E93554" w:rsidP="00D574F4" w:rsidRDefault="00E93554" w14:paraId="1BF2BDB8" w14:textId="781D0A1A">
            <w:pPr>
              <w:jc w:val="both"/>
              <w:rPr>
                <w:ins w:author="Sachin Patange" w:date="2017-04-28T21:00:00Z" w:id="1273"/>
                <w:sz w:val="20"/>
                <w:szCs w:val="20"/>
              </w:rPr>
            </w:pPr>
            <w:ins w:author="Sachin Patange" w:date="2017-04-28T21:00:00Z" w:id="1274">
              <w:r>
                <w:rPr>
                  <w:sz w:val="20"/>
                  <w:szCs w:val="20"/>
                </w:rPr>
                <w:t>6</w:t>
              </w:r>
            </w:ins>
          </w:p>
        </w:tc>
        <w:tc>
          <w:tcPr>
            <w:tcW w:w="2662" w:type="dxa"/>
          </w:tcPr>
          <w:p w:rsidR="00E93554" w:rsidP="00D574F4" w:rsidRDefault="00E93554" w14:paraId="4A650739" w14:textId="77777777">
            <w:pPr>
              <w:jc w:val="both"/>
              <w:rPr>
                <w:ins w:author="Sachin Patange" w:date="2017-04-28T21:00:00Z" w:id="1275"/>
                <w:sz w:val="20"/>
                <w:szCs w:val="20"/>
              </w:rPr>
            </w:pPr>
            <w:ins w:author="Sachin Patange" w:date="2017-04-28T21:00:00Z" w:id="1276">
              <w:r>
                <w:rPr>
                  <w:sz w:val="20"/>
                  <w:szCs w:val="20"/>
                </w:rPr>
                <w:t>Loan Account is NPA</w:t>
              </w:r>
            </w:ins>
          </w:p>
        </w:tc>
        <w:tc>
          <w:tcPr>
            <w:tcW w:w="3284" w:type="dxa"/>
          </w:tcPr>
          <w:p w:rsidR="00E93554" w:rsidP="00E93554" w:rsidRDefault="00E93554" w14:paraId="20D2E535" w14:textId="4E8F89D7">
            <w:pPr>
              <w:jc w:val="both"/>
              <w:rPr>
                <w:ins w:author="Sachin Patange" w:date="2017-04-28T21:00:00Z" w:id="1277"/>
                <w:sz w:val="20"/>
                <w:szCs w:val="20"/>
              </w:rPr>
            </w:pPr>
            <w:ins w:author="Sachin Patange" w:date="2017-04-28T21:00:00Z" w:id="1278">
              <w:r>
                <w:rPr>
                  <w:sz w:val="20"/>
                  <w:szCs w:val="20"/>
                </w:rPr>
                <w:t>Current State – 300</w:t>
              </w:r>
            </w:ins>
            <w:ins w:author="Sachin Patange" w:date="2017-04-28T21:01:00Z" w:id="1279">
              <w:r>
                <w:rPr>
                  <w:sz w:val="20"/>
                  <w:szCs w:val="20"/>
                </w:rPr>
                <w:t>38</w:t>
              </w:r>
            </w:ins>
          </w:p>
        </w:tc>
        <w:tc>
          <w:tcPr>
            <w:tcW w:w="2279" w:type="dxa"/>
          </w:tcPr>
          <w:p w:rsidRPr="009A2E46" w:rsidR="00E93554" w:rsidP="00D574F4" w:rsidRDefault="00E93554" w14:paraId="55AFF161" w14:textId="77777777">
            <w:pPr>
              <w:jc w:val="both"/>
              <w:rPr>
                <w:ins w:author="Sachin Patange" w:date="2017-04-28T21:00:00Z" w:id="1280"/>
                <w:sz w:val="20"/>
              </w:rPr>
            </w:pPr>
            <w:ins w:author="Sachin Patange" w:date="2017-04-28T21:00:00Z" w:id="1281">
              <w:r w:rsidRPr="009A2E46">
                <w:rPr>
                  <w:sz w:val="20"/>
                </w:rPr>
                <w:t>Current State – 300</w:t>
              </w:r>
              <w:r>
                <w:rPr>
                  <w:sz w:val="20"/>
                </w:rPr>
                <w:t>20</w:t>
              </w:r>
            </w:ins>
          </w:p>
          <w:p w:rsidRPr="009A2E46" w:rsidR="00E93554" w:rsidP="00D574F4" w:rsidRDefault="00E93554" w14:paraId="59CBE8E2" w14:textId="77777777">
            <w:pPr>
              <w:jc w:val="both"/>
              <w:rPr>
                <w:ins w:author="Sachin Patange" w:date="2017-04-28T21:00:00Z" w:id="1282"/>
                <w:sz w:val="20"/>
              </w:rPr>
            </w:pPr>
            <w:ins w:author="Sachin Patange" w:date="2017-04-28T21:00:00Z" w:id="1283">
              <w:r w:rsidRPr="009A2E46">
                <w:rPr>
                  <w:sz w:val="20"/>
                </w:rPr>
                <w:t>Previous State – 300</w:t>
              </w:r>
              <w:r>
                <w:rPr>
                  <w:sz w:val="20"/>
                </w:rPr>
                <w:t>36</w:t>
              </w:r>
            </w:ins>
          </w:p>
        </w:tc>
      </w:tr>
      <w:tr w:rsidRPr="00CD0E0D" w:rsidR="00E93554" w:rsidTr="00D574F4" w14:paraId="4583E9AB" w14:textId="77777777">
        <w:trPr>
          <w:trHeight w:val="230"/>
          <w:ins w:author="Sachin Patange" w:date="2017-04-28T21:00:00Z" w:id="1284"/>
        </w:trPr>
        <w:tc>
          <w:tcPr>
            <w:tcW w:w="843" w:type="dxa"/>
          </w:tcPr>
          <w:p w:rsidR="00E93554" w:rsidP="00D574F4" w:rsidRDefault="00E93554" w14:paraId="0FB71B14" w14:textId="53B2E7A5">
            <w:pPr>
              <w:jc w:val="both"/>
              <w:rPr>
                <w:ins w:author="Sachin Patange" w:date="2017-04-28T21:00:00Z" w:id="1285"/>
                <w:sz w:val="20"/>
                <w:szCs w:val="20"/>
              </w:rPr>
            </w:pPr>
            <w:ins w:author="Sachin Patange" w:date="2017-04-28T21:00:00Z" w:id="1286">
              <w:r>
                <w:rPr>
                  <w:sz w:val="20"/>
                  <w:szCs w:val="20"/>
                </w:rPr>
                <w:t>7</w:t>
              </w:r>
            </w:ins>
          </w:p>
        </w:tc>
        <w:tc>
          <w:tcPr>
            <w:tcW w:w="2662" w:type="dxa"/>
          </w:tcPr>
          <w:p w:rsidR="00E93554" w:rsidP="00D574F4" w:rsidRDefault="00E93554" w14:paraId="7E967899" w14:textId="77777777">
            <w:pPr>
              <w:jc w:val="both"/>
              <w:rPr>
                <w:ins w:author="Sachin Patange" w:date="2017-04-28T21:00:00Z" w:id="1287"/>
                <w:sz w:val="20"/>
                <w:szCs w:val="20"/>
              </w:rPr>
            </w:pPr>
            <w:ins w:author="Sachin Patange" w:date="2017-04-28T21:00:00Z" w:id="1288">
              <w:r>
                <w:rPr>
                  <w:sz w:val="20"/>
                  <w:szCs w:val="20"/>
                </w:rPr>
                <w:t>Loan Account is Standard</w:t>
              </w:r>
            </w:ins>
          </w:p>
        </w:tc>
        <w:tc>
          <w:tcPr>
            <w:tcW w:w="3284" w:type="dxa"/>
          </w:tcPr>
          <w:p w:rsidR="00E93554" w:rsidP="00E93554" w:rsidRDefault="00E93554" w14:paraId="6D9D7778" w14:textId="279F6B32">
            <w:pPr>
              <w:jc w:val="both"/>
              <w:rPr>
                <w:ins w:author="Sachin Patange" w:date="2017-04-28T21:00:00Z" w:id="1289"/>
                <w:sz w:val="20"/>
                <w:szCs w:val="20"/>
              </w:rPr>
            </w:pPr>
            <w:ins w:author="Sachin Patange" w:date="2017-04-28T21:00:00Z" w:id="1290">
              <w:r>
                <w:rPr>
                  <w:sz w:val="20"/>
                  <w:szCs w:val="20"/>
                </w:rPr>
                <w:t>Current State – 300</w:t>
              </w:r>
            </w:ins>
            <w:ins w:author="Sachin Patange" w:date="2017-04-28T21:01:00Z" w:id="1291">
              <w:r>
                <w:rPr>
                  <w:sz w:val="20"/>
                  <w:szCs w:val="20"/>
                </w:rPr>
                <w:t>39</w:t>
              </w:r>
            </w:ins>
          </w:p>
        </w:tc>
        <w:tc>
          <w:tcPr>
            <w:tcW w:w="2279" w:type="dxa"/>
          </w:tcPr>
          <w:p w:rsidRPr="009A2E46" w:rsidR="00E93554" w:rsidP="00D574F4" w:rsidRDefault="00E93554" w14:paraId="4CFD3A64" w14:textId="77777777">
            <w:pPr>
              <w:jc w:val="both"/>
              <w:rPr>
                <w:ins w:author="Sachin Patange" w:date="2017-04-28T21:00:00Z" w:id="1292"/>
                <w:sz w:val="20"/>
              </w:rPr>
            </w:pPr>
            <w:ins w:author="Sachin Patange" w:date="2017-04-28T21:00:00Z" w:id="1293">
              <w:r w:rsidRPr="009A2E46">
                <w:rPr>
                  <w:sz w:val="20"/>
                </w:rPr>
                <w:t>Current State – 300</w:t>
              </w:r>
              <w:r>
                <w:rPr>
                  <w:sz w:val="20"/>
                </w:rPr>
                <w:t>10</w:t>
              </w:r>
            </w:ins>
          </w:p>
          <w:p w:rsidRPr="009A2E46" w:rsidR="00E93554" w:rsidP="00D574F4" w:rsidRDefault="00E93554" w14:paraId="29B5FBA6" w14:textId="77777777">
            <w:pPr>
              <w:jc w:val="both"/>
              <w:rPr>
                <w:ins w:author="Sachin Patange" w:date="2017-04-28T21:00:00Z" w:id="1294"/>
                <w:sz w:val="20"/>
              </w:rPr>
            </w:pPr>
            <w:ins w:author="Sachin Patange" w:date="2017-04-28T21:00:00Z" w:id="1295">
              <w:r w:rsidRPr="009A2E46">
                <w:rPr>
                  <w:sz w:val="20"/>
                </w:rPr>
                <w:t>Previous State – 300</w:t>
              </w:r>
              <w:r>
                <w:rPr>
                  <w:sz w:val="20"/>
                </w:rPr>
                <w:t>36</w:t>
              </w:r>
            </w:ins>
          </w:p>
        </w:tc>
      </w:tr>
      <w:tr w:rsidRPr="00CD0E0D" w:rsidR="00E93554" w:rsidTr="00D574F4" w14:paraId="0B3387D6" w14:textId="77777777">
        <w:trPr>
          <w:trHeight w:val="230"/>
          <w:ins w:author="Sachin Patange" w:date="2017-04-28T21:00:00Z" w:id="1296"/>
        </w:trPr>
        <w:tc>
          <w:tcPr>
            <w:tcW w:w="843" w:type="dxa"/>
          </w:tcPr>
          <w:p w:rsidR="00E93554" w:rsidP="00D574F4" w:rsidRDefault="00E93554" w14:paraId="70A82135" w14:textId="7930EC2E">
            <w:pPr>
              <w:jc w:val="both"/>
              <w:rPr>
                <w:ins w:author="Sachin Patange" w:date="2017-04-28T21:00:00Z" w:id="1297"/>
                <w:sz w:val="20"/>
                <w:szCs w:val="20"/>
              </w:rPr>
            </w:pPr>
            <w:ins w:author="Sachin Patange" w:date="2017-04-28T21:00:00Z" w:id="1298">
              <w:r>
                <w:rPr>
                  <w:sz w:val="20"/>
                  <w:szCs w:val="20"/>
                </w:rPr>
                <w:t>8</w:t>
              </w:r>
            </w:ins>
          </w:p>
        </w:tc>
        <w:tc>
          <w:tcPr>
            <w:tcW w:w="2662" w:type="dxa"/>
          </w:tcPr>
          <w:p w:rsidR="00E93554" w:rsidP="00D574F4" w:rsidRDefault="00E93554" w14:paraId="7D0ED128" w14:textId="77777777">
            <w:pPr>
              <w:jc w:val="both"/>
              <w:rPr>
                <w:ins w:author="Sachin Patange" w:date="2017-04-28T21:00:00Z" w:id="1299"/>
                <w:sz w:val="20"/>
                <w:szCs w:val="20"/>
              </w:rPr>
            </w:pPr>
            <w:ins w:author="Sachin Patange" w:date="2017-04-28T21:00:00Z" w:id="1300">
              <w:r>
                <w:rPr>
                  <w:sz w:val="20"/>
                  <w:szCs w:val="20"/>
                </w:rPr>
                <w:t>Loan Account is NPA</w:t>
              </w:r>
            </w:ins>
          </w:p>
        </w:tc>
        <w:tc>
          <w:tcPr>
            <w:tcW w:w="3284" w:type="dxa"/>
          </w:tcPr>
          <w:p w:rsidR="00E93554" w:rsidP="00E93554" w:rsidRDefault="00E93554" w14:paraId="3C7AE2BE" w14:textId="1F0B3F1C">
            <w:pPr>
              <w:jc w:val="both"/>
              <w:rPr>
                <w:ins w:author="Sachin Patange" w:date="2017-04-28T21:00:00Z" w:id="1301"/>
                <w:sz w:val="20"/>
                <w:szCs w:val="20"/>
              </w:rPr>
            </w:pPr>
            <w:ins w:author="Sachin Patange" w:date="2017-04-28T21:00:00Z" w:id="1302">
              <w:r>
                <w:rPr>
                  <w:sz w:val="20"/>
                  <w:szCs w:val="20"/>
                </w:rPr>
                <w:t>Current State – 300</w:t>
              </w:r>
            </w:ins>
            <w:ins w:author="Sachin Patange" w:date="2017-04-28T21:01:00Z" w:id="1303">
              <w:r>
                <w:rPr>
                  <w:sz w:val="20"/>
                  <w:szCs w:val="20"/>
                </w:rPr>
                <w:t>39</w:t>
              </w:r>
            </w:ins>
          </w:p>
        </w:tc>
        <w:tc>
          <w:tcPr>
            <w:tcW w:w="2279" w:type="dxa"/>
          </w:tcPr>
          <w:p w:rsidRPr="009A2E46" w:rsidR="00E93554" w:rsidP="00D574F4" w:rsidRDefault="00E93554" w14:paraId="51596C90" w14:textId="77777777">
            <w:pPr>
              <w:jc w:val="both"/>
              <w:rPr>
                <w:ins w:author="Sachin Patange" w:date="2017-04-28T21:00:00Z" w:id="1304"/>
                <w:sz w:val="20"/>
              </w:rPr>
            </w:pPr>
            <w:ins w:author="Sachin Patange" w:date="2017-04-28T21:00:00Z" w:id="1305">
              <w:r w:rsidRPr="009A2E46">
                <w:rPr>
                  <w:sz w:val="20"/>
                </w:rPr>
                <w:t>Current State – 300</w:t>
              </w:r>
              <w:r>
                <w:rPr>
                  <w:sz w:val="20"/>
                </w:rPr>
                <w:t>20</w:t>
              </w:r>
            </w:ins>
          </w:p>
          <w:p w:rsidRPr="009A2E46" w:rsidR="00E93554" w:rsidP="00D574F4" w:rsidRDefault="00E93554" w14:paraId="6EA6AC79" w14:textId="77777777">
            <w:pPr>
              <w:jc w:val="both"/>
              <w:rPr>
                <w:ins w:author="Sachin Patange" w:date="2017-04-28T21:00:00Z" w:id="1306"/>
                <w:sz w:val="20"/>
              </w:rPr>
            </w:pPr>
            <w:ins w:author="Sachin Patange" w:date="2017-04-28T21:00:00Z" w:id="1307">
              <w:r w:rsidRPr="009A2E46">
                <w:rPr>
                  <w:sz w:val="20"/>
                </w:rPr>
                <w:t>Previous State – 300</w:t>
              </w:r>
              <w:r>
                <w:rPr>
                  <w:sz w:val="20"/>
                </w:rPr>
                <w:t>36</w:t>
              </w:r>
            </w:ins>
          </w:p>
        </w:tc>
      </w:tr>
    </w:tbl>
    <w:p w:rsidR="00F705EB" w:rsidP="00886E36" w:rsidRDefault="00F705EB" w14:paraId="37E30A75" w14:textId="60AD77D0">
      <w:pPr>
        <w:jc w:val="both"/>
        <w:rPr>
          <w:ins w:author="Sachin Patange" w:date="2017-04-28T21:14:00Z" w:id="1308"/>
        </w:rPr>
      </w:pPr>
    </w:p>
    <w:p w:rsidR="00C436F8" w:rsidP="00C436F8" w:rsidRDefault="00C436F8" w14:paraId="53166BD0" w14:textId="77777777">
      <w:pPr>
        <w:rPr>
          <w:ins w:author="Sachin Patange" w:date="2017-04-28T21:14:00Z" w:id="1309"/>
        </w:rPr>
      </w:pPr>
      <w:ins w:author="Sachin Patange" w:date="2017-04-28T21:14:00Z" w:id="1310">
        <w:r>
          <w:t>SURGE allows following operations for active (In Force) guarantees:</w:t>
        </w:r>
      </w:ins>
    </w:p>
    <w:p w:rsidR="00C436F8" w:rsidP="00C436F8" w:rsidRDefault="00C436F8" w14:paraId="1E32E54E" w14:textId="77777777">
      <w:pPr>
        <w:pStyle w:val="ListParagraph"/>
        <w:numPr>
          <w:ilvl w:val="0"/>
          <w:numId w:val="8"/>
        </w:numPr>
        <w:rPr>
          <w:ins w:author="Sachin Patange" w:date="2017-04-28T21:14:00Z" w:id="1311"/>
        </w:rPr>
      </w:pPr>
      <w:ins w:author="Sachin Patange" w:date="2017-04-28T21:14:00Z" w:id="1312">
        <w:r>
          <w:t xml:space="preserve">Mark as NPA </w:t>
        </w:r>
      </w:ins>
    </w:p>
    <w:p w:rsidR="00C436F8" w:rsidP="00C436F8" w:rsidRDefault="00C436F8" w14:paraId="2193938A" w14:textId="77777777">
      <w:pPr>
        <w:pStyle w:val="ListParagraph"/>
        <w:numPr>
          <w:ilvl w:val="0"/>
          <w:numId w:val="8"/>
        </w:numPr>
        <w:rPr>
          <w:ins w:author="Sachin Patange" w:date="2017-04-28T21:14:00Z" w:id="1313"/>
        </w:rPr>
      </w:pPr>
      <w:ins w:author="Sachin Patange" w:date="2017-04-28T21:14:00Z" w:id="1314">
        <w:r>
          <w:t>Un-Mark as NPA</w:t>
        </w:r>
      </w:ins>
    </w:p>
    <w:p w:rsidR="00C436F8" w:rsidP="00C436F8" w:rsidRDefault="00C436F8" w14:paraId="358FE36F" w14:textId="77777777">
      <w:pPr>
        <w:pStyle w:val="ListParagraph"/>
        <w:numPr>
          <w:ilvl w:val="0"/>
          <w:numId w:val="8"/>
        </w:numPr>
        <w:rPr>
          <w:ins w:author="Sachin Patange" w:date="2017-04-28T21:14:00Z" w:id="1315"/>
        </w:rPr>
      </w:pPr>
      <w:ins w:author="Sachin Patange" w:date="2017-04-28T21:14:00Z" w:id="1316">
        <w:r>
          <w:t>Lodge Claim</w:t>
        </w:r>
      </w:ins>
    </w:p>
    <w:p w:rsidR="00C436F8" w:rsidP="00C436F8" w:rsidRDefault="00C436F8" w14:paraId="6C14EC0B" w14:textId="77777777">
      <w:pPr>
        <w:pStyle w:val="ListParagraph"/>
        <w:numPr>
          <w:ilvl w:val="0"/>
          <w:numId w:val="8"/>
        </w:numPr>
        <w:rPr>
          <w:ins w:author="Sachin Patange" w:date="2017-04-28T21:14:00Z" w:id="1317"/>
        </w:rPr>
      </w:pPr>
      <w:ins w:author="Sachin Patange" w:date="2017-04-28T21:14:00Z" w:id="1318">
        <w:r>
          <w:t>Queries for Claims &amp; Resolution</w:t>
        </w:r>
      </w:ins>
    </w:p>
    <w:p w:rsidR="00C436F8" w:rsidP="00C436F8" w:rsidRDefault="00C436F8" w14:paraId="79B05036" w14:textId="77777777">
      <w:pPr>
        <w:pStyle w:val="ListParagraph"/>
        <w:numPr>
          <w:ilvl w:val="0"/>
          <w:numId w:val="8"/>
        </w:numPr>
        <w:rPr>
          <w:ins w:author="Sachin Patange" w:date="2017-04-28T21:14:00Z" w:id="1319"/>
        </w:rPr>
      </w:pPr>
      <w:ins w:author="Sachin Patange" w:date="2017-04-28T21:14:00Z" w:id="1320">
        <w:r>
          <w:t>Claims Reject/Approve</w:t>
        </w:r>
      </w:ins>
    </w:p>
    <w:p w:rsidR="00C436F8" w:rsidP="00C436F8" w:rsidRDefault="00C436F8" w14:paraId="7C022F4F" w14:textId="77777777">
      <w:pPr>
        <w:pStyle w:val="ListParagraph"/>
        <w:numPr>
          <w:ilvl w:val="0"/>
          <w:numId w:val="8"/>
        </w:numPr>
        <w:rPr>
          <w:ins w:author="Sachin Patange" w:date="2017-04-28T21:14:00Z" w:id="1321"/>
        </w:rPr>
      </w:pPr>
      <w:ins w:author="Sachin Patange" w:date="2017-04-28T21:14:00Z" w:id="1322">
        <w:r>
          <w:t>Claim Settlement (1</w:t>
        </w:r>
        <w:r w:rsidRPr="00E24583">
          <w:rPr>
            <w:vertAlign w:val="superscript"/>
          </w:rPr>
          <w:t>st</w:t>
        </w:r>
        <w:r>
          <w:t xml:space="preserve"> and Final)</w:t>
        </w:r>
      </w:ins>
    </w:p>
    <w:p w:rsidR="00C436F8" w:rsidP="00C436F8" w:rsidRDefault="00C436F8" w14:paraId="7ADDE81A" w14:textId="77777777">
      <w:pPr>
        <w:pStyle w:val="ListParagraph"/>
        <w:numPr>
          <w:ilvl w:val="0"/>
          <w:numId w:val="8"/>
        </w:numPr>
        <w:rPr>
          <w:ins w:author="Sachin Patange" w:date="2017-04-28T21:14:00Z" w:id="1323"/>
        </w:rPr>
      </w:pPr>
      <w:ins w:author="Sachin Patange" w:date="2017-04-28T21:14:00Z" w:id="1324">
        <w:r>
          <w:t>Post Claim Recoveries</w:t>
        </w:r>
      </w:ins>
    </w:p>
    <w:p w:rsidR="00C436F8" w:rsidP="00C436F8" w:rsidRDefault="00C436F8" w14:paraId="2E1E17C5" w14:textId="77777777">
      <w:pPr>
        <w:pStyle w:val="ListParagraph"/>
        <w:numPr>
          <w:ilvl w:val="0"/>
          <w:numId w:val="8"/>
        </w:numPr>
        <w:rPr>
          <w:ins w:author="Sachin Patange" w:date="2017-04-28T21:14:00Z" w:id="1325"/>
        </w:rPr>
      </w:pPr>
      <w:ins w:author="Sachin Patange" w:date="2017-04-28T21:14:00Z" w:id="1326">
        <w:r>
          <w:t>Close (by MLI user)</w:t>
        </w:r>
      </w:ins>
    </w:p>
    <w:p w:rsidR="00C436F8" w:rsidP="00C436F8" w:rsidRDefault="00C436F8" w14:paraId="5382B0D0" w14:textId="77777777">
      <w:pPr>
        <w:pStyle w:val="ListParagraph"/>
        <w:numPr>
          <w:ilvl w:val="0"/>
          <w:numId w:val="8"/>
        </w:numPr>
        <w:rPr>
          <w:ins w:author="Sachin Patange" w:date="2017-04-28T21:14:00Z" w:id="1327"/>
        </w:rPr>
      </w:pPr>
      <w:ins w:author="Sachin Patange" w:date="2017-04-28T21:14:00Z" w:id="1328">
        <w:r>
          <w:t>Close (by NCGTC user)</w:t>
        </w:r>
      </w:ins>
    </w:p>
    <w:p w:rsidR="00C436F8" w:rsidP="00C436F8" w:rsidRDefault="00C436F8" w14:paraId="57C60A01" w14:textId="77777777">
      <w:pPr>
        <w:pStyle w:val="ListParagraph"/>
        <w:numPr>
          <w:ilvl w:val="0"/>
          <w:numId w:val="8"/>
        </w:numPr>
        <w:rPr>
          <w:ins w:author="Sachin Patange" w:date="2017-04-28T21:14:00Z" w:id="1329"/>
        </w:rPr>
      </w:pPr>
      <w:ins w:author="Sachin Patange" w:date="2017-04-28T21:14:00Z" w:id="1330">
        <w:r>
          <w:t>Lapse (by System)</w:t>
        </w:r>
      </w:ins>
    </w:p>
    <w:p w:rsidR="00C436F8" w:rsidP="00C436F8" w:rsidRDefault="00C436F8" w14:paraId="637ABE86" w14:textId="77777777">
      <w:pPr>
        <w:pStyle w:val="ListParagraph"/>
        <w:numPr>
          <w:ilvl w:val="0"/>
          <w:numId w:val="8"/>
        </w:numPr>
        <w:rPr>
          <w:ins w:author="Sachin Patange" w:date="2017-04-28T21:14:00Z" w:id="1331"/>
        </w:rPr>
      </w:pPr>
      <w:ins w:author="Sachin Patange" w:date="2017-04-28T21:14:00Z" w:id="1332">
        <w:r>
          <w:t>Release of Lapse (by NCGTC user)</w:t>
        </w:r>
      </w:ins>
    </w:p>
    <w:p w:rsidR="00C436F8" w:rsidRDefault="00C436F8" w14:paraId="79DA4EC9" w14:textId="581E74A2">
      <w:pPr>
        <w:pStyle w:val="ListParagraph"/>
        <w:numPr>
          <w:ilvl w:val="0"/>
          <w:numId w:val="8"/>
        </w:numPr>
        <w:rPr>
          <w:ins w:author="Sachin Patange" w:date="2017-04-28T21:14:00Z" w:id="1333"/>
        </w:rPr>
        <w:pPrChange w:author="Sachin Patange" w:date="2017-04-28T21:14:00Z" w:id="1334">
          <w:pPr>
            <w:jc w:val="both"/>
          </w:pPr>
        </w:pPrChange>
      </w:pPr>
      <w:ins w:author="Sachin Patange" w:date="2017-04-28T21:14:00Z" w:id="1335">
        <w:r>
          <w:t>Modify Specific Fields (by MLI User)</w:t>
        </w:r>
      </w:ins>
    </w:p>
    <w:p w:rsidR="002170DD" w:rsidRDefault="002170DD" w14:paraId="5BE643EB" w14:textId="0E9DE2EC">
      <w:pPr>
        <w:jc w:val="both"/>
        <w:rPr>
          <w:ins w:author="Sachin Patange" w:date="2017-05-27T20:45:00Z" w:id="1336"/>
        </w:rPr>
        <w:pPrChange w:author="Sachin Patange" w:date="2017-05-27T20:45:00Z" w:id="1337">
          <w:pPr>
            <w:pStyle w:val="ListParagraph"/>
            <w:numPr>
              <w:numId w:val="8"/>
            </w:numPr>
            <w:ind w:hanging="360"/>
            <w:jc w:val="both"/>
          </w:pPr>
        </w:pPrChange>
      </w:pPr>
      <w:ins w:author="Sachin Patange" w:date="2017-05-27T20:45:00Z" w:id="1338">
        <w:r>
          <w:t>Note:</w:t>
        </w:r>
      </w:ins>
    </w:p>
    <w:p w:rsidR="00C436F8" w:rsidRDefault="002170DD" w14:paraId="236D6284" w14:textId="5B972E6E">
      <w:pPr>
        <w:rPr>
          <w:ins w:author="Sachin Patange" w:date="2017-05-27T20:45:00Z" w:id="1339"/>
        </w:rPr>
        <w:pPrChange w:author="Sachin Patange" w:date="2017-05-27T20:45:00Z" w:id="1340">
          <w:pPr>
            <w:jc w:val="both"/>
          </w:pPr>
        </w:pPrChange>
      </w:pPr>
      <w:ins w:author="Sachin Patange" w:date="2017-05-27T20:45:00Z" w:id="1341">
        <w:r>
          <w:t>In case of marking the CG as NPA or Standard or Closed: – if Loan Account has been specified with NPA fields and Close fields together – then – CG status provided will be for Closed and not as NPA.</w:t>
        </w:r>
      </w:ins>
    </w:p>
    <w:p w:rsidR="002170DD" w:rsidRDefault="002170DD" w14:paraId="51DD1684" w14:textId="77777777">
      <w:pPr>
        <w:rPr>
          <w:ins w:author="Sachin Patange" w:date="2017-04-28T17:04:00Z" w:id="1342"/>
        </w:rPr>
        <w:pPrChange w:author="Sachin Patange" w:date="2017-05-27T20:45:00Z" w:id="1343">
          <w:pPr>
            <w:jc w:val="both"/>
          </w:pPr>
        </w:pPrChange>
      </w:pPr>
    </w:p>
    <w:p w:rsidR="004277BA" w:rsidP="004277BA" w:rsidRDefault="004277BA" w14:paraId="5B7E8144" w14:textId="77777777">
      <w:pPr>
        <w:pStyle w:val="Heading3"/>
        <w:keepLines w:val="0"/>
        <w:numPr>
          <w:ilvl w:val="3"/>
          <w:numId w:val="1"/>
        </w:numPr>
        <w:pBdr>
          <w:bottom w:val="single" w:color="auto" w:sz="4" w:space="1"/>
        </w:pBdr>
        <w:tabs>
          <w:tab w:val="left" w:pos="0"/>
          <w:tab w:val="left" w:pos="720"/>
        </w:tabs>
        <w:spacing w:before="60" w:after="60" w:line="276" w:lineRule="auto"/>
        <w:jc w:val="both"/>
        <w:rPr>
          <w:ins w:author="Sachin Patange" w:date="2017-04-28T17:20:00Z" w:id="1344"/>
          <w:rFonts w:ascii="Trebuchet MS" w:hAnsi="Trebuchet MS"/>
          <w:b/>
          <w:bCs/>
          <w:color w:val="000000" w:themeColor="text1"/>
          <w:szCs w:val="22"/>
        </w:rPr>
      </w:pPr>
      <w:bookmarkStart w:name="_Toc483681447" w:id="1345"/>
      <w:ins w:author="Sachin Patange" w:date="2017-04-28T17:20:00Z" w:id="1346">
        <w:r>
          <w:rPr>
            <w:rFonts w:ascii="Trebuchet MS" w:hAnsi="Trebuchet MS"/>
            <w:b/>
            <w:bCs/>
            <w:color w:val="000000" w:themeColor="text1"/>
            <w:szCs w:val="22"/>
          </w:rPr>
          <w:t>Non Payment of CG Charges in Stipulated Time</w:t>
        </w:r>
        <w:bookmarkEnd w:id="1345"/>
        <w:r>
          <w:rPr>
            <w:rFonts w:ascii="Trebuchet MS" w:hAnsi="Trebuchet MS"/>
            <w:b/>
            <w:bCs/>
            <w:color w:val="000000" w:themeColor="text1"/>
            <w:szCs w:val="22"/>
          </w:rPr>
          <w:t xml:space="preserve"> </w:t>
        </w:r>
      </w:ins>
    </w:p>
    <w:p w:rsidR="004277BA" w:rsidP="004277BA" w:rsidRDefault="004277BA" w14:paraId="1F31F46F" w14:textId="2EDEDED0">
      <w:pPr>
        <w:rPr>
          <w:ins w:author="Sachin Patange" w:date="2017-04-28T17:20:00Z" w:id="1347"/>
        </w:rPr>
      </w:pPr>
      <w:ins w:author="Sachin Patange" w:date="2017-04-28T17:20:00Z" w:id="1348">
        <w:r>
          <w:t>On non-payment (due to partial payment or No payment by MLI) of CG Charges in stipulated time, system is unable to issue the guarantee, thus, the guarantee status remains as ‘Lapsed</w:t>
        </w:r>
        <w:r w:rsidR="00E93554">
          <w:t>’, with below mentioned status codes:</w:t>
        </w:r>
      </w:ins>
    </w:p>
    <w:tbl>
      <w:tblPr>
        <w:tblStyle w:val="TableGrid"/>
        <w:tblW w:w="0" w:type="auto"/>
        <w:tblLook w:val="04A0" w:firstRow="1" w:lastRow="0" w:firstColumn="1" w:lastColumn="0" w:noHBand="0" w:noVBand="1"/>
        <w:tblPrChange w:author="Sachin Patange" w:date="2017-04-28T21:04:00Z" w:id="1349">
          <w:tblPr>
            <w:tblStyle w:val="TableGrid"/>
            <w:tblW w:w="0" w:type="auto"/>
            <w:tblLook w:val="04A0" w:firstRow="1" w:lastRow="0" w:firstColumn="1" w:lastColumn="0" w:noHBand="0" w:noVBand="1"/>
          </w:tblPr>
        </w:tblPrChange>
      </w:tblPr>
      <w:tblGrid>
        <w:gridCol w:w="843"/>
        <w:gridCol w:w="2662"/>
        <w:gridCol w:w="3284"/>
        <w:gridCol w:w="2279"/>
        <w:tblGridChange w:id="1350">
          <w:tblGrid>
            <w:gridCol w:w="843"/>
            <w:gridCol w:w="2662"/>
            <w:gridCol w:w="3284"/>
            <w:gridCol w:w="2279"/>
          </w:tblGrid>
        </w:tblGridChange>
      </w:tblGrid>
      <w:tr w:rsidRPr="00CD0E0D" w:rsidR="00E93554" w:rsidTr="00E93554" w14:paraId="3EB45269" w14:textId="77777777">
        <w:trPr>
          <w:trHeight w:val="998"/>
          <w:ins w:author="Sachin Patange" w:date="2017-04-28T21:02:00Z" w:id="1351"/>
          <w:trPrChange w:author="Sachin Patange" w:date="2017-04-28T21:04:00Z" w:id="1352">
            <w:trPr>
              <w:trHeight w:val="998"/>
            </w:trPr>
          </w:trPrChange>
        </w:trPr>
        <w:tc>
          <w:tcPr>
            <w:tcW w:w="843" w:type="dxa"/>
            <w:tcPrChange w:author="Sachin Patange" w:date="2017-04-28T21:04:00Z" w:id="1353">
              <w:tcPr>
                <w:tcW w:w="843" w:type="dxa"/>
              </w:tcPr>
            </w:tcPrChange>
          </w:tcPr>
          <w:p w:rsidRPr="00CD0E0D" w:rsidR="00E93554" w:rsidP="00D574F4" w:rsidRDefault="00E93554" w14:paraId="309D1021" w14:textId="77777777">
            <w:pPr>
              <w:jc w:val="both"/>
              <w:rPr>
                <w:ins w:author="Sachin Patange" w:date="2017-04-28T21:02:00Z" w:id="1354"/>
                <w:b/>
                <w:sz w:val="20"/>
                <w:szCs w:val="20"/>
              </w:rPr>
            </w:pPr>
            <w:ins w:author="Sachin Patange" w:date="2017-04-28T21:02:00Z" w:id="1355">
              <w:r w:rsidRPr="00CD0E0D">
                <w:rPr>
                  <w:b/>
                  <w:sz w:val="20"/>
                  <w:szCs w:val="20"/>
                </w:rPr>
                <w:t>S. No.</w:t>
              </w:r>
            </w:ins>
          </w:p>
        </w:tc>
        <w:tc>
          <w:tcPr>
            <w:tcW w:w="2662" w:type="dxa"/>
            <w:tcPrChange w:author="Sachin Patange" w:date="2017-04-28T21:04:00Z" w:id="1356">
              <w:tcPr>
                <w:tcW w:w="2662" w:type="dxa"/>
              </w:tcPr>
            </w:tcPrChange>
          </w:tcPr>
          <w:p w:rsidRPr="00CD0E0D" w:rsidR="00E93554" w:rsidP="00D574F4" w:rsidRDefault="00E93554" w14:paraId="14808294" w14:textId="77777777">
            <w:pPr>
              <w:jc w:val="both"/>
              <w:rPr>
                <w:ins w:author="Sachin Patange" w:date="2017-04-28T21:02:00Z" w:id="1357"/>
                <w:b/>
                <w:sz w:val="20"/>
                <w:szCs w:val="20"/>
              </w:rPr>
            </w:pPr>
            <w:ins w:author="Sachin Patange" w:date="2017-04-28T21:02:00Z" w:id="1358">
              <w:r w:rsidRPr="00CD0E0D">
                <w:rPr>
                  <w:b/>
                  <w:sz w:val="20"/>
                  <w:szCs w:val="20"/>
                </w:rPr>
                <w:t>Record Details In Input File for Loan Account in Consideration</w:t>
              </w:r>
            </w:ins>
          </w:p>
        </w:tc>
        <w:tc>
          <w:tcPr>
            <w:tcW w:w="3284" w:type="dxa"/>
            <w:tcPrChange w:author="Sachin Patange" w:date="2017-04-28T21:04:00Z" w:id="1359">
              <w:tcPr>
                <w:tcW w:w="3284" w:type="dxa"/>
              </w:tcPr>
            </w:tcPrChange>
          </w:tcPr>
          <w:p w:rsidRPr="00CD0E0D" w:rsidR="00E93554" w:rsidP="00D574F4" w:rsidRDefault="00E93554" w14:paraId="211E3146" w14:textId="77777777">
            <w:pPr>
              <w:jc w:val="both"/>
              <w:rPr>
                <w:ins w:author="Sachin Patange" w:date="2017-04-28T21:02:00Z" w:id="1360"/>
                <w:b/>
                <w:sz w:val="20"/>
                <w:szCs w:val="20"/>
              </w:rPr>
            </w:pPr>
            <w:ins w:author="Sachin Patange" w:date="2017-04-28T21:02:00Z" w:id="1361">
              <w:r w:rsidRPr="00CD0E0D">
                <w:rPr>
                  <w:b/>
                  <w:sz w:val="20"/>
                  <w:szCs w:val="20"/>
                </w:rPr>
                <w:t>State of Latest Record in SURGE for Corresponding  Loan Account’s CG</w:t>
              </w:r>
            </w:ins>
          </w:p>
        </w:tc>
        <w:tc>
          <w:tcPr>
            <w:tcW w:w="2279" w:type="dxa"/>
            <w:tcPrChange w:author="Sachin Patange" w:date="2017-04-28T21:04:00Z" w:id="1362">
              <w:tcPr>
                <w:tcW w:w="2279" w:type="dxa"/>
              </w:tcPr>
            </w:tcPrChange>
          </w:tcPr>
          <w:p w:rsidRPr="00CD0E0D" w:rsidR="00E93554" w:rsidP="00D574F4" w:rsidRDefault="00E93554" w14:paraId="1E55052D" w14:textId="77777777">
            <w:pPr>
              <w:jc w:val="both"/>
              <w:rPr>
                <w:ins w:author="Sachin Patange" w:date="2017-04-28T21:02:00Z" w:id="1363"/>
                <w:b/>
                <w:sz w:val="20"/>
                <w:szCs w:val="20"/>
              </w:rPr>
            </w:pPr>
            <w:proofErr w:type="spellStart"/>
            <w:ins w:author="Sachin Patange" w:date="2017-04-28T21:02:00Z" w:id="1364">
              <w:r w:rsidRPr="00CD0E0D">
                <w:rPr>
                  <w:b/>
                  <w:sz w:val="20"/>
                  <w:szCs w:val="20"/>
                </w:rPr>
                <w:t>Satus</w:t>
              </w:r>
              <w:proofErr w:type="spellEnd"/>
              <w:r w:rsidRPr="00CD0E0D">
                <w:rPr>
                  <w:b/>
                  <w:sz w:val="20"/>
                  <w:szCs w:val="20"/>
                </w:rPr>
                <w:t xml:space="preserve"> Codes Provided by System for the New Entry</w:t>
              </w:r>
            </w:ins>
          </w:p>
        </w:tc>
      </w:tr>
      <w:tr w:rsidRPr="00CD0E0D" w:rsidR="00E93554" w:rsidTr="00E93554" w14:paraId="1E341EFB" w14:textId="77777777">
        <w:trPr>
          <w:trHeight w:val="230"/>
          <w:ins w:author="Sachin Patange" w:date="2017-04-28T21:02:00Z" w:id="1365"/>
          <w:trPrChange w:author="Sachin Patange" w:date="2017-04-28T21:04:00Z" w:id="1366">
            <w:trPr>
              <w:trHeight w:val="230"/>
            </w:trPr>
          </w:trPrChange>
        </w:trPr>
        <w:tc>
          <w:tcPr>
            <w:tcW w:w="843" w:type="dxa"/>
            <w:tcPrChange w:author="Sachin Patange" w:date="2017-04-28T21:04:00Z" w:id="1367">
              <w:tcPr>
                <w:tcW w:w="843" w:type="dxa"/>
              </w:tcPr>
            </w:tcPrChange>
          </w:tcPr>
          <w:p w:rsidRPr="00CD0E0D" w:rsidR="00E93554" w:rsidP="00D574F4" w:rsidRDefault="00E93554" w14:paraId="26CA4F6D" w14:textId="77777777">
            <w:pPr>
              <w:jc w:val="both"/>
              <w:rPr>
                <w:ins w:author="Sachin Patange" w:date="2017-04-28T21:02:00Z" w:id="1368"/>
                <w:sz w:val="20"/>
                <w:szCs w:val="20"/>
              </w:rPr>
            </w:pPr>
            <w:ins w:author="Sachin Patange" w:date="2017-04-28T21:02:00Z" w:id="1369">
              <w:r w:rsidRPr="00CD0E0D">
                <w:rPr>
                  <w:sz w:val="20"/>
                  <w:szCs w:val="20"/>
                </w:rPr>
                <w:t>1</w:t>
              </w:r>
            </w:ins>
          </w:p>
        </w:tc>
        <w:tc>
          <w:tcPr>
            <w:tcW w:w="2662" w:type="dxa"/>
            <w:tcPrChange w:author="Sachin Patange" w:date="2017-04-28T21:04:00Z" w:id="1370">
              <w:tcPr>
                <w:tcW w:w="2662" w:type="dxa"/>
              </w:tcPr>
            </w:tcPrChange>
          </w:tcPr>
          <w:p w:rsidRPr="00F705EB" w:rsidR="00E93554" w:rsidP="00D574F4" w:rsidRDefault="00E93554" w14:paraId="3A55D4CD" w14:textId="77777777">
            <w:pPr>
              <w:jc w:val="both"/>
              <w:rPr>
                <w:ins w:author="Sachin Patange" w:date="2017-04-28T21:02:00Z" w:id="1371"/>
                <w:sz w:val="20"/>
                <w:szCs w:val="20"/>
              </w:rPr>
            </w:pPr>
            <w:ins w:author="Sachin Patange" w:date="2017-04-28T21:02:00Z" w:id="1372">
              <w:r>
                <w:rPr>
                  <w:sz w:val="20"/>
                  <w:szCs w:val="20"/>
                </w:rPr>
                <w:t>Loan Account is Standard</w:t>
              </w:r>
            </w:ins>
          </w:p>
        </w:tc>
        <w:tc>
          <w:tcPr>
            <w:tcW w:w="3284" w:type="dxa"/>
            <w:tcPrChange w:author="Sachin Patange" w:date="2017-04-28T21:04:00Z" w:id="1373">
              <w:tcPr>
                <w:tcW w:w="3284" w:type="dxa"/>
              </w:tcPr>
            </w:tcPrChange>
          </w:tcPr>
          <w:p w:rsidRPr="00F705EB" w:rsidR="00E93554" w:rsidP="00D574F4" w:rsidRDefault="00E93554" w14:paraId="09D18BE6" w14:textId="77777777">
            <w:pPr>
              <w:jc w:val="both"/>
              <w:rPr>
                <w:ins w:author="Sachin Patange" w:date="2017-04-28T21:02:00Z" w:id="1374"/>
                <w:sz w:val="20"/>
                <w:szCs w:val="20"/>
              </w:rPr>
            </w:pPr>
            <w:ins w:author="Sachin Patange" w:date="2017-04-28T21:02:00Z" w:id="1375">
              <w:r>
                <w:rPr>
                  <w:sz w:val="20"/>
                  <w:szCs w:val="20"/>
                </w:rPr>
                <w:t>Current State – 30010</w:t>
              </w:r>
            </w:ins>
          </w:p>
        </w:tc>
        <w:tc>
          <w:tcPr>
            <w:tcW w:w="2279" w:type="dxa"/>
            <w:tcPrChange w:author="Sachin Patange" w:date="2017-04-28T21:04:00Z" w:id="1376">
              <w:tcPr>
                <w:tcW w:w="2279" w:type="dxa"/>
              </w:tcPr>
            </w:tcPrChange>
          </w:tcPr>
          <w:p w:rsidRPr="009A2E46" w:rsidR="00E93554" w:rsidP="00D574F4" w:rsidRDefault="00E93554" w14:paraId="46F0BEB6" w14:textId="7159CFB1">
            <w:pPr>
              <w:jc w:val="both"/>
              <w:rPr>
                <w:ins w:author="Sachin Patange" w:date="2017-04-28T21:02:00Z" w:id="1377"/>
                <w:sz w:val="20"/>
              </w:rPr>
            </w:pPr>
            <w:ins w:author="Sachin Patange" w:date="2017-04-28T21:02:00Z" w:id="1378">
              <w:r w:rsidRPr="009A2E46">
                <w:rPr>
                  <w:sz w:val="20"/>
                </w:rPr>
                <w:t>Current State – 300</w:t>
              </w:r>
              <w:r>
                <w:rPr>
                  <w:sz w:val="20"/>
                </w:rPr>
                <w:t>1</w:t>
              </w:r>
            </w:ins>
            <w:ins w:author="Sachin Patange" w:date="2017-04-28T21:03:00Z" w:id="1379">
              <w:r>
                <w:rPr>
                  <w:sz w:val="20"/>
                </w:rPr>
                <w:t>3</w:t>
              </w:r>
            </w:ins>
          </w:p>
          <w:p w:rsidRPr="00F705EB" w:rsidR="00E93554" w:rsidP="00D574F4" w:rsidRDefault="00E93554" w14:paraId="1CD122E3" w14:textId="77777777">
            <w:pPr>
              <w:jc w:val="both"/>
              <w:rPr>
                <w:ins w:author="Sachin Patange" w:date="2017-04-28T21:02:00Z" w:id="1380"/>
                <w:sz w:val="20"/>
                <w:szCs w:val="20"/>
              </w:rPr>
            </w:pPr>
            <w:ins w:author="Sachin Patange" w:date="2017-04-28T21:02:00Z" w:id="1381">
              <w:r w:rsidRPr="009A2E46">
                <w:rPr>
                  <w:sz w:val="20"/>
                </w:rPr>
                <w:t>Previous State – 300</w:t>
              </w:r>
              <w:r>
                <w:rPr>
                  <w:sz w:val="20"/>
                </w:rPr>
                <w:t>36</w:t>
              </w:r>
            </w:ins>
          </w:p>
        </w:tc>
      </w:tr>
      <w:tr w:rsidRPr="00CD0E0D" w:rsidR="00E93554" w:rsidTr="00E93554" w14:paraId="73CF1386" w14:textId="77777777">
        <w:trPr>
          <w:trHeight w:val="230"/>
          <w:ins w:author="Sachin Patange" w:date="2017-04-28T21:02:00Z" w:id="1382"/>
          <w:trPrChange w:author="Sachin Patange" w:date="2017-04-28T21:04:00Z" w:id="1383">
            <w:trPr>
              <w:trHeight w:val="230"/>
            </w:trPr>
          </w:trPrChange>
        </w:trPr>
        <w:tc>
          <w:tcPr>
            <w:tcW w:w="843" w:type="dxa"/>
            <w:tcPrChange w:author="Sachin Patange" w:date="2017-04-28T21:04:00Z" w:id="1384">
              <w:tcPr>
                <w:tcW w:w="843" w:type="dxa"/>
              </w:tcPr>
            </w:tcPrChange>
          </w:tcPr>
          <w:p w:rsidRPr="00F705EB" w:rsidR="00E93554" w:rsidP="00D574F4" w:rsidRDefault="00E93554" w14:paraId="509545B8" w14:textId="77777777">
            <w:pPr>
              <w:jc w:val="both"/>
              <w:rPr>
                <w:ins w:author="Sachin Patange" w:date="2017-04-28T21:02:00Z" w:id="1385"/>
                <w:sz w:val="20"/>
                <w:szCs w:val="20"/>
              </w:rPr>
            </w:pPr>
            <w:ins w:author="Sachin Patange" w:date="2017-04-28T21:02:00Z" w:id="1386">
              <w:r>
                <w:rPr>
                  <w:sz w:val="20"/>
                  <w:szCs w:val="20"/>
                </w:rPr>
                <w:t>2</w:t>
              </w:r>
            </w:ins>
          </w:p>
        </w:tc>
        <w:tc>
          <w:tcPr>
            <w:tcW w:w="2662" w:type="dxa"/>
            <w:tcPrChange w:author="Sachin Patange" w:date="2017-04-28T21:04:00Z" w:id="1387">
              <w:tcPr>
                <w:tcW w:w="2662" w:type="dxa"/>
              </w:tcPr>
            </w:tcPrChange>
          </w:tcPr>
          <w:p w:rsidR="00E93554" w:rsidP="00D574F4" w:rsidRDefault="00E93554" w14:paraId="09A08913" w14:textId="77777777">
            <w:pPr>
              <w:jc w:val="both"/>
              <w:rPr>
                <w:ins w:author="Sachin Patange" w:date="2017-04-28T21:02:00Z" w:id="1388"/>
                <w:sz w:val="20"/>
                <w:szCs w:val="20"/>
              </w:rPr>
            </w:pPr>
            <w:ins w:author="Sachin Patange" w:date="2017-04-28T21:02:00Z" w:id="1389">
              <w:r>
                <w:rPr>
                  <w:sz w:val="20"/>
                  <w:szCs w:val="20"/>
                </w:rPr>
                <w:t>Loan Account is NPA</w:t>
              </w:r>
            </w:ins>
          </w:p>
        </w:tc>
        <w:tc>
          <w:tcPr>
            <w:tcW w:w="3284" w:type="dxa"/>
            <w:tcPrChange w:author="Sachin Patange" w:date="2017-04-28T21:04:00Z" w:id="1390">
              <w:tcPr>
                <w:tcW w:w="3284" w:type="dxa"/>
              </w:tcPr>
            </w:tcPrChange>
          </w:tcPr>
          <w:p w:rsidR="00E93554" w:rsidP="00D574F4" w:rsidRDefault="00E93554" w14:paraId="6EB76096" w14:textId="77777777">
            <w:pPr>
              <w:jc w:val="both"/>
              <w:rPr>
                <w:ins w:author="Sachin Patange" w:date="2017-04-28T21:02:00Z" w:id="1391"/>
                <w:sz w:val="20"/>
                <w:szCs w:val="20"/>
              </w:rPr>
            </w:pPr>
            <w:ins w:author="Sachin Patange" w:date="2017-04-28T21:02:00Z" w:id="1392">
              <w:r>
                <w:rPr>
                  <w:sz w:val="20"/>
                  <w:szCs w:val="20"/>
                </w:rPr>
                <w:t>Current State – 30010</w:t>
              </w:r>
            </w:ins>
          </w:p>
        </w:tc>
        <w:tc>
          <w:tcPr>
            <w:tcW w:w="2279" w:type="dxa"/>
            <w:tcPrChange w:author="Sachin Patange" w:date="2017-04-28T21:04:00Z" w:id="1393">
              <w:tcPr>
                <w:tcW w:w="2279" w:type="dxa"/>
              </w:tcPr>
            </w:tcPrChange>
          </w:tcPr>
          <w:p w:rsidRPr="009A2E46" w:rsidR="00E93554" w:rsidP="00D574F4" w:rsidRDefault="00E93554" w14:paraId="0C014DA9" w14:textId="73B00926">
            <w:pPr>
              <w:jc w:val="both"/>
              <w:rPr>
                <w:ins w:author="Sachin Patange" w:date="2017-04-28T21:02:00Z" w:id="1394"/>
                <w:sz w:val="20"/>
              </w:rPr>
            </w:pPr>
            <w:ins w:author="Sachin Patange" w:date="2017-04-28T21:02:00Z" w:id="1395">
              <w:r w:rsidRPr="009A2E46">
                <w:rPr>
                  <w:sz w:val="20"/>
                </w:rPr>
                <w:t>Current State – 300</w:t>
              </w:r>
              <w:r>
                <w:rPr>
                  <w:sz w:val="20"/>
                </w:rPr>
                <w:t>2</w:t>
              </w:r>
            </w:ins>
            <w:ins w:author="Sachin Patange" w:date="2017-04-28T21:03:00Z" w:id="1396">
              <w:r>
                <w:rPr>
                  <w:sz w:val="20"/>
                </w:rPr>
                <w:t>1</w:t>
              </w:r>
            </w:ins>
          </w:p>
          <w:p w:rsidRPr="009A2E46" w:rsidR="00E93554" w:rsidP="00D574F4" w:rsidRDefault="00E93554" w14:paraId="290D06EA" w14:textId="77777777">
            <w:pPr>
              <w:jc w:val="both"/>
              <w:rPr>
                <w:ins w:author="Sachin Patange" w:date="2017-04-28T21:02:00Z" w:id="1397"/>
                <w:sz w:val="20"/>
              </w:rPr>
            </w:pPr>
            <w:ins w:author="Sachin Patange" w:date="2017-04-28T21:02:00Z" w:id="1398">
              <w:r w:rsidRPr="009A2E46">
                <w:rPr>
                  <w:sz w:val="20"/>
                </w:rPr>
                <w:t>Previous State – 300</w:t>
              </w:r>
              <w:r>
                <w:rPr>
                  <w:sz w:val="20"/>
                </w:rPr>
                <w:t>36</w:t>
              </w:r>
            </w:ins>
          </w:p>
        </w:tc>
      </w:tr>
      <w:tr w:rsidRPr="00CD0E0D" w:rsidR="00E93554" w:rsidTr="00E93554" w14:paraId="77D951D6" w14:textId="77777777">
        <w:trPr>
          <w:trHeight w:val="230"/>
          <w:ins w:author="Sachin Patange" w:date="2017-04-28T21:02:00Z" w:id="1399"/>
          <w:trPrChange w:author="Sachin Patange" w:date="2017-04-28T21:04:00Z" w:id="1400">
            <w:trPr>
              <w:trHeight w:val="230"/>
            </w:trPr>
          </w:trPrChange>
        </w:trPr>
        <w:tc>
          <w:tcPr>
            <w:tcW w:w="843" w:type="dxa"/>
            <w:tcPrChange w:author="Sachin Patange" w:date="2017-04-28T21:04:00Z" w:id="1401">
              <w:tcPr>
                <w:tcW w:w="843" w:type="dxa"/>
              </w:tcPr>
            </w:tcPrChange>
          </w:tcPr>
          <w:p w:rsidR="00E93554" w:rsidP="00D574F4" w:rsidRDefault="00E93554" w14:paraId="6A2CF7AF" w14:textId="77777777">
            <w:pPr>
              <w:jc w:val="both"/>
              <w:rPr>
                <w:ins w:author="Sachin Patange" w:date="2017-04-28T21:02:00Z" w:id="1402"/>
                <w:sz w:val="20"/>
                <w:szCs w:val="20"/>
              </w:rPr>
            </w:pPr>
            <w:ins w:author="Sachin Patange" w:date="2017-04-28T21:02:00Z" w:id="1403">
              <w:r>
                <w:rPr>
                  <w:sz w:val="20"/>
                  <w:szCs w:val="20"/>
                </w:rPr>
                <w:t>3</w:t>
              </w:r>
            </w:ins>
          </w:p>
        </w:tc>
        <w:tc>
          <w:tcPr>
            <w:tcW w:w="2662" w:type="dxa"/>
            <w:tcPrChange w:author="Sachin Patange" w:date="2017-04-28T21:04:00Z" w:id="1404">
              <w:tcPr>
                <w:tcW w:w="2662" w:type="dxa"/>
              </w:tcPr>
            </w:tcPrChange>
          </w:tcPr>
          <w:p w:rsidR="00E93554" w:rsidP="00D574F4" w:rsidRDefault="00E93554" w14:paraId="5A26E617" w14:textId="77777777">
            <w:pPr>
              <w:jc w:val="both"/>
              <w:rPr>
                <w:ins w:author="Sachin Patange" w:date="2017-04-28T21:02:00Z" w:id="1405"/>
                <w:sz w:val="20"/>
                <w:szCs w:val="20"/>
              </w:rPr>
            </w:pPr>
            <w:ins w:author="Sachin Patange" w:date="2017-04-28T21:02:00Z" w:id="1406">
              <w:r>
                <w:rPr>
                  <w:sz w:val="20"/>
                  <w:szCs w:val="20"/>
                </w:rPr>
                <w:t>Loan Account is Standard</w:t>
              </w:r>
            </w:ins>
          </w:p>
        </w:tc>
        <w:tc>
          <w:tcPr>
            <w:tcW w:w="3284" w:type="dxa"/>
            <w:tcPrChange w:author="Sachin Patange" w:date="2017-04-28T21:04:00Z" w:id="1407">
              <w:tcPr>
                <w:tcW w:w="3284" w:type="dxa"/>
              </w:tcPr>
            </w:tcPrChange>
          </w:tcPr>
          <w:p w:rsidR="00E93554" w:rsidP="00D574F4" w:rsidRDefault="00E93554" w14:paraId="2155E151" w14:textId="77777777">
            <w:pPr>
              <w:jc w:val="both"/>
              <w:rPr>
                <w:ins w:author="Sachin Patange" w:date="2017-04-28T21:02:00Z" w:id="1408"/>
                <w:sz w:val="20"/>
                <w:szCs w:val="20"/>
              </w:rPr>
            </w:pPr>
            <w:ins w:author="Sachin Patange" w:date="2017-04-28T21:02:00Z" w:id="1409">
              <w:r>
                <w:rPr>
                  <w:sz w:val="20"/>
                  <w:szCs w:val="20"/>
                </w:rPr>
                <w:t>Current State – 30020</w:t>
              </w:r>
            </w:ins>
          </w:p>
        </w:tc>
        <w:tc>
          <w:tcPr>
            <w:tcW w:w="2279" w:type="dxa"/>
            <w:tcPrChange w:author="Sachin Patange" w:date="2017-04-28T21:04:00Z" w:id="1410">
              <w:tcPr>
                <w:tcW w:w="2279" w:type="dxa"/>
              </w:tcPr>
            </w:tcPrChange>
          </w:tcPr>
          <w:p w:rsidRPr="009A2E46" w:rsidR="00E93554" w:rsidP="00D574F4" w:rsidRDefault="00E93554" w14:paraId="76B1958C" w14:textId="4360FB8F">
            <w:pPr>
              <w:jc w:val="both"/>
              <w:rPr>
                <w:ins w:author="Sachin Patange" w:date="2017-04-28T21:02:00Z" w:id="1411"/>
                <w:sz w:val="20"/>
              </w:rPr>
            </w:pPr>
            <w:ins w:author="Sachin Patange" w:date="2017-04-28T21:02:00Z" w:id="1412">
              <w:r w:rsidRPr="009A2E46">
                <w:rPr>
                  <w:sz w:val="20"/>
                </w:rPr>
                <w:t>Current State – 300</w:t>
              </w:r>
              <w:r>
                <w:rPr>
                  <w:sz w:val="20"/>
                </w:rPr>
                <w:t>1</w:t>
              </w:r>
            </w:ins>
            <w:ins w:author="Sachin Patange" w:date="2017-04-28T21:03:00Z" w:id="1413">
              <w:r>
                <w:rPr>
                  <w:sz w:val="20"/>
                </w:rPr>
                <w:t>3</w:t>
              </w:r>
            </w:ins>
          </w:p>
          <w:p w:rsidRPr="009A2E46" w:rsidR="00E93554" w:rsidP="00D574F4" w:rsidRDefault="00E93554" w14:paraId="15C313BF" w14:textId="77777777">
            <w:pPr>
              <w:jc w:val="both"/>
              <w:rPr>
                <w:ins w:author="Sachin Patange" w:date="2017-04-28T21:02:00Z" w:id="1414"/>
                <w:sz w:val="20"/>
              </w:rPr>
            </w:pPr>
            <w:ins w:author="Sachin Patange" w:date="2017-04-28T21:02:00Z" w:id="1415">
              <w:r w:rsidRPr="009A2E46">
                <w:rPr>
                  <w:sz w:val="20"/>
                </w:rPr>
                <w:t>Previous State – 300</w:t>
              </w:r>
              <w:r>
                <w:rPr>
                  <w:sz w:val="20"/>
                </w:rPr>
                <w:t>36</w:t>
              </w:r>
            </w:ins>
          </w:p>
        </w:tc>
      </w:tr>
      <w:tr w:rsidRPr="00CD0E0D" w:rsidR="00E93554" w:rsidTr="00E93554" w14:paraId="72101EFD" w14:textId="77777777">
        <w:trPr>
          <w:trHeight w:val="230"/>
          <w:ins w:author="Sachin Patange" w:date="2017-04-28T21:02:00Z" w:id="1416"/>
          <w:trPrChange w:author="Sachin Patange" w:date="2017-04-28T21:04:00Z" w:id="1417">
            <w:trPr>
              <w:trHeight w:val="230"/>
            </w:trPr>
          </w:trPrChange>
        </w:trPr>
        <w:tc>
          <w:tcPr>
            <w:tcW w:w="843" w:type="dxa"/>
            <w:tcPrChange w:author="Sachin Patange" w:date="2017-04-28T21:04:00Z" w:id="1418">
              <w:tcPr>
                <w:tcW w:w="843" w:type="dxa"/>
              </w:tcPr>
            </w:tcPrChange>
          </w:tcPr>
          <w:p w:rsidR="00E93554" w:rsidP="00D574F4" w:rsidRDefault="00E93554" w14:paraId="67257B92" w14:textId="77777777">
            <w:pPr>
              <w:jc w:val="both"/>
              <w:rPr>
                <w:ins w:author="Sachin Patange" w:date="2017-04-28T21:02:00Z" w:id="1419"/>
                <w:sz w:val="20"/>
                <w:szCs w:val="20"/>
              </w:rPr>
            </w:pPr>
            <w:ins w:author="Sachin Patange" w:date="2017-04-28T21:02:00Z" w:id="1420">
              <w:r>
                <w:rPr>
                  <w:sz w:val="20"/>
                  <w:szCs w:val="20"/>
                </w:rPr>
                <w:t>4</w:t>
              </w:r>
            </w:ins>
          </w:p>
        </w:tc>
        <w:tc>
          <w:tcPr>
            <w:tcW w:w="2662" w:type="dxa"/>
            <w:tcPrChange w:author="Sachin Patange" w:date="2017-04-28T21:04:00Z" w:id="1421">
              <w:tcPr>
                <w:tcW w:w="2662" w:type="dxa"/>
              </w:tcPr>
            </w:tcPrChange>
          </w:tcPr>
          <w:p w:rsidR="00E93554" w:rsidP="00D574F4" w:rsidRDefault="00E93554" w14:paraId="2402818F" w14:textId="77777777">
            <w:pPr>
              <w:jc w:val="both"/>
              <w:rPr>
                <w:ins w:author="Sachin Patange" w:date="2017-04-28T21:02:00Z" w:id="1422"/>
                <w:sz w:val="20"/>
                <w:szCs w:val="20"/>
              </w:rPr>
            </w:pPr>
            <w:ins w:author="Sachin Patange" w:date="2017-04-28T21:02:00Z" w:id="1423">
              <w:r>
                <w:rPr>
                  <w:sz w:val="20"/>
                  <w:szCs w:val="20"/>
                </w:rPr>
                <w:t>Loan Account is NPA</w:t>
              </w:r>
            </w:ins>
          </w:p>
        </w:tc>
        <w:tc>
          <w:tcPr>
            <w:tcW w:w="3284" w:type="dxa"/>
            <w:tcPrChange w:author="Sachin Patange" w:date="2017-04-28T21:04:00Z" w:id="1424">
              <w:tcPr>
                <w:tcW w:w="3284" w:type="dxa"/>
              </w:tcPr>
            </w:tcPrChange>
          </w:tcPr>
          <w:p w:rsidR="00E93554" w:rsidP="00D574F4" w:rsidRDefault="00E93554" w14:paraId="0F31058C" w14:textId="77777777">
            <w:pPr>
              <w:jc w:val="both"/>
              <w:rPr>
                <w:ins w:author="Sachin Patange" w:date="2017-04-28T21:02:00Z" w:id="1425"/>
                <w:sz w:val="20"/>
                <w:szCs w:val="20"/>
              </w:rPr>
            </w:pPr>
            <w:ins w:author="Sachin Patange" w:date="2017-04-28T21:02:00Z" w:id="1426">
              <w:r>
                <w:rPr>
                  <w:sz w:val="20"/>
                  <w:szCs w:val="20"/>
                </w:rPr>
                <w:t>Current State – 30020</w:t>
              </w:r>
            </w:ins>
          </w:p>
        </w:tc>
        <w:tc>
          <w:tcPr>
            <w:tcW w:w="2279" w:type="dxa"/>
            <w:tcPrChange w:author="Sachin Patange" w:date="2017-04-28T21:04:00Z" w:id="1427">
              <w:tcPr>
                <w:tcW w:w="2279" w:type="dxa"/>
              </w:tcPr>
            </w:tcPrChange>
          </w:tcPr>
          <w:p w:rsidRPr="009A2E46" w:rsidR="00E93554" w:rsidP="00D574F4" w:rsidRDefault="00E93554" w14:paraId="66AE80FB" w14:textId="61E011EB">
            <w:pPr>
              <w:jc w:val="both"/>
              <w:rPr>
                <w:ins w:author="Sachin Patange" w:date="2017-04-28T21:02:00Z" w:id="1428"/>
                <w:sz w:val="20"/>
              </w:rPr>
            </w:pPr>
            <w:ins w:author="Sachin Patange" w:date="2017-04-28T21:02:00Z" w:id="1429">
              <w:r w:rsidRPr="009A2E46">
                <w:rPr>
                  <w:sz w:val="20"/>
                </w:rPr>
                <w:t>Current State – 300</w:t>
              </w:r>
              <w:r>
                <w:rPr>
                  <w:sz w:val="20"/>
                </w:rPr>
                <w:t>2</w:t>
              </w:r>
            </w:ins>
            <w:ins w:author="Sachin Patange" w:date="2017-04-28T21:03:00Z" w:id="1430">
              <w:r>
                <w:rPr>
                  <w:sz w:val="20"/>
                </w:rPr>
                <w:t>1</w:t>
              </w:r>
            </w:ins>
          </w:p>
          <w:p w:rsidRPr="009A2E46" w:rsidR="00E93554" w:rsidP="00D574F4" w:rsidRDefault="00E93554" w14:paraId="4F971511" w14:textId="77777777">
            <w:pPr>
              <w:jc w:val="both"/>
              <w:rPr>
                <w:ins w:author="Sachin Patange" w:date="2017-04-28T21:02:00Z" w:id="1431"/>
                <w:sz w:val="20"/>
              </w:rPr>
            </w:pPr>
            <w:ins w:author="Sachin Patange" w:date="2017-04-28T21:02:00Z" w:id="1432">
              <w:r w:rsidRPr="009A2E46">
                <w:rPr>
                  <w:sz w:val="20"/>
                </w:rPr>
                <w:t>Previous State – 300</w:t>
              </w:r>
              <w:r>
                <w:rPr>
                  <w:sz w:val="20"/>
                </w:rPr>
                <w:t>36</w:t>
              </w:r>
            </w:ins>
          </w:p>
        </w:tc>
      </w:tr>
      <w:tr w:rsidRPr="00CD0E0D" w:rsidR="00E93554" w:rsidTr="00E93554" w14:paraId="14A92802" w14:textId="77777777">
        <w:trPr>
          <w:trHeight w:val="230"/>
          <w:ins w:author="Sachin Patange" w:date="2017-04-28T21:02:00Z" w:id="1433"/>
          <w:trPrChange w:author="Sachin Patange" w:date="2017-04-28T21:04:00Z" w:id="1434">
            <w:trPr>
              <w:trHeight w:val="230"/>
            </w:trPr>
          </w:trPrChange>
        </w:trPr>
        <w:tc>
          <w:tcPr>
            <w:tcW w:w="843" w:type="dxa"/>
            <w:tcPrChange w:author="Sachin Patange" w:date="2017-04-28T21:04:00Z" w:id="1435">
              <w:tcPr>
                <w:tcW w:w="843" w:type="dxa"/>
              </w:tcPr>
            </w:tcPrChange>
          </w:tcPr>
          <w:p w:rsidRPr="00CD0E0D" w:rsidR="00E93554" w:rsidP="00E93554" w:rsidRDefault="00E93554" w14:paraId="6F81CCBD" w14:textId="77777777">
            <w:pPr>
              <w:jc w:val="both"/>
              <w:rPr>
                <w:ins w:author="Sachin Patange" w:date="2017-04-28T21:02:00Z" w:id="1436"/>
                <w:sz w:val="20"/>
                <w:szCs w:val="20"/>
              </w:rPr>
            </w:pPr>
            <w:ins w:author="Sachin Patange" w:date="2017-04-28T21:02:00Z" w:id="1437">
              <w:r>
                <w:rPr>
                  <w:sz w:val="20"/>
                  <w:szCs w:val="20"/>
                </w:rPr>
                <w:t>5</w:t>
              </w:r>
            </w:ins>
          </w:p>
        </w:tc>
        <w:tc>
          <w:tcPr>
            <w:tcW w:w="2662" w:type="dxa"/>
            <w:tcPrChange w:author="Sachin Patange" w:date="2017-04-28T21:04:00Z" w:id="1438">
              <w:tcPr>
                <w:tcW w:w="2662" w:type="dxa"/>
              </w:tcPr>
            </w:tcPrChange>
          </w:tcPr>
          <w:p w:rsidRPr="00F705EB" w:rsidR="00E93554" w:rsidP="00E93554" w:rsidRDefault="00E93554" w14:paraId="6198602D" w14:textId="77777777">
            <w:pPr>
              <w:jc w:val="both"/>
              <w:rPr>
                <w:ins w:author="Sachin Patange" w:date="2017-04-28T21:02:00Z" w:id="1439"/>
                <w:sz w:val="20"/>
                <w:szCs w:val="20"/>
              </w:rPr>
            </w:pPr>
            <w:ins w:author="Sachin Patange" w:date="2017-04-28T21:02:00Z" w:id="1440">
              <w:r>
                <w:rPr>
                  <w:sz w:val="20"/>
                  <w:szCs w:val="20"/>
                </w:rPr>
                <w:t>Loan Account is Standard</w:t>
              </w:r>
            </w:ins>
          </w:p>
        </w:tc>
        <w:tc>
          <w:tcPr>
            <w:tcW w:w="3284" w:type="dxa"/>
            <w:tcPrChange w:author="Sachin Patange" w:date="2017-04-28T21:04:00Z" w:id="1441">
              <w:tcPr>
                <w:tcW w:w="3284" w:type="dxa"/>
              </w:tcPr>
            </w:tcPrChange>
          </w:tcPr>
          <w:p w:rsidRPr="00F705EB" w:rsidR="00E93554" w:rsidP="00E93554" w:rsidRDefault="00E93554" w14:paraId="2DAE7F62" w14:textId="77777777">
            <w:pPr>
              <w:jc w:val="both"/>
              <w:rPr>
                <w:ins w:author="Sachin Patange" w:date="2017-04-28T21:02:00Z" w:id="1442"/>
                <w:sz w:val="20"/>
                <w:szCs w:val="20"/>
              </w:rPr>
            </w:pPr>
            <w:ins w:author="Sachin Patange" w:date="2017-04-28T21:02:00Z" w:id="1443">
              <w:r>
                <w:rPr>
                  <w:sz w:val="20"/>
                  <w:szCs w:val="20"/>
                </w:rPr>
                <w:t>Current State – 30038</w:t>
              </w:r>
            </w:ins>
          </w:p>
        </w:tc>
        <w:tc>
          <w:tcPr>
            <w:tcW w:w="2279" w:type="dxa"/>
            <w:tcPrChange w:author="Sachin Patange" w:date="2017-04-28T21:04:00Z" w:id="1444">
              <w:tcPr>
                <w:tcW w:w="2279" w:type="dxa"/>
              </w:tcPr>
            </w:tcPrChange>
          </w:tcPr>
          <w:p w:rsidRPr="009A2E46" w:rsidR="00E93554" w:rsidP="00E93554" w:rsidRDefault="00E93554" w14:paraId="369C0BC7" w14:textId="77777777">
            <w:pPr>
              <w:jc w:val="both"/>
              <w:rPr>
                <w:ins w:author="Sachin Patange" w:date="2017-04-28T21:05:00Z" w:id="1445"/>
                <w:sz w:val="20"/>
              </w:rPr>
            </w:pPr>
            <w:ins w:author="Sachin Patange" w:date="2017-04-28T21:05:00Z" w:id="1446">
              <w:r w:rsidRPr="009A2E46">
                <w:rPr>
                  <w:sz w:val="20"/>
                </w:rPr>
                <w:t>Current State – 300</w:t>
              </w:r>
              <w:r>
                <w:rPr>
                  <w:sz w:val="20"/>
                </w:rPr>
                <w:t>13</w:t>
              </w:r>
            </w:ins>
          </w:p>
          <w:p w:rsidRPr="00F705EB" w:rsidR="00E93554" w:rsidP="00E93554" w:rsidRDefault="00E93554" w14:paraId="78C41010" w14:textId="1B7CA391">
            <w:pPr>
              <w:jc w:val="both"/>
              <w:rPr>
                <w:ins w:author="Sachin Patange" w:date="2017-04-28T21:02:00Z" w:id="1447"/>
                <w:sz w:val="20"/>
                <w:szCs w:val="20"/>
              </w:rPr>
            </w:pPr>
            <w:ins w:author="Sachin Patange" w:date="2017-04-28T21:05:00Z" w:id="1448">
              <w:r w:rsidRPr="009A2E46">
                <w:rPr>
                  <w:sz w:val="20"/>
                </w:rPr>
                <w:t>Previous State – 300</w:t>
              </w:r>
              <w:r>
                <w:rPr>
                  <w:sz w:val="20"/>
                </w:rPr>
                <w:t>36</w:t>
              </w:r>
            </w:ins>
          </w:p>
        </w:tc>
      </w:tr>
      <w:tr w:rsidRPr="00CD0E0D" w:rsidR="00E93554" w:rsidTr="00E93554" w14:paraId="042831C2" w14:textId="77777777">
        <w:trPr>
          <w:trHeight w:val="230"/>
          <w:ins w:author="Sachin Patange" w:date="2017-04-28T21:02:00Z" w:id="1449"/>
          <w:trPrChange w:author="Sachin Patange" w:date="2017-04-28T21:04:00Z" w:id="1450">
            <w:trPr>
              <w:trHeight w:val="230"/>
            </w:trPr>
          </w:trPrChange>
        </w:trPr>
        <w:tc>
          <w:tcPr>
            <w:tcW w:w="843" w:type="dxa"/>
            <w:tcPrChange w:author="Sachin Patange" w:date="2017-04-28T21:04:00Z" w:id="1451">
              <w:tcPr>
                <w:tcW w:w="843" w:type="dxa"/>
              </w:tcPr>
            </w:tcPrChange>
          </w:tcPr>
          <w:p w:rsidRPr="00F705EB" w:rsidR="00E93554" w:rsidP="00E93554" w:rsidRDefault="00E93554" w14:paraId="3870814F" w14:textId="77777777">
            <w:pPr>
              <w:jc w:val="both"/>
              <w:rPr>
                <w:ins w:author="Sachin Patange" w:date="2017-04-28T21:02:00Z" w:id="1452"/>
                <w:sz w:val="20"/>
                <w:szCs w:val="20"/>
              </w:rPr>
            </w:pPr>
            <w:ins w:author="Sachin Patange" w:date="2017-04-28T21:02:00Z" w:id="1453">
              <w:r>
                <w:rPr>
                  <w:sz w:val="20"/>
                  <w:szCs w:val="20"/>
                </w:rPr>
                <w:t>6</w:t>
              </w:r>
            </w:ins>
          </w:p>
        </w:tc>
        <w:tc>
          <w:tcPr>
            <w:tcW w:w="2662" w:type="dxa"/>
            <w:tcPrChange w:author="Sachin Patange" w:date="2017-04-28T21:04:00Z" w:id="1454">
              <w:tcPr>
                <w:tcW w:w="2662" w:type="dxa"/>
              </w:tcPr>
            </w:tcPrChange>
          </w:tcPr>
          <w:p w:rsidR="00E93554" w:rsidP="00E93554" w:rsidRDefault="00E93554" w14:paraId="4F1D9076" w14:textId="77777777">
            <w:pPr>
              <w:jc w:val="both"/>
              <w:rPr>
                <w:ins w:author="Sachin Patange" w:date="2017-04-28T21:02:00Z" w:id="1455"/>
                <w:sz w:val="20"/>
                <w:szCs w:val="20"/>
              </w:rPr>
            </w:pPr>
            <w:ins w:author="Sachin Patange" w:date="2017-04-28T21:02:00Z" w:id="1456">
              <w:r>
                <w:rPr>
                  <w:sz w:val="20"/>
                  <w:szCs w:val="20"/>
                </w:rPr>
                <w:t>Loan Account is NPA</w:t>
              </w:r>
            </w:ins>
          </w:p>
        </w:tc>
        <w:tc>
          <w:tcPr>
            <w:tcW w:w="3284" w:type="dxa"/>
            <w:tcPrChange w:author="Sachin Patange" w:date="2017-04-28T21:04:00Z" w:id="1457">
              <w:tcPr>
                <w:tcW w:w="3284" w:type="dxa"/>
              </w:tcPr>
            </w:tcPrChange>
          </w:tcPr>
          <w:p w:rsidR="00E93554" w:rsidP="00E93554" w:rsidRDefault="00E93554" w14:paraId="3C3BD3C3" w14:textId="77777777">
            <w:pPr>
              <w:jc w:val="both"/>
              <w:rPr>
                <w:ins w:author="Sachin Patange" w:date="2017-04-28T21:02:00Z" w:id="1458"/>
                <w:sz w:val="20"/>
                <w:szCs w:val="20"/>
              </w:rPr>
            </w:pPr>
            <w:ins w:author="Sachin Patange" w:date="2017-04-28T21:02:00Z" w:id="1459">
              <w:r>
                <w:rPr>
                  <w:sz w:val="20"/>
                  <w:szCs w:val="20"/>
                </w:rPr>
                <w:t>Current State – 30038</w:t>
              </w:r>
            </w:ins>
          </w:p>
        </w:tc>
        <w:tc>
          <w:tcPr>
            <w:tcW w:w="2279" w:type="dxa"/>
            <w:tcPrChange w:author="Sachin Patange" w:date="2017-04-28T21:04:00Z" w:id="1460">
              <w:tcPr>
                <w:tcW w:w="2279" w:type="dxa"/>
              </w:tcPr>
            </w:tcPrChange>
          </w:tcPr>
          <w:p w:rsidRPr="009A2E46" w:rsidR="00E93554" w:rsidP="00E93554" w:rsidRDefault="00E93554" w14:paraId="179BB617" w14:textId="77777777">
            <w:pPr>
              <w:jc w:val="both"/>
              <w:rPr>
                <w:ins w:author="Sachin Patange" w:date="2017-04-28T21:05:00Z" w:id="1461"/>
                <w:sz w:val="20"/>
              </w:rPr>
            </w:pPr>
            <w:ins w:author="Sachin Patange" w:date="2017-04-28T21:05:00Z" w:id="1462">
              <w:r w:rsidRPr="009A2E46">
                <w:rPr>
                  <w:sz w:val="20"/>
                </w:rPr>
                <w:t>Current State – 300</w:t>
              </w:r>
              <w:r>
                <w:rPr>
                  <w:sz w:val="20"/>
                </w:rPr>
                <w:t>21</w:t>
              </w:r>
            </w:ins>
          </w:p>
          <w:p w:rsidRPr="009A2E46" w:rsidR="00E93554" w:rsidP="00E93554" w:rsidRDefault="00E93554" w14:paraId="19B30735" w14:textId="4BA53D9D">
            <w:pPr>
              <w:jc w:val="both"/>
              <w:rPr>
                <w:ins w:author="Sachin Patange" w:date="2017-04-28T21:02:00Z" w:id="1463"/>
                <w:sz w:val="20"/>
              </w:rPr>
            </w:pPr>
            <w:ins w:author="Sachin Patange" w:date="2017-04-28T21:05:00Z" w:id="1464">
              <w:r w:rsidRPr="009A2E46">
                <w:rPr>
                  <w:sz w:val="20"/>
                </w:rPr>
                <w:t>Previous State – 300</w:t>
              </w:r>
              <w:r>
                <w:rPr>
                  <w:sz w:val="20"/>
                </w:rPr>
                <w:t>36</w:t>
              </w:r>
            </w:ins>
          </w:p>
        </w:tc>
      </w:tr>
      <w:tr w:rsidRPr="00CD0E0D" w:rsidR="00E93554" w:rsidTr="00E93554" w14:paraId="05DEE5AE" w14:textId="77777777">
        <w:trPr>
          <w:trHeight w:val="230"/>
          <w:ins w:author="Sachin Patange" w:date="2017-04-28T21:02:00Z" w:id="1465"/>
          <w:trPrChange w:author="Sachin Patange" w:date="2017-04-28T21:04:00Z" w:id="1466">
            <w:trPr>
              <w:trHeight w:val="230"/>
            </w:trPr>
          </w:trPrChange>
        </w:trPr>
        <w:tc>
          <w:tcPr>
            <w:tcW w:w="843" w:type="dxa"/>
            <w:tcPrChange w:author="Sachin Patange" w:date="2017-04-28T21:04:00Z" w:id="1467">
              <w:tcPr>
                <w:tcW w:w="843" w:type="dxa"/>
              </w:tcPr>
            </w:tcPrChange>
          </w:tcPr>
          <w:p w:rsidR="00E93554" w:rsidP="00E93554" w:rsidRDefault="00E93554" w14:paraId="1509871E" w14:textId="77777777">
            <w:pPr>
              <w:jc w:val="both"/>
              <w:rPr>
                <w:ins w:author="Sachin Patange" w:date="2017-04-28T21:02:00Z" w:id="1468"/>
                <w:sz w:val="20"/>
                <w:szCs w:val="20"/>
              </w:rPr>
            </w:pPr>
            <w:ins w:author="Sachin Patange" w:date="2017-04-28T21:02:00Z" w:id="1469">
              <w:r>
                <w:rPr>
                  <w:sz w:val="20"/>
                  <w:szCs w:val="20"/>
                </w:rPr>
                <w:t>7</w:t>
              </w:r>
            </w:ins>
          </w:p>
        </w:tc>
        <w:tc>
          <w:tcPr>
            <w:tcW w:w="2662" w:type="dxa"/>
            <w:tcPrChange w:author="Sachin Patange" w:date="2017-04-28T21:04:00Z" w:id="1470">
              <w:tcPr>
                <w:tcW w:w="2662" w:type="dxa"/>
              </w:tcPr>
            </w:tcPrChange>
          </w:tcPr>
          <w:p w:rsidR="00E93554" w:rsidP="00E93554" w:rsidRDefault="00E93554" w14:paraId="299140BF" w14:textId="77777777">
            <w:pPr>
              <w:jc w:val="both"/>
              <w:rPr>
                <w:ins w:author="Sachin Patange" w:date="2017-04-28T21:02:00Z" w:id="1471"/>
                <w:sz w:val="20"/>
                <w:szCs w:val="20"/>
              </w:rPr>
            </w:pPr>
            <w:ins w:author="Sachin Patange" w:date="2017-04-28T21:02:00Z" w:id="1472">
              <w:r>
                <w:rPr>
                  <w:sz w:val="20"/>
                  <w:szCs w:val="20"/>
                </w:rPr>
                <w:t>Loan Account is Standard</w:t>
              </w:r>
            </w:ins>
          </w:p>
        </w:tc>
        <w:tc>
          <w:tcPr>
            <w:tcW w:w="3284" w:type="dxa"/>
            <w:tcPrChange w:author="Sachin Patange" w:date="2017-04-28T21:04:00Z" w:id="1473">
              <w:tcPr>
                <w:tcW w:w="3284" w:type="dxa"/>
              </w:tcPr>
            </w:tcPrChange>
          </w:tcPr>
          <w:p w:rsidR="00E93554" w:rsidP="00E93554" w:rsidRDefault="00E93554" w14:paraId="446DB7BA" w14:textId="77777777">
            <w:pPr>
              <w:jc w:val="both"/>
              <w:rPr>
                <w:ins w:author="Sachin Patange" w:date="2017-04-28T21:02:00Z" w:id="1474"/>
                <w:sz w:val="20"/>
                <w:szCs w:val="20"/>
              </w:rPr>
            </w:pPr>
            <w:ins w:author="Sachin Patange" w:date="2017-04-28T21:02:00Z" w:id="1475">
              <w:r>
                <w:rPr>
                  <w:sz w:val="20"/>
                  <w:szCs w:val="20"/>
                </w:rPr>
                <w:t>Current State – 30039</w:t>
              </w:r>
            </w:ins>
          </w:p>
        </w:tc>
        <w:tc>
          <w:tcPr>
            <w:tcW w:w="2279" w:type="dxa"/>
            <w:tcPrChange w:author="Sachin Patange" w:date="2017-04-28T21:04:00Z" w:id="1476">
              <w:tcPr>
                <w:tcW w:w="2279" w:type="dxa"/>
              </w:tcPr>
            </w:tcPrChange>
          </w:tcPr>
          <w:p w:rsidRPr="009A2E46" w:rsidR="00E93554" w:rsidP="00E93554" w:rsidRDefault="00E93554" w14:paraId="1D397ECA" w14:textId="77777777">
            <w:pPr>
              <w:jc w:val="both"/>
              <w:rPr>
                <w:ins w:author="Sachin Patange" w:date="2017-04-28T21:05:00Z" w:id="1477"/>
                <w:sz w:val="20"/>
              </w:rPr>
            </w:pPr>
            <w:ins w:author="Sachin Patange" w:date="2017-04-28T21:05:00Z" w:id="1478">
              <w:r w:rsidRPr="009A2E46">
                <w:rPr>
                  <w:sz w:val="20"/>
                </w:rPr>
                <w:t>Current State – 300</w:t>
              </w:r>
              <w:r>
                <w:rPr>
                  <w:sz w:val="20"/>
                </w:rPr>
                <w:t>13</w:t>
              </w:r>
            </w:ins>
          </w:p>
          <w:p w:rsidRPr="009A2E46" w:rsidR="00E93554" w:rsidP="00E93554" w:rsidRDefault="00E93554" w14:paraId="48808799" w14:textId="41C1BB30">
            <w:pPr>
              <w:jc w:val="both"/>
              <w:rPr>
                <w:ins w:author="Sachin Patange" w:date="2017-04-28T21:02:00Z" w:id="1479"/>
                <w:sz w:val="20"/>
              </w:rPr>
            </w:pPr>
            <w:ins w:author="Sachin Patange" w:date="2017-04-28T21:05:00Z" w:id="1480">
              <w:r w:rsidRPr="009A2E46">
                <w:rPr>
                  <w:sz w:val="20"/>
                </w:rPr>
                <w:t>Previous State – 300</w:t>
              </w:r>
              <w:r>
                <w:rPr>
                  <w:sz w:val="20"/>
                </w:rPr>
                <w:t>36</w:t>
              </w:r>
            </w:ins>
          </w:p>
        </w:tc>
      </w:tr>
      <w:tr w:rsidRPr="00CD0E0D" w:rsidR="00E93554" w:rsidTr="00E93554" w14:paraId="3B7E3C7D" w14:textId="77777777">
        <w:trPr>
          <w:trHeight w:val="230"/>
          <w:ins w:author="Sachin Patange" w:date="2017-04-28T21:02:00Z" w:id="1481"/>
          <w:trPrChange w:author="Sachin Patange" w:date="2017-04-28T21:04:00Z" w:id="1482">
            <w:trPr>
              <w:trHeight w:val="230"/>
            </w:trPr>
          </w:trPrChange>
        </w:trPr>
        <w:tc>
          <w:tcPr>
            <w:tcW w:w="843" w:type="dxa"/>
            <w:tcPrChange w:author="Sachin Patange" w:date="2017-04-28T21:04:00Z" w:id="1483">
              <w:tcPr>
                <w:tcW w:w="843" w:type="dxa"/>
              </w:tcPr>
            </w:tcPrChange>
          </w:tcPr>
          <w:p w:rsidR="00E93554" w:rsidP="00E93554" w:rsidRDefault="00E93554" w14:paraId="531E09AB" w14:textId="77777777">
            <w:pPr>
              <w:jc w:val="both"/>
              <w:rPr>
                <w:ins w:author="Sachin Patange" w:date="2017-04-28T21:02:00Z" w:id="1484"/>
                <w:sz w:val="20"/>
                <w:szCs w:val="20"/>
              </w:rPr>
            </w:pPr>
            <w:ins w:author="Sachin Patange" w:date="2017-04-28T21:02:00Z" w:id="1485">
              <w:r>
                <w:rPr>
                  <w:sz w:val="20"/>
                  <w:szCs w:val="20"/>
                </w:rPr>
                <w:t>8</w:t>
              </w:r>
            </w:ins>
          </w:p>
        </w:tc>
        <w:tc>
          <w:tcPr>
            <w:tcW w:w="2662" w:type="dxa"/>
            <w:tcPrChange w:author="Sachin Patange" w:date="2017-04-28T21:04:00Z" w:id="1486">
              <w:tcPr>
                <w:tcW w:w="2662" w:type="dxa"/>
              </w:tcPr>
            </w:tcPrChange>
          </w:tcPr>
          <w:p w:rsidR="00E93554" w:rsidP="00E93554" w:rsidRDefault="00E93554" w14:paraId="4265CD92" w14:textId="77777777">
            <w:pPr>
              <w:jc w:val="both"/>
              <w:rPr>
                <w:ins w:author="Sachin Patange" w:date="2017-04-28T21:02:00Z" w:id="1487"/>
                <w:sz w:val="20"/>
                <w:szCs w:val="20"/>
              </w:rPr>
            </w:pPr>
            <w:ins w:author="Sachin Patange" w:date="2017-04-28T21:02:00Z" w:id="1488">
              <w:r>
                <w:rPr>
                  <w:sz w:val="20"/>
                  <w:szCs w:val="20"/>
                </w:rPr>
                <w:t>Loan Account is NPA</w:t>
              </w:r>
            </w:ins>
          </w:p>
        </w:tc>
        <w:tc>
          <w:tcPr>
            <w:tcW w:w="3284" w:type="dxa"/>
            <w:tcPrChange w:author="Sachin Patange" w:date="2017-04-28T21:04:00Z" w:id="1489">
              <w:tcPr>
                <w:tcW w:w="3284" w:type="dxa"/>
              </w:tcPr>
            </w:tcPrChange>
          </w:tcPr>
          <w:p w:rsidR="00E93554" w:rsidP="00E93554" w:rsidRDefault="00E93554" w14:paraId="568C3BD2" w14:textId="77777777">
            <w:pPr>
              <w:jc w:val="both"/>
              <w:rPr>
                <w:ins w:author="Sachin Patange" w:date="2017-04-28T21:02:00Z" w:id="1490"/>
                <w:sz w:val="20"/>
                <w:szCs w:val="20"/>
              </w:rPr>
            </w:pPr>
            <w:ins w:author="Sachin Patange" w:date="2017-04-28T21:02:00Z" w:id="1491">
              <w:r>
                <w:rPr>
                  <w:sz w:val="20"/>
                  <w:szCs w:val="20"/>
                </w:rPr>
                <w:t>Current State – 30039</w:t>
              </w:r>
            </w:ins>
          </w:p>
        </w:tc>
        <w:tc>
          <w:tcPr>
            <w:tcW w:w="2279" w:type="dxa"/>
            <w:tcPrChange w:author="Sachin Patange" w:date="2017-04-28T21:04:00Z" w:id="1492">
              <w:tcPr>
                <w:tcW w:w="2279" w:type="dxa"/>
              </w:tcPr>
            </w:tcPrChange>
          </w:tcPr>
          <w:p w:rsidRPr="009A2E46" w:rsidR="00E93554" w:rsidP="00E93554" w:rsidRDefault="00E93554" w14:paraId="4036F5EE" w14:textId="77777777">
            <w:pPr>
              <w:jc w:val="both"/>
              <w:rPr>
                <w:ins w:author="Sachin Patange" w:date="2017-04-28T21:05:00Z" w:id="1493"/>
                <w:sz w:val="20"/>
              </w:rPr>
            </w:pPr>
            <w:ins w:author="Sachin Patange" w:date="2017-04-28T21:05:00Z" w:id="1494">
              <w:r w:rsidRPr="009A2E46">
                <w:rPr>
                  <w:sz w:val="20"/>
                </w:rPr>
                <w:t>Current State – 300</w:t>
              </w:r>
              <w:r>
                <w:rPr>
                  <w:sz w:val="20"/>
                </w:rPr>
                <w:t>21</w:t>
              </w:r>
            </w:ins>
          </w:p>
          <w:p w:rsidRPr="009A2E46" w:rsidR="00E93554" w:rsidP="00E93554" w:rsidRDefault="00E93554" w14:paraId="0F3D3DF3" w14:textId="17858EF8">
            <w:pPr>
              <w:jc w:val="both"/>
              <w:rPr>
                <w:ins w:author="Sachin Patange" w:date="2017-04-28T21:02:00Z" w:id="1495"/>
                <w:sz w:val="20"/>
              </w:rPr>
            </w:pPr>
            <w:ins w:author="Sachin Patange" w:date="2017-04-28T21:05:00Z" w:id="1496">
              <w:r w:rsidRPr="009A2E46">
                <w:rPr>
                  <w:sz w:val="20"/>
                </w:rPr>
                <w:t>Previous State – 300</w:t>
              </w:r>
              <w:r>
                <w:rPr>
                  <w:sz w:val="20"/>
                </w:rPr>
                <w:t>36</w:t>
              </w:r>
            </w:ins>
          </w:p>
        </w:tc>
      </w:tr>
    </w:tbl>
    <w:p w:rsidR="00E93554" w:rsidP="004277BA" w:rsidRDefault="00E93554" w14:paraId="0282F67D" w14:textId="77777777">
      <w:pPr>
        <w:rPr>
          <w:ins w:author="Sachin Patange" w:date="2017-04-28T17:21:00Z" w:id="1497"/>
        </w:rPr>
      </w:pPr>
    </w:p>
    <w:p w:rsidR="002170DD" w:rsidP="002170DD" w:rsidRDefault="002170DD" w14:paraId="056CC6E3" w14:textId="77777777">
      <w:pPr>
        <w:jc w:val="both"/>
        <w:rPr>
          <w:ins w:author="Sachin Patange" w:date="2017-05-27T20:44:00Z" w:id="1498"/>
        </w:rPr>
      </w:pPr>
      <w:ins w:author="Sachin Patange" w:date="2017-05-27T20:44:00Z" w:id="1499">
        <w:r>
          <w:t>Note:</w:t>
        </w:r>
      </w:ins>
    </w:p>
    <w:p w:rsidR="004277BA" w:rsidRDefault="00E93554" w14:paraId="04FBC665" w14:textId="30EC9DD9">
      <w:pPr>
        <w:pStyle w:val="ListParagraph"/>
        <w:numPr>
          <w:ilvl w:val="0"/>
          <w:numId w:val="49"/>
        </w:numPr>
        <w:rPr>
          <w:ins w:author="Sachin Patange" w:date="2017-04-28T17:20:00Z" w:id="1500"/>
        </w:rPr>
        <w:pPrChange w:author="Sachin Patange" w:date="2017-05-27T20:44:00Z" w:id="1501">
          <w:pPr/>
        </w:pPrChange>
      </w:pPr>
      <w:ins w:author="Sachin Patange" w:date="2017-04-28T21:07:00Z" w:id="1502">
        <w:r>
          <w:t xml:space="preserve">The above mentioned lapsed status codes are provided by the </w:t>
        </w:r>
      </w:ins>
      <w:ins w:author="Sachin Patange" w:date="2017-04-28T17:20:00Z" w:id="1503">
        <w:r w:rsidR="004277BA">
          <w:t>Service/Job which is executed at a predefined interval</w:t>
        </w:r>
      </w:ins>
      <w:ins w:author="Sachin Patange" w:date="2017-04-28T21:09:00Z" w:id="1504">
        <w:r>
          <w:t xml:space="preserve">. </w:t>
        </w:r>
      </w:ins>
      <w:ins w:author="Sachin Patange" w:date="2017-04-28T17:20:00Z" w:id="1505">
        <w:r w:rsidR="004277BA">
          <w:t>Thus, marking a provisional CG as ‘</w:t>
        </w:r>
      </w:ins>
      <w:ins w:author="Sachin Patange" w:date="2017-04-28T21:09:00Z" w:id="1506">
        <w:r>
          <w:t>Lapsed</w:t>
        </w:r>
      </w:ins>
      <w:ins w:author="Sachin Patange" w:date="2017-04-28T17:20:00Z" w:id="1507">
        <w:r w:rsidR="004277BA">
          <w:t>’ is a system controlled function.</w:t>
        </w:r>
      </w:ins>
    </w:p>
    <w:p w:rsidR="00F705EB" w:rsidRDefault="004277BA" w14:paraId="15915340" w14:textId="56AF7309">
      <w:pPr>
        <w:pStyle w:val="ListParagraph"/>
        <w:numPr>
          <w:ilvl w:val="0"/>
          <w:numId w:val="49"/>
        </w:numPr>
        <w:jc w:val="both"/>
        <w:rPr>
          <w:ins w:author="Sachin Patange" w:date="2017-05-27T20:44:00Z" w:id="1508"/>
        </w:rPr>
        <w:pPrChange w:author="Sachin Patange" w:date="2017-05-27T20:44:00Z" w:id="1509">
          <w:pPr>
            <w:jc w:val="both"/>
          </w:pPr>
        </w:pPrChange>
      </w:pPr>
      <w:ins w:author="Sachin Patange" w:date="2017-04-28T17:20:00Z" w:id="1510">
        <w:r>
          <w:t>No further operations are allowed</w:t>
        </w:r>
      </w:ins>
      <w:ins w:author="Sachin Patange" w:date="2017-04-28T21:09:00Z" w:id="1511">
        <w:r w:rsidR="00E93554">
          <w:t xml:space="preserve"> on Lapsed CG</w:t>
        </w:r>
      </w:ins>
      <w:ins w:author="Sachin Patange" w:date="2017-04-28T17:20:00Z" w:id="1512">
        <w:r>
          <w:t>.</w:t>
        </w:r>
      </w:ins>
    </w:p>
    <w:p w:rsidR="002170DD" w:rsidRDefault="002170DD" w14:paraId="23DD0580" w14:textId="38AAD317">
      <w:pPr>
        <w:pStyle w:val="ListParagraph"/>
        <w:numPr>
          <w:ilvl w:val="0"/>
          <w:numId w:val="49"/>
        </w:numPr>
        <w:jc w:val="both"/>
        <w:rPr>
          <w:ins w:author="Sachin Patange" w:date="2017-04-28T17:03:00Z" w:id="1513"/>
        </w:rPr>
        <w:pPrChange w:author="Sachin Patange" w:date="2017-05-27T20:44:00Z" w:id="1514">
          <w:pPr>
            <w:jc w:val="both"/>
          </w:pPr>
        </w:pPrChange>
      </w:pPr>
      <w:ins w:author="Sachin Patange" w:date="2017-05-27T20:44:00Z" w:id="1515">
        <w:r>
          <w:t>In case of marking the CG as NPA or Standard or Closed: – if Loan Account has been specified with NPA fields and Close fields together – then – CG status provided will be for Closed and not as NPA.</w:t>
        </w:r>
      </w:ins>
    </w:p>
    <w:p w:rsidR="00C7780B" w:rsidDel="004277BA" w:rsidP="00886E36" w:rsidRDefault="00C7780B" w14:paraId="247CCFE1" w14:textId="1F1E0812">
      <w:pPr>
        <w:jc w:val="both"/>
        <w:rPr>
          <w:del w:author="Sachin Patange" w:date="2017-04-28T17:19:00Z" w:id="1516"/>
        </w:rPr>
      </w:pPr>
    </w:p>
    <w:p w:rsidR="00790F4C" w:rsidP="00790F4C" w:rsidRDefault="00BB7068" w14:paraId="439CBE99" w14:textId="5304EEEC">
      <w:del w:author="Sachin Patange" w:date="2017-04-28T21:09:00Z" w:id="1517">
        <w:r w:rsidDel="00E93554">
          <w:rPr>
            <w:noProof/>
          </w:rPr>
          <mc:AlternateContent>
            <mc:Choice Requires="wps">
              <w:drawing>
                <wp:inline distT="0" distB="0" distL="0" distR="0" wp14:anchorId="40124800" wp14:editId="7F4EC732">
                  <wp:extent cx="5756910" cy="2476500"/>
                  <wp:effectExtent l="0" t="0" r="0" b="0"/>
                  <wp:docPr id="25" name="Rectangle 25"/>
                  <wp:cNvGraphicFramePr/>
                  <a:graphic xmlns:a="http://schemas.openxmlformats.org/drawingml/2006/main">
                    <a:graphicData uri="http://schemas.microsoft.com/office/word/2010/wordprocessingShape">
                      <wps:wsp>
                        <wps:cNvSpPr/>
                        <wps:spPr>
                          <a:xfrm>
                            <a:off x="0" y="0"/>
                            <a:ext cx="5756910" cy="2476500"/>
                          </a:xfrm>
                          <a:prstGeom prst="rect">
                            <a:avLst/>
                          </a:prstGeom>
                          <a:solidFill>
                            <a:schemeClr val="accent1">
                              <a:lumMod val="20000"/>
                              <a:lumOff val="80000"/>
                            </a:schemeClr>
                          </a:solidFill>
                          <a:ln>
                            <a:noFill/>
                          </a:ln>
                        </wps:spPr>
                        <wps:style>
                          <a:lnRef idx="1">
                            <a:schemeClr val="accent4"/>
                          </a:lnRef>
                          <a:fillRef idx="2">
                            <a:schemeClr val="accent4"/>
                          </a:fillRef>
                          <a:effectRef idx="1">
                            <a:schemeClr val="accent4"/>
                          </a:effectRef>
                          <a:fontRef idx="minor">
                            <a:schemeClr val="dk1"/>
                          </a:fontRef>
                        </wps:style>
                        <wps:txbx>
                          <w:txbxContent>
                            <w:p w:rsidRPr="004B3DDA" w:rsidR="00340CD1" w:rsidP="00790F4C" w:rsidRDefault="00340CD1" w14:paraId="0C8B1850" w14:textId="77777777">
                              <w:pPr>
                                <w:rPr>
                                  <w:i/>
                                </w:rPr>
                              </w:pPr>
                              <w:r>
                                <w:rPr>
                                  <w:i/>
                                </w:rPr>
                                <w:t>Possible Guarantee Cover ‘Status’ Field:</w:t>
                              </w:r>
                            </w:p>
                            <w:tbl>
                              <w:tblPr>
                                <w:tblStyle w:val="TableGridLight"/>
                                <w:tblW w:w="0" w:type="auto"/>
                                <w:tblLook w:val="04A0" w:firstRow="1" w:lastRow="0" w:firstColumn="1" w:lastColumn="0" w:noHBand="0" w:noVBand="1"/>
                              </w:tblPr>
                              <w:tblGrid>
                                <w:gridCol w:w="2160"/>
                                <w:gridCol w:w="6295"/>
                              </w:tblGrid>
                              <w:tr w:rsidRPr="006D0A46" w:rsidR="00340CD1" w:rsidTr="003D1616" w14:paraId="7264F2DC" w14:textId="77777777">
                                <w:tc>
                                  <w:tcPr>
                                    <w:tcW w:w="2160" w:type="dxa"/>
                                  </w:tcPr>
                                  <w:p w:rsidRPr="006D0A46" w:rsidR="00340CD1" w:rsidP="00263B9D" w:rsidRDefault="00340CD1" w14:paraId="4F307EB7" w14:textId="77777777">
                                    <w:pPr>
                                      <w:rPr>
                                        <w:b/>
                                        <w:sz w:val="20"/>
                                      </w:rPr>
                                    </w:pPr>
                                    <w:r w:rsidRPr="006D0A46">
                                      <w:rPr>
                                        <w:b/>
                                        <w:sz w:val="20"/>
                                      </w:rPr>
                                      <w:t>CG Status Field Value</w:t>
                                    </w:r>
                                  </w:p>
                                </w:tc>
                                <w:tc>
                                  <w:tcPr>
                                    <w:tcW w:w="6295" w:type="dxa"/>
                                  </w:tcPr>
                                  <w:p w:rsidRPr="006D0A46" w:rsidR="00340CD1" w:rsidP="00263B9D" w:rsidRDefault="00340CD1" w14:paraId="127A2187" w14:textId="77777777">
                                    <w:pPr>
                                      <w:rPr>
                                        <w:b/>
                                        <w:sz w:val="20"/>
                                      </w:rPr>
                                    </w:pPr>
                                    <w:r w:rsidRPr="006D0A46">
                                      <w:rPr>
                                        <w:b/>
                                        <w:sz w:val="20"/>
                                      </w:rPr>
                                      <w:t xml:space="preserve">Condition </w:t>
                                    </w:r>
                                  </w:p>
                                </w:tc>
                              </w:tr>
                              <w:tr w:rsidRPr="006D0A46" w:rsidR="00340CD1" w:rsidTr="003D1616" w14:paraId="4D14A75F" w14:textId="77777777">
                                <w:tc>
                                  <w:tcPr>
                                    <w:tcW w:w="2160" w:type="dxa"/>
                                  </w:tcPr>
                                  <w:p w:rsidRPr="006D0A46" w:rsidR="00340CD1" w:rsidP="00263B9D" w:rsidRDefault="00340CD1" w14:paraId="25C5D251" w14:textId="77777777">
                                    <w:pPr>
                                      <w:rPr>
                                        <w:sz w:val="20"/>
                                      </w:rPr>
                                    </w:pPr>
                                    <w:r w:rsidRPr="006D0A46">
                                      <w:rPr>
                                        <w:sz w:val="20"/>
                                      </w:rPr>
                                      <w:t>In Force</w:t>
                                    </w:r>
                                  </w:p>
                                </w:tc>
                                <w:tc>
                                  <w:tcPr>
                                    <w:tcW w:w="6295" w:type="dxa"/>
                                  </w:tcPr>
                                  <w:p w:rsidRPr="006D0A46" w:rsidR="00340CD1" w:rsidP="006D0A46" w:rsidRDefault="00340CD1" w14:paraId="31223296" w14:textId="77777777">
                                    <w:pPr>
                                      <w:rPr>
                                        <w:sz w:val="20"/>
                                      </w:rPr>
                                    </w:pPr>
                                    <w:r w:rsidRPr="006D0A46">
                                      <w:rPr>
                                        <w:sz w:val="20"/>
                                      </w:rPr>
                                      <w:t>MLI makes payment of CG Fees in stipulated time AND Previous Status Value of CG is ‘In Force’.</w:t>
                                    </w:r>
                                  </w:p>
                                  <w:p w:rsidRPr="006D0A46" w:rsidR="00340CD1" w:rsidP="006D0A46" w:rsidRDefault="00340CD1" w14:paraId="07FB7113" w14:textId="77777777">
                                    <w:pPr>
                                      <w:rPr>
                                        <w:sz w:val="20"/>
                                      </w:rPr>
                                    </w:pPr>
                                    <w:r w:rsidRPr="006D0A46">
                                      <w:rPr>
                                        <w:sz w:val="20"/>
                                      </w:rPr>
                                      <w:t xml:space="preserve">OR </w:t>
                                    </w:r>
                                  </w:p>
                                  <w:p w:rsidRPr="006D0A46" w:rsidR="00340CD1" w:rsidP="006D0A46" w:rsidRDefault="00340CD1" w14:paraId="542D8B71" w14:textId="77777777">
                                    <w:pPr>
                                      <w:rPr>
                                        <w:sz w:val="20"/>
                                      </w:rPr>
                                    </w:pPr>
                                    <w:r w:rsidRPr="006D0A46">
                                      <w:rPr>
                                        <w:sz w:val="20"/>
                                      </w:rPr>
                                      <w:t>MLI makes payment of CG Fees in stipulated time AND Previous Status Value of CG is ‘Lapsed’.</w:t>
                                    </w:r>
                                  </w:p>
                                  <w:p w:rsidRPr="006D0A46" w:rsidR="00340CD1" w:rsidP="006D0A46" w:rsidRDefault="00340CD1" w14:paraId="724B47F6" w14:textId="77777777">
                                    <w:pPr>
                                      <w:rPr>
                                        <w:sz w:val="20"/>
                                      </w:rPr>
                                    </w:pPr>
                                  </w:p>
                                </w:tc>
                              </w:tr>
                              <w:tr w:rsidRPr="006D0A46" w:rsidR="00340CD1" w:rsidTr="003D1616" w14:paraId="7EC25EF0" w14:textId="77777777">
                                <w:tc>
                                  <w:tcPr>
                                    <w:tcW w:w="2160" w:type="dxa"/>
                                  </w:tcPr>
                                  <w:p w:rsidRPr="006D0A46" w:rsidR="00340CD1" w:rsidP="006D0A46" w:rsidRDefault="00340CD1" w14:paraId="2C65BCDB" w14:textId="77777777">
                                    <w:pPr>
                                      <w:rPr>
                                        <w:sz w:val="20"/>
                                      </w:rPr>
                                    </w:pPr>
                                    <w:r>
                                      <w:rPr>
                                        <w:sz w:val="20"/>
                                      </w:rPr>
                                      <w:t>NPA - In Force</w:t>
                                    </w:r>
                                  </w:p>
                                </w:tc>
                                <w:tc>
                                  <w:tcPr>
                                    <w:tcW w:w="6295" w:type="dxa"/>
                                  </w:tcPr>
                                  <w:p w:rsidRPr="006D0A46" w:rsidR="00340CD1" w:rsidP="006D0A46" w:rsidRDefault="00340CD1" w14:paraId="560AF320" w14:textId="77777777">
                                    <w:pPr>
                                      <w:rPr>
                                        <w:sz w:val="20"/>
                                      </w:rPr>
                                    </w:pPr>
                                    <w:r w:rsidRPr="006D0A46">
                                      <w:rPr>
                                        <w:sz w:val="20"/>
                                      </w:rPr>
                                      <w:t>MLI makes payment of CG Fees in stipulated time AND Previous Status Value of CG is ‘</w:t>
                                    </w:r>
                                    <w:r>
                                      <w:rPr>
                                        <w:sz w:val="20"/>
                                      </w:rPr>
                                      <w:t xml:space="preserve">NPA - </w:t>
                                    </w:r>
                                    <w:r w:rsidRPr="006D0A46">
                                      <w:rPr>
                                        <w:sz w:val="20"/>
                                      </w:rPr>
                                      <w:t>In Force’.</w:t>
                                    </w:r>
                                  </w:p>
                                  <w:p w:rsidRPr="006D0A46" w:rsidR="00340CD1" w:rsidP="006D0A46" w:rsidRDefault="00340CD1" w14:paraId="7D1DFD18" w14:textId="77777777">
                                    <w:pPr>
                                      <w:rPr>
                                        <w:sz w:val="20"/>
                                      </w:rPr>
                                    </w:pPr>
                                    <w:r w:rsidRPr="006D0A46">
                                      <w:rPr>
                                        <w:sz w:val="20"/>
                                      </w:rPr>
                                      <w:t xml:space="preserve">OR </w:t>
                                    </w:r>
                                  </w:p>
                                  <w:p w:rsidRPr="006D0A46" w:rsidR="00340CD1" w:rsidP="006D0A46" w:rsidRDefault="00340CD1" w14:paraId="02838632" w14:textId="77777777">
                                    <w:pPr>
                                      <w:rPr>
                                        <w:sz w:val="20"/>
                                      </w:rPr>
                                    </w:pPr>
                                    <w:r w:rsidRPr="006D0A46">
                                      <w:rPr>
                                        <w:sz w:val="20"/>
                                      </w:rPr>
                                      <w:t>MLI makes payment of CG Fees in stipulated time AND Previous Status Value of CG is ‘</w:t>
                                    </w:r>
                                    <w:r>
                                      <w:rPr>
                                        <w:sz w:val="20"/>
                                      </w:rPr>
                                      <w:t xml:space="preserve">NPA - </w:t>
                                    </w:r>
                                    <w:r w:rsidRPr="006D0A46">
                                      <w:rPr>
                                        <w:sz w:val="20"/>
                                      </w:rPr>
                                      <w:t>Lapsed’.</w:t>
                                    </w:r>
                                  </w:p>
                                  <w:p w:rsidRPr="006D0A46" w:rsidR="00340CD1" w:rsidP="006D0A46" w:rsidRDefault="00340CD1" w14:paraId="0ABFE50A" w14:textId="77777777">
                                    <w:pPr>
                                      <w:rPr>
                                        <w:sz w:val="20"/>
                                      </w:rPr>
                                    </w:pPr>
                                  </w:p>
                                </w:tc>
                              </w:tr>
                            </w:tbl>
                            <w:p w:rsidRPr="00263B9D" w:rsidR="00340CD1" w:rsidP="00790F4C" w:rsidRDefault="00340CD1" w14:paraId="01C117C4" w14:textId="7777777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w14:anchorId="26C69791">
                <v:rect id="Rectangle 25" style="width:453.3pt;height:195pt;visibility:visible;mso-wrap-style:square;mso-left-percent:-10001;mso-top-percent:-10001;mso-position-horizontal:absolute;mso-position-horizontal-relative:char;mso-position-vertical:absolute;mso-position-vertical-relative:line;mso-left-percent:-10001;mso-top-percent:-10001;v-text-anchor:top" o:spid="_x0000_s1109" fillcolor="#deeaf6 [660]" stroked="f" strokeweight=".5pt" w14:anchorId="40124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">
                  <v:textbox>
                    <w:txbxContent>
                      <w:p w:rsidRPr="004B3DDA" w:rsidR="00340CD1" w:rsidP="00790F4C" w:rsidRDefault="00340CD1" w14:paraId="55594C5D" w14:textId="77777777">
                        <w:pPr>
                          <w:rPr>
                            <w:i/>
                          </w:rPr>
                        </w:pPr>
                        <w:r>
                          <w:rPr>
                            <w:i/>
                          </w:rPr>
                          <w:t>Possible Guarantee Cover ‘Status’ Field:</w:t>
                        </w:r>
                      </w:p>
                      <w:tbl>
                        <w:tblPr>
                          <w:tblStyle w:val="TableGridLight"/>
                          <w:tblW w:w="0" w:type="auto"/>
                          <w:tblLook w:val="04A0" w:firstRow="1" w:lastRow="0" w:firstColumn="1" w:lastColumn="0" w:noHBand="0" w:noVBand="1"/>
                        </w:tblPr>
                        <w:tblGrid>
                          <w:gridCol w:w="2160"/>
                          <w:gridCol w:w="6295"/>
                        </w:tblGrid>
                        <w:tr w:rsidRPr="006D0A46" w:rsidR="00340CD1" w:rsidTr="003D1616" w14:paraId="69286EAB" w14:textId="77777777">
                          <w:tc>
                            <w:tcPr>
                              <w:tcW w:w="2160" w:type="dxa"/>
                            </w:tcPr>
                            <w:p w:rsidRPr="006D0A46" w:rsidR="00340CD1" w:rsidP="00263B9D" w:rsidRDefault="00340CD1" w14:paraId="1D46030A" w14:textId="77777777">
                              <w:pPr>
                                <w:rPr>
                                  <w:b/>
                                  <w:sz w:val="20"/>
                                </w:rPr>
                              </w:pPr>
                              <w:r w:rsidRPr="006D0A46">
                                <w:rPr>
                                  <w:b/>
                                  <w:sz w:val="20"/>
                                </w:rPr>
                                <w:t>CG Status Field Value</w:t>
                              </w:r>
                            </w:p>
                          </w:tc>
                          <w:tc>
                            <w:tcPr>
                              <w:tcW w:w="6295" w:type="dxa"/>
                            </w:tcPr>
                            <w:p w:rsidRPr="006D0A46" w:rsidR="00340CD1" w:rsidP="00263B9D" w:rsidRDefault="00340CD1" w14:paraId="5C9B235C" w14:textId="77777777">
                              <w:pPr>
                                <w:rPr>
                                  <w:b/>
                                  <w:sz w:val="20"/>
                                </w:rPr>
                              </w:pPr>
                              <w:r w:rsidRPr="006D0A46">
                                <w:rPr>
                                  <w:b/>
                                  <w:sz w:val="20"/>
                                </w:rPr>
                                <w:t xml:space="preserve">Condition </w:t>
                              </w:r>
                            </w:p>
                          </w:tc>
                        </w:tr>
                        <w:tr w:rsidRPr="006D0A46" w:rsidR="00340CD1" w:rsidTr="003D1616" w14:paraId="715B8122" w14:textId="77777777">
                          <w:tc>
                            <w:tcPr>
                              <w:tcW w:w="2160" w:type="dxa"/>
                            </w:tcPr>
                            <w:p w:rsidRPr="006D0A46" w:rsidR="00340CD1" w:rsidP="00263B9D" w:rsidRDefault="00340CD1" w14:paraId="15307DF7" w14:textId="77777777">
                              <w:pPr>
                                <w:rPr>
                                  <w:sz w:val="20"/>
                                </w:rPr>
                              </w:pPr>
                              <w:r w:rsidRPr="006D0A46">
                                <w:rPr>
                                  <w:sz w:val="20"/>
                                </w:rPr>
                                <w:t>In Force</w:t>
                              </w:r>
                            </w:p>
                          </w:tc>
                          <w:tc>
                            <w:tcPr>
                              <w:tcW w:w="6295" w:type="dxa"/>
                            </w:tcPr>
                            <w:p w:rsidRPr="006D0A46" w:rsidR="00340CD1" w:rsidP="006D0A46" w:rsidRDefault="00340CD1" w14:paraId="0EA70AE2" w14:textId="77777777">
                              <w:pPr>
                                <w:rPr>
                                  <w:sz w:val="20"/>
                                </w:rPr>
                              </w:pPr>
                              <w:r w:rsidRPr="006D0A46">
                                <w:rPr>
                                  <w:sz w:val="20"/>
                                </w:rPr>
                                <w:t>MLI makes payment of CG Fees in stipulated time AND Previous Status Value of CG is ‘In Force’.</w:t>
                              </w:r>
                            </w:p>
                            <w:p w:rsidRPr="006D0A46" w:rsidR="00340CD1" w:rsidP="006D0A46" w:rsidRDefault="00340CD1" w14:paraId="1121E255" w14:textId="77777777">
                              <w:pPr>
                                <w:rPr>
                                  <w:sz w:val="20"/>
                                </w:rPr>
                              </w:pPr>
                              <w:r w:rsidRPr="006D0A46">
                                <w:rPr>
                                  <w:sz w:val="20"/>
                                </w:rPr>
                                <w:t xml:space="preserve">OR </w:t>
                              </w:r>
                            </w:p>
                            <w:p w:rsidRPr="006D0A46" w:rsidR="00340CD1" w:rsidP="006D0A46" w:rsidRDefault="00340CD1" w14:paraId="36C9F956" w14:textId="77777777">
                              <w:pPr>
                                <w:rPr>
                                  <w:sz w:val="20"/>
                                </w:rPr>
                              </w:pPr>
                              <w:r w:rsidRPr="006D0A46">
                                <w:rPr>
                                  <w:sz w:val="20"/>
                                </w:rPr>
                                <w:t>MLI makes payment of CG Fees in stipulated time AND Previous Status Value of CG is ‘Lapsed’.</w:t>
                              </w:r>
                            </w:p>
                            <w:p w:rsidRPr="006D0A46" w:rsidR="00340CD1" w:rsidP="006D0A46" w:rsidRDefault="00340CD1" w14:paraId="0FB78278" w14:textId="77777777">
                              <w:pPr>
                                <w:rPr>
                                  <w:sz w:val="20"/>
                                </w:rPr>
                              </w:pPr>
                            </w:p>
                          </w:tc>
                        </w:tr>
                        <w:tr w:rsidRPr="006D0A46" w:rsidR="00340CD1" w:rsidTr="003D1616" w14:paraId="585AA317" w14:textId="77777777">
                          <w:tc>
                            <w:tcPr>
                              <w:tcW w:w="2160" w:type="dxa"/>
                            </w:tcPr>
                            <w:p w:rsidRPr="006D0A46" w:rsidR="00340CD1" w:rsidP="006D0A46" w:rsidRDefault="00340CD1" w14:paraId="09710AA6" w14:textId="77777777">
                              <w:pPr>
                                <w:rPr>
                                  <w:sz w:val="20"/>
                                </w:rPr>
                              </w:pPr>
                              <w:r>
                                <w:rPr>
                                  <w:sz w:val="20"/>
                                </w:rPr>
                                <w:t>NPA - In Force</w:t>
                              </w:r>
                            </w:p>
                          </w:tc>
                          <w:tc>
                            <w:tcPr>
                              <w:tcW w:w="6295" w:type="dxa"/>
                            </w:tcPr>
                            <w:p w:rsidRPr="006D0A46" w:rsidR="00340CD1" w:rsidP="006D0A46" w:rsidRDefault="00340CD1" w14:paraId="7B810E2D" w14:textId="77777777">
                              <w:pPr>
                                <w:rPr>
                                  <w:sz w:val="20"/>
                                </w:rPr>
                              </w:pPr>
                              <w:r w:rsidRPr="006D0A46">
                                <w:rPr>
                                  <w:sz w:val="20"/>
                                </w:rPr>
                                <w:t>MLI makes payment of CG Fees in stipulated time AND Previous Status Value of CG is ‘</w:t>
                              </w:r>
                              <w:r>
                                <w:rPr>
                                  <w:sz w:val="20"/>
                                </w:rPr>
                                <w:t xml:space="preserve">NPA - </w:t>
                              </w:r>
                              <w:r w:rsidRPr="006D0A46">
                                <w:rPr>
                                  <w:sz w:val="20"/>
                                </w:rPr>
                                <w:t>In Force’.</w:t>
                              </w:r>
                            </w:p>
                            <w:p w:rsidRPr="006D0A46" w:rsidR="00340CD1" w:rsidP="006D0A46" w:rsidRDefault="00340CD1" w14:paraId="45807264" w14:textId="77777777">
                              <w:pPr>
                                <w:rPr>
                                  <w:sz w:val="20"/>
                                </w:rPr>
                              </w:pPr>
                              <w:r w:rsidRPr="006D0A46">
                                <w:rPr>
                                  <w:sz w:val="20"/>
                                </w:rPr>
                                <w:t xml:space="preserve">OR </w:t>
                              </w:r>
                            </w:p>
                            <w:p w:rsidRPr="006D0A46" w:rsidR="00340CD1" w:rsidP="006D0A46" w:rsidRDefault="00340CD1" w14:paraId="504F3A12" w14:textId="77777777">
                              <w:pPr>
                                <w:rPr>
                                  <w:sz w:val="20"/>
                                </w:rPr>
                              </w:pPr>
                              <w:r w:rsidRPr="006D0A46">
                                <w:rPr>
                                  <w:sz w:val="20"/>
                                </w:rPr>
                                <w:t>MLI makes payment of CG Fees in stipulated time AND Previous Status Value of CG is ‘</w:t>
                              </w:r>
                              <w:r>
                                <w:rPr>
                                  <w:sz w:val="20"/>
                                </w:rPr>
                                <w:t xml:space="preserve">NPA - </w:t>
                              </w:r>
                              <w:r w:rsidRPr="006D0A46">
                                <w:rPr>
                                  <w:sz w:val="20"/>
                                </w:rPr>
                                <w:t>Lapsed’.</w:t>
                              </w:r>
                            </w:p>
                            <w:p w:rsidRPr="006D0A46" w:rsidR="00340CD1" w:rsidP="006D0A46" w:rsidRDefault="00340CD1" w14:paraId="1FC39945" w14:textId="77777777">
                              <w:pPr>
                                <w:rPr>
                                  <w:sz w:val="20"/>
                                </w:rPr>
                              </w:pPr>
                            </w:p>
                          </w:tc>
                        </w:tr>
                      </w:tbl>
                      <w:p w:rsidRPr="00263B9D" w:rsidR="00340CD1" w:rsidP="00790F4C" w:rsidRDefault="00340CD1" w14:paraId="0562CB0E" w14:textId="77777777"/>
                    </w:txbxContent>
                  </v:textbox>
                  <w10:anchorlock/>
                </v:rect>
              </w:pict>
            </mc:Fallback>
          </mc:AlternateContent>
        </w:r>
      </w:del>
    </w:p>
    <w:p w:rsidR="00790F4C" w:rsidDel="00C436F8" w:rsidP="002170DD" w:rsidRDefault="00790F4C" w14:paraId="17EA082E" w14:textId="1A8B047A">
      <w:pPr>
        <w:rPr>
          <w:del w:author="Sachin Patange" w:date="2017-04-28T21:10:00Z" w:id="1518"/>
        </w:rPr>
      </w:pPr>
      <w:del w:author="Sachin Patange" w:date="2017-04-28T21:10:00Z" w:id="1519">
        <w:r w:rsidDel="00C436F8">
          <w:delText>SURGE allows following operations for active guarantees:</w:delText>
        </w:r>
      </w:del>
    </w:p>
    <w:p w:rsidR="00790F4C" w:rsidDel="00C436F8" w:rsidRDefault="00790F4C" w14:paraId="08489CAA" w14:textId="62378021">
      <w:pPr>
        <w:rPr>
          <w:del w:author="Sachin Patange" w:date="2017-04-28T21:10:00Z" w:id="1520"/>
        </w:rPr>
        <w:pPrChange w:author="Sachin Patange" w:date="2017-05-27T20:43:00Z" w:id="1521">
          <w:pPr>
            <w:pStyle w:val="ListParagraph"/>
            <w:numPr>
              <w:numId w:val="8"/>
            </w:numPr>
            <w:ind w:hanging="360"/>
          </w:pPr>
        </w:pPrChange>
      </w:pPr>
      <w:del w:author="Sachin Patange" w:date="2017-04-28T21:10:00Z" w:id="1522">
        <w:r w:rsidDel="00C436F8">
          <w:delText>Mark it as NPA (After Locking Period)</w:delText>
        </w:r>
      </w:del>
    </w:p>
    <w:p w:rsidR="00790F4C" w:rsidDel="00C436F8" w:rsidRDefault="00790F4C" w14:paraId="64AED1F7" w14:textId="063B5A98">
      <w:pPr>
        <w:rPr>
          <w:del w:author="Sachin Patange" w:date="2017-04-28T21:10:00Z" w:id="1523"/>
        </w:rPr>
        <w:pPrChange w:author="Sachin Patange" w:date="2017-05-27T20:43:00Z" w:id="1524">
          <w:pPr>
            <w:pStyle w:val="ListParagraph"/>
            <w:numPr>
              <w:numId w:val="8"/>
            </w:numPr>
            <w:ind w:hanging="360"/>
          </w:pPr>
        </w:pPrChange>
      </w:pPr>
      <w:del w:author="Sachin Patange" w:date="2017-04-28T21:10:00Z" w:id="1525">
        <w:r w:rsidDel="00C436F8">
          <w:delText>Borrower Repayment’s</w:delText>
        </w:r>
      </w:del>
    </w:p>
    <w:p w:rsidR="00790F4C" w:rsidDel="00C436F8" w:rsidRDefault="00790F4C" w14:paraId="21B9D104" w14:textId="14BA16CA">
      <w:pPr>
        <w:rPr>
          <w:del w:author="Sachin Patange" w:date="2017-04-28T21:10:00Z" w:id="1526"/>
        </w:rPr>
        <w:pPrChange w:author="Sachin Patange" w:date="2017-05-27T20:43:00Z" w:id="1527">
          <w:pPr>
            <w:pStyle w:val="ListParagraph"/>
            <w:numPr>
              <w:numId w:val="8"/>
            </w:numPr>
            <w:ind w:hanging="360"/>
          </w:pPr>
        </w:pPrChange>
      </w:pPr>
      <w:del w:author="Sachin Patange" w:date="2017-04-28T21:10:00Z" w:id="1528">
        <w:r w:rsidDel="00C436F8">
          <w:delText>Un-Mark as NPA</w:delText>
        </w:r>
      </w:del>
    </w:p>
    <w:p w:rsidR="00790F4C" w:rsidDel="00C436F8" w:rsidRDefault="00790F4C" w14:paraId="70944996" w14:textId="42090EB0">
      <w:pPr>
        <w:rPr>
          <w:del w:author="Sachin Patange" w:date="2017-04-28T21:10:00Z" w:id="1529"/>
        </w:rPr>
        <w:pPrChange w:author="Sachin Patange" w:date="2017-05-27T20:43:00Z" w:id="1530">
          <w:pPr>
            <w:pStyle w:val="ListParagraph"/>
            <w:numPr>
              <w:numId w:val="8"/>
            </w:numPr>
            <w:ind w:hanging="360"/>
          </w:pPr>
        </w:pPrChange>
      </w:pPr>
      <w:del w:author="Sachin Patange" w:date="2017-04-28T21:10:00Z" w:id="1531">
        <w:r w:rsidDel="00C436F8">
          <w:delText>Lodge Claim</w:delText>
        </w:r>
      </w:del>
    </w:p>
    <w:p w:rsidR="00790F4C" w:rsidDel="00C436F8" w:rsidRDefault="00790F4C" w14:paraId="03D7F61C" w14:textId="70853E77">
      <w:pPr>
        <w:rPr>
          <w:del w:author="Sachin Patange" w:date="2017-04-28T21:10:00Z" w:id="1532"/>
        </w:rPr>
        <w:pPrChange w:author="Sachin Patange" w:date="2017-05-27T20:43:00Z" w:id="1533">
          <w:pPr>
            <w:pStyle w:val="ListParagraph"/>
            <w:numPr>
              <w:numId w:val="8"/>
            </w:numPr>
            <w:ind w:hanging="360"/>
          </w:pPr>
        </w:pPrChange>
      </w:pPr>
      <w:del w:author="Sachin Patange" w:date="2017-04-28T21:10:00Z" w:id="1534">
        <w:r w:rsidDel="00C436F8">
          <w:delText>Queries for Claims &amp; Resolution</w:delText>
        </w:r>
      </w:del>
    </w:p>
    <w:p w:rsidR="00790F4C" w:rsidDel="00C436F8" w:rsidRDefault="00790F4C" w14:paraId="0F0931F8" w14:textId="42BA54D7">
      <w:pPr>
        <w:rPr>
          <w:del w:author="Sachin Patange" w:date="2017-04-28T21:10:00Z" w:id="1535"/>
        </w:rPr>
        <w:pPrChange w:author="Sachin Patange" w:date="2017-05-27T20:43:00Z" w:id="1536">
          <w:pPr>
            <w:pStyle w:val="ListParagraph"/>
            <w:numPr>
              <w:numId w:val="8"/>
            </w:numPr>
            <w:ind w:hanging="360"/>
          </w:pPr>
        </w:pPrChange>
      </w:pPr>
      <w:del w:author="Sachin Patange" w:date="2017-04-28T21:10:00Z" w:id="1537">
        <w:r w:rsidDel="00C436F8">
          <w:delText>Claims Reject/Approve</w:delText>
        </w:r>
      </w:del>
    </w:p>
    <w:p w:rsidR="00790F4C" w:rsidDel="00C436F8" w:rsidRDefault="00790F4C" w14:paraId="6ECEA77F" w14:textId="5EA4F083">
      <w:pPr>
        <w:rPr>
          <w:del w:author="Sachin Patange" w:date="2017-04-28T21:10:00Z" w:id="1538"/>
        </w:rPr>
        <w:pPrChange w:author="Sachin Patange" w:date="2017-05-27T20:43:00Z" w:id="1539">
          <w:pPr>
            <w:pStyle w:val="ListParagraph"/>
            <w:numPr>
              <w:numId w:val="8"/>
            </w:numPr>
            <w:ind w:hanging="360"/>
          </w:pPr>
        </w:pPrChange>
      </w:pPr>
      <w:del w:author="Sachin Patange" w:date="2017-04-28T21:10:00Z" w:id="1540">
        <w:r w:rsidDel="00C436F8">
          <w:delText xml:space="preserve">Auto Approval of Claims </w:delText>
        </w:r>
        <w:r w:rsidDel="00C436F8" w:rsidR="00D75078">
          <w:delText>(This is a configurable parameter. For example if this parameter has value INR 10,000/- then for the claims less than or equal to INR 10,000/- will be settled automatically)</w:delText>
        </w:r>
      </w:del>
    </w:p>
    <w:p w:rsidR="00790F4C" w:rsidDel="00C436F8" w:rsidRDefault="00790F4C" w14:paraId="08FC9A04" w14:textId="7A3E2C87">
      <w:pPr>
        <w:rPr>
          <w:del w:author="Sachin Patange" w:date="2017-04-28T21:10:00Z" w:id="1541"/>
        </w:rPr>
        <w:pPrChange w:author="Sachin Patange" w:date="2017-05-27T20:43:00Z" w:id="1542">
          <w:pPr>
            <w:pStyle w:val="ListParagraph"/>
            <w:numPr>
              <w:numId w:val="8"/>
            </w:numPr>
            <w:ind w:hanging="360"/>
          </w:pPr>
        </w:pPrChange>
      </w:pPr>
      <w:del w:author="Sachin Patange" w:date="2017-04-28T21:10:00Z" w:id="1543">
        <w:r w:rsidDel="00C436F8">
          <w:delText>Claim Settlement (1</w:delText>
        </w:r>
        <w:r w:rsidRPr="00E24583" w:rsidDel="00C436F8">
          <w:rPr>
            <w:vertAlign w:val="superscript"/>
          </w:rPr>
          <w:delText>st</w:delText>
        </w:r>
        <w:r w:rsidDel="00C436F8">
          <w:delText xml:space="preserve"> and Final)</w:delText>
        </w:r>
      </w:del>
    </w:p>
    <w:p w:rsidR="00790F4C" w:rsidDel="00C436F8" w:rsidRDefault="00790F4C" w14:paraId="5DAD4E10" w14:textId="3E3F3359">
      <w:pPr>
        <w:rPr>
          <w:del w:author="Sachin Patange" w:date="2017-04-28T21:10:00Z" w:id="1544"/>
        </w:rPr>
        <w:pPrChange w:author="Sachin Patange" w:date="2017-05-27T20:43:00Z" w:id="1545">
          <w:pPr>
            <w:pStyle w:val="ListParagraph"/>
            <w:numPr>
              <w:numId w:val="8"/>
            </w:numPr>
            <w:ind w:hanging="360"/>
          </w:pPr>
        </w:pPrChange>
      </w:pPr>
      <w:del w:author="Sachin Patange" w:date="2017-04-28T21:10:00Z" w:id="1546">
        <w:r w:rsidDel="00C436F8">
          <w:delText>Post Claim Recoveries</w:delText>
        </w:r>
      </w:del>
    </w:p>
    <w:p w:rsidR="00790F4C" w:rsidDel="00C436F8" w:rsidRDefault="00790F4C" w14:paraId="5C98A802" w14:textId="19A1C45C">
      <w:pPr>
        <w:rPr>
          <w:del w:author="Sachin Patange" w:date="2017-04-28T21:10:00Z" w:id="1547"/>
        </w:rPr>
        <w:pPrChange w:author="Sachin Patange" w:date="2017-05-27T20:43:00Z" w:id="1548">
          <w:pPr>
            <w:pStyle w:val="ListParagraph"/>
            <w:numPr>
              <w:numId w:val="8"/>
            </w:numPr>
            <w:ind w:hanging="360"/>
          </w:pPr>
        </w:pPrChange>
      </w:pPr>
      <w:del w:author="Sachin Patange" w:date="2017-04-28T21:10:00Z" w:id="1549">
        <w:r w:rsidDel="00C436F8">
          <w:delText>Closures</w:delText>
        </w:r>
      </w:del>
    </w:p>
    <w:p w:rsidR="00790F4C" w:rsidDel="00C436F8" w:rsidRDefault="00790F4C" w14:paraId="677239A7" w14:textId="6DF6CDE4">
      <w:pPr>
        <w:rPr>
          <w:del w:author="Sachin Patange" w:date="2017-04-28T21:10:00Z" w:id="1550"/>
        </w:rPr>
        <w:pPrChange w:author="Sachin Patange" w:date="2017-05-27T20:43:00Z" w:id="1551">
          <w:pPr>
            <w:pStyle w:val="ListParagraph"/>
            <w:numPr>
              <w:numId w:val="8"/>
            </w:numPr>
            <w:ind w:hanging="360"/>
          </w:pPr>
        </w:pPrChange>
      </w:pPr>
      <w:del w:author="Sachin Patange" w:date="2017-04-28T21:10:00Z" w:id="1552">
        <w:r w:rsidDel="00C436F8">
          <w:delText>Revoke (by NCGTC user)</w:delText>
        </w:r>
      </w:del>
    </w:p>
    <w:p w:rsidR="00790F4C" w:rsidDel="002170DD" w:rsidRDefault="00790F4C" w14:paraId="241AAF36" w14:textId="14067266">
      <w:pPr>
        <w:rPr>
          <w:del w:author="Sachin Patange" w:date="2017-05-27T20:43:00Z" w:id="1553"/>
        </w:rPr>
        <w:pPrChange w:author="Sachin Patange" w:date="2017-05-27T20:43:00Z" w:id="1554">
          <w:pPr>
            <w:pStyle w:val="ListParagraph"/>
            <w:numPr>
              <w:numId w:val="8"/>
            </w:numPr>
            <w:ind w:hanging="360"/>
          </w:pPr>
        </w:pPrChange>
      </w:pPr>
      <w:del w:author="Sachin Patange" w:date="2017-04-28T21:10:00Z" w:id="1555">
        <w:r w:rsidDel="00C436F8">
          <w:delText>Lapse</w:delText>
        </w:r>
      </w:del>
    </w:p>
    <w:p w:rsidR="00B12CA0" w:rsidP="00B12CA0" w:rsidRDefault="00B12CA0" w14:paraId="687B0B4F" w14:textId="36010C06">
      <w:r>
        <w:rPr>
          <w:noProof/>
        </w:rPr>
        <mc:AlternateContent>
          <mc:Choice Requires="wps">
            <w:drawing>
              <wp:inline distT="0" distB="0" distL="0" distR="0" wp14:anchorId="613717D2" wp14:editId="1303E06D">
                <wp:extent cx="5908040" cy="1504950"/>
                <wp:effectExtent l="0" t="0" r="16510" b="19050"/>
                <wp:docPr id="37" name="Rectangle 37"/>
                <wp:cNvGraphicFramePr/>
                <a:graphic xmlns:a="http://schemas.openxmlformats.org/drawingml/2006/main">
                  <a:graphicData uri="http://schemas.microsoft.com/office/word/2010/wordprocessingShape">
                    <wps:wsp>
                      <wps:cNvSpPr/>
                      <wps:spPr>
                        <a:xfrm>
                          <a:off x="0" y="0"/>
                          <a:ext cx="5908040" cy="1504950"/>
                        </a:xfrm>
                        <a:prstGeom prst="rect">
                          <a:avLst/>
                        </a:prstGeom>
                      </wps:spPr>
                      <wps:style>
                        <a:lnRef idx="2">
                          <a:schemeClr val="accent6"/>
                        </a:lnRef>
                        <a:fillRef idx="1">
                          <a:schemeClr val="lt1"/>
                        </a:fillRef>
                        <a:effectRef idx="0">
                          <a:schemeClr val="accent6"/>
                        </a:effectRef>
                        <a:fontRef idx="minor">
                          <a:schemeClr val="dk1"/>
                        </a:fontRef>
                      </wps:style>
                      <wps:txbx>
                        <w:txbxContent>
                          <w:p w:rsidRPr="00D451B1" w:rsidR="00340CD1" w:rsidP="00B12CA0" w:rsidRDefault="00340CD1" w14:paraId="0F511235" w14:textId="77777777">
                            <w:pPr>
                              <w:jc w:val="both"/>
                              <w:rPr>
                                <w:rFonts w:asciiTheme="majorHAnsi" w:hAnsiTheme="majorHAnsi"/>
                                <w:b/>
                              </w:rPr>
                            </w:pPr>
                            <w:r>
                              <w:rPr>
                                <w:rFonts w:asciiTheme="majorHAnsi" w:hAnsiTheme="majorHAnsi"/>
                                <w:b/>
                              </w:rPr>
                              <w:t>Guarantee Start Date and Validity:</w:t>
                            </w:r>
                          </w:p>
                          <w:p w:rsidR="00340CD1" w:rsidP="00B12CA0" w:rsidRDefault="00340CD1" w14:paraId="34342810" w14:textId="08072DDD">
                            <w:pPr>
                              <w:pStyle w:val="ListParagraph"/>
                              <w:numPr>
                                <w:ilvl w:val="0"/>
                                <w:numId w:val="36"/>
                              </w:numPr>
                              <w:jc w:val="both"/>
                              <w:rPr>
                                <w:rFonts w:asciiTheme="majorHAnsi" w:hAnsiTheme="majorHAnsi"/>
                              </w:rPr>
                            </w:pPr>
                            <w:r w:rsidRPr="000D5221">
                              <w:rPr>
                                <w:rFonts w:asciiTheme="majorHAnsi" w:hAnsiTheme="majorHAnsi"/>
                              </w:rPr>
                              <w:t xml:space="preserve">The guarantees are issued and put ‘In Force’ from the start date of </w:t>
                            </w:r>
                            <w:r>
                              <w:rPr>
                                <w:rFonts w:asciiTheme="majorHAnsi" w:hAnsiTheme="majorHAnsi"/>
                              </w:rPr>
                              <w:t>the Financial Year i.e. 1</w:t>
                            </w:r>
                            <w:r w:rsidRPr="00E36E29">
                              <w:rPr>
                                <w:rFonts w:asciiTheme="majorHAnsi" w:hAnsiTheme="majorHAnsi"/>
                                <w:vertAlign w:val="superscript"/>
                              </w:rPr>
                              <w:t>st</w:t>
                            </w:r>
                            <w:r>
                              <w:rPr>
                                <w:rFonts w:asciiTheme="majorHAnsi" w:hAnsiTheme="majorHAnsi"/>
                              </w:rPr>
                              <w:t xml:space="preserve"> of April.</w:t>
                            </w:r>
                          </w:p>
                          <w:p w:rsidR="00340CD1" w:rsidP="00B12CA0" w:rsidRDefault="00340CD1" w14:paraId="4FF1B91D" w14:textId="3D4A38E5">
                            <w:pPr>
                              <w:pStyle w:val="ListParagraph"/>
                              <w:numPr>
                                <w:ilvl w:val="0"/>
                                <w:numId w:val="36"/>
                              </w:numPr>
                              <w:jc w:val="both"/>
                              <w:rPr>
                                <w:rFonts w:asciiTheme="majorHAnsi" w:hAnsiTheme="majorHAnsi"/>
                              </w:rPr>
                            </w:pPr>
                            <w:r>
                              <w:rPr>
                                <w:rFonts w:asciiTheme="majorHAnsi" w:hAnsiTheme="majorHAnsi"/>
                              </w:rPr>
                              <w:t>These guarantees are valid till end of Financial Year. i.e. if the guarantee has been continued in FY 2015, then validity is till 31</w:t>
                            </w:r>
                            <w:r w:rsidRPr="000D5221">
                              <w:rPr>
                                <w:rFonts w:asciiTheme="majorHAnsi" w:hAnsiTheme="majorHAnsi"/>
                                <w:vertAlign w:val="superscript"/>
                              </w:rPr>
                              <w:t>st</w:t>
                            </w:r>
                            <w:r>
                              <w:rPr>
                                <w:rFonts w:asciiTheme="majorHAnsi" w:hAnsiTheme="majorHAnsi"/>
                              </w:rPr>
                              <w:t xml:space="preserve"> March 2015.</w:t>
                            </w:r>
                          </w:p>
                          <w:p w:rsidRPr="00E36E29" w:rsidR="00340CD1" w:rsidP="005E570A" w:rsidRDefault="00340CD1" w14:paraId="2CB0D287" w14:textId="22A6D071">
                            <w:pPr>
                              <w:pStyle w:val="ListParagraph"/>
                              <w:numPr>
                                <w:ilvl w:val="0"/>
                                <w:numId w:val="36"/>
                              </w:numPr>
                              <w:jc w:val="both"/>
                              <w:rPr>
                                <w:rFonts w:asciiTheme="majorHAnsi" w:hAnsiTheme="majorHAnsi"/>
                              </w:rPr>
                            </w:pPr>
                            <w:r w:rsidRPr="00E36E29">
                              <w:rPr>
                                <w:rFonts w:asciiTheme="majorHAnsi" w:hAnsiTheme="majorHAnsi"/>
                              </w:rPr>
                              <w:t>It is expected that the MLI to keep the guarantee cover in active state needs to apply for quotes during the CG continuity period of next FY April month and pay the applicable CG Charges.</w:t>
                            </w:r>
                          </w:p>
                          <w:p w:rsidR="00340CD1" w:rsidP="00B12CA0" w:rsidRDefault="00340CD1" w14:paraId="16894975" w14:textId="77777777">
                            <w:pPr>
                              <w:jc w:val="both"/>
                              <w:rPr>
                                <w:rFonts w:asciiTheme="majorHAnsi" w:hAnsiTheme="majorHAnsi"/>
                              </w:rPr>
                            </w:pPr>
                          </w:p>
                          <w:p w:rsidRPr="00D451B1" w:rsidR="00340CD1" w:rsidP="00B12CA0" w:rsidRDefault="00340CD1" w14:paraId="2BD3BAC3" w14:textId="77777777">
                            <w:pPr>
                              <w:jc w:val="both"/>
                              <w:rPr>
                                <w:rFonts w:asciiTheme="majorHAnsi" w:hAnsiTheme="majorHAnsi"/>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w14:anchorId="69A06627">
              <v:rect id="Rectangle 37" style="width:465.2pt;height:118.5pt;visibility:visible;mso-wrap-style:square;mso-left-percent:-10001;mso-top-percent:-10001;mso-position-horizontal:absolute;mso-position-horizontal-relative:char;mso-position-vertical:absolute;mso-position-vertical-relative:line;mso-left-percent:-10001;mso-top-percent:-10001;v-text-anchor:middle" o:spid="_x0000_s1110" fillcolor="white [3201]" strokecolor="#70ad47 [3209]" strokeweight="1pt" w14:anchorId="613717D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">
                <v:textbox>
                  <w:txbxContent>
                    <w:p w:rsidRPr="00D451B1" w:rsidR="00340CD1" w:rsidP="00B12CA0" w:rsidRDefault="00340CD1" w14:paraId="6DBACAFC" w14:textId="77777777">
                      <w:pPr>
                        <w:jc w:val="both"/>
                        <w:rPr>
                          <w:rFonts w:asciiTheme="majorHAnsi" w:hAnsiTheme="majorHAnsi"/>
                          <w:b/>
                        </w:rPr>
                      </w:pPr>
                      <w:r>
                        <w:rPr>
                          <w:rFonts w:asciiTheme="majorHAnsi" w:hAnsiTheme="majorHAnsi"/>
                          <w:b/>
                        </w:rPr>
                        <w:t>Guarantee Start Date and Validity:</w:t>
                      </w:r>
                    </w:p>
                    <w:p w:rsidR="00340CD1" w:rsidP="00B12CA0" w:rsidRDefault="00340CD1" w14:paraId="703E5D61" w14:textId="08072DDD">
                      <w:pPr>
                        <w:pStyle w:val="ListParagraph"/>
                        <w:numPr>
                          <w:ilvl w:val="0"/>
                          <w:numId w:val="36"/>
                        </w:numPr>
                        <w:jc w:val="both"/>
                        <w:rPr>
                          <w:rFonts w:asciiTheme="majorHAnsi" w:hAnsiTheme="majorHAnsi"/>
                        </w:rPr>
                      </w:pPr>
                      <w:r w:rsidRPr="000D5221">
                        <w:rPr>
                          <w:rFonts w:asciiTheme="majorHAnsi" w:hAnsiTheme="majorHAnsi"/>
                        </w:rPr>
                        <w:t xml:space="preserve">The guarantees are issued and put ‘In Force’ from the start date of </w:t>
                      </w:r>
                      <w:r>
                        <w:rPr>
                          <w:rFonts w:asciiTheme="majorHAnsi" w:hAnsiTheme="majorHAnsi"/>
                        </w:rPr>
                        <w:t>the Financial Year i.e. 1</w:t>
                      </w:r>
                      <w:r w:rsidRPr="00E36E29">
                        <w:rPr>
                          <w:rFonts w:asciiTheme="majorHAnsi" w:hAnsiTheme="majorHAnsi"/>
                          <w:vertAlign w:val="superscript"/>
                        </w:rPr>
                        <w:t>st</w:t>
                      </w:r>
                      <w:r>
                        <w:rPr>
                          <w:rFonts w:asciiTheme="majorHAnsi" w:hAnsiTheme="majorHAnsi"/>
                        </w:rPr>
                        <w:t xml:space="preserve"> of April.</w:t>
                      </w:r>
                    </w:p>
                    <w:p w:rsidR="00340CD1" w:rsidP="00B12CA0" w:rsidRDefault="00340CD1" w14:paraId="7F0B6B3F" w14:textId="3D4A38E5">
                      <w:pPr>
                        <w:pStyle w:val="ListParagraph"/>
                        <w:numPr>
                          <w:ilvl w:val="0"/>
                          <w:numId w:val="36"/>
                        </w:numPr>
                        <w:jc w:val="both"/>
                        <w:rPr>
                          <w:rFonts w:asciiTheme="majorHAnsi" w:hAnsiTheme="majorHAnsi"/>
                        </w:rPr>
                      </w:pPr>
                      <w:r>
                        <w:rPr>
                          <w:rFonts w:asciiTheme="majorHAnsi" w:hAnsiTheme="majorHAnsi"/>
                        </w:rPr>
                        <w:t>These guarantees are valid till end of Financial Year. i.e. if the guarantee has been continued in FY 2015, then validity is till 31</w:t>
                      </w:r>
                      <w:r w:rsidRPr="000D5221">
                        <w:rPr>
                          <w:rFonts w:asciiTheme="majorHAnsi" w:hAnsiTheme="majorHAnsi"/>
                          <w:vertAlign w:val="superscript"/>
                        </w:rPr>
                        <w:t>st</w:t>
                      </w:r>
                      <w:r>
                        <w:rPr>
                          <w:rFonts w:asciiTheme="majorHAnsi" w:hAnsiTheme="majorHAnsi"/>
                        </w:rPr>
                        <w:t xml:space="preserve"> March 2015.</w:t>
                      </w:r>
                    </w:p>
                    <w:p w:rsidRPr="00E36E29" w:rsidR="00340CD1" w:rsidP="005E570A" w:rsidRDefault="00340CD1" w14:paraId="3F868AA0" w14:textId="22A6D071">
                      <w:pPr>
                        <w:pStyle w:val="ListParagraph"/>
                        <w:numPr>
                          <w:ilvl w:val="0"/>
                          <w:numId w:val="36"/>
                        </w:numPr>
                        <w:jc w:val="both"/>
                        <w:rPr>
                          <w:rFonts w:asciiTheme="majorHAnsi" w:hAnsiTheme="majorHAnsi"/>
                        </w:rPr>
                      </w:pPr>
                      <w:r w:rsidRPr="00E36E29">
                        <w:rPr>
                          <w:rFonts w:asciiTheme="majorHAnsi" w:hAnsiTheme="majorHAnsi"/>
                        </w:rPr>
                        <w:t>It is expected that the MLI to keep the guarantee cover in active state needs to apply for quotes during the CG continuity period of next FY April month and pay the applicable CG Charges.</w:t>
                      </w:r>
                    </w:p>
                    <w:p w:rsidR="00340CD1" w:rsidP="00B12CA0" w:rsidRDefault="00340CD1" w14:paraId="34CE0A41" w14:textId="77777777">
                      <w:pPr>
                        <w:jc w:val="both"/>
                        <w:rPr>
                          <w:rFonts w:asciiTheme="majorHAnsi" w:hAnsiTheme="majorHAnsi"/>
                        </w:rPr>
                      </w:pPr>
                    </w:p>
                    <w:p w:rsidRPr="00D451B1" w:rsidR="00340CD1" w:rsidP="00B12CA0" w:rsidRDefault="00340CD1" w14:paraId="62EBF3C5" w14:textId="77777777">
                      <w:pPr>
                        <w:jc w:val="both"/>
                        <w:rPr>
                          <w:rFonts w:asciiTheme="majorHAnsi" w:hAnsiTheme="majorHAnsi"/>
                        </w:rPr>
                      </w:pPr>
                    </w:p>
                  </w:txbxContent>
                </v:textbox>
                <w10:anchorlock/>
              </v:rect>
            </w:pict>
          </mc:Fallback>
        </mc:AlternateContent>
      </w:r>
    </w:p>
    <w:p w:rsidR="00790F4C" w:rsidP="00790F4C" w:rsidRDefault="00790F4C" w14:paraId="2EC0618A" w14:textId="77777777">
      <w:pPr>
        <w:pStyle w:val="ListParagraph"/>
      </w:pPr>
      <w:bookmarkStart w:name="_GoBack" w:id="1556"/>
      <w:bookmarkEnd w:id="1556"/>
    </w:p>
    <w:p w:rsidRPr="002170DD" w:rsidR="00790F4C" w:rsidDel="00C436F8" w:rsidRDefault="00790F4C" w14:paraId="256ACA72" w14:textId="0352243D">
      <w:pPr>
        <w:rPr>
          <w:del w:author="Sachin Patange" w:date="2017-04-28T21:11:00Z" w:id="1557"/>
          <w:rFonts w:ascii="Trebuchet MS" w:hAnsi="Trebuchet MS"/>
          <w:b/>
          <w:bCs/>
          <w:color w:val="000000" w:themeColor="text1"/>
          <w:rPrChange w:author="Sachin Patange" w:date="2017-05-27T20:43:00Z" w:id="1558">
            <w:rPr>
              <w:del w:author="Sachin Patange" w:date="2017-04-28T21:11:00Z" w:id="1559"/>
            </w:rPr>
          </w:rPrChange>
        </w:rPr>
        <w:pPrChange w:author="Sachin Patange" w:date="2017-05-27T20:43:00Z" w:id="1560">
          <w:pPr>
            <w:pStyle w:val="Heading3"/>
            <w:keepLines w:val="0"/>
            <w:numPr>
              <w:ilvl w:val="3"/>
              <w:numId w:val="1"/>
            </w:numPr>
            <w:pBdr>
              <w:bottom w:val="single" w:color="auto" w:sz="4" w:space="1"/>
            </w:pBdr>
            <w:tabs>
              <w:tab w:val="left" w:pos="0"/>
              <w:tab w:val="left" w:pos="720"/>
              <w:tab w:val="num" w:pos="864"/>
            </w:tabs>
            <w:spacing w:before="60" w:after="60" w:line="276" w:lineRule="auto"/>
            <w:ind w:left="864" w:hanging="864"/>
            <w:jc w:val="both"/>
          </w:pPr>
        </w:pPrChange>
      </w:pPr>
      <w:del w:author="Sachin Patange" w:date="2017-04-28T21:11:00Z" w:id="1561">
        <w:r w:rsidRPr="002170DD" w:rsidDel="00C436F8">
          <w:rPr>
            <w:rFonts w:ascii="Trebuchet MS" w:hAnsi="Trebuchet MS"/>
            <w:b/>
            <w:bCs/>
            <w:color w:val="000000" w:themeColor="text1"/>
            <w:rPrChange w:author="Sachin Patange" w:date="2017-05-27T20:43:00Z" w:id="1562">
              <w:rPr/>
            </w:rPrChange>
          </w:rPr>
          <w:delText xml:space="preserve">Non Payment of CG </w:delText>
        </w:r>
        <w:r w:rsidRPr="002170DD" w:rsidDel="00C436F8" w:rsidR="00D057D4">
          <w:rPr>
            <w:rFonts w:ascii="Trebuchet MS" w:hAnsi="Trebuchet MS"/>
            <w:b/>
            <w:bCs/>
            <w:color w:val="000000" w:themeColor="text1"/>
            <w:rPrChange w:author="Sachin Patange" w:date="2017-05-27T20:43:00Z" w:id="1563">
              <w:rPr/>
            </w:rPrChange>
          </w:rPr>
          <w:delText>Fees/Taxes/Penalty</w:delText>
        </w:r>
        <w:r w:rsidRPr="002170DD" w:rsidDel="00C436F8">
          <w:rPr>
            <w:rFonts w:ascii="Trebuchet MS" w:hAnsi="Trebuchet MS"/>
            <w:b/>
            <w:bCs/>
            <w:color w:val="000000" w:themeColor="text1"/>
            <w:rPrChange w:author="Sachin Patange" w:date="2017-05-27T20:43:00Z" w:id="1564">
              <w:rPr/>
            </w:rPrChange>
          </w:rPr>
          <w:delText xml:space="preserve"> in Stipulated Time </w:delText>
        </w:r>
      </w:del>
    </w:p>
    <w:p w:rsidR="00790F4C" w:rsidDel="00C436F8" w:rsidP="002170DD" w:rsidRDefault="00790F4C" w14:paraId="0CE52CB1" w14:textId="3CE46F2D">
      <w:pPr>
        <w:rPr>
          <w:del w:author="Sachin Patange" w:date="2017-04-28T21:11:00Z" w:id="1565"/>
        </w:rPr>
      </w:pPr>
      <w:del w:author="Sachin Patange" w:date="2017-04-28T21:11:00Z" w:id="1566">
        <w:r w:rsidDel="00C436F8">
          <w:delText>Non-payment of CG Fees in stipulated time makes the guarantee as Lapsed, and the Guarantee Status is updated as ‘Lapsed’.</w:delText>
        </w:r>
      </w:del>
    </w:p>
    <w:p w:rsidR="00790F4C" w:rsidDel="00C436F8" w:rsidP="002170DD" w:rsidRDefault="00BB7068" w14:paraId="4EF03B65" w14:textId="1F4FCAC7">
      <w:pPr>
        <w:rPr>
          <w:del w:author="Sachin Patange" w:date="2017-04-28T21:11:00Z" w:id="1567"/>
        </w:rPr>
      </w:pPr>
      <w:del w:author="Sachin Patange" w:date="2017-04-28T21:11:00Z" w:id="1568">
        <w:r w:rsidDel="00C436F8">
          <w:rPr>
            <w:noProof/>
          </w:rPr>
          <mc:AlternateContent>
            <mc:Choice Requires="wps">
              <w:drawing>
                <wp:inline distT="0" distB="0" distL="0" distR="0" wp14:anchorId="4E60FC9F" wp14:editId="14C6330C">
                  <wp:extent cx="5756910" cy="3390900"/>
                  <wp:effectExtent l="0" t="0" r="0" b="0"/>
                  <wp:docPr id="103" name="Rectangle 103"/>
                  <wp:cNvGraphicFramePr/>
                  <a:graphic xmlns:a="http://schemas.openxmlformats.org/drawingml/2006/main">
                    <a:graphicData uri="http://schemas.microsoft.com/office/word/2010/wordprocessingShape">
                      <wps:wsp>
                        <wps:cNvSpPr/>
                        <wps:spPr>
                          <a:xfrm>
                            <a:off x="0" y="0"/>
                            <a:ext cx="5756910" cy="3390900"/>
                          </a:xfrm>
                          <a:prstGeom prst="rect">
                            <a:avLst/>
                          </a:prstGeom>
                          <a:solidFill>
                            <a:schemeClr val="accent1">
                              <a:lumMod val="20000"/>
                              <a:lumOff val="80000"/>
                            </a:schemeClr>
                          </a:solidFill>
                          <a:ln>
                            <a:noFill/>
                          </a:ln>
                        </wps:spPr>
                        <wps:style>
                          <a:lnRef idx="1">
                            <a:schemeClr val="accent4"/>
                          </a:lnRef>
                          <a:fillRef idx="2">
                            <a:schemeClr val="accent4"/>
                          </a:fillRef>
                          <a:effectRef idx="1">
                            <a:schemeClr val="accent4"/>
                          </a:effectRef>
                          <a:fontRef idx="minor">
                            <a:schemeClr val="dk1"/>
                          </a:fontRef>
                        </wps:style>
                        <wps:txbx>
                          <w:txbxContent>
                            <w:p w:rsidRPr="004B3DDA" w:rsidR="00340CD1" w:rsidP="00790F4C" w:rsidRDefault="00340CD1" w14:paraId="67B964D6" w14:textId="77777777">
                              <w:pPr>
                                <w:rPr>
                                  <w:i/>
                                </w:rPr>
                              </w:pPr>
                              <w:r>
                                <w:rPr>
                                  <w:i/>
                                </w:rPr>
                                <w:t>Possible Guarantee Cover ‘Status’ Field:</w:t>
                              </w:r>
                            </w:p>
                            <w:tbl>
                              <w:tblPr>
                                <w:tblStyle w:val="TableGridLight"/>
                                <w:tblW w:w="0" w:type="auto"/>
                                <w:tblLook w:val="04A0" w:firstRow="1" w:lastRow="0" w:firstColumn="1" w:lastColumn="0" w:noHBand="0" w:noVBand="1"/>
                              </w:tblPr>
                              <w:tblGrid>
                                <w:gridCol w:w="2160"/>
                                <w:gridCol w:w="6295"/>
                              </w:tblGrid>
                              <w:tr w:rsidRPr="006D0A46" w:rsidR="00340CD1" w:rsidTr="003D1616" w14:paraId="472BD05E" w14:textId="77777777">
                                <w:tc>
                                  <w:tcPr>
                                    <w:tcW w:w="2160" w:type="dxa"/>
                                  </w:tcPr>
                                  <w:p w:rsidRPr="006D0A46" w:rsidR="00340CD1" w:rsidP="00263B9D" w:rsidRDefault="00340CD1" w14:paraId="4E5E4D25" w14:textId="77777777">
                                    <w:pPr>
                                      <w:rPr>
                                        <w:b/>
                                        <w:sz w:val="20"/>
                                      </w:rPr>
                                    </w:pPr>
                                    <w:r w:rsidRPr="006D0A46">
                                      <w:rPr>
                                        <w:b/>
                                        <w:sz w:val="20"/>
                                      </w:rPr>
                                      <w:t>CG Status Field Value</w:t>
                                    </w:r>
                                  </w:p>
                                </w:tc>
                                <w:tc>
                                  <w:tcPr>
                                    <w:tcW w:w="6295" w:type="dxa"/>
                                  </w:tcPr>
                                  <w:p w:rsidRPr="006D0A46" w:rsidR="00340CD1" w:rsidP="00263B9D" w:rsidRDefault="00340CD1" w14:paraId="12C26866" w14:textId="77777777">
                                    <w:pPr>
                                      <w:rPr>
                                        <w:b/>
                                        <w:sz w:val="20"/>
                                      </w:rPr>
                                    </w:pPr>
                                    <w:r w:rsidRPr="006D0A46">
                                      <w:rPr>
                                        <w:b/>
                                        <w:sz w:val="20"/>
                                      </w:rPr>
                                      <w:t xml:space="preserve">Condition </w:t>
                                    </w:r>
                                  </w:p>
                                </w:tc>
                              </w:tr>
                              <w:tr w:rsidRPr="006D0A46" w:rsidR="00340CD1" w:rsidTr="003D1616" w14:paraId="3B6834EB" w14:textId="77777777">
                                <w:tc>
                                  <w:tcPr>
                                    <w:tcW w:w="2160" w:type="dxa"/>
                                  </w:tcPr>
                                  <w:p w:rsidRPr="006D0A46" w:rsidR="00340CD1" w:rsidP="00263B9D" w:rsidRDefault="00340CD1" w14:paraId="76E592A4" w14:textId="77777777">
                                    <w:pPr>
                                      <w:rPr>
                                        <w:sz w:val="20"/>
                                      </w:rPr>
                                    </w:pPr>
                                    <w:r w:rsidRPr="006D0A46">
                                      <w:rPr>
                                        <w:sz w:val="20"/>
                                      </w:rPr>
                                      <w:t>Lapsed</w:t>
                                    </w:r>
                                  </w:p>
                                </w:tc>
                                <w:tc>
                                  <w:tcPr>
                                    <w:tcW w:w="6295" w:type="dxa"/>
                                  </w:tcPr>
                                  <w:p w:rsidRPr="006D0A46" w:rsidR="00340CD1" w:rsidP="00263B9D" w:rsidRDefault="00340CD1" w14:paraId="60379E61" w14:textId="77777777">
                                    <w:pPr>
                                      <w:rPr>
                                        <w:sz w:val="20"/>
                                      </w:rPr>
                                    </w:pPr>
                                    <w:r w:rsidRPr="006D0A46">
                                      <w:rPr>
                                        <w:sz w:val="20"/>
                                      </w:rPr>
                                      <w:t>MLI does not make payment of CG Fees in stipulated time AND Previous Status Value of CG is ‘In Force’.</w:t>
                                    </w:r>
                                  </w:p>
                                  <w:p w:rsidRPr="006D0A46" w:rsidR="00340CD1" w:rsidP="00263B9D" w:rsidRDefault="00340CD1" w14:paraId="50C3D25E" w14:textId="77777777">
                                    <w:pPr>
                                      <w:rPr>
                                        <w:sz w:val="20"/>
                                      </w:rPr>
                                    </w:pPr>
                                    <w:r w:rsidRPr="006D0A46">
                                      <w:rPr>
                                        <w:sz w:val="20"/>
                                      </w:rPr>
                                      <w:t>OR</w:t>
                                    </w:r>
                                  </w:p>
                                  <w:p w:rsidRPr="006D0A46" w:rsidR="00340CD1" w:rsidP="00C37849" w:rsidRDefault="00340CD1" w14:paraId="036A45E8" w14:textId="77777777">
                                    <w:pPr>
                                      <w:rPr>
                                        <w:sz w:val="20"/>
                                      </w:rPr>
                                    </w:pPr>
                                    <w:r w:rsidRPr="006D0A46">
                                      <w:rPr>
                                        <w:sz w:val="20"/>
                                      </w:rPr>
                                      <w:t xml:space="preserve">No MLI Loan Account Information is received from MLI in a given quarter AND Previous Status Value of CG is ‘Lapsed’. </w:t>
                                    </w:r>
                                  </w:p>
                                  <w:p w:rsidR="00340CD1" w:rsidP="00C37849" w:rsidRDefault="00340CD1" w14:paraId="1F087C06" w14:textId="77777777">
                                    <w:pPr>
                                      <w:rPr>
                                        <w:sz w:val="20"/>
                                      </w:rPr>
                                    </w:pPr>
                                    <w:r>
                                      <w:rPr>
                                        <w:sz w:val="20"/>
                                      </w:rPr>
                                      <w:t>OR</w:t>
                                    </w:r>
                                  </w:p>
                                  <w:p w:rsidRPr="006D0A46" w:rsidR="00340CD1" w:rsidP="006D0A46" w:rsidRDefault="00340CD1" w14:paraId="238AA223" w14:textId="77777777">
                                    <w:pPr>
                                      <w:rPr>
                                        <w:sz w:val="20"/>
                                      </w:rPr>
                                    </w:pPr>
                                    <w:r w:rsidRPr="006D0A46">
                                      <w:rPr>
                                        <w:sz w:val="20"/>
                                      </w:rPr>
                                      <w:t>MLI does not make payment of CG Fees in stipulated time AND Previous Status Value of CG is ‘</w:t>
                                    </w:r>
                                    <w:r>
                                      <w:rPr>
                                        <w:sz w:val="20"/>
                                      </w:rPr>
                                      <w:t>Lapsed</w:t>
                                    </w:r>
                                    <w:r w:rsidRPr="006D0A46">
                                      <w:rPr>
                                        <w:sz w:val="20"/>
                                      </w:rPr>
                                      <w:t>’.</w:t>
                                    </w:r>
                                  </w:p>
                                  <w:p w:rsidRPr="006D0A46" w:rsidR="00340CD1" w:rsidP="00C37849" w:rsidRDefault="00340CD1" w14:paraId="187AD5C9" w14:textId="77777777">
                                    <w:pPr>
                                      <w:rPr>
                                        <w:sz w:val="20"/>
                                      </w:rPr>
                                    </w:pPr>
                                  </w:p>
                                </w:tc>
                              </w:tr>
                              <w:tr w:rsidRPr="006D0A46" w:rsidR="00340CD1" w:rsidTr="003D1616" w14:paraId="53B34053" w14:textId="77777777">
                                <w:tc>
                                  <w:tcPr>
                                    <w:tcW w:w="2160" w:type="dxa"/>
                                  </w:tcPr>
                                  <w:p w:rsidR="00340CD1" w:rsidP="006D0A46" w:rsidRDefault="00340CD1" w14:paraId="27C2FE5A" w14:textId="77777777">
                                    <w:pPr>
                                      <w:rPr>
                                        <w:sz w:val="20"/>
                                      </w:rPr>
                                    </w:pPr>
                                    <w:r>
                                      <w:rPr>
                                        <w:sz w:val="20"/>
                                      </w:rPr>
                                      <w:t xml:space="preserve">NPA – </w:t>
                                    </w:r>
                                    <w:r w:rsidRPr="006D0A46">
                                      <w:rPr>
                                        <w:sz w:val="20"/>
                                      </w:rPr>
                                      <w:t>Lapsed</w:t>
                                    </w:r>
                                  </w:p>
                                </w:tc>
                                <w:tc>
                                  <w:tcPr>
                                    <w:tcW w:w="6295" w:type="dxa"/>
                                  </w:tcPr>
                                  <w:p w:rsidRPr="006D0A46" w:rsidR="00340CD1" w:rsidP="006D0A46" w:rsidRDefault="00340CD1" w14:paraId="7EA49A82" w14:textId="77777777">
                                    <w:pPr>
                                      <w:rPr>
                                        <w:sz w:val="20"/>
                                      </w:rPr>
                                    </w:pPr>
                                    <w:r w:rsidRPr="006D0A46">
                                      <w:rPr>
                                        <w:sz w:val="20"/>
                                      </w:rPr>
                                      <w:t>MLI does not make payment of CG Fees in stipulated time AND Previous Status Value of CG is ‘</w:t>
                                    </w:r>
                                    <w:r>
                                      <w:rPr>
                                        <w:sz w:val="20"/>
                                      </w:rPr>
                                      <w:t xml:space="preserve">NPA - </w:t>
                                    </w:r>
                                    <w:r w:rsidRPr="006D0A46">
                                      <w:rPr>
                                        <w:sz w:val="20"/>
                                      </w:rPr>
                                      <w:t>In Force’.</w:t>
                                    </w:r>
                                  </w:p>
                                  <w:p w:rsidRPr="006D0A46" w:rsidR="00340CD1" w:rsidP="006D0A46" w:rsidRDefault="00340CD1" w14:paraId="0BC868F0" w14:textId="77777777">
                                    <w:pPr>
                                      <w:rPr>
                                        <w:sz w:val="20"/>
                                      </w:rPr>
                                    </w:pPr>
                                    <w:r w:rsidRPr="006D0A46">
                                      <w:rPr>
                                        <w:sz w:val="20"/>
                                      </w:rPr>
                                      <w:t>OR</w:t>
                                    </w:r>
                                  </w:p>
                                  <w:p w:rsidRPr="006D0A46" w:rsidR="00340CD1" w:rsidP="006D0A46" w:rsidRDefault="00340CD1" w14:paraId="226E6E78" w14:textId="77777777">
                                    <w:pPr>
                                      <w:rPr>
                                        <w:sz w:val="20"/>
                                      </w:rPr>
                                    </w:pPr>
                                    <w:r w:rsidRPr="006D0A46">
                                      <w:rPr>
                                        <w:sz w:val="20"/>
                                      </w:rPr>
                                      <w:t>No MLI Loan Account Information is received from MLI in a given quarter AND Previous Status Value of CG is ‘</w:t>
                                    </w:r>
                                    <w:r>
                                      <w:rPr>
                                        <w:sz w:val="20"/>
                                      </w:rPr>
                                      <w:t xml:space="preserve">NPA - </w:t>
                                    </w:r>
                                    <w:r w:rsidRPr="006D0A46">
                                      <w:rPr>
                                        <w:sz w:val="20"/>
                                      </w:rPr>
                                      <w:t xml:space="preserve">Lapsed’. </w:t>
                                    </w:r>
                                  </w:p>
                                  <w:p w:rsidR="00340CD1" w:rsidP="006D0A46" w:rsidRDefault="00340CD1" w14:paraId="0190BCAD" w14:textId="77777777">
                                    <w:pPr>
                                      <w:rPr>
                                        <w:sz w:val="20"/>
                                      </w:rPr>
                                    </w:pPr>
                                    <w:r>
                                      <w:rPr>
                                        <w:sz w:val="20"/>
                                      </w:rPr>
                                      <w:t>OR</w:t>
                                    </w:r>
                                  </w:p>
                                  <w:p w:rsidRPr="006D0A46" w:rsidR="00340CD1" w:rsidP="006D0A46" w:rsidRDefault="00340CD1" w14:paraId="28A2EC7A" w14:textId="77777777">
                                    <w:pPr>
                                      <w:rPr>
                                        <w:sz w:val="20"/>
                                      </w:rPr>
                                    </w:pPr>
                                    <w:r w:rsidRPr="006D0A46">
                                      <w:rPr>
                                        <w:sz w:val="20"/>
                                      </w:rPr>
                                      <w:t>MLI does not make payment of CG Fees in stipulated time AND Previous Status Value of CG is ‘</w:t>
                                    </w:r>
                                    <w:r>
                                      <w:rPr>
                                        <w:sz w:val="20"/>
                                      </w:rPr>
                                      <w:t>NPA - Lapsed</w:t>
                                    </w:r>
                                    <w:r w:rsidRPr="006D0A46">
                                      <w:rPr>
                                        <w:sz w:val="20"/>
                                      </w:rPr>
                                      <w:t>’.</w:t>
                                    </w:r>
                                  </w:p>
                                  <w:p w:rsidRPr="006D0A46" w:rsidR="00340CD1" w:rsidP="006D0A46" w:rsidRDefault="00340CD1" w14:paraId="0D56BD92" w14:textId="77777777">
                                    <w:pPr>
                                      <w:rPr>
                                        <w:sz w:val="20"/>
                                      </w:rPr>
                                    </w:pPr>
                                  </w:p>
                                </w:tc>
                              </w:tr>
                            </w:tbl>
                            <w:p w:rsidRPr="00263B9D" w:rsidR="00340CD1" w:rsidP="00790F4C" w:rsidRDefault="00340CD1" w14:paraId="1EB78DC7" w14:textId="7777777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w14:anchorId="47E0E5EE">
                <v:rect id="Rectangle 103" style="width:453.3pt;height:267pt;visibility:visible;mso-wrap-style:square;mso-left-percent:-10001;mso-top-percent:-10001;mso-position-horizontal:absolute;mso-position-horizontal-relative:char;mso-position-vertical:absolute;mso-position-vertical-relative:line;mso-left-percent:-10001;mso-top-percent:-10001;v-text-anchor:top" o:spid="_x0000_s1111" fillcolor="#deeaf6 [660]" stroked="f" strokeweight=".5pt" w14:anchorId="4E60FC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">
                  <v:textbox>
                    <w:txbxContent>
                      <w:p w:rsidRPr="004B3DDA" w:rsidR="00340CD1" w:rsidP="00790F4C" w:rsidRDefault="00340CD1" w14:paraId="074F988A" w14:textId="77777777">
                        <w:pPr>
                          <w:rPr>
                            <w:i/>
                          </w:rPr>
                        </w:pPr>
                        <w:r>
                          <w:rPr>
                            <w:i/>
                          </w:rPr>
                          <w:t>Possible Guarantee Cover ‘Status’ Field:</w:t>
                        </w:r>
                      </w:p>
                      <w:tbl>
                        <w:tblPr>
                          <w:tblStyle w:val="TableGridLight"/>
                          <w:tblW w:w="0" w:type="auto"/>
                          <w:tblLook w:val="04A0" w:firstRow="1" w:lastRow="0" w:firstColumn="1" w:lastColumn="0" w:noHBand="0" w:noVBand="1"/>
                        </w:tblPr>
                        <w:tblGrid>
                          <w:gridCol w:w="2160"/>
                          <w:gridCol w:w="6295"/>
                        </w:tblGrid>
                        <w:tr w:rsidRPr="006D0A46" w:rsidR="00340CD1" w:rsidTr="003D1616" w14:paraId="0C86F65F" w14:textId="77777777">
                          <w:tc>
                            <w:tcPr>
                              <w:tcW w:w="2160" w:type="dxa"/>
                            </w:tcPr>
                            <w:p w:rsidRPr="006D0A46" w:rsidR="00340CD1" w:rsidP="00263B9D" w:rsidRDefault="00340CD1" w14:paraId="364806B1" w14:textId="77777777">
                              <w:pPr>
                                <w:rPr>
                                  <w:b/>
                                  <w:sz w:val="20"/>
                                </w:rPr>
                              </w:pPr>
                              <w:r w:rsidRPr="006D0A46">
                                <w:rPr>
                                  <w:b/>
                                  <w:sz w:val="20"/>
                                </w:rPr>
                                <w:t>CG Status Field Value</w:t>
                              </w:r>
                            </w:p>
                          </w:tc>
                          <w:tc>
                            <w:tcPr>
                              <w:tcW w:w="6295" w:type="dxa"/>
                            </w:tcPr>
                            <w:p w:rsidRPr="006D0A46" w:rsidR="00340CD1" w:rsidP="00263B9D" w:rsidRDefault="00340CD1" w14:paraId="29B2EBC9" w14:textId="77777777">
                              <w:pPr>
                                <w:rPr>
                                  <w:b/>
                                  <w:sz w:val="20"/>
                                </w:rPr>
                              </w:pPr>
                              <w:r w:rsidRPr="006D0A46">
                                <w:rPr>
                                  <w:b/>
                                  <w:sz w:val="20"/>
                                </w:rPr>
                                <w:t xml:space="preserve">Condition </w:t>
                              </w:r>
                            </w:p>
                          </w:tc>
                        </w:tr>
                        <w:tr w:rsidRPr="006D0A46" w:rsidR="00340CD1" w:rsidTr="003D1616" w14:paraId="6141FEF0" w14:textId="77777777">
                          <w:tc>
                            <w:tcPr>
                              <w:tcW w:w="2160" w:type="dxa"/>
                            </w:tcPr>
                            <w:p w:rsidRPr="006D0A46" w:rsidR="00340CD1" w:rsidP="00263B9D" w:rsidRDefault="00340CD1" w14:paraId="3D67BFB0" w14:textId="77777777">
                              <w:pPr>
                                <w:rPr>
                                  <w:sz w:val="20"/>
                                </w:rPr>
                              </w:pPr>
                              <w:r w:rsidRPr="006D0A46">
                                <w:rPr>
                                  <w:sz w:val="20"/>
                                </w:rPr>
                                <w:t>Lapsed</w:t>
                              </w:r>
                            </w:p>
                          </w:tc>
                          <w:tc>
                            <w:tcPr>
                              <w:tcW w:w="6295" w:type="dxa"/>
                            </w:tcPr>
                            <w:p w:rsidRPr="006D0A46" w:rsidR="00340CD1" w:rsidP="00263B9D" w:rsidRDefault="00340CD1" w14:paraId="39383DA9" w14:textId="77777777">
                              <w:pPr>
                                <w:rPr>
                                  <w:sz w:val="20"/>
                                </w:rPr>
                              </w:pPr>
                              <w:r w:rsidRPr="006D0A46">
                                <w:rPr>
                                  <w:sz w:val="20"/>
                                </w:rPr>
                                <w:t>MLI does not make payment of CG Fees in stipulated time AND Previous Status Value of CG is ‘In Force’.</w:t>
                              </w:r>
                            </w:p>
                            <w:p w:rsidRPr="006D0A46" w:rsidR="00340CD1" w:rsidP="00263B9D" w:rsidRDefault="00340CD1" w14:paraId="5B2C5192" w14:textId="77777777">
                              <w:pPr>
                                <w:rPr>
                                  <w:sz w:val="20"/>
                                </w:rPr>
                              </w:pPr>
                              <w:r w:rsidRPr="006D0A46">
                                <w:rPr>
                                  <w:sz w:val="20"/>
                                </w:rPr>
                                <w:t>OR</w:t>
                              </w:r>
                            </w:p>
                            <w:p w:rsidRPr="006D0A46" w:rsidR="00340CD1" w:rsidP="00C37849" w:rsidRDefault="00340CD1" w14:paraId="1B16B8D1" w14:textId="77777777">
                              <w:pPr>
                                <w:rPr>
                                  <w:sz w:val="20"/>
                                </w:rPr>
                              </w:pPr>
                              <w:r w:rsidRPr="006D0A46">
                                <w:rPr>
                                  <w:sz w:val="20"/>
                                </w:rPr>
                                <w:t xml:space="preserve">No MLI Loan Account Information is received from MLI in a given quarter AND Previous Status Value of CG is ‘Lapsed’. </w:t>
                              </w:r>
                            </w:p>
                            <w:p w:rsidR="00340CD1" w:rsidP="00C37849" w:rsidRDefault="00340CD1" w14:paraId="3642C392" w14:textId="77777777">
                              <w:pPr>
                                <w:rPr>
                                  <w:sz w:val="20"/>
                                </w:rPr>
                              </w:pPr>
                              <w:r>
                                <w:rPr>
                                  <w:sz w:val="20"/>
                                </w:rPr>
                                <w:t>OR</w:t>
                              </w:r>
                            </w:p>
                            <w:p w:rsidRPr="006D0A46" w:rsidR="00340CD1" w:rsidP="006D0A46" w:rsidRDefault="00340CD1" w14:paraId="6FC96124" w14:textId="77777777">
                              <w:pPr>
                                <w:rPr>
                                  <w:sz w:val="20"/>
                                </w:rPr>
                              </w:pPr>
                              <w:r w:rsidRPr="006D0A46">
                                <w:rPr>
                                  <w:sz w:val="20"/>
                                </w:rPr>
                                <w:t>MLI does not make payment of CG Fees in stipulated time AND Previous Status Value of CG is ‘</w:t>
                              </w:r>
                              <w:r>
                                <w:rPr>
                                  <w:sz w:val="20"/>
                                </w:rPr>
                                <w:t>Lapsed</w:t>
                              </w:r>
                              <w:r w:rsidRPr="006D0A46">
                                <w:rPr>
                                  <w:sz w:val="20"/>
                                </w:rPr>
                                <w:t>’.</w:t>
                              </w:r>
                            </w:p>
                            <w:p w:rsidRPr="006D0A46" w:rsidR="00340CD1" w:rsidP="00C37849" w:rsidRDefault="00340CD1" w14:paraId="6D98A12B" w14:textId="77777777">
                              <w:pPr>
                                <w:rPr>
                                  <w:sz w:val="20"/>
                                </w:rPr>
                              </w:pPr>
                            </w:p>
                          </w:tc>
                        </w:tr>
                        <w:tr w:rsidRPr="006D0A46" w:rsidR="00340CD1" w:rsidTr="003D1616" w14:paraId="1AEFF52D" w14:textId="77777777">
                          <w:tc>
                            <w:tcPr>
                              <w:tcW w:w="2160" w:type="dxa"/>
                            </w:tcPr>
                            <w:p w:rsidR="00340CD1" w:rsidP="006D0A46" w:rsidRDefault="00340CD1" w14:paraId="182C3931" w14:textId="77777777">
                              <w:pPr>
                                <w:rPr>
                                  <w:sz w:val="20"/>
                                </w:rPr>
                              </w:pPr>
                              <w:r>
                                <w:rPr>
                                  <w:sz w:val="20"/>
                                </w:rPr>
                                <w:t xml:space="preserve">NPA – </w:t>
                              </w:r>
                              <w:r w:rsidRPr="006D0A46">
                                <w:rPr>
                                  <w:sz w:val="20"/>
                                </w:rPr>
                                <w:t>Lapsed</w:t>
                              </w:r>
                            </w:p>
                          </w:tc>
                          <w:tc>
                            <w:tcPr>
                              <w:tcW w:w="6295" w:type="dxa"/>
                            </w:tcPr>
                            <w:p w:rsidRPr="006D0A46" w:rsidR="00340CD1" w:rsidP="006D0A46" w:rsidRDefault="00340CD1" w14:paraId="09F694EE" w14:textId="77777777">
                              <w:pPr>
                                <w:rPr>
                                  <w:sz w:val="20"/>
                                </w:rPr>
                              </w:pPr>
                              <w:r w:rsidRPr="006D0A46">
                                <w:rPr>
                                  <w:sz w:val="20"/>
                                </w:rPr>
                                <w:t>MLI does not make payment of CG Fees in stipulated time AND Previous Status Value of CG is ‘</w:t>
                              </w:r>
                              <w:r>
                                <w:rPr>
                                  <w:sz w:val="20"/>
                                </w:rPr>
                                <w:t xml:space="preserve">NPA - </w:t>
                              </w:r>
                              <w:r w:rsidRPr="006D0A46">
                                <w:rPr>
                                  <w:sz w:val="20"/>
                                </w:rPr>
                                <w:t>In Force’.</w:t>
                              </w:r>
                            </w:p>
                            <w:p w:rsidRPr="006D0A46" w:rsidR="00340CD1" w:rsidP="006D0A46" w:rsidRDefault="00340CD1" w14:paraId="5744417B" w14:textId="77777777">
                              <w:pPr>
                                <w:rPr>
                                  <w:sz w:val="20"/>
                                </w:rPr>
                              </w:pPr>
                              <w:r w:rsidRPr="006D0A46">
                                <w:rPr>
                                  <w:sz w:val="20"/>
                                </w:rPr>
                                <w:t>OR</w:t>
                              </w:r>
                            </w:p>
                            <w:p w:rsidRPr="006D0A46" w:rsidR="00340CD1" w:rsidP="006D0A46" w:rsidRDefault="00340CD1" w14:paraId="53177C83" w14:textId="77777777">
                              <w:pPr>
                                <w:rPr>
                                  <w:sz w:val="20"/>
                                </w:rPr>
                              </w:pPr>
                              <w:r w:rsidRPr="006D0A46">
                                <w:rPr>
                                  <w:sz w:val="20"/>
                                </w:rPr>
                                <w:t>No MLI Loan Account Information is received from MLI in a given quarter AND Previous Status Value of CG is ‘</w:t>
                              </w:r>
                              <w:r>
                                <w:rPr>
                                  <w:sz w:val="20"/>
                                </w:rPr>
                                <w:t xml:space="preserve">NPA - </w:t>
                              </w:r>
                              <w:r w:rsidRPr="006D0A46">
                                <w:rPr>
                                  <w:sz w:val="20"/>
                                </w:rPr>
                                <w:t xml:space="preserve">Lapsed’. </w:t>
                              </w:r>
                            </w:p>
                            <w:p w:rsidR="00340CD1" w:rsidP="006D0A46" w:rsidRDefault="00340CD1" w14:paraId="030CF465" w14:textId="77777777">
                              <w:pPr>
                                <w:rPr>
                                  <w:sz w:val="20"/>
                                </w:rPr>
                              </w:pPr>
                              <w:r>
                                <w:rPr>
                                  <w:sz w:val="20"/>
                                </w:rPr>
                                <w:t>OR</w:t>
                              </w:r>
                            </w:p>
                            <w:p w:rsidRPr="006D0A46" w:rsidR="00340CD1" w:rsidP="006D0A46" w:rsidRDefault="00340CD1" w14:paraId="68F805CB" w14:textId="77777777">
                              <w:pPr>
                                <w:rPr>
                                  <w:sz w:val="20"/>
                                </w:rPr>
                              </w:pPr>
                              <w:r w:rsidRPr="006D0A46">
                                <w:rPr>
                                  <w:sz w:val="20"/>
                                </w:rPr>
                                <w:t>MLI does not make payment of CG Fees in stipulated time AND Previous Status Value of CG is ‘</w:t>
                              </w:r>
                              <w:r>
                                <w:rPr>
                                  <w:sz w:val="20"/>
                                </w:rPr>
                                <w:t>NPA - Lapsed</w:t>
                              </w:r>
                              <w:r w:rsidRPr="006D0A46">
                                <w:rPr>
                                  <w:sz w:val="20"/>
                                </w:rPr>
                                <w:t>’.</w:t>
                              </w:r>
                            </w:p>
                            <w:p w:rsidRPr="006D0A46" w:rsidR="00340CD1" w:rsidP="006D0A46" w:rsidRDefault="00340CD1" w14:paraId="2946DB82" w14:textId="77777777">
                              <w:pPr>
                                <w:rPr>
                                  <w:sz w:val="20"/>
                                </w:rPr>
                              </w:pPr>
                            </w:p>
                          </w:tc>
                        </w:tr>
                      </w:tbl>
                      <w:p w:rsidRPr="00263B9D" w:rsidR="00340CD1" w:rsidP="00790F4C" w:rsidRDefault="00340CD1" w14:paraId="5997CC1D" w14:textId="77777777"/>
                    </w:txbxContent>
                  </v:textbox>
                  <w10:anchorlock/>
                </v:rect>
              </w:pict>
            </mc:Fallback>
          </mc:AlternateContent>
        </w:r>
      </w:del>
    </w:p>
    <w:p w:rsidR="00790F4C" w:rsidDel="00C436F8" w:rsidRDefault="00790F4C" w14:paraId="54D57119" w14:textId="61BA067E">
      <w:pPr>
        <w:rPr>
          <w:del w:author="Sachin Patange" w:date="2017-04-28T21:11:00Z" w:id="1569"/>
        </w:rPr>
      </w:pPr>
      <w:del w:author="Sachin Patange" w:date="2017-04-28T21:11:00Z" w:id="1570">
        <w:r w:rsidDel="00C436F8">
          <w:delText xml:space="preserve">No further operations are allowed on lapsed guarantee except for:  </w:delText>
        </w:r>
      </w:del>
    </w:p>
    <w:p w:rsidR="00790F4C" w:rsidDel="00C436F8" w:rsidRDefault="00443D3D" w14:paraId="1B60ABD8" w14:textId="3BA42743">
      <w:pPr>
        <w:rPr>
          <w:del w:author="Sachin Patange" w:date="2017-04-28T21:11:00Z" w:id="1571"/>
        </w:rPr>
        <w:pPrChange w:author="Sachin Patange" w:date="2017-05-27T20:43:00Z" w:id="1572">
          <w:pPr>
            <w:pStyle w:val="ListParagraph"/>
            <w:numPr>
              <w:numId w:val="8"/>
            </w:numPr>
            <w:ind w:hanging="360"/>
          </w:pPr>
        </w:pPrChange>
      </w:pPr>
      <w:del w:author="Sachin Patange" w:date="2017-04-28T21:11:00Z" w:id="1573">
        <w:r w:rsidDel="00C436F8">
          <w:delText>Continue</w:delText>
        </w:r>
      </w:del>
    </w:p>
    <w:p w:rsidR="00790F4C" w:rsidDel="00C436F8" w:rsidRDefault="00790F4C" w14:paraId="66AD3630" w14:textId="2383061D">
      <w:pPr>
        <w:rPr>
          <w:del w:author="Sachin Patange" w:date="2017-04-28T21:11:00Z" w:id="1574"/>
        </w:rPr>
        <w:pPrChange w:author="Sachin Patange" w:date="2017-05-27T20:43:00Z" w:id="1575">
          <w:pPr>
            <w:pStyle w:val="ListParagraph"/>
            <w:numPr>
              <w:numId w:val="8"/>
            </w:numPr>
            <w:ind w:hanging="360"/>
          </w:pPr>
        </w:pPrChange>
      </w:pPr>
      <w:del w:author="Sachin Patange" w:date="2017-04-28T21:11:00Z" w:id="1576">
        <w:r w:rsidDel="00C436F8">
          <w:delText>Mark as NPA (After Locking Period)</w:delText>
        </w:r>
      </w:del>
    </w:p>
    <w:p w:rsidR="00790F4C" w:rsidDel="00C436F8" w:rsidRDefault="00790F4C" w14:paraId="1E04BC89" w14:textId="748E5907">
      <w:pPr>
        <w:rPr>
          <w:del w:author="Sachin Patange" w:date="2017-04-28T21:11:00Z" w:id="1577"/>
        </w:rPr>
        <w:pPrChange w:author="Sachin Patange" w:date="2017-05-27T20:43:00Z" w:id="1578">
          <w:pPr>
            <w:pStyle w:val="ListParagraph"/>
            <w:numPr>
              <w:numId w:val="8"/>
            </w:numPr>
            <w:ind w:hanging="360"/>
          </w:pPr>
        </w:pPrChange>
      </w:pPr>
      <w:del w:author="Sachin Patange" w:date="2017-04-28T21:11:00Z" w:id="1579">
        <w:r w:rsidDel="00C436F8">
          <w:delText>Un-Mark as NPA</w:delText>
        </w:r>
      </w:del>
    </w:p>
    <w:p w:rsidR="00790F4C" w:rsidDel="00C436F8" w:rsidRDefault="00790F4C" w14:paraId="36C1993B" w14:textId="13FA6139">
      <w:pPr>
        <w:rPr>
          <w:del w:author="Sachin Patange" w:date="2017-04-28T21:11:00Z" w:id="1580"/>
        </w:rPr>
        <w:pPrChange w:author="Sachin Patange" w:date="2017-05-27T20:43:00Z" w:id="1581">
          <w:pPr>
            <w:pStyle w:val="ListParagraph"/>
            <w:numPr>
              <w:numId w:val="8"/>
            </w:numPr>
            <w:ind w:hanging="360"/>
          </w:pPr>
        </w:pPrChange>
      </w:pPr>
      <w:del w:author="Sachin Patange" w:date="2017-04-28T21:11:00Z" w:id="1582">
        <w:r w:rsidDel="00C436F8">
          <w:delText>Closures</w:delText>
        </w:r>
      </w:del>
    </w:p>
    <w:p w:rsidRPr="004A765B" w:rsidR="00FC5DD7" w:rsidRDefault="00790F4C" w14:paraId="393291C4" w14:textId="408F7DB6">
      <w:pPr>
        <w:rPr>
          <w:rFonts w:eastAsia="Times New Roman" w:cs="Arial"/>
          <w:iCs/>
          <w:color w:val="7F7F7F"/>
          <w:sz w:val="28"/>
          <w:szCs w:val="28"/>
        </w:rPr>
        <w:pPrChange w:author="Sachin Patange" w:date="2017-05-27T20:43:00Z" w:id="1583">
          <w:pPr>
            <w:pStyle w:val="ListParagraph"/>
            <w:numPr>
              <w:numId w:val="8"/>
            </w:numPr>
            <w:ind w:hanging="360"/>
          </w:pPr>
        </w:pPrChange>
      </w:pPr>
      <w:del w:author="Sachin Patange" w:date="2017-04-28T21:11:00Z" w:id="1584">
        <w:r w:rsidDel="00C436F8">
          <w:delText>Revoke (by NCGTC user)</w:delText>
        </w:r>
      </w:del>
      <w:del w:author="Sachin Patange" w:date="2017-05-27T20:43:00Z" w:id="1585">
        <w:r w:rsidRPr="004A765B" w:rsidDel="002170DD" w:rsidR="00FC5DD7">
          <w:rPr>
            <w:rFonts w:eastAsia="Times New Roman" w:cs="Arial"/>
            <w:iCs/>
            <w:color w:val="7F7F7F"/>
            <w:sz w:val="28"/>
            <w:szCs w:val="28"/>
          </w:rPr>
          <w:br w:type="page"/>
        </w:r>
      </w:del>
    </w:p>
    <w:p w:rsidR="00340CD1" w:rsidP="00586A66" w:rsidRDefault="00340CD1" w14:paraId="7143A618" w14:textId="118BF39C">
      <w:pPr>
        <w:pStyle w:val="Heading2"/>
        <w:numPr>
          <w:ilvl w:val="1"/>
          <w:numId w:val="1"/>
        </w:numPr>
        <w:spacing w:before="60" w:after="60" w:line="276" w:lineRule="auto"/>
        <w:jc w:val="both"/>
        <w:rPr>
          <w:ins w:author="Sachin Patange" w:date="2017-05-27T20:30:00Z" w:id="1586"/>
          <w:rFonts w:ascii="Trebuchet MS" w:hAnsi="Trebuchet MS" w:eastAsia="Times New Roman" w:cs="Arial"/>
          <w:b/>
          <w:bCs/>
          <w:iCs/>
          <w:color w:val="7F7F7F"/>
          <w:sz w:val="28"/>
          <w:szCs w:val="28"/>
        </w:rPr>
      </w:pPr>
      <w:bookmarkStart w:name="_Toc483681448" w:id="1587"/>
      <w:ins w:author="Sachin Patange" w:date="2017-05-27T13:07:00Z" w:id="1588">
        <w:r>
          <w:rPr>
            <w:rFonts w:ascii="Trebuchet MS" w:hAnsi="Trebuchet MS" w:eastAsia="Times New Roman" w:cs="Arial"/>
            <w:b/>
            <w:bCs/>
            <w:iCs/>
            <w:color w:val="7F7F7F"/>
            <w:sz w:val="28"/>
            <w:szCs w:val="28"/>
          </w:rPr>
          <w:t xml:space="preserve">Persisting </w:t>
        </w:r>
      </w:ins>
      <w:ins w:author="Sachin Patange" w:date="2017-05-27T13:08:00Z" w:id="1589">
        <w:r>
          <w:rPr>
            <w:rFonts w:ascii="Trebuchet MS" w:hAnsi="Trebuchet MS" w:eastAsia="Times New Roman" w:cs="Arial"/>
            <w:b/>
            <w:bCs/>
            <w:iCs/>
            <w:color w:val="7F7F7F"/>
            <w:sz w:val="28"/>
            <w:szCs w:val="28"/>
          </w:rPr>
          <w:t>the Loan</w:t>
        </w:r>
      </w:ins>
      <w:ins w:author="Sachin Patange" w:date="2017-05-27T20:30:00Z" w:id="1590">
        <w:r w:rsidR="004D1C1F">
          <w:rPr>
            <w:rFonts w:ascii="Trebuchet MS" w:hAnsi="Trebuchet MS" w:eastAsia="Times New Roman" w:cs="Arial"/>
            <w:b/>
            <w:bCs/>
            <w:iCs/>
            <w:color w:val="7F7F7F"/>
            <w:sz w:val="28"/>
            <w:szCs w:val="28"/>
          </w:rPr>
          <w:t xml:space="preserve"> Account Information in CG Table</w:t>
        </w:r>
        <w:bookmarkEnd w:id="1587"/>
      </w:ins>
    </w:p>
    <w:p w:rsidR="004D1C1F" w:rsidRDefault="004D1C1F" w14:paraId="3EDA2FF3" w14:textId="46E37898">
      <w:pPr>
        <w:pStyle w:val="Heading3"/>
        <w:keepLines w:val="0"/>
        <w:numPr>
          <w:ilvl w:val="2"/>
          <w:numId w:val="1"/>
        </w:numPr>
        <w:pBdr>
          <w:bottom w:val="single" w:color="auto" w:sz="4" w:space="1"/>
        </w:pBdr>
        <w:tabs>
          <w:tab w:val="left" w:pos="0"/>
          <w:tab w:val="left" w:pos="720"/>
        </w:tabs>
        <w:spacing w:before="60" w:after="60" w:line="276" w:lineRule="auto"/>
        <w:jc w:val="both"/>
        <w:rPr>
          <w:ins w:author="Sachin Patange" w:date="2017-05-27T20:36:00Z" w:id="1591"/>
          <w:rFonts w:ascii="Trebuchet MS" w:hAnsi="Trebuchet MS"/>
          <w:b/>
          <w:bCs/>
          <w:color w:val="000000" w:themeColor="text1"/>
          <w:szCs w:val="22"/>
        </w:rPr>
        <w:pPrChange w:author="Sachin Patange" w:date="2017-05-27T20:36:00Z" w:id="1592">
          <w:pPr>
            <w:pStyle w:val="Heading3"/>
            <w:keepLines w:val="0"/>
            <w:numPr>
              <w:ilvl w:val="3"/>
              <w:numId w:val="1"/>
            </w:numPr>
            <w:pBdr>
              <w:bottom w:val="single" w:color="auto" w:sz="4" w:space="1"/>
            </w:pBdr>
            <w:tabs>
              <w:tab w:val="left" w:pos="0"/>
              <w:tab w:val="left" w:pos="720"/>
              <w:tab w:val="num" w:pos="864"/>
            </w:tabs>
            <w:spacing w:before="60" w:after="60" w:line="276" w:lineRule="auto"/>
            <w:ind w:left="864" w:hanging="864"/>
            <w:jc w:val="both"/>
          </w:pPr>
        </w:pPrChange>
      </w:pPr>
      <w:bookmarkStart w:name="_Toc483681449" w:id="1593"/>
      <w:ins w:author="Sachin Patange" w:date="2017-05-27T20:36:00Z" w:id="1594">
        <w:r>
          <w:rPr>
            <w:rFonts w:ascii="Trebuchet MS" w:hAnsi="Trebuchet MS"/>
            <w:b/>
            <w:bCs/>
            <w:color w:val="000000" w:themeColor="text1"/>
            <w:szCs w:val="22"/>
          </w:rPr>
          <w:t>New Credit Guarantee Information</w:t>
        </w:r>
        <w:bookmarkEnd w:id="1593"/>
        <w:r>
          <w:rPr>
            <w:rFonts w:ascii="Trebuchet MS" w:hAnsi="Trebuchet MS"/>
            <w:b/>
            <w:bCs/>
            <w:color w:val="000000" w:themeColor="text1"/>
            <w:szCs w:val="22"/>
          </w:rPr>
          <w:t xml:space="preserve"> </w:t>
        </w:r>
      </w:ins>
    </w:p>
    <w:p w:rsidR="004D1C1F" w:rsidRDefault="004D1C1F" w14:paraId="1E40B757" w14:textId="256CB610">
      <w:pPr>
        <w:jc w:val="both"/>
        <w:rPr>
          <w:ins w:author="Sachin Patange" w:date="2017-05-27T20:33:00Z" w:id="1595"/>
        </w:rPr>
        <w:pPrChange w:author="Sachin Patange" w:date="2017-05-27T20:37:00Z" w:id="1596">
          <w:pPr>
            <w:pStyle w:val="Heading2"/>
            <w:numPr>
              <w:ilvl w:val="1"/>
              <w:numId w:val="1"/>
            </w:numPr>
            <w:tabs>
              <w:tab w:val="num" w:pos="576"/>
            </w:tabs>
            <w:spacing w:before="60" w:after="60" w:line="276" w:lineRule="auto"/>
            <w:ind w:left="576" w:hanging="576"/>
            <w:jc w:val="both"/>
          </w:pPr>
        </w:pPrChange>
      </w:pPr>
      <w:ins w:author="Sachin Patange" w:date="2017-05-27T20:32:00Z" w:id="1597">
        <w:r>
          <w:t>T</w:t>
        </w:r>
      </w:ins>
      <w:ins w:author="Sachin Patange" w:date="2017-05-27T20:31:00Z" w:id="1598">
        <w:r>
          <w:t xml:space="preserve">he New Loan Account </w:t>
        </w:r>
      </w:ins>
      <w:ins w:author="Sachin Patange" w:date="2017-05-27T20:32:00Z" w:id="1599">
        <w:r>
          <w:t xml:space="preserve">information </w:t>
        </w:r>
      </w:ins>
      <w:ins w:author="Sachin Patange" w:date="2017-05-27T20:31:00Z" w:id="1600">
        <w:r>
          <w:t xml:space="preserve">(or New CG) if found eligible, </w:t>
        </w:r>
      </w:ins>
      <w:ins w:author="Sachin Patange" w:date="2017-05-27T20:32:00Z" w:id="1601">
        <w:r>
          <w:t>is saved in Credit Guarantee table (i.e. CG table)</w:t>
        </w:r>
      </w:ins>
      <w:ins w:author="Sachin Patange" w:date="2017-05-27T20:33:00Z" w:id="1602">
        <w:r>
          <w:t xml:space="preserve">. It is important to note that, all the loan information value </w:t>
        </w:r>
      </w:ins>
      <w:ins w:author="Sachin Patange" w:date="2017-05-27T20:37:00Z" w:id="1603">
        <w:r>
          <w:t xml:space="preserve">provided by MLI </w:t>
        </w:r>
      </w:ins>
      <w:ins w:author="Sachin Patange" w:date="2017-05-27T20:33:00Z" w:id="1604">
        <w:r>
          <w:t xml:space="preserve">is saved in the table </w:t>
        </w:r>
      </w:ins>
      <w:ins w:author="Sachin Patange" w:date="2017-05-27T20:37:00Z" w:id="1605">
        <w:r>
          <w:t xml:space="preserve">along with Credit Guarantee status (as explained in above section) and </w:t>
        </w:r>
      </w:ins>
      <w:ins w:author="Sachin Patange" w:date="2017-05-27T20:38:00Z" w:id="1606">
        <w:r>
          <w:t>a</w:t>
        </w:r>
      </w:ins>
      <w:ins w:author="Sachin Patange" w:date="2017-05-27T20:33:00Z" w:id="1607">
        <w:r>
          <w:t>long with below mentioned specific field values:</w:t>
        </w:r>
      </w:ins>
    </w:p>
    <w:p w:rsidR="004D1C1F" w:rsidP="004D1C1F" w:rsidRDefault="004D1C1F" w14:paraId="5E814846" w14:textId="4FD7675E">
      <w:pPr>
        <w:pStyle w:val="ListParagraph"/>
        <w:numPr>
          <w:ilvl w:val="0"/>
          <w:numId w:val="47"/>
        </w:numPr>
        <w:jc w:val="both"/>
        <w:rPr>
          <w:ins w:author="Sachin Patange" w:date="2017-05-27T20:34:00Z" w:id="1608"/>
        </w:rPr>
      </w:pPr>
      <w:ins w:author="Sachin Patange" w:date="2017-05-27T20:34:00Z" w:id="1609">
        <w:r>
          <w:t>File Type – 1 (which indicates that this is a batch transaction</w:t>
        </w:r>
      </w:ins>
      <w:ins w:author="Sachin Patange" w:date="2017-05-27T20:35:00Z" w:id="1610">
        <w:r>
          <w:t xml:space="preserve"> for New CG</w:t>
        </w:r>
      </w:ins>
      <w:ins w:author="Sachin Patange" w:date="2017-05-27T20:34:00Z" w:id="1611">
        <w:r>
          <w:t>)</w:t>
        </w:r>
      </w:ins>
    </w:p>
    <w:p w:rsidR="004D1C1F" w:rsidP="002170DD" w:rsidRDefault="004D1C1F" w14:paraId="20BE8138" w14:textId="377E12AD">
      <w:pPr>
        <w:pStyle w:val="ListParagraph"/>
        <w:numPr>
          <w:ilvl w:val="0"/>
          <w:numId w:val="47"/>
        </w:numPr>
        <w:jc w:val="both"/>
        <w:rPr>
          <w:ins w:author="Sachin Patange" w:date="2017-05-27T20:34:00Z" w:id="1612"/>
        </w:rPr>
      </w:pPr>
      <w:ins w:author="Sachin Patange" w:date="2017-05-27T20:34:00Z" w:id="1613">
        <w:r>
          <w:t xml:space="preserve">Transaction Mode – 120001 </w:t>
        </w:r>
      </w:ins>
    </w:p>
    <w:p w:rsidR="004D1C1F" w:rsidP="002170DD" w:rsidRDefault="004D1C1F" w14:paraId="000F5781" w14:textId="77777777">
      <w:pPr>
        <w:pStyle w:val="ListParagraph"/>
        <w:numPr>
          <w:ilvl w:val="0"/>
          <w:numId w:val="47"/>
        </w:numPr>
        <w:jc w:val="both"/>
        <w:rPr>
          <w:ins w:author="Sachin Patange" w:date="2017-05-27T20:34:00Z" w:id="1614"/>
        </w:rPr>
      </w:pPr>
      <w:ins w:author="Sachin Patange" w:date="2017-05-27T20:34:00Z" w:id="1615">
        <w:r>
          <w:t>IP Address – IP Address of the User</w:t>
        </w:r>
      </w:ins>
    </w:p>
    <w:p w:rsidR="004D1C1F" w:rsidRDefault="004D1C1F" w14:paraId="679CA0F0" w14:textId="77777777">
      <w:pPr>
        <w:pStyle w:val="ListParagraph"/>
        <w:numPr>
          <w:ilvl w:val="0"/>
          <w:numId w:val="47"/>
        </w:numPr>
        <w:jc w:val="both"/>
        <w:rPr>
          <w:ins w:author="Sachin Patange" w:date="2017-05-27T20:34:00Z" w:id="1616"/>
        </w:rPr>
      </w:pPr>
      <w:ins w:author="Sachin Patange" w:date="2017-05-27T20:34:00Z" w:id="1617">
        <w:r>
          <w:t>Is Active Flag – Active</w:t>
        </w:r>
      </w:ins>
    </w:p>
    <w:p w:rsidR="004D1C1F" w:rsidRDefault="004D1C1F" w14:paraId="28055BEF" w14:textId="77777777">
      <w:pPr>
        <w:pStyle w:val="ListParagraph"/>
        <w:numPr>
          <w:ilvl w:val="0"/>
          <w:numId w:val="47"/>
        </w:numPr>
        <w:jc w:val="both"/>
        <w:rPr>
          <w:ins w:author="Sachin Patange" w:date="2017-05-27T20:35:00Z" w:id="1618"/>
        </w:rPr>
        <w:pPrChange w:author="Sachin Patange" w:date="2017-05-27T20:37:00Z" w:id="1619">
          <w:pPr>
            <w:pStyle w:val="Heading2"/>
            <w:numPr>
              <w:ilvl w:val="1"/>
              <w:numId w:val="1"/>
            </w:numPr>
            <w:tabs>
              <w:tab w:val="num" w:pos="576"/>
            </w:tabs>
            <w:spacing w:before="60" w:after="60" w:line="276" w:lineRule="auto"/>
            <w:ind w:left="576" w:hanging="576"/>
            <w:jc w:val="both"/>
          </w:pPr>
        </w:pPrChange>
      </w:pPr>
      <w:ins w:author="Sachin Patange" w:date="2017-05-27T20:34:00Z" w:id="1620">
        <w:r>
          <w:t xml:space="preserve">Created </w:t>
        </w:r>
        <w:proofErr w:type="gramStart"/>
        <w:r>
          <w:t>By</w:t>
        </w:r>
        <w:proofErr w:type="gramEnd"/>
        <w:r>
          <w:t xml:space="preserve"> – NCGTC user id</w:t>
        </w:r>
      </w:ins>
    </w:p>
    <w:p w:rsidRPr="004D1C1F" w:rsidR="004D1C1F" w:rsidRDefault="004D1C1F" w14:paraId="410D5EF8" w14:textId="156392D9">
      <w:pPr>
        <w:pStyle w:val="ListParagraph"/>
        <w:numPr>
          <w:ilvl w:val="0"/>
          <w:numId w:val="47"/>
        </w:numPr>
        <w:jc w:val="both"/>
        <w:rPr>
          <w:ins w:author="Sachin Patange" w:date="2017-05-27T13:07:00Z" w:id="1621"/>
          <w:rPrChange w:author="Sachin Patange" w:date="2017-05-27T20:31:00Z" w:id="1622">
            <w:rPr>
              <w:ins w:author="Sachin Patange" w:date="2017-05-27T13:07:00Z" w:id="1623"/>
              <w:rFonts w:ascii="Trebuchet MS" w:hAnsi="Trebuchet MS" w:eastAsia="Times New Roman" w:cs="Arial"/>
              <w:b/>
              <w:bCs/>
              <w:iCs/>
              <w:color w:val="7F7F7F"/>
              <w:sz w:val="28"/>
              <w:szCs w:val="28"/>
            </w:rPr>
          </w:rPrChange>
        </w:rPr>
        <w:pPrChange w:author="Sachin Patange" w:date="2017-05-27T20:37:00Z" w:id="1624">
          <w:pPr>
            <w:pStyle w:val="Heading2"/>
            <w:numPr>
              <w:ilvl w:val="1"/>
              <w:numId w:val="1"/>
            </w:numPr>
            <w:tabs>
              <w:tab w:val="num" w:pos="576"/>
            </w:tabs>
            <w:spacing w:before="60" w:after="60" w:line="276" w:lineRule="auto"/>
            <w:ind w:left="576" w:hanging="576"/>
            <w:jc w:val="both"/>
          </w:pPr>
        </w:pPrChange>
      </w:pPr>
      <w:ins w:author="Sachin Patange" w:date="2017-05-27T20:34:00Z" w:id="1625">
        <w:r>
          <w:t xml:space="preserve">Created Date – </w:t>
        </w:r>
        <w:proofErr w:type="spellStart"/>
        <w:r>
          <w:t>DateTime</w:t>
        </w:r>
        <w:proofErr w:type="spellEnd"/>
        <w:r>
          <w:t xml:space="preserve"> of Record insertion</w:t>
        </w:r>
      </w:ins>
      <w:ins w:author="Sachin Patange" w:date="2017-05-27T20:32:00Z" w:id="1626">
        <w:r>
          <w:t xml:space="preserve"> </w:t>
        </w:r>
      </w:ins>
    </w:p>
    <w:p w:rsidR="00340CD1" w:rsidRDefault="00340CD1" w14:paraId="75F60CD9" w14:textId="36168382">
      <w:pPr>
        <w:rPr>
          <w:ins w:author="Sachin Patange" w:date="2017-05-27T20:38:00Z" w:id="1627"/>
        </w:rPr>
        <w:pPrChange w:author="Sachin Patange" w:date="2017-05-27T13:07:00Z" w:id="1628">
          <w:pPr>
            <w:pStyle w:val="Heading2"/>
            <w:numPr>
              <w:ilvl w:val="1"/>
              <w:numId w:val="1"/>
            </w:numPr>
            <w:tabs>
              <w:tab w:val="num" w:pos="576"/>
            </w:tabs>
            <w:spacing w:before="60" w:after="60" w:line="276" w:lineRule="auto"/>
            <w:ind w:left="576" w:hanging="576"/>
            <w:jc w:val="both"/>
          </w:pPr>
        </w:pPrChange>
      </w:pPr>
    </w:p>
    <w:p w:rsidR="004D1C1F" w:rsidP="004D1C1F" w:rsidRDefault="004D1C1F" w14:paraId="57F676CC" w14:textId="65132031">
      <w:pPr>
        <w:pStyle w:val="Heading3"/>
        <w:keepLines w:val="0"/>
        <w:numPr>
          <w:ilvl w:val="2"/>
          <w:numId w:val="1"/>
        </w:numPr>
        <w:pBdr>
          <w:bottom w:val="single" w:color="auto" w:sz="4" w:space="1"/>
        </w:pBdr>
        <w:tabs>
          <w:tab w:val="left" w:pos="0"/>
          <w:tab w:val="left" w:pos="720"/>
        </w:tabs>
        <w:spacing w:before="60" w:after="60" w:line="276" w:lineRule="auto"/>
        <w:jc w:val="both"/>
        <w:rPr>
          <w:ins w:author="Sachin Patange" w:date="2017-05-27T20:38:00Z" w:id="1629"/>
          <w:rFonts w:ascii="Trebuchet MS" w:hAnsi="Trebuchet MS"/>
          <w:b/>
          <w:bCs/>
          <w:color w:val="000000" w:themeColor="text1"/>
          <w:szCs w:val="22"/>
        </w:rPr>
      </w:pPr>
      <w:bookmarkStart w:name="_Toc483681450" w:id="1630"/>
      <w:ins w:author="Sachin Patange" w:date="2017-05-27T20:38:00Z" w:id="1631">
        <w:r>
          <w:rPr>
            <w:rFonts w:ascii="Trebuchet MS" w:hAnsi="Trebuchet MS"/>
            <w:b/>
            <w:bCs/>
            <w:color w:val="000000" w:themeColor="text1"/>
            <w:szCs w:val="22"/>
          </w:rPr>
          <w:t>Continue Credit Guarantee Information</w:t>
        </w:r>
        <w:bookmarkEnd w:id="1630"/>
        <w:r>
          <w:rPr>
            <w:rFonts w:ascii="Trebuchet MS" w:hAnsi="Trebuchet MS"/>
            <w:b/>
            <w:bCs/>
            <w:color w:val="000000" w:themeColor="text1"/>
            <w:szCs w:val="22"/>
          </w:rPr>
          <w:t xml:space="preserve"> </w:t>
        </w:r>
      </w:ins>
    </w:p>
    <w:p w:rsidR="004D1C1F" w:rsidP="004D1C1F" w:rsidRDefault="004D1C1F" w14:paraId="2538454E" w14:textId="1E5495E7">
      <w:pPr>
        <w:jc w:val="both"/>
        <w:rPr>
          <w:ins w:author="Sachin Patange" w:date="2017-05-27T20:38:00Z" w:id="1632"/>
        </w:rPr>
      </w:pPr>
      <w:ins w:author="Sachin Patange" w:date="2017-05-27T20:38:00Z" w:id="1633">
        <w:r>
          <w:t xml:space="preserve">The Loan Account information </w:t>
        </w:r>
      </w:ins>
      <w:ins w:author="Sachin Patange" w:date="2017-05-27T20:39:00Z" w:id="1634">
        <w:r>
          <w:t xml:space="preserve">provided for continuity of CG </w:t>
        </w:r>
      </w:ins>
      <w:ins w:author="Sachin Patange" w:date="2017-05-27T20:38:00Z" w:id="1635">
        <w:r>
          <w:t>if found eligible, is saved in Credit Guarantee table (i.e. CG table). It is important to note that, all the loan information value provided by MLI is saved in the table along with Credit Guarantee status (as explained in above section) and along with below mentioned specific field values:</w:t>
        </w:r>
      </w:ins>
    </w:p>
    <w:p w:rsidR="004D1C1F" w:rsidP="004D1C1F" w:rsidRDefault="004D1C1F" w14:paraId="7AC788F7" w14:textId="70E6E1D5">
      <w:pPr>
        <w:pStyle w:val="ListParagraph"/>
        <w:numPr>
          <w:ilvl w:val="0"/>
          <w:numId w:val="47"/>
        </w:numPr>
        <w:jc w:val="both"/>
        <w:rPr>
          <w:ins w:author="Sachin Patange" w:date="2017-05-27T20:38:00Z" w:id="1636"/>
        </w:rPr>
      </w:pPr>
      <w:ins w:author="Sachin Patange" w:date="2017-05-27T20:38:00Z" w:id="1637">
        <w:r>
          <w:t xml:space="preserve">File Type – </w:t>
        </w:r>
      </w:ins>
      <w:ins w:author="Sachin Patange" w:date="2017-05-27T20:39:00Z" w:id="1638">
        <w:r>
          <w:t>2</w:t>
        </w:r>
      </w:ins>
      <w:ins w:author="Sachin Patange" w:date="2017-05-27T20:38:00Z" w:id="1639">
        <w:r>
          <w:t xml:space="preserve"> (which indicates that this is a batch transaction for New CG)</w:t>
        </w:r>
      </w:ins>
    </w:p>
    <w:p w:rsidR="004D1C1F" w:rsidP="004D1C1F" w:rsidRDefault="004D1C1F" w14:paraId="53DE5E72" w14:textId="77777777">
      <w:pPr>
        <w:pStyle w:val="ListParagraph"/>
        <w:numPr>
          <w:ilvl w:val="0"/>
          <w:numId w:val="47"/>
        </w:numPr>
        <w:jc w:val="both"/>
        <w:rPr>
          <w:ins w:author="Sachin Patange" w:date="2017-05-27T20:38:00Z" w:id="1640"/>
        </w:rPr>
      </w:pPr>
      <w:ins w:author="Sachin Patange" w:date="2017-05-27T20:38:00Z" w:id="1641">
        <w:r>
          <w:t xml:space="preserve">Transaction Mode – 120001 </w:t>
        </w:r>
      </w:ins>
    </w:p>
    <w:p w:rsidR="004D1C1F" w:rsidP="004D1C1F" w:rsidRDefault="004D1C1F" w14:paraId="14DA18DA" w14:textId="77777777">
      <w:pPr>
        <w:pStyle w:val="ListParagraph"/>
        <w:numPr>
          <w:ilvl w:val="0"/>
          <w:numId w:val="47"/>
        </w:numPr>
        <w:jc w:val="both"/>
        <w:rPr>
          <w:ins w:author="Sachin Patange" w:date="2017-05-27T20:38:00Z" w:id="1642"/>
        </w:rPr>
      </w:pPr>
      <w:ins w:author="Sachin Patange" w:date="2017-05-27T20:38:00Z" w:id="1643">
        <w:r>
          <w:t>IP Address – IP Address of the User</w:t>
        </w:r>
      </w:ins>
    </w:p>
    <w:p w:rsidR="004D1C1F" w:rsidP="004D1C1F" w:rsidRDefault="004D1C1F" w14:paraId="0DF82A15" w14:textId="77777777">
      <w:pPr>
        <w:pStyle w:val="ListParagraph"/>
        <w:numPr>
          <w:ilvl w:val="0"/>
          <w:numId w:val="47"/>
        </w:numPr>
        <w:jc w:val="both"/>
        <w:rPr>
          <w:ins w:author="Sachin Patange" w:date="2017-05-27T20:38:00Z" w:id="1644"/>
        </w:rPr>
      </w:pPr>
      <w:ins w:author="Sachin Patange" w:date="2017-05-27T20:38:00Z" w:id="1645">
        <w:r>
          <w:t>Is Active Flag – Active</w:t>
        </w:r>
      </w:ins>
    </w:p>
    <w:p w:rsidR="004D1C1F" w:rsidRDefault="004D1C1F" w14:paraId="3BDC4303" w14:textId="77777777">
      <w:pPr>
        <w:pStyle w:val="ListParagraph"/>
        <w:numPr>
          <w:ilvl w:val="0"/>
          <w:numId w:val="47"/>
        </w:numPr>
        <w:jc w:val="both"/>
        <w:rPr>
          <w:ins w:author="Sachin Patange" w:date="2017-05-27T20:38:00Z" w:id="1646"/>
        </w:rPr>
        <w:pPrChange w:author="Sachin Patange" w:date="2017-05-27T13:07:00Z" w:id="1647">
          <w:pPr>
            <w:pStyle w:val="Heading2"/>
            <w:numPr>
              <w:ilvl w:val="1"/>
              <w:numId w:val="1"/>
            </w:numPr>
            <w:tabs>
              <w:tab w:val="num" w:pos="576"/>
            </w:tabs>
            <w:spacing w:before="60" w:after="60" w:line="276" w:lineRule="auto"/>
            <w:ind w:left="576" w:hanging="576"/>
            <w:jc w:val="both"/>
          </w:pPr>
        </w:pPrChange>
      </w:pPr>
      <w:ins w:author="Sachin Patange" w:date="2017-05-27T20:38:00Z" w:id="1648">
        <w:r>
          <w:t xml:space="preserve">Created </w:t>
        </w:r>
        <w:proofErr w:type="gramStart"/>
        <w:r>
          <w:t>By</w:t>
        </w:r>
        <w:proofErr w:type="gramEnd"/>
        <w:r>
          <w:t xml:space="preserve"> – NCGTC user id</w:t>
        </w:r>
      </w:ins>
    </w:p>
    <w:p w:rsidR="004D1C1F" w:rsidRDefault="004D1C1F" w14:paraId="18BFF4C3" w14:textId="41FD0A06">
      <w:pPr>
        <w:pStyle w:val="ListParagraph"/>
        <w:numPr>
          <w:ilvl w:val="0"/>
          <w:numId w:val="47"/>
        </w:numPr>
        <w:jc w:val="both"/>
        <w:rPr>
          <w:ins w:author="Sachin Patange" w:date="2017-05-27T20:40:00Z" w:id="1649"/>
        </w:rPr>
        <w:pPrChange w:author="Sachin Patange" w:date="2017-05-27T13:07:00Z" w:id="1650">
          <w:pPr>
            <w:pStyle w:val="Heading2"/>
            <w:numPr>
              <w:ilvl w:val="1"/>
              <w:numId w:val="1"/>
            </w:numPr>
            <w:tabs>
              <w:tab w:val="num" w:pos="576"/>
            </w:tabs>
            <w:spacing w:before="60" w:after="60" w:line="276" w:lineRule="auto"/>
            <w:ind w:left="576" w:hanging="576"/>
            <w:jc w:val="both"/>
          </w:pPr>
        </w:pPrChange>
      </w:pPr>
      <w:ins w:author="Sachin Patange" w:date="2017-05-27T20:38:00Z" w:id="1651">
        <w:r>
          <w:t xml:space="preserve">Created Date – </w:t>
        </w:r>
        <w:proofErr w:type="spellStart"/>
        <w:r>
          <w:t>DateTime</w:t>
        </w:r>
        <w:proofErr w:type="spellEnd"/>
        <w:r>
          <w:t xml:space="preserve"> of Record insertion</w:t>
        </w:r>
      </w:ins>
    </w:p>
    <w:p w:rsidR="00CC479B" w:rsidRDefault="00CC479B" w14:paraId="7AB80BF7" w14:textId="5CC9EB6F">
      <w:pPr>
        <w:rPr>
          <w:ins w:author="Sachin Patange" w:date="2017-05-27T20:41:00Z" w:id="1652"/>
          <w:rFonts w:ascii="Trebuchet MS" w:hAnsi="Trebuchet MS" w:eastAsia="Times New Roman" w:cs="Arial"/>
          <w:b/>
          <w:bCs/>
          <w:iCs/>
          <w:color w:val="7F7F7F"/>
          <w:sz w:val="28"/>
          <w:szCs w:val="28"/>
        </w:rPr>
      </w:pPr>
    </w:p>
    <w:p w:rsidR="002170DD" w:rsidRDefault="002170DD" w14:paraId="5D1B2A25" w14:textId="77777777">
      <w:pPr>
        <w:rPr>
          <w:ins w:author="Sachin Patange" w:date="2017-05-27T20:44:00Z" w:id="1653"/>
          <w:rFonts w:ascii="Trebuchet MS" w:hAnsi="Trebuchet MS" w:eastAsia="Times New Roman" w:cs="Arial"/>
          <w:b/>
          <w:bCs/>
          <w:iCs/>
          <w:color w:val="7F7F7F"/>
          <w:sz w:val="28"/>
          <w:szCs w:val="28"/>
        </w:rPr>
      </w:pPr>
      <w:ins w:author="Sachin Patange" w:date="2017-05-27T20:44:00Z" w:id="1654">
        <w:r>
          <w:rPr>
            <w:rFonts w:ascii="Trebuchet MS" w:hAnsi="Trebuchet MS" w:eastAsia="Times New Roman" w:cs="Arial"/>
            <w:b/>
            <w:bCs/>
            <w:iCs/>
            <w:color w:val="7F7F7F"/>
            <w:sz w:val="28"/>
            <w:szCs w:val="28"/>
          </w:rPr>
          <w:br w:type="page"/>
        </w:r>
      </w:ins>
    </w:p>
    <w:p w:rsidR="00FC5DD7" w:rsidP="00586A66" w:rsidRDefault="00FC5DD7" w14:paraId="026CC3B7" w14:textId="595997A3">
      <w:pPr>
        <w:pStyle w:val="Heading2"/>
        <w:numPr>
          <w:ilvl w:val="1"/>
          <w:numId w:val="1"/>
        </w:numPr>
        <w:spacing w:before="60" w:after="60" w:line="276" w:lineRule="auto"/>
        <w:jc w:val="both"/>
        <w:rPr>
          <w:rFonts w:ascii="Trebuchet MS" w:hAnsi="Trebuchet MS" w:eastAsia="Times New Roman" w:cs="Arial"/>
          <w:b/>
          <w:bCs/>
          <w:iCs/>
          <w:color w:val="7F7F7F"/>
          <w:sz w:val="28"/>
          <w:szCs w:val="28"/>
        </w:rPr>
      </w:pPr>
      <w:bookmarkStart w:name="_Toc483681451" w:id="1655"/>
      <w:r>
        <w:rPr>
          <w:rFonts w:ascii="Trebuchet MS" w:hAnsi="Trebuchet MS" w:eastAsia="Times New Roman" w:cs="Arial"/>
          <w:b/>
          <w:bCs/>
          <w:iCs/>
          <w:color w:val="7F7F7F"/>
          <w:sz w:val="28"/>
          <w:szCs w:val="28"/>
        </w:rPr>
        <w:t xml:space="preserve">Points Pending </w:t>
      </w:r>
      <w:proofErr w:type="gramStart"/>
      <w:r>
        <w:rPr>
          <w:rFonts w:ascii="Trebuchet MS" w:hAnsi="Trebuchet MS" w:eastAsia="Times New Roman" w:cs="Arial"/>
          <w:b/>
          <w:bCs/>
          <w:iCs/>
          <w:color w:val="7F7F7F"/>
          <w:sz w:val="28"/>
          <w:szCs w:val="28"/>
        </w:rPr>
        <w:t>For</w:t>
      </w:r>
      <w:proofErr w:type="gramEnd"/>
      <w:r>
        <w:rPr>
          <w:rFonts w:ascii="Trebuchet MS" w:hAnsi="Trebuchet MS" w:eastAsia="Times New Roman" w:cs="Arial"/>
          <w:b/>
          <w:bCs/>
          <w:iCs/>
          <w:color w:val="7F7F7F"/>
          <w:sz w:val="28"/>
          <w:szCs w:val="28"/>
        </w:rPr>
        <w:t xml:space="preserve"> Further Clarification</w:t>
      </w:r>
      <w:bookmarkEnd w:id="1655"/>
    </w:p>
    <w:p w:rsidR="00FC5DD7" w:rsidP="00FC5DD7" w:rsidRDefault="00FC5DD7" w14:paraId="6127AC18" w14:textId="48C4C321">
      <w:r>
        <w:t>Following points will need clarification from NCGTC:</w:t>
      </w:r>
    </w:p>
    <w:tbl>
      <w:tblPr>
        <w:tblStyle w:val="GridTable4-Accent6"/>
        <w:tblW w:w="9900" w:type="dxa"/>
        <w:tblLook w:val="04A0" w:firstRow="1" w:lastRow="0" w:firstColumn="1" w:lastColumn="0" w:noHBand="0" w:noVBand="1"/>
      </w:tblPr>
      <w:tblGrid>
        <w:gridCol w:w="895"/>
        <w:gridCol w:w="5580"/>
        <w:gridCol w:w="3425"/>
      </w:tblGrid>
      <w:tr w:rsidR="00FC5DD7" w:rsidTr="00FC5DD7" w14:paraId="19BC874E" w14:textId="77777777">
        <w:trPr>
          <w:cnfStyle w:val="100000000000" w:firstRow="1" w:lastRow="0" w:firstColumn="0" w:lastColumn="0" w:oddVBand="0" w:evenVBand="0" w:oddHBand="0" w:evenHBand="0" w:firstRowFirstColumn="0" w:firstRowLastColumn="0" w:lastRowFirstColumn="0" w:lastRowLastColumn="0"/>
          <w:trHeight w:val="229"/>
        </w:trPr>
        <w:tc>
          <w:tcPr>
            <w:cnfStyle w:val="001000000000" w:firstRow="0" w:lastRow="0" w:firstColumn="1" w:lastColumn="0" w:oddVBand="0" w:evenVBand="0" w:oddHBand="0" w:evenHBand="0" w:firstRowFirstColumn="0" w:firstRowLastColumn="0" w:lastRowFirstColumn="0" w:lastRowLastColumn="0"/>
            <w:tcW w:w="895" w:type="dxa"/>
          </w:tcPr>
          <w:p w:rsidR="00FC5DD7" w:rsidP="0012315D" w:rsidRDefault="00FC5DD7" w14:paraId="63143DDF" w14:textId="77777777">
            <w:pPr>
              <w:jc w:val="both"/>
            </w:pPr>
            <w:r>
              <w:t>S. No.</w:t>
            </w:r>
          </w:p>
        </w:tc>
        <w:tc>
          <w:tcPr>
            <w:tcW w:w="5580" w:type="dxa"/>
          </w:tcPr>
          <w:p w:rsidR="00FC5DD7" w:rsidP="00FC5DD7" w:rsidRDefault="00FC5DD7" w14:paraId="1A967413" w14:textId="3DF61BD6">
            <w:pPr>
              <w:jc w:val="both"/>
              <w:cnfStyle w:val="100000000000" w:firstRow="1" w:lastRow="0" w:firstColumn="0" w:lastColumn="0" w:oddVBand="0" w:evenVBand="0" w:oddHBand="0" w:evenHBand="0" w:firstRowFirstColumn="0" w:firstRowLastColumn="0" w:lastRowFirstColumn="0" w:lastRowLastColumn="0"/>
            </w:pPr>
            <w:r>
              <w:t>Point for Further Clarification</w:t>
            </w:r>
          </w:p>
        </w:tc>
        <w:tc>
          <w:tcPr>
            <w:tcW w:w="3425" w:type="dxa"/>
          </w:tcPr>
          <w:p w:rsidR="00FC5DD7" w:rsidP="0012315D" w:rsidRDefault="00FC5DD7" w14:paraId="18EFAB23" w14:textId="0112B6D8">
            <w:pPr>
              <w:jc w:val="both"/>
              <w:cnfStyle w:val="100000000000" w:firstRow="1" w:lastRow="0" w:firstColumn="0" w:lastColumn="0" w:oddVBand="0" w:evenVBand="0" w:oddHBand="0" w:evenHBand="0" w:firstRowFirstColumn="0" w:firstRowLastColumn="0" w:lastRowFirstColumn="0" w:lastRowLastColumn="0"/>
            </w:pPr>
            <w:r>
              <w:t>Contemplations</w:t>
            </w:r>
          </w:p>
        </w:tc>
      </w:tr>
      <w:tr w:rsidR="00FC5DD7" w:rsidTr="00FC5DD7" w14:paraId="53B222C2" w14:textId="77777777">
        <w:trPr>
          <w:cnfStyle w:val="000000100000" w:firstRow="0" w:lastRow="0" w:firstColumn="0" w:lastColumn="0" w:oddVBand="0" w:evenVBand="0" w:oddHBand="1" w:evenHBand="0" w:firstRowFirstColumn="0" w:firstRowLastColumn="0" w:lastRowFirstColumn="0" w:lastRowLastColumn="0"/>
          <w:trHeight w:val="589"/>
        </w:trPr>
        <w:tc>
          <w:tcPr>
            <w:cnfStyle w:val="001000000000" w:firstRow="0" w:lastRow="0" w:firstColumn="1" w:lastColumn="0" w:oddVBand="0" w:evenVBand="0" w:oddHBand="0" w:evenHBand="0" w:firstRowFirstColumn="0" w:firstRowLastColumn="0" w:lastRowFirstColumn="0" w:lastRowLastColumn="0"/>
            <w:tcW w:w="895" w:type="dxa"/>
          </w:tcPr>
          <w:p w:rsidR="00FC5DD7" w:rsidP="0012315D" w:rsidRDefault="00FC5DD7" w14:paraId="709F710F" w14:textId="77777777">
            <w:pPr>
              <w:jc w:val="both"/>
            </w:pPr>
            <w:r>
              <w:t>1</w:t>
            </w:r>
          </w:p>
        </w:tc>
        <w:tc>
          <w:tcPr>
            <w:tcW w:w="5580" w:type="dxa"/>
          </w:tcPr>
          <w:p w:rsidR="00FC5DD7" w:rsidP="0012315D" w:rsidRDefault="00FC5DD7" w14:paraId="2FC12F5B" w14:textId="13DD32E9">
            <w:pPr>
              <w:jc w:val="both"/>
              <w:cnfStyle w:val="000000100000" w:firstRow="0" w:lastRow="0" w:firstColumn="0" w:lastColumn="0" w:oddVBand="0" w:evenVBand="0" w:oddHBand="1" w:evenHBand="0" w:firstRowFirstColumn="0" w:firstRowLastColumn="0" w:lastRowFirstColumn="0" w:lastRowLastColumn="0"/>
            </w:pPr>
            <w:r>
              <w:t>A request for continuing credit guarantee is raised by MLI for such a loan account which has neared its end of loan tenure.</w:t>
            </w:r>
          </w:p>
        </w:tc>
        <w:tc>
          <w:tcPr>
            <w:tcW w:w="3425" w:type="dxa"/>
          </w:tcPr>
          <w:p w:rsidR="00FC5DD7" w:rsidP="0012315D" w:rsidRDefault="00FC5DD7" w14:paraId="214286E9" w14:textId="001B1656">
            <w:pPr>
              <w:jc w:val="both"/>
              <w:cnfStyle w:val="000000100000" w:firstRow="0" w:lastRow="0" w:firstColumn="0" w:lastColumn="0" w:oddVBand="0" w:evenVBand="0" w:oddHBand="1" w:evenHBand="0" w:firstRowFirstColumn="0" w:firstRowLastColumn="0" w:lastRowFirstColumn="0" w:lastRowLastColumn="0"/>
            </w:pPr>
            <w:r>
              <w:t>Whether to close the guarantee cover or issue the cover for the ‘Broken Period’</w:t>
            </w:r>
          </w:p>
        </w:tc>
      </w:tr>
      <w:tr w:rsidR="00FC5DD7" w:rsidTr="00FC5DD7" w14:paraId="7A01EF55" w14:textId="77777777">
        <w:trPr>
          <w:trHeight w:val="111"/>
        </w:trPr>
        <w:tc>
          <w:tcPr>
            <w:cnfStyle w:val="001000000000" w:firstRow="0" w:lastRow="0" w:firstColumn="1" w:lastColumn="0" w:oddVBand="0" w:evenVBand="0" w:oddHBand="0" w:evenHBand="0" w:firstRowFirstColumn="0" w:firstRowLastColumn="0" w:lastRowFirstColumn="0" w:lastRowLastColumn="0"/>
            <w:tcW w:w="895" w:type="dxa"/>
          </w:tcPr>
          <w:p w:rsidR="00FC5DD7" w:rsidP="0012315D" w:rsidRDefault="00FC5DD7" w14:paraId="73EC5F30" w14:textId="4A8BF2AD">
            <w:pPr>
              <w:jc w:val="both"/>
            </w:pPr>
            <w:del w:author="Sachin Patange" w:date="2017-04-29T19:35:00Z" w:id="1656">
              <w:r w:rsidDel="00F008B5">
                <w:delText>2</w:delText>
              </w:r>
            </w:del>
          </w:p>
        </w:tc>
        <w:tc>
          <w:tcPr>
            <w:tcW w:w="5580" w:type="dxa"/>
          </w:tcPr>
          <w:p w:rsidR="00FC5DD7" w:rsidP="00FC5DD7" w:rsidRDefault="00FC5DD7" w14:paraId="4E0CB829" w14:textId="211555DE">
            <w:pPr>
              <w:jc w:val="both"/>
              <w:cnfStyle w:val="000000000000" w:firstRow="0" w:lastRow="0" w:firstColumn="0" w:lastColumn="0" w:oddVBand="0" w:evenVBand="0" w:oddHBand="0" w:evenHBand="0" w:firstRowFirstColumn="0" w:firstRowLastColumn="0" w:lastRowFirstColumn="0" w:lastRowLastColumn="0"/>
            </w:pPr>
            <w:del w:author="Sachin Patange" w:date="2017-04-29T19:35:00Z" w:id="1657">
              <w:r w:rsidDel="00F008B5">
                <w:delText>Waiving CG Charges for Continuity Request</w:delText>
              </w:r>
            </w:del>
          </w:p>
        </w:tc>
        <w:tc>
          <w:tcPr>
            <w:tcW w:w="3425" w:type="dxa"/>
          </w:tcPr>
          <w:p w:rsidR="00FC5DD7" w:rsidP="0012315D" w:rsidRDefault="00FC5DD7" w14:paraId="5901E352" w14:textId="5C2F63D2">
            <w:pPr>
              <w:jc w:val="both"/>
              <w:cnfStyle w:val="000000000000" w:firstRow="0" w:lastRow="0" w:firstColumn="0" w:lastColumn="0" w:oddVBand="0" w:evenVBand="0" w:oddHBand="0" w:evenHBand="0" w:firstRowFirstColumn="0" w:firstRowLastColumn="0" w:lastRowFirstColumn="0" w:lastRowLastColumn="0"/>
            </w:pPr>
            <w:del w:author="Sachin Patange" w:date="2017-04-29T19:35:00Z" w:id="1658">
              <w:r w:rsidDel="00F008B5">
                <w:delText>What will be the nature of such request (whether for Fees, Penalty or Taxes)</w:delText>
              </w:r>
            </w:del>
          </w:p>
        </w:tc>
      </w:tr>
      <w:tr w:rsidR="00264284" w:rsidTr="00FC5DD7" w14:paraId="791CF49C" w14:textId="77777777">
        <w:trPr>
          <w:cnfStyle w:val="000000100000" w:firstRow="0" w:lastRow="0" w:firstColumn="0" w:lastColumn="0" w:oddVBand="0" w:evenVBand="0" w:oddHBand="1" w:evenHBand="0" w:firstRowFirstColumn="0" w:firstRowLastColumn="0" w:lastRowFirstColumn="0" w:lastRowLastColumn="0"/>
          <w:trHeight w:val="111"/>
        </w:trPr>
        <w:tc>
          <w:tcPr>
            <w:cnfStyle w:val="001000000000" w:firstRow="0" w:lastRow="0" w:firstColumn="1" w:lastColumn="0" w:oddVBand="0" w:evenVBand="0" w:oddHBand="0" w:evenHBand="0" w:firstRowFirstColumn="0" w:firstRowLastColumn="0" w:lastRowFirstColumn="0" w:lastRowLastColumn="0"/>
            <w:tcW w:w="895" w:type="dxa"/>
          </w:tcPr>
          <w:p w:rsidR="00264284" w:rsidP="0012315D" w:rsidRDefault="00264284" w14:paraId="429FACE8" w14:textId="3C6FDE88">
            <w:pPr>
              <w:jc w:val="both"/>
            </w:pPr>
            <w:del w:author="Sachin Patange" w:date="2017-04-29T19:35:00Z" w:id="1659">
              <w:r w:rsidDel="00F008B5">
                <w:delText>3</w:delText>
              </w:r>
            </w:del>
            <w:ins w:author="Sachin Patange" w:date="2017-04-29T19:35:00Z" w:id="1660">
              <w:r w:rsidR="00F008B5">
                <w:t>2</w:t>
              </w:r>
            </w:ins>
          </w:p>
        </w:tc>
        <w:tc>
          <w:tcPr>
            <w:tcW w:w="5580" w:type="dxa"/>
          </w:tcPr>
          <w:p w:rsidR="00264284" w:rsidP="00FC5DD7" w:rsidRDefault="00264284" w14:paraId="02B9054B" w14:textId="3CF36990">
            <w:pPr>
              <w:jc w:val="both"/>
              <w:cnfStyle w:val="000000100000" w:firstRow="0" w:lastRow="0" w:firstColumn="0" w:lastColumn="0" w:oddVBand="0" w:evenVBand="0" w:oddHBand="1" w:evenHBand="0" w:firstRowFirstColumn="0" w:firstRowLastColumn="0" w:lastRowFirstColumn="0" w:lastRowLastColumn="0"/>
            </w:pPr>
            <w:r>
              <w:t>Loan Account details have ‘Outstanding Loan Amount’ = Zero</w:t>
            </w:r>
          </w:p>
        </w:tc>
        <w:tc>
          <w:tcPr>
            <w:tcW w:w="3425" w:type="dxa"/>
          </w:tcPr>
          <w:p w:rsidR="00264284" w:rsidP="0012315D" w:rsidRDefault="00264284" w14:paraId="0F0CCCE4" w14:textId="61258DFB">
            <w:pPr>
              <w:jc w:val="both"/>
              <w:cnfStyle w:val="000000100000" w:firstRow="0" w:lastRow="0" w:firstColumn="0" w:lastColumn="0" w:oddVBand="0" w:evenVBand="0" w:oddHBand="1" w:evenHBand="0" w:firstRowFirstColumn="0" w:firstRowLastColumn="0" w:lastRowFirstColumn="0" w:lastRowLastColumn="0"/>
            </w:pPr>
            <w:r>
              <w:t>Does the system close the CG or provide alert to MLI, consequently, MLI closes the CG manually.</w:t>
            </w:r>
          </w:p>
        </w:tc>
      </w:tr>
    </w:tbl>
    <w:p w:rsidR="00FC5DD7" w:rsidP="00FC5DD7" w:rsidRDefault="00FC5DD7" w14:paraId="26F73D69" w14:textId="77777777"/>
    <w:p w:rsidRPr="00FC5DD7" w:rsidR="007D170E" w:rsidP="00FC5DD7" w:rsidRDefault="00B1269E" w14:paraId="1A838305" w14:textId="5AE97731">
      <w:r>
        <w:t>On receipt of further clarification from NCGTC team, the current document will undergo revision.</w:t>
      </w:r>
    </w:p>
    <w:p w:rsidR="0059069C" w:rsidP="005B1988" w:rsidRDefault="0059069C" w14:paraId="5FA3F797" w14:textId="77777777"/>
    <w:p w:rsidR="002D58E6" w:rsidP="002D58E6" w:rsidRDefault="002D58E6" w14:paraId="07F623D3" w14:textId="77777777">
      <w:pPr>
        <w:pStyle w:val="ListParagraph"/>
      </w:pPr>
    </w:p>
    <w:p w:rsidR="0061770F" w:rsidP="0061770F" w:rsidRDefault="0061770F" w14:paraId="08C913D9" w14:textId="77777777"/>
    <w:p w:rsidR="0029620B" w:rsidP="0061770F" w:rsidRDefault="0029620B" w14:paraId="044F7888" w14:textId="77777777"/>
    <w:p w:rsidR="0029620B" w:rsidP="0061770F" w:rsidRDefault="0029620B" w14:paraId="77CF9EB8" w14:textId="77777777"/>
    <w:p w:rsidR="0029620B" w:rsidP="0061770F" w:rsidRDefault="0029620B" w14:paraId="7308E437" w14:textId="77777777"/>
    <w:p w:rsidR="0029620B" w:rsidP="0061770F" w:rsidRDefault="0029620B" w14:paraId="3727F70F" w14:textId="77777777"/>
    <w:p w:rsidR="0029620B" w:rsidP="0061770F" w:rsidRDefault="0029620B" w14:paraId="133DD5A4" w14:textId="77777777"/>
    <w:p w:rsidR="00ED1170" w:rsidP="0061770F" w:rsidRDefault="00ED1170" w14:paraId="6596691A" w14:textId="77777777"/>
    <w:p w:rsidR="00ED1170" w:rsidP="0061770F" w:rsidRDefault="00ED1170" w14:paraId="564AFE6F" w14:textId="77777777"/>
    <w:p w:rsidR="00ED1170" w:rsidP="0061770F" w:rsidRDefault="00ED1170" w14:paraId="160FC90F" w14:textId="77777777"/>
    <w:p w:rsidR="00ED1170" w:rsidP="0061770F" w:rsidRDefault="00ED1170" w14:paraId="76A10B07" w14:textId="77777777"/>
    <w:p w:rsidR="00ED1170" w:rsidP="0061770F" w:rsidRDefault="00ED1170" w14:paraId="1B310FCB" w14:textId="77777777"/>
    <w:p w:rsidR="00ED1170" w:rsidP="0061770F" w:rsidRDefault="00ED1170" w14:paraId="4437A926" w14:textId="77777777"/>
    <w:p w:rsidR="00ED1170" w:rsidP="0061770F" w:rsidRDefault="00ED1170" w14:paraId="2660FECF" w14:textId="77777777"/>
    <w:p w:rsidR="00ED1170" w:rsidP="0061770F" w:rsidRDefault="00ED1170" w14:paraId="721C032B" w14:textId="77777777"/>
    <w:p w:rsidR="00ED1170" w:rsidP="0061770F" w:rsidRDefault="00ED1170" w14:paraId="37B27CC3" w14:textId="77777777"/>
    <w:p w:rsidR="00ED1170" w:rsidP="0061770F" w:rsidRDefault="00ED1170" w14:paraId="55690D4B" w14:textId="77777777"/>
    <w:p w:rsidR="00DA1C5E" w:rsidP="0061770F" w:rsidRDefault="00DA1C5E" w14:paraId="649796A8" w14:textId="77777777"/>
    <w:p w:rsidR="0027532D" w:rsidP="00ED1170" w:rsidRDefault="0027532D" w14:paraId="5B73C776" w14:textId="77777777">
      <w:pPr>
        <w:pStyle w:val="NoSpacing"/>
        <w:rPr>
          <w:color w:val="A6A6A6" w:themeColor="background1" w:themeShade="A6"/>
          <w:sz w:val="20"/>
        </w:rPr>
      </w:pPr>
    </w:p>
    <w:p w:rsidR="0027532D" w:rsidP="00ED1170" w:rsidRDefault="0027532D" w14:paraId="03B7DA4E" w14:textId="77777777">
      <w:pPr>
        <w:pStyle w:val="NoSpacing"/>
        <w:rPr>
          <w:color w:val="A6A6A6" w:themeColor="background1" w:themeShade="A6"/>
          <w:sz w:val="20"/>
        </w:rPr>
      </w:pPr>
    </w:p>
    <w:p w:rsidR="0027532D" w:rsidP="00ED1170" w:rsidRDefault="0027532D" w14:paraId="3F3E8D0C" w14:textId="77777777">
      <w:pPr>
        <w:pStyle w:val="NoSpacing"/>
        <w:rPr>
          <w:color w:val="A6A6A6" w:themeColor="background1" w:themeShade="A6"/>
          <w:sz w:val="20"/>
        </w:rPr>
      </w:pPr>
    </w:p>
    <w:p w:rsidR="0027532D" w:rsidP="00ED1170" w:rsidRDefault="0027532D" w14:paraId="5DB5CD5D" w14:textId="77777777">
      <w:pPr>
        <w:pStyle w:val="NoSpacing"/>
        <w:rPr>
          <w:color w:val="A6A6A6" w:themeColor="background1" w:themeShade="A6"/>
          <w:sz w:val="20"/>
        </w:rPr>
      </w:pPr>
    </w:p>
    <w:p w:rsidR="0027532D" w:rsidP="00ED1170" w:rsidRDefault="0027532D" w14:paraId="229457FB" w14:textId="77777777">
      <w:pPr>
        <w:pStyle w:val="NoSpacing"/>
        <w:rPr>
          <w:color w:val="A6A6A6" w:themeColor="background1" w:themeShade="A6"/>
          <w:sz w:val="20"/>
        </w:rPr>
      </w:pPr>
    </w:p>
    <w:p w:rsidR="0027532D" w:rsidP="00ED1170" w:rsidRDefault="0027532D" w14:paraId="300000F1" w14:textId="77777777">
      <w:pPr>
        <w:pStyle w:val="NoSpacing"/>
        <w:rPr>
          <w:color w:val="A6A6A6" w:themeColor="background1" w:themeShade="A6"/>
          <w:sz w:val="20"/>
        </w:rPr>
      </w:pPr>
    </w:p>
    <w:p w:rsidR="0027532D" w:rsidP="00ED1170" w:rsidRDefault="0027532D" w14:paraId="0B30DF57" w14:textId="77777777">
      <w:pPr>
        <w:pStyle w:val="NoSpacing"/>
        <w:rPr>
          <w:color w:val="A6A6A6" w:themeColor="background1" w:themeShade="A6"/>
          <w:sz w:val="20"/>
        </w:rPr>
      </w:pPr>
    </w:p>
    <w:p w:rsidR="000F14CF" w:rsidP="00ED1170" w:rsidRDefault="000F14CF" w14:paraId="0F8479B5" w14:textId="77777777">
      <w:pPr>
        <w:pStyle w:val="NoSpacing"/>
        <w:rPr>
          <w:color w:val="A6A6A6" w:themeColor="background1" w:themeShade="A6"/>
          <w:sz w:val="20"/>
        </w:rPr>
      </w:pPr>
    </w:p>
    <w:p w:rsidR="000F14CF" w:rsidP="00ED1170" w:rsidRDefault="000F14CF" w14:paraId="683DCB13" w14:textId="77777777">
      <w:pPr>
        <w:pStyle w:val="NoSpacing"/>
        <w:rPr>
          <w:color w:val="A6A6A6" w:themeColor="background1" w:themeShade="A6"/>
          <w:sz w:val="20"/>
        </w:rPr>
      </w:pPr>
    </w:p>
    <w:p w:rsidR="000F14CF" w:rsidP="00ED1170" w:rsidRDefault="000F14CF" w14:paraId="25A48C31" w14:textId="77777777">
      <w:pPr>
        <w:pStyle w:val="NoSpacing"/>
        <w:rPr>
          <w:color w:val="A6A6A6" w:themeColor="background1" w:themeShade="A6"/>
          <w:sz w:val="20"/>
        </w:rPr>
      </w:pPr>
    </w:p>
    <w:p w:rsidR="000F14CF" w:rsidP="00ED1170" w:rsidRDefault="000F14CF" w14:paraId="34A30A0B" w14:textId="77777777">
      <w:pPr>
        <w:pStyle w:val="NoSpacing"/>
        <w:rPr>
          <w:color w:val="A6A6A6" w:themeColor="background1" w:themeShade="A6"/>
          <w:sz w:val="20"/>
        </w:rPr>
      </w:pPr>
    </w:p>
    <w:p w:rsidR="000F14CF" w:rsidP="00ED1170" w:rsidRDefault="000F14CF" w14:paraId="6DC52475" w14:textId="77777777">
      <w:pPr>
        <w:pStyle w:val="NoSpacing"/>
        <w:rPr>
          <w:color w:val="A6A6A6" w:themeColor="background1" w:themeShade="A6"/>
          <w:sz w:val="20"/>
        </w:rPr>
      </w:pPr>
    </w:p>
    <w:p w:rsidR="000F14CF" w:rsidP="00ED1170" w:rsidRDefault="000F14CF" w14:paraId="3F147BE3" w14:textId="77777777">
      <w:pPr>
        <w:pStyle w:val="NoSpacing"/>
        <w:rPr>
          <w:color w:val="A6A6A6" w:themeColor="background1" w:themeShade="A6"/>
          <w:sz w:val="20"/>
        </w:rPr>
      </w:pPr>
    </w:p>
    <w:p w:rsidR="000F14CF" w:rsidP="00ED1170" w:rsidRDefault="000F14CF" w14:paraId="0FE19626" w14:textId="77777777">
      <w:pPr>
        <w:pStyle w:val="NoSpacing"/>
        <w:rPr>
          <w:color w:val="A6A6A6" w:themeColor="background1" w:themeShade="A6"/>
          <w:sz w:val="20"/>
        </w:rPr>
      </w:pPr>
    </w:p>
    <w:p w:rsidR="000F14CF" w:rsidP="00ED1170" w:rsidRDefault="000F14CF" w14:paraId="5C49EBBF" w14:textId="77777777">
      <w:pPr>
        <w:pStyle w:val="NoSpacing"/>
        <w:rPr>
          <w:color w:val="A6A6A6" w:themeColor="background1" w:themeShade="A6"/>
          <w:sz w:val="20"/>
        </w:rPr>
      </w:pPr>
    </w:p>
    <w:p w:rsidR="000F14CF" w:rsidP="00ED1170" w:rsidRDefault="000F14CF" w14:paraId="1AE5E438" w14:textId="77777777">
      <w:pPr>
        <w:pStyle w:val="NoSpacing"/>
        <w:rPr>
          <w:color w:val="A6A6A6" w:themeColor="background1" w:themeShade="A6"/>
          <w:sz w:val="20"/>
        </w:rPr>
      </w:pPr>
    </w:p>
    <w:p w:rsidR="000F14CF" w:rsidP="00ED1170" w:rsidRDefault="000F14CF" w14:paraId="0070E60E" w14:textId="77777777">
      <w:pPr>
        <w:pStyle w:val="NoSpacing"/>
        <w:rPr>
          <w:color w:val="A6A6A6" w:themeColor="background1" w:themeShade="A6"/>
          <w:sz w:val="20"/>
        </w:rPr>
      </w:pPr>
    </w:p>
    <w:p w:rsidR="000F14CF" w:rsidP="00ED1170" w:rsidRDefault="000F14CF" w14:paraId="063652EC" w14:textId="77777777">
      <w:pPr>
        <w:pStyle w:val="NoSpacing"/>
        <w:rPr>
          <w:color w:val="A6A6A6" w:themeColor="background1" w:themeShade="A6"/>
          <w:sz w:val="20"/>
        </w:rPr>
      </w:pPr>
    </w:p>
    <w:p w:rsidR="000F14CF" w:rsidP="00ED1170" w:rsidRDefault="000F14CF" w14:paraId="6D17E52D" w14:textId="77777777">
      <w:pPr>
        <w:pStyle w:val="NoSpacing"/>
        <w:rPr>
          <w:color w:val="A6A6A6" w:themeColor="background1" w:themeShade="A6"/>
          <w:sz w:val="20"/>
        </w:rPr>
      </w:pPr>
    </w:p>
    <w:p w:rsidR="000F14CF" w:rsidP="00ED1170" w:rsidRDefault="000F14CF" w14:paraId="48BFD296" w14:textId="77777777">
      <w:pPr>
        <w:pStyle w:val="NoSpacing"/>
        <w:rPr>
          <w:color w:val="A6A6A6" w:themeColor="background1" w:themeShade="A6"/>
          <w:sz w:val="20"/>
        </w:rPr>
      </w:pPr>
    </w:p>
    <w:p w:rsidR="000F14CF" w:rsidP="00ED1170" w:rsidRDefault="000F14CF" w14:paraId="01FE99FD" w14:textId="77777777">
      <w:pPr>
        <w:pStyle w:val="NoSpacing"/>
        <w:rPr>
          <w:color w:val="A6A6A6" w:themeColor="background1" w:themeShade="A6"/>
          <w:sz w:val="20"/>
        </w:rPr>
      </w:pPr>
    </w:p>
    <w:p w:rsidR="000F14CF" w:rsidP="00ED1170" w:rsidRDefault="000F14CF" w14:paraId="1F663C0E" w14:textId="77777777">
      <w:pPr>
        <w:pStyle w:val="NoSpacing"/>
        <w:rPr>
          <w:color w:val="A6A6A6" w:themeColor="background1" w:themeShade="A6"/>
          <w:sz w:val="20"/>
        </w:rPr>
      </w:pPr>
    </w:p>
    <w:p w:rsidR="000F14CF" w:rsidP="00ED1170" w:rsidRDefault="000F14CF" w14:paraId="301AA0F5" w14:textId="77777777">
      <w:pPr>
        <w:pStyle w:val="NoSpacing"/>
        <w:rPr>
          <w:color w:val="A6A6A6" w:themeColor="background1" w:themeShade="A6"/>
          <w:sz w:val="20"/>
        </w:rPr>
      </w:pPr>
    </w:p>
    <w:p w:rsidR="000F14CF" w:rsidP="00ED1170" w:rsidRDefault="000F14CF" w14:paraId="089DA682" w14:textId="77777777">
      <w:pPr>
        <w:pStyle w:val="NoSpacing"/>
        <w:rPr>
          <w:color w:val="A6A6A6" w:themeColor="background1" w:themeShade="A6"/>
          <w:sz w:val="20"/>
        </w:rPr>
      </w:pPr>
    </w:p>
    <w:p w:rsidR="000F14CF" w:rsidP="00ED1170" w:rsidRDefault="000F14CF" w14:paraId="230971FD" w14:textId="77777777">
      <w:pPr>
        <w:pStyle w:val="NoSpacing"/>
        <w:rPr>
          <w:color w:val="A6A6A6" w:themeColor="background1" w:themeShade="A6"/>
          <w:sz w:val="20"/>
        </w:rPr>
      </w:pPr>
    </w:p>
    <w:p w:rsidR="000F14CF" w:rsidP="00ED1170" w:rsidRDefault="000F14CF" w14:paraId="3C66C98E" w14:textId="77777777">
      <w:pPr>
        <w:pStyle w:val="NoSpacing"/>
        <w:rPr>
          <w:color w:val="A6A6A6" w:themeColor="background1" w:themeShade="A6"/>
          <w:sz w:val="20"/>
        </w:rPr>
      </w:pPr>
    </w:p>
    <w:p w:rsidR="000F14CF" w:rsidP="00ED1170" w:rsidRDefault="000F14CF" w14:paraId="4E4F33D6" w14:textId="77777777">
      <w:pPr>
        <w:pStyle w:val="NoSpacing"/>
        <w:rPr>
          <w:color w:val="A6A6A6" w:themeColor="background1" w:themeShade="A6"/>
          <w:sz w:val="20"/>
        </w:rPr>
      </w:pPr>
    </w:p>
    <w:p w:rsidR="000F14CF" w:rsidP="00ED1170" w:rsidRDefault="000F14CF" w14:paraId="4F847E1F" w14:textId="77777777">
      <w:pPr>
        <w:pStyle w:val="NoSpacing"/>
        <w:rPr>
          <w:color w:val="A6A6A6" w:themeColor="background1" w:themeShade="A6"/>
          <w:sz w:val="20"/>
        </w:rPr>
      </w:pPr>
    </w:p>
    <w:p w:rsidR="000F14CF" w:rsidP="00ED1170" w:rsidRDefault="000F14CF" w14:paraId="28E73BE3" w14:textId="77777777">
      <w:pPr>
        <w:pStyle w:val="NoSpacing"/>
        <w:rPr>
          <w:color w:val="A6A6A6" w:themeColor="background1" w:themeShade="A6"/>
          <w:sz w:val="20"/>
        </w:rPr>
      </w:pPr>
    </w:p>
    <w:p w:rsidR="000F14CF" w:rsidP="00ED1170" w:rsidRDefault="000F14CF" w14:paraId="49F13806" w14:textId="77777777">
      <w:pPr>
        <w:pStyle w:val="NoSpacing"/>
        <w:rPr>
          <w:color w:val="A6A6A6" w:themeColor="background1" w:themeShade="A6"/>
          <w:sz w:val="20"/>
        </w:rPr>
      </w:pPr>
    </w:p>
    <w:p w:rsidR="000F14CF" w:rsidP="00ED1170" w:rsidRDefault="000F14CF" w14:paraId="45FF1FBC" w14:textId="77777777">
      <w:pPr>
        <w:pStyle w:val="NoSpacing"/>
        <w:rPr>
          <w:color w:val="A6A6A6" w:themeColor="background1" w:themeShade="A6"/>
          <w:sz w:val="20"/>
        </w:rPr>
      </w:pPr>
    </w:p>
    <w:p w:rsidR="000F14CF" w:rsidP="00ED1170" w:rsidRDefault="000F14CF" w14:paraId="67715C2A" w14:textId="77777777">
      <w:pPr>
        <w:pStyle w:val="NoSpacing"/>
        <w:rPr>
          <w:color w:val="A6A6A6" w:themeColor="background1" w:themeShade="A6"/>
          <w:sz w:val="20"/>
        </w:rPr>
      </w:pPr>
    </w:p>
    <w:p w:rsidR="000F14CF" w:rsidP="00ED1170" w:rsidRDefault="000F14CF" w14:paraId="02E9B48B" w14:textId="77777777">
      <w:pPr>
        <w:pStyle w:val="NoSpacing"/>
        <w:rPr>
          <w:color w:val="A6A6A6" w:themeColor="background1" w:themeShade="A6"/>
          <w:sz w:val="20"/>
        </w:rPr>
      </w:pPr>
    </w:p>
    <w:p w:rsidR="000F14CF" w:rsidP="00ED1170" w:rsidRDefault="000F14CF" w14:paraId="5ABFE095" w14:textId="77777777">
      <w:pPr>
        <w:pStyle w:val="NoSpacing"/>
        <w:rPr>
          <w:color w:val="A6A6A6" w:themeColor="background1" w:themeShade="A6"/>
          <w:sz w:val="20"/>
        </w:rPr>
      </w:pPr>
    </w:p>
    <w:p w:rsidR="000F14CF" w:rsidP="00ED1170" w:rsidRDefault="000F14CF" w14:paraId="0E1794CB" w14:textId="77777777">
      <w:pPr>
        <w:pStyle w:val="NoSpacing"/>
        <w:rPr>
          <w:color w:val="A6A6A6" w:themeColor="background1" w:themeShade="A6"/>
          <w:sz w:val="20"/>
        </w:rPr>
      </w:pPr>
    </w:p>
    <w:p w:rsidR="000F14CF" w:rsidP="00ED1170" w:rsidRDefault="000F14CF" w14:paraId="39B3E000" w14:textId="77777777">
      <w:pPr>
        <w:pStyle w:val="NoSpacing"/>
        <w:rPr>
          <w:color w:val="A6A6A6" w:themeColor="background1" w:themeShade="A6"/>
          <w:sz w:val="20"/>
        </w:rPr>
      </w:pPr>
    </w:p>
    <w:p w:rsidR="000F14CF" w:rsidP="00ED1170" w:rsidRDefault="000F14CF" w14:paraId="44A538F1" w14:textId="77777777">
      <w:pPr>
        <w:pStyle w:val="NoSpacing"/>
        <w:rPr>
          <w:color w:val="A6A6A6" w:themeColor="background1" w:themeShade="A6"/>
          <w:sz w:val="20"/>
        </w:rPr>
      </w:pPr>
    </w:p>
    <w:p w:rsidR="000F14CF" w:rsidP="00ED1170" w:rsidRDefault="000F14CF" w14:paraId="11864055" w14:textId="77777777">
      <w:pPr>
        <w:pStyle w:val="NoSpacing"/>
        <w:rPr>
          <w:color w:val="A6A6A6" w:themeColor="background1" w:themeShade="A6"/>
          <w:sz w:val="20"/>
        </w:rPr>
      </w:pPr>
    </w:p>
    <w:p w:rsidR="000F14CF" w:rsidP="00ED1170" w:rsidRDefault="000F14CF" w14:paraId="665EBAFE" w14:textId="77777777">
      <w:pPr>
        <w:pStyle w:val="NoSpacing"/>
        <w:rPr>
          <w:color w:val="A6A6A6" w:themeColor="background1" w:themeShade="A6"/>
          <w:sz w:val="20"/>
        </w:rPr>
      </w:pPr>
    </w:p>
    <w:p w:rsidR="000F14CF" w:rsidP="00ED1170" w:rsidRDefault="000F14CF" w14:paraId="5B38925D" w14:textId="77777777">
      <w:pPr>
        <w:pStyle w:val="NoSpacing"/>
        <w:rPr>
          <w:color w:val="A6A6A6" w:themeColor="background1" w:themeShade="A6"/>
          <w:sz w:val="20"/>
        </w:rPr>
      </w:pPr>
    </w:p>
    <w:p w:rsidR="000F14CF" w:rsidP="00ED1170" w:rsidRDefault="000F14CF" w14:paraId="2453EFCD" w14:textId="77777777">
      <w:pPr>
        <w:pStyle w:val="NoSpacing"/>
        <w:rPr>
          <w:color w:val="A6A6A6" w:themeColor="background1" w:themeShade="A6"/>
          <w:sz w:val="20"/>
        </w:rPr>
      </w:pPr>
    </w:p>
    <w:p w:rsidR="000F14CF" w:rsidP="00ED1170" w:rsidRDefault="000F14CF" w14:paraId="4323422C" w14:textId="77777777">
      <w:pPr>
        <w:pStyle w:val="NoSpacing"/>
        <w:rPr>
          <w:color w:val="A6A6A6" w:themeColor="background1" w:themeShade="A6"/>
          <w:sz w:val="20"/>
        </w:rPr>
      </w:pPr>
    </w:p>
    <w:p w:rsidR="000F14CF" w:rsidP="00ED1170" w:rsidRDefault="000F14CF" w14:paraId="3AAE5C64" w14:textId="77777777">
      <w:pPr>
        <w:pStyle w:val="NoSpacing"/>
        <w:rPr>
          <w:color w:val="A6A6A6" w:themeColor="background1" w:themeShade="A6"/>
          <w:sz w:val="20"/>
        </w:rPr>
      </w:pPr>
    </w:p>
    <w:p w:rsidR="0027532D" w:rsidP="00ED1170" w:rsidRDefault="0027532D" w14:paraId="6CF4D283" w14:textId="77777777">
      <w:pPr>
        <w:pStyle w:val="NoSpacing"/>
        <w:rPr>
          <w:color w:val="A6A6A6" w:themeColor="background1" w:themeShade="A6"/>
          <w:sz w:val="20"/>
        </w:rPr>
      </w:pPr>
    </w:p>
    <w:p w:rsidR="0027532D" w:rsidP="00ED1170" w:rsidRDefault="0027532D" w14:paraId="073CD77E" w14:textId="77777777">
      <w:pPr>
        <w:pStyle w:val="NoSpacing"/>
        <w:rPr>
          <w:color w:val="A6A6A6" w:themeColor="background1" w:themeShade="A6"/>
          <w:sz w:val="20"/>
        </w:rPr>
      </w:pPr>
    </w:p>
    <w:p w:rsidR="0027532D" w:rsidP="00ED1170" w:rsidRDefault="0027532D" w14:paraId="44239F77" w14:textId="77777777">
      <w:pPr>
        <w:pStyle w:val="NoSpacing"/>
        <w:rPr>
          <w:color w:val="A6A6A6" w:themeColor="background1" w:themeShade="A6"/>
          <w:sz w:val="20"/>
        </w:rPr>
      </w:pPr>
    </w:p>
    <w:p w:rsidR="0027532D" w:rsidP="00ED1170" w:rsidRDefault="0027532D" w14:paraId="25A975E5" w14:textId="77777777">
      <w:pPr>
        <w:pStyle w:val="NoSpacing"/>
        <w:rPr>
          <w:color w:val="A6A6A6" w:themeColor="background1" w:themeShade="A6"/>
          <w:sz w:val="20"/>
        </w:rPr>
      </w:pPr>
    </w:p>
    <w:p w:rsidR="0095768A" w:rsidP="00ED1170" w:rsidRDefault="0095768A" w14:paraId="4599ED31" w14:textId="77777777">
      <w:pPr>
        <w:pStyle w:val="NoSpacing"/>
        <w:rPr>
          <w:color w:val="A6A6A6" w:themeColor="background1" w:themeShade="A6"/>
          <w:sz w:val="20"/>
        </w:rPr>
      </w:pPr>
    </w:p>
    <w:p w:rsidR="0095768A" w:rsidP="00ED1170" w:rsidRDefault="0095768A" w14:paraId="2CC93821" w14:textId="77777777">
      <w:pPr>
        <w:pStyle w:val="NoSpacing"/>
        <w:rPr>
          <w:color w:val="A6A6A6" w:themeColor="background1" w:themeShade="A6"/>
          <w:sz w:val="20"/>
        </w:rPr>
      </w:pPr>
    </w:p>
    <w:p w:rsidR="0095768A" w:rsidP="00ED1170" w:rsidRDefault="0095768A" w14:paraId="3E7B1272" w14:textId="77777777">
      <w:pPr>
        <w:pStyle w:val="NoSpacing"/>
        <w:rPr>
          <w:color w:val="A6A6A6" w:themeColor="background1" w:themeShade="A6"/>
          <w:sz w:val="20"/>
        </w:rPr>
      </w:pPr>
    </w:p>
    <w:p w:rsidRPr="00ED1170" w:rsidR="00ED1170" w:rsidP="00ED1170" w:rsidRDefault="00ED1170" w14:paraId="451957FD" w14:textId="3FE2EB8F">
      <w:pPr>
        <w:pStyle w:val="NoSpacing"/>
        <w:rPr>
          <w:color w:val="A6A6A6" w:themeColor="background1" w:themeShade="A6"/>
          <w:sz w:val="20"/>
        </w:rPr>
      </w:pPr>
      <w:r w:rsidRPr="00ED1170">
        <w:rPr>
          <w:color w:val="A6A6A6" w:themeColor="background1" w:themeShade="A6"/>
          <w:sz w:val="20"/>
        </w:rPr>
        <w:t xml:space="preserve">Prepared </w:t>
      </w:r>
      <w:del w:author="Sachin Patange" w:date="2017-04-29T19:36:00Z" w:id="1661">
        <w:r w:rsidRPr="00ED1170" w:rsidDel="00F008B5">
          <w:rPr>
            <w:color w:val="A6A6A6" w:themeColor="background1" w:themeShade="A6"/>
            <w:sz w:val="20"/>
          </w:rPr>
          <w:delText xml:space="preserve">By </w:delText>
        </w:r>
      </w:del>
      <w:ins w:author="Sachin Patange" w:date="2017-04-29T19:36:00Z" w:id="1662">
        <w:r w:rsidR="00F008B5">
          <w:rPr>
            <w:color w:val="A6A6A6" w:themeColor="background1" w:themeShade="A6"/>
            <w:sz w:val="20"/>
          </w:rPr>
          <w:t>b</w:t>
        </w:r>
        <w:r w:rsidRPr="00ED1170" w:rsidR="00F008B5">
          <w:rPr>
            <w:color w:val="A6A6A6" w:themeColor="background1" w:themeShade="A6"/>
            <w:sz w:val="20"/>
          </w:rPr>
          <w:t xml:space="preserve">y </w:t>
        </w:r>
      </w:ins>
      <w:r w:rsidRPr="00ED1170">
        <w:rPr>
          <w:color w:val="A6A6A6" w:themeColor="background1" w:themeShade="A6"/>
          <w:sz w:val="20"/>
        </w:rPr>
        <w:t>Mastek Ltd. For National Credit Guarantee Trustee Company Ltd.</w:t>
      </w:r>
    </w:p>
    <w:p w:rsidRPr="00ED1170" w:rsidR="00ED1170" w:rsidP="00ED1170" w:rsidRDefault="00ED1170" w14:paraId="217B2F26" w14:textId="1B4E23C1">
      <w:pPr>
        <w:pStyle w:val="NoSpacing"/>
        <w:rPr>
          <w:color w:val="A6A6A6" w:themeColor="background1" w:themeShade="A6"/>
          <w:sz w:val="20"/>
        </w:rPr>
      </w:pPr>
      <w:r w:rsidRPr="00ED1170">
        <w:rPr>
          <w:color w:val="A6A6A6" w:themeColor="background1" w:themeShade="A6"/>
          <w:sz w:val="20"/>
        </w:rPr>
        <w:t>Rights of this Document with National Credit Guarantee Trustee Company Ltd.</w:t>
      </w:r>
    </w:p>
    <w:sectPr w:rsidRPr="00ED1170" w:rsidR="00ED1170" w:rsidSect="002D4926">
      <w:headerReference w:type="default" r:id="rId90"/>
      <w:footerReference w:type="default" r:id="rId91"/>
      <w:pgSz w:w="12240" w:h="15840" w:orient="portrait"/>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D2178" w:rsidP="00F40904" w:rsidRDefault="00FD2178" w14:paraId="17130A95" w14:textId="77777777">
      <w:pPr>
        <w:spacing w:after="0" w:line="240" w:lineRule="auto"/>
      </w:pPr>
      <w:r>
        <w:separator/>
      </w:r>
    </w:p>
  </w:endnote>
  <w:endnote w:type="continuationSeparator" w:id="0">
    <w:p w:rsidR="00FD2178" w:rsidP="00F40904" w:rsidRDefault="00FD2178" w14:paraId="4DAF404C"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0565843"/>
      <w:docPartObj>
        <w:docPartGallery w:val="Page Numbers (Bottom of Page)"/>
        <w:docPartUnique/>
      </w:docPartObj>
    </w:sdtPr>
    <w:sdtEndPr>
      <w:rPr>
        <w:sz w:val="20"/>
        <w:szCs w:val="20"/>
      </w:rPr>
    </w:sdtEndPr>
    <w:sdtContent>
      <w:sdt>
        <w:sdtPr>
          <w:id w:val="-1769616900"/>
          <w:docPartObj>
            <w:docPartGallery w:val="Page Numbers (Top of Page)"/>
            <w:docPartUnique/>
          </w:docPartObj>
        </w:sdtPr>
        <w:sdtEndPr>
          <w:rPr>
            <w:sz w:val="20"/>
            <w:szCs w:val="20"/>
          </w:rPr>
        </w:sdtEndPr>
        <w:sdtContent>
          <w:p w:rsidRPr="0029620B" w:rsidR="00340CD1" w:rsidP="00B317FD" w:rsidRDefault="00340CD1" w14:paraId="251B09D3" w14:textId="2E5F3024">
            <w:pPr>
              <w:pStyle w:val="Footer"/>
              <w:rPr>
                <w:sz w:val="20"/>
                <w:szCs w:val="20"/>
              </w:rPr>
            </w:pPr>
            <w:r>
              <w:t>Internal Circulation Only</w:t>
            </w:r>
            <w:r>
              <w:tab/>
            </w:r>
            <w:r w:rsidRPr="0029620B">
              <w:rPr>
                <w:sz w:val="20"/>
                <w:szCs w:val="20"/>
              </w:rPr>
              <w:t xml:space="preserve">                                                                                                                            Page </w:t>
            </w:r>
            <w:r w:rsidRPr="0029620B">
              <w:rPr>
                <w:b/>
                <w:bCs/>
                <w:sz w:val="20"/>
                <w:szCs w:val="20"/>
              </w:rPr>
              <w:fldChar w:fldCharType="begin"/>
            </w:r>
            <w:r w:rsidRPr="0029620B">
              <w:rPr>
                <w:b/>
                <w:bCs/>
                <w:sz w:val="20"/>
                <w:szCs w:val="20"/>
              </w:rPr>
              <w:instrText xml:space="preserve"> PAGE </w:instrText>
            </w:r>
            <w:r w:rsidRPr="0029620B">
              <w:rPr>
                <w:b/>
                <w:bCs/>
                <w:sz w:val="20"/>
                <w:szCs w:val="20"/>
              </w:rPr>
              <w:fldChar w:fldCharType="separate"/>
            </w:r>
            <w:r w:rsidR="000B2A69">
              <w:rPr>
                <w:b/>
                <w:bCs/>
                <w:noProof/>
                <w:sz w:val="20"/>
                <w:szCs w:val="20"/>
              </w:rPr>
              <w:t>47</w:t>
            </w:r>
            <w:r w:rsidRPr="0029620B">
              <w:rPr>
                <w:b/>
                <w:bCs/>
                <w:sz w:val="20"/>
                <w:szCs w:val="20"/>
              </w:rPr>
              <w:fldChar w:fldCharType="end"/>
            </w:r>
            <w:r w:rsidRPr="0029620B">
              <w:rPr>
                <w:sz w:val="20"/>
                <w:szCs w:val="20"/>
              </w:rPr>
              <w:t xml:space="preserve"> of </w:t>
            </w:r>
            <w:r w:rsidRPr="0029620B">
              <w:rPr>
                <w:b/>
                <w:bCs/>
                <w:sz w:val="20"/>
                <w:szCs w:val="20"/>
              </w:rPr>
              <w:fldChar w:fldCharType="begin"/>
            </w:r>
            <w:r w:rsidRPr="0029620B">
              <w:rPr>
                <w:b/>
                <w:bCs/>
                <w:sz w:val="20"/>
                <w:szCs w:val="20"/>
              </w:rPr>
              <w:instrText xml:space="preserve"> NUMPAGES  </w:instrText>
            </w:r>
            <w:r w:rsidRPr="0029620B">
              <w:rPr>
                <w:b/>
                <w:bCs/>
                <w:sz w:val="20"/>
                <w:szCs w:val="20"/>
              </w:rPr>
              <w:fldChar w:fldCharType="separate"/>
            </w:r>
            <w:r w:rsidR="000B2A69">
              <w:rPr>
                <w:b/>
                <w:bCs/>
                <w:noProof/>
                <w:sz w:val="20"/>
                <w:szCs w:val="20"/>
              </w:rPr>
              <w:t>50</w:t>
            </w:r>
            <w:r w:rsidRPr="0029620B">
              <w:rPr>
                <w:b/>
                <w:bCs/>
                <w:sz w:val="20"/>
                <w:szCs w:val="20"/>
              </w:rPr>
              <w:fldChar w:fldCharType="end"/>
            </w:r>
          </w:p>
        </w:sdtContent>
      </w:sdt>
    </w:sdtContent>
  </w:sdt>
  <w:p w:rsidR="00340CD1" w:rsidRDefault="00340CD1" w14:paraId="6F8AA623" w14:textId="77777777">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D2178" w:rsidP="00F40904" w:rsidRDefault="00FD2178" w14:paraId="3E362FDC" w14:textId="77777777">
      <w:pPr>
        <w:spacing w:after="0" w:line="240" w:lineRule="auto"/>
      </w:pPr>
      <w:r>
        <w:separator/>
      </w:r>
    </w:p>
  </w:footnote>
  <w:footnote w:type="continuationSeparator" w:id="0">
    <w:p w:rsidR="00FD2178" w:rsidP="00F40904" w:rsidRDefault="00FD2178" w14:paraId="3124493F"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p w:rsidRPr="0029620B" w:rsidR="00340CD1" w:rsidRDefault="00340CD1" w14:paraId="6C3B03B1" w14:textId="030E46DF">
    <w:pPr>
      <w:pStyle w:val="Header"/>
      <w:rPr>
        <w:sz w:val="20"/>
        <w:szCs w:val="20"/>
      </w:rPr>
    </w:pPr>
    <w:r>
      <w:rPr>
        <w:noProof/>
      </w:rPr>
      <w:drawing>
        <wp:anchor distT="0" distB="0" distL="114300" distR="114300" simplePos="0" relativeHeight="251658240" behindDoc="0" locked="0" layoutInCell="1" allowOverlap="1" wp14:anchorId="3B301437" wp14:editId="32C44A44">
          <wp:simplePos x="0" y="0"/>
          <wp:positionH relativeFrom="column">
            <wp:posOffset>5033645</wp:posOffset>
          </wp:positionH>
          <wp:positionV relativeFrom="paragraph">
            <wp:posOffset>-193118</wp:posOffset>
          </wp:positionV>
          <wp:extent cx="1518920" cy="362585"/>
          <wp:effectExtent l="0" t="0" r="5080" b="0"/>
          <wp:wrapSquare wrapText="bothSides"/>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18920" cy="362585"/>
                  </a:xfrm>
                  <a:prstGeom prst="rect">
                    <a:avLst/>
                  </a:prstGeom>
                  <a:noFill/>
                </pic:spPr>
              </pic:pic>
            </a:graphicData>
          </a:graphic>
        </wp:anchor>
      </w:drawing>
    </w:r>
    <w:r>
      <w:rPr>
        <w:sz w:val="20"/>
        <w:szCs w:val="20"/>
      </w:rPr>
      <w:t xml:space="preserve">Education Loans – </w:t>
    </w:r>
    <w:ins w:author="Sachin Patange" w:date="2017-04-29T19:29:00Z" w:id="1663">
      <w:r>
        <w:rPr>
          <w:sz w:val="20"/>
          <w:szCs w:val="20"/>
        </w:rPr>
        <w:t xml:space="preserve">Issuance of New </w:t>
      </w:r>
    </w:ins>
    <w:r>
      <w:rPr>
        <w:sz w:val="20"/>
        <w:szCs w:val="20"/>
      </w:rPr>
      <w:t xml:space="preserve">CG Generations &amp; </w:t>
    </w:r>
    <w:ins w:author="Sachin Patange" w:date="2017-04-29T19:30:00Z" w:id="1664">
      <w:r>
        <w:rPr>
          <w:sz w:val="20"/>
          <w:szCs w:val="20"/>
        </w:rPr>
        <w:t xml:space="preserve">Guarantee </w:t>
      </w:r>
    </w:ins>
    <w:r>
      <w:rPr>
        <w:sz w:val="20"/>
        <w:szCs w:val="20"/>
      </w:rPr>
      <w:t>Continuity</w:t>
    </w:r>
    <w:r w:rsidRPr="0029620B">
      <w:rPr>
        <w:noProof/>
      </w:rPr>
      <w:t xml:space="preserve">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B3DBA"/>
    <w:multiLevelType w:val="hybridMultilevel"/>
    <w:tmpl w:val="8A545B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E84BC4"/>
    <w:multiLevelType w:val="hybridMultilevel"/>
    <w:tmpl w:val="BFACC1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1B31A7"/>
    <w:multiLevelType w:val="hybridMultilevel"/>
    <w:tmpl w:val="FB7A1C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A42BA6"/>
    <w:multiLevelType w:val="hybridMultilevel"/>
    <w:tmpl w:val="7A767D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C93DA6"/>
    <w:multiLevelType w:val="multilevel"/>
    <w:tmpl w:val="455424FC"/>
    <w:lvl w:ilvl="0">
      <w:start w:val="1"/>
      <w:numFmt w:val="decimal"/>
      <w:lvlText w:val="%1."/>
      <w:lvlJc w:val="left"/>
      <w:pPr>
        <w:tabs>
          <w:tab w:val="num" w:pos="432"/>
        </w:tabs>
        <w:ind w:left="432" w:hanging="432"/>
      </w:pPr>
      <w:rPr>
        <w:rFonts w:hint="default" w:cs="Times New Roman"/>
        <w:sz w:val="32"/>
        <w:szCs w:val="32"/>
      </w:rPr>
    </w:lvl>
    <w:lvl w:ilvl="1">
      <w:start w:val="1"/>
      <w:numFmt w:val="decimal"/>
      <w:lvlText w:val="%1.%2"/>
      <w:lvlJc w:val="left"/>
      <w:pPr>
        <w:tabs>
          <w:tab w:val="num" w:pos="576"/>
        </w:tabs>
        <w:ind w:left="576" w:hanging="576"/>
      </w:pPr>
      <w:rPr>
        <w:rFonts w:hint="default" w:cs="Times New Roman"/>
      </w:rPr>
    </w:lvl>
    <w:lvl w:ilvl="2">
      <w:start w:val="1"/>
      <w:numFmt w:val="decimal"/>
      <w:lvlText w:val="%1.%2.%3"/>
      <w:lvlJc w:val="left"/>
      <w:pPr>
        <w:tabs>
          <w:tab w:val="num" w:pos="1080"/>
        </w:tabs>
        <w:ind w:left="1080" w:hanging="720"/>
      </w:pPr>
      <w:rPr>
        <w:rFonts w:hint="default" w:cs="Times New Roman"/>
        <w:color w:val="auto"/>
      </w:rPr>
    </w:lvl>
    <w:lvl w:ilvl="3">
      <w:start w:val="1"/>
      <w:numFmt w:val="decimal"/>
      <w:lvlText w:val="%1.%2.%3.%4"/>
      <w:lvlJc w:val="left"/>
      <w:pPr>
        <w:tabs>
          <w:tab w:val="num" w:pos="864"/>
        </w:tabs>
        <w:ind w:left="864" w:hanging="864"/>
      </w:pPr>
      <w:rPr>
        <w:rFonts w:hint="default" w:cs="Times New Roman"/>
      </w:rPr>
    </w:lvl>
    <w:lvl w:ilvl="4">
      <w:start w:val="1"/>
      <w:numFmt w:val="decimal"/>
      <w:lvlText w:val="%1.%2.%3.%4.%5"/>
      <w:lvlJc w:val="left"/>
      <w:pPr>
        <w:tabs>
          <w:tab w:val="num" w:pos="1008"/>
        </w:tabs>
        <w:ind w:left="1008" w:hanging="1008"/>
      </w:pPr>
      <w:rPr>
        <w:rFonts w:hint="default" w:cs="Times New Roman"/>
      </w:rPr>
    </w:lvl>
    <w:lvl w:ilvl="5">
      <w:start w:val="1"/>
      <w:numFmt w:val="decimal"/>
      <w:lvlText w:val="%1.%2.%3.%4.%5.%6"/>
      <w:lvlJc w:val="left"/>
      <w:pPr>
        <w:tabs>
          <w:tab w:val="num" w:pos="1152"/>
        </w:tabs>
        <w:ind w:left="1152" w:hanging="1152"/>
      </w:pPr>
      <w:rPr>
        <w:rFonts w:hint="default" w:cs="Times New Roman"/>
      </w:rPr>
    </w:lvl>
    <w:lvl w:ilvl="6">
      <w:start w:val="1"/>
      <w:numFmt w:val="decimal"/>
      <w:lvlText w:val="%1.%2.%3.%4.%5.%6.%7"/>
      <w:lvlJc w:val="left"/>
      <w:pPr>
        <w:tabs>
          <w:tab w:val="num" w:pos="1296"/>
        </w:tabs>
        <w:ind w:left="1296" w:hanging="1296"/>
      </w:pPr>
      <w:rPr>
        <w:rFonts w:hint="default" w:cs="Times New Roman"/>
      </w:rPr>
    </w:lvl>
    <w:lvl w:ilvl="7">
      <w:start w:val="1"/>
      <w:numFmt w:val="decimal"/>
      <w:lvlText w:val="%1.%2.%3.%4.%5.%6.%7.%8"/>
      <w:lvlJc w:val="left"/>
      <w:pPr>
        <w:tabs>
          <w:tab w:val="num" w:pos="1440"/>
        </w:tabs>
        <w:ind w:left="1440" w:hanging="1440"/>
      </w:pPr>
      <w:rPr>
        <w:rFonts w:hint="default" w:cs="Times New Roman"/>
      </w:rPr>
    </w:lvl>
    <w:lvl w:ilvl="8">
      <w:start w:val="1"/>
      <w:numFmt w:val="decimal"/>
      <w:lvlText w:val="%1.%2.%3.%4.%5.%6.%7.%8.%9"/>
      <w:lvlJc w:val="left"/>
      <w:pPr>
        <w:tabs>
          <w:tab w:val="num" w:pos="1584"/>
        </w:tabs>
        <w:ind w:left="1584" w:hanging="1584"/>
      </w:pPr>
      <w:rPr>
        <w:rFonts w:hint="default" w:cs="Times New Roman"/>
      </w:rPr>
    </w:lvl>
  </w:abstractNum>
  <w:abstractNum w:abstractNumId="5" w15:restartNumberingAfterBreak="0">
    <w:nsid w:val="0C6072DF"/>
    <w:multiLevelType w:val="hybridMultilevel"/>
    <w:tmpl w:val="967231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CA66DA8"/>
    <w:multiLevelType w:val="hybridMultilevel"/>
    <w:tmpl w:val="26BC66E2"/>
    <w:lvl w:ilvl="0" w:tplc="0409000B">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 w15:restartNumberingAfterBreak="0">
    <w:nsid w:val="0FEE5DF5"/>
    <w:multiLevelType w:val="multilevel"/>
    <w:tmpl w:val="455424FC"/>
    <w:lvl w:ilvl="0">
      <w:start w:val="1"/>
      <w:numFmt w:val="decimal"/>
      <w:lvlText w:val="%1."/>
      <w:lvlJc w:val="left"/>
      <w:pPr>
        <w:tabs>
          <w:tab w:val="num" w:pos="432"/>
        </w:tabs>
        <w:ind w:left="432" w:hanging="432"/>
      </w:pPr>
      <w:rPr>
        <w:rFonts w:hint="default" w:cs="Times New Roman"/>
        <w:sz w:val="32"/>
        <w:szCs w:val="32"/>
      </w:rPr>
    </w:lvl>
    <w:lvl w:ilvl="1">
      <w:start w:val="1"/>
      <w:numFmt w:val="decimal"/>
      <w:lvlText w:val="%1.%2"/>
      <w:lvlJc w:val="left"/>
      <w:pPr>
        <w:tabs>
          <w:tab w:val="num" w:pos="576"/>
        </w:tabs>
        <w:ind w:left="576" w:hanging="576"/>
      </w:pPr>
      <w:rPr>
        <w:rFonts w:hint="default" w:cs="Times New Roman"/>
      </w:rPr>
    </w:lvl>
    <w:lvl w:ilvl="2">
      <w:start w:val="1"/>
      <w:numFmt w:val="decimal"/>
      <w:lvlText w:val="%1.%2.%3"/>
      <w:lvlJc w:val="left"/>
      <w:pPr>
        <w:tabs>
          <w:tab w:val="num" w:pos="1080"/>
        </w:tabs>
        <w:ind w:left="1080" w:hanging="720"/>
      </w:pPr>
      <w:rPr>
        <w:rFonts w:hint="default" w:cs="Times New Roman"/>
        <w:color w:val="auto"/>
      </w:rPr>
    </w:lvl>
    <w:lvl w:ilvl="3">
      <w:start w:val="1"/>
      <w:numFmt w:val="decimal"/>
      <w:lvlText w:val="%1.%2.%3.%4"/>
      <w:lvlJc w:val="left"/>
      <w:pPr>
        <w:tabs>
          <w:tab w:val="num" w:pos="864"/>
        </w:tabs>
        <w:ind w:left="864" w:hanging="864"/>
      </w:pPr>
      <w:rPr>
        <w:rFonts w:hint="default" w:cs="Times New Roman"/>
      </w:rPr>
    </w:lvl>
    <w:lvl w:ilvl="4">
      <w:start w:val="1"/>
      <w:numFmt w:val="decimal"/>
      <w:lvlText w:val="%1.%2.%3.%4.%5"/>
      <w:lvlJc w:val="left"/>
      <w:pPr>
        <w:tabs>
          <w:tab w:val="num" w:pos="1008"/>
        </w:tabs>
        <w:ind w:left="1008" w:hanging="1008"/>
      </w:pPr>
      <w:rPr>
        <w:rFonts w:hint="default" w:cs="Times New Roman"/>
      </w:rPr>
    </w:lvl>
    <w:lvl w:ilvl="5">
      <w:start w:val="1"/>
      <w:numFmt w:val="decimal"/>
      <w:lvlText w:val="%1.%2.%3.%4.%5.%6"/>
      <w:lvlJc w:val="left"/>
      <w:pPr>
        <w:tabs>
          <w:tab w:val="num" w:pos="1152"/>
        </w:tabs>
        <w:ind w:left="1152" w:hanging="1152"/>
      </w:pPr>
      <w:rPr>
        <w:rFonts w:hint="default" w:cs="Times New Roman"/>
      </w:rPr>
    </w:lvl>
    <w:lvl w:ilvl="6">
      <w:start w:val="1"/>
      <w:numFmt w:val="decimal"/>
      <w:lvlText w:val="%1.%2.%3.%4.%5.%6.%7"/>
      <w:lvlJc w:val="left"/>
      <w:pPr>
        <w:tabs>
          <w:tab w:val="num" w:pos="1296"/>
        </w:tabs>
        <w:ind w:left="1296" w:hanging="1296"/>
      </w:pPr>
      <w:rPr>
        <w:rFonts w:hint="default" w:cs="Times New Roman"/>
      </w:rPr>
    </w:lvl>
    <w:lvl w:ilvl="7">
      <w:start w:val="1"/>
      <w:numFmt w:val="decimal"/>
      <w:lvlText w:val="%1.%2.%3.%4.%5.%6.%7.%8"/>
      <w:lvlJc w:val="left"/>
      <w:pPr>
        <w:tabs>
          <w:tab w:val="num" w:pos="1440"/>
        </w:tabs>
        <w:ind w:left="1440" w:hanging="1440"/>
      </w:pPr>
      <w:rPr>
        <w:rFonts w:hint="default" w:cs="Times New Roman"/>
      </w:rPr>
    </w:lvl>
    <w:lvl w:ilvl="8">
      <w:start w:val="1"/>
      <w:numFmt w:val="decimal"/>
      <w:lvlText w:val="%1.%2.%3.%4.%5.%6.%7.%8.%9"/>
      <w:lvlJc w:val="left"/>
      <w:pPr>
        <w:tabs>
          <w:tab w:val="num" w:pos="1584"/>
        </w:tabs>
        <w:ind w:left="1584" w:hanging="1584"/>
      </w:pPr>
      <w:rPr>
        <w:rFonts w:hint="default" w:cs="Times New Roman"/>
      </w:rPr>
    </w:lvl>
  </w:abstractNum>
  <w:abstractNum w:abstractNumId="8" w15:restartNumberingAfterBreak="0">
    <w:nsid w:val="14524C40"/>
    <w:multiLevelType w:val="hybridMultilevel"/>
    <w:tmpl w:val="F69686B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9" w15:restartNumberingAfterBreak="0">
    <w:nsid w:val="168F1EDF"/>
    <w:multiLevelType w:val="multilevel"/>
    <w:tmpl w:val="455424FC"/>
    <w:lvl w:ilvl="0">
      <w:start w:val="1"/>
      <w:numFmt w:val="decimal"/>
      <w:lvlText w:val="%1."/>
      <w:lvlJc w:val="left"/>
      <w:pPr>
        <w:tabs>
          <w:tab w:val="num" w:pos="432"/>
        </w:tabs>
        <w:ind w:left="432" w:hanging="432"/>
      </w:pPr>
      <w:rPr>
        <w:rFonts w:hint="default" w:cs="Times New Roman"/>
        <w:sz w:val="32"/>
        <w:szCs w:val="32"/>
      </w:rPr>
    </w:lvl>
    <w:lvl w:ilvl="1">
      <w:start w:val="1"/>
      <w:numFmt w:val="decimal"/>
      <w:lvlText w:val="%1.%2"/>
      <w:lvlJc w:val="left"/>
      <w:pPr>
        <w:tabs>
          <w:tab w:val="num" w:pos="576"/>
        </w:tabs>
        <w:ind w:left="576" w:hanging="576"/>
      </w:pPr>
      <w:rPr>
        <w:rFonts w:hint="default" w:cs="Times New Roman"/>
      </w:rPr>
    </w:lvl>
    <w:lvl w:ilvl="2">
      <w:start w:val="1"/>
      <w:numFmt w:val="decimal"/>
      <w:lvlText w:val="%1.%2.%3"/>
      <w:lvlJc w:val="left"/>
      <w:pPr>
        <w:tabs>
          <w:tab w:val="num" w:pos="1080"/>
        </w:tabs>
        <w:ind w:left="1080" w:hanging="720"/>
      </w:pPr>
      <w:rPr>
        <w:rFonts w:hint="default" w:cs="Times New Roman"/>
        <w:color w:val="auto"/>
      </w:rPr>
    </w:lvl>
    <w:lvl w:ilvl="3">
      <w:start w:val="1"/>
      <w:numFmt w:val="decimal"/>
      <w:lvlText w:val="%1.%2.%3.%4"/>
      <w:lvlJc w:val="left"/>
      <w:pPr>
        <w:tabs>
          <w:tab w:val="num" w:pos="864"/>
        </w:tabs>
        <w:ind w:left="864" w:hanging="864"/>
      </w:pPr>
      <w:rPr>
        <w:rFonts w:hint="default" w:cs="Times New Roman"/>
      </w:rPr>
    </w:lvl>
    <w:lvl w:ilvl="4">
      <w:start w:val="1"/>
      <w:numFmt w:val="decimal"/>
      <w:lvlText w:val="%1.%2.%3.%4.%5"/>
      <w:lvlJc w:val="left"/>
      <w:pPr>
        <w:tabs>
          <w:tab w:val="num" w:pos="1008"/>
        </w:tabs>
        <w:ind w:left="1008" w:hanging="1008"/>
      </w:pPr>
      <w:rPr>
        <w:rFonts w:hint="default" w:cs="Times New Roman"/>
      </w:rPr>
    </w:lvl>
    <w:lvl w:ilvl="5">
      <w:start w:val="1"/>
      <w:numFmt w:val="decimal"/>
      <w:lvlText w:val="%1.%2.%3.%4.%5.%6"/>
      <w:lvlJc w:val="left"/>
      <w:pPr>
        <w:tabs>
          <w:tab w:val="num" w:pos="1152"/>
        </w:tabs>
        <w:ind w:left="1152" w:hanging="1152"/>
      </w:pPr>
      <w:rPr>
        <w:rFonts w:hint="default" w:cs="Times New Roman"/>
      </w:rPr>
    </w:lvl>
    <w:lvl w:ilvl="6">
      <w:start w:val="1"/>
      <w:numFmt w:val="decimal"/>
      <w:lvlText w:val="%1.%2.%3.%4.%5.%6.%7"/>
      <w:lvlJc w:val="left"/>
      <w:pPr>
        <w:tabs>
          <w:tab w:val="num" w:pos="1296"/>
        </w:tabs>
        <w:ind w:left="1296" w:hanging="1296"/>
      </w:pPr>
      <w:rPr>
        <w:rFonts w:hint="default" w:cs="Times New Roman"/>
      </w:rPr>
    </w:lvl>
    <w:lvl w:ilvl="7">
      <w:start w:val="1"/>
      <w:numFmt w:val="decimal"/>
      <w:lvlText w:val="%1.%2.%3.%4.%5.%6.%7.%8"/>
      <w:lvlJc w:val="left"/>
      <w:pPr>
        <w:tabs>
          <w:tab w:val="num" w:pos="1440"/>
        </w:tabs>
        <w:ind w:left="1440" w:hanging="1440"/>
      </w:pPr>
      <w:rPr>
        <w:rFonts w:hint="default" w:cs="Times New Roman"/>
      </w:rPr>
    </w:lvl>
    <w:lvl w:ilvl="8">
      <w:start w:val="1"/>
      <w:numFmt w:val="decimal"/>
      <w:lvlText w:val="%1.%2.%3.%4.%5.%6.%7.%8.%9"/>
      <w:lvlJc w:val="left"/>
      <w:pPr>
        <w:tabs>
          <w:tab w:val="num" w:pos="1584"/>
        </w:tabs>
        <w:ind w:left="1584" w:hanging="1584"/>
      </w:pPr>
      <w:rPr>
        <w:rFonts w:hint="default" w:cs="Times New Roman"/>
      </w:rPr>
    </w:lvl>
  </w:abstractNum>
  <w:abstractNum w:abstractNumId="10" w15:restartNumberingAfterBreak="0">
    <w:nsid w:val="18842B93"/>
    <w:multiLevelType w:val="hybridMultilevel"/>
    <w:tmpl w:val="61C2EE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C0050CA"/>
    <w:multiLevelType w:val="hybridMultilevel"/>
    <w:tmpl w:val="41662F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CAC2179"/>
    <w:multiLevelType w:val="hybridMultilevel"/>
    <w:tmpl w:val="A8869BC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3" w15:restartNumberingAfterBreak="0">
    <w:nsid w:val="1CD42118"/>
    <w:multiLevelType w:val="hybridMultilevel"/>
    <w:tmpl w:val="BF942DA2"/>
    <w:lvl w:ilvl="0" w:tplc="DBA02F42">
      <w:start w:val="15"/>
      <w:numFmt w:val="bullet"/>
      <w:lvlText w:val="-"/>
      <w:lvlJc w:val="left"/>
      <w:pPr>
        <w:ind w:left="360" w:hanging="360"/>
      </w:pPr>
      <w:rPr>
        <w:rFonts w:hint="default" w:ascii="Calibri" w:hAnsi="Calibri" w:eastAsiaTheme="minorHAnsi" w:cstheme="minorBidi"/>
      </w:rPr>
    </w:lvl>
    <w:lvl w:ilvl="1" w:tplc="04090003">
      <w:start w:val="1"/>
      <w:numFmt w:val="bullet"/>
      <w:lvlText w:val="o"/>
      <w:lvlJc w:val="left"/>
      <w:pPr>
        <w:ind w:left="360" w:hanging="360"/>
      </w:pPr>
      <w:rPr>
        <w:rFonts w:hint="default" w:ascii="Courier New" w:hAnsi="Courier New" w:cs="Courier New"/>
      </w:rPr>
    </w:lvl>
    <w:lvl w:ilvl="2" w:tplc="04090005">
      <w:start w:val="1"/>
      <w:numFmt w:val="bullet"/>
      <w:lvlText w:val=""/>
      <w:lvlJc w:val="left"/>
      <w:pPr>
        <w:ind w:left="1080" w:hanging="360"/>
      </w:pPr>
      <w:rPr>
        <w:rFonts w:hint="default" w:ascii="Wingdings" w:hAnsi="Wingdings"/>
      </w:rPr>
    </w:lvl>
    <w:lvl w:ilvl="3" w:tplc="04090001" w:tentative="1">
      <w:start w:val="1"/>
      <w:numFmt w:val="bullet"/>
      <w:lvlText w:val=""/>
      <w:lvlJc w:val="left"/>
      <w:pPr>
        <w:ind w:left="1800" w:hanging="360"/>
      </w:pPr>
      <w:rPr>
        <w:rFonts w:hint="default" w:ascii="Symbol" w:hAnsi="Symbol"/>
      </w:rPr>
    </w:lvl>
    <w:lvl w:ilvl="4" w:tplc="04090003" w:tentative="1">
      <w:start w:val="1"/>
      <w:numFmt w:val="bullet"/>
      <w:lvlText w:val="o"/>
      <w:lvlJc w:val="left"/>
      <w:pPr>
        <w:ind w:left="2520" w:hanging="360"/>
      </w:pPr>
      <w:rPr>
        <w:rFonts w:hint="default" w:ascii="Courier New" w:hAnsi="Courier New" w:cs="Courier New"/>
      </w:rPr>
    </w:lvl>
    <w:lvl w:ilvl="5" w:tplc="04090005" w:tentative="1">
      <w:start w:val="1"/>
      <w:numFmt w:val="bullet"/>
      <w:lvlText w:val=""/>
      <w:lvlJc w:val="left"/>
      <w:pPr>
        <w:ind w:left="3240" w:hanging="360"/>
      </w:pPr>
      <w:rPr>
        <w:rFonts w:hint="default" w:ascii="Wingdings" w:hAnsi="Wingdings"/>
      </w:rPr>
    </w:lvl>
    <w:lvl w:ilvl="6" w:tplc="04090001" w:tentative="1">
      <w:start w:val="1"/>
      <w:numFmt w:val="bullet"/>
      <w:lvlText w:val=""/>
      <w:lvlJc w:val="left"/>
      <w:pPr>
        <w:ind w:left="3960" w:hanging="360"/>
      </w:pPr>
      <w:rPr>
        <w:rFonts w:hint="default" w:ascii="Symbol" w:hAnsi="Symbol"/>
      </w:rPr>
    </w:lvl>
    <w:lvl w:ilvl="7" w:tplc="04090003" w:tentative="1">
      <w:start w:val="1"/>
      <w:numFmt w:val="bullet"/>
      <w:lvlText w:val="o"/>
      <w:lvlJc w:val="left"/>
      <w:pPr>
        <w:ind w:left="4680" w:hanging="360"/>
      </w:pPr>
      <w:rPr>
        <w:rFonts w:hint="default" w:ascii="Courier New" w:hAnsi="Courier New" w:cs="Courier New"/>
      </w:rPr>
    </w:lvl>
    <w:lvl w:ilvl="8" w:tplc="04090005" w:tentative="1">
      <w:start w:val="1"/>
      <w:numFmt w:val="bullet"/>
      <w:lvlText w:val=""/>
      <w:lvlJc w:val="left"/>
      <w:pPr>
        <w:ind w:left="5400" w:hanging="360"/>
      </w:pPr>
      <w:rPr>
        <w:rFonts w:hint="default" w:ascii="Wingdings" w:hAnsi="Wingdings"/>
      </w:rPr>
    </w:lvl>
  </w:abstractNum>
  <w:abstractNum w:abstractNumId="14" w15:restartNumberingAfterBreak="0">
    <w:nsid w:val="1CEE0271"/>
    <w:multiLevelType w:val="hybridMultilevel"/>
    <w:tmpl w:val="E9981A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D574C2"/>
    <w:multiLevelType w:val="hybridMultilevel"/>
    <w:tmpl w:val="D848C6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A245523"/>
    <w:multiLevelType w:val="hybridMultilevel"/>
    <w:tmpl w:val="BD3AFB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C877D36"/>
    <w:multiLevelType w:val="hybridMultilevel"/>
    <w:tmpl w:val="9448F31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8" w15:restartNumberingAfterBreak="0">
    <w:nsid w:val="2CAC78CE"/>
    <w:multiLevelType w:val="hybridMultilevel"/>
    <w:tmpl w:val="BD3AFB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D5719A7"/>
    <w:multiLevelType w:val="hybridMultilevel"/>
    <w:tmpl w:val="84B8F6E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31850218"/>
    <w:multiLevelType w:val="hybridMultilevel"/>
    <w:tmpl w:val="A34AF6EC"/>
    <w:lvl w:ilvl="0" w:tplc="04090005">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1" w15:restartNumberingAfterBreak="0">
    <w:nsid w:val="342E761A"/>
    <w:multiLevelType w:val="hybridMultilevel"/>
    <w:tmpl w:val="3006AE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7E04B5C"/>
    <w:multiLevelType w:val="hybridMultilevel"/>
    <w:tmpl w:val="F24263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8A96141"/>
    <w:multiLevelType w:val="hybridMultilevel"/>
    <w:tmpl w:val="BD3AFB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8F82FCD"/>
    <w:multiLevelType w:val="hybridMultilevel"/>
    <w:tmpl w:val="11AEA398"/>
    <w:lvl w:ilvl="0" w:tplc="04090005">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5" w15:restartNumberingAfterBreak="0">
    <w:nsid w:val="39BF181A"/>
    <w:multiLevelType w:val="hybridMultilevel"/>
    <w:tmpl w:val="AF62CB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AB20A8D"/>
    <w:multiLevelType w:val="hybridMultilevel"/>
    <w:tmpl w:val="7A767D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B1C6591"/>
    <w:multiLevelType w:val="hybridMultilevel"/>
    <w:tmpl w:val="BD3AFB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2A31801"/>
    <w:multiLevelType w:val="hybridMultilevel"/>
    <w:tmpl w:val="D9EA958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67F3C68"/>
    <w:multiLevelType w:val="hybridMultilevel"/>
    <w:tmpl w:val="BD3AFB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A22393B"/>
    <w:multiLevelType w:val="hybridMultilevel"/>
    <w:tmpl w:val="BD3AFB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B193D97"/>
    <w:multiLevelType w:val="multilevel"/>
    <w:tmpl w:val="455424FC"/>
    <w:lvl w:ilvl="0">
      <w:start w:val="1"/>
      <w:numFmt w:val="decimal"/>
      <w:lvlText w:val="%1."/>
      <w:lvlJc w:val="left"/>
      <w:pPr>
        <w:tabs>
          <w:tab w:val="num" w:pos="432"/>
        </w:tabs>
        <w:ind w:left="432" w:hanging="432"/>
      </w:pPr>
      <w:rPr>
        <w:rFonts w:hint="default" w:cs="Times New Roman"/>
        <w:sz w:val="32"/>
        <w:szCs w:val="32"/>
      </w:rPr>
    </w:lvl>
    <w:lvl w:ilvl="1">
      <w:start w:val="1"/>
      <w:numFmt w:val="decimal"/>
      <w:lvlText w:val="%1.%2"/>
      <w:lvlJc w:val="left"/>
      <w:pPr>
        <w:tabs>
          <w:tab w:val="num" w:pos="576"/>
        </w:tabs>
        <w:ind w:left="576" w:hanging="576"/>
      </w:pPr>
      <w:rPr>
        <w:rFonts w:hint="default" w:cs="Times New Roman"/>
      </w:rPr>
    </w:lvl>
    <w:lvl w:ilvl="2">
      <w:start w:val="1"/>
      <w:numFmt w:val="decimal"/>
      <w:lvlText w:val="%1.%2.%3"/>
      <w:lvlJc w:val="left"/>
      <w:pPr>
        <w:tabs>
          <w:tab w:val="num" w:pos="1080"/>
        </w:tabs>
        <w:ind w:left="1080" w:hanging="720"/>
      </w:pPr>
      <w:rPr>
        <w:rFonts w:hint="default" w:cs="Times New Roman"/>
        <w:color w:val="auto"/>
      </w:rPr>
    </w:lvl>
    <w:lvl w:ilvl="3">
      <w:start w:val="1"/>
      <w:numFmt w:val="decimal"/>
      <w:lvlText w:val="%1.%2.%3.%4"/>
      <w:lvlJc w:val="left"/>
      <w:pPr>
        <w:tabs>
          <w:tab w:val="num" w:pos="864"/>
        </w:tabs>
        <w:ind w:left="864" w:hanging="864"/>
      </w:pPr>
      <w:rPr>
        <w:rFonts w:hint="default" w:cs="Times New Roman"/>
      </w:rPr>
    </w:lvl>
    <w:lvl w:ilvl="4">
      <w:start w:val="1"/>
      <w:numFmt w:val="decimal"/>
      <w:lvlText w:val="%1.%2.%3.%4.%5"/>
      <w:lvlJc w:val="left"/>
      <w:pPr>
        <w:tabs>
          <w:tab w:val="num" w:pos="1008"/>
        </w:tabs>
        <w:ind w:left="1008" w:hanging="1008"/>
      </w:pPr>
      <w:rPr>
        <w:rFonts w:hint="default" w:cs="Times New Roman"/>
      </w:rPr>
    </w:lvl>
    <w:lvl w:ilvl="5">
      <w:start w:val="1"/>
      <w:numFmt w:val="decimal"/>
      <w:lvlText w:val="%1.%2.%3.%4.%5.%6"/>
      <w:lvlJc w:val="left"/>
      <w:pPr>
        <w:tabs>
          <w:tab w:val="num" w:pos="1152"/>
        </w:tabs>
        <w:ind w:left="1152" w:hanging="1152"/>
      </w:pPr>
      <w:rPr>
        <w:rFonts w:hint="default" w:cs="Times New Roman"/>
      </w:rPr>
    </w:lvl>
    <w:lvl w:ilvl="6">
      <w:start w:val="1"/>
      <w:numFmt w:val="decimal"/>
      <w:lvlText w:val="%1.%2.%3.%4.%5.%6.%7"/>
      <w:lvlJc w:val="left"/>
      <w:pPr>
        <w:tabs>
          <w:tab w:val="num" w:pos="1296"/>
        </w:tabs>
        <w:ind w:left="1296" w:hanging="1296"/>
      </w:pPr>
      <w:rPr>
        <w:rFonts w:hint="default" w:cs="Times New Roman"/>
      </w:rPr>
    </w:lvl>
    <w:lvl w:ilvl="7">
      <w:start w:val="1"/>
      <w:numFmt w:val="decimal"/>
      <w:lvlText w:val="%1.%2.%3.%4.%5.%6.%7.%8"/>
      <w:lvlJc w:val="left"/>
      <w:pPr>
        <w:tabs>
          <w:tab w:val="num" w:pos="1440"/>
        </w:tabs>
        <w:ind w:left="1440" w:hanging="1440"/>
      </w:pPr>
      <w:rPr>
        <w:rFonts w:hint="default" w:cs="Times New Roman"/>
      </w:rPr>
    </w:lvl>
    <w:lvl w:ilvl="8">
      <w:start w:val="1"/>
      <w:numFmt w:val="decimal"/>
      <w:lvlText w:val="%1.%2.%3.%4.%5.%6.%7.%8.%9"/>
      <w:lvlJc w:val="left"/>
      <w:pPr>
        <w:tabs>
          <w:tab w:val="num" w:pos="1584"/>
        </w:tabs>
        <w:ind w:left="1584" w:hanging="1584"/>
      </w:pPr>
      <w:rPr>
        <w:rFonts w:hint="default" w:cs="Times New Roman"/>
      </w:rPr>
    </w:lvl>
  </w:abstractNum>
  <w:abstractNum w:abstractNumId="32" w15:restartNumberingAfterBreak="0">
    <w:nsid w:val="4DA0479C"/>
    <w:multiLevelType w:val="hybridMultilevel"/>
    <w:tmpl w:val="76483F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539355B"/>
    <w:multiLevelType w:val="hybridMultilevel"/>
    <w:tmpl w:val="8A545B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8DF2FD2"/>
    <w:multiLevelType w:val="hybridMultilevel"/>
    <w:tmpl w:val="7B421C0E"/>
    <w:lvl w:ilvl="0" w:tplc="DBA02F42">
      <w:start w:val="15"/>
      <w:numFmt w:val="bullet"/>
      <w:lvlText w:val="-"/>
      <w:lvlJc w:val="left"/>
      <w:pPr>
        <w:ind w:left="720" w:hanging="360"/>
      </w:pPr>
      <w:rPr>
        <w:rFonts w:hint="default" w:ascii="Calibri" w:hAnsi="Calibri" w:eastAsiaTheme="minorHAnsi" w:cstheme="minorBid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5" w15:restartNumberingAfterBreak="0">
    <w:nsid w:val="58FA3D8B"/>
    <w:multiLevelType w:val="hybridMultilevel"/>
    <w:tmpl w:val="AD8E96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EA24327"/>
    <w:multiLevelType w:val="hybridMultilevel"/>
    <w:tmpl w:val="2222D0C6"/>
    <w:lvl w:ilvl="0" w:tplc="04090005">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7" w15:restartNumberingAfterBreak="0">
    <w:nsid w:val="5FD3776C"/>
    <w:multiLevelType w:val="hybridMultilevel"/>
    <w:tmpl w:val="F7E24B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1E25927"/>
    <w:multiLevelType w:val="hybridMultilevel"/>
    <w:tmpl w:val="BD3AFB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7376BB4"/>
    <w:multiLevelType w:val="hybridMultilevel"/>
    <w:tmpl w:val="60D0A15E"/>
    <w:lvl w:ilvl="0" w:tplc="3EF6BE1A">
      <w:start w:val="30"/>
      <w:numFmt w:val="bullet"/>
      <w:lvlText w:val="-"/>
      <w:lvlJc w:val="left"/>
      <w:pPr>
        <w:ind w:left="720" w:hanging="360"/>
      </w:pPr>
      <w:rPr>
        <w:rFonts w:hint="default" w:ascii="Calibri" w:hAnsi="Calibri" w:eastAsiaTheme="minorHAnsi" w:cstheme="minorBid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0" w15:restartNumberingAfterBreak="0">
    <w:nsid w:val="6A534A87"/>
    <w:multiLevelType w:val="hybridMultilevel"/>
    <w:tmpl w:val="41662F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C2518C1"/>
    <w:multiLevelType w:val="hybridMultilevel"/>
    <w:tmpl w:val="41662F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C2A680F"/>
    <w:multiLevelType w:val="hybridMultilevel"/>
    <w:tmpl w:val="BD3AFB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CA94B1E"/>
    <w:multiLevelType w:val="hybridMultilevel"/>
    <w:tmpl w:val="AF62CB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DF109C4"/>
    <w:multiLevelType w:val="hybridMultilevel"/>
    <w:tmpl w:val="AF62CB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6AC7B00"/>
    <w:multiLevelType w:val="hybridMultilevel"/>
    <w:tmpl w:val="41662F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79975C9"/>
    <w:multiLevelType w:val="hybridMultilevel"/>
    <w:tmpl w:val="BD3AFB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815078D"/>
    <w:multiLevelType w:val="hybridMultilevel"/>
    <w:tmpl w:val="D9EA958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8A76287"/>
    <w:multiLevelType w:val="hybridMultilevel"/>
    <w:tmpl w:val="967231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EB95139"/>
    <w:multiLevelType w:val="hybridMultilevel"/>
    <w:tmpl w:val="41662F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1"/>
  </w:num>
  <w:num w:numId="2">
    <w:abstractNumId w:val="40"/>
  </w:num>
  <w:num w:numId="3">
    <w:abstractNumId w:val="32"/>
  </w:num>
  <w:num w:numId="4">
    <w:abstractNumId w:val="1"/>
  </w:num>
  <w:num w:numId="5">
    <w:abstractNumId w:val="0"/>
  </w:num>
  <w:num w:numId="6">
    <w:abstractNumId w:val="47"/>
  </w:num>
  <w:num w:numId="7">
    <w:abstractNumId w:val="15"/>
  </w:num>
  <w:num w:numId="8">
    <w:abstractNumId w:val="34"/>
  </w:num>
  <w:num w:numId="9">
    <w:abstractNumId w:val="10"/>
  </w:num>
  <w:num w:numId="10">
    <w:abstractNumId w:val="29"/>
  </w:num>
  <w:num w:numId="11">
    <w:abstractNumId w:val="23"/>
  </w:num>
  <w:num w:numId="12">
    <w:abstractNumId w:val="44"/>
  </w:num>
  <w:num w:numId="13">
    <w:abstractNumId w:val="30"/>
  </w:num>
  <w:num w:numId="14">
    <w:abstractNumId w:val="3"/>
  </w:num>
  <w:num w:numId="15">
    <w:abstractNumId w:val="26"/>
  </w:num>
  <w:num w:numId="16">
    <w:abstractNumId w:val="18"/>
  </w:num>
  <w:num w:numId="17">
    <w:abstractNumId w:val="42"/>
  </w:num>
  <w:num w:numId="18">
    <w:abstractNumId w:val="16"/>
  </w:num>
  <w:num w:numId="19">
    <w:abstractNumId w:val="25"/>
  </w:num>
  <w:num w:numId="20">
    <w:abstractNumId w:val="46"/>
  </w:num>
  <w:num w:numId="21">
    <w:abstractNumId w:val="37"/>
  </w:num>
  <w:num w:numId="22">
    <w:abstractNumId w:val="39"/>
  </w:num>
  <w:num w:numId="23">
    <w:abstractNumId w:val="48"/>
  </w:num>
  <w:num w:numId="24">
    <w:abstractNumId w:val="5"/>
  </w:num>
  <w:num w:numId="25">
    <w:abstractNumId w:val="41"/>
  </w:num>
  <w:num w:numId="26">
    <w:abstractNumId w:val="45"/>
  </w:num>
  <w:num w:numId="27">
    <w:abstractNumId w:val="21"/>
  </w:num>
  <w:num w:numId="28">
    <w:abstractNumId w:val="22"/>
  </w:num>
  <w:num w:numId="29">
    <w:abstractNumId w:val="43"/>
  </w:num>
  <w:num w:numId="30">
    <w:abstractNumId w:val="33"/>
  </w:num>
  <w:num w:numId="31">
    <w:abstractNumId w:val="17"/>
  </w:num>
  <w:num w:numId="32">
    <w:abstractNumId w:val="35"/>
  </w:num>
  <w:num w:numId="33">
    <w:abstractNumId w:val="11"/>
  </w:num>
  <w:num w:numId="34">
    <w:abstractNumId w:val="49"/>
  </w:num>
  <w:num w:numId="35">
    <w:abstractNumId w:val="38"/>
  </w:num>
  <w:num w:numId="36">
    <w:abstractNumId w:val="27"/>
  </w:num>
  <w:num w:numId="37">
    <w:abstractNumId w:val="2"/>
  </w:num>
  <w:num w:numId="38">
    <w:abstractNumId w:val="7"/>
  </w:num>
  <w:num w:numId="39">
    <w:abstractNumId w:val="4"/>
  </w:num>
  <w:num w:numId="40">
    <w:abstractNumId w:val="9"/>
  </w:num>
  <w:num w:numId="41">
    <w:abstractNumId w:val="6"/>
  </w:num>
  <w:num w:numId="42">
    <w:abstractNumId w:val="8"/>
  </w:num>
  <w:num w:numId="43">
    <w:abstractNumId w:val="36"/>
  </w:num>
  <w:num w:numId="44">
    <w:abstractNumId w:val="13"/>
  </w:num>
  <w:num w:numId="45">
    <w:abstractNumId w:val="14"/>
  </w:num>
  <w:num w:numId="46">
    <w:abstractNumId w:val="28"/>
  </w:num>
  <w:num w:numId="47">
    <w:abstractNumId w:val="20"/>
  </w:num>
  <w:num w:numId="48">
    <w:abstractNumId w:val="12"/>
  </w:num>
  <w:num w:numId="49">
    <w:abstractNumId w:val="24"/>
  </w:num>
  <w:num w:numId="50">
    <w:abstractNumId w:val="19"/>
  </w:num>
  <w:numIdMacAtCleanup w:val="31"/>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achin Patange">
    <w15:presenceInfo w15:providerId="AD" w15:userId="S-1-5-21-870978860-796681352-949316387-26776"/>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100"/>
  <w:hideSpellingErrors/>
  <w:hideGrammaticalErrors/>
  <w:proofState w:spelling="clean" w:grammar="dirty"/>
  <w:trackRevisions w:val="true"/>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37F7"/>
    <w:rsid w:val="00001F64"/>
    <w:rsid w:val="000021C3"/>
    <w:rsid w:val="000030FA"/>
    <w:rsid w:val="0000463E"/>
    <w:rsid w:val="00004A17"/>
    <w:rsid w:val="000060CD"/>
    <w:rsid w:val="00012208"/>
    <w:rsid w:val="000140F7"/>
    <w:rsid w:val="00015753"/>
    <w:rsid w:val="00017E63"/>
    <w:rsid w:val="000231F8"/>
    <w:rsid w:val="00025206"/>
    <w:rsid w:val="000342C0"/>
    <w:rsid w:val="000344A9"/>
    <w:rsid w:val="000366E8"/>
    <w:rsid w:val="00047548"/>
    <w:rsid w:val="0006204F"/>
    <w:rsid w:val="0006350F"/>
    <w:rsid w:val="0006620C"/>
    <w:rsid w:val="0007051A"/>
    <w:rsid w:val="00080992"/>
    <w:rsid w:val="000820F8"/>
    <w:rsid w:val="00083FFD"/>
    <w:rsid w:val="00086660"/>
    <w:rsid w:val="00091C64"/>
    <w:rsid w:val="00093E9F"/>
    <w:rsid w:val="0009451A"/>
    <w:rsid w:val="000A330A"/>
    <w:rsid w:val="000B2A69"/>
    <w:rsid w:val="000B451A"/>
    <w:rsid w:val="000B6545"/>
    <w:rsid w:val="000C068E"/>
    <w:rsid w:val="000C0E04"/>
    <w:rsid w:val="000C5A85"/>
    <w:rsid w:val="000C5E83"/>
    <w:rsid w:val="000C61B5"/>
    <w:rsid w:val="000D0E50"/>
    <w:rsid w:val="000D2A89"/>
    <w:rsid w:val="000D5221"/>
    <w:rsid w:val="000D6532"/>
    <w:rsid w:val="000D6681"/>
    <w:rsid w:val="000D76A7"/>
    <w:rsid w:val="000E144E"/>
    <w:rsid w:val="000F14CF"/>
    <w:rsid w:val="000F3B0A"/>
    <w:rsid w:val="00102B0D"/>
    <w:rsid w:val="00105ECF"/>
    <w:rsid w:val="001074E5"/>
    <w:rsid w:val="00115540"/>
    <w:rsid w:val="0012315D"/>
    <w:rsid w:val="001233B5"/>
    <w:rsid w:val="00123998"/>
    <w:rsid w:val="00123AB9"/>
    <w:rsid w:val="00126E96"/>
    <w:rsid w:val="00131EBA"/>
    <w:rsid w:val="001336CB"/>
    <w:rsid w:val="00135530"/>
    <w:rsid w:val="001529BB"/>
    <w:rsid w:val="001533E4"/>
    <w:rsid w:val="0016252E"/>
    <w:rsid w:val="001637F7"/>
    <w:rsid w:val="00166909"/>
    <w:rsid w:val="001678F1"/>
    <w:rsid w:val="00170DAC"/>
    <w:rsid w:val="0017144A"/>
    <w:rsid w:val="0017448C"/>
    <w:rsid w:val="00180143"/>
    <w:rsid w:val="001A0534"/>
    <w:rsid w:val="001A0FEC"/>
    <w:rsid w:val="001A3E88"/>
    <w:rsid w:val="001B4DCA"/>
    <w:rsid w:val="001B529E"/>
    <w:rsid w:val="001C2A19"/>
    <w:rsid w:val="001C5EA0"/>
    <w:rsid w:val="001D18B2"/>
    <w:rsid w:val="001D2CC8"/>
    <w:rsid w:val="001E6031"/>
    <w:rsid w:val="001F33A0"/>
    <w:rsid w:val="001F3D40"/>
    <w:rsid w:val="001F7BF3"/>
    <w:rsid w:val="002056AC"/>
    <w:rsid w:val="00207363"/>
    <w:rsid w:val="0021061A"/>
    <w:rsid w:val="002170DD"/>
    <w:rsid w:val="00220C34"/>
    <w:rsid w:val="0022174D"/>
    <w:rsid w:val="00221755"/>
    <w:rsid w:val="00221F17"/>
    <w:rsid w:val="00224707"/>
    <w:rsid w:val="00231C89"/>
    <w:rsid w:val="00232C4F"/>
    <w:rsid w:val="00232F7E"/>
    <w:rsid w:val="00237714"/>
    <w:rsid w:val="00250DB8"/>
    <w:rsid w:val="00253715"/>
    <w:rsid w:val="00262D5D"/>
    <w:rsid w:val="00263795"/>
    <w:rsid w:val="00263B9D"/>
    <w:rsid w:val="00264284"/>
    <w:rsid w:val="00267EFF"/>
    <w:rsid w:val="002743CA"/>
    <w:rsid w:val="0027532D"/>
    <w:rsid w:val="00277569"/>
    <w:rsid w:val="00277CD7"/>
    <w:rsid w:val="0028784B"/>
    <w:rsid w:val="00290615"/>
    <w:rsid w:val="00292724"/>
    <w:rsid w:val="00295AAE"/>
    <w:rsid w:val="0029620B"/>
    <w:rsid w:val="002970AC"/>
    <w:rsid w:val="002975BE"/>
    <w:rsid w:val="002A10B3"/>
    <w:rsid w:val="002A1535"/>
    <w:rsid w:val="002A3A05"/>
    <w:rsid w:val="002B2311"/>
    <w:rsid w:val="002B7635"/>
    <w:rsid w:val="002C5708"/>
    <w:rsid w:val="002D161F"/>
    <w:rsid w:val="002D1800"/>
    <w:rsid w:val="002D2E54"/>
    <w:rsid w:val="002D4725"/>
    <w:rsid w:val="002D4926"/>
    <w:rsid w:val="002D58E6"/>
    <w:rsid w:val="002D781F"/>
    <w:rsid w:val="002E27AE"/>
    <w:rsid w:val="002E7886"/>
    <w:rsid w:val="002F0FD5"/>
    <w:rsid w:val="002F3E1C"/>
    <w:rsid w:val="002F6DF2"/>
    <w:rsid w:val="002F6E88"/>
    <w:rsid w:val="003122CB"/>
    <w:rsid w:val="00313B46"/>
    <w:rsid w:val="003144B7"/>
    <w:rsid w:val="003166DC"/>
    <w:rsid w:val="003263B0"/>
    <w:rsid w:val="003270C2"/>
    <w:rsid w:val="0034034B"/>
    <w:rsid w:val="00340CD1"/>
    <w:rsid w:val="00344D99"/>
    <w:rsid w:val="00347E74"/>
    <w:rsid w:val="003546D5"/>
    <w:rsid w:val="00355483"/>
    <w:rsid w:val="00356351"/>
    <w:rsid w:val="0036250B"/>
    <w:rsid w:val="00363581"/>
    <w:rsid w:val="00363915"/>
    <w:rsid w:val="00363B08"/>
    <w:rsid w:val="003669E8"/>
    <w:rsid w:val="003867E9"/>
    <w:rsid w:val="00387685"/>
    <w:rsid w:val="00391483"/>
    <w:rsid w:val="00393DC7"/>
    <w:rsid w:val="003A1022"/>
    <w:rsid w:val="003A2F0B"/>
    <w:rsid w:val="003A4671"/>
    <w:rsid w:val="003B19CC"/>
    <w:rsid w:val="003B38B0"/>
    <w:rsid w:val="003B41F5"/>
    <w:rsid w:val="003B5539"/>
    <w:rsid w:val="003B5934"/>
    <w:rsid w:val="003C4AA1"/>
    <w:rsid w:val="003C613F"/>
    <w:rsid w:val="003D1616"/>
    <w:rsid w:val="003D2273"/>
    <w:rsid w:val="003D2B65"/>
    <w:rsid w:val="003D4518"/>
    <w:rsid w:val="003E019B"/>
    <w:rsid w:val="003E283D"/>
    <w:rsid w:val="003E5E71"/>
    <w:rsid w:val="003F0CF5"/>
    <w:rsid w:val="003F244B"/>
    <w:rsid w:val="003F6EC4"/>
    <w:rsid w:val="00400080"/>
    <w:rsid w:val="00401D66"/>
    <w:rsid w:val="00402857"/>
    <w:rsid w:val="00403CA1"/>
    <w:rsid w:val="00405487"/>
    <w:rsid w:val="00407838"/>
    <w:rsid w:val="004130C9"/>
    <w:rsid w:val="0042116A"/>
    <w:rsid w:val="004277BA"/>
    <w:rsid w:val="00427CC1"/>
    <w:rsid w:val="004331C1"/>
    <w:rsid w:val="00433E24"/>
    <w:rsid w:val="0043566F"/>
    <w:rsid w:val="00436855"/>
    <w:rsid w:val="0044043E"/>
    <w:rsid w:val="00442835"/>
    <w:rsid w:val="00443D3D"/>
    <w:rsid w:val="00445107"/>
    <w:rsid w:val="004529E0"/>
    <w:rsid w:val="00465A76"/>
    <w:rsid w:val="004670A5"/>
    <w:rsid w:val="00472A9D"/>
    <w:rsid w:val="004822F9"/>
    <w:rsid w:val="00487148"/>
    <w:rsid w:val="004A1DDB"/>
    <w:rsid w:val="004A3A44"/>
    <w:rsid w:val="004A765B"/>
    <w:rsid w:val="004B3DDA"/>
    <w:rsid w:val="004C4863"/>
    <w:rsid w:val="004C7104"/>
    <w:rsid w:val="004C7F56"/>
    <w:rsid w:val="004D1C1F"/>
    <w:rsid w:val="004D2158"/>
    <w:rsid w:val="004D453A"/>
    <w:rsid w:val="004E0AF0"/>
    <w:rsid w:val="004F10A3"/>
    <w:rsid w:val="004F2CAA"/>
    <w:rsid w:val="004F435E"/>
    <w:rsid w:val="004F52A2"/>
    <w:rsid w:val="004F76B4"/>
    <w:rsid w:val="004F7F6E"/>
    <w:rsid w:val="0050162D"/>
    <w:rsid w:val="005028C8"/>
    <w:rsid w:val="0050470F"/>
    <w:rsid w:val="00520751"/>
    <w:rsid w:val="00521C2D"/>
    <w:rsid w:val="005248AD"/>
    <w:rsid w:val="00526453"/>
    <w:rsid w:val="005276B2"/>
    <w:rsid w:val="00534982"/>
    <w:rsid w:val="0053511F"/>
    <w:rsid w:val="00540773"/>
    <w:rsid w:val="00542C11"/>
    <w:rsid w:val="00544919"/>
    <w:rsid w:val="00544C36"/>
    <w:rsid w:val="005473DB"/>
    <w:rsid w:val="00547CA4"/>
    <w:rsid w:val="00580C97"/>
    <w:rsid w:val="005852A3"/>
    <w:rsid w:val="00585DA5"/>
    <w:rsid w:val="00586A66"/>
    <w:rsid w:val="005872DD"/>
    <w:rsid w:val="005875EA"/>
    <w:rsid w:val="0059069C"/>
    <w:rsid w:val="00590919"/>
    <w:rsid w:val="0059108E"/>
    <w:rsid w:val="0059491E"/>
    <w:rsid w:val="005A1524"/>
    <w:rsid w:val="005A7A3E"/>
    <w:rsid w:val="005B1988"/>
    <w:rsid w:val="005B4465"/>
    <w:rsid w:val="005C4A80"/>
    <w:rsid w:val="005D0EA7"/>
    <w:rsid w:val="005D1846"/>
    <w:rsid w:val="005D3F52"/>
    <w:rsid w:val="005D56DF"/>
    <w:rsid w:val="005D6293"/>
    <w:rsid w:val="005D62F6"/>
    <w:rsid w:val="005E4105"/>
    <w:rsid w:val="005E48C1"/>
    <w:rsid w:val="005E4C02"/>
    <w:rsid w:val="005E4CEE"/>
    <w:rsid w:val="005E570A"/>
    <w:rsid w:val="005E5EDE"/>
    <w:rsid w:val="005F63A6"/>
    <w:rsid w:val="0060539C"/>
    <w:rsid w:val="00605DF2"/>
    <w:rsid w:val="0060642A"/>
    <w:rsid w:val="00607853"/>
    <w:rsid w:val="00610602"/>
    <w:rsid w:val="006123FF"/>
    <w:rsid w:val="00613640"/>
    <w:rsid w:val="0061418F"/>
    <w:rsid w:val="00616BC7"/>
    <w:rsid w:val="0061770F"/>
    <w:rsid w:val="00621551"/>
    <w:rsid w:val="0062630F"/>
    <w:rsid w:val="00627BFD"/>
    <w:rsid w:val="00627F40"/>
    <w:rsid w:val="006312CE"/>
    <w:rsid w:val="00633811"/>
    <w:rsid w:val="00636A8D"/>
    <w:rsid w:val="00660F4D"/>
    <w:rsid w:val="00664186"/>
    <w:rsid w:val="00670748"/>
    <w:rsid w:val="00672A8E"/>
    <w:rsid w:val="0067380F"/>
    <w:rsid w:val="00681AAD"/>
    <w:rsid w:val="00682697"/>
    <w:rsid w:val="0068388D"/>
    <w:rsid w:val="00685753"/>
    <w:rsid w:val="006873D7"/>
    <w:rsid w:val="00687C6D"/>
    <w:rsid w:val="00687CBF"/>
    <w:rsid w:val="00695C85"/>
    <w:rsid w:val="00696895"/>
    <w:rsid w:val="006A2575"/>
    <w:rsid w:val="006A3E5B"/>
    <w:rsid w:val="006B1915"/>
    <w:rsid w:val="006B1DAF"/>
    <w:rsid w:val="006B1FD1"/>
    <w:rsid w:val="006B3719"/>
    <w:rsid w:val="006B5DD7"/>
    <w:rsid w:val="006B7934"/>
    <w:rsid w:val="006C30A1"/>
    <w:rsid w:val="006C4348"/>
    <w:rsid w:val="006C541B"/>
    <w:rsid w:val="006C56B4"/>
    <w:rsid w:val="006C6539"/>
    <w:rsid w:val="006C7E54"/>
    <w:rsid w:val="006D0059"/>
    <w:rsid w:val="006D0A46"/>
    <w:rsid w:val="006D2E05"/>
    <w:rsid w:val="006D5CF8"/>
    <w:rsid w:val="006E7308"/>
    <w:rsid w:val="006F1305"/>
    <w:rsid w:val="006F2FBF"/>
    <w:rsid w:val="006F70C3"/>
    <w:rsid w:val="006F773C"/>
    <w:rsid w:val="0070030A"/>
    <w:rsid w:val="007058F3"/>
    <w:rsid w:val="00706015"/>
    <w:rsid w:val="007074DE"/>
    <w:rsid w:val="00707965"/>
    <w:rsid w:val="007135AF"/>
    <w:rsid w:val="007178C2"/>
    <w:rsid w:val="0072525C"/>
    <w:rsid w:val="00747422"/>
    <w:rsid w:val="00753036"/>
    <w:rsid w:val="00761C32"/>
    <w:rsid w:val="00767B1C"/>
    <w:rsid w:val="007756D2"/>
    <w:rsid w:val="00781D53"/>
    <w:rsid w:val="00790F4C"/>
    <w:rsid w:val="00795700"/>
    <w:rsid w:val="007A3151"/>
    <w:rsid w:val="007B0274"/>
    <w:rsid w:val="007B0B3E"/>
    <w:rsid w:val="007B3AE4"/>
    <w:rsid w:val="007B3F97"/>
    <w:rsid w:val="007B42D0"/>
    <w:rsid w:val="007B46E0"/>
    <w:rsid w:val="007C1785"/>
    <w:rsid w:val="007C43F8"/>
    <w:rsid w:val="007D170E"/>
    <w:rsid w:val="007D612D"/>
    <w:rsid w:val="007D6927"/>
    <w:rsid w:val="007D79F8"/>
    <w:rsid w:val="007E012F"/>
    <w:rsid w:val="007E3F68"/>
    <w:rsid w:val="007E41D3"/>
    <w:rsid w:val="007E4C3F"/>
    <w:rsid w:val="007E61BC"/>
    <w:rsid w:val="007F5629"/>
    <w:rsid w:val="00806A8F"/>
    <w:rsid w:val="00807F0F"/>
    <w:rsid w:val="008113FE"/>
    <w:rsid w:val="008150A4"/>
    <w:rsid w:val="00817404"/>
    <w:rsid w:val="00817F04"/>
    <w:rsid w:val="00821B85"/>
    <w:rsid w:val="00822886"/>
    <w:rsid w:val="0082361B"/>
    <w:rsid w:val="00833061"/>
    <w:rsid w:val="00833BCB"/>
    <w:rsid w:val="008379E3"/>
    <w:rsid w:val="008441BB"/>
    <w:rsid w:val="008444A7"/>
    <w:rsid w:val="008463B7"/>
    <w:rsid w:val="0085005D"/>
    <w:rsid w:val="00850ACB"/>
    <w:rsid w:val="00850ECE"/>
    <w:rsid w:val="00852236"/>
    <w:rsid w:val="00854A90"/>
    <w:rsid w:val="008566A9"/>
    <w:rsid w:val="008610B3"/>
    <w:rsid w:val="00861CB6"/>
    <w:rsid w:val="008645BA"/>
    <w:rsid w:val="00880115"/>
    <w:rsid w:val="00880BF0"/>
    <w:rsid w:val="00885E7D"/>
    <w:rsid w:val="00886E36"/>
    <w:rsid w:val="0089281F"/>
    <w:rsid w:val="008953DE"/>
    <w:rsid w:val="00896357"/>
    <w:rsid w:val="00897EEB"/>
    <w:rsid w:val="008A4873"/>
    <w:rsid w:val="008A4E72"/>
    <w:rsid w:val="008A5671"/>
    <w:rsid w:val="008B171B"/>
    <w:rsid w:val="008C0CE1"/>
    <w:rsid w:val="008D05C6"/>
    <w:rsid w:val="008D1FB9"/>
    <w:rsid w:val="008D2F2C"/>
    <w:rsid w:val="008E1510"/>
    <w:rsid w:val="008E38B7"/>
    <w:rsid w:val="008E4F60"/>
    <w:rsid w:val="008E5AB6"/>
    <w:rsid w:val="008E7DB0"/>
    <w:rsid w:val="008F0692"/>
    <w:rsid w:val="008F0E7A"/>
    <w:rsid w:val="008F20C7"/>
    <w:rsid w:val="008F6BDB"/>
    <w:rsid w:val="009010CD"/>
    <w:rsid w:val="00901646"/>
    <w:rsid w:val="00904036"/>
    <w:rsid w:val="00912170"/>
    <w:rsid w:val="0091242B"/>
    <w:rsid w:val="009166E2"/>
    <w:rsid w:val="00924BC5"/>
    <w:rsid w:val="00931682"/>
    <w:rsid w:val="00934524"/>
    <w:rsid w:val="009375E8"/>
    <w:rsid w:val="00937B8C"/>
    <w:rsid w:val="00942F87"/>
    <w:rsid w:val="00947990"/>
    <w:rsid w:val="0095228B"/>
    <w:rsid w:val="00952EA0"/>
    <w:rsid w:val="009535E0"/>
    <w:rsid w:val="00954E4D"/>
    <w:rsid w:val="00954F31"/>
    <w:rsid w:val="0095768A"/>
    <w:rsid w:val="009606FB"/>
    <w:rsid w:val="00961990"/>
    <w:rsid w:val="00963C6C"/>
    <w:rsid w:val="00971FFF"/>
    <w:rsid w:val="009747D9"/>
    <w:rsid w:val="00975A0E"/>
    <w:rsid w:val="00976639"/>
    <w:rsid w:val="00980016"/>
    <w:rsid w:val="00981284"/>
    <w:rsid w:val="00981B76"/>
    <w:rsid w:val="0098230A"/>
    <w:rsid w:val="0099063D"/>
    <w:rsid w:val="00994F3B"/>
    <w:rsid w:val="00995B2F"/>
    <w:rsid w:val="00997DB7"/>
    <w:rsid w:val="00997FFB"/>
    <w:rsid w:val="009A0FA6"/>
    <w:rsid w:val="009A1C17"/>
    <w:rsid w:val="009A7C47"/>
    <w:rsid w:val="009C22A4"/>
    <w:rsid w:val="009C5BF2"/>
    <w:rsid w:val="009C76D9"/>
    <w:rsid w:val="009D0E2F"/>
    <w:rsid w:val="009D1410"/>
    <w:rsid w:val="009D4ABE"/>
    <w:rsid w:val="009D72A5"/>
    <w:rsid w:val="009E60BA"/>
    <w:rsid w:val="009E6547"/>
    <w:rsid w:val="009E7803"/>
    <w:rsid w:val="009F00C2"/>
    <w:rsid w:val="009F2E30"/>
    <w:rsid w:val="00A016D1"/>
    <w:rsid w:val="00A037E4"/>
    <w:rsid w:val="00A03811"/>
    <w:rsid w:val="00A06E20"/>
    <w:rsid w:val="00A07769"/>
    <w:rsid w:val="00A10B74"/>
    <w:rsid w:val="00A11AE1"/>
    <w:rsid w:val="00A13E8B"/>
    <w:rsid w:val="00A15E79"/>
    <w:rsid w:val="00A2015B"/>
    <w:rsid w:val="00A24442"/>
    <w:rsid w:val="00A25C7A"/>
    <w:rsid w:val="00A26109"/>
    <w:rsid w:val="00A42BA3"/>
    <w:rsid w:val="00A4542B"/>
    <w:rsid w:val="00A45748"/>
    <w:rsid w:val="00A52A20"/>
    <w:rsid w:val="00A57493"/>
    <w:rsid w:val="00A64331"/>
    <w:rsid w:val="00A726B2"/>
    <w:rsid w:val="00A72EBD"/>
    <w:rsid w:val="00A72EC8"/>
    <w:rsid w:val="00A77071"/>
    <w:rsid w:val="00A83F47"/>
    <w:rsid w:val="00A84BBD"/>
    <w:rsid w:val="00A8745C"/>
    <w:rsid w:val="00A90BCA"/>
    <w:rsid w:val="00A96DB5"/>
    <w:rsid w:val="00AA541B"/>
    <w:rsid w:val="00AB140A"/>
    <w:rsid w:val="00AB18F9"/>
    <w:rsid w:val="00AB40C6"/>
    <w:rsid w:val="00AB4F9F"/>
    <w:rsid w:val="00AB6AAC"/>
    <w:rsid w:val="00AB6C30"/>
    <w:rsid w:val="00AC1CE3"/>
    <w:rsid w:val="00AC3410"/>
    <w:rsid w:val="00AD287D"/>
    <w:rsid w:val="00AD2E4F"/>
    <w:rsid w:val="00AD3466"/>
    <w:rsid w:val="00AE2E25"/>
    <w:rsid w:val="00AE4D08"/>
    <w:rsid w:val="00AE5FE4"/>
    <w:rsid w:val="00AE7EB7"/>
    <w:rsid w:val="00AF421B"/>
    <w:rsid w:val="00AF5D11"/>
    <w:rsid w:val="00B042AC"/>
    <w:rsid w:val="00B047E5"/>
    <w:rsid w:val="00B054F1"/>
    <w:rsid w:val="00B06B5E"/>
    <w:rsid w:val="00B108ED"/>
    <w:rsid w:val="00B1269E"/>
    <w:rsid w:val="00B1271C"/>
    <w:rsid w:val="00B12CA0"/>
    <w:rsid w:val="00B224B1"/>
    <w:rsid w:val="00B317FD"/>
    <w:rsid w:val="00B31AB2"/>
    <w:rsid w:val="00B32AB8"/>
    <w:rsid w:val="00B448BB"/>
    <w:rsid w:val="00B45377"/>
    <w:rsid w:val="00B466D2"/>
    <w:rsid w:val="00B46836"/>
    <w:rsid w:val="00B506B8"/>
    <w:rsid w:val="00B522E7"/>
    <w:rsid w:val="00B56A82"/>
    <w:rsid w:val="00B60B32"/>
    <w:rsid w:val="00B63DE2"/>
    <w:rsid w:val="00B65D9D"/>
    <w:rsid w:val="00B73D3C"/>
    <w:rsid w:val="00B75061"/>
    <w:rsid w:val="00B75D9A"/>
    <w:rsid w:val="00B91BF4"/>
    <w:rsid w:val="00BB0082"/>
    <w:rsid w:val="00BB11A9"/>
    <w:rsid w:val="00BB438D"/>
    <w:rsid w:val="00BB6DEE"/>
    <w:rsid w:val="00BB7068"/>
    <w:rsid w:val="00BB7211"/>
    <w:rsid w:val="00BC010E"/>
    <w:rsid w:val="00BD1B8C"/>
    <w:rsid w:val="00BD60C6"/>
    <w:rsid w:val="00BE4B82"/>
    <w:rsid w:val="00BE54EC"/>
    <w:rsid w:val="00BE6E5C"/>
    <w:rsid w:val="00BF37AF"/>
    <w:rsid w:val="00BF56B6"/>
    <w:rsid w:val="00BF6ECA"/>
    <w:rsid w:val="00C009B7"/>
    <w:rsid w:val="00C041F7"/>
    <w:rsid w:val="00C047D0"/>
    <w:rsid w:val="00C13087"/>
    <w:rsid w:val="00C13FD6"/>
    <w:rsid w:val="00C16098"/>
    <w:rsid w:val="00C201D6"/>
    <w:rsid w:val="00C215AF"/>
    <w:rsid w:val="00C2335A"/>
    <w:rsid w:val="00C242C8"/>
    <w:rsid w:val="00C31A29"/>
    <w:rsid w:val="00C37849"/>
    <w:rsid w:val="00C37E56"/>
    <w:rsid w:val="00C436F8"/>
    <w:rsid w:val="00C438F4"/>
    <w:rsid w:val="00C5323B"/>
    <w:rsid w:val="00C554E2"/>
    <w:rsid w:val="00C55F42"/>
    <w:rsid w:val="00C6442C"/>
    <w:rsid w:val="00C73EC5"/>
    <w:rsid w:val="00C759EE"/>
    <w:rsid w:val="00C7780B"/>
    <w:rsid w:val="00C817A9"/>
    <w:rsid w:val="00C83955"/>
    <w:rsid w:val="00C9015C"/>
    <w:rsid w:val="00C97363"/>
    <w:rsid w:val="00CA0C7E"/>
    <w:rsid w:val="00CA2305"/>
    <w:rsid w:val="00CA7E39"/>
    <w:rsid w:val="00CB0422"/>
    <w:rsid w:val="00CB6580"/>
    <w:rsid w:val="00CB6895"/>
    <w:rsid w:val="00CB68C1"/>
    <w:rsid w:val="00CC479B"/>
    <w:rsid w:val="00CC5993"/>
    <w:rsid w:val="00CD08FE"/>
    <w:rsid w:val="00CD18A4"/>
    <w:rsid w:val="00CD3607"/>
    <w:rsid w:val="00CD45CB"/>
    <w:rsid w:val="00CD5802"/>
    <w:rsid w:val="00CD5B04"/>
    <w:rsid w:val="00CD634E"/>
    <w:rsid w:val="00CD768C"/>
    <w:rsid w:val="00CE0073"/>
    <w:rsid w:val="00CE69A2"/>
    <w:rsid w:val="00CE76D3"/>
    <w:rsid w:val="00CE7EFA"/>
    <w:rsid w:val="00CF2094"/>
    <w:rsid w:val="00CF30F9"/>
    <w:rsid w:val="00CF41BE"/>
    <w:rsid w:val="00D002DA"/>
    <w:rsid w:val="00D01E08"/>
    <w:rsid w:val="00D03DB0"/>
    <w:rsid w:val="00D04E11"/>
    <w:rsid w:val="00D057D4"/>
    <w:rsid w:val="00D130D2"/>
    <w:rsid w:val="00D13436"/>
    <w:rsid w:val="00D13B9E"/>
    <w:rsid w:val="00D14F68"/>
    <w:rsid w:val="00D330DB"/>
    <w:rsid w:val="00D3335F"/>
    <w:rsid w:val="00D34540"/>
    <w:rsid w:val="00D4246A"/>
    <w:rsid w:val="00D43088"/>
    <w:rsid w:val="00D451B1"/>
    <w:rsid w:val="00D47C0C"/>
    <w:rsid w:val="00D525D2"/>
    <w:rsid w:val="00D5288A"/>
    <w:rsid w:val="00D54A3C"/>
    <w:rsid w:val="00D574F4"/>
    <w:rsid w:val="00D60BB0"/>
    <w:rsid w:val="00D613CB"/>
    <w:rsid w:val="00D63876"/>
    <w:rsid w:val="00D670DD"/>
    <w:rsid w:val="00D70D3A"/>
    <w:rsid w:val="00D71054"/>
    <w:rsid w:val="00D7323B"/>
    <w:rsid w:val="00D75078"/>
    <w:rsid w:val="00D84245"/>
    <w:rsid w:val="00D940CE"/>
    <w:rsid w:val="00D96B2F"/>
    <w:rsid w:val="00D9773C"/>
    <w:rsid w:val="00DA0788"/>
    <w:rsid w:val="00DA1C5E"/>
    <w:rsid w:val="00DB080E"/>
    <w:rsid w:val="00DB71C9"/>
    <w:rsid w:val="00DB758B"/>
    <w:rsid w:val="00DC22D2"/>
    <w:rsid w:val="00DC49F9"/>
    <w:rsid w:val="00DC61A8"/>
    <w:rsid w:val="00DC6FF3"/>
    <w:rsid w:val="00DD0BBE"/>
    <w:rsid w:val="00DE6B91"/>
    <w:rsid w:val="00DE78E0"/>
    <w:rsid w:val="00DF10C1"/>
    <w:rsid w:val="00DF1CA7"/>
    <w:rsid w:val="00DF5F60"/>
    <w:rsid w:val="00E00460"/>
    <w:rsid w:val="00E03219"/>
    <w:rsid w:val="00E066E3"/>
    <w:rsid w:val="00E10573"/>
    <w:rsid w:val="00E14152"/>
    <w:rsid w:val="00E14AAE"/>
    <w:rsid w:val="00E20604"/>
    <w:rsid w:val="00E233EE"/>
    <w:rsid w:val="00E23806"/>
    <w:rsid w:val="00E24583"/>
    <w:rsid w:val="00E27AE0"/>
    <w:rsid w:val="00E30D0E"/>
    <w:rsid w:val="00E30D30"/>
    <w:rsid w:val="00E32391"/>
    <w:rsid w:val="00E32B99"/>
    <w:rsid w:val="00E33378"/>
    <w:rsid w:val="00E36E29"/>
    <w:rsid w:val="00E4555C"/>
    <w:rsid w:val="00E45685"/>
    <w:rsid w:val="00E471D1"/>
    <w:rsid w:val="00E60BC9"/>
    <w:rsid w:val="00E70D05"/>
    <w:rsid w:val="00E75E91"/>
    <w:rsid w:val="00E81BFD"/>
    <w:rsid w:val="00E84A8F"/>
    <w:rsid w:val="00E85C6C"/>
    <w:rsid w:val="00E87E30"/>
    <w:rsid w:val="00E92E67"/>
    <w:rsid w:val="00E93554"/>
    <w:rsid w:val="00E9408B"/>
    <w:rsid w:val="00E973F6"/>
    <w:rsid w:val="00E9778C"/>
    <w:rsid w:val="00EA043C"/>
    <w:rsid w:val="00EA2131"/>
    <w:rsid w:val="00EA4BE6"/>
    <w:rsid w:val="00EA657C"/>
    <w:rsid w:val="00EB480C"/>
    <w:rsid w:val="00EC0599"/>
    <w:rsid w:val="00EC0EAF"/>
    <w:rsid w:val="00EC2BEA"/>
    <w:rsid w:val="00EC33B9"/>
    <w:rsid w:val="00EC7723"/>
    <w:rsid w:val="00EC79C2"/>
    <w:rsid w:val="00ED1170"/>
    <w:rsid w:val="00ED39FB"/>
    <w:rsid w:val="00ED6A68"/>
    <w:rsid w:val="00EE31CF"/>
    <w:rsid w:val="00EE4ABE"/>
    <w:rsid w:val="00EF3FB0"/>
    <w:rsid w:val="00EF7129"/>
    <w:rsid w:val="00EF7162"/>
    <w:rsid w:val="00EF75E2"/>
    <w:rsid w:val="00F0051C"/>
    <w:rsid w:val="00F008B5"/>
    <w:rsid w:val="00F049CA"/>
    <w:rsid w:val="00F0664E"/>
    <w:rsid w:val="00F1125C"/>
    <w:rsid w:val="00F14256"/>
    <w:rsid w:val="00F14B24"/>
    <w:rsid w:val="00F17C05"/>
    <w:rsid w:val="00F17D38"/>
    <w:rsid w:val="00F2280E"/>
    <w:rsid w:val="00F25836"/>
    <w:rsid w:val="00F3350F"/>
    <w:rsid w:val="00F3464A"/>
    <w:rsid w:val="00F40904"/>
    <w:rsid w:val="00F41389"/>
    <w:rsid w:val="00F61261"/>
    <w:rsid w:val="00F61824"/>
    <w:rsid w:val="00F648BC"/>
    <w:rsid w:val="00F705EB"/>
    <w:rsid w:val="00F82DA4"/>
    <w:rsid w:val="00F84531"/>
    <w:rsid w:val="00F855F0"/>
    <w:rsid w:val="00F861D6"/>
    <w:rsid w:val="00F87011"/>
    <w:rsid w:val="00F96908"/>
    <w:rsid w:val="00F97A78"/>
    <w:rsid w:val="00FA3722"/>
    <w:rsid w:val="00FA7D5A"/>
    <w:rsid w:val="00FB3189"/>
    <w:rsid w:val="00FB5F25"/>
    <w:rsid w:val="00FB66EF"/>
    <w:rsid w:val="00FB7794"/>
    <w:rsid w:val="00FC032F"/>
    <w:rsid w:val="00FC5106"/>
    <w:rsid w:val="00FC5DD7"/>
    <w:rsid w:val="00FC68BD"/>
    <w:rsid w:val="00FD2178"/>
    <w:rsid w:val="00FD61C1"/>
    <w:rsid w:val="00FD797F"/>
    <w:rsid w:val="00FE04B8"/>
    <w:rsid w:val="00FF07AC"/>
    <w:rsid w:val="00FF374F"/>
    <w:rsid w:val="00FF62B2"/>
    <w:rsid w:val="00FF6EDE"/>
    <w:rsid w:val="00FF71BC"/>
    <w:rsid w:val="2A20D8AF"/>
    <w:rsid w:val="6969AD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FA0F82"/>
  <w15:chartTrackingRefBased/>
  <w15:docId w15:val="{4AC8E492-81C4-416D-82DE-3210BE39AAE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EastAsia"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28784B"/>
  </w:style>
  <w:style w:type="paragraph" w:styleId="Heading1">
    <w:name w:val="heading 1"/>
    <w:aliases w:val="Main Heading,Titre2,Head1,H1,1,Level 1,PA,Chapter,H1sara,Attribute Heading 1,dd heading 1,dh1,h1,L1,1 ghost,g,Part,style1,??? 1,chaptertext,Proposal Chapter Heading,SAHeading 1,Main heading,Heading 10,Section,Top 1,He,PA Char,Chapter Char,l1,C"/>
    <w:basedOn w:val="Normal"/>
    <w:next w:val="Normal"/>
    <w:link w:val="Heading1Char"/>
    <w:uiPriority w:val="9"/>
    <w:qFormat/>
    <w:rsid w:val="0028784B"/>
    <w:pPr>
      <w:keepNext/>
      <w:keepLines/>
      <w:spacing w:before="400" w:after="40" w:line="240" w:lineRule="auto"/>
      <w:outlineLvl w:val="0"/>
    </w:pPr>
    <w:rPr>
      <w:rFonts w:asciiTheme="majorHAnsi" w:hAnsiTheme="majorHAnsi" w:eastAsiaTheme="majorEastAsia" w:cstheme="majorBidi"/>
      <w:color w:val="1F4E79" w:themeColor="accent1" w:themeShade="80"/>
      <w:sz w:val="36"/>
      <w:szCs w:val="36"/>
    </w:rPr>
  </w:style>
  <w:style w:type="paragraph" w:styleId="Heading2">
    <w:name w:val="heading 2"/>
    <w:aliases w:val="h2 Char,H2 Char,Header 2 Char,Func Header Char,Header 21 Char,Func Header1 Char,Header 22 Char,Func Header2 Char,Header 23 Char,Func Header3 Char,Header 24 Char,Func Header4 Char,Header 211 Char,Func Header11 Char,2 Char,h2,H2,2,PARA2 Char,PAR"/>
    <w:basedOn w:val="Normal"/>
    <w:next w:val="Normal"/>
    <w:link w:val="Heading2Char"/>
    <w:uiPriority w:val="9"/>
    <w:unhideWhenUsed/>
    <w:qFormat/>
    <w:rsid w:val="0028784B"/>
    <w:pPr>
      <w:keepNext/>
      <w:keepLines/>
      <w:spacing w:before="40" w:after="0" w:line="240" w:lineRule="auto"/>
      <w:outlineLvl w:val="1"/>
    </w:pPr>
    <w:rPr>
      <w:rFonts w:asciiTheme="majorHAnsi" w:hAnsiTheme="majorHAnsi" w:eastAsiaTheme="majorEastAsia" w:cstheme="majorBidi"/>
      <w:color w:val="2E74B5" w:themeColor="accent1" w:themeShade="BF"/>
      <w:sz w:val="32"/>
      <w:szCs w:val="32"/>
    </w:rPr>
  </w:style>
  <w:style w:type="paragraph" w:styleId="Heading3">
    <w:name w:val="heading 3"/>
    <w:aliases w:val="h3,3rd Main head,hoofdstuk 1.1.1,1.1.1,H3,h31,H31,titre 1.1.1,ASAPHeading 3,Prophead 3,HHHeading,Heading 31,Heading 32,Heading 33,Heading 34,Heading 35,Heading 36,H32,H33,H34,H35,H36,Appendix,3,sub-sub,Table Attribute Heading,Minor,FunctionNa"/>
    <w:basedOn w:val="Normal"/>
    <w:next w:val="Normal"/>
    <w:link w:val="Heading3Char"/>
    <w:uiPriority w:val="9"/>
    <w:unhideWhenUsed/>
    <w:qFormat/>
    <w:rsid w:val="0028784B"/>
    <w:pPr>
      <w:keepNext/>
      <w:keepLines/>
      <w:spacing w:before="40" w:after="0" w:line="240" w:lineRule="auto"/>
      <w:outlineLvl w:val="2"/>
    </w:pPr>
    <w:rPr>
      <w:rFonts w:asciiTheme="majorHAnsi" w:hAnsiTheme="majorHAnsi"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28784B"/>
    <w:pPr>
      <w:keepNext/>
      <w:keepLines/>
      <w:spacing w:before="40" w:after="0"/>
      <w:outlineLvl w:val="3"/>
    </w:pPr>
    <w:rPr>
      <w:rFonts w:asciiTheme="majorHAnsi" w:hAnsiTheme="majorHAnsi" w:eastAsiaTheme="majorEastAsia"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28784B"/>
    <w:pPr>
      <w:keepNext/>
      <w:keepLines/>
      <w:spacing w:before="40" w:after="0"/>
      <w:outlineLvl w:val="4"/>
    </w:pPr>
    <w:rPr>
      <w:rFonts w:asciiTheme="majorHAnsi" w:hAnsiTheme="majorHAnsi" w:eastAsiaTheme="majorEastAsia" w:cstheme="majorBidi"/>
      <w:caps/>
      <w:color w:val="2E74B5" w:themeColor="accent1" w:themeShade="BF"/>
    </w:rPr>
  </w:style>
  <w:style w:type="paragraph" w:styleId="Heading6">
    <w:name w:val="heading 6"/>
    <w:basedOn w:val="Normal"/>
    <w:next w:val="Normal"/>
    <w:link w:val="Heading6Char"/>
    <w:uiPriority w:val="9"/>
    <w:semiHidden/>
    <w:unhideWhenUsed/>
    <w:qFormat/>
    <w:rsid w:val="0028784B"/>
    <w:pPr>
      <w:keepNext/>
      <w:keepLines/>
      <w:spacing w:before="40" w:after="0"/>
      <w:outlineLvl w:val="5"/>
    </w:pPr>
    <w:rPr>
      <w:rFonts w:asciiTheme="majorHAnsi" w:hAnsiTheme="majorHAnsi" w:eastAsiaTheme="majorEastAsia"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28784B"/>
    <w:pPr>
      <w:keepNext/>
      <w:keepLines/>
      <w:spacing w:before="40" w:after="0"/>
      <w:outlineLvl w:val="6"/>
    </w:pPr>
    <w:rPr>
      <w:rFonts w:asciiTheme="majorHAnsi" w:hAnsiTheme="majorHAnsi" w:eastAsiaTheme="majorEastAsia" w:cstheme="majorBidi"/>
      <w:b/>
      <w:bCs/>
      <w:color w:val="1F4E79" w:themeColor="accent1" w:themeShade="80"/>
    </w:rPr>
  </w:style>
  <w:style w:type="paragraph" w:styleId="Heading8">
    <w:name w:val="heading 8"/>
    <w:basedOn w:val="Normal"/>
    <w:next w:val="Normal"/>
    <w:link w:val="Heading8Char"/>
    <w:uiPriority w:val="9"/>
    <w:semiHidden/>
    <w:unhideWhenUsed/>
    <w:qFormat/>
    <w:rsid w:val="0028784B"/>
    <w:pPr>
      <w:keepNext/>
      <w:keepLines/>
      <w:spacing w:before="40" w:after="0"/>
      <w:outlineLvl w:val="7"/>
    </w:pPr>
    <w:rPr>
      <w:rFonts w:asciiTheme="majorHAnsi" w:hAnsiTheme="majorHAnsi" w:eastAsiaTheme="majorEastAsia"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28784B"/>
    <w:pPr>
      <w:keepNext/>
      <w:keepLines/>
      <w:spacing w:before="40" w:after="0"/>
      <w:outlineLvl w:val="8"/>
    </w:pPr>
    <w:rPr>
      <w:rFonts w:asciiTheme="majorHAnsi" w:hAnsiTheme="majorHAnsi" w:eastAsiaTheme="majorEastAsia" w:cstheme="majorBidi"/>
      <w:i/>
      <w:iCs/>
      <w:color w:val="1F4E79" w:themeColor="accent1" w:themeShade="8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aliases w:val="Main Heading Char,Titre2 Char,Head1 Char,H1 Char,1 Char,Level 1 Char,PA Char1,Chapter Char1,H1sara Char,Attribute Heading 1 Char,dd heading 1 Char,dh1 Char,h1 Char,L1 Char,1 ghost Char,g Char,Part Char,style1 Char,??? 1 Char,Section Char"/>
    <w:basedOn w:val="DefaultParagraphFont"/>
    <w:link w:val="Heading1"/>
    <w:uiPriority w:val="9"/>
    <w:rsid w:val="0028784B"/>
    <w:rPr>
      <w:rFonts w:asciiTheme="majorHAnsi" w:hAnsiTheme="majorHAnsi" w:eastAsiaTheme="majorEastAsia" w:cstheme="majorBidi"/>
      <w:color w:val="1F4E79" w:themeColor="accent1" w:themeShade="80"/>
      <w:sz w:val="36"/>
      <w:szCs w:val="36"/>
    </w:rPr>
  </w:style>
  <w:style w:type="character" w:styleId="Heading2Char" w:customStyle="1">
    <w:name w:val="Heading 2 Char"/>
    <w:aliases w:val="h2 Char Char,H2 Char Char,Header 2 Char Char,Func Header Char Char,Header 21 Char Char,Func Header1 Char Char,Header 22 Char Char,Func Header2 Char Char,Header 23 Char Char,Func Header3 Char Char,Header 24 Char Char,Func Header4 Char Char"/>
    <w:basedOn w:val="DefaultParagraphFont"/>
    <w:link w:val="Heading2"/>
    <w:uiPriority w:val="9"/>
    <w:rsid w:val="0028784B"/>
    <w:rPr>
      <w:rFonts w:asciiTheme="majorHAnsi" w:hAnsiTheme="majorHAnsi" w:eastAsiaTheme="majorEastAsia" w:cstheme="majorBidi"/>
      <w:color w:val="2E74B5" w:themeColor="accent1" w:themeShade="BF"/>
      <w:sz w:val="32"/>
      <w:szCs w:val="32"/>
    </w:rPr>
  </w:style>
  <w:style w:type="character" w:styleId="Heading3Char" w:customStyle="1">
    <w:name w:val="Heading 3 Char"/>
    <w:aliases w:val="h3 Char,3rd Main head Char,hoofdstuk 1.1.1 Char,1.1.1 Char,H3 Char,h31 Char,H31 Char,titre 1.1.1 Char,ASAPHeading 3 Char,Prophead 3 Char,HHHeading Char,Heading 31 Char,Heading 32 Char,Heading 33 Char,Heading 34 Char,Heading 35 Char,3 Char"/>
    <w:basedOn w:val="DefaultParagraphFont"/>
    <w:link w:val="Heading3"/>
    <w:uiPriority w:val="9"/>
    <w:rsid w:val="0028784B"/>
    <w:rPr>
      <w:rFonts w:asciiTheme="majorHAnsi" w:hAnsiTheme="majorHAnsi" w:eastAsiaTheme="majorEastAsia" w:cstheme="majorBidi"/>
      <w:color w:val="2E74B5" w:themeColor="accent1" w:themeShade="BF"/>
      <w:sz w:val="28"/>
      <w:szCs w:val="28"/>
    </w:rPr>
  </w:style>
  <w:style w:type="character" w:styleId="Heading4Char" w:customStyle="1">
    <w:name w:val="Heading 4 Char"/>
    <w:basedOn w:val="DefaultParagraphFont"/>
    <w:link w:val="Heading4"/>
    <w:uiPriority w:val="9"/>
    <w:semiHidden/>
    <w:rsid w:val="0028784B"/>
    <w:rPr>
      <w:rFonts w:asciiTheme="majorHAnsi" w:hAnsiTheme="majorHAnsi" w:eastAsiaTheme="majorEastAsia" w:cstheme="majorBidi"/>
      <w:color w:val="2E74B5" w:themeColor="accent1" w:themeShade="BF"/>
      <w:sz w:val="24"/>
      <w:szCs w:val="24"/>
    </w:rPr>
  </w:style>
  <w:style w:type="character" w:styleId="Heading5Char" w:customStyle="1">
    <w:name w:val="Heading 5 Char"/>
    <w:basedOn w:val="DefaultParagraphFont"/>
    <w:link w:val="Heading5"/>
    <w:uiPriority w:val="9"/>
    <w:semiHidden/>
    <w:rsid w:val="0028784B"/>
    <w:rPr>
      <w:rFonts w:asciiTheme="majorHAnsi" w:hAnsiTheme="majorHAnsi" w:eastAsiaTheme="majorEastAsia" w:cstheme="majorBidi"/>
      <w:caps/>
      <w:color w:val="2E74B5" w:themeColor="accent1" w:themeShade="BF"/>
    </w:rPr>
  </w:style>
  <w:style w:type="character" w:styleId="Heading6Char" w:customStyle="1">
    <w:name w:val="Heading 6 Char"/>
    <w:basedOn w:val="DefaultParagraphFont"/>
    <w:link w:val="Heading6"/>
    <w:uiPriority w:val="9"/>
    <w:semiHidden/>
    <w:rsid w:val="0028784B"/>
    <w:rPr>
      <w:rFonts w:asciiTheme="majorHAnsi" w:hAnsiTheme="majorHAnsi" w:eastAsiaTheme="majorEastAsia" w:cstheme="majorBidi"/>
      <w:i/>
      <w:iCs/>
      <w:caps/>
      <w:color w:val="1F4E79" w:themeColor="accent1" w:themeShade="80"/>
    </w:rPr>
  </w:style>
  <w:style w:type="character" w:styleId="Heading7Char" w:customStyle="1">
    <w:name w:val="Heading 7 Char"/>
    <w:basedOn w:val="DefaultParagraphFont"/>
    <w:link w:val="Heading7"/>
    <w:uiPriority w:val="9"/>
    <w:semiHidden/>
    <w:rsid w:val="0028784B"/>
    <w:rPr>
      <w:rFonts w:asciiTheme="majorHAnsi" w:hAnsiTheme="majorHAnsi" w:eastAsiaTheme="majorEastAsia" w:cstheme="majorBidi"/>
      <w:b/>
      <w:bCs/>
      <w:color w:val="1F4E79" w:themeColor="accent1" w:themeShade="80"/>
    </w:rPr>
  </w:style>
  <w:style w:type="character" w:styleId="Heading8Char" w:customStyle="1">
    <w:name w:val="Heading 8 Char"/>
    <w:basedOn w:val="DefaultParagraphFont"/>
    <w:link w:val="Heading8"/>
    <w:uiPriority w:val="9"/>
    <w:semiHidden/>
    <w:rsid w:val="0028784B"/>
    <w:rPr>
      <w:rFonts w:asciiTheme="majorHAnsi" w:hAnsiTheme="majorHAnsi" w:eastAsiaTheme="majorEastAsia" w:cstheme="majorBidi"/>
      <w:b/>
      <w:bCs/>
      <w:i/>
      <w:iCs/>
      <w:color w:val="1F4E79" w:themeColor="accent1" w:themeShade="80"/>
    </w:rPr>
  </w:style>
  <w:style w:type="character" w:styleId="Heading9Char" w:customStyle="1">
    <w:name w:val="Heading 9 Char"/>
    <w:basedOn w:val="DefaultParagraphFont"/>
    <w:link w:val="Heading9"/>
    <w:uiPriority w:val="9"/>
    <w:semiHidden/>
    <w:rsid w:val="0028784B"/>
    <w:rPr>
      <w:rFonts w:asciiTheme="majorHAnsi" w:hAnsiTheme="majorHAnsi" w:eastAsiaTheme="majorEastAsia" w:cstheme="majorBidi"/>
      <w:i/>
      <w:iCs/>
      <w:color w:val="1F4E79" w:themeColor="accent1" w:themeShade="80"/>
    </w:rPr>
  </w:style>
  <w:style w:type="paragraph" w:styleId="NoSpacing">
    <w:name w:val="No Spacing"/>
    <w:link w:val="NoSpacingChar"/>
    <w:uiPriority w:val="1"/>
    <w:qFormat/>
    <w:rsid w:val="0028784B"/>
    <w:pPr>
      <w:spacing w:after="0" w:line="240" w:lineRule="auto"/>
    </w:pPr>
  </w:style>
  <w:style w:type="character" w:styleId="NoSpacingChar" w:customStyle="1">
    <w:name w:val="No Spacing Char"/>
    <w:basedOn w:val="DefaultParagraphFont"/>
    <w:link w:val="NoSpacing"/>
    <w:uiPriority w:val="1"/>
    <w:rsid w:val="002D4926"/>
  </w:style>
  <w:style w:type="table" w:styleId="TableGrid">
    <w:name w:val="Table Grid"/>
    <w:basedOn w:val="TableNormal"/>
    <w:uiPriority w:val="39"/>
    <w:rsid w:val="002D492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dTable4-Accent6">
    <w:name w:val="Grid Table 4 Accent 6"/>
    <w:basedOn w:val="TableNormal"/>
    <w:uiPriority w:val="49"/>
    <w:rsid w:val="002D4926"/>
    <w:pPr>
      <w:spacing w:after="0" w:line="240" w:lineRule="auto"/>
    </w:pPr>
    <w:tblPr>
      <w:tblStyleRowBandSize w:val="1"/>
      <w:tblStyleColBandSize w:val="1"/>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Pr>
    <w:tblStylePr w:type="firstRow">
      <w:rPr>
        <w:b/>
        <w:bCs/>
        <w:color w:val="FFFFFF" w:themeColor="background1"/>
      </w:rPr>
      <w:tblPr/>
      <w:tcPr>
        <w:tcBorders>
          <w:top w:val="single" w:color="70AD47" w:themeColor="accent6" w:sz="4" w:space="0"/>
          <w:left w:val="single" w:color="70AD47" w:themeColor="accent6" w:sz="4" w:space="0"/>
          <w:bottom w:val="single" w:color="70AD47" w:themeColor="accent6" w:sz="4" w:space="0"/>
          <w:right w:val="single" w:color="70AD47" w:themeColor="accent6" w:sz="4" w:space="0"/>
          <w:insideH w:val="nil"/>
          <w:insideV w:val="nil"/>
        </w:tcBorders>
        <w:shd w:val="clear" w:color="auto" w:fill="70AD47" w:themeFill="accent6"/>
      </w:tcPr>
    </w:tblStylePr>
    <w:tblStylePr w:type="lastRow">
      <w:rPr>
        <w:b/>
        <w:bCs/>
      </w:rPr>
      <w:tblPr/>
      <w:tcPr>
        <w:tcBorders>
          <w:top w:val="double" w:color="70AD47" w:themeColor="accent6" w:sz="4" w:space="0"/>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TOCHeading">
    <w:name w:val="TOC Heading"/>
    <w:basedOn w:val="Heading1"/>
    <w:next w:val="Normal"/>
    <w:uiPriority w:val="39"/>
    <w:unhideWhenUsed/>
    <w:qFormat/>
    <w:rsid w:val="0028784B"/>
    <w:pPr>
      <w:outlineLvl w:val="9"/>
    </w:pPr>
  </w:style>
  <w:style w:type="paragraph" w:styleId="TOC1">
    <w:name w:val="toc 1"/>
    <w:basedOn w:val="Normal"/>
    <w:next w:val="Normal"/>
    <w:autoRedefine/>
    <w:uiPriority w:val="39"/>
    <w:unhideWhenUsed/>
    <w:rsid w:val="0061770F"/>
    <w:pPr>
      <w:spacing w:after="100"/>
    </w:pPr>
  </w:style>
  <w:style w:type="paragraph" w:styleId="TOC2">
    <w:name w:val="toc 2"/>
    <w:basedOn w:val="Normal"/>
    <w:next w:val="Normal"/>
    <w:autoRedefine/>
    <w:uiPriority w:val="39"/>
    <w:unhideWhenUsed/>
    <w:rsid w:val="0061770F"/>
    <w:pPr>
      <w:spacing w:after="100"/>
      <w:ind w:left="220"/>
    </w:pPr>
  </w:style>
  <w:style w:type="character" w:styleId="Hyperlink">
    <w:name w:val="Hyperlink"/>
    <w:basedOn w:val="DefaultParagraphFont"/>
    <w:uiPriority w:val="99"/>
    <w:unhideWhenUsed/>
    <w:rsid w:val="0061770F"/>
    <w:rPr>
      <w:color w:val="0563C1" w:themeColor="hyperlink"/>
      <w:u w:val="single"/>
    </w:rPr>
  </w:style>
  <w:style w:type="paragraph" w:styleId="ListParagraph">
    <w:name w:val="List Paragraph"/>
    <w:basedOn w:val="Normal"/>
    <w:uiPriority w:val="34"/>
    <w:qFormat/>
    <w:rsid w:val="0061770F"/>
    <w:pPr>
      <w:ind w:left="720"/>
      <w:contextualSpacing/>
    </w:pPr>
  </w:style>
  <w:style w:type="character" w:styleId="CommentReference">
    <w:name w:val="annotation reference"/>
    <w:basedOn w:val="DefaultParagraphFont"/>
    <w:uiPriority w:val="99"/>
    <w:semiHidden/>
    <w:unhideWhenUsed/>
    <w:rsid w:val="002D58E6"/>
    <w:rPr>
      <w:sz w:val="16"/>
      <w:szCs w:val="16"/>
    </w:rPr>
  </w:style>
  <w:style w:type="paragraph" w:styleId="CommentText">
    <w:name w:val="annotation text"/>
    <w:basedOn w:val="Normal"/>
    <w:link w:val="CommentTextChar"/>
    <w:uiPriority w:val="99"/>
    <w:semiHidden/>
    <w:unhideWhenUsed/>
    <w:rsid w:val="002D58E6"/>
    <w:pPr>
      <w:spacing w:line="240" w:lineRule="auto"/>
    </w:pPr>
    <w:rPr>
      <w:sz w:val="20"/>
      <w:szCs w:val="20"/>
    </w:rPr>
  </w:style>
  <w:style w:type="character" w:styleId="CommentTextChar" w:customStyle="1">
    <w:name w:val="Comment Text Char"/>
    <w:basedOn w:val="DefaultParagraphFont"/>
    <w:link w:val="CommentText"/>
    <w:uiPriority w:val="99"/>
    <w:semiHidden/>
    <w:rsid w:val="002D58E6"/>
    <w:rPr>
      <w:sz w:val="20"/>
      <w:szCs w:val="20"/>
    </w:rPr>
  </w:style>
  <w:style w:type="paragraph" w:styleId="CommentSubject">
    <w:name w:val="annotation subject"/>
    <w:basedOn w:val="CommentText"/>
    <w:next w:val="CommentText"/>
    <w:link w:val="CommentSubjectChar"/>
    <w:uiPriority w:val="99"/>
    <w:semiHidden/>
    <w:unhideWhenUsed/>
    <w:rsid w:val="002D58E6"/>
    <w:rPr>
      <w:b/>
      <w:bCs/>
    </w:rPr>
  </w:style>
  <w:style w:type="character" w:styleId="CommentSubjectChar" w:customStyle="1">
    <w:name w:val="Comment Subject Char"/>
    <w:basedOn w:val="CommentTextChar"/>
    <w:link w:val="CommentSubject"/>
    <w:uiPriority w:val="99"/>
    <w:semiHidden/>
    <w:rsid w:val="002D58E6"/>
    <w:rPr>
      <w:b/>
      <w:bCs/>
      <w:sz w:val="20"/>
      <w:szCs w:val="20"/>
    </w:rPr>
  </w:style>
  <w:style w:type="paragraph" w:styleId="BalloonText">
    <w:name w:val="Balloon Text"/>
    <w:basedOn w:val="Normal"/>
    <w:link w:val="BalloonTextChar"/>
    <w:uiPriority w:val="99"/>
    <w:semiHidden/>
    <w:unhideWhenUsed/>
    <w:rsid w:val="002D58E6"/>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2D58E6"/>
    <w:rPr>
      <w:rFonts w:ascii="Segoe UI" w:hAnsi="Segoe UI" w:cs="Segoe UI"/>
      <w:sz w:val="18"/>
      <w:szCs w:val="18"/>
    </w:rPr>
  </w:style>
  <w:style w:type="paragraph" w:styleId="TOC3">
    <w:name w:val="toc 3"/>
    <w:basedOn w:val="Normal"/>
    <w:next w:val="Normal"/>
    <w:autoRedefine/>
    <w:uiPriority w:val="39"/>
    <w:unhideWhenUsed/>
    <w:rsid w:val="00A726B2"/>
    <w:pPr>
      <w:spacing w:after="100"/>
      <w:ind w:left="440"/>
    </w:pPr>
  </w:style>
  <w:style w:type="paragraph" w:styleId="Header">
    <w:name w:val="header"/>
    <w:basedOn w:val="Normal"/>
    <w:link w:val="HeaderChar"/>
    <w:uiPriority w:val="99"/>
    <w:unhideWhenUsed/>
    <w:rsid w:val="00F40904"/>
    <w:pPr>
      <w:tabs>
        <w:tab w:val="center" w:pos="4680"/>
        <w:tab w:val="right" w:pos="9360"/>
      </w:tabs>
      <w:spacing w:after="0" w:line="240" w:lineRule="auto"/>
    </w:pPr>
  </w:style>
  <w:style w:type="character" w:styleId="HeaderChar" w:customStyle="1">
    <w:name w:val="Header Char"/>
    <w:basedOn w:val="DefaultParagraphFont"/>
    <w:link w:val="Header"/>
    <w:uiPriority w:val="99"/>
    <w:rsid w:val="00F40904"/>
  </w:style>
  <w:style w:type="paragraph" w:styleId="Footer">
    <w:name w:val="footer"/>
    <w:basedOn w:val="Normal"/>
    <w:link w:val="FooterChar"/>
    <w:uiPriority w:val="99"/>
    <w:unhideWhenUsed/>
    <w:rsid w:val="00F40904"/>
    <w:pPr>
      <w:tabs>
        <w:tab w:val="center" w:pos="4680"/>
        <w:tab w:val="right" w:pos="9360"/>
      </w:tabs>
      <w:spacing w:after="0" w:line="240" w:lineRule="auto"/>
    </w:pPr>
  </w:style>
  <w:style w:type="character" w:styleId="FooterChar" w:customStyle="1">
    <w:name w:val="Footer Char"/>
    <w:basedOn w:val="DefaultParagraphFont"/>
    <w:link w:val="Footer"/>
    <w:uiPriority w:val="99"/>
    <w:rsid w:val="00F40904"/>
  </w:style>
  <w:style w:type="table" w:styleId="GridTable1Light-Accent6">
    <w:name w:val="Grid Table 1 Light Accent 6"/>
    <w:basedOn w:val="TableNormal"/>
    <w:uiPriority w:val="46"/>
    <w:rsid w:val="00237714"/>
    <w:pPr>
      <w:spacing w:after="0" w:line="240" w:lineRule="auto"/>
    </w:pPr>
    <w:tblPr>
      <w:tblStyleRowBandSize w:val="1"/>
      <w:tblStyleColBandSize w:val="1"/>
      <w:tblBorders>
        <w:top w:val="single" w:color="C5E0B3" w:themeColor="accent6" w:themeTint="66" w:sz="4" w:space="0"/>
        <w:left w:val="single" w:color="C5E0B3" w:themeColor="accent6" w:themeTint="66" w:sz="4" w:space="0"/>
        <w:bottom w:val="single" w:color="C5E0B3" w:themeColor="accent6" w:themeTint="66" w:sz="4" w:space="0"/>
        <w:right w:val="single" w:color="C5E0B3" w:themeColor="accent6" w:themeTint="66" w:sz="4" w:space="0"/>
        <w:insideH w:val="single" w:color="C5E0B3" w:themeColor="accent6" w:themeTint="66" w:sz="4" w:space="0"/>
        <w:insideV w:val="single" w:color="C5E0B3" w:themeColor="accent6" w:themeTint="66" w:sz="4" w:space="0"/>
      </w:tblBorders>
    </w:tblPr>
    <w:tblStylePr w:type="firstRow">
      <w:rPr>
        <w:b/>
        <w:bCs/>
      </w:rPr>
      <w:tblPr/>
      <w:tcPr>
        <w:tcBorders>
          <w:bottom w:val="single" w:color="A8D08D" w:themeColor="accent6" w:themeTint="99" w:sz="12" w:space="0"/>
        </w:tcBorders>
      </w:tcPr>
    </w:tblStylePr>
    <w:tblStylePr w:type="lastRow">
      <w:rPr>
        <w:b/>
        <w:bCs/>
      </w:rPr>
      <w:tblPr/>
      <w:tcPr>
        <w:tcBorders>
          <w:top w:val="double" w:color="A8D08D" w:themeColor="accent6" w:themeTint="99" w:sz="2" w:space="0"/>
        </w:tcBorders>
      </w:tcPr>
    </w:tblStylePr>
    <w:tblStylePr w:type="firstCol">
      <w:rPr>
        <w:b/>
        <w:bCs/>
      </w:rPr>
    </w:tblStylePr>
    <w:tblStylePr w:type="lastCol">
      <w:rPr>
        <w:b/>
        <w:bCs/>
      </w:rPr>
    </w:tblStylePr>
  </w:style>
  <w:style w:type="table" w:styleId="GridTable5Dark-Accent1">
    <w:name w:val="Grid Table 5 Dark Accent 1"/>
    <w:basedOn w:val="TableNormal"/>
    <w:uiPriority w:val="50"/>
    <w:rsid w:val="008150A4"/>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EEAF6" w:themeFill="accen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5B9BD5" w:themeFill="accen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5B9BD5" w:themeFill="accen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5B9BD5" w:themeFill="accen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6Colorful-Accent6">
    <w:name w:val="Grid Table 6 Colorful Accent 6"/>
    <w:basedOn w:val="TableNormal"/>
    <w:uiPriority w:val="51"/>
    <w:rsid w:val="000820F8"/>
    <w:pPr>
      <w:spacing w:after="0" w:line="240" w:lineRule="auto"/>
    </w:pPr>
    <w:rPr>
      <w:color w:val="538135" w:themeColor="accent6" w:themeShade="BF"/>
    </w:rPr>
    <w:tblPr>
      <w:tblStyleRowBandSize w:val="1"/>
      <w:tblStyleColBandSize w:val="1"/>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Pr>
    <w:tblStylePr w:type="firstRow">
      <w:rPr>
        <w:b/>
        <w:bCs/>
      </w:rPr>
      <w:tblPr/>
      <w:tcPr>
        <w:tcBorders>
          <w:bottom w:val="single" w:color="A8D08D" w:themeColor="accent6" w:themeTint="99" w:sz="12" w:space="0"/>
        </w:tcBorders>
      </w:tcPr>
    </w:tblStylePr>
    <w:tblStylePr w:type="lastRow">
      <w:rPr>
        <w:b/>
        <w:bCs/>
      </w:rPr>
      <w:tblPr/>
      <w:tcPr>
        <w:tcBorders>
          <w:top w:val="double" w:color="A8D08D" w:themeColor="accent6" w:themeTint="99" w:sz="4" w:space="0"/>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7Colorful-Accent6">
    <w:name w:val="Grid Table 7 Colorful Accent 6"/>
    <w:basedOn w:val="TableNormal"/>
    <w:uiPriority w:val="52"/>
    <w:rsid w:val="000820F8"/>
    <w:pPr>
      <w:spacing w:after="0" w:line="240" w:lineRule="auto"/>
    </w:pPr>
    <w:rPr>
      <w:color w:val="538135" w:themeColor="accent6" w:themeShade="BF"/>
    </w:rPr>
    <w:tblPr>
      <w:tblStyleRowBandSize w:val="1"/>
      <w:tblStyleColBandSize w:val="1"/>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color="A8D08D" w:themeColor="accent6" w:themeTint="99" w:sz="4" w:space="0"/>
        </w:tcBorders>
      </w:tcPr>
    </w:tblStylePr>
    <w:tblStylePr w:type="nwCell">
      <w:tblPr/>
      <w:tcPr>
        <w:tcBorders>
          <w:bottom w:val="single" w:color="A8D08D" w:themeColor="accent6" w:themeTint="99" w:sz="4" w:space="0"/>
        </w:tcBorders>
      </w:tcPr>
    </w:tblStylePr>
    <w:tblStylePr w:type="seCell">
      <w:tblPr/>
      <w:tcPr>
        <w:tcBorders>
          <w:top w:val="single" w:color="A8D08D" w:themeColor="accent6" w:themeTint="99" w:sz="4" w:space="0"/>
        </w:tcBorders>
      </w:tcPr>
    </w:tblStylePr>
    <w:tblStylePr w:type="swCell">
      <w:tblPr/>
      <w:tcPr>
        <w:tcBorders>
          <w:top w:val="single" w:color="A8D08D" w:themeColor="accent6" w:themeTint="99" w:sz="4" w:space="0"/>
        </w:tcBorders>
      </w:tcPr>
    </w:tblStylePr>
  </w:style>
  <w:style w:type="table" w:styleId="TableGridLight">
    <w:name w:val="Grid Table Light"/>
    <w:basedOn w:val="TableNormal"/>
    <w:uiPriority w:val="40"/>
    <w:rsid w:val="00A57493"/>
    <w:pPr>
      <w:spacing w:after="0" w:line="240" w:lineRule="auto"/>
    </w:pPr>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paragraph" w:styleId="Caption">
    <w:name w:val="caption"/>
    <w:basedOn w:val="Normal"/>
    <w:next w:val="Normal"/>
    <w:uiPriority w:val="35"/>
    <w:semiHidden/>
    <w:unhideWhenUsed/>
    <w:qFormat/>
    <w:rsid w:val="0028784B"/>
    <w:pPr>
      <w:spacing w:line="240" w:lineRule="auto"/>
    </w:pPr>
    <w:rPr>
      <w:b/>
      <w:bCs/>
      <w:smallCaps/>
      <w:color w:val="44546A" w:themeColor="text2"/>
    </w:rPr>
  </w:style>
  <w:style w:type="paragraph" w:styleId="Title">
    <w:name w:val="Title"/>
    <w:basedOn w:val="Normal"/>
    <w:next w:val="Normal"/>
    <w:link w:val="TitleChar"/>
    <w:uiPriority w:val="10"/>
    <w:qFormat/>
    <w:rsid w:val="0028784B"/>
    <w:pPr>
      <w:spacing w:after="0" w:line="204" w:lineRule="auto"/>
      <w:contextualSpacing/>
    </w:pPr>
    <w:rPr>
      <w:rFonts w:asciiTheme="majorHAnsi" w:hAnsiTheme="majorHAnsi" w:eastAsiaTheme="majorEastAsia" w:cstheme="majorBidi"/>
      <w:caps/>
      <w:color w:val="44546A" w:themeColor="text2"/>
      <w:spacing w:val="-15"/>
      <w:sz w:val="72"/>
      <w:szCs w:val="72"/>
    </w:rPr>
  </w:style>
  <w:style w:type="character" w:styleId="TitleChar" w:customStyle="1">
    <w:name w:val="Title Char"/>
    <w:basedOn w:val="DefaultParagraphFont"/>
    <w:link w:val="Title"/>
    <w:uiPriority w:val="10"/>
    <w:rsid w:val="0028784B"/>
    <w:rPr>
      <w:rFonts w:asciiTheme="majorHAnsi" w:hAnsiTheme="majorHAnsi" w:eastAsiaTheme="majorEastAsia" w:cstheme="majorBidi"/>
      <w:caps/>
      <w:color w:val="44546A" w:themeColor="text2"/>
      <w:spacing w:val="-15"/>
      <w:sz w:val="72"/>
      <w:szCs w:val="72"/>
    </w:rPr>
  </w:style>
  <w:style w:type="paragraph" w:styleId="Subtitle">
    <w:name w:val="Subtitle"/>
    <w:basedOn w:val="Normal"/>
    <w:next w:val="Normal"/>
    <w:link w:val="SubtitleChar"/>
    <w:uiPriority w:val="11"/>
    <w:qFormat/>
    <w:rsid w:val="0028784B"/>
    <w:pPr>
      <w:numPr>
        <w:ilvl w:val="1"/>
      </w:numPr>
      <w:spacing w:after="240" w:line="240" w:lineRule="auto"/>
    </w:pPr>
    <w:rPr>
      <w:rFonts w:asciiTheme="majorHAnsi" w:hAnsiTheme="majorHAnsi" w:eastAsiaTheme="majorEastAsia" w:cstheme="majorBidi"/>
      <w:color w:val="5B9BD5" w:themeColor="accent1"/>
      <w:sz w:val="28"/>
      <w:szCs w:val="28"/>
    </w:rPr>
  </w:style>
  <w:style w:type="character" w:styleId="SubtitleChar" w:customStyle="1">
    <w:name w:val="Subtitle Char"/>
    <w:basedOn w:val="DefaultParagraphFont"/>
    <w:link w:val="Subtitle"/>
    <w:uiPriority w:val="11"/>
    <w:rsid w:val="0028784B"/>
    <w:rPr>
      <w:rFonts w:asciiTheme="majorHAnsi" w:hAnsiTheme="majorHAnsi" w:eastAsiaTheme="majorEastAsia" w:cstheme="majorBidi"/>
      <w:color w:val="5B9BD5" w:themeColor="accent1"/>
      <w:sz w:val="28"/>
      <w:szCs w:val="28"/>
    </w:rPr>
  </w:style>
  <w:style w:type="character" w:styleId="Strong">
    <w:name w:val="Strong"/>
    <w:basedOn w:val="DefaultParagraphFont"/>
    <w:uiPriority w:val="22"/>
    <w:qFormat/>
    <w:rsid w:val="0028784B"/>
    <w:rPr>
      <w:b/>
      <w:bCs/>
    </w:rPr>
  </w:style>
  <w:style w:type="character" w:styleId="Emphasis">
    <w:name w:val="Emphasis"/>
    <w:basedOn w:val="DefaultParagraphFont"/>
    <w:uiPriority w:val="20"/>
    <w:qFormat/>
    <w:rsid w:val="0028784B"/>
    <w:rPr>
      <w:i/>
      <w:iCs/>
    </w:rPr>
  </w:style>
  <w:style w:type="paragraph" w:styleId="Quote">
    <w:name w:val="Quote"/>
    <w:basedOn w:val="Normal"/>
    <w:next w:val="Normal"/>
    <w:link w:val="QuoteChar"/>
    <w:uiPriority w:val="29"/>
    <w:qFormat/>
    <w:rsid w:val="0028784B"/>
    <w:pPr>
      <w:spacing w:before="120" w:after="120"/>
      <w:ind w:left="720"/>
    </w:pPr>
    <w:rPr>
      <w:color w:val="44546A" w:themeColor="text2"/>
      <w:sz w:val="24"/>
      <w:szCs w:val="24"/>
    </w:rPr>
  </w:style>
  <w:style w:type="character" w:styleId="QuoteChar" w:customStyle="1">
    <w:name w:val="Quote Char"/>
    <w:basedOn w:val="DefaultParagraphFont"/>
    <w:link w:val="Quote"/>
    <w:uiPriority w:val="29"/>
    <w:rsid w:val="0028784B"/>
    <w:rPr>
      <w:color w:val="44546A" w:themeColor="text2"/>
      <w:sz w:val="24"/>
      <w:szCs w:val="24"/>
    </w:rPr>
  </w:style>
  <w:style w:type="paragraph" w:styleId="IntenseQuote">
    <w:name w:val="Intense Quote"/>
    <w:basedOn w:val="Normal"/>
    <w:next w:val="Normal"/>
    <w:link w:val="IntenseQuoteChar"/>
    <w:uiPriority w:val="30"/>
    <w:qFormat/>
    <w:rsid w:val="0028784B"/>
    <w:pPr>
      <w:spacing w:before="100" w:beforeAutospacing="1" w:after="240" w:line="240" w:lineRule="auto"/>
      <w:ind w:left="720"/>
      <w:jc w:val="center"/>
    </w:pPr>
    <w:rPr>
      <w:rFonts w:asciiTheme="majorHAnsi" w:hAnsiTheme="majorHAnsi" w:eastAsiaTheme="majorEastAsia" w:cstheme="majorBidi"/>
      <w:color w:val="44546A" w:themeColor="text2"/>
      <w:spacing w:val="-6"/>
      <w:sz w:val="32"/>
      <w:szCs w:val="32"/>
    </w:rPr>
  </w:style>
  <w:style w:type="character" w:styleId="IntenseQuoteChar" w:customStyle="1">
    <w:name w:val="Intense Quote Char"/>
    <w:basedOn w:val="DefaultParagraphFont"/>
    <w:link w:val="IntenseQuote"/>
    <w:uiPriority w:val="30"/>
    <w:rsid w:val="0028784B"/>
    <w:rPr>
      <w:rFonts w:asciiTheme="majorHAnsi" w:hAnsiTheme="majorHAnsi" w:eastAsiaTheme="majorEastAsia" w:cstheme="majorBidi"/>
      <w:color w:val="44546A" w:themeColor="text2"/>
      <w:spacing w:val="-6"/>
      <w:sz w:val="32"/>
      <w:szCs w:val="32"/>
    </w:rPr>
  </w:style>
  <w:style w:type="character" w:styleId="SubtleEmphasis">
    <w:name w:val="Subtle Emphasis"/>
    <w:basedOn w:val="DefaultParagraphFont"/>
    <w:uiPriority w:val="19"/>
    <w:qFormat/>
    <w:rsid w:val="0028784B"/>
    <w:rPr>
      <w:i/>
      <w:iCs/>
      <w:color w:val="595959" w:themeColor="text1" w:themeTint="A6"/>
    </w:rPr>
  </w:style>
  <w:style w:type="character" w:styleId="IntenseEmphasis">
    <w:name w:val="Intense Emphasis"/>
    <w:basedOn w:val="DefaultParagraphFont"/>
    <w:uiPriority w:val="21"/>
    <w:qFormat/>
    <w:rsid w:val="0028784B"/>
    <w:rPr>
      <w:b/>
      <w:bCs/>
      <w:i/>
      <w:iCs/>
    </w:rPr>
  </w:style>
  <w:style w:type="character" w:styleId="SubtleReference">
    <w:name w:val="Subtle Reference"/>
    <w:basedOn w:val="DefaultParagraphFont"/>
    <w:uiPriority w:val="31"/>
    <w:qFormat/>
    <w:rsid w:val="0028784B"/>
    <w:rPr>
      <w:smallCaps/>
      <w:color w:val="595959" w:themeColor="text1" w:themeTint="A6"/>
      <w:u w:val="none" w:color="7F7F7F" w:themeColor="text1" w:themeTint="80"/>
      <w:bdr w:val="none" w:color="auto" w:sz="0" w:space="0"/>
    </w:rPr>
  </w:style>
  <w:style w:type="character" w:styleId="IntenseReference">
    <w:name w:val="Intense Reference"/>
    <w:basedOn w:val="DefaultParagraphFont"/>
    <w:uiPriority w:val="32"/>
    <w:qFormat/>
    <w:rsid w:val="0028784B"/>
    <w:rPr>
      <w:b/>
      <w:bCs/>
      <w:smallCaps/>
      <w:color w:val="44546A" w:themeColor="text2"/>
      <w:u w:val="single"/>
    </w:rPr>
  </w:style>
  <w:style w:type="character" w:styleId="BookTitle">
    <w:name w:val="Book Title"/>
    <w:basedOn w:val="DefaultParagraphFont"/>
    <w:uiPriority w:val="33"/>
    <w:qFormat/>
    <w:rsid w:val="0028784B"/>
    <w:rPr>
      <w:b/>
      <w:bCs/>
      <w:smallCaps/>
      <w:spacing w:val="10"/>
    </w:rPr>
  </w:style>
  <w:style w:type="table" w:styleId="PlainTable1">
    <w:name w:val="Plain Table 1"/>
    <w:basedOn w:val="TableNormal"/>
    <w:uiPriority w:val="41"/>
    <w:rsid w:val="006C56B4"/>
    <w:pPr>
      <w:spacing w:after="0" w:line="240" w:lineRule="auto"/>
    </w:pPr>
    <w:tblPr>
      <w:tblStyleRowBandSize w:val="1"/>
      <w:tblStyleColBandSize w:val="1"/>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tblStylePr w:type="firstRow">
      <w:rPr>
        <w:b/>
        <w:bCs/>
      </w:rPr>
    </w:tblStylePr>
    <w:tblStylePr w:type="lastRow">
      <w:rPr>
        <w:b/>
        <w:bCs/>
      </w:rPr>
      <w:tblPr/>
      <w:tcPr>
        <w:tcBorders>
          <w:top w:val="double" w:color="BFBFBF" w:themeColor="background1" w:themeShade="BF" w:sz="4" w:space="0"/>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4-Accent3">
    <w:name w:val="Grid Table 4 Accent 3"/>
    <w:basedOn w:val="TableNormal"/>
    <w:uiPriority w:val="49"/>
    <w:rsid w:val="00166909"/>
    <w:pPr>
      <w:spacing w:after="0" w:line="240" w:lineRule="auto"/>
    </w:pPr>
    <w:tblPr>
      <w:tblStyleRowBandSize w:val="1"/>
      <w:tblStyleColBandSize w:val="1"/>
      <w:tblBorders>
        <w:top w:val="single" w:color="C9C9C9" w:themeColor="accent3" w:themeTint="99" w:sz="4" w:space="0"/>
        <w:left w:val="single" w:color="C9C9C9" w:themeColor="accent3" w:themeTint="99" w:sz="4" w:space="0"/>
        <w:bottom w:val="single" w:color="C9C9C9" w:themeColor="accent3" w:themeTint="99" w:sz="4" w:space="0"/>
        <w:right w:val="single" w:color="C9C9C9" w:themeColor="accent3" w:themeTint="99" w:sz="4" w:space="0"/>
        <w:insideH w:val="single" w:color="C9C9C9" w:themeColor="accent3" w:themeTint="99" w:sz="4" w:space="0"/>
        <w:insideV w:val="single" w:color="C9C9C9" w:themeColor="accent3" w:themeTint="99" w:sz="4" w:space="0"/>
      </w:tblBorders>
    </w:tblPr>
    <w:tblStylePr w:type="firstRow">
      <w:rPr>
        <w:b/>
        <w:bCs/>
        <w:color w:val="FFFFFF" w:themeColor="background1"/>
      </w:rPr>
      <w:tblPr/>
      <w:tcPr>
        <w:tcBorders>
          <w:top w:val="single" w:color="A5A5A5" w:themeColor="accent3" w:sz="4" w:space="0"/>
          <w:left w:val="single" w:color="A5A5A5" w:themeColor="accent3" w:sz="4" w:space="0"/>
          <w:bottom w:val="single" w:color="A5A5A5" w:themeColor="accent3" w:sz="4" w:space="0"/>
          <w:right w:val="single" w:color="A5A5A5" w:themeColor="accent3" w:sz="4" w:space="0"/>
          <w:insideH w:val="nil"/>
          <w:insideV w:val="nil"/>
        </w:tcBorders>
        <w:shd w:val="clear" w:color="auto" w:fill="A5A5A5" w:themeFill="accent3"/>
      </w:tcPr>
    </w:tblStylePr>
    <w:tblStylePr w:type="lastRow">
      <w:rPr>
        <w:b/>
        <w:bCs/>
      </w:rPr>
      <w:tblPr/>
      <w:tcPr>
        <w:tcBorders>
          <w:top w:val="double" w:color="A5A5A5" w:themeColor="accent3" w:sz="4" w:space="0"/>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xl79" w:customStyle="1">
    <w:name w:val="xl79"/>
    <w:basedOn w:val="Normal"/>
    <w:rsid w:val="008F0692"/>
    <w:pPr>
      <w:spacing w:before="100" w:beforeAutospacing="1" w:after="100" w:afterAutospacing="1" w:line="240" w:lineRule="auto"/>
    </w:pPr>
    <w:rPr>
      <w:rFonts w:ascii="Times New Roman" w:hAnsi="Times New Roman" w:eastAsia="Times New Roman" w:cs="Times New Roman"/>
      <w:sz w:val="20"/>
      <w:szCs w:val="20"/>
    </w:rPr>
  </w:style>
  <w:style w:type="paragraph" w:styleId="xl80" w:customStyle="1">
    <w:name w:val="xl80"/>
    <w:basedOn w:val="Normal"/>
    <w:rsid w:val="008F0692"/>
    <w:pPr>
      <w:pBdr>
        <w:top w:val="single" w:color="auto" w:sz="4" w:space="0"/>
        <w:left w:val="single" w:color="auto" w:sz="4" w:space="0"/>
        <w:bottom w:val="single" w:color="auto" w:sz="4" w:space="0"/>
        <w:right w:val="single" w:color="auto" w:sz="4" w:space="0"/>
      </w:pBdr>
      <w:shd w:val="clear" w:color="000000" w:fill="EEECE1"/>
      <w:spacing w:before="100" w:beforeAutospacing="1" w:after="100" w:afterAutospacing="1" w:line="240" w:lineRule="auto"/>
    </w:pPr>
    <w:rPr>
      <w:rFonts w:ascii="Times New Roman" w:hAnsi="Times New Roman" w:eastAsia="Times New Roman" w:cs="Times New Roman"/>
      <w:b/>
      <w:bCs/>
      <w:sz w:val="20"/>
      <w:szCs w:val="20"/>
    </w:rPr>
  </w:style>
  <w:style w:type="paragraph" w:styleId="xl81" w:customStyle="1">
    <w:name w:val="xl81"/>
    <w:basedOn w:val="Normal"/>
    <w:rsid w:val="008F0692"/>
    <w:pPr>
      <w:spacing w:before="100" w:beforeAutospacing="1" w:after="100" w:afterAutospacing="1" w:line="240" w:lineRule="auto"/>
    </w:pPr>
    <w:rPr>
      <w:rFonts w:ascii="Times New Roman" w:hAnsi="Times New Roman" w:eastAsia="Times New Roman" w:cs="Times New Roman"/>
      <w:sz w:val="20"/>
      <w:szCs w:val="20"/>
    </w:rPr>
  </w:style>
  <w:style w:type="paragraph" w:styleId="xl82" w:customStyle="1">
    <w:name w:val="xl82"/>
    <w:basedOn w:val="Normal"/>
    <w:rsid w:val="008F0692"/>
    <w:pPr>
      <w:pBdr>
        <w:top w:val="single" w:color="auto" w:sz="4" w:space="0"/>
        <w:left w:val="single" w:color="auto" w:sz="4" w:space="0"/>
        <w:bottom w:val="single" w:color="auto" w:sz="4" w:space="0"/>
        <w:right w:val="single" w:color="auto" w:sz="4" w:space="0"/>
      </w:pBdr>
      <w:spacing w:before="100" w:beforeAutospacing="1" w:after="100" w:afterAutospacing="1" w:line="240" w:lineRule="auto"/>
    </w:pPr>
    <w:rPr>
      <w:rFonts w:ascii="Times New Roman" w:hAnsi="Times New Roman" w:eastAsia="Times New Roman" w:cs="Times New Roman"/>
      <w:sz w:val="20"/>
      <w:szCs w:val="20"/>
    </w:rPr>
  </w:style>
  <w:style w:type="paragraph" w:styleId="xl83" w:customStyle="1">
    <w:name w:val="xl83"/>
    <w:basedOn w:val="Normal"/>
    <w:rsid w:val="008F0692"/>
    <w:pPr>
      <w:pBdr>
        <w:top w:val="single" w:color="auto" w:sz="4" w:space="0"/>
        <w:left w:val="single" w:color="auto" w:sz="4" w:space="0"/>
        <w:bottom w:val="single" w:color="auto" w:sz="4" w:space="0"/>
        <w:right w:val="single" w:color="auto" w:sz="4" w:space="0"/>
      </w:pBdr>
      <w:shd w:val="clear" w:color="000000" w:fill="EEECE1"/>
      <w:spacing w:before="100" w:beforeAutospacing="1" w:after="100" w:afterAutospacing="1" w:line="240" w:lineRule="auto"/>
    </w:pPr>
    <w:rPr>
      <w:rFonts w:ascii="Times New Roman" w:hAnsi="Times New Roman" w:eastAsia="Times New Roman" w:cs="Times New Roman"/>
      <w:b/>
      <w:bCs/>
      <w:sz w:val="20"/>
      <w:szCs w:val="20"/>
    </w:rPr>
  </w:style>
  <w:style w:type="paragraph" w:styleId="xl84" w:customStyle="1">
    <w:name w:val="xl84"/>
    <w:basedOn w:val="Normal"/>
    <w:rsid w:val="008F0692"/>
    <w:pPr>
      <w:pBdr>
        <w:top w:val="single" w:color="auto" w:sz="4" w:space="0"/>
        <w:left w:val="single" w:color="auto" w:sz="4" w:space="0"/>
        <w:bottom w:val="single" w:color="auto" w:sz="4" w:space="0"/>
        <w:right w:val="single" w:color="auto" w:sz="4" w:space="0"/>
      </w:pBdr>
      <w:spacing w:before="100" w:beforeAutospacing="1" w:after="100" w:afterAutospacing="1" w:line="240" w:lineRule="auto"/>
    </w:pPr>
    <w:rPr>
      <w:rFonts w:ascii="Times New Roman" w:hAnsi="Times New Roman" w:eastAsia="Times New Roman" w:cs="Times New Roman"/>
      <w:sz w:val="20"/>
      <w:szCs w:val="20"/>
    </w:rPr>
  </w:style>
  <w:style w:type="table" w:styleId="GridTable4-Accent4">
    <w:name w:val="Grid Table 4 Accent 4"/>
    <w:basedOn w:val="TableNormal"/>
    <w:uiPriority w:val="49"/>
    <w:rsid w:val="00004A17"/>
    <w:pPr>
      <w:spacing w:after="0" w:line="240" w:lineRule="auto"/>
    </w:pPr>
    <w:tblPr>
      <w:tblStyleRowBandSize w:val="1"/>
      <w:tblStyleColBandSize w:val="1"/>
      <w:tblBorders>
        <w:top w:val="single" w:color="FFD966" w:themeColor="accent4" w:themeTint="99" w:sz="4" w:space="0"/>
        <w:left w:val="single" w:color="FFD966" w:themeColor="accent4" w:themeTint="99" w:sz="4" w:space="0"/>
        <w:bottom w:val="single" w:color="FFD966" w:themeColor="accent4" w:themeTint="99" w:sz="4" w:space="0"/>
        <w:right w:val="single" w:color="FFD966" w:themeColor="accent4" w:themeTint="99" w:sz="4" w:space="0"/>
        <w:insideH w:val="single" w:color="FFD966" w:themeColor="accent4" w:themeTint="99" w:sz="4" w:space="0"/>
        <w:insideV w:val="single" w:color="FFD966" w:themeColor="accent4" w:themeTint="99" w:sz="4" w:space="0"/>
      </w:tblBorders>
    </w:tblPr>
    <w:tblStylePr w:type="firstRow">
      <w:rPr>
        <w:b/>
        <w:bCs/>
        <w:color w:val="FFFFFF" w:themeColor="background1"/>
      </w:rPr>
      <w:tblPr/>
      <w:tcPr>
        <w:tcBorders>
          <w:top w:val="single" w:color="FFC000" w:themeColor="accent4" w:sz="4" w:space="0"/>
          <w:left w:val="single" w:color="FFC000" w:themeColor="accent4" w:sz="4" w:space="0"/>
          <w:bottom w:val="single" w:color="FFC000" w:themeColor="accent4" w:sz="4" w:space="0"/>
          <w:right w:val="single" w:color="FFC000" w:themeColor="accent4" w:sz="4" w:space="0"/>
          <w:insideH w:val="nil"/>
          <w:insideV w:val="nil"/>
        </w:tcBorders>
        <w:shd w:val="clear" w:color="auto" w:fill="FFC000" w:themeFill="accent4"/>
      </w:tcPr>
    </w:tblStylePr>
    <w:tblStylePr w:type="lastRow">
      <w:rPr>
        <w:b/>
        <w:bCs/>
      </w:rPr>
      <w:tblPr/>
      <w:tcPr>
        <w:tcBorders>
          <w:top w:val="double" w:color="FFC000" w:themeColor="accent4" w:sz="4" w:space="0"/>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1Light-Accent4">
    <w:name w:val="Grid Table 1 Light Accent 4"/>
    <w:basedOn w:val="TableNormal"/>
    <w:uiPriority w:val="46"/>
    <w:rsid w:val="00A13E8B"/>
    <w:pPr>
      <w:spacing w:after="0" w:line="240" w:lineRule="auto"/>
    </w:pPr>
    <w:tblPr>
      <w:tblStyleRowBandSize w:val="1"/>
      <w:tblStyleColBandSize w:val="1"/>
      <w:tblBorders>
        <w:top w:val="single" w:color="FFE599" w:themeColor="accent4" w:themeTint="66" w:sz="4" w:space="0"/>
        <w:left w:val="single" w:color="FFE599" w:themeColor="accent4" w:themeTint="66" w:sz="4" w:space="0"/>
        <w:bottom w:val="single" w:color="FFE599" w:themeColor="accent4" w:themeTint="66" w:sz="4" w:space="0"/>
        <w:right w:val="single" w:color="FFE599" w:themeColor="accent4" w:themeTint="66" w:sz="4" w:space="0"/>
        <w:insideH w:val="single" w:color="FFE599" w:themeColor="accent4" w:themeTint="66" w:sz="4" w:space="0"/>
        <w:insideV w:val="single" w:color="FFE599" w:themeColor="accent4" w:themeTint="66" w:sz="4" w:space="0"/>
      </w:tblBorders>
    </w:tblPr>
    <w:tblStylePr w:type="firstRow">
      <w:rPr>
        <w:b/>
        <w:bCs/>
      </w:rPr>
      <w:tblPr/>
      <w:tcPr>
        <w:tcBorders>
          <w:bottom w:val="single" w:color="FFD966" w:themeColor="accent4" w:themeTint="99" w:sz="12" w:space="0"/>
        </w:tcBorders>
      </w:tcPr>
    </w:tblStylePr>
    <w:tblStylePr w:type="lastRow">
      <w:rPr>
        <w:b/>
        <w:bCs/>
      </w:rPr>
      <w:tblPr/>
      <w:tcPr>
        <w:tcBorders>
          <w:top w:val="double" w:color="FFD966" w:themeColor="accent4" w:themeTint="99" w:sz="2" w:space="0"/>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4663807">
      <w:bodyDiv w:val="1"/>
      <w:marLeft w:val="0"/>
      <w:marRight w:val="0"/>
      <w:marTop w:val="0"/>
      <w:marBottom w:val="0"/>
      <w:divBdr>
        <w:top w:val="none" w:sz="0" w:space="0" w:color="auto"/>
        <w:left w:val="none" w:sz="0" w:space="0" w:color="auto"/>
        <w:bottom w:val="none" w:sz="0" w:space="0" w:color="auto"/>
        <w:right w:val="none" w:sz="0" w:space="0" w:color="auto"/>
      </w:divBdr>
    </w:div>
    <w:div w:id="1116870186">
      <w:bodyDiv w:val="1"/>
      <w:marLeft w:val="0"/>
      <w:marRight w:val="0"/>
      <w:marTop w:val="0"/>
      <w:marBottom w:val="0"/>
      <w:divBdr>
        <w:top w:val="none" w:sz="0" w:space="0" w:color="auto"/>
        <w:left w:val="none" w:sz="0" w:space="0" w:color="auto"/>
        <w:bottom w:val="none" w:sz="0" w:space="0" w:color="auto"/>
        <w:right w:val="none" w:sz="0" w:space="0" w:color="auto"/>
      </w:divBdr>
    </w:div>
    <w:div w:id="1202860281">
      <w:bodyDiv w:val="1"/>
      <w:marLeft w:val="0"/>
      <w:marRight w:val="0"/>
      <w:marTop w:val="0"/>
      <w:marBottom w:val="0"/>
      <w:divBdr>
        <w:top w:val="none" w:sz="0" w:space="0" w:color="auto"/>
        <w:left w:val="none" w:sz="0" w:space="0" w:color="auto"/>
        <w:bottom w:val="none" w:sz="0" w:space="0" w:color="auto"/>
        <w:right w:val="none" w:sz="0" w:space="0" w:color="auto"/>
      </w:divBdr>
    </w:div>
    <w:div w:id="1614246633">
      <w:bodyDiv w:val="1"/>
      <w:marLeft w:val="0"/>
      <w:marRight w:val="0"/>
      <w:marTop w:val="0"/>
      <w:marBottom w:val="0"/>
      <w:divBdr>
        <w:top w:val="none" w:sz="0" w:space="0" w:color="auto"/>
        <w:left w:val="none" w:sz="0" w:space="0" w:color="auto"/>
        <w:bottom w:val="none" w:sz="0" w:space="0" w:color="auto"/>
        <w:right w:val="none" w:sz="0" w:space="0" w:color="auto"/>
      </w:divBdr>
    </w:div>
    <w:div w:id="1885174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diagramQuickStyle" Target="diagrams/quickStyle3.xml" Id="rId26" /><Relationship Type="http://schemas.openxmlformats.org/officeDocument/2006/relationships/diagramQuickStyle" Target="diagrams/quickStyle2.xml" Id="rId21" /><Relationship Type="http://schemas.openxmlformats.org/officeDocument/2006/relationships/diagramColors" Target="diagrams/colors6.xml" Id="rId42" /><Relationship Type="http://schemas.openxmlformats.org/officeDocument/2006/relationships/diagramColors" Target="diagrams/colors7.xml" Id="rId47" /><Relationship Type="http://schemas.microsoft.com/office/2007/relationships/diagramDrawing" Target="diagrams/drawing10.xml" Id="rId63" /><Relationship Type="http://schemas.microsoft.com/office/2007/relationships/diagramDrawing" Target="diagrams/drawing11.xml" Id="rId68" /><Relationship Type="http://schemas.microsoft.com/office/2007/relationships/diagramDrawing" Target="diagrams/drawing14.xml" Id="rId84" /><Relationship Type="http://schemas.microsoft.com/office/2007/relationships/diagramDrawing" Target="diagrams/drawing15.xml" Id="rId89" /><Relationship Type="http://schemas.openxmlformats.org/officeDocument/2006/relationships/diagramQuickStyle" Target="diagrams/quickStyle1.xml" Id="rId16" /><Relationship Type="http://schemas.openxmlformats.org/officeDocument/2006/relationships/endnotes" Target="endnotes.xml" Id="rId11" /><Relationship Type="http://schemas.openxmlformats.org/officeDocument/2006/relationships/diagramColors" Target="diagrams/colors4.xml" Id="rId32" /><Relationship Type="http://schemas.openxmlformats.org/officeDocument/2006/relationships/diagramColors" Target="diagrams/colors5.xml" Id="rId37" /><Relationship Type="http://schemas.microsoft.com/office/2007/relationships/diagramDrawing" Target="diagrams/drawing8.xml" Id="rId53" /><Relationship Type="http://schemas.microsoft.com/office/2007/relationships/diagramDrawing" Target="diagrams/drawing9.xml" Id="rId58" /><Relationship Type="http://schemas.openxmlformats.org/officeDocument/2006/relationships/diagramData" Target="diagrams/data13.xml" Id="rId74" /><Relationship Type="http://schemas.openxmlformats.org/officeDocument/2006/relationships/image" Target="media/image3.png" Id="rId79" /><Relationship Type="http://schemas.openxmlformats.org/officeDocument/2006/relationships/customXml" Target="../customXml/item5.xml" Id="rId5" /><Relationship Type="http://schemas.openxmlformats.org/officeDocument/2006/relationships/header" Target="header1.xml" Id="rId90" /><Relationship Type="http://schemas.openxmlformats.org/officeDocument/2006/relationships/diagramColors" Target="diagrams/colors2.xml" Id="rId22" /><Relationship Type="http://schemas.openxmlformats.org/officeDocument/2006/relationships/diagramColors" Target="diagrams/colors3.xml" Id="rId27" /><Relationship Type="http://schemas.microsoft.com/office/2007/relationships/diagramDrawing" Target="diagrams/drawing6.xml" Id="rId43" /><Relationship Type="http://schemas.microsoft.com/office/2007/relationships/diagramDrawing" Target="diagrams/drawing7.xml" Id="rId48" /><Relationship Type="http://schemas.openxmlformats.org/officeDocument/2006/relationships/diagramData" Target="diagrams/data11.xml" Id="rId64" /><Relationship Type="http://schemas.openxmlformats.org/officeDocument/2006/relationships/diagramData" Target="diagrams/data12.xml" Id="rId69" /><Relationship Type="http://schemas.openxmlformats.org/officeDocument/2006/relationships/settings" Target="settings.xml" Id="rId8" /><Relationship Type="http://schemas.openxmlformats.org/officeDocument/2006/relationships/diagramQuickStyle" Target="diagrams/quickStyle8.xml" Id="rId51" /><Relationship Type="http://schemas.openxmlformats.org/officeDocument/2006/relationships/diagramColors" Target="diagrams/colors12.xml" Id="rId72" /><Relationship Type="http://schemas.openxmlformats.org/officeDocument/2006/relationships/diagramData" Target="diagrams/data14.xml" Id="rId80" /><Relationship Type="http://schemas.openxmlformats.org/officeDocument/2006/relationships/diagramData" Target="diagrams/data15.xml" Id="rId85" /><Relationship Type="http://schemas.microsoft.com/office/2011/relationships/people" Target="people.xml" Id="rId93" /><Relationship Type="http://schemas.openxmlformats.org/officeDocument/2006/relationships/customXml" Target="../customXml/item3.xml" Id="rId3" /><Relationship Type="http://schemas.openxmlformats.org/officeDocument/2006/relationships/image" Target="media/image1.png" Id="rId12" /><Relationship Type="http://schemas.openxmlformats.org/officeDocument/2006/relationships/diagramColors" Target="diagrams/colors1.xml" Id="rId17" /><Relationship Type="http://schemas.openxmlformats.org/officeDocument/2006/relationships/diagramLayout" Target="diagrams/layout3.xml" Id="rId25" /><Relationship Type="http://schemas.microsoft.com/office/2007/relationships/diagramDrawing" Target="diagrams/drawing4.xml" Id="rId33" /><Relationship Type="http://schemas.microsoft.com/office/2007/relationships/diagramDrawing" Target="diagrams/drawing5.xml" Id="rId38" /><Relationship Type="http://schemas.openxmlformats.org/officeDocument/2006/relationships/diagramQuickStyle" Target="diagrams/quickStyle7.xml" Id="rId46" /><Relationship Type="http://schemas.openxmlformats.org/officeDocument/2006/relationships/diagramData" Target="diagrams/data10.xml" Id="rId59" /><Relationship Type="http://schemas.openxmlformats.org/officeDocument/2006/relationships/diagramColors" Target="diagrams/colors11.xml" Id="rId67" /><Relationship Type="http://schemas.openxmlformats.org/officeDocument/2006/relationships/diagramLayout" Target="diagrams/layout2.xml" Id="rId20" /><Relationship Type="http://schemas.openxmlformats.org/officeDocument/2006/relationships/diagramQuickStyle" Target="diagrams/quickStyle6.xml" Id="rId41" /><Relationship Type="http://schemas.openxmlformats.org/officeDocument/2006/relationships/diagramData" Target="diagrams/data9.xml" Id="rId54" /><Relationship Type="http://schemas.openxmlformats.org/officeDocument/2006/relationships/diagramColors" Target="diagrams/colors10.xml" Id="rId62" /><Relationship Type="http://schemas.openxmlformats.org/officeDocument/2006/relationships/diagramLayout" Target="diagrams/layout12.xml" Id="rId70" /><Relationship Type="http://schemas.openxmlformats.org/officeDocument/2006/relationships/diagramLayout" Target="diagrams/layout13.xml" Id="rId75" /><Relationship Type="http://schemas.openxmlformats.org/officeDocument/2006/relationships/diagramColors" Target="diagrams/colors14.xml" Id="rId83" /><Relationship Type="http://schemas.openxmlformats.org/officeDocument/2006/relationships/diagramColors" Target="diagrams/colors15.xml" Id="rId88" /><Relationship Type="http://schemas.openxmlformats.org/officeDocument/2006/relationships/footer" Target="footer1.xml" Id="rId91" /><Relationship Type="http://schemas.openxmlformats.org/officeDocument/2006/relationships/customXml" Target="../customXml/item1.xml" Id="rId1" /><Relationship Type="http://schemas.openxmlformats.org/officeDocument/2006/relationships/numbering" Target="numbering.xml" Id="rId6" /><Relationship Type="http://schemas.openxmlformats.org/officeDocument/2006/relationships/diagramLayout" Target="diagrams/layout1.xml" Id="rId15" /><Relationship Type="http://schemas.microsoft.com/office/2007/relationships/diagramDrawing" Target="diagrams/drawing2.xml" Id="rId23" /><Relationship Type="http://schemas.microsoft.com/office/2007/relationships/diagramDrawing" Target="diagrams/drawing3.xml" Id="rId28" /><Relationship Type="http://schemas.openxmlformats.org/officeDocument/2006/relationships/diagramQuickStyle" Target="diagrams/quickStyle5.xml" Id="rId36" /><Relationship Type="http://schemas.openxmlformats.org/officeDocument/2006/relationships/diagramData" Target="diagrams/data8.xml" Id="rId49" /><Relationship Type="http://schemas.openxmlformats.org/officeDocument/2006/relationships/diagramColors" Target="diagrams/colors9.xml" Id="rId57" /><Relationship Type="http://schemas.openxmlformats.org/officeDocument/2006/relationships/footnotes" Target="footnotes.xml" Id="rId10" /><Relationship Type="http://schemas.openxmlformats.org/officeDocument/2006/relationships/diagramQuickStyle" Target="diagrams/quickStyle4.xml" Id="rId31" /><Relationship Type="http://schemas.openxmlformats.org/officeDocument/2006/relationships/diagramData" Target="diagrams/data7.xml" Id="rId44" /><Relationship Type="http://schemas.openxmlformats.org/officeDocument/2006/relationships/diagramColors" Target="diagrams/colors8.xml" Id="rId52" /><Relationship Type="http://schemas.openxmlformats.org/officeDocument/2006/relationships/diagramLayout" Target="diagrams/layout10.xml" Id="rId60" /><Relationship Type="http://schemas.openxmlformats.org/officeDocument/2006/relationships/diagramLayout" Target="diagrams/layout11.xml" Id="rId65" /><Relationship Type="http://schemas.microsoft.com/office/2007/relationships/diagramDrawing" Target="diagrams/drawing12.xml" Id="rId73" /><Relationship Type="http://schemas.microsoft.com/office/2007/relationships/diagramDrawing" Target="diagrams/drawing13.xml" Id="rId78" /><Relationship Type="http://schemas.openxmlformats.org/officeDocument/2006/relationships/diagramLayout" Target="diagrams/layout14.xml" Id="rId81" /><Relationship Type="http://schemas.openxmlformats.org/officeDocument/2006/relationships/diagramLayout" Target="diagrams/layout15.xml" Id="rId86" /><Relationship Type="http://schemas.openxmlformats.org/officeDocument/2006/relationships/theme" Target="theme/theme1.xml" Id="rId94" /><Relationship Type="http://schemas.openxmlformats.org/officeDocument/2006/relationships/customXml" Target="../customXml/item4.xml" Id="rId4" /><Relationship Type="http://schemas.openxmlformats.org/officeDocument/2006/relationships/webSettings" Target="webSettings.xml" Id="rId9" /><Relationship Type="http://schemas.openxmlformats.org/officeDocument/2006/relationships/image" Target="media/image2.png" Id="rId13" /><Relationship Type="http://schemas.microsoft.com/office/2007/relationships/diagramDrawing" Target="diagrams/drawing1.xml" Id="rId18" /><Relationship Type="http://schemas.openxmlformats.org/officeDocument/2006/relationships/diagramData" Target="diagrams/data6.xml" Id="rId39" /><Relationship Type="http://schemas.openxmlformats.org/officeDocument/2006/relationships/diagramData" Target="diagrams/data5.xml" Id="rId34" /><Relationship Type="http://schemas.openxmlformats.org/officeDocument/2006/relationships/diagramLayout" Target="diagrams/layout8.xml" Id="rId50" /><Relationship Type="http://schemas.openxmlformats.org/officeDocument/2006/relationships/diagramLayout" Target="diagrams/layout9.xml" Id="rId55" /><Relationship Type="http://schemas.openxmlformats.org/officeDocument/2006/relationships/diagramQuickStyle" Target="diagrams/quickStyle13.xml" Id="rId76" /><Relationship Type="http://schemas.openxmlformats.org/officeDocument/2006/relationships/styles" Target="styles.xml" Id="rId7" /><Relationship Type="http://schemas.openxmlformats.org/officeDocument/2006/relationships/diagramQuickStyle" Target="diagrams/quickStyle12.xml" Id="rId71" /><Relationship Type="http://schemas.openxmlformats.org/officeDocument/2006/relationships/fontTable" Target="fontTable.xml" Id="rId92" /><Relationship Type="http://schemas.openxmlformats.org/officeDocument/2006/relationships/customXml" Target="../customXml/item2.xml" Id="rId2" /><Relationship Type="http://schemas.openxmlformats.org/officeDocument/2006/relationships/diagramData" Target="diagrams/data4.xml" Id="rId29" /><Relationship Type="http://schemas.openxmlformats.org/officeDocument/2006/relationships/diagramData" Target="diagrams/data3.xml" Id="rId24" /><Relationship Type="http://schemas.openxmlformats.org/officeDocument/2006/relationships/diagramLayout" Target="diagrams/layout6.xml" Id="rId40" /><Relationship Type="http://schemas.openxmlformats.org/officeDocument/2006/relationships/diagramLayout" Target="diagrams/layout7.xml" Id="rId45" /><Relationship Type="http://schemas.openxmlformats.org/officeDocument/2006/relationships/diagramQuickStyle" Target="diagrams/quickStyle11.xml" Id="rId66" /><Relationship Type="http://schemas.openxmlformats.org/officeDocument/2006/relationships/diagramQuickStyle" Target="diagrams/quickStyle15.xml" Id="rId87" /><Relationship Type="http://schemas.openxmlformats.org/officeDocument/2006/relationships/diagramQuickStyle" Target="diagrams/quickStyle10.xml" Id="rId61" /><Relationship Type="http://schemas.openxmlformats.org/officeDocument/2006/relationships/diagramQuickStyle" Target="diagrams/quickStyle14.xml" Id="rId82" /><Relationship Type="http://schemas.openxmlformats.org/officeDocument/2006/relationships/diagramData" Target="diagrams/data2.xml" Id="rId19" /><Relationship Type="http://schemas.openxmlformats.org/officeDocument/2006/relationships/diagramData" Target="diagrams/data1.xml" Id="rId14" /><Relationship Type="http://schemas.openxmlformats.org/officeDocument/2006/relationships/diagramLayout" Target="diagrams/layout4.xml" Id="rId30" /><Relationship Type="http://schemas.openxmlformats.org/officeDocument/2006/relationships/diagramLayout" Target="diagrams/layout5.xml" Id="rId35" /><Relationship Type="http://schemas.openxmlformats.org/officeDocument/2006/relationships/diagramQuickStyle" Target="diagrams/quickStyle9.xml" Id="rId56" /><Relationship Type="http://schemas.openxmlformats.org/officeDocument/2006/relationships/diagramColors" Target="diagrams/colors13.xml" Id="rId77" /></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diagrams/colors1.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0.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2.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3.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4.xml><?xml version="1.0" encoding="utf-8"?>
<dgm:colorsDef xmlns:dgm="http://schemas.openxmlformats.org/drawingml/2006/diagram" xmlns:a="http://schemas.openxmlformats.org/drawingml/2006/main" uniqueId="urn:microsoft.com/office/officeart/2005/8/colors/accent2_5">
  <dgm:title val=""/>
  <dgm:desc val=""/>
  <dgm:catLst>
    <dgm:cat type="accent2" pri="11500"/>
  </dgm:catLst>
  <dgm:styleLbl name="node0">
    <dgm:fillClrLst meth="cycle">
      <a:schemeClr val="accent2">
        <a:alpha val="80000"/>
      </a:schemeClr>
    </dgm:fillClrLst>
    <dgm:linClrLst meth="repeat">
      <a:schemeClr val="lt1"/>
    </dgm:linClrLst>
    <dgm:effectClrLst/>
    <dgm:txLinClrLst/>
    <dgm:txFillClrLst/>
    <dgm:txEffectClrLst/>
  </dgm:styleLbl>
  <dgm:styleLbl name="node1">
    <dgm:fillClrLst>
      <a:schemeClr val="accent2">
        <a:alpha val="90000"/>
      </a:schemeClr>
      <a:schemeClr val="accent2">
        <a:alpha val="50000"/>
      </a:schemeClr>
    </dgm:fillClrLst>
    <dgm:linClrLst meth="repeat">
      <a:schemeClr val="lt1"/>
    </dgm:linClrLst>
    <dgm:effectClrLst/>
    <dgm:txLinClrLst/>
    <dgm:txFillClrLst/>
    <dgm:txEffectClrLst/>
  </dgm:styleLbl>
  <dgm:styleLbl name="alignNode1">
    <dgm:fillClrLst>
      <a:schemeClr val="accent2">
        <a:alpha val="90000"/>
      </a:schemeClr>
      <a:schemeClr val="accent2">
        <a:alpha val="50000"/>
      </a:schemeClr>
    </dgm:fillClrLst>
    <dgm:linClrLst>
      <a:schemeClr val="accent2">
        <a:alpha val="90000"/>
      </a:schemeClr>
      <a:schemeClr val="accent2">
        <a:alpha val="50000"/>
      </a:schemeClr>
    </dgm:linClrLst>
    <dgm:effectClrLst/>
    <dgm:txLinClrLst/>
    <dgm:txFillClrLst/>
    <dgm:txEffectClrLst/>
  </dgm:styleLbl>
  <dgm:styleLbl name="lnNode1">
    <dgm:fillClrLst>
      <a:schemeClr val="accent2">
        <a:shade val="90000"/>
      </a:schemeClr>
      <a:schemeClr val="accent2">
        <a:alpha val="50000"/>
        <a:tint val="50000"/>
      </a:schemeClr>
    </dgm:fillClrLst>
    <dgm:linClrLst meth="repeat">
      <a:schemeClr val="lt1"/>
    </dgm:linClrLst>
    <dgm:effectClrLst/>
    <dgm:txLinClrLst/>
    <dgm:txFillClrLst/>
    <dgm:txEffectClrLst/>
  </dgm:styleLbl>
  <dgm:styleLbl name="vennNode1">
    <dgm:fillClrLst>
      <a:schemeClr val="accent2">
        <a:shade val="80000"/>
        <a:alpha val="50000"/>
      </a:schemeClr>
      <a:schemeClr val="accent2">
        <a:alpha val="20000"/>
      </a:schemeClr>
    </dgm:fillClrLst>
    <dgm:linClrLst meth="repeat">
      <a:schemeClr val="lt1"/>
    </dgm:linClrLst>
    <dgm:effectClrLst/>
    <dgm:txLinClrLst/>
    <dgm:txFillClrLst/>
    <dgm:txEffectClrLst/>
  </dgm:styleLbl>
  <dgm:styleLbl name="node2">
    <dgm:fillClrLst>
      <a:schemeClr val="accent2">
        <a:alpha val="70000"/>
      </a:schemeClr>
    </dgm:fillClrLst>
    <dgm:linClrLst meth="repeat">
      <a:schemeClr val="lt1"/>
    </dgm:linClrLst>
    <dgm:effectClrLst/>
    <dgm:txLinClrLst/>
    <dgm:txFillClrLst/>
    <dgm:txEffectClrLst/>
  </dgm:styleLbl>
  <dgm:styleLbl name="node3">
    <dgm:fillClrLst>
      <a:schemeClr val="accent2">
        <a:alpha val="50000"/>
      </a:schemeClr>
    </dgm:fillClrLst>
    <dgm:linClrLst meth="repeat">
      <a:schemeClr val="lt1"/>
    </dgm:linClrLst>
    <dgm:effectClrLst/>
    <dgm:txLinClrLst/>
    <dgm:txFillClrLst/>
    <dgm:txEffectClrLst/>
  </dgm:styleLbl>
  <dgm:styleLbl name="node4">
    <dgm:fillClrLst>
      <a:schemeClr val="accent2">
        <a:alpha val="30000"/>
      </a:schemeClr>
    </dgm:fillClrLst>
    <dgm:linClrLst meth="repeat">
      <a:schemeClr val="lt1"/>
    </dgm:linClrLst>
    <dgm:effectClrLst/>
    <dgm:txLinClrLst/>
    <dgm:txFillClrLst/>
    <dgm:txEffectClrLst/>
  </dgm:styleLbl>
  <dgm:styleLbl name="fgImgPlace1">
    <dgm:fillClrLst>
      <a:schemeClr val="accent2">
        <a:tint val="50000"/>
        <a:alpha val="90000"/>
      </a:schemeClr>
      <a:schemeClr val="accent2">
        <a:tint val="20000"/>
        <a:alpha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hade val="90000"/>
      </a:schemeClr>
      <a:schemeClr val="accent2">
        <a:tint val="50000"/>
      </a:schemeClr>
    </dgm:fillClrLst>
    <dgm:linClrLst>
      <a:schemeClr val="accent2">
        <a:shade val="90000"/>
      </a:schemeClr>
      <a:schemeClr val="accent2">
        <a:tint val="50000"/>
      </a:schemeClr>
    </dgm:linClrLst>
    <dgm:effectClrLst/>
    <dgm:txLinClrLst/>
    <dgm:txFillClrLst/>
    <dgm:txEffectClrLst/>
  </dgm:styleLbl>
  <dgm:styleLbl name="fgSibTrans2D1">
    <dgm:fillClrLst>
      <a:schemeClr val="accent2">
        <a:shade val="90000"/>
      </a:schemeClr>
      <a:schemeClr val="accent2">
        <a:tint val="50000"/>
      </a:schemeClr>
    </dgm:fillClrLst>
    <dgm:linClrLst>
      <a:schemeClr val="accent2">
        <a:shade val="90000"/>
      </a:schemeClr>
      <a:schemeClr val="accent2">
        <a:tint val="50000"/>
      </a:schemeClr>
    </dgm:linClrLst>
    <dgm:effectClrLst/>
    <dgm:txLinClrLst/>
    <dgm:txFillClrLst/>
    <dgm:txEffectClrLst/>
  </dgm:styleLbl>
  <dgm:styleLbl name="bgSibTrans2D1">
    <dgm:fillClrLst>
      <a:schemeClr val="accent2">
        <a:shade val="90000"/>
      </a:schemeClr>
      <a:schemeClr val="accent2">
        <a:tint val="50000"/>
      </a:schemeClr>
    </dgm:fillClrLst>
    <dgm:linClrLst>
      <a:schemeClr val="accent2">
        <a:shade val="90000"/>
      </a:schemeClr>
      <a:schemeClr val="accent2">
        <a:tint val="50000"/>
      </a:schemeClr>
    </dgm:linClrLst>
    <dgm:effectClrLst/>
    <dgm:txLinClrLst/>
    <dgm:txFillClrLst/>
    <dgm:txEffectClrLst/>
  </dgm:styleLbl>
  <dgm:styleLbl name="sibTrans1D1">
    <dgm:fillClrLst>
      <a:schemeClr val="accent2">
        <a:shade val="90000"/>
      </a:schemeClr>
      <a:schemeClr val="accent2">
        <a:tint val="50000"/>
      </a:schemeClr>
    </dgm:fillClrLst>
    <dgm:linClrLst>
      <a:schemeClr val="accent2">
        <a:shade val="90000"/>
      </a:schemeClr>
      <a:schemeClr val="accent2">
        <a:tint val="50000"/>
      </a:schemeClr>
    </dgm:linClrLst>
    <dgm:effectClrLst/>
    <dgm:txLinClrLst/>
    <dgm:txFillClrLst meth="repeat">
      <a:schemeClr val="tx1"/>
    </dgm:txFillClrLst>
    <dgm:txEffectClrLst/>
  </dgm:styleLbl>
  <dgm:styleLbl name="callout">
    <dgm:fillClrLst meth="repeat">
      <a:schemeClr val="accent2"/>
    </dgm:fillClrLst>
    <dgm:linClrLst meth="repeat">
      <a:schemeClr val="accent2"/>
    </dgm:linClrLst>
    <dgm:effectClrLst/>
    <dgm:txLinClrLst/>
    <dgm:txFillClrLst meth="repeat">
      <a:schemeClr val="tx1"/>
    </dgm:txFillClrLst>
    <dgm:txEffectClrLst/>
  </dgm:styleLbl>
  <dgm:styleLbl name="asst0">
    <dgm:fillClrLst meth="repeat">
      <a:schemeClr val="accent2">
        <a:alpha val="90000"/>
      </a:schemeClr>
    </dgm:fillClrLst>
    <dgm:linClrLst meth="repeat">
      <a:schemeClr val="lt1"/>
    </dgm:linClrLst>
    <dgm:effectClrLst/>
    <dgm:txLinClrLst/>
    <dgm:txFillClrLst/>
    <dgm:txEffectClrLst/>
  </dgm:styleLbl>
  <dgm:styleLbl name="asst1">
    <dgm:fillClrLst meth="repeat">
      <a:schemeClr val="accent2">
        <a:alpha val="90000"/>
      </a:schemeClr>
    </dgm:fillClrLst>
    <dgm:linClrLst meth="repeat">
      <a:schemeClr val="lt1"/>
    </dgm:linClrLst>
    <dgm:effectClrLst/>
    <dgm:txLinClrLst/>
    <dgm:txFillClrLst/>
    <dgm:txEffectClrLst/>
  </dgm:styleLbl>
  <dgm:styleLbl name="asst2">
    <dgm:fillClrLst>
      <a:schemeClr val="accent2">
        <a:alpha val="90000"/>
      </a:schemeClr>
    </dgm:fillClrLst>
    <dgm:linClrLst meth="repeat">
      <a:schemeClr val="lt1"/>
    </dgm:linClrLst>
    <dgm:effectClrLst/>
    <dgm:txLinClrLst/>
    <dgm:txFillClrLst/>
    <dgm:txEffectClrLst/>
  </dgm:styleLbl>
  <dgm:styleLbl name="asst3">
    <dgm:fillClrLst>
      <a:schemeClr val="accent2">
        <a:alpha val="70000"/>
      </a:schemeClr>
    </dgm:fillClrLst>
    <dgm:linClrLst meth="repeat">
      <a:schemeClr val="lt1"/>
    </dgm:linClrLst>
    <dgm:effectClrLst/>
    <dgm:txLinClrLst/>
    <dgm:txFillClrLst/>
    <dgm:txEffectClrLst/>
  </dgm:styleLbl>
  <dgm:styleLbl name="asst4">
    <dgm:fillClrLst>
      <a:schemeClr val="accent2">
        <a:alpha val="50000"/>
      </a:schemeClr>
    </dgm:fillClrLst>
    <dgm:linClrLst meth="repeat">
      <a:schemeClr val="lt1"/>
    </dgm:linClrLst>
    <dgm:effectClrLst/>
    <dgm:txLinClrLst/>
    <dgm:txFillClrLst/>
    <dgm:txEffectClrLst/>
  </dgm:styleLbl>
  <dgm:styleLbl name="parChTrans2D1">
    <dgm:fillClrLst meth="repeat">
      <a:schemeClr val="accent2">
        <a:shade val="80000"/>
      </a:schemeClr>
    </dgm:fillClrLst>
    <dgm:linClrLst meth="repeat">
      <a:schemeClr val="accent2">
        <a:shade val="80000"/>
      </a:schemeClr>
    </dgm:linClrLst>
    <dgm:effectClrLst/>
    <dgm:txLinClrLst/>
    <dgm:txFillClrLst/>
    <dgm:txEffectClrLst/>
  </dgm:styleLbl>
  <dgm:styleLbl name="parChTrans2D2">
    <dgm:fillClrLst meth="repeat">
      <a:schemeClr val="accent2">
        <a:tint val="90000"/>
      </a:schemeClr>
    </dgm:fillClrLst>
    <dgm:linClrLst meth="repeat">
      <a:schemeClr val="accent2">
        <a:tint val="90000"/>
      </a:schemeClr>
    </dgm:linClrLst>
    <dgm:effectClrLst/>
    <dgm:txLinClrLst/>
    <dgm:txFillClrLst/>
    <dgm:txEffectClrLst/>
  </dgm:styleLbl>
  <dgm:styleLbl name="parChTrans2D3">
    <dgm:fillClrLst meth="repeat">
      <a:schemeClr val="accent2">
        <a:tint val="70000"/>
      </a:schemeClr>
    </dgm:fillClrLst>
    <dgm:linClrLst meth="repeat">
      <a:schemeClr val="accent2">
        <a:tint val="70000"/>
      </a:schemeClr>
    </dgm:linClrLst>
    <dgm:effectClrLst/>
    <dgm:txLinClrLst/>
    <dgm:txFillClrLst/>
    <dgm:txEffectClrLst/>
  </dgm:styleLbl>
  <dgm:styleLbl name="parChTrans2D4">
    <dgm:fillClrLst meth="repeat">
      <a:schemeClr val="accent2">
        <a:tint val="50000"/>
      </a:schemeClr>
    </dgm:fillClrLst>
    <dgm:linClrLst meth="repeat">
      <a:schemeClr val="accent2">
        <a:tint val="50000"/>
      </a:schemeClr>
    </dgm:linClrLst>
    <dgm:effectClrLst/>
    <dgm:txLinClrLst/>
    <dgm:txFillClrLst meth="repeat">
      <a:schemeClr val="dk1"/>
    </dgm:txFillClrLst>
    <dgm:txEffectClrLst/>
  </dgm:styleLbl>
  <dgm:styleLbl name="parChTrans1D1">
    <dgm:fillClrLst meth="repeat">
      <a:schemeClr val="accent2">
        <a:shade val="80000"/>
      </a:schemeClr>
    </dgm:fillClrLst>
    <dgm:linClrLst meth="repeat">
      <a:schemeClr val="accent2">
        <a:shade val="80000"/>
      </a:schemeClr>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2">
        <a:tint val="90000"/>
      </a:schemeClr>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2">
        <a:tint val="70000"/>
      </a:schemeClr>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2">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2">
        <a:alpha val="90000"/>
      </a:schemeClr>
      <a:schemeClr val="accent2">
        <a:alpha val="5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alpha val="90000"/>
      </a:schemeClr>
      <a:schemeClr val="accent2">
        <a:alpha val="5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alpha val="90000"/>
      </a:schemeClr>
      <a:schemeClr val="accent2">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2">
        <a:alpha val="90000"/>
      </a:schemeClr>
      <a:schemeClr val="accent2">
        <a:alpha val="50000"/>
      </a:schemeClr>
    </dgm:linClrLst>
    <dgm:effectClrLst/>
    <dgm:txLinClrLst/>
    <dgm:txFillClrLst meth="repeat">
      <a:schemeClr val="dk1"/>
    </dgm:txFillClrLst>
    <dgm:txEffectClrLst/>
  </dgm:styleLbl>
  <dgm:styleLbl name="bgAcc1">
    <dgm:fillClrLst meth="repeat">
      <a:schemeClr val="lt1">
        <a:alpha val="90000"/>
      </a:schemeClr>
    </dgm:fillClrLst>
    <dgm:linClrLst>
      <a:schemeClr val="accent2">
        <a:alpha val="90000"/>
      </a:schemeClr>
      <a:schemeClr val="accent2">
        <a:alpha val="50000"/>
      </a:schemeClr>
    </dgm:linClrLst>
    <dgm:effectClrLst/>
    <dgm:txLinClrLst/>
    <dgm:txFillClrLst meth="repeat">
      <a:schemeClr val="dk1"/>
    </dgm:txFillClrLst>
    <dgm:txEffectClrLst/>
  </dgm:styleLbl>
  <dgm:styleLbl name="solidFgAcc1">
    <dgm:fillClrLst meth="repeat">
      <a:schemeClr val="lt1"/>
    </dgm:fillClrLst>
    <dgm:linClrLst>
      <a:schemeClr val="accent2">
        <a:alpha val="90000"/>
      </a:schemeClr>
      <a:schemeClr val="accent2">
        <a:alpha val="5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a:schemeClr val="accent2">
        <a:alpha val="90000"/>
        <a:tint val="40000"/>
      </a:schemeClr>
      <a:schemeClr val="accent2">
        <a:alpha val="5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align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bgAccFollowNode1">
    <dgm:fillClrLst meth="repeat">
      <a:schemeClr val="accent2">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a:tint val="50000"/>
      </a:schemeClr>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5.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5">
  <dgm:title val=""/>
  <dgm:desc val=""/>
  <dgm:catLst>
    <dgm:cat type="accent1" pri="11500"/>
  </dgm:catLst>
  <dgm:styleLbl name="node0">
    <dgm:fillClrLst meth="cycle">
      <a:schemeClr val="accent1">
        <a:alpha val="80000"/>
      </a:schemeClr>
    </dgm:fillClrLst>
    <dgm:linClrLst meth="repeat">
      <a:schemeClr val="lt1"/>
    </dgm:linClrLst>
    <dgm:effectClrLst/>
    <dgm:txLinClrLst/>
    <dgm:txFillClrLst/>
    <dgm:txEffectClrLst/>
  </dgm:styleLbl>
  <dgm:styleLbl name="node1">
    <dgm:fillClrLst>
      <a:schemeClr val="accent1">
        <a:alpha val="90000"/>
      </a:schemeClr>
      <a:schemeClr val="accent1">
        <a:alpha val="50000"/>
      </a:schemeClr>
    </dgm:fillClrLst>
    <dgm:linClrLst meth="repeat">
      <a:schemeClr val="lt1"/>
    </dgm:linClrLst>
    <dgm:effectClrLst/>
    <dgm:txLinClrLst/>
    <dgm:txFillClrLst/>
    <dgm:txEffectClrLst/>
  </dgm:styleLbl>
  <dgm:styleLbl name="alignNode1">
    <dgm:fillClrLst>
      <a:schemeClr val="accent1">
        <a:alpha val="90000"/>
      </a:schemeClr>
      <a:schemeClr val="accent1">
        <a:alpha val="50000"/>
      </a:schemeClr>
    </dgm:fillClrLst>
    <dgm:linClrLst>
      <a:schemeClr val="accent1">
        <a:alpha val="90000"/>
      </a:schemeClr>
      <a:schemeClr val="accent1">
        <a:alpha val="50000"/>
      </a:schemeClr>
    </dgm:linClrLst>
    <dgm:effectClrLst/>
    <dgm:txLinClrLst/>
    <dgm:txFillClrLst/>
    <dgm:txEffectClrLst/>
  </dgm:styleLbl>
  <dgm:styleLbl name="lnNode1">
    <dgm:fillClrLst>
      <a:schemeClr val="accent1">
        <a:shade val="90000"/>
      </a:schemeClr>
      <a:schemeClr val="accent1">
        <a:alpha val="50000"/>
        <a:tint val="50000"/>
      </a:schemeClr>
    </dgm:fillClrLst>
    <dgm:linClrLst meth="repeat">
      <a:schemeClr val="lt1"/>
    </dgm:linClrLst>
    <dgm:effectClrLst/>
    <dgm:txLinClrLst/>
    <dgm:txFillClrLst/>
    <dgm:txEffectClrLst/>
  </dgm:styleLbl>
  <dgm:styleLbl name="vennNode1">
    <dgm:fillClrLst>
      <a:schemeClr val="accent1">
        <a:shade val="80000"/>
        <a:alpha val="50000"/>
      </a:schemeClr>
      <a:schemeClr val="accent1">
        <a:alpha val="80000"/>
      </a:schemeClr>
    </dgm:fillClrLst>
    <dgm:linClrLst meth="repeat">
      <a:schemeClr val="lt1"/>
    </dgm:linClrLst>
    <dgm:effectClrLst/>
    <dgm:txLinClrLst/>
    <dgm:txFillClrLst/>
    <dgm:txEffectClrLst/>
  </dgm:styleLbl>
  <dgm:styleLbl name="node2">
    <dgm:fillClrLst>
      <a:schemeClr val="accent1">
        <a:alpha val="70000"/>
      </a:schemeClr>
    </dgm:fillClrLst>
    <dgm:linClrLst meth="repeat">
      <a:schemeClr val="lt1"/>
    </dgm:linClrLst>
    <dgm:effectClrLst/>
    <dgm:txLinClrLst/>
    <dgm:txFillClrLst/>
    <dgm:txEffectClrLst/>
  </dgm:styleLbl>
  <dgm:styleLbl name="node3">
    <dgm:fillClrLst>
      <a:schemeClr val="accent1">
        <a:alpha val="50000"/>
      </a:schemeClr>
    </dgm:fillClrLst>
    <dgm:linClrLst meth="repeat">
      <a:schemeClr val="lt1"/>
    </dgm:linClrLst>
    <dgm:effectClrLst/>
    <dgm:txLinClrLst/>
    <dgm:txFillClrLst/>
    <dgm:txEffectClrLst/>
  </dgm:styleLbl>
  <dgm:styleLbl name="node4">
    <dgm:fillClrLst>
      <a:schemeClr val="accent1">
        <a:alpha val="30000"/>
      </a:schemeClr>
    </dgm:fillClrLst>
    <dgm:linClrLst meth="repeat">
      <a:schemeClr val="lt1"/>
    </dgm:linClrLst>
    <dgm:effectClrLst/>
    <dgm:txLinClrLst/>
    <dgm:txFillClrLst/>
    <dgm:txEffectClrLst/>
  </dgm:styleLbl>
  <dgm:styleLbl name="fgImgPlace1">
    <dgm:fillClrLst>
      <a:schemeClr val="accent1">
        <a:tint val="50000"/>
        <a:alpha val="90000"/>
      </a:schemeClr>
      <a:schemeClr val="accent1">
        <a:tint val="20000"/>
        <a:alpha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dgm:txEffectClrLst/>
  </dgm:styleLbl>
  <dgm:styleLbl name="fgSibTrans2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dgm:txEffectClrLst/>
  </dgm:styleLbl>
  <dgm:styleLbl name="bgSibTrans2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dgm:txEffectClrLst/>
  </dgm:styleLbl>
  <dgm:styleLbl name="sibTrans1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accent1">
        <a:alpha val="90000"/>
      </a:schemeClr>
    </dgm:fillClrLst>
    <dgm:linClrLst meth="repeat">
      <a:schemeClr val="lt1"/>
    </dgm:linClrLst>
    <dgm:effectClrLst/>
    <dgm:txLinClrLst/>
    <dgm:txFillClrLst/>
    <dgm:txEffectClrLst/>
  </dgm:styleLbl>
  <dgm:styleLbl name="asst1">
    <dgm:fillClrLst meth="repeat">
      <a:schemeClr val="accent1">
        <a:alpha val="90000"/>
      </a:schemeClr>
    </dgm:fillClrLst>
    <dgm:linClrLst meth="repeat">
      <a:schemeClr val="lt1"/>
    </dgm:linClrLst>
    <dgm:effectClrLst/>
    <dgm:txLinClrLst/>
    <dgm:txFillClrLst/>
    <dgm:txEffectClrLst/>
  </dgm:styleLbl>
  <dgm:styleLbl name="asst2">
    <dgm:fillClrLst>
      <a:schemeClr val="accent1">
        <a:alpha val="90000"/>
      </a:schemeClr>
    </dgm:fillClrLst>
    <dgm:linClrLst meth="repeat">
      <a:schemeClr val="lt1"/>
    </dgm:linClrLst>
    <dgm:effectClrLst/>
    <dgm:txLinClrLst/>
    <dgm:txFillClrLst/>
    <dgm:txEffectClrLst/>
  </dgm:styleLbl>
  <dgm:styleLbl name="asst3">
    <dgm:fillClrLst>
      <a:schemeClr val="accent1">
        <a:alpha val="70000"/>
      </a:schemeClr>
    </dgm:fillClrLst>
    <dgm:linClrLst meth="repeat">
      <a:schemeClr val="lt1"/>
    </dgm:linClrLst>
    <dgm:effectClrLst/>
    <dgm:txLinClrLst/>
    <dgm:txFillClrLst/>
    <dgm:txEffectClrLst/>
  </dgm:styleLbl>
  <dgm:styleLbl name="asst4">
    <dgm:fillClrLst>
      <a:schemeClr val="accent1">
        <a:alpha val="50000"/>
      </a:schemeClr>
    </dgm:fillClrLst>
    <dgm:linClrLst meth="repeat">
      <a:schemeClr val="lt1"/>
    </dgm:linClrLst>
    <dgm:effectClrLst/>
    <dgm:txLinClrLst/>
    <dgm:txFillClrLst/>
    <dgm:txEffectClrLst/>
  </dgm:styleLbl>
  <dgm:styleLbl name="parChTrans2D1">
    <dgm:fillClrLst meth="repeat">
      <a:schemeClr val="accent1">
        <a:shade val="80000"/>
      </a:schemeClr>
    </dgm:fillClrLst>
    <dgm:linClrLst meth="repeat">
      <a:schemeClr val="accent1">
        <a:shade val="80000"/>
      </a:schemeClr>
    </dgm:linClrLst>
    <dgm:effectClrLst/>
    <dgm:txLinClrLst/>
    <dgm:txFillClrLst/>
    <dgm:txEffectClrLst/>
  </dgm:styleLbl>
  <dgm:styleLbl name="parChTrans2D2">
    <dgm:fillClrLst meth="repeat">
      <a:schemeClr val="accent1">
        <a:tint val="90000"/>
      </a:schemeClr>
    </dgm:fillClrLst>
    <dgm:linClrLst meth="repeat">
      <a:schemeClr val="accent1">
        <a:tint val="90000"/>
      </a:schemeClr>
    </dgm:linClrLst>
    <dgm:effectClrLst/>
    <dgm:txLinClrLst/>
    <dgm:txFillClrLst/>
    <dgm:txEffectClrLst/>
  </dgm:styleLbl>
  <dgm:styleLbl name="parChTrans2D3">
    <dgm:fillClrLst meth="repeat">
      <a:schemeClr val="accent1">
        <a:tint val="70000"/>
      </a:schemeClr>
    </dgm:fillClrLst>
    <dgm:linClrLst meth="repeat">
      <a:schemeClr val="accent1">
        <a:tint val="70000"/>
      </a:schemeClr>
    </dgm:linClrLst>
    <dgm:effectClrLst/>
    <dgm:txLinClrLst/>
    <dgm:txFillClrLst/>
    <dgm:txEffectClrLst/>
  </dgm:styleLbl>
  <dgm:styleLbl name="parChTrans2D4">
    <dgm:fillClrLst meth="repeat">
      <a:schemeClr val="accent1">
        <a:tint val="50000"/>
      </a:schemeClr>
    </dgm:fillClrLst>
    <dgm:linClrLst meth="repeat">
      <a:schemeClr val="accent1">
        <a:tint val="50000"/>
      </a:schemeClr>
    </dgm:linClrLst>
    <dgm:effectClrLst/>
    <dgm:txLinClrLst/>
    <dgm:txFillClrLst meth="repeat">
      <a:schemeClr val="dk1"/>
    </dgm:txFillClrLst>
    <dgm:txEffectClrLst/>
  </dgm:styleLbl>
  <dgm:styleLbl name="parChTrans1D1">
    <dgm:fillClrLst meth="repeat">
      <a:schemeClr val="accent1">
        <a:shade val="80000"/>
      </a:schemeClr>
    </dgm:fillClrLst>
    <dgm:linClrLst meth="repeat">
      <a:schemeClr val="accent1">
        <a:shade val="80000"/>
      </a:schemeClr>
    </dgm:linClrLst>
    <dgm:effectClrLst/>
    <dgm:txLinClrLst/>
    <dgm:txFillClrLst meth="repeat">
      <a:schemeClr val="tx1"/>
    </dgm:txFillClrLst>
    <dgm:txEffectClrLst/>
  </dgm:styleLbl>
  <dgm:styleLbl name="parChTrans1D2">
    <dgm:fillClrLst meth="repeat">
      <a:schemeClr val="accent1">
        <a:tint val="90000"/>
      </a:schemeClr>
    </dgm:fillClrLst>
    <dgm:linClrLst meth="repeat">
      <a:schemeClr val="accent1">
        <a:tint val="90000"/>
      </a:schemeClr>
    </dgm:linClrLst>
    <dgm:effectClrLst/>
    <dgm:txLinClrLst/>
    <dgm:txFillClrLst meth="repeat">
      <a:schemeClr val="tx1"/>
    </dgm:txFillClrLst>
    <dgm:txEffectClrLst/>
  </dgm:styleLbl>
  <dgm:styleLbl name="parChTrans1D3">
    <dgm:fillClrLst meth="repeat">
      <a:schemeClr val="accent1">
        <a:tint val="70000"/>
      </a:schemeClr>
    </dgm:fillClrLst>
    <dgm:linClrLst meth="repeat">
      <a:schemeClr val="accent1">
        <a:tint val="70000"/>
      </a:schemeClr>
    </dgm:linClrLst>
    <dgm:effectClrLst/>
    <dgm:txLinClrLst/>
    <dgm:txFillClrLst meth="repeat">
      <a:schemeClr val="tx1"/>
    </dgm:txFillClrLst>
    <dgm:txEffectClrLst/>
  </dgm:styleLbl>
  <dgm:styleLbl name="parChTrans1D4">
    <dgm:fillClrLst meth="repeat">
      <a:schemeClr val="accent1">
        <a:tint val="50000"/>
      </a:schemeClr>
    </dgm:fillClrLst>
    <dgm:linClrLst meth="repeat">
      <a:schemeClr val="accent1">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bg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solidFgAcc1">
    <dgm:fillClrLst meth="repeat">
      <a:schemeClr val="lt1"/>
    </dgm:fillClrLst>
    <dgm:linClrLst>
      <a:schemeClr val="accent1">
        <a:alpha val="90000"/>
      </a:schemeClr>
      <a:schemeClr val="accent1">
        <a:alpha val="5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a:schemeClr val="accent1">
        <a:alpha val="90000"/>
        <a:tint val="40000"/>
      </a:schemeClr>
      <a:schemeClr val="accent1">
        <a:alpha val="5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a:tint val="50000"/>
      </a:schemeClr>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1">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accent1_5">
  <dgm:title val=""/>
  <dgm:desc val=""/>
  <dgm:catLst>
    <dgm:cat type="accent1" pri="11500"/>
  </dgm:catLst>
  <dgm:styleLbl name="node0">
    <dgm:fillClrLst meth="cycle">
      <a:schemeClr val="accent1">
        <a:alpha val="80000"/>
      </a:schemeClr>
    </dgm:fillClrLst>
    <dgm:linClrLst meth="repeat">
      <a:schemeClr val="lt1"/>
    </dgm:linClrLst>
    <dgm:effectClrLst/>
    <dgm:txLinClrLst/>
    <dgm:txFillClrLst/>
    <dgm:txEffectClrLst/>
  </dgm:styleLbl>
  <dgm:styleLbl name="node1">
    <dgm:fillClrLst>
      <a:schemeClr val="accent1">
        <a:alpha val="90000"/>
      </a:schemeClr>
      <a:schemeClr val="accent1">
        <a:alpha val="50000"/>
      </a:schemeClr>
    </dgm:fillClrLst>
    <dgm:linClrLst meth="repeat">
      <a:schemeClr val="lt1"/>
    </dgm:linClrLst>
    <dgm:effectClrLst/>
    <dgm:txLinClrLst/>
    <dgm:txFillClrLst/>
    <dgm:txEffectClrLst/>
  </dgm:styleLbl>
  <dgm:styleLbl name="alignNode1">
    <dgm:fillClrLst>
      <a:schemeClr val="accent1">
        <a:alpha val="90000"/>
      </a:schemeClr>
      <a:schemeClr val="accent1">
        <a:alpha val="50000"/>
      </a:schemeClr>
    </dgm:fillClrLst>
    <dgm:linClrLst>
      <a:schemeClr val="accent1">
        <a:alpha val="90000"/>
      </a:schemeClr>
      <a:schemeClr val="accent1">
        <a:alpha val="50000"/>
      </a:schemeClr>
    </dgm:linClrLst>
    <dgm:effectClrLst/>
    <dgm:txLinClrLst/>
    <dgm:txFillClrLst/>
    <dgm:txEffectClrLst/>
  </dgm:styleLbl>
  <dgm:styleLbl name="lnNode1">
    <dgm:fillClrLst>
      <a:schemeClr val="accent1">
        <a:shade val="90000"/>
      </a:schemeClr>
      <a:schemeClr val="accent1">
        <a:alpha val="50000"/>
        <a:tint val="50000"/>
      </a:schemeClr>
    </dgm:fillClrLst>
    <dgm:linClrLst meth="repeat">
      <a:schemeClr val="lt1"/>
    </dgm:linClrLst>
    <dgm:effectClrLst/>
    <dgm:txLinClrLst/>
    <dgm:txFillClrLst/>
    <dgm:txEffectClrLst/>
  </dgm:styleLbl>
  <dgm:styleLbl name="vennNode1">
    <dgm:fillClrLst>
      <a:schemeClr val="accent1">
        <a:shade val="80000"/>
        <a:alpha val="50000"/>
      </a:schemeClr>
      <a:schemeClr val="accent1">
        <a:alpha val="80000"/>
      </a:schemeClr>
    </dgm:fillClrLst>
    <dgm:linClrLst meth="repeat">
      <a:schemeClr val="lt1"/>
    </dgm:linClrLst>
    <dgm:effectClrLst/>
    <dgm:txLinClrLst/>
    <dgm:txFillClrLst/>
    <dgm:txEffectClrLst/>
  </dgm:styleLbl>
  <dgm:styleLbl name="node2">
    <dgm:fillClrLst>
      <a:schemeClr val="accent1">
        <a:alpha val="70000"/>
      </a:schemeClr>
    </dgm:fillClrLst>
    <dgm:linClrLst meth="repeat">
      <a:schemeClr val="lt1"/>
    </dgm:linClrLst>
    <dgm:effectClrLst/>
    <dgm:txLinClrLst/>
    <dgm:txFillClrLst/>
    <dgm:txEffectClrLst/>
  </dgm:styleLbl>
  <dgm:styleLbl name="node3">
    <dgm:fillClrLst>
      <a:schemeClr val="accent1">
        <a:alpha val="50000"/>
      </a:schemeClr>
    </dgm:fillClrLst>
    <dgm:linClrLst meth="repeat">
      <a:schemeClr val="lt1"/>
    </dgm:linClrLst>
    <dgm:effectClrLst/>
    <dgm:txLinClrLst/>
    <dgm:txFillClrLst/>
    <dgm:txEffectClrLst/>
  </dgm:styleLbl>
  <dgm:styleLbl name="node4">
    <dgm:fillClrLst>
      <a:schemeClr val="accent1">
        <a:alpha val="30000"/>
      </a:schemeClr>
    </dgm:fillClrLst>
    <dgm:linClrLst meth="repeat">
      <a:schemeClr val="lt1"/>
    </dgm:linClrLst>
    <dgm:effectClrLst/>
    <dgm:txLinClrLst/>
    <dgm:txFillClrLst/>
    <dgm:txEffectClrLst/>
  </dgm:styleLbl>
  <dgm:styleLbl name="fgImgPlace1">
    <dgm:fillClrLst>
      <a:schemeClr val="accent1">
        <a:tint val="50000"/>
        <a:alpha val="90000"/>
      </a:schemeClr>
      <a:schemeClr val="accent1">
        <a:tint val="20000"/>
        <a:alpha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dgm:txEffectClrLst/>
  </dgm:styleLbl>
  <dgm:styleLbl name="fgSibTrans2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dgm:txEffectClrLst/>
  </dgm:styleLbl>
  <dgm:styleLbl name="bgSibTrans2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dgm:txEffectClrLst/>
  </dgm:styleLbl>
  <dgm:styleLbl name="sibTrans1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accent1">
        <a:alpha val="90000"/>
      </a:schemeClr>
    </dgm:fillClrLst>
    <dgm:linClrLst meth="repeat">
      <a:schemeClr val="lt1"/>
    </dgm:linClrLst>
    <dgm:effectClrLst/>
    <dgm:txLinClrLst/>
    <dgm:txFillClrLst/>
    <dgm:txEffectClrLst/>
  </dgm:styleLbl>
  <dgm:styleLbl name="asst1">
    <dgm:fillClrLst meth="repeat">
      <a:schemeClr val="accent1">
        <a:alpha val="90000"/>
      </a:schemeClr>
    </dgm:fillClrLst>
    <dgm:linClrLst meth="repeat">
      <a:schemeClr val="lt1"/>
    </dgm:linClrLst>
    <dgm:effectClrLst/>
    <dgm:txLinClrLst/>
    <dgm:txFillClrLst/>
    <dgm:txEffectClrLst/>
  </dgm:styleLbl>
  <dgm:styleLbl name="asst2">
    <dgm:fillClrLst>
      <a:schemeClr val="accent1">
        <a:alpha val="90000"/>
      </a:schemeClr>
    </dgm:fillClrLst>
    <dgm:linClrLst meth="repeat">
      <a:schemeClr val="lt1"/>
    </dgm:linClrLst>
    <dgm:effectClrLst/>
    <dgm:txLinClrLst/>
    <dgm:txFillClrLst/>
    <dgm:txEffectClrLst/>
  </dgm:styleLbl>
  <dgm:styleLbl name="asst3">
    <dgm:fillClrLst>
      <a:schemeClr val="accent1">
        <a:alpha val="70000"/>
      </a:schemeClr>
    </dgm:fillClrLst>
    <dgm:linClrLst meth="repeat">
      <a:schemeClr val="lt1"/>
    </dgm:linClrLst>
    <dgm:effectClrLst/>
    <dgm:txLinClrLst/>
    <dgm:txFillClrLst/>
    <dgm:txEffectClrLst/>
  </dgm:styleLbl>
  <dgm:styleLbl name="asst4">
    <dgm:fillClrLst>
      <a:schemeClr val="accent1">
        <a:alpha val="50000"/>
      </a:schemeClr>
    </dgm:fillClrLst>
    <dgm:linClrLst meth="repeat">
      <a:schemeClr val="lt1"/>
    </dgm:linClrLst>
    <dgm:effectClrLst/>
    <dgm:txLinClrLst/>
    <dgm:txFillClrLst/>
    <dgm:txEffectClrLst/>
  </dgm:styleLbl>
  <dgm:styleLbl name="parChTrans2D1">
    <dgm:fillClrLst meth="repeat">
      <a:schemeClr val="accent1">
        <a:shade val="80000"/>
      </a:schemeClr>
    </dgm:fillClrLst>
    <dgm:linClrLst meth="repeat">
      <a:schemeClr val="accent1">
        <a:shade val="80000"/>
      </a:schemeClr>
    </dgm:linClrLst>
    <dgm:effectClrLst/>
    <dgm:txLinClrLst/>
    <dgm:txFillClrLst/>
    <dgm:txEffectClrLst/>
  </dgm:styleLbl>
  <dgm:styleLbl name="parChTrans2D2">
    <dgm:fillClrLst meth="repeat">
      <a:schemeClr val="accent1">
        <a:tint val="90000"/>
      </a:schemeClr>
    </dgm:fillClrLst>
    <dgm:linClrLst meth="repeat">
      <a:schemeClr val="accent1">
        <a:tint val="90000"/>
      </a:schemeClr>
    </dgm:linClrLst>
    <dgm:effectClrLst/>
    <dgm:txLinClrLst/>
    <dgm:txFillClrLst/>
    <dgm:txEffectClrLst/>
  </dgm:styleLbl>
  <dgm:styleLbl name="parChTrans2D3">
    <dgm:fillClrLst meth="repeat">
      <a:schemeClr val="accent1">
        <a:tint val="70000"/>
      </a:schemeClr>
    </dgm:fillClrLst>
    <dgm:linClrLst meth="repeat">
      <a:schemeClr val="accent1">
        <a:tint val="70000"/>
      </a:schemeClr>
    </dgm:linClrLst>
    <dgm:effectClrLst/>
    <dgm:txLinClrLst/>
    <dgm:txFillClrLst/>
    <dgm:txEffectClrLst/>
  </dgm:styleLbl>
  <dgm:styleLbl name="parChTrans2D4">
    <dgm:fillClrLst meth="repeat">
      <a:schemeClr val="accent1">
        <a:tint val="50000"/>
      </a:schemeClr>
    </dgm:fillClrLst>
    <dgm:linClrLst meth="repeat">
      <a:schemeClr val="accent1">
        <a:tint val="50000"/>
      </a:schemeClr>
    </dgm:linClrLst>
    <dgm:effectClrLst/>
    <dgm:txLinClrLst/>
    <dgm:txFillClrLst meth="repeat">
      <a:schemeClr val="dk1"/>
    </dgm:txFillClrLst>
    <dgm:txEffectClrLst/>
  </dgm:styleLbl>
  <dgm:styleLbl name="parChTrans1D1">
    <dgm:fillClrLst meth="repeat">
      <a:schemeClr val="accent1">
        <a:shade val="80000"/>
      </a:schemeClr>
    </dgm:fillClrLst>
    <dgm:linClrLst meth="repeat">
      <a:schemeClr val="accent1">
        <a:shade val="80000"/>
      </a:schemeClr>
    </dgm:linClrLst>
    <dgm:effectClrLst/>
    <dgm:txLinClrLst/>
    <dgm:txFillClrLst meth="repeat">
      <a:schemeClr val="tx1"/>
    </dgm:txFillClrLst>
    <dgm:txEffectClrLst/>
  </dgm:styleLbl>
  <dgm:styleLbl name="parChTrans1D2">
    <dgm:fillClrLst meth="repeat">
      <a:schemeClr val="accent1">
        <a:tint val="90000"/>
      </a:schemeClr>
    </dgm:fillClrLst>
    <dgm:linClrLst meth="repeat">
      <a:schemeClr val="accent1">
        <a:tint val="90000"/>
      </a:schemeClr>
    </dgm:linClrLst>
    <dgm:effectClrLst/>
    <dgm:txLinClrLst/>
    <dgm:txFillClrLst meth="repeat">
      <a:schemeClr val="tx1"/>
    </dgm:txFillClrLst>
    <dgm:txEffectClrLst/>
  </dgm:styleLbl>
  <dgm:styleLbl name="parChTrans1D3">
    <dgm:fillClrLst meth="repeat">
      <a:schemeClr val="accent1">
        <a:tint val="70000"/>
      </a:schemeClr>
    </dgm:fillClrLst>
    <dgm:linClrLst meth="repeat">
      <a:schemeClr val="accent1">
        <a:tint val="70000"/>
      </a:schemeClr>
    </dgm:linClrLst>
    <dgm:effectClrLst/>
    <dgm:txLinClrLst/>
    <dgm:txFillClrLst meth="repeat">
      <a:schemeClr val="tx1"/>
    </dgm:txFillClrLst>
    <dgm:txEffectClrLst/>
  </dgm:styleLbl>
  <dgm:styleLbl name="parChTrans1D4">
    <dgm:fillClrLst meth="repeat">
      <a:schemeClr val="accent1">
        <a:tint val="50000"/>
      </a:schemeClr>
    </dgm:fillClrLst>
    <dgm:linClrLst meth="repeat">
      <a:schemeClr val="accent1">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bg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solidFgAcc1">
    <dgm:fillClrLst meth="repeat">
      <a:schemeClr val="lt1"/>
    </dgm:fillClrLst>
    <dgm:linClrLst>
      <a:schemeClr val="accent1">
        <a:alpha val="90000"/>
      </a:schemeClr>
      <a:schemeClr val="accent1">
        <a:alpha val="5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a:schemeClr val="accent1">
        <a:alpha val="90000"/>
        <a:tint val="40000"/>
      </a:schemeClr>
      <a:schemeClr val="accent1">
        <a:alpha val="5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a:tint val="50000"/>
      </a:schemeClr>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1">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9.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E5C3606-D1FE-464C-ACB0-75BE5C44AC5A}" type="doc">
      <dgm:prSet loTypeId="urn:microsoft.com/office/officeart/2008/layout/HorizontalMultiLevelHierarchy" loCatId="hierarchy" qsTypeId="urn:microsoft.com/office/officeart/2005/8/quickstyle/simple1" qsCatId="simple" csTypeId="urn:microsoft.com/office/officeart/2005/8/colors/colorful3" csCatId="colorful" phldr="1"/>
      <dgm:spPr/>
      <dgm:t>
        <a:bodyPr/>
        <a:lstStyle/>
        <a:p>
          <a:endParaRPr lang="en-US"/>
        </a:p>
      </dgm:t>
    </dgm:pt>
    <dgm:pt modelId="{DEE513AA-3CD1-473B-84C2-0B1C718A9475}">
      <dgm:prSet phldrT="[Text]" custT="1"/>
      <dgm:spPr/>
      <dgm:t>
        <a:bodyPr/>
        <a:lstStyle/>
        <a:p>
          <a:r>
            <a:rPr lang="en-US" sz="1000"/>
            <a:t>Trust - Credit Guarantee Fund for Education Loan </a:t>
          </a:r>
        </a:p>
      </dgm:t>
    </dgm:pt>
    <dgm:pt modelId="{AE1D0BE9-04CB-4E12-95CD-6D63B71DF7A6}" type="parTrans" cxnId="{3E87F8CD-561C-413D-85FB-0D3881B96975}">
      <dgm:prSet/>
      <dgm:spPr/>
      <dgm:t>
        <a:bodyPr/>
        <a:lstStyle/>
        <a:p>
          <a:endParaRPr lang="en-US" sz="1000"/>
        </a:p>
      </dgm:t>
    </dgm:pt>
    <dgm:pt modelId="{CF154EBA-386A-424A-B349-38580DF7E417}" type="sibTrans" cxnId="{3E87F8CD-561C-413D-85FB-0D3881B96975}">
      <dgm:prSet/>
      <dgm:spPr/>
      <dgm:t>
        <a:bodyPr/>
        <a:lstStyle/>
        <a:p>
          <a:endParaRPr lang="en-US" sz="1000"/>
        </a:p>
      </dgm:t>
    </dgm:pt>
    <dgm:pt modelId="{5DC85E52-490C-4117-AC9C-62C58778C502}">
      <dgm:prSet phldrT="[Text]" custT="1"/>
      <dgm:spPr/>
      <dgm:t>
        <a:bodyPr/>
        <a:lstStyle/>
        <a:p>
          <a:r>
            <a:rPr lang="en-US" sz="1000"/>
            <a:t>Fund</a:t>
          </a:r>
        </a:p>
      </dgm:t>
    </dgm:pt>
    <dgm:pt modelId="{91CCB41C-2573-4F3E-92A8-E330E8776E0D}" type="parTrans" cxnId="{404DF432-B360-4672-9D19-E9033CB15F4E}">
      <dgm:prSet/>
      <dgm:spPr/>
      <dgm:t>
        <a:bodyPr/>
        <a:lstStyle/>
        <a:p>
          <a:endParaRPr lang="en-US" sz="1000"/>
        </a:p>
      </dgm:t>
    </dgm:pt>
    <dgm:pt modelId="{873AD90C-1090-4A64-9D82-3EF1F3E65218}" type="sibTrans" cxnId="{404DF432-B360-4672-9D19-E9033CB15F4E}">
      <dgm:prSet/>
      <dgm:spPr/>
      <dgm:t>
        <a:bodyPr/>
        <a:lstStyle/>
        <a:p>
          <a:endParaRPr lang="en-US" sz="1000"/>
        </a:p>
      </dgm:t>
    </dgm:pt>
    <dgm:pt modelId="{FC06E5B1-AF5C-4FB3-AE8E-5E594A466029}">
      <dgm:prSet phldrT="[Text]" custT="1"/>
      <dgm:spPr/>
      <dgm:t>
        <a:bodyPr/>
        <a:lstStyle/>
        <a:p>
          <a:r>
            <a:rPr lang="en-US" sz="1000"/>
            <a:t>Scheme</a:t>
          </a:r>
        </a:p>
      </dgm:t>
    </dgm:pt>
    <dgm:pt modelId="{6585D1EB-C383-477D-AAFF-97CFE933D783}" type="parTrans" cxnId="{8160BA8B-1EC5-4E24-96D7-A8873FA9561B}">
      <dgm:prSet/>
      <dgm:spPr/>
      <dgm:t>
        <a:bodyPr/>
        <a:lstStyle/>
        <a:p>
          <a:endParaRPr lang="en-US" sz="1000"/>
        </a:p>
      </dgm:t>
    </dgm:pt>
    <dgm:pt modelId="{67780F8F-A521-4215-9B9E-50F3863519FE}" type="sibTrans" cxnId="{8160BA8B-1EC5-4E24-96D7-A8873FA9561B}">
      <dgm:prSet/>
      <dgm:spPr/>
      <dgm:t>
        <a:bodyPr/>
        <a:lstStyle/>
        <a:p>
          <a:endParaRPr lang="en-US" sz="1000"/>
        </a:p>
      </dgm:t>
    </dgm:pt>
    <dgm:pt modelId="{44F499E3-287B-4561-B44C-728D5B6B0E6F}">
      <dgm:prSet phldrT="[Text]" custT="1"/>
      <dgm:spPr/>
      <dgm:t>
        <a:bodyPr/>
        <a:lstStyle/>
        <a:p>
          <a:r>
            <a:rPr lang="en-US" sz="1000"/>
            <a:t>Docket - GEN</a:t>
          </a:r>
        </a:p>
      </dgm:t>
    </dgm:pt>
    <dgm:pt modelId="{C8F95EEC-B235-456A-A48C-16F86294807D}" type="parTrans" cxnId="{B41EFAA8-0959-4445-B82E-15C6A01FCD1D}">
      <dgm:prSet/>
      <dgm:spPr/>
      <dgm:t>
        <a:bodyPr/>
        <a:lstStyle/>
        <a:p>
          <a:endParaRPr lang="en-US" sz="1000"/>
        </a:p>
      </dgm:t>
    </dgm:pt>
    <dgm:pt modelId="{32B57C26-7728-4DC9-B42B-A7EDCF0FB8CB}" type="sibTrans" cxnId="{B41EFAA8-0959-4445-B82E-15C6A01FCD1D}">
      <dgm:prSet/>
      <dgm:spPr/>
      <dgm:t>
        <a:bodyPr/>
        <a:lstStyle/>
        <a:p>
          <a:endParaRPr lang="en-US" sz="1000"/>
        </a:p>
      </dgm:t>
    </dgm:pt>
    <dgm:pt modelId="{29853847-A3A3-4B44-B2AA-057442A7B7F2}">
      <dgm:prSet phldrT="[Text]" custT="1"/>
      <dgm:spPr/>
      <dgm:t>
        <a:bodyPr/>
        <a:lstStyle/>
        <a:p>
          <a:r>
            <a:rPr lang="en-US" sz="1000"/>
            <a:t>Docket - SC</a:t>
          </a:r>
        </a:p>
      </dgm:t>
    </dgm:pt>
    <dgm:pt modelId="{28C6718F-FA64-4F7E-9345-D632A7221CC2}" type="parTrans" cxnId="{40F7AE66-0E19-4C6D-9ABE-68265E4FFB40}">
      <dgm:prSet/>
      <dgm:spPr/>
      <dgm:t>
        <a:bodyPr/>
        <a:lstStyle/>
        <a:p>
          <a:endParaRPr lang="en-US"/>
        </a:p>
      </dgm:t>
    </dgm:pt>
    <dgm:pt modelId="{B908A2FB-02C5-4D0F-B07F-FACD925C3846}" type="sibTrans" cxnId="{40F7AE66-0E19-4C6D-9ABE-68265E4FFB40}">
      <dgm:prSet/>
      <dgm:spPr/>
      <dgm:t>
        <a:bodyPr/>
        <a:lstStyle/>
        <a:p>
          <a:endParaRPr lang="en-US"/>
        </a:p>
      </dgm:t>
    </dgm:pt>
    <dgm:pt modelId="{65443CC3-29F5-4BBE-85E2-A93F89FE08BC}">
      <dgm:prSet phldrT="[Text]" custT="1"/>
      <dgm:spPr/>
      <dgm:t>
        <a:bodyPr/>
        <a:lstStyle/>
        <a:p>
          <a:r>
            <a:rPr lang="en-US" sz="1000"/>
            <a:t>Docket - ST</a:t>
          </a:r>
        </a:p>
      </dgm:t>
    </dgm:pt>
    <dgm:pt modelId="{7124C597-C902-47A0-9B3B-2A3CA0ED8464}" type="parTrans" cxnId="{13A3FA7B-14C7-4840-AD07-45CDC5283303}">
      <dgm:prSet/>
      <dgm:spPr/>
      <dgm:t>
        <a:bodyPr/>
        <a:lstStyle/>
        <a:p>
          <a:endParaRPr lang="en-US"/>
        </a:p>
      </dgm:t>
    </dgm:pt>
    <dgm:pt modelId="{F03CC6D5-41A4-41F5-94F1-4A7FB31D2D5E}" type="sibTrans" cxnId="{13A3FA7B-14C7-4840-AD07-45CDC5283303}">
      <dgm:prSet/>
      <dgm:spPr/>
      <dgm:t>
        <a:bodyPr/>
        <a:lstStyle/>
        <a:p>
          <a:endParaRPr lang="en-US"/>
        </a:p>
      </dgm:t>
    </dgm:pt>
    <dgm:pt modelId="{71020DD6-19DD-4973-800C-B8FEC5354FB6}" type="pres">
      <dgm:prSet presAssocID="{4E5C3606-D1FE-464C-ACB0-75BE5C44AC5A}" presName="Name0" presStyleCnt="0">
        <dgm:presLayoutVars>
          <dgm:chPref val="1"/>
          <dgm:dir/>
          <dgm:animOne val="branch"/>
          <dgm:animLvl val="lvl"/>
          <dgm:resizeHandles val="exact"/>
        </dgm:presLayoutVars>
      </dgm:prSet>
      <dgm:spPr/>
      <dgm:t>
        <a:bodyPr/>
        <a:lstStyle/>
        <a:p>
          <a:endParaRPr lang="en-US"/>
        </a:p>
      </dgm:t>
    </dgm:pt>
    <dgm:pt modelId="{E819F759-E9E8-456A-9428-3D9A99724FBF}" type="pres">
      <dgm:prSet presAssocID="{DEE513AA-3CD1-473B-84C2-0B1C718A9475}" presName="root1" presStyleCnt="0"/>
      <dgm:spPr/>
    </dgm:pt>
    <dgm:pt modelId="{90875A08-2F5E-414E-8481-33DB00FA9ACF}" type="pres">
      <dgm:prSet presAssocID="{DEE513AA-3CD1-473B-84C2-0B1C718A9475}" presName="LevelOneTextNode" presStyleLbl="node0" presStyleIdx="0" presStyleCnt="1">
        <dgm:presLayoutVars>
          <dgm:chPref val="3"/>
        </dgm:presLayoutVars>
      </dgm:prSet>
      <dgm:spPr/>
      <dgm:t>
        <a:bodyPr/>
        <a:lstStyle/>
        <a:p>
          <a:endParaRPr lang="en-US"/>
        </a:p>
      </dgm:t>
    </dgm:pt>
    <dgm:pt modelId="{939744A1-1628-4027-8797-49279109A16F}" type="pres">
      <dgm:prSet presAssocID="{DEE513AA-3CD1-473B-84C2-0B1C718A9475}" presName="level2hierChild" presStyleCnt="0"/>
      <dgm:spPr/>
    </dgm:pt>
    <dgm:pt modelId="{DBF17566-C46D-4ACB-BB68-8E3208C44F44}" type="pres">
      <dgm:prSet presAssocID="{91CCB41C-2573-4F3E-92A8-E330E8776E0D}" presName="conn2-1" presStyleLbl="parChTrans1D2" presStyleIdx="0" presStyleCnt="1"/>
      <dgm:spPr/>
      <dgm:t>
        <a:bodyPr/>
        <a:lstStyle/>
        <a:p>
          <a:endParaRPr lang="en-US"/>
        </a:p>
      </dgm:t>
    </dgm:pt>
    <dgm:pt modelId="{2434ECE7-201E-4436-ABF0-78AA0CFB9BF8}" type="pres">
      <dgm:prSet presAssocID="{91CCB41C-2573-4F3E-92A8-E330E8776E0D}" presName="connTx" presStyleLbl="parChTrans1D2" presStyleIdx="0" presStyleCnt="1"/>
      <dgm:spPr/>
      <dgm:t>
        <a:bodyPr/>
        <a:lstStyle/>
        <a:p>
          <a:endParaRPr lang="en-US"/>
        </a:p>
      </dgm:t>
    </dgm:pt>
    <dgm:pt modelId="{ACEB8BA6-E811-4473-9D04-BFA89E0744A4}" type="pres">
      <dgm:prSet presAssocID="{5DC85E52-490C-4117-AC9C-62C58778C502}" presName="root2" presStyleCnt="0"/>
      <dgm:spPr/>
    </dgm:pt>
    <dgm:pt modelId="{4A48B387-3D16-4588-B959-6CF1EBB1A222}" type="pres">
      <dgm:prSet presAssocID="{5DC85E52-490C-4117-AC9C-62C58778C502}" presName="LevelTwoTextNode" presStyleLbl="node2" presStyleIdx="0" presStyleCnt="1">
        <dgm:presLayoutVars>
          <dgm:chPref val="3"/>
        </dgm:presLayoutVars>
      </dgm:prSet>
      <dgm:spPr/>
      <dgm:t>
        <a:bodyPr/>
        <a:lstStyle/>
        <a:p>
          <a:endParaRPr lang="en-US"/>
        </a:p>
      </dgm:t>
    </dgm:pt>
    <dgm:pt modelId="{7D61FDDF-7C84-4151-9696-739988740E3C}" type="pres">
      <dgm:prSet presAssocID="{5DC85E52-490C-4117-AC9C-62C58778C502}" presName="level3hierChild" presStyleCnt="0"/>
      <dgm:spPr/>
    </dgm:pt>
    <dgm:pt modelId="{7FCAF412-9C9C-4471-B0F6-FC40552649C8}" type="pres">
      <dgm:prSet presAssocID="{6585D1EB-C383-477D-AAFF-97CFE933D783}" presName="conn2-1" presStyleLbl="parChTrans1D3" presStyleIdx="0" presStyleCnt="1"/>
      <dgm:spPr/>
      <dgm:t>
        <a:bodyPr/>
        <a:lstStyle/>
        <a:p>
          <a:endParaRPr lang="en-US"/>
        </a:p>
      </dgm:t>
    </dgm:pt>
    <dgm:pt modelId="{46B4B83A-4934-40A2-ADD3-C595A9A682AD}" type="pres">
      <dgm:prSet presAssocID="{6585D1EB-C383-477D-AAFF-97CFE933D783}" presName="connTx" presStyleLbl="parChTrans1D3" presStyleIdx="0" presStyleCnt="1"/>
      <dgm:spPr/>
      <dgm:t>
        <a:bodyPr/>
        <a:lstStyle/>
        <a:p>
          <a:endParaRPr lang="en-US"/>
        </a:p>
      </dgm:t>
    </dgm:pt>
    <dgm:pt modelId="{BB6BFF42-5C42-4509-BAA7-F309289A6AE9}" type="pres">
      <dgm:prSet presAssocID="{FC06E5B1-AF5C-4FB3-AE8E-5E594A466029}" presName="root2" presStyleCnt="0"/>
      <dgm:spPr/>
    </dgm:pt>
    <dgm:pt modelId="{39FA9487-0C55-4027-8432-1664B4B35AFB}" type="pres">
      <dgm:prSet presAssocID="{FC06E5B1-AF5C-4FB3-AE8E-5E594A466029}" presName="LevelTwoTextNode" presStyleLbl="node3" presStyleIdx="0" presStyleCnt="1">
        <dgm:presLayoutVars>
          <dgm:chPref val="3"/>
        </dgm:presLayoutVars>
      </dgm:prSet>
      <dgm:spPr/>
      <dgm:t>
        <a:bodyPr/>
        <a:lstStyle/>
        <a:p>
          <a:endParaRPr lang="en-US"/>
        </a:p>
      </dgm:t>
    </dgm:pt>
    <dgm:pt modelId="{D1C6839C-DD04-4467-80BA-1670902181F4}" type="pres">
      <dgm:prSet presAssocID="{FC06E5B1-AF5C-4FB3-AE8E-5E594A466029}" presName="level3hierChild" presStyleCnt="0"/>
      <dgm:spPr/>
    </dgm:pt>
    <dgm:pt modelId="{FE8459F3-5031-40BF-B3D4-0C32A20203FB}" type="pres">
      <dgm:prSet presAssocID="{C8F95EEC-B235-456A-A48C-16F86294807D}" presName="conn2-1" presStyleLbl="parChTrans1D4" presStyleIdx="0" presStyleCnt="3"/>
      <dgm:spPr/>
      <dgm:t>
        <a:bodyPr/>
        <a:lstStyle/>
        <a:p>
          <a:endParaRPr lang="en-US"/>
        </a:p>
      </dgm:t>
    </dgm:pt>
    <dgm:pt modelId="{6EFB1894-3966-4506-BD08-CAE2FDD84F25}" type="pres">
      <dgm:prSet presAssocID="{C8F95EEC-B235-456A-A48C-16F86294807D}" presName="connTx" presStyleLbl="parChTrans1D4" presStyleIdx="0" presStyleCnt="3"/>
      <dgm:spPr/>
      <dgm:t>
        <a:bodyPr/>
        <a:lstStyle/>
        <a:p>
          <a:endParaRPr lang="en-US"/>
        </a:p>
      </dgm:t>
    </dgm:pt>
    <dgm:pt modelId="{EF3546FB-1432-40A0-A438-408014343BAA}" type="pres">
      <dgm:prSet presAssocID="{44F499E3-287B-4561-B44C-728D5B6B0E6F}" presName="root2" presStyleCnt="0"/>
      <dgm:spPr/>
    </dgm:pt>
    <dgm:pt modelId="{6EB6D5B5-782A-4152-9752-ADC1E913E65B}" type="pres">
      <dgm:prSet presAssocID="{44F499E3-287B-4561-B44C-728D5B6B0E6F}" presName="LevelTwoTextNode" presStyleLbl="node4" presStyleIdx="0" presStyleCnt="3">
        <dgm:presLayoutVars>
          <dgm:chPref val="3"/>
        </dgm:presLayoutVars>
      </dgm:prSet>
      <dgm:spPr/>
      <dgm:t>
        <a:bodyPr/>
        <a:lstStyle/>
        <a:p>
          <a:endParaRPr lang="en-US"/>
        </a:p>
      </dgm:t>
    </dgm:pt>
    <dgm:pt modelId="{32D6AC13-D859-4B06-9FD0-B4D823A0A5D9}" type="pres">
      <dgm:prSet presAssocID="{44F499E3-287B-4561-B44C-728D5B6B0E6F}" presName="level3hierChild" presStyleCnt="0"/>
      <dgm:spPr/>
    </dgm:pt>
    <dgm:pt modelId="{FB9679AE-EDB8-41AA-9BA1-AC8B68594762}" type="pres">
      <dgm:prSet presAssocID="{28C6718F-FA64-4F7E-9345-D632A7221CC2}" presName="conn2-1" presStyleLbl="parChTrans1D4" presStyleIdx="1" presStyleCnt="3"/>
      <dgm:spPr/>
      <dgm:t>
        <a:bodyPr/>
        <a:lstStyle/>
        <a:p>
          <a:endParaRPr lang="en-US"/>
        </a:p>
      </dgm:t>
    </dgm:pt>
    <dgm:pt modelId="{ED4E7481-6E15-4B39-8DF2-AA9FCFD43172}" type="pres">
      <dgm:prSet presAssocID="{28C6718F-FA64-4F7E-9345-D632A7221CC2}" presName="connTx" presStyleLbl="parChTrans1D4" presStyleIdx="1" presStyleCnt="3"/>
      <dgm:spPr/>
      <dgm:t>
        <a:bodyPr/>
        <a:lstStyle/>
        <a:p>
          <a:endParaRPr lang="en-US"/>
        </a:p>
      </dgm:t>
    </dgm:pt>
    <dgm:pt modelId="{869C476F-2354-40FD-B54F-3CCA18213B13}" type="pres">
      <dgm:prSet presAssocID="{29853847-A3A3-4B44-B2AA-057442A7B7F2}" presName="root2" presStyleCnt="0"/>
      <dgm:spPr/>
    </dgm:pt>
    <dgm:pt modelId="{FDA1FDD7-37D6-4160-8BB7-6222E0078C38}" type="pres">
      <dgm:prSet presAssocID="{29853847-A3A3-4B44-B2AA-057442A7B7F2}" presName="LevelTwoTextNode" presStyleLbl="node4" presStyleIdx="1" presStyleCnt="3">
        <dgm:presLayoutVars>
          <dgm:chPref val="3"/>
        </dgm:presLayoutVars>
      </dgm:prSet>
      <dgm:spPr/>
      <dgm:t>
        <a:bodyPr/>
        <a:lstStyle/>
        <a:p>
          <a:endParaRPr lang="en-US"/>
        </a:p>
      </dgm:t>
    </dgm:pt>
    <dgm:pt modelId="{0A07A5FB-1DAD-420E-B00E-48641C1E45A6}" type="pres">
      <dgm:prSet presAssocID="{29853847-A3A3-4B44-B2AA-057442A7B7F2}" presName="level3hierChild" presStyleCnt="0"/>
      <dgm:spPr/>
    </dgm:pt>
    <dgm:pt modelId="{313453EA-434C-42C1-8CDC-04E186983035}" type="pres">
      <dgm:prSet presAssocID="{7124C597-C902-47A0-9B3B-2A3CA0ED8464}" presName="conn2-1" presStyleLbl="parChTrans1D4" presStyleIdx="2" presStyleCnt="3"/>
      <dgm:spPr/>
      <dgm:t>
        <a:bodyPr/>
        <a:lstStyle/>
        <a:p>
          <a:endParaRPr lang="en-US"/>
        </a:p>
      </dgm:t>
    </dgm:pt>
    <dgm:pt modelId="{CC753A92-FDD5-4048-A2CD-91E2D0292401}" type="pres">
      <dgm:prSet presAssocID="{7124C597-C902-47A0-9B3B-2A3CA0ED8464}" presName="connTx" presStyleLbl="parChTrans1D4" presStyleIdx="2" presStyleCnt="3"/>
      <dgm:spPr/>
      <dgm:t>
        <a:bodyPr/>
        <a:lstStyle/>
        <a:p>
          <a:endParaRPr lang="en-US"/>
        </a:p>
      </dgm:t>
    </dgm:pt>
    <dgm:pt modelId="{7DCD4E9B-FC96-49ED-9C4C-AE40F30FD788}" type="pres">
      <dgm:prSet presAssocID="{65443CC3-29F5-4BBE-85E2-A93F89FE08BC}" presName="root2" presStyleCnt="0"/>
      <dgm:spPr/>
    </dgm:pt>
    <dgm:pt modelId="{364D8916-A86E-4EBB-A9C8-B18488A15EE5}" type="pres">
      <dgm:prSet presAssocID="{65443CC3-29F5-4BBE-85E2-A93F89FE08BC}" presName="LevelTwoTextNode" presStyleLbl="node4" presStyleIdx="2" presStyleCnt="3">
        <dgm:presLayoutVars>
          <dgm:chPref val="3"/>
        </dgm:presLayoutVars>
      </dgm:prSet>
      <dgm:spPr/>
      <dgm:t>
        <a:bodyPr/>
        <a:lstStyle/>
        <a:p>
          <a:endParaRPr lang="en-US"/>
        </a:p>
      </dgm:t>
    </dgm:pt>
    <dgm:pt modelId="{FC6F9675-9C16-4FD6-892A-13C11D7DD71C}" type="pres">
      <dgm:prSet presAssocID="{65443CC3-29F5-4BBE-85E2-A93F89FE08BC}" presName="level3hierChild" presStyleCnt="0"/>
      <dgm:spPr/>
    </dgm:pt>
  </dgm:ptLst>
  <dgm:cxnLst>
    <dgm:cxn modelId="{404DF432-B360-4672-9D19-E9033CB15F4E}" srcId="{DEE513AA-3CD1-473B-84C2-0B1C718A9475}" destId="{5DC85E52-490C-4117-AC9C-62C58778C502}" srcOrd="0" destOrd="0" parTransId="{91CCB41C-2573-4F3E-92A8-E330E8776E0D}" sibTransId="{873AD90C-1090-4A64-9D82-3EF1F3E65218}"/>
    <dgm:cxn modelId="{865827E5-5AA5-42AD-9746-6A9A24C774CB}" type="presOf" srcId="{91CCB41C-2573-4F3E-92A8-E330E8776E0D}" destId="{DBF17566-C46D-4ACB-BB68-8E3208C44F44}" srcOrd="0" destOrd="0" presId="urn:microsoft.com/office/officeart/2008/layout/HorizontalMultiLevelHierarchy"/>
    <dgm:cxn modelId="{8160BA8B-1EC5-4E24-96D7-A8873FA9561B}" srcId="{5DC85E52-490C-4117-AC9C-62C58778C502}" destId="{FC06E5B1-AF5C-4FB3-AE8E-5E594A466029}" srcOrd="0" destOrd="0" parTransId="{6585D1EB-C383-477D-AAFF-97CFE933D783}" sibTransId="{67780F8F-A521-4215-9B9E-50F3863519FE}"/>
    <dgm:cxn modelId="{B41EFAA8-0959-4445-B82E-15C6A01FCD1D}" srcId="{FC06E5B1-AF5C-4FB3-AE8E-5E594A466029}" destId="{44F499E3-287B-4561-B44C-728D5B6B0E6F}" srcOrd="0" destOrd="0" parTransId="{C8F95EEC-B235-456A-A48C-16F86294807D}" sibTransId="{32B57C26-7728-4DC9-B42B-A7EDCF0FB8CB}"/>
    <dgm:cxn modelId="{4423FC21-0FFD-4A9E-BD28-762BE9FB84DA}" type="presOf" srcId="{44F499E3-287B-4561-B44C-728D5B6B0E6F}" destId="{6EB6D5B5-782A-4152-9752-ADC1E913E65B}" srcOrd="0" destOrd="0" presId="urn:microsoft.com/office/officeart/2008/layout/HorizontalMultiLevelHierarchy"/>
    <dgm:cxn modelId="{B07FD781-8B6A-4B8F-8DF5-0B4FFFF15AAC}" type="presOf" srcId="{29853847-A3A3-4B44-B2AA-057442A7B7F2}" destId="{FDA1FDD7-37D6-4160-8BB7-6222E0078C38}" srcOrd="0" destOrd="0" presId="urn:microsoft.com/office/officeart/2008/layout/HorizontalMultiLevelHierarchy"/>
    <dgm:cxn modelId="{3BED8331-723A-4FB7-B56B-393C1C51810C}" type="presOf" srcId="{DEE513AA-3CD1-473B-84C2-0B1C718A9475}" destId="{90875A08-2F5E-414E-8481-33DB00FA9ACF}" srcOrd="0" destOrd="0" presId="urn:microsoft.com/office/officeart/2008/layout/HorizontalMultiLevelHierarchy"/>
    <dgm:cxn modelId="{6CF5BEBA-F5D0-4EFC-A4DB-6C264BF327C7}" type="presOf" srcId="{5DC85E52-490C-4117-AC9C-62C58778C502}" destId="{4A48B387-3D16-4588-B959-6CF1EBB1A222}" srcOrd="0" destOrd="0" presId="urn:microsoft.com/office/officeart/2008/layout/HorizontalMultiLevelHierarchy"/>
    <dgm:cxn modelId="{95BAEF45-78A1-403D-B866-9C103343A729}" type="presOf" srcId="{C8F95EEC-B235-456A-A48C-16F86294807D}" destId="{6EFB1894-3966-4506-BD08-CAE2FDD84F25}" srcOrd="1" destOrd="0" presId="urn:microsoft.com/office/officeart/2008/layout/HorizontalMultiLevelHierarchy"/>
    <dgm:cxn modelId="{44728871-56BE-4D0A-A1C5-A76CB4133BCE}" type="presOf" srcId="{FC06E5B1-AF5C-4FB3-AE8E-5E594A466029}" destId="{39FA9487-0C55-4027-8432-1664B4B35AFB}" srcOrd="0" destOrd="0" presId="urn:microsoft.com/office/officeart/2008/layout/HorizontalMultiLevelHierarchy"/>
    <dgm:cxn modelId="{47286F65-053D-4B4F-8229-C7EA5D555B2D}" type="presOf" srcId="{7124C597-C902-47A0-9B3B-2A3CA0ED8464}" destId="{313453EA-434C-42C1-8CDC-04E186983035}" srcOrd="0" destOrd="0" presId="urn:microsoft.com/office/officeart/2008/layout/HorizontalMultiLevelHierarchy"/>
    <dgm:cxn modelId="{B65E944D-75EC-4AFA-8988-7D3D55D92A9E}" type="presOf" srcId="{91CCB41C-2573-4F3E-92A8-E330E8776E0D}" destId="{2434ECE7-201E-4436-ABF0-78AA0CFB9BF8}" srcOrd="1" destOrd="0" presId="urn:microsoft.com/office/officeart/2008/layout/HorizontalMultiLevelHierarchy"/>
    <dgm:cxn modelId="{4B85E4F2-CE7F-4092-A934-12F6AD3ED7A7}" type="presOf" srcId="{28C6718F-FA64-4F7E-9345-D632A7221CC2}" destId="{FB9679AE-EDB8-41AA-9BA1-AC8B68594762}" srcOrd="0" destOrd="0" presId="urn:microsoft.com/office/officeart/2008/layout/HorizontalMultiLevelHierarchy"/>
    <dgm:cxn modelId="{BD4C67F1-3420-4644-882E-E250FAF39442}" type="presOf" srcId="{C8F95EEC-B235-456A-A48C-16F86294807D}" destId="{FE8459F3-5031-40BF-B3D4-0C32A20203FB}" srcOrd="0" destOrd="0" presId="urn:microsoft.com/office/officeart/2008/layout/HorizontalMultiLevelHierarchy"/>
    <dgm:cxn modelId="{C4C4039C-69E6-4E04-AF2B-18A39CDF62C2}" type="presOf" srcId="{65443CC3-29F5-4BBE-85E2-A93F89FE08BC}" destId="{364D8916-A86E-4EBB-A9C8-B18488A15EE5}" srcOrd="0" destOrd="0" presId="urn:microsoft.com/office/officeart/2008/layout/HorizontalMultiLevelHierarchy"/>
    <dgm:cxn modelId="{3E87F8CD-561C-413D-85FB-0D3881B96975}" srcId="{4E5C3606-D1FE-464C-ACB0-75BE5C44AC5A}" destId="{DEE513AA-3CD1-473B-84C2-0B1C718A9475}" srcOrd="0" destOrd="0" parTransId="{AE1D0BE9-04CB-4E12-95CD-6D63B71DF7A6}" sibTransId="{CF154EBA-386A-424A-B349-38580DF7E417}"/>
    <dgm:cxn modelId="{CA6F3108-B765-428E-8F5D-06E5C3BDBDE6}" type="presOf" srcId="{6585D1EB-C383-477D-AAFF-97CFE933D783}" destId="{7FCAF412-9C9C-4471-B0F6-FC40552649C8}" srcOrd="0" destOrd="0" presId="urn:microsoft.com/office/officeart/2008/layout/HorizontalMultiLevelHierarchy"/>
    <dgm:cxn modelId="{40F7AE66-0E19-4C6D-9ABE-68265E4FFB40}" srcId="{FC06E5B1-AF5C-4FB3-AE8E-5E594A466029}" destId="{29853847-A3A3-4B44-B2AA-057442A7B7F2}" srcOrd="1" destOrd="0" parTransId="{28C6718F-FA64-4F7E-9345-D632A7221CC2}" sibTransId="{B908A2FB-02C5-4D0F-B07F-FACD925C3846}"/>
    <dgm:cxn modelId="{D6B781CC-43AB-4031-B401-DC2F9C21748A}" type="presOf" srcId="{7124C597-C902-47A0-9B3B-2A3CA0ED8464}" destId="{CC753A92-FDD5-4048-A2CD-91E2D0292401}" srcOrd="1" destOrd="0" presId="urn:microsoft.com/office/officeart/2008/layout/HorizontalMultiLevelHierarchy"/>
    <dgm:cxn modelId="{13A3FA7B-14C7-4840-AD07-45CDC5283303}" srcId="{FC06E5B1-AF5C-4FB3-AE8E-5E594A466029}" destId="{65443CC3-29F5-4BBE-85E2-A93F89FE08BC}" srcOrd="2" destOrd="0" parTransId="{7124C597-C902-47A0-9B3B-2A3CA0ED8464}" sibTransId="{F03CC6D5-41A4-41F5-94F1-4A7FB31D2D5E}"/>
    <dgm:cxn modelId="{F7980ECF-DBC9-4EB9-8BB2-13989A815A64}" type="presOf" srcId="{28C6718F-FA64-4F7E-9345-D632A7221CC2}" destId="{ED4E7481-6E15-4B39-8DF2-AA9FCFD43172}" srcOrd="1" destOrd="0" presId="urn:microsoft.com/office/officeart/2008/layout/HorizontalMultiLevelHierarchy"/>
    <dgm:cxn modelId="{771CF4AE-B3CE-4FF3-BADA-F331E7FDDB47}" type="presOf" srcId="{6585D1EB-C383-477D-AAFF-97CFE933D783}" destId="{46B4B83A-4934-40A2-ADD3-C595A9A682AD}" srcOrd="1" destOrd="0" presId="urn:microsoft.com/office/officeart/2008/layout/HorizontalMultiLevelHierarchy"/>
    <dgm:cxn modelId="{63038130-5910-4DD2-91CE-2BBB5ACA3652}" type="presOf" srcId="{4E5C3606-D1FE-464C-ACB0-75BE5C44AC5A}" destId="{71020DD6-19DD-4973-800C-B8FEC5354FB6}" srcOrd="0" destOrd="0" presId="urn:microsoft.com/office/officeart/2008/layout/HorizontalMultiLevelHierarchy"/>
    <dgm:cxn modelId="{1F268619-CB16-4878-8E6F-2B40C1C62555}" type="presParOf" srcId="{71020DD6-19DD-4973-800C-B8FEC5354FB6}" destId="{E819F759-E9E8-456A-9428-3D9A99724FBF}" srcOrd="0" destOrd="0" presId="urn:microsoft.com/office/officeart/2008/layout/HorizontalMultiLevelHierarchy"/>
    <dgm:cxn modelId="{EDB11426-ABDB-47FF-8496-575C85BDDCF4}" type="presParOf" srcId="{E819F759-E9E8-456A-9428-3D9A99724FBF}" destId="{90875A08-2F5E-414E-8481-33DB00FA9ACF}" srcOrd="0" destOrd="0" presId="urn:microsoft.com/office/officeart/2008/layout/HorizontalMultiLevelHierarchy"/>
    <dgm:cxn modelId="{73083A96-BC9F-4F06-80A8-37C4AFC577F1}" type="presParOf" srcId="{E819F759-E9E8-456A-9428-3D9A99724FBF}" destId="{939744A1-1628-4027-8797-49279109A16F}" srcOrd="1" destOrd="0" presId="urn:microsoft.com/office/officeart/2008/layout/HorizontalMultiLevelHierarchy"/>
    <dgm:cxn modelId="{99F01C31-7BAE-4911-8EB1-601224C5415D}" type="presParOf" srcId="{939744A1-1628-4027-8797-49279109A16F}" destId="{DBF17566-C46D-4ACB-BB68-8E3208C44F44}" srcOrd="0" destOrd="0" presId="urn:microsoft.com/office/officeart/2008/layout/HorizontalMultiLevelHierarchy"/>
    <dgm:cxn modelId="{DBF5DEFE-3C69-45A0-A803-E65211740A2C}" type="presParOf" srcId="{DBF17566-C46D-4ACB-BB68-8E3208C44F44}" destId="{2434ECE7-201E-4436-ABF0-78AA0CFB9BF8}" srcOrd="0" destOrd="0" presId="urn:microsoft.com/office/officeart/2008/layout/HorizontalMultiLevelHierarchy"/>
    <dgm:cxn modelId="{DF4504B5-30A6-42DB-B947-EE1FBE2F3076}" type="presParOf" srcId="{939744A1-1628-4027-8797-49279109A16F}" destId="{ACEB8BA6-E811-4473-9D04-BFA89E0744A4}" srcOrd="1" destOrd="0" presId="urn:microsoft.com/office/officeart/2008/layout/HorizontalMultiLevelHierarchy"/>
    <dgm:cxn modelId="{645A68BC-CB71-44CC-BDEE-FCB08D920972}" type="presParOf" srcId="{ACEB8BA6-E811-4473-9D04-BFA89E0744A4}" destId="{4A48B387-3D16-4588-B959-6CF1EBB1A222}" srcOrd="0" destOrd="0" presId="urn:microsoft.com/office/officeart/2008/layout/HorizontalMultiLevelHierarchy"/>
    <dgm:cxn modelId="{F39EAF01-F68D-46CA-B5A2-148BC18CB11F}" type="presParOf" srcId="{ACEB8BA6-E811-4473-9D04-BFA89E0744A4}" destId="{7D61FDDF-7C84-4151-9696-739988740E3C}" srcOrd="1" destOrd="0" presId="urn:microsoft.com/office/officeart/2008/layout/HorizontalMultiLevelHierarchy"/>
    <dgm:cxn modelId="{6F90DD8A-44D2-42C2-BCE8-608F5E65FEAA}" type="presParOf" srcId="{7D61FDDF-7C84-4151-9696-739988740E3C}" destId="{7FCAF412-9C9C-4471-B0F6-FC40552649C8}" srcOrd="0" destOrd="0" presId="urn:microsoft.com/office/officeart/2008/layout/HorizontalMultiLevelHierarchy"/>
    <dgm:cxn modelId="{06F46FF6-1154-492D-9832-F7B08294AFB3}" type="presParOf" srcId="{7FCAF412-9C9C-4471-B0F6-FC40552649C8}" destId="{46B4B83A-4934-40A2-ADD3-C595A9A682AD}" srcOrd="0" destOrd="0" presId="urn:microsoft.com/office/officeart/2008/layout/HorizontalMultiLevelHierarchy"/>
    <dgm:cxn modelId="{602FE038-D281-4653-97EB-CE002C82B959}" type="presParOf" srcId="{7D61FDDF-7C84-4151-9696-739988740E3C}" destId="{BB6BFF42-5C42-4509-BAA7-F309289A6AE9}" srcOrd="1" destOrd="0" presId="urn:microsoft.com/office/officeart/2008/layout/HorizontalMultiLevelHierarchy"/>
    <dgm:cxn modelId="{9D93B807-FA82-4B71-989F-E8414362C7C5}" type="presParOf" srcId="{BB6BFF42-5C42-4509-BAA7-F309289A6AE9}" destId="{39FA9487-0C55-4027-8432-1664B4B35AFB}" srcOrd="0" destOrd="0" presId="urn:microsoft.com/office/officeart/2008/layout/HorizontalMultiLevelHierarchy"/>
    <dgm:cxn modelId="{D8882862-45E5-4365-91B0-6C75939A65D8}" type="presParOf" srcId="{BB6BFF42-5C42-4509-BAA7-F309289A6AE9}" destId="{D1C6839C-DD04-4467-80BA-1670902181F4}" srcOrd="1" destOrd="0" presId="urn:microsoft.com/office/officeart/2008/layout/HorizontalMultiLevelHierarchy"/>
    <dgm:cxn modelId="{244CD97B-AEF1-409D-B78A-0B8BDC3B9B07}" type="presParOf" srcId="{D1C6839C-DD04-4467-80BA-1670902181F4}" destId="{FE8459F3-5031-40BF-B3D4-0C32A20203FB}" srcOrd="0" destOrd="0" presId="urn:microsoft.com/office/officeart/2008/layout/HorizontalMultiLevelHierarchy"/>
    <dgm:cxn modelId="{F05F2D62-0386-4502-9CB9-8DD45311276B}" type="presParOf" srcId="{FE8459F3-5031-40BF-B3D4-0C32A20203FB}" destId="{6EFB1894-3966-4506-BD08-CAE2FDD84F25}" srcOrd="0" destOrd="0" presId="urn:microsoft.com/office/officeart/2008/layout/HorizontalMultiLevelHierarchy"/>
    <dgm:cxn modelId="{24A6F8F4-1FBD-49AC-B21D-81A7D5B17BE3}" type="presParOf" srcId="{D1C6839C-DD04-4467-80BA-1670902181F4}" destId="{EF3546FB-1432-40A0-A438-408014343BAA}" srcOrd="1" destOrd="0" presId="urn:microsoft.com/office/officeart/2008/layout/HorizontalMultiLevelHierarchy"/>
    <dgm:cxn modelId="{CED66B95-99DC-4F58-AB18-B9021490A27E}" type="presParOf" srcId="{EF3546FB-1432-40A0-A438-408014343BAA}" destId="{6EB6D5B5-782A-4152-9752-ADC1E913E65B}" srcOrd="0" destOrd="0" presId="urn:microsoft.com/office/officeart/2008/layout/HorizontalMultiLevelHierarchy"/>
    <dgm:cxn modelId="{EB6EDC3E-9DE0-4FDF-9239-6F804F244D4C}" type="presParOf" srcId="{EF3546FB-1432-40A0-A438-408014343BAA}" destId="{32D6AC13-D859-4B06-9FD0-B4D823A0A5D9}" srcOrd="1" destOrd="0" presId="urn:microsoft.com/office/officeart/2008/layout/HorizontalMultiLevelHierarchy"/>
    <dgm:cxn modelId="{66151178-607C-4A01-863E-311A761BC3FF}" type="presParOf" srcId="{D1C6839C-DD04-4467-80BA-1670902181F4}" destId="{FB9679AE-EDB8-41AA-9BA1-AC8B68594762}" srcOrd="2" destOrd="0" presId="urn:microsoft.com/office/officeart/2008/layout/HorizontalMultiLevelHierarchy"/>
    <dgm:cxn modelId="{A1D08FC1-C820-47B5-9060-035AB76BD10E}" type="presParOf" srcId="{FB9679AE-EDB8-41AA-9BA1-AC8B68594762}" destId="{ED4E7481-6E15-4B39-8DF2-AA9FCFD43172}" srcOrd="0" destOrd="0" presId="urn:microsoft.com/office/officeart/2008/layout/HorizontalMultiLevelHierarchy"/>
    <dgm:cxn modelId="{C406A989-3B04-4D0B-A32C-FAAF50033664}" type="presParOf" srcId="{D1C6839C-DD04-4467-80BA-1670902181F4}" destId="{869C476F-2354-40FD-B54F-3CCA18213B13}" srcOrd="3" destOrd="0" presId="urn:microsoft.com/office/officeart/2008/layout/HorizontalMultiLevelHierarchy"/>
    <dgm:cxn modelId="{9189773F-925A-4EFC-BBB0-19481223DA95}" type="presParOf" srcId="{869C476F-2354-40FD-B54F-3CCA18213B13}" destId="{FDA1FDD7-37D6-4160-8BB7-6222E0078C38}" srcOrd="0" destOrd="0" presId="urn:microsoft.com/office/officeart/2008/layout/HorizontalMultiLevelHierarchy"/>
    <dgm:cxn modelId="{7841ABD4-888F-40A2-A89A-A2C71EBF2714}" type="presParOf" srcId="{869C476F-2354-40FD-B54F-3CCA18213B13}" destId="{0A07A5FB-1DAD-420E-B00E-48641C1E45A6}" srcOrd="1" destOrd="0" presId="urn:microsoft.com/office/officeart/2008/layout/HorizontalMultiLevelHierarchy"/>
    <dgm:cxn modelId="{654AFD5B-10CF-40A7-B0CD-EF49B2AB9E54}" type="presParOf" srcId="{D1C6839C-DD04-4467-80BA-1670902181F4}" destId="{313453EA-434C-42C1-8CDC-04E186983035}" srcOrd="4" destOrd="0" presId="urn:microsoft.com/office/officeart/2008/layout/HorizontalMultiLevelHierarchy"/>
    <dgm:cxn modelId="{C6E89CC9-4299-4FE9-9A07-53E49EAC1BA9}" type="presParOf" srcId="{313453EA-434C-42C1-8CDC-04E186983035}" destId="{CC753A92-FDD5-4048-A2CD-91E2D0292401}" srcOrd="0" destOrd="0" presId="urn:microsoft.com/office/officeart/2008/layout/HorizontalMultiLevelHierarchy"/>
    <dgm:cxn modelId="{489102EB-61AB-4226-B356-AC90FE3DF582}" type="presParOf" srcId="{D1C6839C-DD04-4467-80BA-1670902181F4}" destId="{7DCD4E9B-FC96-49ED-9C4C-AE40F30FD788}" srcOrd="5" destOrd="0" presId="urn:microsoft.com/office/officeart/2008/layout/HorizontalMultiLevelHierarchy"/>
    <dgm:cxn modelId="{641C6297-67D9-40F5-9B21-4C0F9C8D490C}" type="presParOf" srcId="{7DCD4E9B-FC96-49ED-9C4C-AE40F30FD788}" destId="{364D8916-A86E-4EBB-A9C8-B18488A15EE5}" srcOrd="0" destOrd="0" presId="urn:microsoft.com/office/officeart/2008/layout/HorizontalMultiLevelHierarchy"/>
    <dgm:cxn modelId="{218BC25E-234E-42D8-90E0-68B12B029B44}" type="presParOf" srcId="{7DCD4E9B-FC96-49ED-9C4C-AE40F30FD788}" destId="{FC6F9675-9C16-4FD6-892A-13C11D7DD71C}" srcOrd="1" destOrd="0" presId="urn:microsoft.com/office/officeart/2008/layout/HorizontalMultiLevelHierarchy"/>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10.xml><?xml version="1.0" encoding="utf-8"?>
<dgm:dataModel xmlns:dgm="http://schemas.openxmlformats.org/drawingml/2006/diagram" xmlns:a="http://schemas.openxmlformats.org/drawingml/2006/main">
  <dgm:ptLst>
    <dgm:pt modelId="{390D8610-3C4D-4862-9B1F-A61FA8D53658}" type="doc">
      <dgm:prSet loTypeId="urn:microsoft.com/office/officeart/2005/8/layout/hList1" loCatId="list" qsTypeId="urn:microsoft.com/office/officeart/2005/8/quickstyle/simple1" qsCatId="simple" csTypeId="urn:microsoft.com/office/officeart/2005/8/colors/colorful1" csCatId="colorful" phldr="1"/>
      <dgm:spPr/>
      <dgm:t>
        <a:bodyPr/>
        <a:lstStyle/>
        <a:p>
          <a:endParaRPr lang="en-US"/>
        </a:p>
      </dgm:t>
    </dgm:pt>
    <dgm:pt modelId="{B37414E4-9E0C-498C-87A8-550DC2FC8D7D}">
      <dgm:prSet phldrT="[Text]"/>
      <dgm:spPr/>
      <dgm:t>
        <a:bodyPr/>
        <a:lstStyle/>
        <a:p>
          <a:r>
            <a:rPr lang="en-US"/>
            <a:t>Scheme Code</a:t>
          </a:r>
        </a:p>
      </dgm:t>
    </dgm:pt>
    <dgm:pt modelId="{6D600315-F77F-4ABE-A877-7F831B4D2787}" type="parTrans" cxnId="{16EC8ECC-503A-486B-B231-7AE7F8DE5182}">
      <dgm:prSet/>
      <dgm:spPr/>
      <dgm:t>
        <a:bodyPr/>
        <a:lstStyle/>
        <a:p>
          <a:endParaRPr lang="en-US"/>
        </a:p>
      </dgm:t>
    </dgm:pt>
    <dgm:pt modelId="{8C680992-89D2-47FF-9E67-58FFF61C5FE8}" type="sibTrans" cxnId="{16EC8ECC-503A-486B-B231-7AE7F8DE5182}">
      <dgm:prSet/>
      <dgm:spPr/>
      <dgm:t>
        <a:bodyPr/>
        <a:lstStyle/>
        <a:p>
          <a:endParaRPr lang="en-US"/>
        </a:p>
      </dgm:t>
    </dgm:pt>
    <dgm:pt modelId="{93A29005-ECEA-44A8-98A3-35A4E0B048EC}">
      <dgm:prSet phldrT="[Text]"/>
      <dgm:spPr/>
      <dgm:t>
        <a:bodyPr/>
        <a:lstStyle/>
        <a:p>
          <a:r>
            <a:rPr lang="en-US"/>
            <a:t>Education Loan the code is - 'EDL'</a:t>
          </a:r>
        </a:p>
      </dgm:t>
    </dgm:pt>
    <dgm:pt modelId="{77C44587-68A5-42FB-ADCD-513B3B5CC9BE}" type="parTrans" cxnId="{93C0C760-7CAA-49CC-92AD-CA834B9C2D66}">
      <dgm:prSet/>
      <dgm:spPr/>
      <dgm:t>
        <a:bodyPr/>
        <a:lstStyle/>
        <a:p>
          <a:endParaRPr lang="en-US"/>
        </a:p>
      </dgm:t>
    </dgm:pt>
    <dgm:pt modelId="{68759E10-0083-4961-9502-603B1BCC826E}" type="sibTrans" cxnId="{93C0C760-7CAA-49CC-92AD-CA834B9C2D66}">
      <dgm:prSet/>
      <dgm:spPr/>
      <dgm:t>
        <a:bodyPr/>
        <a:lstStyle/>
        <a:p>
          <a:endParaRPr lang="en-US"/>
        </a:p>
      </dgm:t>
    </dgm:pt>
    <dgm:pt modelId="{AF384810-E690-4216-8FEE-83D6F82C63EB}">
      <dgm:prSet phldrT="[Text]"/>
      <dgm:spPr/>
      <dgm:t>
        <a:bodyPr/>
        <a:lstStyle/>
        <a:p>
          <a:r>
            <a:rPr lang="en-US"/>
            <a:t>Docket Code</a:t>
          </a:r>
        </a:p>
      </dgm:t>
    </dgm:pt>
    <dgm:pt modelId="{82D8C762-2B16-4860-B5A5-460A4C39A9FA}" type="parTrans" cxnId="{8159DE8D-75CB-4F19-8865-39759731CD83}">
      <dgm:prSet/>
      <dgm:spPr/>
      <dgm:t>
        <a:bodyPr/>
        <a:lstStyle/>
        <a:p>
          <a:endParaRPr lang="en-US"/>
        </a:p>
      </dgm:t>
    </dgm:pt>
    <dgm:pt modelId="{049571CC-9752-49A3-9115-B4165343C2BE}" type="sibTrans" cxnId="{8159DE8D-75CB-4F19-8865-39759731CD83}">
      <dgm:prSet/>
      <dgm:spPr/>
      <dgm:t>
        <a:bodyPr/>
        <a:lstStyle/>
        <a:p>
          <a:endParaRPr lang="en-US"/>
        </a:p>
      </dgm:t>
    </dgm:pt>
    <dgm:pt modelId="{527AC3A1-6FAF-41EE-8198-647E6079E24C}">
      <dgm:prSet phldrT="[Text]"/>
      <dgm:spPr/>
      <dgm:t>
        <a:bodyPr/>
        <a:lstStyle/>
        <a:p>
          <a:r>
            <a:rPr lang="en-US"/>
            <a:t>The Docket Code for SC Schemes is 'SC'	</a:t>
          </a:r>
        </a:p>
      </dgm:t>
    </dgm:pt>
    <dgm:pt modelId="{EEF35C69-FA3A-44A6-80D9-D0E84816B7F2}" type="parTrans" cxnId="{A3E6A921-B119-4ED0-BA2E-224A0D6640A7}">
      <dgm:prSet/>
      <dgm:spPr/>
      <dgm:t>
        <a:bodyPr/>
        <a:lstStyle/>
        <a:p>
          <a:endParaRPr lang="en-US"/>
        </a:p>
      </dgm:t>
    </dgm:pt>
    <dgm:pt modelId="{97278750-C384-4C64-B96A-48EE160575AC}" type="sibTrans" cxnId="{A3E6A921-B119-4ED0-BA2E-224A0D6640A7}">
      <dgm:prSet/>
      <dgm:spPr/>
      <dgm:t>
        <a:bodyPr/>
        <a:lstStyle/>
        <a:p>
          <a:endParaRPr lang="en-US"/>
        </a:p>
      </dgm:t>
    </dgm:pt>
    <dgm:pt modelId="{AEFABD14-E801-4D98-B9CF-19CF2E09370D}">
      <dgm:prSet phldrT="[Text]"/>
      <dgm:spPr/>
      <dgm:t>
        <a:bodyPr/>
        <a:lstStyle/>
        <a:p>
          <a:r>
            <a:rPr lang="en-US"/>
            <a:t>Date Stamp</a:t>
          </a:r>
        </a:p>
      </dgm:t>
    </dgm:pt>
    <dgm:pt modelId="{92DCF1B3-A4B1-46DC-A1C0-F76A36F678E9}" type="parTrans" cxnId="{51DB2E15-1D46-43DF-A5EC-0FED3E3C3350}">
      <dgm:prSet/>
      <dgm:spPr/>
      <dgm:t>
        <a:bodyPr/>
        <a:lstStyle/>
        <a:p>
          <a:endParaRPr lang="en-US"/>
        </a:p>
      </dgm:t>
    </dgm:pt>
    <dgm:pt modelId="{933627A2-7A7D-4212-B774-D29676E4BBEA}" type="sibTrans" cxnId="{51DB2E15-1D46-43DF-A5EC-0FED3E3C3350}">
      <dgm:prSet/>
      <dgm:spPr/>
      <dgm:t>
        <a:bodyPr/>
        <a:lstStyle/>
        <a:p>
          <a:endParaRPr lang="en-US"/>
        </a:p>
      </dgm:t>
    </dgm:pt>
    <dgm:pt modelId="{C78FF884-AF32-4A77-A291-AA9E473C2D67}">
      <dgm:prSet phldrT="[Text]"/>
      <dgm:spPr/>
      <dgm:t>
        <a:bodyPr/>
        <a:lstStyle/>
        <a:p>
          <a:r>
            <a:rPr lang="en-US"/>
            <a:t>Date Stamp as DDMMYYYY - On which CGDAN is issued</a:t>
          </a:r>
        </a:p>
      </dgm:t>
    </dgm:pt>
    <dgm:pt modelId="{63544EF0-E17C-4C2B-ABB7-2C7E679788AE}" type="parTrans" cxnId="{7DAF646B-7C2B-4916-80BE-9809FFCC4002}">
      <dgm:prSet/>
      <dgm:spPr/>
      <dgm:t>
        <a:bodyPr/>
        <a:lstStyle/>
        <a:p>
          <a:endParaRPr lang="en-US"/>
        </a:p>
      </dgm:t>
    </dgm:pt>
    <dgm:pt modelId="{8238F669-3558-4064-BEC7-2F9668EE51E5}" type="sibTrans" cxnId="{7DAF646B-7C2B-4916-80BE-9809FFCC4002}">
      <dgm:prSet/>
      <dgm:spPr/>
      <dgm:t>
        <a:bodyPr/>
        <a:lstStyle/>
        <a:p>
          <a:endParaRPr lang="en-US"/>
        </a:p>
      </dgm:t>
    </dgm:pt>
    <dgm:pt modelId="{1C50EF65-8CAB-4668-9F5C-304E95049C95}">
      <dgm:prSet phldrT="[Text]"/>
      <dgm:spPr/>
      <dgm:t>
        <a:bodyPr/>
        <a:lstStyle/>
        <a:p>
          <a:r>
            <a:rPr lang="en-US"/>
            <a:t>Unique Number</a:t>
          </a:r>
        </a:p>
      </dgm:t>
    </dgm:pt>
    <dgm:pt modelId="{0B9A2E47-504F-4843-ADE9-FB6813342EE5}" type="parTrans" cxnId="{BA0E702B-8B16-4805-98C7-12345A346078}">
      <dgm:prSet/>
      <dgm:spPr/>
      <dgm:t>
        <a:bodyPr/>
        <a:lstStyle/>
        <a:p>
          <a:endParaRPr lang="en-US"/>
        </a:p>
      </dgm:t>
    </dgm:pt>
    <dgm:pt modelId="{036B157F-F7C6-4C51-9764-8458B6E5067C}" type="sibTrans" cxnId="{BA0E702B-8B16-4805-98C7-12345A346078}">
      <dgm:prSet/>
      <dgm:spPr/>
      <dgm:t>
        <a:bodyPr/>
        <a:lstStyle/>
        <a:p>
          <a:endParaRPr lang="en-US"/>
        </a:p>
      </dgm:t>
    </dgm:pt>
    <dgm:pt modelId="{02CDCE9B-4370-43D0-AFA1-A769A1400600}">
      <dgm:prSet phldrT="[Text]"/>
      <dgm:spPr/>
      <dgm:t>
        <a:bodyPr/>
        <a:lstStyle/>
        <a:p>
          <a:r>
            <a:rPr lang="en-US"/>
            <a:t>A 8 digit running number </a:t>
          </a:r>
        </a:p>
      </dgm:t>
    </dgm:pt>
    <dgm:pt modelId="{8AA06CE9-FB43-443E-A73B-B419384B7678}" type="parTrans" cxnId="{6EC50C63-656C-4482-B518-6EB01C02EADC}">
      <dgm:prSet/>
      <dgm:spPr/>
      <dgm:t>
        <a:bodyPr/>
        <a:lstStyle/>
        <a:p>
          <a:endParaRPr lang="en-US"/>
        </a:p>
      </dgm:t>
    </dgm:pt>
    <dgm:pt modelId="{4CB87A18-B999-44A3-BE60-F176CF96EDFA}" type="sibTrans" cxnId="{6EC50C63-656C-4482-B518-6EB01C02EADC}">
      <dgm:prSet/>
      <dgm:spPr/>
      <dgm:t>
        <a:bodyPr/>
        <a:lstStyle/>
        <a:p>
          <a:endParaRPr lang="en-US"/>
        </a:p>
      </dgm:t>
    </dgm:pt>
    <dgm:pt modelId="{0ACDF20D-ADB1-4D4E-8243-352135544B18}">
      <dgm:prSet phldrT="[Text]"/>
      <dgm:spPr/>
      <dgm:t>
        <a:bodyPr/>
        <a:lstStyle/>
        <a:p>
          <a:r>
            <a:rPr lang="en-US"/>
            <a:t>Identifier</a:t>
          </a:r>
        </a:p>
      </dgm:t>
    </dgm:pt>
    <dgm:pt modelId="{7358250D-9CE2-4923-B67A-FF9A1FD706D3}" type="parTrans" cxnId="{C206B8A8-7148-4E2A-90A5-DBC1A1EB0CFD}">
      <dgm:prSet/>
      <dgm:spPr/>
      <dgm:t>
        <a:bodyPr/>
        <a:lstStyle/>
        <a:p>
          <a:endParaRPr lang="en-US"/>
        </a:p>
      </dgm:t>
    </dgm:pt>
    <dgm:pt modelId="{DEA5A2E7-71D5-426B-99D4-02EB344A4A03}" type="sibTrans" cxnId="{C206B8A8-7148-4E2A-90A5-DBC1A1EB0CFD}">
      <dgm:prSet/>
      <dgm:spPr/>
      <dgm:t>
        <a:bodyPr/>
        <a:lstStyle/>
        <a:p>
          <a:endParaRPr lang="en-US"/>
        </a:p>
      </dgm:t>
    </dgm:pt>
    <dgm:pt modelId="{53D2D26F-1741-42EF-AA50-5A347EA23D3B}">
      <dgm:prSet phldrT="[Text]"/>
      <dgm:spPr/>
      <dgm:t>
        <a:bodyPr/>
        <a:lstStyle/>
        <a:p>
          <a:r>
            <a:rPr lang="en-US"/>
            <a:t>A fixed identifier - 'GC'</a:t>
          </a:r>
        </a:p>
      </dgm:t>
    </dgm:pt>
    <dgm:pt modelId="{69A390D9-6390-4EE6-AD4B-266D584B88DD}" type="parTrans" cxnId="{10F5CF05-049B-45EE-B9CB-97D9D7C4A35F}">
      <dgm:prSet/>
      <dgm:spPr/>
      <dgm:t>
        <a:bodyPr/>
        <a:lstStyle/>
        <a:p>
          <a:endParaRPr lang="en-US"/>
        </a:p>
      </dgm:t>
    </dgm:pt>
    <dgm:pt modelId="{0DCFE729-BC4A-4C72-9E34-64FE5D603D32}" type="sibTrans" cxnId="{10F5CF05-049B-45EE-B9CB-97D9D7C4A35F}">
      <dgm:prSet/>
      <dgm:spPr/>
      <dgm:t>
        <a:bodyPr/>
        <a:lstStyle/>
        <a:p>
          <a:endParaRPr lang="en-US"/>
        </a:p>
      </dgm:t>
    </dgm:pt>
    <dgm:pt modelId="{85AAFB0E-2194-48E2-830B-394C2E069829}" type="pres">
      <dgm:prSet presAssocID="{390D8610-3C4D-4862-9B1F-A61FA8D53658}" presName="Name0" presStyleCnt="0">
        <dgm:presLayoutVars>
          <dgm:dir/>
          <dgm:animLvl val="lvl"/>
          <dgm:resizeHandles val="exact"/>
        </dgm:presLayoutVars>
      </dgm:prSet>
      <dgm:spPr/>
      <dgm:t>
        <a:bodyPr/>
        <a:lstStyle/>
        <a:p>
          <a:endParaRPr lang="en-US"/>
        </a:p>
      </dgm:t>
    </dgm:pt>
    <dgm:pt modelId="{FBC826E7-AA08-4BCA-A553-D360D51A835D}" type="pres">
      <dgm:prSet presAssocID="{0ACDF20D-ADB1-4D4E-8243-352135544B18}" presName="composite" presStyleCnt="0"/>
      <dgm:spPr/>
    </dgm:pt>
    <dgm:pt modelId="{1ECD78CA-FCE0-4EC3-8581-CAAE55BE8636}" type="pres">
      <dgm:prSet presAssocID="{0ACDF20D-ADB1-4D4E-8243-352135544B18}" presName="parTx" presStyleLbl="alignNode1" presStyleIdx="0" presStyleCnt="5">
        <dgm:presLayoutVars>
          <dgm:chMax val="0"/>
          <dgm:chPref val="0"/>
          <dgm:bulletEnabled val="1"/>
        </dgm:presLayoutVars>
      </dgm:prSet>
      <dgm:spPr/>
      <dgm:t>
        <a:bodyPr/>
        <a:lstStyle/>
        <a:p>
          <a:endParaRPr lang="en-US"/>
        </a:p>
      </dgm:t>
    </dgm:pt>
    <dgm:pt modelId="{EB70FAA0-E258-41A7-896E-34D8687D7F08}" type="pres">
      <dgm:prSet presAssocID="{0ACDF20D-ADB1-4D4E-8243-352135544B18}" presName="desTx" presStyleLbl="alignAccFollowNode1" presStyleIdx="0" presStyleCnt="5">
        <dgm:presLayoutVars>
          <dgm:bulletEnabled val="1"/>
        </dgm:presLayoutVars>
      </dgm:prSet>
      <dgm:spPr/>
      <dgm:t>
        <a:bodyPr/>
        <a:lstStyle/>
        <a:p>
          <a:endParaRPr lang="en-US"/>
        </a:p>
      </dgm:t>
    </dgm:pt>
    <dgm:pt modelId="{58258DFA-E442-494A-AAFA-17061AAD8C48}" type="pres">
      <dgm:prSet presAssocID="{DEA5A2E7-71D5-426B-99D4-02EB344A4A03}" presName="space" presStyleCnt="0"/>
      <dgm:spPr/>
    </dgm:pt>
    <dgm:pt modelId="{7C07A2C5-BB02-42AB-9A56-F18A383232BC}" type="pres">
      <dgm:prSet presAssocID="{B37414E4-9E0C-498C-87A8-550DC2FC8D7D}" presName="composite" presStyleCnt="0"/>
      <dgm:spPr/>
    </dgm:pt>
    <dgm:pt modelId="{8299344E-6C89-4F5B-A8DA-BFF8CB285CED}" type="pres">
      <dgm:prSet presAssocID="{B37414E4-9E0C-498C-87A8-550DC2FC8D7D}" presName="parTx" presStyleLbl="alignNode1" presStyleIdx="1" presStyleCnt="5">
        <dgm:presLayoutVars>
          <dgm:chMax val="0"/>
          <dgm:chPref val="0"/>
          <dgm:bulletEnabled val="1"/>
        </dgm:presLayoutVars>
      </dgm:prSet>
      <dgm:spPr/>
      <dgm:t>
        <a:bodyPr/>
        <a:lstStyle/>
        <a:p>
          <a:endParaRPr lang="en-US"/>
        </a:p>
      </dgm:t>
    </dgm:pt>
    <dgm:pt modelId="{D2B92B6C-FE09-4D8C-BA10-51242D398CE0}" type="pres">
      <dgm:prSet presAssocID="{B37414E4-9E0C-498C-87A8-550DC2FC8D7D}" presName="desTx" presStyleLbl="alignAccFollowNode1" presStyleIdx="1" presStyleCnt="5">
        <dgm:presLayoutVars>
          <dgm:bulletEnabled val="1"/>
        </dgm:presLayoutVars>
      </dgm:prSet>
      <dgm:spPr/>
      <dgm:t>
        <a:bodyPr/>
        <a:lstStyle/>
        <a:p>
          <a:endParaRPr lang="en-US"/>
        </a:p>
      </dgm:t>
    </dgm:pt>
    <dgm:pt modelId="{333DB282-DC9C-45FA-B253-7707934DC4FB}" type="pres">
      <dgm:prSet presAssocID="{8C680992-89D2-47FF-9E67-58FFF61C5FE8}" presName="space" presStyleCnt="0"/>
      <dgm:spPr/>
    </dgm:pt>
    <dgm:pt modelId="{BB746EC9-8E8B-469B-9B41-26F129E7C0C9}" type="pres">
      <dgm:prSet presAssocID="{AF384810-E690-4216-8FEE-83D6F82C63EB}" presName="composite" presStyleCnt="0"/>
      <dgm:spPr/>
    </dgm:pt>
    <dgm:pt modelId="{2CCC3C7B-D042-4A1F-A467-9036DCC31A55}" type="pres">
      <dgm:prSet presAssocID="{AF384810-E690-4216-8FEE-83D6F82C63EB}" presName="parTx" presStyleLbl="alignNode1" presStyleIdx="2" presStyleCnt="5">
        <dgm:presLayoutVars>
          <dgm:chMax val="0"/>
          <dgm:chPref val="0"/>
          <dgm:bulletEnabled val="1"/>
        </dgm:presLayoutVars>
      </dgm:prSet>
      <dgm:spPr/>
      <dgm:t>
        <a:bodyPr/>
        <a:lstStyle/>
        <a:p>
          <a:endParaRPr lang="en-US"/>
        </a:p>
      </dgm:t>
    </dgm:pt>
    <dgm:pt modelId="{3786AE98-8FF5-4EA2-BAFA-B60AAD6A7D88}" type="pres">
      <dgm:prSet presAssocID="{AF384810-E690-4216-8FEE-83D6F82C63EB}" presName="desTx" presStyleLbl="alignAccFollowNode1" presStyleIdx="2" presStyleCnt="5">
        <dgm:presLayoutVars>
          <dgm:bulletEnabled val="1"/>
        </dgm:presLayoutVars>
      </dgm:prSet>
      <dgm:spPr/>
      <dgm:t>
        <a:bodyPr/>
        <a:lstStyle/>
        <a:p>
          <a:endParaRPr lang="en-US"/>
        </a:p>
      </dgm:t>
    </dgm:pt>
    <dgm:pt modelId="{33455CB7-8AC9-4A1C-8C10-02F9406DBEB6}" type="pres">
      <dgm:prSet presAssocID="{049571CC-9752-49A3-9115-B4165343C2BE}" presName="space" presStyleCnt="0"/>
      <dgm:spPr/>
    </dgm:pt>
    <dgm:pt modelId="{3B20A72A-F2F6-4F17-AE4D-A1C8BA57A214}" type="pres">
      <dgm:prSet presAssocID="{AEFABD14-E801-4D98-B9CF-19CF2E09370D}" presName="composite" presStyleCnt="0"/>
      <dgm:spPr/>
    </dgm:pt>
    <dgm:pt modelId="{BC1BB2AF-4F42-4901-81C7-3F95B164ADA1}" type="pres">
      <dgm:prSet presAssocID="{AEFABD14-E801-4D98-B9CF-19CF2E09370D}" presName="parTx" presStyleLbl="alignNode1" presStyleIdx="3" presStyleCnt="5">
        <dgm:presLayoutVars>
          <dgm:chMax val="0"/>
          <dgm:chPref val="0"/>
          <dgm:bulletEnabled val="1"/>
        </dgm:presLayoutVars>
      </dgm:prSet>
      <dgm:spPr/>
      <dgm:t>
        <a:bodyPr/>
        <a:lstStyle/>
        <a:p>
          <a:endParaRPr lang="en-US"/>
        </a:p>
      </dgm:t>
    </dgm:pt>
    <dgm:pt modelId="{0A7A737D-871A-4BAD-8681-7CDC65215798}" type="pres">
      <dgm:prSet presAssocID="{AEFABD14-E801-4D98-B9CF-19CF2E09370D}" presName="desTx" presStyleLbl="alignAccFollowNode1" presStyleIdx="3" presStyleCnt="5">
        <dgm:presLayoutVars>
          <dgm:bulletEnabled val="1"/>
        </dgm:presLayoutVars>
      </dgm:prSet>
      <dgm:spPr/>
      <dgm:t>
        <a:bodyPr/>
        <a:lstStyle/>
        <a:p>
          <a:endParaRPr lang="en-US"/>
        </a:p>
      </dgm:t>
    </dgm:pt>
    <dgm:pt modelId="{F4531B6C-5E6A-44C8-8F45-E711DD3904FD}" type="pres">
      <dgm:prSet presAssocID="{933627A2-7A7D-4212-B774-D29676E4BBEA}" presName="space" presStyleCnt="0"/>
      <dgm:spPr/>
    </dgm:pt>
    <dgm:pt modelId="{D1028E2A-03ED-48C4-AB86-DA7B645333E4}" type="pres">
      <dgm:prSet presAssocID="{1C50EF65-8CAB-4668-9F5C-304E95049C95}" presName="composite" presStyleCnt="0"/>
      <dgm:spPr/>
    </dgm:pt>
    <dgm:pt modelId="{CD3694EF-CEF3-4438-B7F5-48F26BE42B91}" type="pres">
      <dgm:prSet presAssocID="{1C50EF65-8CAB-4668-9F5C-304E95049C95}" presName="parTx" presStyleLbl="alignNode1" presStyleIdx="4" presStyleCnt="5">
        <dgm:presLayoutVars>
          <dgm:chMax val="0"/>
          <dgm:chPref val="0"/>
          <dgm:bulletEnabled val="1"/>
        </dgm:presLayoutVars>
      </dgm:prSet>
      <dgm:spPr/>
      <dgm:t>
        <a:bodyPr/>
        <a:lstStyle/>
        <a:p>
          <a:endParaRPr lang="en-US"/>
        </a:p>
      </dgm:t>
    </dgm:pt>
    <dgm:pt modelId="{E8ECBE4F-BC95-43E0-89CC-E90D6D5D8FBE}" type="pres">
      <dgm:prSet presAssocID="{1C50EF65-8CAB-4668-9F5C-304E95049C95}" presName="desTx" presStyleLbl="alignAccFollowNode1" presStyleIdx="4" presStyleCnt="5">
        <dgm:presLayoutVars>
          <dgm:bulletEnabled val="1"/>
        </dgm:presLayoutVars>
      </dgm:prSet>
      <dgm:spPr/>
      <dgm:t>
        <a:bodyPr/>
        <a:lstStyle/>
        <a:p>
          <a:endParaRPr lang="en-US"/>
        </a:p>
      </dgm:t>
    </dgm:pt>
  </dgm:ptLst>
  <dgm:cxnLst>
    <dgm:cxn modelId="{16EC8ECC-503A-486B-B231-7AE7F8DE5182}" srcId="{390D8610-3C4D-4862-9B1F-A61FA8D53658}" destId="{B37414E4-9E0C-498C-87A8-550DC2FC8D7D}" srcOrd="1" destOrd="0" parTransId="{6D600315-F77F-4ABE-A877-7F831B4D2787}" sibTransId="{8C680992-89D2-47FF-9E67-58FFF61C5FE8}"/>
    <dgm:cxn modelId="{70BCF7D4-7C59-48A7-9629-0DD2046BADBB}" type="presOf" srcId="{1C50EF65-8CAB-4668-9F5C-304E95049C95}" destId="{CD3694EF-CEF3-4438-B7F5-48F26BE42B91}" srcOrd="0" destOrd="0" presId="urn:microsoft.com/office/officeart/2005/8/layout/hList1"/>
    <dgm:cxn modelId="{F61C570E-F1FF-4591-BE8D-529A640B4A7E}" type="presOf" srcId="{C78FF884-AF32-4A77-A291-AA9E473C2D67}" destId="{0A7A737D-871A-4BAD-8681-7CDC65215798}" srcOrd="0" destOrd="0" presId="urn:microsoft.com/office/officeart/2005/8/layout/hList1"/>
    <dgm:cxn modelId="{72B21954-BE22-418F-9887-B28F9D620C02}" type="presOf" srcId="{390D8610-3C4D-4862-9B1F-A61FA8D53658}" destId="{85AAFB0E-2194-48E2-830B-394C2E069829}" srcOrd="0" destOrd="0" presId="urn:microsoft.com/office/officeart/2005/8/layout/hList1"/>
    <dgm:cxn modelId="{8159DE8D-75CB-4F19-8865-39759731CD83}" srcId="{390D8610-3C4D-4862-9B1F-A61FA8D53658}" destId="{AF384810-E690-4216-8FEE-83D6F82C63EB}" srcOrd="2" destOrd="0" parTransId="{82D8C762-2B16-4860-B5A5-460A4C39A9FA}" sibTransId="{049571CC-9752-49A3-9115-B4165343C2BE}"/>
    <dgm:cxn modelId="{E1689DF7-D458-4E0A-ADB4-9A5FE73492B8}" type="presOf" srcId="{0ACDF20D-ADB1-4D4E-8243-352135544B18}" destId="{1ECD78CA-FCE0-4EC3-8581-CAAE55BE8636}" srcOrd="0" destOrd="0" presId="urn:microsoft.com/office/officeart/2005/8/layout/hList1"/>
    <dgm:cxn modelId="{10F5CF05-049B-45EE-B9CB-97D9D7C4A35F}" srcId="{0ACDF20D-ADB1-4D4E-8243-352135544B18}" destId="{53D2D26F-1741-42EF-AA50-5A347EA23D3B}" srcOrd="0" destOrd="0" parTransId="{69A390D9-6390-4EE6-AD4B-266D584B88DD}" sibTransId="{0DCFE729-BC4A-4C72-9E34-64FE5D603D32}"/>
    <dgm:cxn modelId="{C952E87E-7493-44D6-8C2A-E39DB821E432}" type="presOf" srcId="{AEFABD14-E801-4D98-B9CF-19CF2E09370D}" destId="{BC1BB2AF-4F42-4901-81C7-3F95B164ADA1}" srcOrd="0" destOrd="0" presId="urn:microsoft.com/office/officeart/2005/8/layout/hList1"/>
    <dgm:cxn modelId="{90C9C0C0-4073-41A3-9EE7-87978CFD938C}" type="presOf" srcId="{B37414E4-9E0C-498C-87A8-550DC2FC8D7D}" destId="{8299344E-6C89-4F5B-A8DA-BFF8CB285CED}" srcOrd="0" destOrd="0" presId="urn:microsoft.com/office/officeart/2005/8/layout/hList1"/>
    <dgm:cxn modelId="{BA0E702B-8B16-4805-98C7-12345A346078}" srcId="{390D8610-3C4D-4862-9B1F-A61FA8D53658}" destId="{1C50EF65-8CAB-4668-9F5C-304E95049C95}" srcOrd="4" destOrd="0" parTransId="{0B9A2E47-504F-4843-ADE9-FB6813342EE5}" sibTransId="{036B157F-F7C6-4C51-9764-8458B6E5067C}"/>
    <dgm:cxn modelId="{93C0C760-7CAA-49CC-92AD-CA834B9C2D66}" srcId="{B37414E4-9E0C-498C-87A8-550DC2FC8D7D}" destId="{93A29005-ECEA-44A8-98A3-35A4E0B048EC}" srcOrd="0" destOrd="0" parTransId="{77C44587-68A5-42FB-ADCD-513B3B5CC9BE}" sibTransId="{68759E10-0083-4961-9502-603B1BCC826E}"/>
    <dgm:cxn modelId="{6EC50C63-656C-4482-B518-6EB01C02EADC}" srcId="{1C50EF65-8CAB-4668-9F5C-304E95049C95}" destId="{02CDCE9B-4370-43D0-AFA1-A769A1400600}" srcOrd="0" destOrd="0" parTransId="{8AA06CE9-FB43-443E-A73B-B419384B7678}" sibTransId="{4CB87A18-B999-44A3-BE60-F176CF96EDFA}"/>
    <dgm:cxn modelId="{51DB2E15-1D46-43DF-A5EC-0FED3E3C3350}" srcId="{390D8610-3C4D-4862-9B1F-A61FA8D53658}" destId="{AEFABD14-E801-4D98-B9CF-19CF2E09370D}" srcOrd="3" destOrd="0" parTransId="{92DCF1B3-A4B1-46DC-A1C0-F76A36F678E9}" sibTransId="{933627A2-7A7D-4212-B774-D29676E4BBEA}"/>
    <dgm:cxn modelId="{01DA8D8A-4505-4269-AA78-815AF18F1620}" type="presOf" srcId="{527AC3A1-6FAF-41EE-8198-647E6079E24C}" destId="{3786AE98-8FF5-4EA2-BAFA-B60AAD6A7D88}" srcOrd="0" destOrd="0" presId="urn:microsoft.com/office/officeart/2005/8/layout/hList1"/>
    <dgm:cxn modelId="{91F4162E-AD67-4B19-8D39-7DDAE0226DDE}" type="presOf" srcId="{53D2D26F-1741-42EF-AA50-5A347EA23D3B}" destId="{EB70FAA0-E258-41A7-896E-34D8687D7F08}" srcOrd="0" destOrd="0" presId="urn:microsoft.com/office/officeart/2005/8/layout/hList1"/>
    <dgm:cxn modelId="{C40A1CC6-796A-4C5B-987C-54BD37E1A7FA}" type="presOf" srcId="{AF384810-E690-4216-8FEE-83D6F82C63EB}" destId="{2CCC3C7B-D042-4A1F-A467-9036DCC31A55}" srcOrd="0" destOrd="0" presId="urn:microsoft.com/office/officeart/2005/8/layout/hList1"/>
    <dgm:cxn modelId="{C206B8A8-7148-4E2A-90A5-DBC1A1EB0CFD}" srcId="{390D8610-3C4D-4862-9B1F-A61FA8D53658}" destId="{0ACDF20D-ADB1-4D4E-8243-352135544B18}" srcOrd="0" destOrd="0" parTransId="{7358250D-9CE2-4923-B67A-FF9A1FD706D3}" sibTransId="{DEA5A2E7-71D5-426B-99D4-02EB344A4A03}"/>
    <dgm:cxn modelId="{7DAF646B-7C2B-4916-80BE-9809FFCC4002}" srcId="{AEFABD14-E801-4D98-B9CF-19CF2E09370D}" destId="{C78FF884-AF32-4A77-A291-AA9E473C2D67}" srcOrd="0" destOrd="0" parTransId="{63544EF0-E17C-4C2B-ABB7-2C7E679788AE}" sibTransId="{8238F669-3558-4064-BEC7-2F9668EE51E5}"/>
    <dgm:cxn modelId="{C4E64D18-C471-4D2A-A3F6-E4BE2288D059}" type="presOf" srcId="{93A29005-ECEA-44A8-98A3-35A4E0B048EC}" destId="{D2B92B6C-FE09-4D8C-BA10-51242D398CE0}" srcOrd="0" destOrd="0" presId="urn:microsoft.com/office/officeart/2005/8/layout/hList1"/>
    <dgm:cxn modelId="{A3E6A921-B119-4ED0-BA2E-224A0D6640A7}" srcId="{AF384810-E690-4216-8FEE-83D6F82C63EB}" destId="{527AC3A1-6FAF-41EE-8198-647E6079E24C}" srcOrd="0" destOrd="0" parTransId="{EEF35C69-FA3A-44A6-80D9-D0E84816B7F2}" sibTransId="{97278750-C384-4C64-B96A-48EE160575AC}"/>
    <dgm:cxn modelId="{16C3E2BF-959B-44DC-BDFA-A178688C8671}" type="presOf" srcId="{02CDCE9B-4370-43D0-AFA1-A769A1400600}" destId="{E8ECBE4F-BC95-43E0-89CC-E90D6D5D8FBE}" srcOrd="0" destOrd="0" presId="urn:microsoft.com/office/officeart/2005/8/layout/hList1"/>
    <dgm:cxn modelId="{368849CC-4410-4059-8929-DD63105F4A91}" type="presParOf" srcId="{85AAFB0E-2194-48E2-830B-394C2E069829}" destId="{FBC826E7-AA08-4BCA-A553-D360D51A835D}" srcOrd="0" destOrd="0" presId="urn:microsoft.com/office/officeart/2005/8/layout/hList1"/>
    <dgm:cxn modelId="{DD831C9C-2E1C-4919-AA58-4365749DAD01}" type="presParOf" srcId="{FBC826E7-AA08-4BCA-A553-D360D51A835D}" destId="{1ECD78CA-FCE0-4EC3-8581-CAAE55BE8636}" srcOrd="0" destOrd="0" presId="urn:microsoft.com/office/officeart/2005/8/layout/hList1"/>
    <dgm:cxn modelId="{CB8DB9FF-6DD9-43B5-BE07-8AD69E71283F}" type="presParOf" srcId="{FBC826E7-AA08-4BCA-A553-D360D51A835D}" destId="{EB70FAA0-E258-41A7-896E-34D8687D7F08}" srcOrd="1" destOrd="0" presId="urn:microsoft.com/office/officeart/2005/8/layout/hList1"/>
    <dgm:cxn modelId="{7F5F0968-1145-4768-A0AD-4A4B10F87790}" type="presParOf" srcId="{85AAFB0E-2194-48E2-830B-394C2E069829}" destId="{58258DFA-E442-494A-AAFA-17061AAD8C48}" srcOrd="1" destOrd="0" presId="urn:microsoft.com/office/officeart/2005/8/layout/hList1"/>
    <dgm:cxn modelId="{6FA5B30E-420C-497A-9629-5A58C130CD76}" type="presParOf" srcId="{85AAFB0E-2194-48E2-830B-394C2E069829}" destId="{7C07A2C5-BB02-42AB-9A56-F18A383232BC}" srcOrd="2" destOrd="0" presId="urn:microsoft.com/office/officeart/2005/8/layout/hList1"/>
    <dgm:cxn modelId="{526DAFA3-D014-458A-919F-7331F1FED091}" type="presParOf" srcId="{7C07A2C5-BB02-42AB-9A56-F18A383232BC}" destId="{8299344E-6C89-4F5B-A8DA-BFF8CB285CED}" srcOrd="0" destOrd="0" presId="urn:microsoft.com/office/officeart/2005/8/layout/hList1"/>
    <dgm:cxn modelId="{5F13085B-DC43-4059-872F-FA40105D4549}" type="presParOf" srcId="{7C07A2C5-BB02-42AB-9A56-F18A383232BC}" destId="{D2B92B6C-FE09-4D8C-BA10-51242D398CE0}" srcOrd="1" destOrd="0" presId="urn:microsoft.com/office/officeart/2005/8/layout/hList1"/>
    <dgm:cxn modelId="{034FBA90-221A-444F-B536-9EFC97143107}" type="presParOf" srcId="{85AAFB0E-2194-48E2-830B-394C2E069829}" destId="{333DB282-DC9C-45FA-B253-7707934DC4FB}" srcOrd="3" destOrd="0" presId="urn:microsoft.com/office/officeart/2005/8/layout/hList1"/>
    <dgm:cxn modelId="{660E2408-FDFE-4C0F-A12E-1EEEED24C848}" type="presParOf" srcId="{85AAFB0E-2194-48E2-830B-394C2E069829}" destId="{BB746EC9-8E8B-469B-9B41-26F129E7C0C9}" srcOrd="4" destOrd="0" presId="urn:microsoft.com/office/officeart/2005/8/layout/hList1"/>
    <dgm:cxn modelId="{98C9DD4E-6286-43E4-A612-461260A60322}" type="presParOf" srcId="{BB746EC9-8E8B-469B-9B41-26F129E7C0C9}" destId="{2CCC3C7B-D042-4A1F-A467-9036DCC31A55}" srcOrd="0" destOrd="0" presId="urn:microsoft.com/office/officeart/2005/8/layout/hList1"/>
    <dgm:cxn modelId="{428DAB06-0AA7-46C7-B9D6-56F960950597}" type="presParOf" srcId="{BB746EC9-8E8B-469B-9B41-26F129E7C0C9}" destId="{3786AE98-8FF5-4EA2-BAFA-B60AAD6A7D88}" srcOrd="1" destOrd="0" presId="urn:microsoft.com/office/officeart/2005/8/layout/hList1"/>
    <dgm:cxn modelId="{F7BBF6D9-34F0-4C9D-A8B8-A369C5966AAE}" type="presParOf" srcId="{85AAFB0E-2194-48E2-830B-394C2E069829}" destId="{33455CB7-8AC9-4A1C-8C10-02F9406DBEB6}" srcOrd="5" destOrd="0" presId="urn:microsoft.com/office/officeart/2005/8/layout/hList1"/>
    <dgm:cxn modelId="{3A0DE6D3-01FB-4F08-9031-4167660049A2}" type="presParOf" srcId="{85AAFB0E-2194-48E2-830B-394C2E069829}" destId="{3B20A72A-F2F6-4F17-AE4D-A1C8BA57A214}" srcOrd="6" destOrd="0" presId="urn:microsoft.com/office/officeart/2005/8/layout/hList1"/>
    <dgm:cxn modelId="{2E57EAE3-5D46-4342-BF19-209E0A0B6022}" type="presParOf" srcId="{3B20A72A-F2F6-4F17-AE4D-A1C8BA57A214}" destId="{BC1BB2AF-4F42-4901-81C7-3F95B164ADA1}" srcOrd="0" destOrd="0" presId="urn:microsoft.com/office/officeart/2005/8/layout/hList1"/>
    <dgm:cxn modelId="{1F3B4804-9D7D-4C09-8881-0411587F0199}" type="presParOf" srcId="{3B20A72A-F2F6-4F17-AE4D-A1C8BA57A214}" destId="{0A7A737D-871A-4BAD-8681-7CDC65215798}" srcOrd="1" destOrd="0" presId="urn:microsoft.com/office/officeart/2005/8/layout/hList1"/>
    <dgm:cxn modelId="{E4419DB5-BAF5-4035-8D2B-794437317585}" type="presParOf" srcId="{85AAFB0E-2194-48E2-830B-394C2E069829}" destId="{F4531B6C-5E6A-44C8-8F45-E711DD3904FD}" srcOrd="7" destOrd="0" presId="urn:microsoft.com/office/officeart/2005/8/layout/hList1"/>
    <dgm:cxn modelId="{7D8B99D8-A968-4F24-AFAC-211FD1CA15AF}" type="presParOf" srcId="{85AAFB0E-2194-48E2-830B-394C2E069829}" destId="{D1028E2A-03ED-48C4-AB86-DA7B645333E4}" srcOrd="8" destOrd="0" presId="urn:microsoft.com/office/officeart/2005/8/layout/hList1"/>
    <dgm:cxn modelId="{DB5305F3-8526-41F0-881C-244DFD55D03F}" type="presParOf" srcId="{D1028E2A-03ED-48C4-AB86-DA7B645333E4}" destId="{CD3694EF-CEF3-4438-B7F5-48F26BE42B91}" srcOrd="0" destOrd="0" presId="urn:microsoft.com/office/officeart/2005/8/layout/hList1"/>
    <dgm:cxn modelId="{660EF15F-269E-4A1D-A9A8-DA9E9D2DCA0C}" type="presParOf" srcId="{D1028E2A-03ED-48C4-AB86-DA7B645333E4}" destId="{E8ECBE4F-BC95-43E0-89CC-E90D6D5D8FBE}" srcOrd="1" destOrd="0" presId="urn:microsoft.com/office/officeart/2005/8/layout/hList1"/>
  </dgm:cxnLst>
  <dgm:bg/>
  <dgm:whole/>
  <dgm:extLst>
    <a:ext uri="http://schemas.microsoft.com/office/drawing/2008/diagram">
      <dsp:dataModelExt xmlns:dsp="http://schemas.microsoft.com/office/drawing/2008/diagram" relId="rId63" minVer="http://schemas.openxmlformats.org/drawingml/2006/diagram"/>
    </a:ext>
  </dgm:extLst>
</dgm:dataModel>
</file>

<file path=word/diagrams/data11.xml><?xml version="1.0" encoding="utf-8"?>
<dgm:dataModel xmlns:dgm="http://schemas.openxmlformats.org/drawingml/2006/diagram" xmlns:a="http://schemas.openxmlformats.org/drawingml/2006/main">
  <dgm:ptLst>
    <dgm:pt modelId="{390D8610-3C4D-4862-9B1F-A61FA8D53658}" type="doc">
      <dgm:prSet loTypeId="urn:microsoft.com/office/officeart/2005/8/layout/hList1" loCatId="list" qsTypeId="urn:microsoft.com/office/officeart/2005/8/quickstyle/simple1" qsCatId="simple" csTypeId="urn:microsoft.com/office/officeart/2005/8/colors/colorful1" csCatId="colorful" phldr="1"/>
      <dgm:spPr/>
      <dgm:t>
        <a:bodyPr/>
        <a:lstStyle/>
        <a:p>
          <a:endParaRPr lang="en-US"/>
        </a:p>
      </dgm:t>
    </dgm:pt>
    <dgm:pt modelId="{B37414E4-9E0C-498C-87A8-550DC2FC8D7D}">
      <dgm:prSet phldrT="[Text]"/>
      <dgm:spPr/>
      <dgm:t>
        <a:bodyPr/>
        <a:lstStyle/>
        <a:p>
          <a:r>
            <a:rPr lang="en-US"/>
            <a:t>Scheme Code</a:t>
          </a:r>
        </a:p>
      </dgm:t>
    </dgm:pt>
    <dgm:pt modelId="{6D600315-F77F-4ABE-A877-7F831B4D2787}" type="parTrans" cxnId="{16EC8ECC-503A-486B-B231-7AE7F8DE5182}">
      <dgm:prSet/>
      <dgm:spPr/>
      <dgm:t>
        <a:bodyPr/>
        <a:lstStyle/>
        <a:p>
          <a:endParaRPr lang="en-US"/>
        </a:p>
      </dgm:t>
    </dgm:pt>
    <dgm:pt modelId="{8C680992-89D2-47FF-9E67-58FFF61C5FE8}" type="sibTrans" cxnId="{16EC8ECC-503A-486B-B231-7AE7F8DE5182}">
      <dgm:prSet/>
      <dgm:spPr/>
      <dgm:t>
        <a:bodyPr/>
        <a:lstStyle/>
        <a:p>
          <a:endParaRPr lang="en-US"/>
        </a:p>
      </dgm:t>
    </dgm:pt>
    <dgm:pt modelId="{93A29005-ECEA-44A8-98A3-35A4E0B048EC}">
      <dgm:prSet phldrT="[Text]"/>
      <dgm:spPr/>
      <dgm:t>
        <a:bodyPr/>
        <a:lstStyle/>
        <a:p>
          <a:r>
            <a:rPr lang="en-US"/>
            <a:t>Education Loan the code is - 'EDL'</a:t>
          </a:r>
        </a:p>
      </dgm:t>
    </dgm:pt>
    <dgm:pt modelId="{77C44587-68A5-42FB-ADCD-513B3B5CC9BE}" type="parTrans" cxnId="{93C0C760-7CAA-49CC-92AD-CA834B9C2D66}">
      <dgm:prSet/>
      <dgm:spPr/>
      <dgm:t>
        <a:bodyPr/>
        <a:lstStyle/>
        <a:p>
          <a:endParaRPr lang="en-US"/>
        </a:p>
      </dgm:t>
    </dgm:pt>
    <dgm:pt modelId="{68759E10-0083-4961-9502-603B1BCC826E}" type="sibTrans" cxnId="{93C0C760-7CAA-49CC-92AD-CA834B9C2D66}">
      <dgm:prSet/>
      <dgm:spPr/>
      <dgm:t>
        <a:bodyPr/>
        <a:lstStyle/>
        <a:p>
          <a:endParaRPr lang="en-US"/>
        </a:p>
      </dgm:t>
    </dgm:pt>
    <dgm:pt modelId="{AF384810-E690-4216-8FEE-83D6F82C63EB}">
      <dgm:prSet phldrT="[Text]"/>
      <dgm:spPr/>
      <dgm:t>
        <a:bodyPr/>
        <a:lstStyle/>
        <a:p>
          <a:r>
            <a:rPr lang="en-US"/>
            <a:t>Docket Code</a:t>
          </a:r>
        </a:p>
      </dgm:t>
    </dgm:pt>
    <dgm:pt modelId="{82D8C762-2B16-4860-B5A5-460A4C39A9FA}" type="parTrans" cxnId="{8159DE8D-75CB-4F19-8865-39759731CD83}">
      <dgm:prSet/>
      <dgm:spPr/>
      <dgm:t>
        <a:bodyPr/>
        <a:lstStyle/>
        <a:p>
          <a:endParaRPr lang="en-US"/>
        </a:p>
      </dgm:t>
    </dgm:pt>
    <dgm:pt modelId="{049571CC-9752-49A3-9115-B4165343C2BE}" type="sibTrans" cxnId="{8159DE8D-75CB-4F19-8865-39759731CD83}">
      <dgm:prSet/>
      <dgm:spPr/>
      <dgm:t>
        <a:bodyPr/>
        <a:lstStyle/>
        <a:p>
          <a:endParaRPr lang="en-US"/>
        </a:p>
      </dgm:t>
    </dgm:pt>
    <dgm:pt modelId="{527AC3A1-6FAF-41EE-8198-647E6079E24C}">
      <dgm:prSet phldrT="[Text]"/>
      <dgm:spPr/>
      <dgm:t>
        <a:bodyPr/>
        <a:lstStyle/>
        <a:p>
          <a:r>
            <a:rPr lang="en-US"/>
            <a:t>The Docket Code for ST Schemes is 'ST'	</a:t>
          </a:r>
        </a:p>
      </dgm:t>
    </dgm:pt>
    <dgm:pt modelId="{EEF35C69-FA3A-44A6-80D9-D0E84816B7F2}" type="parTrans" cxnId="{A3E6A921-B119-4ED0-BA2E-224A0D6640A7}">
      <dgm:prSet/>
      <dgm:spPr/>
      <dgm:t>
        <a:bodyPr/>
        <a:lstStyle/>
        <a:p>
          <a:endParaRPr lang="en-US"/>
        </a:p>
      </dgm:t>
    </dgm:pt>
    <dgm:pt modelId="{97278750-C384-4C64-B96A-48EE160575AC}" type="sibTrans" cxnId="{A3E6A921-B119-4ED0-BA2E-224A0D6640A7}">
      <dgm:prSet/>
      <dgm:spPr/>
      <dgm:t>
        <a:bodyPr/>
        <a:lstStyle/>
        <a:p>
          <a:endParaRPr lang="en-US"/>
        </a:p>
      </dgm:t>
    </dgm:pt>
    <dgm:pt modelId="{AEFABD14-E801-4D98-B9CF-19CF2E09370D}">
      <dgm:prSet phldrT="[Text]"/>
      <dgm:spPr/>
      <dgm:t>
        <a:bodyPr/>
        <a:lstStyle/>
        <a:p>
          <a:r>
            <a:rPr lang="en-US"/>
            <a:t>Date Stamp</a:t>
          </a:r>
        </a:p>
      </dgm:t>
    </dgm:pt>
    <dgm:pt modelId="{92DCF1B3-A4B1-46DC-A1C0-F76A36F678E9}" type="parTrans" cxnId="{51DB2E15-1D46-43DF-A5EC-0FED3E3C3350}">
      <dgm:prSet/>
      <dgm:spPr/>
      <dgm:t>
        <a:bodyPr/>
        <a:lstStyle/>
        <a:p>
          <a:endParaRPr lang="en-US"/>
        </a:p>
      </dgm:t>
    </dgm:pt>
    <dgm:pt modelId="{933627A2-7A7D-4212-B774-D29676E4BBEA}" type="sibTrans" cxnId="{51DB2E15-1D46-43DF-A5EC-0FED3E3C3350}">
      <dgm:prSet/>
      <dgm:spPr/>
      <dgm:t>
        <a:bodyPr/>
        <a:lstStyle/>
        <a:p>
          <a:endParaRPr lang="en-US"/>
        </a:p>
      </dgm:t>
    </dgm:pt>
    <dgm:pt modelId="{C78FF884-AF32-4A77-A291-AA9E473C2D67}">
      <dgm:prSet phldrT="[Text]"/>
      <dgm:spPr/>
      <dgm:t>
        <a:bodyPr/>
        <a:lstStyle/>
        <a:p>
          <a:r>
            <a:rPr lang="en-US"/>
            <a:t>Date Stamp as DDMMYYYY - On which CGDAN is issued</a:t>
          </a:r>
        </a:p>
      </dgm:t>
    </dgm:pt>
    <dgm:pt modelId="{63544EF0-E17C-4C2B-ABB7-2C7E679788AE}" type="parTrans" cxnId="{7DAF646B-7C2B-4916-80BE-9809FFCC4002}">
      <dgm:prSet/>
      <dgm:spPr/>
      <dgm:t>
        <a:bodyPr/>
        <a:lstStyle/>
        <a:p>
          <a:endParaRPr lang="en-US"/>
        </a:p>
      </dgm:t>
    </dgm:pt>
    <dgm:pt modelId="{8238F669-3558-4064-BEC7-2F9668EE51E5}" type="sibTrans" cxnId="{7DAF646B-7C2B-4916-80BE-9809FFCC4002}">
      <dgm:prSet/>
      <dgm:spPr/>
      <dgm:t>
        <a:bodyPr/>
        <a:lstStyle/>
        <a:p>
          <a:endParaRPr lang="en-US"/>
        </a:p>
      </dgm:t>
    </dgm:pt>
    <dgm:pt modelId="{1C50EF65-8CAB-4668-9F5C-304E95049C95}">
      <dgm:prSet phldrT="[Text]"/>
      <dgm:spPr/>
      <dgm:t>
        <a:bodyPr/>
        <a:lstStyle/>
        <a:p>
          <a:r>
            <a:rPr lang="en-US"/>
            <a:t>Unique Number</a:t>
          </a:r>
        </a:p>
      </dgm:t>
    </dgm:pt>
    <dgm:pt modelId="{0B9A2E47-504F-4843-ADE9-FB6813342EE5}" type="parTrans" cxnId="{BA0E702B-8B16-4805-98C7-12345A346078}">
      <dgm:prSet/>
      <dgm:spPr/>
      <dgm:t>
        <a:bodyPr/>
        <a:lstStyle/>
        <a:p>
          <a:endParaRPr lang="en-US"/>
        </a:p>
      </dgm:t>
    </dgm:pt>
    <dgm:pt modelId="{036B157F-F7C6-4C51-9764-8458B6E5067C}" type="sibTrans" cxnId="{BA0E702B-8B16-4805-98C7-12345A346078}">
      <dgm:prSet/>
      <dgm:spPr/>
      <dgm:t>
        <a:bodyPr/>
        <a:lstStyle/>
        <a:p>
          <a:endParaRPr lang="en-US"/>
        </a:p>
      </dgm:t>
    </dgm:pt>
    <dgm:pt modelId="{02CDCE9B-4370-43D0-AFA1-A769A1400600}">
      <dgm:prSet phldrT="[Text]"/>
      <dgm:spPr/>
      <dgm:t>
        <a:bodyPr/>
        <a:lstStyle/>
        <a:p>
          <a:r>
            <a:rPr lang="en-US"/>
            <a:t>A 8 digit running number </a:t>
          </a:r>
        </a:p>
      </dgm:t>
    </dgm:pt>
    <dgm:pt modelId="{8AA06CE9-FB43-443E-A73B-B419384B7678}" type="parTrans" cxnId="{6EC50C63-656C-4482-B518-6EB01C02EADC}">
      <dgm:prSet/>
      <dgm:spPr/>
      <dgm:t>
        <a:bodyPr/>
        <a:lstStyle/>
        <a:p>
          <a:endParaRPr lang="en-US"/>
        </a:p>
      </dgm:t>
    </dgm:pt>
    <dgm:pt modelId="{4CB87A18-B999-44A3-BE60-F176CF96EDFA}" type="sibTrans" cxnId="{6EC50C63-656C-4482-B518-6EB01C02EADC}">
      <dgm:prSet/>
      <dgm:spPr/>
      <dgm:t>
        <a:bodyPr/>
        <a:lstStyle/>
        <a:p>
          <a:endParaRPr lang="en-US"/>
        </a:p>
      </dgm:t>
    </dgm:pt>
    <dgm:pt modelId="{0ACDF20D-ADB1-4D4E-8243-352135544B18}">
      <dgm:prSet phldrT="[Text]"/>
      <dgm:spPr/>
      <dgm:t>
        <a:bodyPr/>
        <a:lstStyle/>
        <a:p>
          <a:r>
            <a:rPr lang="en-US"/>
            <a:t>Identifier</a:t>
          </a:r>
        </a:p>
      </dgm:t>
    </dgm:pt>
    <dgm:pt modelId="{7358250D-9CE2-4923-B67A-FF9A1FD706D3}" type="parTrans" cxnId="{C206B8A8-7148-4E2A-90A5-DBC1A1EB0CFD}">
      <dgm:prSet/>
      <dgm:spPr/>
      <dgm:t>
        <a:bodyPr/>
        <a:lstStyle/>
        <a:p>
          <a:endParaRPr lang="en-US"/>
        </a:p>
      </dgm:t>
    </dgm:pt>
    <dgm:pt modelId="{DEA5A2E7-71D5-426B-99D4-02EB344A4A03}" type="sibTrans" cxnId="{C206B8A8-7148-4E2A-90A5-DBC1A1EB0CFD}">
      <dgm:prSet/>
      <dgm:spPr/>
      <dgm:t>
        <a:bodyPr/>
        <a:lstStyle/>
        <a:p>
          <a:endParaRPr lang="en-US"/>
        </a:p>
      </dgm:t>
    </dgm:pt>
    <dgm:pt modelId="{53D2D26F-1741-42EF-AA50-5A347EA23D3B}">
      <dgm:prSet phldrT="[Text]"/>
      <dgm:spPr/>
      <dgm:t>
        <a:bodyPr/>
        <a:lstStyle/>
        <a:p>
          <a:r>
            <a:rPr lang="en-US"/>
            <a:t>A fixed identifier - 'GC'</a:t>
          </a:r>
        </a:p>
      </dgm:t>
    </dgm:pt>
    <dgm:pt modelId="{69A390D9-6390-4EE6-AD4B-266D584B88DD}" type="parTrans" cxnId="{10F5CF05-049B-45EE-B9CB-97D9D7C4A35F}">
      <dgm:prSet/>
      <dgm:spPr/>
      <dgm:t>
        <a:bodyPr/>
        <a:lstStyle/>
        <a:p>
          <a:endParaRPr lang="en-US"/>
        </a:p>
      </dgm:t>
    </dgm:pt>
    <dgm:pt modelId="{0DCFE729-BC4A-4C72-9E34-64FE5D603D32}" type="sibTrans" cxnId="{10F5CF05-049B-45EE-B9CB-97D9D7C4A35F}">
      <dgm:prSet/>
      <dgm:spPr/>
      <dgm:t>
        <a:bodyPr/>
        <a:lstStyle/>
        <a:p>
          <a:endParaRPr lang="en-US"/>
        </a:p>
      </dgm:t>
    </dgm:pt>
    <dgm:pt modelId="{85AAFB0E-2194-48E2-830B-394C2E069829}" type="pres">
      <dgm:prSet presAssocID="{390D8610-3C4D-4862-9B1F-A61FA8D53658}" presName="Name0" presStyleCnt="0">
        <dgm:presLayoutVars>
          <dgm:dir/>
          <dgm:animLvl val="lvl"/>
          <dgm:resizeHandles val="exact"/>
        </dgm:presLayoutVars>
      </dgm:prSet>
      <dgm:spPr/>
      <dgm:t>
        <a:bodyPr/>
        <a:lstStyle/>
        <a:p>
          <a:endParaRPr lang="en-US"/>
        </a:p>
      </dgm:t>
    </dgm:pt>
    <dgm:pt modelId="{FBC826E7-AA08-4BCA-A553-D360D51A835D}" type="pres">
      <dgm:prSet presAssocID="{0ACDF20D-ADB1-4D4E-8243-352135544B18}" presName="composite" presStyleCnt="0"/>
      <dgm:spPr/>
    </dgm:pt>
    <dgm:pt modelId="{1ECD78CA-FCE0-4EC3-8581-CAAE55BE8636}" type="pres">
      <dgm:prSet presAssocID="{0ACDF20D-ADB1-4D4E-8243-352135544B18}" presName="parTx" presStyleLbl="alignNode1" presStyleIdx="0" presStyleCnt="5">
        <dgm:presLayoutVars>
          <dgm:chMax val="0"/>
          <dgm:chPref val="0"/>
          <dgm:bulletEnabled val="1"/>
        </dgm:presLayoutVars>
      </dgm:prSet>
      <dgm:spPr/>
      <dgm:t>
        <a:bodyPr/>
        <a:lstStyle/>
        <a:p>
          <a:endParaRPr lang="en-US"/>
        </a:p>
      </dgm:t>
    </dgm:pt>
    <dgm:pt modelId="{EB70FAA0-E258-41A7-896E-34D8687D7F08}" type="pres">
      <dgm:prSet presAssocID="{0ACDF20D-ADB1-4D4E-8243-352135544B18}" presName="desTx" presStyleLbl="alignAccFollowNode1" presStyleIdx="0" presStyleCnt="5">
        <dgm:presLayoutVars>
          <dgm:bulletEnabled val="1"/>
        </dgm:presLayoutVars>
      </dgm:prSet>
      <dgm:spPr/>
      <dgm:t>
        <a:bodyPr/>
        <a:lstStyle/>
        <a:p>
          <a:endParaRPr lang="en-US"/>
        </a:p>
      </dgm:t>
    </dgm:pt>
    <dgm:pt modelId="{58258DFA-E442-494A-AAFA-17061AAD8C48}" type="pres">
      <dgm:prSet presAssocID="{DEA5A2E7-71D5-426B-99D4-02EB344A4A03}" presName="space" presStyleCnt="0"/>
      <dgm:spPr/>
    </dgm:pt>
    <dgm:pt modelId="{7C07A2C5-BB02-42AB-9A56-F18A383232BC}" type="pres">
      <dgm:prSet presAssocID="{B37414E4-9E0C-498C-87A8-550DC2FC8D7D}" presName="composite" presStyleCnt="0"/>
      <dgm:spPr/>
    </dgm:pt>
    <dgm:pt modelId="{8299344E-6C89-4F5B-A8DA-BFF8CB285CED}" type="pres">
      <dgm:prSet presAssocID="{B37414E4-9E0C-498C-87A8-550DC2FC8D7D}" presName="parTx" presStyleLbl="alignNode1" presStyleIdx="1" presStyleCnt="5">
        <dgm:presLayoutVars>
          <dgm:chMax val="0"/>
          <dgm:chPref val="0"/>
          <dgm:bulletEnabled val="1"/>
        </dgm:presLayoutVars>
      </dgm:prSet>
      <dgm:spPr/>
      <dgm:t>
        <a:bodyPr/>
        <a:lstStyle/>
        <a:p>
          <a:endParaRPr lang="en-US"/>
        </a:p>
      </dgm:t>
    </dgm:pt>
    <dgm:pt modelId="{D2B92B6C-FE09-4D8C-BA10-51242D398CE0}" type="pres">
      <dgm:prSet presAssocID="{B37414E4-9E0C-498C-87A8-550DC2FC8D7D}" presName="desTx" presStyleLbl="alignAccFollowNode1" presStyleIdx="1" presStyleCnt="5">
        <dgm:presLayoutVars>
          <dgm:bulletEnabled val="1"/>
        </dgm:presLayoutVars>
      </dgm:prSet>
      <dgm:spPr/>
      <dgm:t>
        <a:bodyPr/>
        <a:lstStyle/>
        <a:p>
          <a:endParaRPr lang="en-US"/>
        </a:p>
      </dgm:t>
    </dgm:pt>
    <dgm:pt modelId="{333DB282-DC9C-45FA-B253-7707934DC4FB}" type="pres">
      <dgm:prSet presAssocID="{8C680992-89D2-47FF-9E67-58FFF61C5FE8}" presName="space" presStyleCnt="0"/>
      <dgm:spPr/>
    </dgm:pt>
    <dgm:pt modelId="{BB746EC9-8E8B-469B-9B41-26F129E7C0C9}" type="pres">
      <dgm:prSet presAssocID="{AF384810-E690-4216-8FEE-83D6F82C63EB}" presName="composite" presStyleCnt="0"/>
      <dgm:spPr/>
    </dgm:pt>
    <dgm:pt modelId="{2CCC3C7B-D042-4A1F-A467-9036DCC31A55}" type="pres">
      <dgm:prSet presAssocID="{AF384810-E690-4216-8FEE-83D6F82C63EB}" presName="parTx" presStyleLbl="alignNode1" presStyleIdx="2" presStyleCnt="5">
        <dgm:presLayoutVars>
          <dgm:chMax val="0"/>
          <dgm:chPref val="0"/>
          <dgm:bulletEnabled val="1"/>
        </dgm:presLayoutVars>
      </dgm:prSet>
      <dgm:spPr/>
      <dgm:t>
        <a:bodyPr/>
        <a:lstStyle/>
        <a:p>
          <a:endParaRPr lang="en-US"/>
        </a:p>
      </dgm:t>
    </dgm:pt>
    <dgm:pt modelId="{3786AE98-8FF5-4EA2-BAFA-B60AAD6A7D88}" type="pres">
      <dgm:prSet presAssocID="{AF384810-E690-4216-8FEE-83D6F82C63EB}" presName="desTx" presStyleLbl="alignAccFollowNode1" presStyleIdx="2" presStyleCnt="5">
        <dgm:presLayoutVars>
          <dgm:bulletEnabled val="1"/>
        </dgm:presLayoutVars>
      </dgm:prSet>
      <dgm:spPr/>
      <dgm:t>
        <a:bodyPr/>
        <a:lstStyle/>
        <a:p>
          <a:endParaRPr lang="en-US"/>
        </a:p>
      </dgm:t>
    </dgm:pt>
    <dgm:pt modelId="{33455CB7-8AC9-4A1C-8C10-02F9406DBEB6}" type="pres">
      <dgm:prSet presAssocID="{049571CC-9752-49A3-9115-B4165343C2BE}" presName="space" presStyleCnt="0"/>
      <dgm:spPr/>
    </dgm:pt>
    <dgm:pt modelId="{3B20A72A-F2F6-4F17-AE4D-A1C8BA57A214}" type="pres">
      <dgm:prSet presAssocID="{AEFABD14-E801-4D98-B9CF-19CF2E09370D}" presName="composite" presStyleCnt="0"/>
      <dgm:spPr/>
    </dgm:pt>
    <dgm:pt modelId="{BC1BB2AF-4F42-4901-81C7-3F95B164ADA1}" type="pres">
      <dgm:prSet presAssocID="{AEFABD14-E801-4D98-B9CF-19CF2E09370D}" presName="parTx" presStyleLbl="alignNode1" presStyleIdx="3" presStyleCnt="5">
        <dgm:presLayoutVars>
          <dgm:chMax val="0"/>
          <dgm:chPref val="0"/>
          <dgm:bulletEnabled val="1"/>
        </dgm:presLayoutVars>
      </dgm:prSet>
      <dgm:spPr/>
      <dgm:t>
        <a:bodyPr/>
        <a:lstStyle/>
        <a:p>
          <a:endParaRPr lang="en-US"/>
        </a:p>
      </dgm:t>
    </dgm:pt>
    <dgm:pt modelId="{0A7A737D-871A-4BAD-8681-7CDC65215798}" type="pres">
      <dgm:prSet presAssocID="{AEFABD14-E801-4D98-B9CF-19CF2E09370D}" presName="desTx" presStyleLbl="alignAccFollowNode1" presStyleIdx="3" presStyleCnt="5">
        <dgm:presLayoutVars>
          <dgm:bulletEnabled val="1"/>
        </dgm:presLayoutVars>
      </dgm:prSet>
      <dgm:spPr/>
      <dgm:t>
        <a:bodyPr/>
        <a:lstStyle/>
        <a:p>
          <a:endParaRPr lang="en-US"/>
        </a:p>
      </dgm:t>
    </dgm:pt>
    <dgm:pt modelId="{F4531B6C-5E6A-44C8-8F45-E711DD3904FD}" type="pres">
      <dgm:prSet presAssocID="{933627A2-7A7D-4212-B774-D29676E4BBEA}" presName="space" presStyleCnt="0"/>
      <dgm:spPr/>
    </dgm:pt>
    <dgm:pt modelId="{D1028E2A-03ED-48C4-AB86-DA7B645333E4}" type="pres">
      <dgm:prSet presAssocID="{1C50EF65-8CAB-4668-9F5C-304E95049C95}" presName="composite" presStyleCnt="0"/>
      <dgm:spPr/>
    </dgm:pt>
    <dgm:pt modelId="{CD3694EF-CEF3-4438-B7F5-48F26BE42B91}" type="pres">
      <dgm:prSet presAssocID="{1C50EF65-8CAB-4668-9F5C-304E95049C95}" presName="parTx" presStyleLbl="alignNode1" presStyleIdx="4" presStyleCnt="5">
        <dgm:presLayoutVars>
          <dgm:chMax val="0"/>
          <dgm:chPref val="0"/>
          <dgm:bulletEnabled val="1"/>
        </dgm:presLayoutVars>
      </dgm:prSet>
      <dgm:spPr/>
      <dgm:t>
        <a:bodyPr/>
        <a:lstStyle/>
        <a:p>
          <a:endParaRPr lang="en-US"/>
        </a:p>
      </dgm:t>
    </dgm:pt>
    <dgm:pt modelId="{E8ECBE4F-BC95-43E0-89CC-E90D6D5D8FBE}" type="pres">
      <dgm:prSet presAssocID="{1C50EF65-8CAB-4668-9F5C-304E95049C95}" presName="desTx" presStyleLbl="alignAccFollowNode1" presStyleIdx="4" presStyleCnt="5">
        <dgm:presLayoutVars>
          <dgm:bulletEnabled val="1"/>
        </dgm:presLayoutVars>
      </dgm:prSet>
      <dgm:spPr/>
      <dgm:t>
        <a:bodyPr/>
        <a:lstStyle/>
        <a:p>
          <a:endParaRPr lang="en-US"/>
        </a:p>
      </dgm:t>
    </dgm:pt>
  </dgm:ptLst>
  <dgm:cxnLst>
    <dgm:cxn modelId="{7D9D8342-218F-45DD-9AE4-4D346D51A441}" type="presOf" srcId="{1C50EF65-8CAB-4668-9F5C-304E95049C95}" destId="{CD3694EF-CEF3-4438-B7F5-48F26BE42B91}" srcOrd="0" destOrd="0" presId="urn:microsoft.com/office/officeart/2005/8/layout/hList1"/>
    <dgm:cxn modelId="{85C3B719-EE26-480C-8A71-F1B16C9D0C48}" type="presOf" srcId="{AF384810-E690-4216-8FEE-83D6F82C63EB}" destId="{2CCC3C7B-D042-4A1F-A467-9036DCC31A55}" srcOrd="0" destOrd="0" presId="urn:microsoft.com/office/officeart/2005/8/layout/hList1"/>
    <dgm:cxn modelId="{06663F32-F6D6-4012-B0FD-E8E02633E352}" type="presOf" srcId="{93A29005-ECEA-44A8-98A3-35A4E0B048EC}" destId="{D2B92B6C-FE09-4D8C-BA10-51242D398CE0}" srcOrd="0" destOrd="0" presId="urn:microsoft.com/office/officeart/2005/8/layout/hList1"/>
    <dgm:cxn modelId="{93C0C760-7CAA-49CC-92AD-CA834B9C2D66}" srcId="{B37414E4-9E0C-498C-87A8-550DC2FC8D7D}" destId="{93A29005-ECEA-44A8-98A3-35A4E0B048EC}" srcOrd="0" destOrd="0" parTransId="{77C44587-68A5-42FB-ADCD-513B3B5CC9BE}" sibTransId="{68759E10-0083-4961-9502-603B1BCC826E}"/>
    <dgm:cxn modelId="{512D2417-2EDE-4B09-B0B1-A72BAADFA0EF}" type="presOf" srcId="{527AC3A1-6FAF-41EE-8198-647E6079E24C}" destId="{3786AE98-8FF5-4EA2-BAFA-B60AAD6A7D88}" srcOrd="0" destOrd="0" presId="urn:microsoft.com/office/officeart/2005/8/layout/hList1"/>
    <dgm:cxn modelId="{C8D4C2F0-F1B5-4247-A071-1124D8647AD4}" type="presOf" srcId="{B37414E4-9E0C-498C-87A8-550DC2FC8D7D}" destId="{8299344E-6C89-4F5B-A8DA-BFF8CB285CED}" srcOrd="0" destOrd="0" presId="urn:microsoft.com/office/officeart/2005/8/layout/hList1"/>
    <dgm:cxn modelId="{F2FDF141-2087-4F9A-AB5D-C3409467657D}" type="presOf" srcId="{0ACDF20D-ADB1-4D4E-8243-352135544B18}" destId="{1ECD78CA-FCE0-4EC3-8581-CAAE55BE8636}" srcOrd="0" destOrd="0" presId="urn:microsoft.com/office/officeart/2005/8/layout/hList1"/>
    <dgm:cxn modelId="{DD41016B-ACB6-4C3A-AB59-80B8360F92B9}" type="presOf" srcId="{53D2D26F-1741-42EF-AA50-5A347EA23D3B}" destId="{EB70FAA0-E258-41A7-896E-34D8687D7F08}" srcOrd="0" destOrd="0" presId="urn:microsoft.com/office/officeart/2005/8/layout/hList1"/>
    <dgm:cxn modelId="{C206B8A8-7148-4E2A-90A5-DBC1A1EB0CFD}" srcId="{390D8610-3C4D-4862-9B1F-A61FA8D53658}" destId="{0ACDF20D-ADB1-4D4E-8243-352135544B18}" srcOrd="0" destOrd="0" parTransId="{7358250D-9CE2-4923-B67A-FF9A1FD706D3}" sibTransId="{DEA5A2E7-71D5-426B-99D4-02EB344A4A03}"/>
    <dgm:cxn modelId="{8159DE8D-75CB-4F19-8865-39759731CD83}" srcId="{390D8610-3C4D-4862-9B1F-A61FA8D53658}" destId="{AF384810-E690-4216-8FEE-83D6F82C63EB}" srcOrd="2" destOrd="0" parTransId="{82D8C762-2B16-4860-B5A5-460A4C39A9FA}" sibTransId="{049571CC-9752-49A3-9115-B4165343C2BE}"/>
    <dgm:cxn modelId="{7DAF646B-7C2B-4916-80BE-9809FFCC4002}" srcId="{AEFABD14-E801-4D98-B9CF-19CF2E09370D}" destId="{C78FF884-AF32-4A77-A291-AA9E473C2D67}" srcOrd="0" destOrd="0" parTransId="{63544EF0-E17C-4C2B-ABB7-2C7E679788AE}" sibTransId="{8238F669-3558-4064-BEC7-2F9668EE51E5}"/>
    <dgm:cxn modelId="{51DB2E15-1D46-43DF-A5EC-0FED3E3C3350}" srcId="{390D8610-3C4D-4862-9B1F-A61FA8D53658}" destId="{AEFABD14-E801-4D98-B9CF-19CF2E09370D}" srcOrd="3" destOrd="0" parTransId="{92DCF1B3-A4B1-46DC-A1C0-F76A36F678E9}" sibTransId="{933627A2-7A7D-4212-B774-D29676E4BBEA}"/>
    <dgm:cxn modelId="{8BEDDF44-9E0F-43A6-B2E3-6C92FD98CA5A}" type="presOf" srcId="{AEFABD14-E801-4D98-B9CF-19CF2E09370D}" destId="{BC1BB2AF-4F42-4901-81C7-3F95B164ADA1}" srcOrd="0" destOrd="0" presId="urn:microsoft.com/office/officeart/2005/8/layout/hList1"/>
    <dgm:cxn modelId="{B2843BD1-E4CA-4B18-B802-A822D2A58B19}" type="presOf" srcId="{C78FF884-AF32-4A77-A291-AA9E473C2D67}" destId="{0A7A737D-871A-4BAD-8681-7CDC65215798}" srcOrd="0" destOrd="0" presId="urn:microsoft.com/office/officeart/2005/8/layout/hList1"/>
    <dgm:cxn modelId="{716A14C5-C946-457C-9E9D-F618496E0812}" type="presOf" srcId="{02CDCE9B-4370-43D0-AFA1-A769A1400600}" destId="{E8ECBE4F-BC95-43E0-89CC-E90D6D5D8FBE}" srcOrd="0" destOrd="0" presId="urn:microsoft.com/office/officeart/2005/8/layout/hList1"/>
    <dgm:cxn modelId="{A3E6A921-B119-4ED0-BA2E-224A0D6640A7}" srcId="{AF384810-E690-4216-8FEE-83D6F82C63EB}" destId="{527AC3A1-6FAF-41EE-8198-647E6079E24C}" srcOrd="0" destOrd="0" parTransId="{EEF35C69-FA3A-44A6-80D9-D0E84816B7F2}" sibTransId="{97278750-C384-4C64-B96A-48EE160575AC}"/>
    <dgm:cxn modelId="{CF1CF1B2-DAA9-407A-80FF-EA9F30B08AAD}" type="presOf" srcId="{390D8610-3C4D-4862-9B1F-A61FA8D53658}" destId="{85AAFB0E-2194-48E2-830B-394C2E069829}" srcOrd="0" destOrd="0" presId="urn:microsoft.com/office/officeart/2005/8/layout/hList1"/>
    <dgm:cxn modelId="{16EC8ECC-503A-486B-B231-7AE7F8DE5182}" srcId="{390D8610-3C4D-4862-9B1F-A61FA8D53658}" destId="{B37414E4-9E0C-498C-87A8-550DC2FC8D7D}" srcOrd="1" destOrd="0" parTransId="{6D600315-F77F-4ABE-A877-7F831B4D2787}" sibTransId="{8C680992-89D2-47FF-9E67-58FFF61C5FE8}"/>
    <dgm:cxn modelId="{6EC50C63-656C-4482-B518-6EB01C02EADC}" srcId="{1C50EF65-8CAB-4668-9F5C-304E95049C95}" destId="{02CDCE9B-4370-43D0-AFA1-A769A1400600}" srcOrd="0" destOrd="0" parTransId="{8AA06CE9-FB43-443E-A73B-B419384B7678}" sibTransId="{4CB87A18-B999-44A3-BE60-F176CF96EDFA}"/>
    <dgm:cxn modelId="{10F5CF05-049B-45EE-B9CB-97D9D7C4A35F}" srcId="{0ACDF20D-ADB1-4D4E-8243-352135544B18}" destId="{53D2D26F-1741-42EF-AA50-5A347EA23D3B}" srcOrd="0" destOrd="0" parTransId="{69A390D9-6390-4EE6-AD4B-266D584B88DD}" sibTransId="{0DCFE729-BC4A-4C72-9E34-64FE5D603D32}"/>
    <dgm:cxn modelId="{BA0E702B-8B16-4805-98C7-12345A346078}" srcId="{390D8610-3C4D-4862-9B1F-A61FA8D53658}" destId="{1C50EF65-8CAB-4668-9F5C-304E95049C95}" srcOrd="4" destOrd="0" parTransId="{0B9A2E47-504F-4843-ADE9-FB6813342EE5}" sibTransId="{036B157F-F7C6-4C51-9764-8458B6E5067C}"/>
    <dgm:cxn modelId="{5BE5B417-875D-4F6A-8AD0-EBDF0201882F}" type="presParOf" srcId="{85AAFB0E-2194-48E2-830B-394C2E069829}" destId="{FBC826E7-AA08-4BCA-A553-D360D51A835D}" srcOrd="0" destOrd="0" presId="urn:microsoft.com/office/officeart/2005/8/layout/hList1"/>
    <dgm:cxn modelId="{E89EBA76-FA6A-4A8E-8F7D-95C0DE89296A}" type="presParOf" srcId="{FBC826E7-AA08-4BCA-A553-D360D51A835D}" destId="{1ECD78CA-FCE0-4EC3-8581-CAAE55BE8636}" srcOrd="0" destOrd="0" presId="urn:microsoft.com/office/officeart/2005/8/layout/hList1"/>
    <dgm:cxn modelId="{C42D332C-7E7B-4E64-984D-8FD017839552}" type="presParOf" srcId="{FBC826E7-AA08-4BCA-A553-D360D51A835D}" destId="{EB70FAA0-E258-41A7-896E-34D8687D7F08}" srcOrd="1" destOrd="0" presId="urn:microsoft.com/office/officeart/2005/8/layout/hList1"/>
    <dgm:cxn modelId="{F8E0236F-96A0-4004-9C64-BF6D82FD009B}" type="presParOf" srcId="{85AAFB0E-2194-48E2-830B-394C2E069829}" destId="{58258DFA-E442-494A-AAFA-17061AAD8C48}" srcOrd="1" destOrd="0" presId="urn:microsoft.com/office/officeart/2005/8/layout/hList1"/>
    <dgm:cxn modelId="{5FAE7D9C-72E7-4EAA-A411-8C1F4875E9EC}" type="presParOf" srcId="{85AAFB0E-2194-48E2-830B-394C2E069829}" destId="{7C07A2C5-BB02-42AB-9A56-F18A383232BC}" srcOrd="2" destOrd="0" presId="urn:microsoft.com/office/officeart/2005/8/layout/hList1"/>
    <dgm:cxn modelId="{3C05B82B-4B51-488B-B39D-04D97A4816B0}" type="presParOf" srcId="{7C07A2C5-BB02-42AB-9A56-F18A383232BC}" destId="{8299344E-6C89-4F5B-A8DA-BFF8CB285CED}" srcOrd="0" destOrd="0" presId="urn:microsoft.com/office/officeart/2005/8/layout/hList1"/>
    <dgm:cxn modelId="{19287048-4A0B-4F00-9E3D-0AAE63D8CFC6}" type="presParOf" srcId="{7C07A2C5-BB02-42AB-9A56-F18A383232BC}" destId="{D2B92B6C-FE09-4D8C-BA10-51242D398CE0}" srcOrd="1" destOrd="0" presId="urn:microsoft.com/office/officeart/2005/8/layout/hList1"/>
    <dgm:cxn modelId="{C6B78558-735C-4280-BE30-5F58584693BB}" type="presParOf" srcId="{85AAFB0E-2194-48E2-830B-394C2E069829}" destId="{333DB282-DC9C-45FA-B253-7707934DC4FB}" srcOrd="3" destOrd="0" presId="urn:microsoft.com/office/officeart/2005/8/layout/hList1"/>
    <dgm:cxn modelId="{FCAB207B-945D-4CB0-B54E-920FE21AC48E}" type="presParOf" srcId="{85AAFB0E-2194-48E2-830B-394C2E069829}" destId="{BB746EC9-8E8B-469B-9B41-26F129E7C0C9}" srcOrd="4" destOrd="0" presId="urn:microsoft.com/office/officeart/2005/8/layout/hList1"/>
    <dgm:cxn modelId="{FED041B7-E3D3-46CF-81BD-10ED32688FF7}" type="presParOf" srcId="{BB746EC9-8E8B-469B-9B41-26F129E7C0C9}" destId="{2CCC3C7B-D042-4A1F-A467-9036DCC31A55}" srcOrd="0" destOrd="0" presId="urn:microsoft.com/office/officeart/2005/8/layout/hList1"/>
    <dgm:cxn modelId="{6F6D50E2-E3AC-41D9-8FBE-DA6909188128}" type="presParOf" srcId="{BB746EC9-8E8B-469B-9B41-26F129E7C0C9}" destId="{3786AE98-8FF5-4EA2-BAFA-B60AAD6A7D88}" srcOrd="1" destOrd="0" presId="urn:microsoft.com/office/officeart/2005/8/layout/hList1"/>
    <dgm:cxn modelId="{27BFCF28-1C3D-492F-8293-A3A27050F972}" type="presParOf" srcId="{85AAFB0E-2194-48E2-830B-394C2E069829}" destId="{33455CB7-8AC9-4A1C-8C10-02F9406DBEB6}" srcOrd="5" destOrd="0" presId="urn:microsoft.com/office/officeart/2005/8/layout/hList1"/>
    <dgm:cxn modelId="{509A58C3-0CFD-4B9D-B356-7CF138DA17B5}" type="presParOf" srcId="{85AAFB0E-2194-48E2-830B-394C2E069829}" destId="{3B20A72A-F2F6-4F17-AE4D-A1C8BA57A214}" srcOrd="6" destOrd="0" presId="urn:microsoft.com/office/officeart/2005/8/layout/hList1"/>
    <dgm:cxn modelId="{7B48B327-7174-4007-B741-0EC1BFBED5E6}" type="presParOf" srcId="{3B20A72A-F2F6-4F17-AE4D-A1C8BA57A214}" destId="{BC1BB2AF-4F42-4901-81C7-3F95B164ADA1}" srcOrd="0" destOrd="0" presId="urn:microsoft.com/office/officeart/2005/8/layout/hList1"/>
    <dgm:cxn modelId="{58C27E58-B0E1-4F0E-9E85-E089D395E22C}" type="presParOf" srcId="{3B20A72A-F2F6-4F17-AE4D-A1C8BA57A214}" destId="{0A7A737D-871A-4BAD-8681-7CDC65215798}" srcOrd="1" destOrd="0" presId="urn:microsoft.com/office/officeart/2005/8/layout/hList1"/>
    <dgm:cxn modelId="{BF282BA2-D8F9-4F0F-AB79-2BC9596444A9}" type="presParOf" srcId="{85AAFB0E-2194-48E2-830B-394C2E069829}" destId="{F4531B6C-5E6A-44C8-8F45-E711DD3904FD}" srcOrd="7" destOrd="0" presId="urn:microsoft.com/office/officeart/2005/8/layout/hList1"/>
    <dgm:cxn modelId="{1D7F2758-993F-4066-A181-4C8D6A427F53}" type="presParOf" srcId="{85AAFB0E-2194-48E2-830B-394C2E069829}" destId="{D1028E2A-03ED-48C4-AB86-DA7B645333E4}" srcOrd="8" destOrd="0" presId="urn:microsoft.com/office/officeart/2005/8/layout/hList1"/>
    <dgm:cxn modelId="{1F28DBA7-E5E7-498B-9353-A96895E6ECB7}" type="presParOf" srcId="{D1028E2A-03ED-48C4-AB86-DA7B645333E4}" destId="{CD3694EF-CEF3-4438-B7F5-48F26BE42B91}" srcOrd="0" destOrd="0" presId="urn:microsoft.com/office/officeart/2005/8/layout/hList1"/>
    <dgm:cxn modelId="{9B59B335-764F-48FE-AC7F-890F91D38B72}" type="presParOf" srcId="{D1028E2A-03ED-48C4-AB86-DA7B645333E4}" destId="{E8ECBE4F-BC95-43E0-89CC-E90D6D5D8FBE}" srcOrd="1" destOrd="0" presId="urn:microsoft.com/office/officeart/2005/8/layout/hList1"/>
  </dgm:cxnLst>
  <dgm:bg/>
  <dgm:whole/>
  <dgm:extLst>
    <a:ext uri="http://schemas.microsoft.com/office/drawing/2008/diagram">
      <dsp:dataModelExt xmlns:dsp="http://schemas.microsoft.com/office/drawing/2008/diagram" relId="rId68" minVer="http://schemas.openxmlformats.org/drawingml/2006/diagram"/>
    </a:ext>
  </dgm:extLst>
</dgm:dataModel>
</file>

<file path=word/diagrams/data12.xml><?xml version="1.0" encoding="utf-8"?>
<dgm:dataModel xmlns:dgm="http://schemas.openxmlformats.org/drawingml/2006/diagram" xmlns:a="http://schemas.openxmlformats.org/drawingml/2006/main">
  <dgm:ptLst>
    <dgm:pt modelId="{390D8610-3C4D-4862-9B1F-A61FA8D53658}" type="doc">
      <dgm:prSet loTypeId="urn:microsoft.com/office/officeart/2005/8/layout/hList1" loCatId="list" qsTypeId="urn:microsoft.com/office/officeart/2005/8/quickstyle/simple1" qsCatId="simple" csTypeId="urn:microsoft.com/office/officeart/2005/8/colors/colorful1" csCatId="colorful" phldr="1"/>
      <dgm:spPr/>
      <dgm:t>
        <a:bodyPr/>
        <a:lstStyle/>
        <a:p>
          <a:endParaRPr lang="en-US"/>
        </a:p>
      </dgm:t>
    </dgm:pt>
    <dgm:pt modelId="{B37414E4-9E0C-498C-87A8-550DC2FC8D7D}">
      <dgm:prSet phldrT="[Text]" custT="1"/>
      <dgm:spPr/>
      <dgm:t>
        <a:bodyPr/>
        <a:lstStyle/>
        <a:p>
          <a:r>
            <a:rPr lang="en-US" sz="1000"/>
            <a:t>Scheme Code</a:t>
          </a:r>
        </a:p>
      </dgm:t>
    </dgm:pt>
    <dgm:pt modelId="{6D600315-F77F-4ABE-A877-7F831B4D2787}" type="parTrans" cxnId="{16EC8ECC-503A-486B-B231-7AE7F8DE5182}">
      <dgm:prSet/>
      <dgm:spPr/>
      <dgm:t>
        <a:bodyPr/>
        <a:lstStyle/>
        <a:p>
          <a:endParaRPr lang="en-US" sz="1000"/>
        </a:p>
      </dgm:t>
    </dgm:pt>
    <dgm:pt modelId="{8C680992-89D2-47FF-9E67-58FFF61C5FE8}" type="sibTrans" cxnId="{16EC8ECC-503A-486B-B231-7AE7F8DE5182}">
      <dgm:prSet/>
      <dgm:spPr/>
      <dgm:t>
        <a:bodyPr/>
        <a:lstStyle/>
        <a:p>
          <a:endParaRPr lang="en-US" sz="1000"/>
        </a:p>
      </dgm:t>
    </dgm:pt>
    <dgm:pt modelId="{93A29005-ECEA-44A8-98A3-35A4E0B048EC}">
      <dgm:prSet phldrT="[Text]" custT="1"/>
      <dgm:spPr/>
      <dgm:t>
        <a:bodyPr/>
        <a:lstStyle/>
        <a:p>
          <a:r>
            <a:rPr lang="en-US" sz="1000"/>
            <a:t>Education Loan the code is - 'EDL'</a:t>
          </a:r>
        </a:p>
      </dgm:t>
    </dgm:pt>
    <dgm:pt modelId="{77C44587-68A5-42FB-ADCD-513B3B5CC9BE}" type="parTrans" cxnId="{93C0C760-7CAA-49CC-92AD-CA834B9C2D66}">
      <dgm:prSet/>
      <dgm:spPr/>
      <dgm:t>
        <a:bodyPr/>
        <a:lstStyle/>
        <a:p>
          <a:endParaRPr lang="en-US" sz="1000"/>
        </a:p>
      </dgm:t>
    </dgm:pt>
    <dgm:pt modelId="{68759E10-0083-4961-9502-603B1BCC826E}" type="sibTrans" cxnId="{93C0C760-7CAA-49CC-92AD-CA834B9C2D66}">
      <dgm:prSet/>
      <dgm:spPr/>
      <dgm:t>
        <a:bodyPr/>
        <a:lstStyle/>
        <a:p>
          <a:endParaRPr lang="en-US" sz="1000"/>
        </a:p>
      </dgm:t>
    </dgm:pt>
    <dgm:pt modelId="{AEFABD14-E801-4D98-B9CF-19CF2E09370D}">
      <dgm:prSet phldrT="[Text]" custT="1"/>
      <dgm:spPr/>
      <dgm:t>
        <a:bodyPr/>
        <a:lstStyle/>
        <a:p>
          <a:r>
            <a:rPr lang="en-US" sz="1000"/>
            <a:t>Date Stamp</a:t>
          </a:r>
        </a:p>
      </dgm:t>
    </dgm:pt>
    <dgm:pt modelId="{92DCF1B3-A4B1-46DC-A1C0-F76A36F678E9}" type="parTrans" cxnId="{51DB2E15-1D46-43DF-A5EC-0FED3E3C3350}">
      <dgm:prSet/>
      <dgm:spPr/>
      <dgm:t>
        <a:bodyPr/>
        <a:lstStyle/>
        <a:p>
          <a:endParaRPr lang="en-US" sz="1000"/>
        </a:p>
      </dgm:t>
    </dgm:pt>
    <dgm:pt modelId="{933627A2-7A7D-4212-B774-D29676E4BBEA}" type="sibTrans" cxnId="{51DB2E15-1D46-43DF-A5EC-0FED3E3C3350}">
      <dgm:prSet/>
      <dgm:spPr/>
      <dgm:t>
        <a:bodyPr/>
        <a:lstStyle/>
        <a:p>
          <a:endParaRPr lang="en-US" sz="1000"/>
        </a:p>
      </dgm:t>
    </dgm:pt>
    <dgm:pt modelId="{C78FF884-AF32-4A77-A291-AA9E473C2D67}">
      <dgm:prSet phldrT="[Text]" custT="1"/>
      <dgm:spPr/>
      <dgm:t>
        <a:bodyPr/>
        <a:lstStyle/>
        <a:p>
          <a:r>
            <a:rPr lang="en-US" sz="1000"/>
            <a:t>Date as DDMMYYYY - On which BATCHDAN is issued</a:t>
          </a:r>
        </a:p>
      </dgm:t>
    </dgm:pt>
    <dgm:pt modelId="{63544EF0-E17C-4C2B-ABB7-2C7E679788AE}" type="parTrans" cxnId="{7DAF646B-7C2B-4916-80BE-9809FFCC4002}">
      <dgm:prSet/>
      <dgm:spPr/>
      <dgm:t>
        <a:bodyPr/>
        <a:lstStyle/>
        <a:p>
          <a:endParaRPr lang="en-US" sz="1000"/>
        </a:p>
      </dgm:t>
    </dgm:pt>
    <dgm:pt modelId="{8238F669-3558-4064-BEC7-2F9668EE51E5}" type="sibTrans" cxnId="{7DAF646B-7C2B-4916-80BE-9809FFCC4002}">
      <dgm:prSet/>
      <dgm:spPr/>
      <dgm:t>
        <a:bodyPr/>
        <a:lstStyle/>
        <a:p>
          <a:endParaRPr lang="en-US" sz="1000"/>
        </a:p>
      </dgm:t>
    </dgm:pt>
    <dgm:pt modelId="{1C50EF65-8CAB-4668-9F5C-304E95049C95}">
      <dgm:prSet phldrT="[Text]" custT="1"/>
      <dgm:spPr/>
      <dgm:t>
        <a:bodyPr/>
        <a:lstStyle/>
        <a:p>
          <a:r>
            <a:rPr lang="en-US" sz="1000"/>
            <a:t>Unique Number</a:t>
          </a:r>
        </a:p>
      </dgm:t>
    </dgm:pt>
    <dgm:pt modelId="{0B9A2E47-504F-4843-ADE9-FB6813342EE5}" type="parTrans" cxnId="{BA0E702B-8B16-4805-98C7-12345A346078}">
      <dgm:prSet/>
      <dgm:spPr/>
      <dgm:t>
        <a:bodyPr/>
        <a:lstStyle/>
        <a:p>
          <a:endParaRPr lang="en-US" sz="1000"/>
        </a:p>
      </dgm:t>
    </dgm:pt>
    <dgm:pt modelId="{036B157F-F7C6-4C51-9764-8458B6E5067C}" type="sibTrans" cxnId="{BA0E702B-8B16-4805-98C7-12345A346078}">
      <dgm:prSet/>
      <dgm:spPr/>
      <dgm:t>
        <a:bodyPr/>
        <a:lstStyle/>
        <a:p>
          <a:endParaRPr lang="en-US" sz="1000"/>
        </a:p>
      </dgm:t>
    </dgm:pt>
    <dgm:pt modelId="{02CDCE9B-4370-43D0-AFA1-A769A1400600}">
      <dgm:prSet phldrT="[Text]" custT="1"/>
      <dgm:spPr/>
      <dgm:t>
        <a:bodyPr/>
        <a:lstStyle/>
        <a:p>
          <a:r>
            <a:rPr lang="en-US" sz="1000"/>
            <a:t>A 4 digit running number </a:t>
          </a:r>
        </a:p>
      </dgm:t>
    </dgm:pt>
    <dgm:pt modelId="{8AA06CE9-FB43-443E-A73B-B419384B7678}" type="parTrans" cxnId="{6EC50C63-656C-4482-B518-6EB01C02EADC}">
      <dgm:prSet/>
      <dgm:spPr/>
      <dgm:t>
        <a:bodyPr/>
        <a:lstStyle/>
        <a:p>
          <a:endParaRPr lang="en-US" sz="1000"/>
        </a:p>
      </dgm:t>
    </dgm:pt>
    <dgm:pt modelId="{4CB87A18-B999-44A3-BE60-F176CF96EDFA}" type="sibTrans" cxnId="{6EC50C63-656C-4482-B518-6EB01C02EADC}">
      <dgm:prSet/>
      <dgm:spPr/>
      <dgm:t>
        <a:bodyPr/>
        <a:lstStyle/>
        <a:p>
          <a:endParaRPr lang="en-US" sz="1000"/>
        </a:p>
      </dgm:t>
    </dgm:pt>
    <dgm:pt modelId="{0ACDF20D-ADB1-4D4E-8243-352135544B18}">
      <dgm:prSet phldrT="[Text]" custT="1"/>
      <dgm:spPr/>
      <dgm:t>
        <a:bodyPr/>
        <a:lstStyle/>
        <a:p>
          <a:r>
            <a:rPr lang="en-US" sz="1000"/>
            <a:t>Identifier</a:t>
          </a:r>
        </a:p>
      </dgm:t>
    </dgm:pt>
    <dgm:pt modelId="{7358250D-9CE2-4923-B67A-FF9A1FD706D3}" type="parTrans" cxnId="{C206B8A8-7148-4E2A-90A5-DBC1A1EB0CFD}">
      <dgm:prSet/>
      <dgm:spPr/>
      <dgm:t>
        <a:bodyPr/>
        <a:lstStyle/>
        <a:p>
          <a:endParaRPr lang="en-US" sz="1000"/>
        </a:p>
      </dgm:t>
    </dgm:pt>
    <dgm:pt modelId="{DEA5A2E7-71D5-426B-99D4-02EB344A4A03}" type="sibTrans" cxnId="{C206B8A8-7148-4E2A-90A5-DBC1A1EB0CFD}">
      <dgm:prSet/>
      <dgm:spPr/>
      <dgm:t>
        <a:bodyPr/>
        <a:lstStyle/>
        <a:p>
          <a:endParaRPr lang="en-US" sz="1000"/>
        </a:p>
      </dgm:t>
    </dgm:pt>
    <dgm:pt modelId="{53D2D26F-1741-42EF-AA50-5A347EA23D3B}">
      <dgm:prSet phldrT="[Text]" custT="1"/>
      <dgm:spPr/>
      <dgm:t>
        <a:bodyPr/>
        <a:lstStyle/>
        <a:p>
          <a:r>
            <a:rPr lang="en-US" sz="1000"/>
            <a:t>A fixed identifier - 'N'</a:t>
          </a:r>
        </a:p>
      </dgm:t>
    </dgm:pt>
    <dgm:pt modelId="{69A390D9-6390-4EE6-AD4B-266D584B88DD}" type="parTrans" cxnId="{10F5CF05-049B-45EE-B9CB-97D9D7C4A35F}">
      <dgm:prSet/>
      <dgm:spPr/>
      <dgm:t>
        <a:bodyPr/>
        <a:lstStyle/>
        <a:p>
          <a:endParaRPr lang="en-US" sz="1000"/>
        </a:p>
      </dgm:t>
    </dgm:pt>
    <dgm:pt modelId="{0DCFE729-BC4A-4C72-9E34-64FE5D603D32}" type="sibTrans" cxnId="{10F5CF05-049B-45EE-B9CB-97D9D7C4A35F}">
      <dgm:prSet/>
      <dgm:spPr/>
      <dgm:t>
        <a:bodyPr/>
        <a:lstStyle/>
        <a:p>
          <a:endParaRPr lang="en-US" sz="1000"/>
        </a:p>
      </dgm:t>
    </dgm:pt>
    <dgm:pt modelId="{85AAFB0E-2194-48E2-830B-394C2E069829}" type="pres">
      <dgm:prSet presAssocID="{390D8610-3C4D-4862-9B1F-A61FA8D53658}" presName="Name0" presStyleCnt="0">
        <dgm:presLayoutVars>
          <dgm:dir/>
          <dgm:animLvl val="lvl"/>
          <dgm:resizeHandles val="exact"/>
        </dgm:presLayoutVars>
      </dgm:prSet>
      <dgm:spPr/>
      <dgm:t>
        <a:bodyPr/>
        <a:lstStyle/>
        <a:p>
          <a:endParaRPr lang="en-US"/>
        </a:p>
      </dgm:t>
    </dgm:pt>
    <dgm:pt modelId="{FBC826E7-AA08-4BCA-A553-D360D51A835D}" type="pres">
      <dgm:prSet presAssocID="{0ACDF20D-ADB1-4D4E-8243-352135544B18}" presName="composite" presStyleCnt="0"/>
      <dgm:spPr/>
    </dgm:pt>
    <dgm:pt modelId="{1ECD78CA-FCE0-4EC3-8581-CAAE55BE8636}" type="pres">
      <dgm:prSet presAssocID="{0ACDF20D-ADB1-4D4E-8243-352135544B18}" presName="parTx" presStyleLbl="alignNode1" presStyleIdx="0" presStyleCnt="4">
        <dgm:presLayoutVars>
          <dgm:chMax val="0"/>
          <dgm:chPref val="0"/>
          <dgm:bulletEnabled val="1"/>
        </dgm:presLayoutVars>
      </dgm:prSet>
      <dgm:spPr/>
      <dgm:t>
        <a:bodyPr/>
        <a:lstStyle/>
        <a:p>
          <a:endParaRPr lang="en-US"/>
        </a:p>
      </dgm:t>
    </dgm:pt>
    <dgm:pt modelId="{EB70FAA0-E258-41A7-896E-34D8687D7F08}" type="pres">
      <dgm:prSet presAssocID="{0ACDF20D-ADB1-4D4E-8243-352135544B18}" presName="desTx" presStyleLbl="alignAccFollowNode1" presStyleIdx="0" presStyleCnt="4">
        <dgm:presLayoutVars>
          <dgm:bulletEnabled val="1"/>
        </dgm:presLayoutVars>
      </dgm:prSet>
      <dgm:spPr/>
      <dgm:t>
        <a:bodyPr/>
        <a:lstStyle/>
        <a:p>
          <a:endParaRPr lang="en-US"/>
        </a:p>
      </dgm:t>
    </dgm:pt>
    <dgm:pt modelId="{58258DFA-E442-494A-AAFA-17061AAD8C48}" type="pres">
      <dgm:prSet presAssocID="{DEA5A2E7-71D5-426B-99D4-02EB344A4A03}" presName="space" presStyleCnt="0"/>
      <dgm:spPr/>
    </dgm:pt>
    <dgm:pt modelId="{7C07A2C5-BB02-42AB-9A56-F18A383232BC}" type="pres">
      <dgm:prSet presAssocID="{B37414E4-9E0C-498C-87A8-550DC2FC8D7D}" presName="composite" presStyleCnt="0"/>
      <dgm:spPr/>
    </dgm:pt>
    <dgm:pt modelId="{8299344E-6C89-4F5B-A8DA-BFF8CB285CED}" type="pres">
      <dgm:prSet presAssocID="{B37414E4-9E0C-498C-87A8-550DC2FC8D7D}" presName="parTx" presStyleLbl="alignNode1" presStyleIdx="1" presStyleCnt="4">
        <dgm:presLayoutVars>
          <dgm:chMax val="0"/>
          <dgm:chPref val="0"/>
          <dgm:bulletEnabled val="1"/>
        </dgm:presLayoutVars>
      </dgm:prSet>
      <dgm:spPr/>
      <dgm:t>
        <a:bodyPr/>
        <a:lstStyle/>
        <a:p>
          <a:endParaRPr lang="en-US"/>
        </a:p>
      </dgm:t>
    </dgm:pt>
    <dgm:pt modelId="{D2B92B6C-FE09-4D8C-BA10-51242D398CE0}" type="pres">
      <dgm:prSet presAssocID="{B37414E4-9E0C-498C-87A8-550DC2FC8D7D}" presName="desTx" presStyleLbl="alignAccFollowNode1" presStyleIdx="1" presStyleCnt="4">
        <dgm:presLayoutVars>
          <dgm:bulletEnabled val="1"/>
        </dgm:presLayoutVars>
      </dgm:prSet>
      <dgm:spPr/>
      <dgm:t>
        <a:bodyPr/>
        <a:lstStyle/>
        <a:p>
          <a:endParaRPr lang="en-US"/>
        </a:p>
      </dgm:t>
    </dgm:pt>
    <dgm:pt modelId="{333DB282-DC9C-45FA-B253-7707934DC4FB}" type="pres">
      <dgm:prSet presAssocID="{8C680992-89D2-47FF-9E67-58FFF61C5FE8}" presName="space" presStyleCnt="0"/>
      <dgm:spPr/>
    </dgm:pt>
    <dgm:pt modelId="{3B20A72A-F2F6-4F17-AE4D-A1C8BA57A214}" type="pres">
      <dgm:prSet presAssocID="{AEFABD14-E801-4D98-B9CF-19CF2E09370D}" presName="composite" presStyleCnt="0"/>
      <dgm:spPr/>
    </dgm:pt>
    <dgm:pt modelId="{BC1BB2AF-4F42-4901-81C7-3F95B164ADA1}" type="pres">
      <dgm:prSet presAssocID="{AEFABD14-E801-4D98-B9CF-19CF2E09370D}" presName="parTx" presStyleLbl="alignNode1" presStyleIdx="2" presStyleCnt="4">
        <dgm:presLayoutVars>
          <dgm:chMax val="0"/>
          <dgm:chPref val="0"/>
          <dgm:bulletEnabled val="1"/>
        </dgm:presLayoutVars>
      </dgm:prSet>
      <dgm:spPr/>
      <dgm:t>
        <a:bodyPr/>
        <a:lstStyle/>
        <a:p>
          <a:endParaRPr lang="en-US"/>
        </a:p>
      </dgm:t>
    </dgm:pt>
    <dgm:pt modelId="{0A7A737D-871A-4BAD-8681-7CDC65215798}" type="pres">
      <dgm:prSet presAssocID="{AEFABD14-E801-4D98-B9CF-19CF2E09370D}" presName="desTx" presStyleLbl="alignAccFollowNode1" presStyleIdx="2" presStyleCnt="4">
        <dgm:presLayoutVars>
          <dgm:bulletEnabled val="1"/>
        </dgm:presLayoutVars>
      </dgm:prSet>
      <dgm:spPr/>
      <dgm:t>
        <a:bodyPr/>
        <a:lstStyle/>
        <a:p>
          <a:endParaRPr lang="en-US"/>
        </a:p>
      </dgm:t>
    </dgm:pt>
    <dgm:pt modelId="{F4531B6C-5E6A-44C8-8F45-E711DD3904FD}" type="pres">
      <dgm:prSet presAssocID="{933627A2-7A7D-4212-B774-D29676E4BBEA}" presName="space" presStyleCnt="0"/>
      <dgm:spPr/>
    </dgm:pt>
    <dgm:pt modelId="{D1028E2A-03ED-48C4-AB86-DA7B645333E4}" type="pres">
      <dgm:prSet presAssocID="{1C50EF65-8CAB-4668-9F5C-304E95049C95}" presName="composite" presStyleCnt="0"/>
      <dgm:spPr/>
    </dgm:pt>
    <dgm:pt modelId="{CD3694EF-CEF3-4438-B7F5-48F26BE42B91}" type="pres">
      <dgm:prSet presAssocID="{1C50EF65-8CAB-4668-9F5C-304E95049C95}" presName="parTx" presStyleLbl="alignNode1" presStyleIdx="3" presStyleCnt="4">
        <dgm:presLayoutVars>
          <dgm:chMax val="0"/>
          <dgm:chPref val="0"/>
          <dgm:bulletEnabled val="1"/>
        </dgm:presLayoutVars>
      </dgm:prSet>
      <dgm:spPr/>
      <dgm:t>
        <a:bodyPr/>
        <a:lstStyle/>
        <a:p>
          <a:endParaRPr lang="en-US"/>
        </a:p>
      </dgm:t>
    </dgm:pt>
    <dgm:pt modelId="{E8ECBE4F-BC95-43E0-89CC-E90D6D5D8FBE}" type="pres">
      <dgm:prSet presAssocID="{1C50EF65-8CAB-4668-9F5C-304E95049C95}" presName="desTx" presStyleLbl="alignAccFollowNode1" presStyleIdx="3" presStyleCnt="4">
        <dgm:presLayoutVars>
          <dgm:bulletEnabled val="1"/>
        </dgm:presLayoutVars>
      </dgm:prSet>
      <dgm:spPr/>
      <dgm:t>
        <a:bodyPr/>
        <a:lstStyle/>
        <a:p>
          <a:endParaRPr lang="en-US"/>
        </a:p>
      </dgm:t>
    </dgm:pt>
  </dgm:ptLst>
  <dgm:cxnLst>
    <dgm:cxn modelId="{16EC8ECC-503A-486B-B231-7AE7F8DE5182}" srcId="{390D8610-3C4D-4862-9B1F-A61FA8D53658}" destId="{B37414E4-9E0C-498C-87A8-550DC2FC8D7D}" srcOrd="1" destOrd="0" parTransId="{6D600315-F77F-4ABE-A877-7F831B4D2787}" sibTransId="{8C680992-89D2-47FF-9E67-58FFF61C5FE8}"/>
    <dgm:cxn modelId="{6152F680-96C5-4090-AE22-5FC6CF9C1BFA}" type="presOf" srcId="{02CDCE9B-4370-43D0-AFA1-A769A1400600}" destId="{E8ECBE4F-BC95-43E0-89CC-E90D6D5D8FBE}" srcOrd="0" destOrd="0" presId="urn:microsoft.com/office/officeart/2005/8/layout/hList1"/>
    <dgm:cxn modelId="{02678051-41C8-4D1D-9468-DDCE042E90A6}" type="presOf" srcId="{AEFABD14-E801-4D98-B9CF-19CF2E09370D}" destId="{BC1BB2AF-4F42-4901-81C7-3F95B164ADA1}" srcOrd="0" destOrd="0" presId="urn:microsoft.com/office/officeart/2005/8/layout/hList1"/>
    <dgm:cxn modelId="{748BE8A0-CCE4-470A-B38E-686D56D22A7E}" type="presOf" srcId="{B37414E4-9E0C-498C-87A8-550DC2FC8D7D}" destId="{8299344E-6C89-4F5B-A8DA-BFF8CB285CED}" srcOrd="0" destOrd="0" presId="urn:microsoft.com/office/officeart/2005/8/layout/hList1"/>
    <dgm:cxn modelId="{330964C5-1C29-43E3-9643-1B7495858282}" type="presOf" srcId="{93A29005-ECEA-44A8-98A3-35A4E0B048EC}" destId="{D2B92B6C-FE09-4D8C-BA10-51242D398CE0}" srcOrd="0" destOrd="0" presId="urn:microsoft.com/office/officeart/2005/8/layout/hList1"/>
    <dgm:cxn modelId="{10F5CF05-049B-45EE-B9CB-97D9D7C4A35F}" srcId="{0ACDF20D-ADB1-4D4E-8243-352135544B18}" destId="{53D2D26F-1741-42EF-AA50-5A347EA23D3B}" srcOrd="0" destOrd="0" parTransId="{69A390D9-6390-4EE6-AD4B-266D584B88DD}" sibTransId="{0DCFE729-BC4A-4C72-9E34-64FE5D603D32}"/>
    <dgm:cxn modelId="{A3AF1513-B85D-4827-A170-3FDE58116F98}" type="presOf" srcId="{C78FF884-AF32-4A77-A291-AA9E473C2D67}" destId="{0A7A737D-871A-4BAD-8681-7CDC65215798}" srcOrd="0" destOrd="0" presId="urn:microsoft.com/office/officeart/2005/8/layout/hList1"/>
    <dgm:cxn modelId="{BA0E702B-8B16-4805-98C7-12345A346078}" srcId="{390D8610-3C4D-4862-9B1F-A61FA8D53658}" destId="{1C50EF65-8CAB-4668-9F5C-304E95049C95}" srcOrd="3" destOrd="0" parTransId="{0B9A2E47-504F-4843-ADE9-FB6813342EE5}" sibTransId="{036B157F-F7C6-4C51-9764-8458B6E5067C}"/>
    <dgm:cxn modelId="{93C0C760-7CAA-49CC-92AD-CA834B9C2D66}" srcId="{B37414E4-9E0C-498C-87A8-550DC2FC8D7D}" destId="{93A29005-ECEA-44A8-98A3-35A4E0B048EC}" srcOrd="0" destOrd="0" parTransId="{77C44587-68A5-42FB-ADCD-513B3B5CC9BE}" sibTransId="{68759E10-0083-4961-9502-603B1BCC826E}"/>
    <dgm:cxn modelId="{2B6E69B3-1FC8-454D-8C6B-86617A75AB09}" type="presOf" srcId="{390D8610-3C4D-4862-9B1F-A61FA8D53658}" destId="{85AAFB0E-2194-48E2-830B-394C2E069829}" srcOrd="0" destOrd="0" presId="urn:microsoft.com/office/officeart/2005/8/layout/hList1"/>
    <dgm:cxn modelId="{1FE0B92F-0A6E-4EA5-9DD3-C70085F43E82}" type="presOf" srcId="{1C50EF65-8CAB-4668-9F5C-304E95049C95}" destId="{CD3694EF-CEF3-4438-B7F5-48F26BE42B91}" srcOrd="0" destOrd="0" presId="urn:microsoft.com/office/officeart/2005/8/layout/hList1"/>
    <dgm:cxn modelId="{6EC50C63-656C-4482-B518-6EB01C02EADC}" srcId="{1C50EF65-8CAB-4668-9F5C-304E95049C95}" destId="{02CDCE9B-4370-43D0-AFA1-A769A1400600}" srcOrd="0" destOrd="0" parTransId="{8AA06CE9-FB43-443E-A73B-B419384B7678}" sibTransId="{4CB87A18-B999-44A3-BE60-F176CF96EDFA}"/>
    <dgm:cxn modelId="{51DB2E15-1D46-43DF-A5EC-0FED3E3C3350}" srcId="{390D8610-3C4D-4862-9B1F-A61FA8D53658}" destId="{AEFABD14-E801-4D98-B9CF-19CF2E09370D}" srcOrd="2" destOrd="0" parTransId="{92DCF1B3-A4B1-46DC-A1C0-F76A36F678E9}" sibTransId="{933627A2-7A7D-4212-B774-D29676E4BBEA}"/>
    <dgm:cxn modelId="{D8730642-2E39-4E61-A93F-200E15F04AFD}" type="presOf" srcId="{0ACDF20D-ADB1-4D4E-8243-352135544B18}" destId="{1ECD78CA-FCE0-4EC3-8581-CAAE55BE8636}" srcOrd="0" destOrd="0" presId="urn:microsoft.com/office/officeart/2005/8/layout/hList1"/>
    <dgm:cxn modelId="{25BA173E-C213-4736-9F85-BBC1AC9EACD8}" type="presOf" srcId="{53D2D26F-1741-42EF-AA50-5A347EA23D3B}" destId="{EB70FAA0-E258-41A7-896E-34D8687D7F08}" srcOrd="0" destOrd="0" presId="urn:microsoft.com/office/officeart/2005/8/layout/hList1"/>
    <dgm:cxn modelId="{C206B8A8-7148-4E2A-90A5-DBC1A1EB0CFD}" srcId="{390D8610-3C4D-4862-9B1F-A61FA8D53658}" destId="{0ACDF20D-ADB1-4D4E-8243-352135544B18}" srcOrd="0" destOrd="0" parTransId="{7358250D-9CE2-4923-B67A-FF9A1FD706D3}" sibTransId="{DEA5A2E7-71D5-426B-99D4-02EB344A4A03}"/>
    <dgm:cxn modelId="{7DAF646B-7C2B-4916-80BE-9809FFCC4002}" srcId="{AEFABD14-E801-4D98-B9CF-19CF2E09370D}" destId="{C78FF884-AF32-4A77-A291-AA9E473C2D67}" srcOrd="0" destOrd="0" parTransId="{63544EF0-E17C-4C2B-ABB7-2C7E679788AE}" sibTransId="{8238F669-3558-4064-BEC7-2F9668EE51E5}"/>
    <dgm:cxn modelId="{3472E029-8EE8-4027-BA5E-3A87E55E0C92}" type="presParOf" srcId="{85AAFB0E-2194-48E2-830B-394C2E069829}" destId="{FBC826E7-AA08-4BCA-A553-D360D51A835D}" srcOrd="0" destOrd="0" presId="urn:microsoft.com/office/officeart/2005/8/layout/hList1"/>
    <dgm:cxn modelId="{156905B8-42ED-41EB-A5F5-45AA40863A29}" type="presParOf" srcId="{FBC826E7-AA08-4BCA-A553-D360D51A835D}" destId="{1ECD78CA-FCE0-4EC3-8581-CAAE55BE8636}" srcOrd="0" destOrd="0" presId="urn:microsoft.com/office/officeart/2005/8/layout/hList1"/>
    <dgm:cxn modelId="{992C0025-7D43-498F-B791-A03F49822D05}" type="presParOf" srcId="{FBC826E7-AA08-4BCA-A553-D360D51A835D}" destId="{EB70FAA0-E258-41A7-896E-34D8687D7F08}" srcOrd="1" destOrd="0" presId="urn:microsoft.com/office/officeart/2005/8/layout/hList1"/>
    <dgm:cxn modelId="{4311F50D-5B6F-4D1A-9B47-B111A93C677C}" type="presParOf" srcId="{85AAFB0E-2194-48E2-830B-394C2E069829}" destId="{58258DFA-E442-494A-AAFA-17061AAD8C48}" srcOrd="1" destOrd="0" presId="urn:microsoft.com/office/officeart/2005/8/layout/hList1"/>
    <dgm:cxn modelId="{5E5686FB-E746-4EE7-8513-006BD3538D60}" type="presParOf" srcId="{85AAFB0E-2194-48E2-830B-394C2E069829}" destId="{7C07A2C5-BB02-42AB-9A56-F18A383232BC}" srcOrd="2" destOrd="0" presId="urn:microsoft.com/office/officeart/2005/8/layout/hList1"/>
    <dgm:cxn modelId="{7A76EA10-D5D8-41ED-AFF8-37A98EA5E520}" type="presParOf" srcId="{7C07A2C5-BB02-42AB-9A56-F18A383232BC}" destId="{8299344E-6C89-4F5B-A8DA-BFF8CB285CED}" srcOrd="0" destOrd="0" presId="urn:microsoft.com/office/officeart/2005/8/layout/hList1"/>
    <dgm:cxn modelId="{95345F21-3E9E-4DA9-AF96-698E5369BD9D}" type="presParOf" srcId="{7C07A2C5-BB02-42AB-9A56-F18A383232BC}" destId="{D2B92B6C-FE09-4D8C-BA10-51242D398CE0}" srcOrd="1" destOrd="0" presId="urn:microsoft.com/office/officeart/2005/8/layout/hList1"/>
    <dgm:cxn modelId="{EB0587BD-FD52-4F35-A01D-124511A60069}" type="presParOf" srcId="{85AAFB0E-2194-48E2-830B-394C2E069829}" destId="{333DB282-DC9C-45FA-B253-7707934DC4FB}" srcOrd="3" destOrd="0" presId="urn:microsoft.com/office/officeart/2005/8/layout/hList1"/>
    <dgm:cxn modelId="{8C3DF0F6-51D9-42EC-8937-915B0187CE6B}" type="presParOf" srcId="{85AAFB0E-2194-48E2-830B-394C2E069829}" destId="{3B20A72A-F2F6-4F17-AE4D-A1C8BA57A214}" srcOrd="4" destOrd="0" presId="urn:microsoft.com/office/officeart/2005/8/layout/hList1"/>
    <dgm:cxn modelId="{BCD019F0-E539-4C4E-B0B8-3479CB3012AD}" type="presParOf" srcId="{3B20A72A-F2F6-4F17-AE4D-A1C8BA57A214}" destId="{BC1BB2AF-4F42-4901-81C7-3F95B164ADA1}" srcOrd="0" destOrd="0" presId="urn:microsoft.com/office/officeart/2005/8/layout/hList1"/>
    <dgm:cxn modelId="{AC725592-C253-4781-85EE-0FCA1203BD83}" type="presParOf" srcId="{3B20A72A-F2F6-4F17-AE4D-A1C8BA57A214}" destId="{0A7A737D-871A-4BAD-8681-7CDC65215798}" srcOrd="1" destOrd="0" presId="urn:microsoft.com/office/officeart/2005/8/layout/hList1"/>
    <dgm:cxn modelId="{73F4379D-8E5C-43C8-B005-87CD264773FA}" type="presParOf" srcId="{85AAFB0E-2194-48E2-830B-394C2E069829}" destId="{F4531B6C-5E6A-44C8-8F45-E711DD3904FD}" srcOrd="5" destOrd="0" presId="urn:microsoft.com/office/officeart/2005/8/layout/hList1"/>
    <dgm:cxn modelId="{5066129D-F564-425D-AB30-E7E647417E34}" type="presParOf" srcId="{85AAFB0E-2194-48E2-830B-394C2E069829}" destId="{D1028E2A-03ED-48C4-AB86-DA7B645333E4}" srcOrd="6" destOrd="0" presId="urn:microsoft.com/office/officeart/2005/8/layout/hList1"/>
    <dgm:cxn modelId="{962DF4A8-84DB-4074-9555-7EE4029B1195}" type="presParOf" srcId="{D1028E2A-03ED-48C4-AB86-DA7B645333E4}" destId="{CD3694EF-CEF3-4438-B7F5-48F26BE42B91}" srcOrd="0" destOrd="0" presId="urn:microsoft.com/office/officeart/2005/8/layout/hList1"/>
    <dgm:cxn modelId="{2D8BB394-CFA6-4C06-A0F7-7C5486F2082E}" type="presParOf" srcId="{D1028E2A-03ED-48C4-AB86-DA7B645333E4}" destId="{E8ECBE4F-BC95-43E0-89CC-E90D6D5D8FBE}" srcOrd="1" destOrd="0" presId="urn:microsoft.com/office/officeart/2005/8/layout/hList1"/>
  </dgm:cxnLst>
  <dgm:bg/>
  <dgm:whole/>
  <dgm:extLst>
    <a:ext uri="http://schemas.microsoft.com/office/drawing/2008/diagram">
      <dsp:dataModelExt xmlns:dsp="http://schemas.microsoft.com/office/drawing/2008/diagram" relId="rId73" minVer="http://schemas.openxmlformats.org/drawingml/2006/diagram"/>
    </a:ext>
  </dgm:extLst>
</dgm:dataModel>
</file>

<file path=word/diagrams/data13.xml><?xml version="1.0" encoding="utf-8"?>
<dgm:dataModel xmlns:dgm="http://schemas.openxmlformats.org/drawingml/2006/diagram" xmlns:a="http://schemas.openxmlformats.org/drawingml/2006/main">
  <dgm:ptLst>
    <dgm:pt modelId="{69D2CB5C-3894-48E7-94A6-F7FA90E58022}" type="doc">
      <dgm:prSet loTypeId="urn:microsoft.com/office/officeart/2005/8/layout/hProcess9" loCatId="process" qsTypeId="urn:microsoft.com/office/officeart/2005/8/quickstyle/simple3" qsCatId="simple" csTypeId="urn:microsoft.com/office/officeart/2005/8/colors/colorful2" csCatId="colorful" phldr="1"/>
      <dgm:spPr/>
      <dgm:t>
        <a:bodyPr/>
        <a:lstStyle/>
        <a:p>
          <a:endParaRPr lang="en-US"/>
        </a:p>
      </dgm:t>
    </dgm:pt>
    <dgm:pt modelId="{1836425D-59BB-49FE-AD6B-CD7C24774BC7}">
      <dgm:prSet phldrT="[Text]" custT="1"/>
      <dgm:spPr/>
      <dgm:t>
        <a:bodyPr/>
        <a:lstStyle/>
        <a:p>
          <a:pPr algn="ctr"/>
          <a:r>
            <a:rPr lang="en-US" sz="1000"/>
            <a:t>Extract The Input file Content to Staging Area</a:t>
          </a:r>
        </a:p>
      </dgm:t>
    </dgm:pt>
    <dgm:pt modelId="{7FCE8D86-58A5-4159-B596-B967AEA9043C}" type="parTrans" cxnId="{25C48DF0-1837-486C-B944-47342C937D96}">
      <dgm:prSet/>
      <dgm:spPr/>
      <dgm:t>
        <a:bodyPr/>
        <a:lstStyle/>
        <a:p>
          <a:pPr algn="ctr"/>
          <a:endParaRPr lang="en-US" sz="1000"/>
        </a:p>
      </dgm:t>
    </dgm:pt>
    <dgm:pt modelId="{230D7AE4-6E54-425F-A0EE-BC21D4E42BEF}" type="sibTrans" cxnId="{25C48DF0-1837-486C-B944-47342C937D96}">
      <dgm:prSet custT="1"/>
      <dgm:spPr/>
      <dgm:t>
        <a:bodyPr/>
        <a:lstStyle/>
        <a:p>
          <a:pPr algn="ctr"/>
          <a:endParaRPr lang="en-US" sz="1000"/>
        </a:p>
      </dgm:t>
    </dgm:pt>
    <dgm:pt modelId="{6045D25A-C0B7-4BA8-9E1B-4E77C52C7F0A}">
      <dgm:prSet phldrT="[Text]" custT="1"/>
      <dgm:spPr/>
      <dgm:t>
        <a:bodyPr/>
        <a:lstStyle/>
        <a:p>
          <a:pPr algn="ctr"/>
          <a:r>
            <a:rPr lang="en-US" sz="1000"/>
            <a:t>Checks for Eligibility Criteria’s</a:t>
          </a:r>
        </a:p>
      </dgm:t>
    </dgm:pt>
    <dgm:pt modelId="{2C3796B0-FE24-4861-A8AE-0628E1B18BD3}" type="parTrans" cxnId="{0999B47B-DDD3-4B69-A38A-ADF0F3DBD32B}">
      <dgm:prSet/>
      <dgm:spPr/>
      <dgm:t>
        <a:bodyPr/>
        <a:lstStyle/>
        <a:p>
          <a:pPr algn="ctr"/>
          <a:endParaRPr lang="en-US" sz="1000"/>
        </a:p>
      </dgm:t>
    </dgm:pt>
    <dgm:pt modelId="{37627952-938E-427C-B578-269D21A9223B}" type="sibTrans" cxnId="{0999B47B-DDD3-4B69-A38A-ADF0F3DBD32B}">
      <dgm:prSet custT="1"/>
      <dgm:spPr/>
      <dgm:t>
        <a:bodyPr/>
        <a:lstStyle/>
        <a:p>
          <a:pPr algn="ctr"/>
          <a:endParaRPr lang="en-US" sz="1000"/>
        </a:p>
      </dgm:t>
    </dgm:pt>
    <dgm:pt modelId="{3BEAED92-0A3B-4E78-A418-10705991C2BE}">
      <dgm:prSet phldrT="[Text]" custT="1"/>
      <dgm:spPr/>
      <dgm:t>
        <a:bodyPr/>
        <a:lstStyle/>
        <a:p>
          <a:pPr algn="ctr"/>
          <a:r>
            <a:rPr lang="en-US" sz="1000"/>
            <a:t>Calculate CG Charges &amp; Cover (Generate CGDAN &amp; BATCHDAN)</a:t>
          </a:r>
        </a:p>
      </dgm:t>
    </dgm:pt>
    <dgm:pt modelId="{3E58DFAA-C4F5-41A5-8AEE-9FCADD26B047}" type="parTrans" cxnId="{314F6FF2-1F86-477C-A5F5-4C9045690E78}">
      <dgm:prSet/>
      <dgm:spPr/>
      <dgm:t>
        <a:bodyPr/>
        <a:lstStyle/>
        <a:p>
          <a:pPr algn="ctr"/>
          <a:endParaRPr lang="en-US" sz="1000"/>
        </a:p>
      </dgm:t>
    </dgm:pt>
    <dgm:pt modelId="{66DD8CC2-85B6-4660-8D0C-F9C932AECD87}" type="sibTrans" cxnId="{314F6FF2-1F86-477C-A5F5-4C9045690E78}">
      <dgm:prSet custT="1"/>
      <dgm:spPr/>
      <dgm:t>
        <a:bodyPr/>
        <a:lstStyle/>
        <a:p>
          <a:pPr algn="ctr"/>
          <a:endParaRPr lang="en-US" sz="1000"/>
        </a:p>
      </dgm:t>
    </dgm:pt>
    <dgm:pt modelId="{BFD134A0-2EE7-4AE9-B5F4-7823047F3775}">
      <dgm:prSet phldrT="[Text]" custT="1"/>
      <dgm:spPr/>
      <dgm:t>
        <a:bodyPr/>
        <a:lstStyle/>
        <a:p>
          <a:pPr algn="ctr"/>
          <a:r>
            <a:rPr lang="en-US" sz="1000"/>
            <a:t>CG Charges Payment </a:t>
          </a:r>
        </a:p>
      </dgm:t>
    </dgm:pt>
    <dgm:pt modelId="{D8E466D6-470D-4CF2-A20B-EB0B26BF719B}" type="parTrans" cxnId="{8D166E6B-6939-4C62-AF47-55A2895FA16F}">
      <dgm:prSet/>
      <dgm:spPr/>
      <dgm:t>
        <a:bodyPr/>
        <a:lstStyle/>
        <a:p>
          <a:endParaRPr lang="en-US" sz="1000"/>
        </a:p>
      </dgm:t>
    </dgm:pt>
    <dgm:pt modelId="{89871C79-4229-4275-B42E-4C34C7195314}" type="sibTrans" cxnId="{8D166E6B-6939-4C62-AF47-55A2895FA16F}">
      <dgm:prSet custT="1"/>
      <dgm:spPr/>
      <dgm:t>
        <a:bodyPr/>
        <a:lstStyle/>
        <a:p>
          <a:endParaRPr lang="en-US" sz="1000"/>
        </a:p>
      </dgm:t>
    </dgm:pt>
    <dgm:pt modelId="{D76839DB-909A-4A9D-B908-F9C6E2D1C2B2}">
      <dgm:prSet phldrT="[Text]" custT="1"/>
      <dgm:spPr/>
      <dgm:t>
        <a:bodyPr/>
        <a:lstStyle/>
        <a:p>
          <a:pPr algn="ctr"/>
          <a:r>
            <a:rPr lang="en-US" sz="1000"/>
            <a:t>Continue Credit Guarantees</a:t>
          </a:r>
        </a:p>
      </dgm:t>
    </dgm:pt>
    <dgm:pt modelId="{2BF2F4DF-8CDD-4573-B0AC-7F59A0EC5AA5}" type="parTrans" cxnId="{B9022FE0-A6F4-4854-B07F-77D5209B7FF9}">
      <dgm:prSet/>
      <dgm:spPr/>
      <dgm:t>
        <a:bodyPr/>
        <a:lstStyle/>
        <a:p>
          <a:endParaRPr lang="en-US" sz="1000"/>
        </a:p>
      </dgm:t>
    </dgm:pt>
    <dgm:pt modelId="{FD2EFFBC-44EE-42BA-849A-82FC5BC9567A}" type="sibTrans" cxnId="{B9022FE0-A6F4-4854-B07F-77D5209B7FF9}">
      <dgm:prSet/>
      <dgm:spPr/>
      <dgm:t>
        <a:bodyPr/>
        <a:lstStyle/>
        <a:p>
          <a:endParaRPr lang="en-US" sz="1000"/>
        </a:p>
      </dgm:t>
    </dgm:pt>
    <dgm:pt modelId="{5AA3C766-7446-4F53-9F1A-622AFC19ECC8}" type="pres">
      <dgm:prSet presAssocID="{69D2CB5C-3894-48E7-94A6-F7FA90E58022}" presName="CompostProcess" presStyleCnt="0">
        <dgm:presLayoutVars>
          <dgm:dir/>
          <dgm:resizeHandles val="exact"/>
        </dgm:presLayoutVars>
      </dgm:prSet>
      <dgm:spPr/>
      <dgm:t>
        <a:bodyPr/>
        <a:lstStyle/>
        <a:p>
          <a:endParaRPr lang="en-US"/>
        </a:p>
      </dgm:t>
    </dgm:pt>
    <dgm:pt modelId="{4B32CC90-31CD-46C2-BC22-2C4AC87C1058}" type="pres">
      <dgm:prSet presAssocID="{69D2CB5C-3894-48E7-94A6-F7FA90E58022}" presName="arrow" presStyleLbl="bgShp" presStyleIdx="0" presStyleCnt="1"/>
      <dgm:spPr/>
    </dgm:pt>
    <dgm:pt modelId="{052883CF-3243-429B-B341-ED97D14A32D0}" type="pres">
      <dgm:prSet presAssocID="{69D2CB5C-3894-48E7-94A6-F7FA90E58022}" presName="linearProcess" presStyleCnt="0"/>
      <dgm:spPr/>
    </dgm:pt>
    <dgm:pt modelId="{7A3A9960-B20C-4336-BA4D-2A0B8C08CBB1}" type="pres">
      <dgm:prSet presAssocID="{1836425D-59BB-49FE-AD6B-CD7C24774BC7}" presName="textNode" presStyleLbl="node1" presStyleIdx="0" presStyleCnt="5">
        <dgm:presLayoutVars>
          <dgm:bulletEnabled val="1"/>
        </dgm:presLayoutVars>
      </dgm:prSet>
      <dgm:spPr/>
      <dgm:t>
        <a:bodyPr/>
        <a:lstStyle/>
        <a:p>
          <a:endParaRPr lang="en-US"/>
        </a:p>
      </dgm:t>
    </dgm:pt>
    <dgm:pt modelId="{AD36E775-E8AF-4F2A-BA33-A54B66F4A4E3}" type="pres">
      <dgm:prSet presAssocID="{230D7AE4-6E54-425F-A0EE-BC21D4E42BEF}" presName="sibTrans" presStyleCnt="0"/>
      <dgm:spPr/>
    </dgm:pt>
    <dgm:pt modelId="{3D4C78B8-E9C9-47BE-BB08-06813E0FDE82}" type="pres">
      <dgm:prSet presAssocID="{6045D25A-C0B7-4BA8-9E1B-4E77C52C7F0A}" presName="textNode" presStyleLbl="node1" presStyleIdx="1" presStyleCnt="5">
        <dgm:presLayoutVars>
          <dgm:bulletEnabled val="1"/>
        </dgm:presLayoutVars>
      </dgm:prSet>
      <dgm:spPr/>
      <dgm:t>
        <a:bodyPr/>
        <a:lstStyle/>
        <a:p>
          <a:endParaRPr lang="en-US"/>
        </a:p>
      </dgm:t>
    </dgm:pt>
    <dgm:pt modelId="{9E930DBB-A87E-4649-860C-C5A03787649F}" type="pres">
      <dgm:prSet presAssocID="{37627952-938E-427C-B578-269D21A9223B}" presName="sibTrans" presStyleCnt="0"/>
      <dgm:spPr/>
    </dgm:pt>
    <dgm:pt modelId="{2C4D24E4-B14B-4F23-8B9A-461573AC8129}" type="pres">
      <dgm:prSet presAssocID="{3BEAED92-0A3B-4E78-A418-10705991C2BE}" presName="textNode" presStyleLbl="node1" presStyleIdx="2" presStyleCnt="5">
        <dgm:presLayoutVars>
          <dgm:bulletEnabled val="1"/>
        </dgm:presLayoutVars>
      </dgm:prSet>
      <dgm:spPr/>
      <dgm:t>
        <a:bodyPr/>
        <a:lstStyle/>
        <a:p>
          <a:endParaRPr lang="en-US"/>
        </a:p>
      </dgm:t>
    </dgm:pt>
    <dgm:pt modelId="{477007E8-C4C1-42BB-B122-1DFBB3B90CBA}" type="pres">
      <dgm:prSet presAssocID="{66DD8CC2-85B6-4660-8D0C-F9C932AECD87}" presName="sibTrans" presStyleCnt="0"/>
      <dgm:spPr/>
    </dgm:pt>
    <dgm:pt modelId="{2FE5CAD9-ADFD-494D-9C78-5785D104C3F6}" type="pres">
      <dgm:prSet presAssocID="{BFD134A0-2EE7-4AE9-B5F4-7823047F3775}" presName="textNode" presStyleLbl="node1" presStyleIdx="3" presStyleCnt="5">
        <dgm:presLayoutVars>
          <dgm:bulletEnabled val="1"/>
        </dgm:presLayoutVars>
      </dgm:prSet>
      <dgm:spPr/>
      <dgm:t>
        <a:bodyPr/>
        <a:lstStyle/>
        <a:p>
          <a:endParaRPr lang="en-US"/>
        </a:p>
      </dgm:t>
    </dgm:pt>
    <dgm:pt modelId="{0F85D012-F983-498D-A9F9-5FBD9B7E08DE}" type="pres">
      <dgm:prSet presAssocID="{89871C79-4229-4275-B42E-4C34C7195314}" presName="sibTrans" presStyleCnt="0"/>
      <dgm:spPr/>
    </dgm:pt>
    <dgm:pt modelId="{F6767227-A7D3-42E7-8D44-E58A38E43A92}" type="pres">
      <dgm:prSet presAssocID="{D76839DB-909A-4A9D-B908-F9C6E2D1C2B2}" presName="textNode" presStyleLbl="node1" presStyleIdx="4" presStyleCnt="5">
        <dgm:presLayoutVars>
          <dgm:bulletEnabled val="1"/>
        </dgm:presLayoutVars>
      </dgm:prSet>
      <dgm:spPr/>
      <dgm:t>
        <a:bodyPr/>
        <a:lstStyle/>
        <a:p>
          <a:endParaRPr lang="en-US"/>
        </a:p>
      </dgm:t>
    </dgm:pt>
  </dgm:ptLst>
  <dgm:cxnLst>
    <dgm:cxn modelId="{0999B47B-DDD3-4B69-A38A-ADF0F3DBD32B}" srcId="{69D2CB5C-3894-48E7-94A6-F7FA90E58022}" destId="{6045D25A-C0B7-4BA8-9E1B-4E77C52C7F0A}" srcOrd="1" destOrd="0" parTransId="{2C3796B0-FE24-4861-A8AE-0628E1B18BD3}" sibTransId="{37627952-938E-427C-B578-269D21A9223B}"/>
    <dgm:cxn modelId="{4188A7B8-E228-44B3-972C-C7222DF89AC1}" type="presOf" srcId="{BFD134A0-2EE7-4AE9-B5F4-7823047F3775}" destId="{2FE5CAD9-ADFD-494D-9C78-5785D104C3F6}" srcOrd="0" destOrd="0" presId="urn:microsoft.com/office/officeart/2005/8/layout/hProcess9"/>
    <dgm:cxn modelId="{8B992AA0-3F55-4AB5-AE45-A0683E8FFA73}" type="presOf" srcId="{69D2CB5C-3894-48E7-94A6-F7FA90E58022}" destId="{5AA3C766-7446-4F53-9F1A-622AFC19ECC8}" srcOrd="0" destOrd="0" presId="urn:microsoft.com/office/officeart/2005/8/layout/hProcess9"/>
    <dgm:cxn modelId="{8D166E6B-6939-4C62-AF47-55A2895FA16F}" srcId="{69D2CB5C-3894-48E7-94A6-F7FA90E58022}" destId="{BFD134A0-2EE7-4AE9-B5F4-7823047F3775}" srcOrd="3" destOrd="0" parTransId="{D8E466D6-470D-4CF2-A20B-EB0B26BF719B}" sibTransId="{89871C79-4229-4275-B42E-4C34C7195314}"/>
    <dgm:cxn modelId="{25C48DF0-1837-486C-B944-47342C937D96}" srcId="{69D2CB5C-3894-48E7-94A6-F7FA90E58022}" destId="{1836425D-59BB-49FE-AD6B-CD7C24774BC7}" srcOrd="0" destOrd="0" parTransId="{7FCE8D86-58A5-4159-B596-B967AEA9043C}" sibTransId="{230D7AE4-6E54-425F-A0EE-BC21D4E42BEF}"/>
    <dgm:cxn modelId="{C8A1DACD-3B99-4261-80E3-D29A449371AE}" type="presOf" srcId="{6045D25A-C0B7-4BA8-9E1B-4E77C52C7F0A}" destId="{3D4C78B8-E9C9-47BE-BB08-06813E0FDE82}" srcOrd="0" destOrd="0" presId="urn:microsoft.com/office/officeart/2005/8/layout/hProcess9"/>
    <dgm:cxn modelId="{FB2B58B5-8472-4C64-B8D8-B9DD74F48A37}" type="presOf" srcId="{D76839DB-909A-4A9D-B908-F9C6E2D1C2B2}" destId="{F6767227-A7D3-42E7-8D44-E58A38E43A92}" srcOrd="0" destOrd="0" presId="urn:microsoft.com/office/officeart/2005/8/layout/hProcess9"/>
    <dgm:cxn modelId="{314F6FF2-1F86-477C-A5F5-4C9045690E78}" srcId="{69D2CB5C-3894-48E7-94A6-F7FA90E58022}" destId="{3BEAED92-0A3B-4E78-A418-10705991C2BE}" srcOrd="2" destOrd="0" parTransId="{3E58DFAA-C4F5-41A5-8AEE-9FCADD26B047}" sibTransId="{66DD8CC2-85B6-4660-8D0C-F9C932AECD87}"/>
    <dgm:cxn modelId="{B9022FE0-A6F4-4854-B07F-77D5209B7FF9}" srcId="{69D2CB5C-3894-48E7-94A6-F7FA90E58022}" destId="{D76839DB-909A-4A9D-B908-F9C6E2D1C2B2}" srcOrd="4" destOrd="0" parTransId="{2BF2F4DF-8CDD-4573-B0AC-7F59A0EC5AA5}" sibTransId="{FD2EFFBC-44EE-42BA-849A-82FC5BC9567A}"/>
    <dgm:cxn modelId="{34601599-F6E6-4148-AE0C-1C5E8801AAC5}" type="presOf" srcId="{1836425D-59BB-49FE-AD6B-CD7C24774BC7}" destId="{7A3A9960-B20C-4336-BA4D-2A0B8C08CBB1}" srcOrd="0" destOrd="0" presId="urn:microsoft.com/office/officeart/2005/8/layout/hProcess9"/>
    <dgm:cxn modelId="{E8E381AA-F9D6-4B82-99F0-59BC86AA32B0}" type="presOf" srcId="{3BEAED92-0A3B-4E78-A418-10705991C2BE}" destId="{2C4D24E4-B14B-4F23-8B9A-461573AC8129}" srcOrd="0" destOrd="0" presId="urn:microsoft.com/office/officeart/2005/8/layout/hProcess9"/>
    <dgm:cxn modelId="{ED19EC5B-17ED-4847-83D9-E4483D5B3DA3}" type="presParOf" srcId="{5AA3C766-7446-4F53-9F1A-622AFC19ECC8}" destId="{4B32CC90-31CD-46C2-BC22-2C4AC87C1058}" srcOrd="0" destOrd="0" presId="urn:microsoft.com/office/officeart/2005/8/layout/hProcess9"/>
    <dgm:cxn modelId="{49897740-9BB7-4EC3-BFC9-6B7D0C4B09D7}" type="presParOf" srcId="{5AA3C766-7446-4F53-9F1A-622AFC19ECC8}" destId="{052883CF-3243-429B-B341-ED97D14A32D0}" srcOrd="1" destOrd="0" presId="urn:microsoft.com/office/officeart/2005/8/layout/hProcess9"/>
    <dgm:cxn modelId="{C9980603-5735-4F1C-948A-90CFA4A692C3}" type="presParOf" srcId="{052883CF-3243-429B-B341-ED97D14A32D0}" destId="{7A3A9960-B20C-4336-BA4D-2A0B8C08CBB1}" srcOrd="0" destOrd="0" presId="urn:microsoft.com/office/officeart/2005/8/layout/hProcess9"/>
    <dgm:cxn modelId="{D00E70AB-9183-45AB-A3E1-0E20C0052D99}" type="presParOf" srcId="{052883CF-3243-429B-B341-ED97D14A32D0}" destId="{AD36E775-E8AF-4F2A-BA33-A54B66F4A4E3}" srcOrd="1" destOrd="0" presId="urn:microsoft.com/office/officeart/2005/8/layout/hProcess9"/>
    <dgm:cxn modelId="{D7E1C787-2313-4876-B883-F2FE6C28AC43}" type="presParOf" srcId="{052883CF-3243-429B-B341-ED97D14A32D0}" destId="{3D4C78B8-E9C9-47BE-BB08-06813E0FDE82}" srcOrd="2" destOrd="0" presId="urn:microsoft.com/office/officeart/2005/8/layout/hProcess9"/>
    <dgm:cxn modelId="{D4A05AC7-9A3C-417A-90AD-5262E661F4EE}" type="presParOf" srcId="{052883CF-3243-429B-B341-ED97D14A32D0}" destId="{9E930DBB-A87E-4649-860C-C5A03787649F}" srcOrd="3" destOrd="0" presId="urn:microsoft.com/office/officeart/2005/8/layout/hProcess9"/>
    <dgm:cxn modelId="{7AA80B63-A22C-4222-B93A-5F978D32F7A7}" type="presParOf" srcId="{052883CF-3243-429B-B341-ED97D14A32D0}" destId="{2C4D24E4-B14B-4F23-8B9A-461573AC8129}" srcOrd="4" destOrd="0" presId="urn:microsoft.com/office/officeart/2005/8/layout/hProcess9"/>
    <dgm:cxn modelId="{97285D44-E446-47D0-B83A-6C046DBCC390}" type="presParOf" srcId="{052883CF-3243-429B-B341-ED97D14A32D0}" destId="{477007E8-C4C1-42BB-B122-1DFBB3B90CBA}" srcOrd="5" destOrd="0" presId="urn:microsoft.com/office/officeart/2005/8/layout/hProcess9"/>
    <dgm:cxn modelId="{8468CA47-F38C-4066-B6D5-49399E9EFDA4}" type="presParOf" srcId="{052883CF-3243-429B-B341-ED97D14A32D0}" destId="{2FE5CAD9-ADFD-494D-9C78-5785D104C3F6}" srcOrd="6" destOrd="0" presId="urn:microsoft.com/office/officeart/2005/8/layout/hProcess9"/>
    <dgm:cxn modelId="{0B7A4EB8-6755-4A0D-8EB7-DFA8AF553D6C}" type="presParOf" srcId="{052883CF-3243-429B-B341-ED97D14A32D0}" destId="{0F85D012-F983-498D-A9F9-5FBD9B7E08DE}" srcOrd="7" destOrd="0" presId="urn:microsoft.com/office/officeart/2005/8/layout/hProcess9"/>
    <dgm:cxn modelId="{470EAA43-CF93-4842-B43E-0DD4C998B54E}" type="presParOf" srcId="{052883CF-3243-429B-B341-ED97D14A32D0}" destId="{F6767227-A7D3-42E7-8D44-E58A38E43A92}" srcOrd="8" destOrd="0" presId="urn:microsoft.com/office/officeart/2005/8/layout/hProcess9"/>
  </dgm:cxnLst>
  <dgm:bg/>
  <dgm:whole/>
  <dgm:extLst>
    <a:ext uri="http://schemas.microsoft.com/office/drawing/2008/diagram">
      <dsp:dataModelExt xmlns:dsp="http://schemas.microsoft.com/office/drawing/2008/diagram" relId="rId78" minVer="http://schemas.openxmlformats.org/drawingml/2006/diagram"/>
    </a:ext>
  </dgm:extLst>
</dgm:dataModel>
</file>

<file path=word/diagrams/data14.xml><?xml version="1.0" encoding="utf-8"?>
<dgm:dataModel xmlns:dgm="http://schemas.openxmlformats.org/drawingml/2006/diagram" xmlns:a="http://schemas.openxmlformats.org/drawingml/2006/main">
  <dgm:ptLst>
    <dgm:pt modelId="{DAFEE803-2DDC-4056-8F65-A048E5BA1D75}" type="doc">
      <dgm:prSet loTypeId="urn:microsoft.com/office/officeart/2005/8/layout/hList3" loCatId="list" qsTypeId="urn:microsoft.com/office/officeart/2005/8/quickstyle/simple1" qsCatId="simple" csTypeId="urn:microsoft.com/office/officeart/2005/8/colors/accent2_5" csCatId="accent2" phldr="1"/>
      <dgm:spPr/>
      <dgm:t>
        <a:bodyPr/>
        <a:lstStyle/>
        <a:p>
          <a:endParaRPr lang="en-US"/>
        </a:p>
      </dgm:t>
    </dgm:pt>
    <dgm:pt modelId="{58D2CA9D-3992-49AB-8F64-E991CEFF84FF}">
      <dgm:prSet phldrT="[Text]" custT="1"/>
      <dgm:spPr/>
      <dgm:t>
        <a:bodyPr/>
        <a:lstStyle/>
        <a:p>
          <a:pPr algn="ctr"/>
          <a:r>
            <a:rPr lang="en-US" sz="1050"/>
            <a:t>Continuity - Credit Guarantee Charges </a:t>
          </a:r>
        </a:p>
      </dgm:t>
    </dgm:pt>
    <dgm:pt modelId="{70AAE66E-8BD9-4D67-8201-E7C397AA13AA}" type="parTrans" cxnId="{FE2142DB-BD1D-4287-AFD9-ECBE928FF557}">
      <dgm:prSet/>
      <dgm:spPr/>
      <dgm:t>
        <a:bodyPr/>
        <a:lstStyle/>
        <a:p>
          <a:pPr algn="ctr"/>
          <a:endParaRPr lang="en-US" sz="1050"/>
        </a:p>
      </dgm:t>
    </dgm:pt>
    <dgm:pt modelId="{0B7952F5-761F-4CD6-B711-70F0A58A1583}" type="sibTrans" cxnId="{FE2142DB-BD1D-4287-AFD9-ECBE928FF557}">
      <dgm:prSet/>
      <dgm:spPr/>
      <dgm:t>
        <a:bodyPr/>
        <a:lstStyle/>
        <a:p>
          <a:pPr algn="ctr"/>
          <a:endParaRPr lang="en-US" sz="1050"/>
        </a:p>
      </dgm:t>
    </dgm:pt>
    <dgm:pt modelId="{A2575CFD-F745-49E3-9E2A-4F4FF8A0FD50}">
      <dgm:prSet phldrT="[Text]" custT="1"/>
      <dgm:spPr/>
      <dgm:t>
        <a:bodyPr/>
        <a:lstStyle/>
        <a:p>
          <a:pPr algn="ctr"/>
          <a:r>
            <a:rPr lang="en-US" sz="1050"/>
            <a:t>Fees</a:t>
          </a:r>
        </a:p>
      </dgm:t>
    </dgm:pt>
    <dgm:pt modelId="{0DCF2A9B-6BB2-4019-8D8E-9B8943DD20FF}" type="parTrans" cxnId="{CBB06E93-E865-4977-ACBC-C5B2F56E6E12}">
      <dgm:prSet/>
      <dgm:spPr/>
      <dgm:t>
        <a:bodyPr/>
        <a:lstStyle/>
        <a:p>
          <a:pPr algn="ctr"/>
          <a:endParaRPr lang="en-US" sz="1050"/>
        </a:p>
      </dgm:t>
    </dgm:pt>
    <dgm:pt modelId="{47EADDC9-183D-404C-994E-7068928C767E}" type="sibTrans" cxnId="{CBB06E93-E865-4977-ACBC-C5B2F56E6E12}">
      <dgm:prSet/>
      <dgm:spPr/>
      <dgm:t>
        <a:bodyPr/>
        <a:lstStyle/>
        <a:p>
          <a:pPr algn="ctr"/>
          <a:endParaRPr lang="en-US" sz="1050"/>
        </a:p>
      </dgm:t>
    </dgm:pt>
    <dgm:pt modelId="{1A465711-08E1-45D2-80B6-FFFD62ABCD92}">
      <dgm:prSet phldrT="[Text]" custT="1"/>
      <dgm:spPr/>
      <dgm:t>
        <a:bodyPr/>
        <a:lstStyle/>
        <a:p>
          <a:pPr algn="ctr"/>
          <a:r>
            <a:rPr lang="en-US" sz="1050"/>
            <a:t>Penal Interest for Lapsed Revival</a:t>
          </a:r>
        </a:p>
      </dgm:t>
    </dgm:pt>
    <dgm:pt modelId="{4FE44DF5-BC30-417A-B728-20B2335897FE}" type="parTrans" cxnId="{0004A8E3-089A-447C-BDBA-B116A418A189}">
      <dgm:prSet/>
      <dgm:spPr/>
      <dgm:t>
        <a:bodyPr/>
        <a:lstStyle/>
        <a:p>
          <a:pPr algn="ctr"/>
          <a:endParaRPr lang="en-US" sz="1050"/>
        </a:p>
      </dgm:t>
    </dgm:pt>
    <dgm:pt modelId="{1BFCFF8F-52A1-497A-8748-1838B149B556}" type="sibTrans" cxnId="{0004A8E3-089A-447C-BDBA-B116A418A189}">
      <dgm:prSet/>
      <dgm:spPr/>
      <dgm:t>
        <a:bodyPr/>
        <a:lstStyle/>
        <a:p>
          <a:pPr algn="ctr"/>
          <a:endParaRPr lang="en-US" sz="1050"/>
        </a:p>
      </dgm:t>
    </dgm:pt>
    <dgm:pt modelId="{845400AE-B173-4DA9-9071-DB9F150E9F41}">
      <dgm:prSet phldrT="[Text]" custT="1"/>
      <dgm:spPr/>
      <dgm:t>
        <a:bodyPr/>
        <a:lstStyle/>
        <a:p>
          <a:pPr algn="ctr"/>
          <a:r>
            <a:rPr lang="en-US" sz="1050"/>
            <a:t>Taxes</a:t>
          </a:r>
        </a:p>
      </dgm:t>
    </dgm:pt>
    <dgm:pt modelId="{96E6FE51-8EAB-492A-84F9-CCA2D1F30254}" type="parTrans" cxnId="{A310D041-B08B-4186-8458-64AC2D1404A5}">
      <dgm:prSet/>
      <dgm:spPr/>
      <dgm:t>
        <a:bodyPr/>
        <a:lstStyle/>
        <a:p>
          <a:pPr algn="ctr"/>
          <a:endParaRPr lang="en-US" sz="1050"/>
        </a:p>
      </dgm:t>
    </dgm:pt>
    <dgm:pt modelId="{1624D6DB-6889-419F-97C6-63FDC5D3E1FE}" type="sibTrans" cxnId="{A310D041-B08B-4186-8458-64AC2D1404A5}">
      <dgm:prSet/>
      <dgm:spPr/>
      <dgm:t>
        <a:bodyPr/>
        <a:lstStyle/>
        <a:p>
          <a:pPr algn="ctr"/>
          <a:endParaRPr lang="en-US" sz="1050"/>
        </a:p>
      </dgm:t>
    </dgm:pt>
    <dgm:pt modelId="{636BACA1-EEBA-493A-9384-8451A016E0C8}" type="pres">
      <dgm:prSet presAssocID="{DAFEE803-2DDC-4056-8F65-A048E5BA1D75}" presName="composite" presStyleCnt="0">
        <dgm:presLayoutVars>
          <dgm:chMax val="1"/>
          <dgm:dir/>
          <dgm:resizeHandles val="exact"/>
        </dgm:presLayoutVars>
      </dgm:prSet>
      <dgm:spPr/>
      <dgm:t>
        <a:bodyPr/>
        <a:lstStyle/>
        <a:p>
          <a:endParaRPr lang="en-US"/>
        </a:p>
      </dgm:t>
    </dgm:pt>
    <dgm:pt modelId="{1FC7250E-5C3E-4000-AEFD-6407B527FDA6}" type="pres">
      <dgm:prSet presAssocID="{58D2CA9D-3992-49AB-8F64-E991CEFF84FF}" presName="roof" presStyleLbl="dkBgShp" presStyleIdx="0" presStyleCnt="2"/>
      <dgm:spPr/>
      <dgm:t>
        <a:bodyPr/>
        <a:lstStyle/>
        <a:p>
          <a:endParaRPr lang="en-US"/>
        </a:p>
      </dgm:t>
    </dgm:pt>
    <dgm:pt modelId="{1B5E11F4-7CD9-4AE5-B9DB-EFD6DEF090C9}" type="pres">
      <dgm:prSet presAssocID="{58D2CA9D-3992-49AB-8F64-E991CEFF84FF}" presName="pillars" presStyleCnt="0"/>
      <dgm:spPr/>
      <dgm:t>
        <a:bodyPr/>
        <a:lstStyle/>
        <a:p>
          <a:endParaRPr lang="en-US"/>
        </a:p>
      </dgm:t>
    </dgm:pt>
    <dgm:pt modelId="{E402C77F-0973-4DB2-8B58-D6B99AF8F788}" type="pres">
      <dgm:prSet presAssocID="{58D2CA9D-3992-49AB-8F64-E991CEFF84FF}" presName="pillar1" presStyleLbl="node1" presStyleIdx="0" presStyleCnt="3">
        <dgm:presLayoutVars>
          <dgm:bulletEnabled val="1"/>
        </dgm:presLayoutVars>
      </dgm:prSet>
      <dgm:spPr/>
      <dgm:t>
        <a:bodyPr/>
        <a:lstStyle/>
        <a:p>
          <a:endParaRPr lang="en-US"/>
        </a:p>
      </dgm:t>
    </dgm:pt>
    <dgm:pt modelId="{BD1CFD35-94BB-41EE-8F1B-77DFB33B8ABE}" type="pres">
      <dgm:prSet presAssocID="{1A465711-08E1-45D2-80B6-FFFD62ABCD92}" presName="pillarX" presStyleLbl="node1" presStyleIdx="1" presStyleCnt="3">
        <dgm:presLayoutVars>
          <dgm:bulletEnabled val="1"/>
        </dgm:presLayoutVars>
      </dgm:prSet>
      <dgm:spPr/>
      <dgm:t>
        <a:bodyPr/>
        <a:lstStyle/>
        <a:p>
          <a:endParaRPr lang="en-US"/>
        </a:p>
      </dgm:t>
    </dgm:pt>
    <dgm:pt modelId="{A9BB3A76-D9E2-4FAB-8347-67028F2D06DD}" type="pres">
      <dgm:prSet presAssocID="{845400AE-B173-4DA9-9071-DB9F150E9F41}" presName="pillarX" presStyleLbl="node1" presStyleIdx="2" presStyleCnt="3">
        <dgm:presLayoutVars>
          <dgm:bulletEnabled val="1"/>
        </dgm:presLayoutVars>
      </dgm:prSet>
      <dgm:spPr/>
      <dgm:t>
        <a:bodyPr/>
        <a:lstStyle/>
        <a:p>
          <a:endParaRPr lang="en-US"/>
        </a:p>
      </dgm:t>
    </dgm:pt>
    <dgm:pt modelId="{C087FA8D-EB23-42F6-BA68-486CB59C0448}" type="pres">
      <dgm:prSet presAssocID="{58D2CA9D-3992-49AB-8F64-E991CEFF84FF}" presName="base" presStyleLbl="dkBgShp" presStyleIdx="1" presStyleCnt="2"/>
      <dgm:spPr/>
      <dgm:t>
        <a:bodyPr/>
        <a:lstStyle/>
        <a:p>
          <a:endParaRPr lang="en-US"/>
        </a:p>
      </dgm:t>
    </dgm:pt>
  </dgm:ptLst>
  <dgm:cxnLst>
    <dgm:cxn modelId="{5DA465CD-592A-4AD8-A9E0-CBE0BCC3F703}" type="presOf" srcId="{845400AE-B173-4DA9-9071-DB9F150E9F41}" destId="{A9BB3A76-D9E2-4FAB-8347-67028F2D06DD}" srcOrd="0" destOrd="0" presId="urn:microsoft.com/office/officeart/2005/8/layout/hList3"/>
    <dgm:cxn modelId="{A60A4DD6-6017-4795-A38D-34E64994C589}" type="presOf" srcId="{58D2CA9D-3992-49AB-8F64-E991CEFF84FF}" destId="{1FC7250E-5C3E-4000-AEFD-6407B527FDA6}" srcOrd="0" destOrd="0" presId="urn:microsoft.com/office/officeart/2005/8/layout/hList3"/>
    <dgm:cxn modelId="{47E73065-E800-4967-8D4E-24E6474B33AB}" type="presOf" srcId="{DAFEE803-2DDC-4056-8F65-A048E5BA1D75}" destId="{636BACA1-EEBA-493A-9384-8451A016E0C8}" srcOrd="0" destOrd="0" presId="urn:microsoft.com/office/officeart/2005/8/layout/hList3"/>
    <dgm:cxn modelId="{0004A8E3-089A-447C-BDBA-B116A418A189}" srcId="{58D2CA9D-3992-49AB-8F64-E991CEFF84FF}" destId="{1A465711-08E1-45D2-80B6-FFFD62ABCD92}" srcOrd="1" destOrd="0" parTransId="{4FE44DF5-BC30-417A-B728-20B2335897FE}" sibTransId="{1BFCFF8F-52A1-497A-8748-1838B149B556}"/>
    <dgm:cxn modelId="{F4EB768B-1158-4904-B47A-2229D620F31D}" type="presOf" srcId="{1A465711-08E1-45D2-80B6-FFFD62ABCD92}" destId="{BD1CFD35-94BB-41EE-8F1B-77DFB33B8ABE}" srcOrd="0" destOrd="0" presId="urn:microsoft.com/office/officeart/2005/8/layout/hList3"/>
    <dgm:cxn modelId="{A310D041-B08B-4186-8458-64AC2D1404A5}" srcId="{58D2CA9D-3992-49AB-8F64-E991CEFF84FF}" destId="{845400AE-B173-4DA9-9071-DB9F150E9F41}" srcOrd="2" destOrd="0" parTransId="{96E6FE51-8EAB-492A-84F9-CCA2D1F30254}" sibTransId="{1624D6DB-6889-419F-97C6-63FDC5D3E1FE}"/>
    <dgm:cxn modelId="{8CBBCAC5-C9A7-4A1F-9E92-070EFCB4C7EC}" type="presOf" srcId="{A2575CFD-F745-49E3-9E2A-4F4FF8A0FD50}" destId="{E402C77F-0973-4DB2-8B58-D6B99AF8F788}" srcOrd="0" destOrd="0" presId="urn:microsoft.com/office/officeart/2005/8/layout/hList3"/>
    <dgm:cxn modelId="{FE2142DB-BD1D-4287-AFD9-ECBE928FF557}" srcId="{DAFEE803-2DDC-4056-8F65-A048E5BA1D75}" destId="{58D2CA9D-3992-49AB-8F64-E991CEFF84FF}" srcOrd="0" destOrd="0" parTransId="{70AAE66E-8BD9-4D67-8201-E7C397AA13AA}" sibTransId="{0B7952F5-761F-4CD6-B711-70F0A58A1583}"/>
    <dgm:cxn modelId="{CBB06E93-E865-4977-ACBC-C5B2F56E6E12}" srcId="{58D2CA9D-3992-49AB-8F64-E991CEFF84FF}" destId="{A2575CFD-F745-49E3-9E2A-4F4FF8A0FD50}" srcOrd="0" destOrd="0" parTransId="{0DCF2A9B-6BB2-4019-8D8E-9B8943DD20FF}" sibTransId="{47EADDC9-183D-404C-994E-7068928C767E}"/>
    <dgm:cxn modelId="{0EB2E607-F140-483B-B3E3-BA560D69AE0F}" type="presParOf" srcId="{636BACA1-EEBA-493A-9384-8451A016E0C8}" destId="{1FC7250E-5C3E-4000-AEFD-6407B527FDA6}" srcOrd="0" destOrd="0" presId="urn:microsoft.com/office/officeart/2005/8/layout/hList3"/>
    <dgm:cxn modelId="{E4A8B4EE-6FA9-4650-BC30-7B2994F7CAAF}" type="presParOf" srcId="{636BACA1-EEBA-493A-9384-8451A016E0C8}" destId="{1B5E11F4-7CD9-4AE5-B9DB-EFD6DEF090C9}" srcOrd="1" destOrd="0" presId="urn:microsoft.com/office/officeart/2005/8/layout/hList3"/>
    <dgm:cxn modelId="{376A2E72-3F28-4CD9-BC4F-1FE82027087F}" type="presParOf" srcId="{1B5E11F4-7CD9-4AE5-B9DB-EFD6DEF090C9}" destId="{E402C77F-0973-4DB2-8B58-D6B99AF8F788}" srcOrd="0" destOrd="0" presId="urn:microsoft.com/office/officeart/2005/8/layout/hList3"/>
    <dgm:cxn modelId="{E8A56008-5542-4FFC-AE8B-96F7B4AA0583}" type="presParOf" srcId="{1B5E11F4-7CD9-4AE5-B9DB-EFD6DEF090C9}" destId="{BD1CFD35-94BB-41EE-8F1B-77DFB33B8ABE}" srcOrd="1" destOrd="0" presId="urn:microsoft.com/office/officeart/2005/8/layout/hList3"/>
    <dgm:cxn modelId="{7ADD9A75-61FD-484D-9B55-9F972F2D6CA1}" type="presParOf" srcId="{1B5E11F4-7CD9-4AE5-B9DB-EFD6DEF090C9}" destId="{A9BB3A76-D9E2-4FAB-8347-67028F2D06DD}" srcOrd="2" destOrd="0" presId="urn:microsoft.com/office/officeart/2005/8/layout/hList3"/>
    <dgm:cxn modelId="{9422B583-DD6A-403D-84F2-141C451CDE74}" type="presParOf" srcId="{636BACA1-EEBA-493A-9384-8451A016E0C8}" destId="{C087FA8D-EB23-42F6-BA68-486CB59C0448}" srcOrd="2" destOrd="0" presId="urn:microsoft.com/office/officeart/2005/8/layout/hList3"/>
  </dgm:cxnLst>
  <dgm:bg/>
  <dgm:whole/>
  <dgm:extLst>
    <a:ext uri="http://schemas.microsoft.com/office/drawing/2008/diagram">
      <dsp:dataModelExt xmlns:dsp="http://schemas.microsoft.com/office/drawing/2008/diagram" relId="rId84" minVer="http://schemas.openxmlformats.org/drawingml/2006/diagram"/>
    </a:ext>
  </dgm:extLst>
</dgm:dataModel>
</file>

<file path=word/diagrams/data15.xml><?xml version="1.0" encoding="utf-8"?>
<dgm:dataModel xmlns:dgm="http://schemas.openxmlformats.org/drawingml/2006/diagram" xmlns:a="http://schemas.openxmlformats.org/drawingml/2006/main">
  <dgm:ptLst>
    <dgm:pt modelId="{390D8610-3C4D-4862-9B1F-A61FA8D53658}" type="doc">
      <dgm:prSet loTypeId="urn:microsoft.com/office/officeart/2005/8/layout/hList1" loCatId="list" qsTypeId="urn:microsoft.com/office/officeart/2005/8/quickstyle/simple1" qsCatId="simple" csTypeId="urn:microsoft.com/office/officeart/2005/8/colors/colorful1" csCatId="colorful" phldr="1"/>
      <dgm:spPr/>
      <dgm:t>
        <a:bodyPr/>
        <a:lstStyle/>
        <a:p>
          <a:endParaRPr lang="en-US"/>
        </a:p>
      </dgm:t>
    </dgm:pt>
    <dgm:pt modelId="{B37414E4-9E0C-498C-87A8-550DC2FC8D7D}">
      <dgm:prSet phldrT="[Text]" custT="1"/>
      <dgm:spPr/>
      <dgm:t>
        <a:bodyPr/>
        <a:lstStyle/>
        <a:p>
          <a:r>
            <a:rPr lang="en-US" sz="1000"/>
            <a:t>Scheme Code</a:t>
          </a:r>
        </a:p>
      </dgm:t>
    </dgm:pt>
    <dgm:pt modelId="{6D600315-F77F-4ABE-A877-7F831B4D2787}" type="parTrans" cxnId="{16EC8ECC-503A-486B-B231-7AE7F8DE5182}">
      <dgm:prSet/>
      <dgm:spPr/>
      <dgm:t>
        <a:bodyPr/>
        <a:lstStyle/>
        <a:p>
          <a:endParaRPr lang="en-US" sz="1000"/>
        </a:p>
      </dgm:t>
    </dgm:pt>
    <dgm:pt modelId="{8C680992-89D2-47FF-9E67-58FFF61C5FE8}" type="sibTrans" cxnId="{16EC8ECC-503A-486B-B231-7AE7F8DE5182}">
      <dgm:prSet/>
      <dgm:spPr/>
      <dgm:t>
        <a:bodyPr/>
        <a:lstStyle/>
        <a:p>
          <a:endParaRPr lang="en-US" sz="1000"/>
        </a:p>
      </dgm:t>
    </dgm:pt>
    <dgm:pt modelId="{93A29005-ECEA-44A8-98A3-35A4E0B048EC}">
      <dgm:prSet phldrT="[Text]" custT="1"/>
      <dgm:spPr/>
      <dgm:t>
        <a:bodyPr/>
        <a:lstStyle/>
        <a:p>
          <a:r>
            <a:rPr lang="en-US" sz="1000"/>
            <a:t>Education Loan the code is - 'EDL'</a:t>
          </a:r>
        </a:p>
      </dgm:t>
    </dgm:pt>
    <dgm:pt modelId="{77C44587-68A5-42FB-ADCD-513B3B5CC9BE}" type="parTrans" cxnId="{93C0C760-7CAA-49CC-92AD-CA834B9C2D66}">
      <dgm:prSet/>
      <dgm:spPr/>
      <dgm:t>
        <a:bodyPr/>
        <a:lstStyle/>
        <a:p>
          <a:endParaRPr lang="en-US" sz="1000"/>
        </a:p>
      </dgm:t>
    </dgm:pt>
    <dgm:pt modelId="{68759E10-0083-4961-9502-603B1BCC826E}" type="sibTrans" cxnId="{93C0C760-7CAA-49CC-92AD-CA834B9C2D66}">
      <dgm:prSet/>
      <dgm:spPr/>
      <dgm:t>
        <a:bodyPr/>
        <a:lstStyle/>
        <a:p>
          <a:endParaRPr lang="en-US" sz="1000"/>
        </a:p>
      </dgm:t>
    </dgm:pt>
    <dgm:pt modelId="{AEFABD14-E801-4D98-B9CF-19CF2E09370D}">
      <dgm:prSet phldrT="[Text]" custT="1"/>
      <dgm:spPr/>
      <dgm:t>
        <a:bodyPr/>
        <a:lstStyle/>
        <a:p>
          <a:r>
            <a:rPr lang="en-US" sz="1000"/>
            <a:t>Date Stamp</a:t>
          </a:r>
        </a:p>
      </dgm:t>
    </dgm:pt>
    <dgm:pt modelId="{92DCF1B3-A4B1-46DC-A1C0-F76A36F678E9}" type="parTrans" cxnId="{51DB2E15-1D46-43DF-A5EC-0FED3E3C3350}">
      <dgm:prSet/>
      <dgm:spPr/>
      <dgm:t>
        <a:bodyPr/>
        <a:lstStyle/>
        <a:p>
          <a:endParaRPr lang="en-US" sz="1000"/>
        </a:p>
      </dgm:t>
    </dgm:pt>
    <dgm:pt modelId="{933627A2-7A7D-4212-B774-D29676E4BBEA}" type="sibTrans" cxnId="{51DB2E15-1D46-43DF-A5EC-0FED3E3C3350}">
      <dgm:prSet/>
      <dgm:spPr/>
      <dgm:t>
        <a:bodyPr/>
        <a:lstStyle/>
        <a:p>
          <a:endParaRPr lang="en-US" sz="1000"/>
        </a:p>
      </dgm:t>
    </dgm:pt>
    <dgm:pt modelId="{C78FF884-AF32-4A77-A291-AA9E473C2D67}">
      <dgm:prSet phldrT="[Text]" custT="1"/>
      <dgm:spPr/>
      <dgm:t>
        <a:bodyPr/>
        <a:lstStyle/>
        <a:p>
          <a:r>
            <a:rPr lang="en-US" sz="1000"/>
            <a:t>Date as DDMMYYYY - On which BATCHDAN is issued</a:t>
          </a:r>
        </a:p>
      </dgm:t>
    </dgm:pt>
    <dgm:pt modelId="{63544EF0-E17C-4C2B-ABB7-2C7E679788AE}" type="parTrans" cxnId="{7DAF646B-7C2B-4916-80BE-9809FFCC4002}">
      <dgm:prSet/>
      <dgm:spPr/>
      <dgm:t>
        <a:bodyPr/>
        <a:lstStyle/>
        <a:p>
          <a:endParaRPr lang="en-US" sz="1000"/>
        </a:p>
      </dgm:t>
    </dgm:pt>
    <dgm:pt modelId="{8238F669-3558-4064-BEC7-2F9668EE51E5}" type="sibTrans" cxnId="{7DAF646B-7C2B-4916-80BE-9809FFCC4002}">
      <dgm:prSet/>
      <dgm:spPr/>
      <dgm:t>
        <a:bodyPr/>
        <a:lstStyle/>
        <a:p>
          <a:endParaRPr lang="en-US" sz="1000"/>
        </a:p>
      </dgm:t>
    </dgm:pt>
    <dgm:pt modelId="{1C50EF65-8CAB-4668-9F5C-304E95049C95}">
      <dgm:prSet phldrT="[Text]" custT="1"/>
      <dgm:spPr/>
      <dgm:t>
        <a:bodyPr/>
        <a:lstStyle/>
        <a:p>
          <a:r>
            <a:rPr lang="en-US" sz="1000"/>
            <a:t>Unique Number</a:t>
          </a:r>
        </a:p>
      </dgm:t>
    </dgm:pt>
    <dgm:pt modelId="{0B9A2E47-504F-4843-ADE9-FB6813342EE5}" type="parTrans" cxnId="{BA0E702B-8B16-4805-98C7-12345A346078}">
      <dgm:prSet/>
      <dgm:spPr/>
      <dgm:t>
        <a:bodyPr/>
        <a:lstStyle/>
        <a:p>
          <a:endParaRPr lang="en-US" sz="1000"/>
        </a:p>
      </dgm:t>
    </dgm:pt>
    <dgm:pt modelId="{036B157F-F7C6-4C51-9764-8458B6E5067C}" type="sibTrans" cxnId="{BA0E702B-8B16-4805-98C7-12345A346078}">
      <dgm:prSet/>
      <dgm:spPr/>
      <dgm:t>
        <a:bodyPr/>
        <a:lstStyle/>
        <a:p>
          <a:endParaRPr lang="en-US" sz="1000"/>
        </a:p>
      </dgm:t>
    </dgm:pt>
    <dgm:pt modelId="{02CDCE9B-4370-43D0-AFA1-A769A1400600}">
      <dgm:prSet phldrT="[Text]" custT="1"/>
      <dgm:spPr/>
      <dgm:t>
        <a:bodyPr/>
        <a:lstStyle/>
        <a:p>
          <a:r>
            <a:rPr lang="en-US" sz="1000"/>
            <a:t>A 4 digit running number </a:t>
          </a:r>
        </a:p>
      </dgm:t>
    </dgm:pt>
    <dgm:pt modelId="{8AA06CE9-FB43-443E-A73B-B419384B7678}" type="parTrans" cxnId="{6EC50C63-656C-4482-B518-6EB01C02EADC}">
      <dgm:prSet/>
      <dgm:spPr/>
      <dgm:t>
        <a:bodyPr/>
        <a:lstStyle/>
        <a:p>
          <a:endParaRPr lang="en-US" sz="1000"/>
        </a:p>
      </dgm:t>
    </dgm:pt>
    <dgm:pt modelId="{4CB87A18-B999-44A3-BE60-F176CF96EDFA}" type="sibTrans" cxnId="{6EC50C63-656C-4482-B518-6EB01C02EADC}">
      <dgm:prSet/>
      <dgm:spPr/>
      <dgm:t>
        <a:bodyPr/>
        <a:lstStyle/>
        <a:p>
          <a:endParaRPr lang="en-US" sz="1000"/>
        </a:p>
      </dgm:t>
    </dgm:pt>
    <dgm:pt modelId="{0ACDF20D-ADB1-4D4E-8243-352135544B18}">
      <dgm:prSet phldrT="[Text]" custT="1"/>
      <dgm:spPr/>
      <dgm:t>
        <a:bodyPr/>
        <a:lstStyle/>
        <a:p>
          <a:r>
            <a:rPr lang="en-US" sz="1000"/>
            <a:t>Identifier</a:t>
          </a:r>
        </a:p>
      </dgm:t>
    </dgm:pt>
    <dgm:pt modelId="{7358250D-9CE2-4923-B67A-FF9A1FD706D3}" type="parTrans" cxnId="{C206B8A8-7148-4E2A-90A5-DBC1A1EB0CFD}">
      <dgm:prSet/>
      <dgm:spPr/>
      <dgm:t>
        <a:bodyPr/>
        <a:lstStyle/>
        <a:p>
          <a:endParaRPr lang="en-US" sz="1000"/>
        </a:p>
      </dgm:t>
    </dgm:pt>
    <dgm:pt modelId="{DEA5A2E7-71D5-426B-99D4-02EB344A4A03}" type="sibTrans" cxnId="{C206B8A8-7148-4E2A-90A5-DBC1A1EB0CFD}">
      <dgm:prSet/>
      <dgm:spPr/>
      <dgm:t>
        <a:bodyPr/>
        <a:lstStyle/>
        <a:p>
          <a:endParaRPr lang="en-US" sz="1000"/>
        </a:p>
      </dgm:t>
    </dgm:pt>
    <dgm:pt modelId="{53D2D26F-1741-42EF-AA50-5A347EA23D3B}">
      <dgm:prSet phldrT="[Text]" custT="1"/>
      <dgm:spPr/>
      <dgm:t>
        <a:bodyPr/>
        <a:lstStyle/>
        <a:p>
          <a:r>
            <a:rPr lang="en-US" sz="1000"/>
            <a:t>A fixed identifier - 'C'</a:t>
          </a:r>
        </a:p>
      </dgm:t>
    </dgm:pt>
    <dgm:pt modelId="{69A390D9-6390-4EE6-AD4B-266D584B88DD}" type="parTrans" cxnId="{10F5CF05-049B-45EE-B9CB-97D9D7C4A35F}">
      <dgm:prSet/>
      <dgm:spPr/>
      <dgm:t>
        <a:bodyPr/>
        <a:lstStyle/>
        <a:p>
          <a:endParaRPr lang="en-US" sz="1000"/>
        </a:p>
      </dgm:t>
    </dgm:pt>
    <dgm:pt modelId="{0DCFE729-BC4A-4C72-9E34-64FE5D603D32}" type="sibTrans" cxnId="{10F5CF05-049B-45EE-B9CB-97D9D7C4A35F}">
      <dgm:prSet/>
      <dgm:spPr/>
      <dgm:t>
        <a:bodyPr/>
        <a:lstStyle/>
        <a:p>
          <a:endParaRPr lang="en-US" sz="1000"/>
        </a:p>
      </dgm:t>
    </dgm:pt>
    <dgm:pt modelId="{85AAFB0E-2194-48E2-830B-394C2E069829}" type="pres">
      <dgm:prSet presAssocID="{390D8610-3C4D-4862-9B1F-A61FA8D53658}" presName="Name0" presStyleCnt="0">
        <dgm:presLayoutVars>
          <dgm:dir/>
          <dgm:animLvl val="lvl"/>
          <dgm:resizeHandles val="exact"/>
        </dgm:presLayoutVars>
      </dgm:prSet>
      <dgm:spPr/>
      <dgm:t>
        <a:bodyPr/>
        <a:lstStyle/>
        <a:p>
          <a:endParaRPr lang="en-US"/>
        </a:p>
      </dgm:t>
    </dgm:pt>
    <dgm:pt modelId="{FBC826E7-AA08-4BCA-A553-D360D51A835D}" type="pres">
      <dgm:prSet presAssocID="{0ACDF20D-ADB1-4D4E-8243-352135544B18}" presName="composite" presStyleCnt="0"/>
      <dgm:spPr/>
    </dgm:pt>
    <dgm:pt modelId="{1ECD78CA-FCE0-4EC3-8581-CAAE55BE8636}" type="pres">
      <dgm:prSet presAssocID="{0ACDF20D-ADB1-4D4E-8243-352135544B18}" presName="parTx" presStyleLbl="alignNode1" presStyleIdx="0" presStyleCnt="4">
        <dgm:presLayoutVars>
          <dgm:chMax val="0"/>
          <dgm:chPref val="0"/>
          <dgm:bulletEnabled val="1"/>
        </dgm:presLayoutVars>
      </dgm:prSet>
      <dgm:spPr/>
      <dgm:t>
        <a:bodyPr/>
        <a:lstStyle/>
        <a:p>
          <a:endParaRPr lang="en-US"/>
        </a:p>
      </dgm:t>
    </dgm:pt>
    <dgm:pt modelId="{EB70FAA0-E258-41A7-896E-34D8687D7F08}" type="pres">
      <dgm:prSet presAssocID="{0ACDF20D-ADB1-4D4E-8243-352135544B18}" presName="desTx" presStyleLbl="alignAccFollowNode1" presStyleIdx="0" presStyleCnt="4">
        <dgm:presLayoutVars>
          <dgm:bulletEnabled val="1"/>
        </dgm:presLayoutVars>
      </dgm:prSet>
      <dgm:spPr/>
      <dgm:t>
        <a:bodyPr/>
        <a:lstStyle/>
        <a:p>
          <a:endParaRPr lang="en-US"/>
        </a:p>
      </dgm:t>
    </dgm:pt>
    <dgm:pt modelId="{58258DFA-E442-494A-AAFA-17061AAD8C48}" type="pres">
      <dgm:prSet presAssocID="{DEA5A2E7-71D5-426B-99D4-02EB344A4A03}" presName="space" presStyleCnt="0"/>
      <dgm:spPr/>
    </dgm:pt>
    <dgm:pt modelId="{7C07A2C5-BB02-42AB-9A56-F18A383232BC}" type="pres">
      <dgm:prSet presAssocID="{B37414E4-9E0C-498C-87A8-550DC2FC8D7D}" presName="composite" presStyleCnt="0"/>
      <dgm:spPr/>
    </dgm:pt>
    <dgm:pt modelId="{8299344E-6C89-4F5B-A8DA-BFF8CB285CED}" type="pres">
      <dgm:prSet presAssocID="{B37414E4-9E0C-498C-87A8-550DC2FC8D7D}" presName="parTx" presStyleLbl="alignNode1" presStyleIdx="1" presStyleCnt="4">
        <dgm:presLayoutVars>
          <dgm:chMax val="0"/>
          <dgm:chPref val="0"/>
          <dgm:bulletEnabled val="1"/>
        </dgm:presLayoutVars>
      </dgm:prSet>
      <dgm:spPr/>
      <dgm:t>
        <a:bodyPr/>
        <a:lstStyle/>
        <a:p>
          <a:endParaRPr lang="en-US"/>
        </a:p>
      </dgm:t>
    </dgm:pt>
    <dgm:pt modelId="{D2B92B6C-FE09-4D8C-BA10-51242D398CE0}" type="pres">
      <dgm:prSet presAssocID="{B37414E4-9E0C-498C-87A8-550DC2FC8D7D}" presName="desTx" presStyleLbl="alignAccFollowNode1" presStyleIdx="1" presStyleCnt="4">
        <dgm:presLayoutVars>
          <dgm:bulletEnabled val="1"/>
        </dgm:presLayoutVars>
      </dgm:prSet>
      <dgm:spPr/>
      <dgm:t>
        <a:bodyPr/>
        <a:lstStyle/>
        <a:p>
          <a:endParaRPr lang="en-US"/>
        </a:p>
      </dgm:t>
    </dgm:pt>
    <dgm:pt modelId="{333DB282-DC9C-45FA-B253-7707934DC4FB}" type="pres">
      <dgm:prSet presAssocID="{8C680992-89D2-47FF-9E67-58FFF61C5FE8}" presName="space" presStyleCnt="0"/>
      <dgm:spPr/>
    </dgm:pt>
    <dgm:pt modelId="{3B20A72A-F2F6-4F17-AE4D-A1C8BA57A214}" type="pres">
      <dgm:prSet presAssocID="{AEFABD14-E801-4D98-B9CF-19CF2E09370D}" presName="composite" presStyleCnt="0"/>
      <dgm:spPr/>
    </dgm:pt>
    <dgm:pt modelId="{BC1BB2AF-4F42-4901-81C7-3F95B164ADA1}" type="pres">
      <dgm:prSet presAssocID="{AEFABD14-E801-4D98-B9CF-19CF2E09370D}" presName="parTx" presStyleLbl="alignNode1" presStyleIdx="2" presStyleCnt="4">
        <dgm:presLayoutVars>
          <dgm:chMax val="0"/>
          <dgm:chPref val="0"/>
          <dgm:bulletEnabled val="1"/>
        </dgm:presLayoutVars>
      </dgm:prSet>
      <dgm:spPr/>
      <dgm:t>
        <a:bodyPr/>
        <a:lstStyle/>
        <a:p>
          <a:endParaRPr lang="en-US"/>
        </a:p>
      </dgm:t>
    </dgm:pt>
    <dgm:pt modelId="{0A7A737D-871A-4BAD-8681-7CDC65215798}" type="pres">
      <dgm:prSet presAssocID="{AEFABD14-E801-4D98-B9CF-19CF2E09370D}" presName="desTx" presStyleLbl="alignAccFollowNode1" presStyleIdx="2" presStyleCnt="4">
        <dgm:presLayoutVars>
          <dgm:bulletEnabled val="1"/>
        </dgm:presLayoutVars>
      </dgm:prSet>
      <dgm:spPr/>
      <dgm:t>
        <a:bodyPr/>
        <a:lstStyle/>
        <a:p>
          <a:endParaRPr lang="en-US"/>
        </a:p>
      </dgm:t>
    </dgm:pt>
    <dgm:pt modelId="{F4531B6C-5E6A-44C8-8F45-E711DD3904FD}" type="pres">
      <dgm:prSet presAssocID="{933627A2-7A7D-4212-B774-D29676E4BBEA}" presName="space" presStyleCnt="0"/>
      <dgm:spPr/>
    </dgm:pt>
    <dgm:pt modelId="{D1028E2A-03ED-48C4-AB86-DA7B645333E4}" type="pres">
      <dgm:prSet presAssocID="{1C50EF65-8CAB-4668-9F5C-304E95049C95}" presName="composite" presStyleCnt="0"/>
      <dgm:spPr/>
    </dgm:pt>
    <dgm:pt modelId="{CD3694EF-CEF3-4438-B7F5-48F26BE42B91}" type="pres">
      <dgm:prSet presAssocID="{1C50EF65-8CAB-4668-9F5C-304E95049C95}" presName="parTx" presStyleLbl="alignNode1" presStyleIdx="3" presStyleCnt="4">
        <dgm:presLayoutVars>
          <dgm:chMax val="0"/>
          <dgm:chPref val="0"/>
          <dgm:bulletEnabled val="1"/>
        </dgm:presLayoutVars>
      </dgm:prSet>
      <dgm:spPr/>
      <dgm:t>
        <a:bodyPr/>
        <a:lstStyle/>
        <a:p>
          <a:endParaRPr lang="en-US"/>
        </a:p>
      </dgm:t>
    </dgm:pt>
    <dgm:pt modelId="{E8ECBE4F-BC95-43E0-89CC-E90D6D5D8FBE}" type="pres">
      <dgm:prSet presAssocID="{1C50EF65-8CAB-4668-9F5C-304E95049C95}" presName="desTx" presStyleLbl="alignAccFollowNode1" presStyleIdx="3" presStyleCnt="4">
        <dgm:presLayoutVars>
          <dgm:bulletEnabled val="1"/>
        </dgm:presLayoutVars>
      </dgm:prSet>
      <dgm:spPr/>
      <dgm:t>
        <a:bodyPr/>
        <a:lstStyle/>
        <a:p>
          <a:endParaRPr lang="en-US"/>
        </a:p>
      </dgm:t>
    </dgm:pt>
  </dgm:ptLst>
  <dgm:cxnLst>
    <dgm:cxn modelId="{6C132843-335B-465E-B311-6F68D035E4A8}" type="presOf" srcId="{93A29005-ECEA-44A8-98A3-35A4E0B048EC}" destId="{D2B92B6C-FE09-4D8C-BA10-51242D398CE0}" srcOrd="0" destOrd="0" presId="urn:microsoft.com/office/officeart/2005/8/layout/hList1"/>
    <dgm:cxn modelId="{7DAF646B-7C2B-4916-80BE-9809FFCC4002}" srcId="{AEFABD14-E801-4D98-B9CF-19CF2E09370D}" destId="{C78FF884-AF32-4A77-A291-AA9E473C2D67}" srcOrd="0" destOrd="0" parTransId="{63544EF0-E17C-4C2B-ABB7-2C7E679788AE}" sibTransId="{8238F669-3558-4064-BEC7-2F9668EE51E5}"/>
    <dgm:cxn modelId="{51DB2E15-1D46-43DF-A5EC-0FED3E3C3350}" srcId="{390D8610-3C4D-4862-9B1F-A61FA8D53658}" destId="{AEFABD14-E801-4D98-B9CF-19CF2E09370D}" srcOrd="2" destOrd="0" parTransId="{92DCF1B3-A4B1-46DC-A1C0-F76A36F678E9}" sibTransId="{933627A2-7A7D-4212-B774-D29676E4BBEA}"/>
    <dgm:cxn modelId="{8B82EC54-6FD2-4219-8DA5-13F6DF97EECE}" type="presOf" srcId="{390D8610-3C4D-4862-9B1F-A61FA8D53658}" destId="{85AAFB0E-2194-48E2-830B-394C2E069829}" srcOrd="0" destOrd="0" presId="urn:microsoft.com/office/officeart/2005/8/layout/hList1"/>
    <dgm:cxn modelId="{10F5CF05-049B-45EE-B9CB-97D9D7C4A35F}" srcId="{0ACDF20D-ADB1-4D4E-8243-352135544B18}" destId="{53D2D26F-1741-42EF-AA50-5A347EA23D3B}" srcOrd="0" destOrd="0" parTransId="{69A390D9-6390-4EE6-AD4B-266D584B88DD}" sibTransId="{0DCFE729-BC4A-4C72-9E34-64FE5D603D32}"/>
    <dgm:cxn modelId="{9E0BEE0A-D90C-403B-9196-E2C8BC731E30}" type="presOf" srcId="{53D2D26F-1741-42EF-AA50-5A347EA23D3B}" destId="{EB70FAA0-E258-41A7-896E-34D8687D7F08}" srcOrd="0" destOrd="0" presId="urn:microsoft.com/office/officeart/2005/8/layout/hList1"/>
    <dgm:cxn modelId="{53A48992-ECBC-4A8A-AAB2-A09288BC120B}" type="presOf" srcId="{0ACDF20D-ADB1-4D4E-8243-352135544B18}" destId="{1ECD78CA-FCE0-4EC3-8581-CAAE55BE8636}" srcOrd="0" destOrd="0" presId="urn:microsoft.com/office/officeart/2005/8/layout/hList1"/>
    <dgm:cxn modelId="{0FE9A981-D402-4182-89CA-456EFAE8C82C}" type="presOf" srcId="{B37414E4-9E0C-498C-87A8-550DC2FC8D7D}" destId="{8299344E-6C89-4F5B-A8DA-BFF8CB285CED}" srcOrd="0" destOrd="0" presId="urn:microsoft.com/office/officeart/2005/8/layout/hList1"/>
    <dgm:cxn modelId="{93C0C760-7CAA-49CC-92AD-CA834B9C2D66}" srcId="{B37414E4-9E0C-498C-87A8-550DC2FC8D7D}" destId="{93A29005-ECEA-44A8-98A3-35A4E0B048EC}" srcOrd="0" destOrd="0" parTransId="{77C44587-68A5-42FB-ADCD-513B3B5CC9BE}" sibTransId="{68759E10-0083-4961-9502-603B1BCC826E}"/>
    <dgm:cxn modelId="{16303596-88ED-4971-A846-CD50177E1242}" type="presOf" srcId="{02CDCE9B-4370-43D0-AFA1-A769A1400600}" destId="{E8ECBE4F-BC95-43E0-89CC-E90D6D5D8FBE}" srcOrd="0" destOrd="0" presId="urn:microsoft.com/office/officeart/2005/8/layout/hList1"/>
    <dgm:cxn modelId="{4E4F977E-987B-4D88-A181-5C0683C37DD8}" type="presOf" srcId="{1C50EF65-8CAB-4668-9F5C-304E95049C95}" destId="{CD3694EF-CEF3-4438-B7F5-48F26BE42B91}" srcOrd="0" destOrd="0" presId="urn:microsoft.com/office/officeart/2005/8/layout/hList1"/>
    <dgm:cxn modelId="{E46354F7-902B-4F54-8A00-639CB195C43E}" type="presOf" srcId="{AEFABD14-E801-4D98-B9CF-19CF2E09370D}" destId="{BC1BB2AF-4F42-4901-81C7-3F95B164ADA1}" srcOrd="0" destOrd="0" presId="urn:microsoft.com/office/officeart/2005/8/layout/hList1"/>
    <dgm:cxn modelId="{C206B8A8-7148-4E2A-90A5-DBC1A1EB0CFD}" srcId="{390D8610-3C4D-4862-9B1F-A61FA8D53658}" destId="{0ACDF20D-ADB1-4D4E-8243-352135544B18}" srcOrd="0" destOrd="0" parTransId="{7358250D-9CE2-4923-B67A-FF9A1FD706D3}" sibTransId="{DEA5A2E7-71D5-426B-99D4-02EB344A4A03}"/>
    <dgm:cxn modelId="{30D26E8F-ED54-4B19-9586-52C2D78B345F}" type="presOf" srcId="{C78FF884-AF32-4A77-A291-AA9E473C2D67}" destId="{0A7A737D-871A-4BAD-8681-7CDC65215798}" srcOrd="0" destOrd="0" presId="urn:microsoft.com/office/officeart/2005/8/layout/hList1"/>
    <dgm:cxn modelId="{BA0E702B-8B16-4805-98C7-12345A346078}" srcId="{390D8610-3C4D-4862-9B1F-A61FA8D53658}" destId="{1C50EF65-8CAB-4668-9F5C-304E95049C95}" srcOrd="3" destOrd="0" parTransId="{0B9A2E47-504F-4843-ADE9-FB6813342EE5}" sibTransId="{036B157F-F7C6-4C51-9764-8458B6E5067C}"/>
    <dgm:cxn modelId="{16EC8ECC-503A-486B-B231-7AE7F8DE5182}" srcId="{390D8610-3C4D-4862-9B1F-A61FA8D53658}" destId="{B37414E4-9E0C-498C-87A8-550DC2FC8D7D}" srcOrd="1" destOrd="0" parTransId="{6D600315-F77F-4ABE-A877-7F831B4D2787}" sibTransId="{8C680992-89D2-47FF-9E67-58FFF61C5FE8}"/>
    <dgm:cxn modelId="{6EC50C63-656C-4482-B518-6EB01C02EADC}" srcId="{1C50EF65-8CAB-4668-9F5C-304E95049C95}" destId="{02CDCE9B-4370-43D0-AFA1-A769A1400600}" srcOrd="0" destOrd="0" parTransId="{8AA06CE9-FB43-443E-A73B-B419384B7678}" sibTransId="{4CB87A18-B999-44A3-BE60-F176CF96EDFA}"/>
    <dgm:cxn modelId="{37920C0C-77D3-4804-B8D2-48CA9551FA89}" type="presParOf" srcId="{85AAFB0E-2194-48E2-830B-394C2E069829}" destId="{FBC826E7-AA08-4BCA-A553-D360D51A835D}" srcOrd="0" destOrd="0" presId="urn:microsoft.com/office/officeart/2005/8/layout/hList1"/>
    <dgm:cxn modelId="{F21EC9FE-548C-4B8E-8E90-23CE8AAB9792}" type="presParOf" srcId="{FBC826E7-AA08-4BCA-A553-D360D51A835D}" destId="{1ECD78CA-FCE0-4EC3-8581-CAAE55BE8636}" srcOrd="0" destOrd="0" presId="urn:microsoft.com/office/officeart/2005/8/layout/hList1"/>
    <dgm:cxn modelId="{7CF82ADC-FFF9-45D7-871B-9E8FE7E7B8C4}" type="presParOf" srcId="{FBC826E7-AA08-4BCA-A553-D360D51A835D}" destId="{EB70FAA0-E258-41A7-896E-34D8687D7F08}" srcOrd="1" destOrd="0" presId="urn:microsoft.com/office/officeart/2005/8/layout/hList1"/>
    <dgm:cxn modelId="{1CE6DA64-6B39-413A-82AC-63E1A86DA9FE}" type="presParOf" srcId="{85AAFB0E-2194-48E2-830B-394C2E069829}" destId="{58258DFA-E442-494A-AAFA-17061AAD8C48}" srcOrd="1" destOrd="0" presId="urn:microsoft.com/office/officeart/2005/8/layout/hList1"/>
    <dgm:cxn modelId="{DAF98C60-043B-4A3E-9485-99096CAB3CF2}" type="presParOf" srcId="{85AAFB0E-2194-48E2-830B-394C2E069829}" destId="{7C07A2C5-BB02-42AB-9A56-F18A383232BC}" srcOrd="2" destOrd="0" presId="urn:microsoft.com/office/officeart/2005/8/layout/hList1"/>
    <dgm:cxn modelId="{BED7280F-588A-4FF6-857B-83914C0CEF71}" type="presParOf" srcId="{7C07A2C5-BB02-42AB-9A56-F18A383232BC}" destId="{8299344E-6C89-4F5B-A8DA-BFF8CB285CED}" srcOrd="0" destOrd="0" presId="urn:microsoft.com/office/officeart/2005/8/layout/hList1"/>
    <dgm:cxn modelId="{F869AA7C-FC23-4F9E-AD35-34C4F1AE1335}" type="presParOf" srcId="{7C07A2C5-BB02-42AB-9A56-F18A383232BC}" destId="{D2B92B6C-FE09-4D8C-BA10-51242D398CE0}" srcOrd="1" destOrd="0" presId="urn:microsoft.com/office/officeart/2005/8/layout/hList1"/>
    <dgm:cxn modelId="{DF533E34-E1F9-427B-8C47-43BC92EBB32C}" type="presParOf" srcId="{85AAFB0E-2194-48E2-830B-394C2E069829}" destId="{333DB282-DC9C-45FA-B253-7707934DC4FB}" srcOrd="3" destOrd="0" presId="urn:microsoft.com/office/officeart/2005/8/layout/hList1"/>
    <dgm:cxn modelId="{C4D8B38C-2110-4321-BDD3-AAA412EFDDD2}" type="presParOf" srcId="{85AAFB0E-2194-48E2-830B-394C2E069829}" destId="{3B20A72A-F2F6-4F17-AE4D-A1C8BA57A214}" srcOrd="4" destOrd="0" presId="urn:microsoft.com/office/officeart/2005/8/layout/hList1"/>
    <dgm:cxn modelId="{ED0352B2-F27B-4CE5-B9D4-09C94AEB6FAB}" type="presParOf" srcId="{3B20A72A-F2F6-4F17-AE4D-A1C8BA57A214}" destId="{BC1BB2AF-4F42-4901-81C7-3F95B164ADA1}" srcOrd="0" destOrd="0" presId="urn:microsoft.com/office/officeart/2005/8/layout/hList1"/>
    <dgm:cxn modelId="{91D1538D-AC27-4B94-8BCE-878DE9B23721}" type="presParOf" srcId="{3B20A72A-F2F6-4F17-AE4D-A1C8BA57A214}" destId="{0A7A737D-871A-4BAD-8681-7CDC65215798}" srcOrd="1" destOrd="0" presId="urn:microsoft.com/office/officeart/2005/8/layout/hList1"/>
    <dgm:cxn modelId="{110F5A4D-954E-445C-9C1B-756D26B218A4}" type="presParOf" srcId="{85AAFB0E-2194-48E2-830B-394C2E069829}" destId="{F4531B6C-5E6A-44C8-8F45-E711DD3904FD}" srcOrd="5" destOrd="0" presId="urn:microsoft.com/office/officeart/2005/8/layout/hList1"/>
    <dgm:cxn modelId="{DB18A539-EB0C-46C7-A27A-14168B4F76C2}" type="presParOf" srcId="{85AAFB0E-2194-48E2-830B-394C2E069829}" destId="{D1028E2A-03ED-48C4-AB86-DA7B645333E4}" srcOrd="6" destOrd="0" presId="urn:microsoft.com/office/officeart/2005/8/layout/hList1"/>
    <dgm:cxn modelId="{A17BE4E7-615F-4B5C-9B50-3B5397D5E096}" type="presParOf" srcId="{D1028E2A-03ED-48C4-AB86-DA7B645333E4}" destId="{CD3694EF-CEF3-4438-B7F5-48F26BE42B91}" srcOrd="0" destOrd="0" presId="urn:microsoft.com/office/officeart/2005/8/layout/hList1"/>
    <dgm:cxn modelId="{4DC42199-E2E2-482E-971E-838F7F279455}" type="presParOf" srcId="{D1028E2A-03ED-48C4-AB86-DA7B645333E4}" destId="{E8ECBE4F-BC95-43E0-89CC-E90D6D5D8FBE}" srcOrd="1" destOrd="0" presId="urn:microsoft.com/office/officeart/2005/8/layout/hList1"/>
  </dgm:cxnLst>
  <dgm:bg/>
  <dgm:whole/>
  <dgm:extLst>
    <a:ext uri="http://schemas.microsoft.com/office/drawing/2008/diagram">
      <dsp:dataModelExt xmlns:dsp="http://schemas.microsoft.com/office/drawing/2008/diagram" relId="rId89"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9816F7DA-A258-4CF6-8709-83EA73649C64}" type="doc">
      <dgm:prSet loTypeId="urn:microsoft.com/office/officeart/2005/8/layout/process1" loCatId="process" qsTypeId="urn:microsoft.com/office/officeart/2005/8/quickstyle/simple1" qsCatId="simple" csTypeId="urn:microsoft.com/office/officeart/2005/8/colors/accent1_5" csCatId="accent1" phldr="1"/>
      <dgm:spPr/>
      <dgm:t>
        <a:bodyPr/>
        <a:lstStyle/>
        <a:p>
          <a:endParaRPr lang="en-US"/>
        </a:p>
      </dgm:t>
    </dgm:pt>
    <dgm:pt modelId="{CCEAD49F-6DCD-4292-9FE7-441AFAD64B39}">
      <dgm:prSet phldrT="[Text]" custT="1"/>
      <dgm:spPr/>
      <dgm:t>
        <a:bodyPr/>
        <a:lstStyle/>
        <a:p>
          <a:pPr algn="l"/>
          <a:r>
            <a:rPr lang="en-US" sz="1200" b="1"/>
            <a:t>Step 1: Prepare</a:t>
          </a:r>
        </a:p>
      </dgm:t>
    </dgm:pt>
    <dgm:pt modelId="{0E365E65-E7A9-4808-BF57-C184D2711CB9}" type="parTrans" cxnId="{0C81BD61-FB39-4C01-A2EB-4F3B2B6EFE22}">
      <dgm:prSet/>
      <dgm:spPr/>
      <dgm:t>
        <a:bodyPr/>
        <a:lstStyle/>
        <a:p>
          <a:pPr algn="l"/>
          <a:endParaRPr lang="en-US" sz="1600"/>
        </a:p>
      </dgm:t>
    </dgm:pt>
    <dgm:pt modelId="{21606DAE-5770-42A5-AAF8-FA72597A5AF8}" type="sibTrans" cxnId="{0C81BD61-FB39-4C01-A2EB-4F3B2B6EFE22}">
      <dgm:prSet custT="1"/>
      <dgm:spPr/>
      <dgm:t>
        <a:bodyPr/>
        <a:lstStyle/>
        <a:p>
          <a:pPr algn="l"/>
          <a:endParaRPr lang="en-US" sz="900"/>
        </a:p>
      </dgm:t>
    </dgm:pt>
    <dgm:pt modelId="{980F022A-BFE6-488B-925F-C5E93DB75D63}">
      <dgm:prSet phldrT="[Text]" custT="1"/>
      <dgm:spPr/>
      <dgm:t>
        <a:bodyPr/>
        <a:lstStyle/>
        <a:p>
          <a:pPr algn="l"/>
          <a:r>
            <a:rPr lang="en-US" sz="1100"/>
            <a:t>Extract &amp; Prepare Input file and upload on NCGTC Server.</a:t>
          </a:r>
        </a:p>
      </dgm:t>
    </dgm:pt>
    <dgm:pt modelId="{7635DE29-1A01-462A-B4E8-9F94278FF8D1}" type="parTrans" cxnId="{21D54795-3C43-4C3C-8587-BAB747506C17}">
      <dgm:prSet/>
      <dgm:spPr/>
      <dgm:t>
        <a:bodyPr/>
        <a:lstStyle/>
        <a:p>
          <a:pPr algn="l"/>
          <a:endParaRPr lang="en-US" sz="1600"/>
        </a:p>
      </dgm:t>
    </dgm:pt>
    <dgm:pt modelId="{B881E0E6-0049-478B-B5F3-C536565A3D4D}" type="sibTrans" cxnId="{21D54795-3C43-4C3C-8587-BAB747506C17}">
      <dgm:prSet/>
      <dgm:spPr/>
      <dgm:t>
        <a:bodyPr/>
        <a:lstStyle/>
        <a:p>
          <a:pPr algn="l"/>
          <a:endParaRPr lang="en-US" sz="1600"/>
        </a:p>
      </dgm:t>
    </dgm:pt>
    <dgm:pt modelId="{C1E93FAA-71B7-400E-BAB7-8A786A43A4EC}">
      <dgm:prSet phldrT="[Text]" custT="1"/>
      <dgm:spPr/>
      <dgm:t>
        <a:bodyPr/>
        <a:lstStyle/>
        <a:p>
          <a:pPr algn="l"/>
          <a:r>
            <a:rPr lang="en-US" sz="1200" b="1"/>
            <a:t>Step 2: Approve</a:t>
          </a:r>
        </a:p>
      </dgm:t>
    </dgm:pt>
    <dgm:pt modelId="{B0F2587D-7082-4B1E-A579-97FFAE893177}" type="parTrans" cxnId="{B20FBDA4-871E-4D5E-9CB5-4A20128AB873}">
      <dgm:prSet/>
      <dgm:spPr/>
      <dgm:t>
        <a:bodyPr/>
        <a:lstStyle/>
        <a:p>
          <a:pPr algn="l"/>
          <a:endParaRPr lang="en-US" sz="1600"/>
        </a:p>
      </dgm:t>
    </dgm:pt>
    <dgm:pt modelId="{A016DA44-AE80-4E58-85B4-77CA2ACA1292}" type="sibTrans" cxnId="{B20FBDA4-871E-4D5E-9CB5-4A20128AB873}">
      <dgm:prSet custT="1"/>
      <dgm:spPr/>
      <dgm:t>
        <a:bodyPr/>
        <a:lstStyle/>
        <a:p>
          <a:pPr algn="l"/>
          <a:endParaRPr lang="en-US" sz="900"/>
        </a:p>
      </dgm:t>
    </dgm:pt>
    <dgm:pt modelId="{D630A1B2-8C05-4806-8A40-250904FBAE50}">
      <dgm:prSet phldrT="[Text]" custT="1"/>
      <dgm:spPr/>
      <dgm:t>
        <a:bodyPr/>
        <a:lstStyle/>
        <a:p>
          <a:pPr algn="l"/>
          <a:r>
            <a:rPr lang="en-US" sz="1100"/>
            <a:t>Approve the Input file. </a:t>
          </a:r>
        </a:p>
      </dgm:t>
    </dgm:pt>
    <dgm:pt modelId="{508BB6D8-FE54-4188-A8B7-CCB4E310A9DF}" type="parTrans" cxnId="{1E30B99F-41B0-442A-843A-164466641543}">
      <dgm:prSet/>
      <dgm:spPr/>
      <dgm:t>
        <a:bodyPr/>
        <a:lstStyle/>
        <a:p>
          <a:pPr algn="l"/>
          <a:endParaRPr lang="en-US" sz="1600"/>
        </a:p>
      </dgm:t>
    </dgm:pt>
    <dgm:pt modelId="{D8BCFCA2-B6F2-4F94-A742-D0379555EB5F}" type="sibTrans" cxnId="{1E30B99F-41B0-442A-843A-164466641543}">
      <dgm:prSet/>
      <dgm:spPr/>
      <dgm:t>
        <a:bodyPr/>
        <a:lstStyle/>
        <a:p>
          <a:pPr algn="l"/>
          <a:endParaRPr lang="en-US" sz="1600"/>
        </a:p>
      </dgm:t>
    </dgm:pt>
    <dgm:pt modelId="{FD8B892E-DD73-49B7-87CF-A5F2017C1EBE}">
      <dgm:prSet phldrT="[Text]" custT="1"/>
      <dgm:spPr/>
      <dgm:t>
        <a:bodyPr/>
        <a:lstStyle/>
        <a:p>
          <a:pPr algn="l"/>
          <a:r>
            <a:rPr lang="en-US" sz="1200" b="1"/>
            <a:t>Step 3: Final Submission</a:t>
          </a:r>
        </a:p>
      </dgm:t>
    </dgm:pt>
    <dgm:pt modelId="{ED29F795-A6CF-4F64-9B52-BDC0BAF120A3}" type="parTrans" cxnId="{DB9EA307-8D8F-49FD-A147-F465AD1757D2}">
      <dgm:prSet/>
      <dgm:spPr/>
      <dgm:t>
        <a:bodyPr/>
        <a:lstStyle/>
        <a:p>
          <a:pPr algn="l"/>
          <a:endParaRPr lang="en-US" sz="1600"/>
        </a:p>
      </dgm:t>
    </dgm:pt>
    <dgm:pt modelId="{7E31569D-7C30-4B7A-81CD-4FCF6B0A387A}" type="sibTrans" cxnId="{DB9EA307-8D8F-49FD-A147-F465AD1757D2}">
      <dgm:prSet/>
      <dgm:spPr/>
      <dgm:t>
        <a:bodyPr/>
        <a:lstStyle/>
        <a:p>
          <a:pPr algn="l"/>
          <a:endParaRPr lang="en-US" sz="1600"/>
        </a:p>
      </dgm:t>
    </dgm:pt>
    <dgm:pt modelId="{5259C306-554B-428E-9CFD-875C366693BE}">
      <dgm:prSet phldrT="[Text]" custT="1"/>
      <dgm:spPr/>
      <dgm:t>
        <a:bodyPr/>
        <a:lstStyle/>
        <a:p>
          <a:pPr algn="l"/>
          <a:r>
            <a:rPr lang="en-US" sz="1100"/>
            <a:t>Acceptance to the ‘Management Certificate - Terms &amp; Conditions’</a:t>
          </a:r>
        </a:p>
      </dgm:t>
    </dgm:pt>
    <dgm:pt modelId="{3EB8037B-95BE-4586-B020-0917E79492BE}" type="parTrans" cxnId="{1644548B-ABE9-4731-BD4F-A292D738B437}">
      <dgm:prSet/>
      <dgm:spPr/>
      <dgm:t>
        <a:bodyPr/>
        <a:lstStyle/>
        <a:p>
          <a:pPr algn="l"/>
          <a:endParaRPr lang="en-US" sz="1600"/>
        </a:p>
      </dgm:t>
    </dgm:pt>
    <dgm:pt modelId="{4640409F-F557-4B76-8B5B-B59C8415F708}" type="sibTrans" cxnId="{1644548B-ABE9-4731-BD4F-A292D738B437}">
      <dgm:prSet/>
      <dgm:spPr/>
      <dgm:t>
        <a:bodyPr/>
        <a:lstStyle/>
        <a:p>
          <a:pPr algn="l"/>
          <a:endParaRPr lang="en-US" sz="1600"/>
        </a:p>
      </dgm:t>
    </dgm:pt>
    <dgm:pt modelId="{67A7DBB6-3B17-4F65-8407-DA07BA79ED9C}">
      <dgm:prSet phldrT="[Text]" custT="1"/>
      <dgm:spPr/>
      <dgm:t>
        <a:bodyPr/>
        <a:lstStyle/>
        <a:p>
          <a:pPr algn="l"/>
          <a:r>
            <a:rPr lang="en-US" sz="1100"/>
            <a:t>Approved by MLI Approver Account after due verifications.</a:t>
          </a:r>
        </a:p>
      </dgm:t>
    </dgm:pt>
    <dgm:pt modelId="{6AAB4D5C-DC35-4073-A6C3-65E6E002C363}" type="parTrans" cxnId="{39A505BB-D61A-4634-B758-33148CCEE448}">
      <dgm:prSet/>
      <dgm:spPr/>
      <dgm:t>
        <a:bodyPr/>
        <a:lstStyle/>
        <a:p>
          <a:pPr algn="l"/>
          <a:endParaRPr lang="en-US"/>
        </a:p>
      </dgm:t>
    </dgm:pt>
    <dgm:pt modelId="{68BAAF61-869B-4886-B57D-0DF04355FB96}" type="sibTrans" cxnId="{39A505BB-D61A-4634-B758-33148CCEE448}">
      <dgm:prSet/>
      <dgm:spPr/>
      <dgm:t>
        <a:bodyPr/>
        <a:lstStyle/>
        <a:p>
          <a:pPr algn="l"/>
          <a:endParaRPr lang="en-US"/>
        </a:p>
      </dgm:t>
    </dgm:pt>
    <dgm:pt modelId="{83CF52D0-32F8-411A-9516-7D3841F6C83A}">
      <dgm:prSet phldrT="[Text]" custT="1"/>
      <dgm:spPr/>
      <dgm:t>
        <a:bodyPr/>
        <a:lstStyle/>
        <a:p>
          <a:pPr algn="l"/>
          <a:r>
            <a:rPr lang="en-US" sz="1100"/>
            <a:t>Prepared by MLI user account.</a:t>
          </a:r>
        </a:p>
      </dgm:t>
    </dgm:pt>
    <dgm:pt modelId="{98637194-C551-4478-ACA1-5057BD05A0C6}" type="parTrans" cxnId="{8C22A181-38B4-4AFC-AC6D-EBCCE7C355F4}">
      <dgm:prSet/>
      <dgm:spPr/>
      <dgm:t>
        <a:bodyPr/>
        <a:lstStyle/>
        <a:p>
          <a:pPr algn="l"/>
          <a:endParaRPr lang="en-US"/>
        </a:p>
      </dgm:t>
    </dgm:pt>
    <dgm:pt modelId="{543E71D5-21B4-4053-A5F1-DD8DEB703545}" type="sibTrans" cxnId="{8C22A181-38B4-4AFC-AC6D-EBCCE7C355F4}">
      <dgm:prSet/>
      <dgm:spPr/>
      <dgm:t>
        <a:bodyPr/>
        <a:lstStyle/>
        <a:p>
          <a:pPr algn="l"/>
          <a:endParaRPr lang="en-US"/>
        </a:p>
      </dgm:t>
    </dgm:pt>
    <dgm:pt modelId="{A1D40DED-D13B-4012-8505-C29B8E6BA18C}">
      <dgm:prSet phldrT="[Text]" custT="1"/>
      <dgm:spPr/>
      <dgm:t>
        <a:bodyPr/>
        <a:lstStyle/>
        <a:p>
          <a:pPr algn="l"/>
          <a:r>
            <a:rPr lang="en-US" sz="1100"/>
            <a:t>Submit the input file for further processing</a:t>
          </a:r>
        </a:p>
      </dgm:t>
    </dgm:pt>
    <dgm:pt modelId="{59A97630-DE89-4B38-8989-612E6FB3E066}" type="parTrans" cxnId="{13129FBE-FCA2-4511-9AE4-0CF6CA966EE8}">
      <dgm:prSet/>
      <dgm:spPr/>
      <dgm:t>
        <a:bodyPr/>
        <a:lstStyle/>
        <a:p>
          <a:pPr algn="l"/>
          <a:endParaRPr lang="en-US"/>
        </a:p>
      </dgm:t>
    </dgm:pt>
    <dgm:pt modelId="{87555025-C5A9-4AD0-AA60-8BC5E9FE93A7}" type="sibTrans" cxnId="{13129FBE-FCA2-4511-9AE4-0CF6CA966EE8}">
      <dgm:prSet/>
      <dgm:spPr/>
      <dgm:t>
        <a:bodyPr/>
        <a:lstStyle/>
        <a:p>
          <a:pPr algn="l"/>
          <a:endParaRPr lang="en-US"/>
        </a:p>
      </dgm:t>
    </dgm:pt>
    <dgm:pt modelId="{D4E2EAC7-E94D-4625-ACBA-C3C24D275418}">
      <dgm:prSet phldrT="[Text]" custT="1"/>
      <dgm:spPr/>
      <dgm:t>
        <a:bodyPr/>
        <a:lstStyle/>
        <a:p>
          <a:pPr algn="l"/>
          <a:r>
            <a:rPr lang="en-US" sz="1100"/>
            <a:t>File Status - 'Draft'</a:t>
          </a:r>
        </a:p>
      </dgm:t>
    </dgm:pt>
    <dgm:pt modelId="{34EB007D-6385-403E-BC39-22E4DB0BDC06}" type="parTrans" cxnId="{A059C11A-842A-44D7-B733-939FEF0B85C8}">
      <dgm:prSet/>
      <dgm:spPr/>
      <dgm:t>
        <a:bodyPr/>
        <a:lstStyle/>
        <a:p>
          <a:pPr algn="l"/>
          <a:endParaRPr lang="en-US"/>
        </a:p>
      </dgm:t>
    </dgm:pt>
    <dgm:pt modelId="{9B160883-BEF0-4934-9A21-E99237729E08}" type="sibTrans" cxnId="{A059C11A-842A-44D7-B733-939FEF0B85C8}">
      <dgm:prSet/>
      <dgm:spPr/>
      <dgm:t>
        <a:bodyPr/>
        <a:lstStyle/>
        <a:p>
          <a:pPr algn="l"/>
          <a:endParaRPr lang="en-US"/>
        </a:p>
      </dgm:t>
    </dgm:pt>
    <dgm:pt modelId="{C5218336-F9F9-4CAE-A9F5-636F4098660C}">
      <dgm:prSet phldrT="[Text]" custT="1"/>
      <dgm:spPr/>
      <dgm:t>
        <a:bodyPr/>
        <a:lstStyle/>
        <a:p>
          <a:pPr algn="l"/>
          <a:r>
            <a:rPr lang="en-US" sz="1100"/>
            <a:t>File Status - 'Approved'</a:t>
          </a:r>
        </a:p>
      </dgm:t>
    </dgm:pt>
    <dgm:pt modelId="{71B55E95-74DD-4CF3-91EB-A39A0ADD4D83}" type="parTrans" cxnId="{00D3E89B-B417-4A80-A4AA-1EBFE1BEF903}">
      <dgm:prSet/>
      <dgm:spPr/>
      <dgm:t>
        <a:bodyPr/>
        <a:lstStyle/>
        <a:p>
          <a:pPr algn="l"/>
          <a:endParaRPr lang="en-US"/>
        </a:p>
      </dgm:t>
    </dgm:pt>
    <dgm:pt modelId="{E2AD531C-E8AB-4DE9-8FDA-B145D4733824}" type="sibTrans" cxnId="{00D3E89B-B417-4A80-A4AA-1EBFE1BEF903}">
      <dgm:prSet/>
      <dgm:spPr/>
      <dgm:t>
        <a:bodyPr/>
        <a:lstStyle/>
        <a:p>
          <a:pPr algn="l"/>
          <a:endParaRPr lang="en-US"/>
        </a:p>
      </dgm:t>
    </dgm:pt>
    <dgm:pt modelId="{01B6C6E7-9787-4310-8847-35684426CA35}">
      <dgm:prSet phldrT="[Text]" custT="1"/>
      <dgm:spPr/>
      <dgm:t>
        <a:bodyPr/>
        <a:lstStyle/>
        <a:p>
          <a:pPr algn="l"/>
          <a:r>
            <a:rPr lang="en-US" sz="1100"/>
            <a:t>File Status - 'Submitted'</a:t>
          </a:r>
        </a:p>
      </dgm:t>
    </dgm:pt>
    <dgm:pt modelId="{4352088A-122E-4C56-A2EC-A5D818C7C16D}" type="parTrans" cxnId="{6CDFAFE0-7F40-4418-B091-E30424BD5496}">
      <dgm:prSet/>
      <dgm:spPr/>
      <dgm:t>
        <a:bodyPr/>
        <a:lstStyle/>
        <a:p>
          <a:pPr algn="l"/>
          <a:endParaRPr lang="en-US"/>
        </a:p>
      </dgm:t>
    </dgm:pt>
    <dgm:pt modelId="{D640D3B2-EDAE-43F2-91F6-6C8792166127}" type="sibTrans" cxnId="{6CDFAFE0-7F40-4418-B091-E30424BD5496}">
      <dgm:prSet/>
      <dgm:spPr/>
      <dgm:t>
        <a:bodyPr/>
        <a:lstStyle/>
        <a:p>
          <a:pPr algn="l"/>
          <a:endParaRPr lang="en-US"/>
        </a:p>
      </dgm:t>
    </dgm:pt>
    <dgm:pt modelId="{D6A6F12F-8E6F-418D-A7EA-DCBA61AECC20}" type="pres">
      <dgm:prSet presAssocID="{9816F7DA-A258-4CF6-8709-83EA73649C64}" presName="Name0" presStyleCnt="0">
        <dgm:presLayoutVars>
          <dgm:dir/>
          <dgm:resizeHandles val="exact"/>
        </dgm:presLayoutVars>
      </dgm:prSet>
      <dgm:spPr/>
      <dgm:t>
        <a:bodyPr/>
        <a:lstStyle/>
        <a:p>
          <a:endParaRPr lang="en-US"/>
        </a:p>
      </dgm:t>
    </dgm:pt>
    <dgm:pt modelId="{F4312996-DE59-42F3-BE2D-2C9CF0941401}" type="pres">
      <dgm:prSet presAssocID="{CCEAD49F-6DCD-4292-9FE7-441AFAD64B39}" presName="node" presStyleLbl="node1" presStyleIdx="0" presStyleCnt="3">
        <dgm:presLayoutVars>
          <dgm:bulletEnabled val="1"/>
        </dgm:presLayoutVars>
      </dgm:prSet>
      <dgm:spPr/>
      <dgm:t>
        <a:bodyPr/>
        <a:lstStyle/>
        <a:p>
          <a:endParaRPr lang="en-US"/>
        </a:p>
      </dgm:t>
    </dgm:pt>
    <dgm:pt modelId="{34C0E2DC-A878-4ADF-8712-4A5E44B3C49C}" type="pres">
      <dgm:prSet presAssocID="{21606DAE-5770-42A5-AAF8-FA72597A5AF8}" presName="sibTrans" presStyleLbl="sibTrans2D1" presStyleIdx="0" presStyleCnt="2"/>
      <dgm:spPr/>
      <dgm:t>
        <a:bodyPr/>
        <a:lstStyle/>
        <a:p>
          <a:endParaRPr lang="en-US"/>
        </a:p>
      </dgm:t>
    </dgm:pt>
    <dgm:pt modelId="{68FD1713-4021-4DEB-86A7-53D2E761EDBC}" type="pres">
      <dgm:prSet presAssocID="{21606DAE-5770-42A5-AAF8-FA72597A5AF8}" presName="connectorText" presStyleLbl="sibTrans2D1" presStyleIdx="0" presStyleCnt="2"/>
      <dgm:spPr/>
      <dgm:t>
        <a:bodyPr/>
        <a:lstStyle/>
        <a:p>
          <a:endParaRPr lang="en-US"/>
        </a:p>
      </dgm:t>
    </dgm:pt>
    <dgm:pt modelId="{CD73F94E-0A11-475B-BB2A-B4DEB9D56EC3}" type="pres">
      <dgm:prSet presAssocID="{C1E93FAA-71B7-400E-BAB7-8A786A43A4EC}" presName="node" presStyleLbl="node1" presStyleIdx="1" presStyleCnt="3">
        <dgm:presLayoutVars>
          <dgm:bulletEnabled val="1"/>
        </dgm:presLayoutVars>
      </dgm:prSet>
      <dgm:spPr/>
      <dgm:t>
        <a:bodyPr/>
        <a:lstStyle/>
        <a:p>
          <a:endParaRPr lang="en-US"/>
        </a:p>
      </dgm:t>
    </dgm:pt>
    <dgm:pt modelId="{45075F9F-14BE-40C8-891F-A5E80F655B62}" type="pres">
      <dgm:prSet presAssocID="{A016DA44-AE80-4E58-85B4-77CA2ACA1292}" presName="sibTrans" presStyleLbl="sibTrans2D1" presStyleIdx="1" presStyleCnt="2"/>
      <dgm:spPr/>
      <dgm:t>
        <a:bodyPr/>
        <a:lstStyle/>
        <a:p>
          <a:endParaRPr lang="en-US"/>
        </a:p>
      </dgm:t>
    </dgm:pt>
    <dgm:pt modelId="{192F59F8-06BC-45EB-9BD0-00FD368988AF}" type="pres">
      <dgm:prSet presAssocID="{A016DA44-AE80-4E58-85B4-77CA2ACA1292}" presName="connectorText" presStyleLbl="sibTrans2D1" presStyleIdx="1" presStyleCnt="2"/>
      <dgm:spPr/>
      <dgm:t>
        <a:bodyPr/>
        <a:lstStyle/>
        <a:p>
          <a:endParaRPr lang="en-US"/>
        </a:p>
      </dgm:t>
    </dgm:pt>
    <dgm:pt modelId="{EAAC59B8-96C7-4CBF-ACA4-650459BD0A18}" type="pres">
      <dgm:prSet presAssocID="{FD8B892E-DD73-49B7-87CF-A5F2017C1EBE}" presName="node" presStyleLbl="node1" presStyleIdx="2" presStyleCnt="3">
        <dgm:presLayoutVars>
          <dgm:bulletEnabled val="1"/>
        </dgm:presLayoutVars>
      </dgm:prSet>
      <dgm:spPr/>
      <dgm:t>
        <a:bodyPr/>
        <a:lstStyle/>
        <a:p>
          <a:endParaRPr lang="en-US"/>
        </a:p>
      </dgm:t>
    </dgm:pt>
  </dgm:ptLst>
  <dgm:cxnLst>
    <dgm:cxn modelId="{5908656F-AE87-4A9A-AC45-A77F5FF81D38}" type="presOf" srcId="{21606DAE-5770-42A5-AAF8-FA72597A5AF8}" destId="{68FD1713-4021-4DEB-86A7-53D2E761EDBC}" srcOrd="1" destOrd="0" presId="urn:microsoft.com/office/officeart/2005/8/layout/process1"/>
    <dgm:cxn modelId="{00D3E89B-B417-4A80-A4AA-1EBFE1BEF903}" srcId="{C1E93FAA-71B7-400E-BAB7-8A786A43A4EC}" destId="{C5218336-F9F9-4CAE-A9F5-636F4098660C}" srcOrd="2" destOrd="0" parTransId="{71B55E95-74DD-4CF3-91EB-A39A0ADD4D83}" sibTransId="{E2AD531C-E8AB-4DE9-8FDA-B145D4733824}"/>
    <dgm:cxn modelId="{74BF82C9-B0E6-465F-82DF-6D0733D1C4D7}" type="presOf" srcId="{A016DA44-AE80-4E58-85B4-77CA2ACA1292}" destId="{192F59F8-06BC-45EB-9BD0-00FD368988AF}" srcOrd="1" destOrd="0" presId="urn:microsoft.com/office/officeart/2005/8/layout/process1"/>
    <dgm:cxn modelId="{AEE0DF9D-794B-42CC-BDF8-FB780E3FE306}" type="presOf" srcId="{A016DA44-AE80-4E58-85B4-77CA2ACA1292}" destId="{45075F9F-14BE-40C8-891F-A5E80F655B62}" srcOrd="0" destOrd="0" presId="urn:microsoft.com/office/officeart/2005/8/layout/process1"/>
    <dgm:cxn modelId="{328F88EA-7211-4225-AB41-A744E8E97595}" type="presOf" srcId="{FD8B892E-DD73-49B7-87CF-A5F2017C1EBE}" destId="{EAAC59B8-96C7-4CBF-ACA4-650459BD0A18}" srcOrd="0" destOrd="0" presId="urn:microsoft.com/office/officeart/2005/8/layout/process1"/>
    <dgm:cxn modelId="{14F160AB-70BB-4ABE-867A-E113D9AD9669}" type="presOf" srcId="{C1E93FAA-71B7-400E-BAB7-8A786A43A4EC}" destId="{CD73F94E-0A11-475B-BB2A-B4DEB9D56EC3}" srcOrd="0" destOrd="0" presId="urn:microsoft.com/office/officeart/2005/8/layout/process1"/>
    <dgm:cxn modelId="{48801F74-4FA6-4F64-B7F5-871421A22082}" type="presOf" srcId="{D4E2EAC7-E94D-4625-ACBA-C3C24D275418}" destId="{F4312996-DE59-42F3-BE2D-2C9CF0941401}" srcOrd="0" destOrd="3" presId="urn:microsoft.com/office/officeart/2005/8/layout/process1"/>
    <dgm:cxn modelId="{3C70A3A0-CE59-42F5-A7A7-EDBA7383DAF3}" type="presOf" srcId="{5259C306-554B-428E-9CFD-875C366693BE}" destId="{EAAC59B8-96C7-4CBF-ACA4-650459BD0A18}" srcOrd="0" destOrd="1" presId="urn:microsoft.com/office/officeart/2005/8/layout/process1"/>
    <dgm:cxn modelId="{8917A411-4452-4D53-A624-A7BCD8709FBF}" type="presOf" srcId="{21606DAE-5770-42A5-AAF8-FA72597A5AF8}" destId="{34C0E2DC-A878-4ADF-8712-4A5E44B3C49C}" srcOrd="0" destOrd="0" presId="urn:microsoft.com/office/officeart/2005/8/layout/process1"/>
    <dgm:cxn modelId="{1E30B99F-41B0-442A-843A-164466641543}" srcId="{C1E93FAA-71B7-400E-BAB7-8A786A43A4EC}" destId="{D630A1B2-8C05-4806-8A40-250904FBAE50}" srcOrd="0" destOrd="0" parTransId="{508BB6D8-FE54-4188-A8B7-CCB4E310A9DF}" sibTransId="{D8BCFCA2-B6F2-4F94-A742-D0379555EB5F}"/>
    <dgm:cxn modelId="{21D54795-3C43-4C3C-8587-BAB747506C17}" srcId="{CCEAD49F-6DCD-4292-9FE7-441AFAD64B39}" destId="{980F022A-BFE6-488B-925F-C5E93DB75D63}" srcOrd="0" destOrd="0" parTransId="{7635DE29-1A01-462A-B4E8-9F94278FF8D1}" sibTransId="{B881E0E6-0049-478B-B5F3-C536565A3D4D}"/>
    <dgm:cxn modelId="{8C22A181-38B4-4AFC-AC6D-EBCCE7C355F4}" srcId="{CCEAD49F-6DCD-4292-9FE7-441AFAD64B39}" destId="{83CF52D0-32F8-411A-9516-7D3841F6C83A}" srcOrd="1" destOrd="0" parTransId="{98637194-C551-4478-ACA1-5057BD05A0C6}" sibTransId="{543E71D5-21B4-4053-A5F1-DD8DEB703545}"/>
    <dgm:cxn modelId="{D8D4BE8F-D53F-43DA-8F00-6C6A20F3B380}" type="presOf" srcId="{C5218336-F9F9-4CAE-A9F5-636F4098660C}" destId="{CD73F94E-0A11-475B-BB2A-B4DEB9D56EC3}" srcOrd="0" destOrd="3" presId="urn:microsoft.com/office/officeart/2005/8/layout/process1"/>
    <dgm:cxn modelId="{1D988DA3-71FB-4556-A15C-78568E3C9435}" type="presOf" srcId="{67A7DBB6-3B17-4F65-8407-DA07BA79ED9C}" destId="{CD73F94E-0A11-475B-BB2A-B4DEB9D56EC3}" srcOrd="0" destOrd="2" presId="urn:microsoft.com/office/officeart/2005/8/layout/process1"/>
    <dgm:cxn modelId="{B20FBDA4-871E-4D5E-9CB5-4A20128AB873}" srcId="{9816F7DA-A258-4CF6-8709-83EA73649C64}" destId="{C1E93FAA-71B7-400E-BAB7-8A786A43A4EC}" srcOrd="1" destOrd="0" parTransId="{B0F2587D-7082-4B1E-A579-97FFAE893177}" sibTransId="{A016DA44-AE80-4E58-85B4-77CA2ACA1292}"/>
    <dgm:cxn modelId="{A66FE14E-C89B-4C2A-825D-6437300B8C1B}" type="presOf" srcId="{D630A1B2-8C05-4806-8A40-250904FBAE50}" destId="{CD73F94E-0A11-475B-BB2A-B4DEB9D56EC3}" srcOrd="0" destOrd="1" presId="urn:microsoft.com/office/officeart/2005/8/layout/process1"/>
    <dgm:cxn modelId="{DB9EA307-8D8F-49FD-A147-F465AD1757D2}" srcId="{9816F7DA-A258-4CF6-8709-83EA73649C64}" destId="{FD8B892E-DD73-49B7-87CF-A5F2017C1EBE}" srcOrd="2" destOrd="0" parTransId="{ED29F795-A6CF-4F64-9B52-BDC0BAF120A3}" sibTransId="{7E31569D-7C30-4B7A-81CD-4FCF6B0A387A}"/>
    <dgm:cxn modelId="{1644548B-ABE9-4731-BD4F-A292D738B437}" srcId="{FD8B892E-DD73-49B7-87CF-A5F2017C1EBE}" destId="{5259C306-554B-428E-9CFD-875C366693BE}" srcOrd="0" destOrd="0" parTransId="{3EB8037B-95BE-4586-B020-0917E79492BE}" sibTransId="{4640409F-F557-4B76-8B5B-B59C8415F708}"/>
    <dgm:cxn modelId="{13129FBE-FCA2-4511-9AE4-0CF6CA966EE8}" srcId="{FD8B892E-DD73-49B7-87CF-A5F2017C1EBE}" destId="{A1D40DED-D13B-4012-8505-C29B8E6BA18C}" srcOrd="1" destOrd="0" parTransId="{59A97630-DE89-4B38-8989-612E6FB3E066}" sibTransId="{87555025-C5A9-4AD0-AA60-8BC5E9FE93A7}"/>
    <dgm:cxn modelId="{115B4330-7F26-4DEF-8E35-F756798F7A40}" type="presOf" srcId="{980F022A-BFE6-488B-925F-C5E93DB75D63}" destId="{F4312996-DE59-42F3-BE2D-2C9CF0941401}" srcOrd="0" destOrd="1" presId="urn:microsoft.com/office/officeart/2005/8/layout/process1"/>
    <dgm:cxn modelId="{6CDFAFE0-7F40-4418-B091-E30424BD5496}" srcId="{FD8B892E-DD73-49B7-87CF-A5F2017C1EBE}" destId="{01B6C6E7-9787-4310-8847-35684426CA35}" srcOrd="2" destOrd="0" parTransId="{4352088A-122E-4C56-A2EC-A5D818C7C16D}" sibTransId="{D640D3B2-EDAE-43F2-91F6-6C8792166127}"/>
    <dgm:cxn modelId="{0C81BD61-FB39-4C01-A2EB-4F3B2B6EFE22}" srcId="{9816F7DA-A258-4CF6-8709-83EA73649C64}" destId="{CCEAD49F-6DCD-4292-9FE7-441AFAD64B39}" srcOrd="0" destOrd="0" parTransId="{0E365E65-E7A9-4808-BF57-C184D2711CB9}" sibTransId="{21606DAE-5770-42A5-AAF8-FA72597A5AF8}"/>
    <dgm:cxn modelId="{39A505BB-D61A-4634-B758-33148CCEE448}" srcId="{C1E93FAA-71B7-400E-BAB7-8A786A43A4EC}" destId="{67A7DBB6-3B17-4F65-8407-DA07BA79ED9C}" srcOrd="1" destOrd="0" parTransId="{6AAB4D5C-DC35-4073-A6C3-65E6E002C363}" sibTransId="{68BAAF61-869B-4886-B57D-0DF04355FB96}"/>
    <dgm:cxn modelId="{C36756A9-665B-48CD-B2D8-CAF8F64F4BC8}" type="presOf" srcId="{A1D40DED-D13B-4012-8505-C29B8E6BA18C}" destId="{EAAC59B8-96C7-4CBF-ACA4-650459BD0A18}" srcOrd="0" destOrd="2" presId="urn:microsoft.com/office/officeart/2005/8/layout/process1"/>
    <dgm:cxn modelId="{87A9BC14-124A-4E9E-A54E-3A111D706C9E}" type="presOf" srcId="{83CF52D0-32F8-411A-9516-7D3841F6C83A}" destId="{F4312996-DE59-42F3-BE2D-2C9CF0941401}" srcOrd="0" destOrd="2" presId="urn:microsoft.com/office/officeart/2005/8/layout/process1"/>
    <dgm:cxn modelId="{50A15A4D-C0A1-4B3B-B15D-E0A27B57FD6A}" type="presOf" srcId="{CCEAD49F-6DCD-4292-9FE7-441AFAD64B39}" destId="{F4312996-DE59-42F3-BE2D-2C9CF0941401}" srcOrd="0" destOrd="0" presId="urn:microsoft.com/office/officeart/2005/8/layout/process1"/>
    <dgm:cxn modelId="{4AFA62AF-9ED8-4724-9243-68825E17B8C9}" type="presOf" srcId="{9816F7DA-A258-4CF6-8709-83EA73649C64}" destId="{D6A6F12F-8E6F-418D-A7EA-DCBA61AECC20}" srcOrd="0" destOrd="0" presId="urn:microsoft.com/office/officeart/2005/8/layout/process1"/>
    <dgm:cxn modelId="{40DA4455-980C-4C4E-8B76-9BC9483170BF}" type="presOf" srcId="{01B6C6E7-9787-4310-8847-35684426CA35}" destId="{EAAC59B8-96C7-4CBF-ACA4-650459BD0A18}" srcOrd="0" destOrd="3" presId="urn:microsoft.com/office/officeart/2005/8/layout/process1"/>
    <dgm:cxn modelId="{A059C11A-842A-44D7-B733-939FEF0B85C8}" srcId="{CCEAD49F-6DCD-4292-9FE7-441AFAD64B39}" destId="{D4E2EAC7-E94D-4625-ACBA-C3C24D275418}" srcOrd="2" destOrd="0" parTransId="{34EB007D-6385-403E-BC39-22E4DB0BDC06}" sibTransId="{9B160883-BEF0-4934-9A21-E99237729E08}"/>
    <dgm:cxn modelId="{16468816-F45C-4C64-8B1D-7FB48E1E358A}" type="presParOf" srcId="{D6A6F12F-8E6F-418D-A7EA-DCBA61AECC20}" destId="{F4312996-DE59-42F3-BE2D-2C9CF0941401}" srcOrd="0" destOrd="0" presId="urn:microsoft.com/office/officeart/2005/8/layout/process1"/>
    <dgm:cxn modelId="{20A54B19-31FB-4B4F-A354-556317D770CE}" type="presParOf" srcId="{D6A6F12F-8E6F-418D-A7EA-DCBA61AECC20}" destId="{34C0E2DC-A878-4ADF-8712-4A5E44B3C49C}" srcOrd="1" destOrd="0" presId="urn:microsoft.com/office/officeart/2005/8/layout/process1"/>
    <dgm:cxn modelId="{5AA2059D-0A24-4910-8573-3DA45004EBFB}" type="presParOf" srcId="{34C0E2DC-A878-4ADF-8712-4A5E44B3C49C}" destId="{68FD1713-4021-4DEB-86A7-53D2E761EDBC}" srcOrd="0" destOrd="0" presId="urn:microsoft.com/office/officeart/2005/8/layout/process1"/>
    <dgm:cxn modelId="{7437DD57-BCBB-43B4-9E35-F32D15061309}" type="presParOf" srcId="{D6A6F12F-8E6F-418D-A7EA-DCBA61AECC20}" destId="{CD73F94E-0A11-475B-BB2A-B4DEB9D56EC3}" srcOrd="2" destOrd="0" presId="urn:microsoft.com/office/officeart/2005/8/layout/process1"/>
    <dgm:cxn modelId="{842C9420-8290-4E49-B219-7A219A18EFB3}" type="presParOf" srcId="{D6A6F12F-8E6F-418D-A7EA-DCBA61AECC20}" destId="{45075F9F-14BE-40C8-891F-A5E80F655B62}" srcOrd="3" destOrd="0" presId="urn:microsoft.com/office/officeart/2005/8/layout/process1"/>
    <dgm:cxn modelId="{4EDD279F-6619-4564-BE7D-132AA851D177}" type="presParOf" srcId="{45075F9F-14BE-40C8-891F-A5E80F655B62}" destId="{192F59F8-06BC-45EB-9BD0-00FD368988AF}" srcOrd="0" destOrd="0" presId="urn:microsoft.com/office/officeart/2005/8/layout/process1"/>
    <dgm:cxn modelId="{EBC050F9-5378-4A3F-BA72-4EC3136504B3}" type="presParOf" srcId="{D6A6F12F-8E6F-418D-A7EA-DCBA61AECC20}" destId="{EAAC59B8-96C7-4CBF-ACA4-650459BD0A18}" srcOrd="4" destOrd="0" presId="urn:microsoft.com/office/officeart/2005/8/layout/process1"/>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9816F7DA-A258-4CF6-8709-83EA73649C64}" type="doc">
      <dgm:prSet loTypeId="urn:microsoft.com/office/officeart/2005/8/layout/process1" loCatId="process" qsTypeId="urn:microsoft.com/office/officeart/2005/8/quickstyle/simple1" qsCatId="simple" csTypeId="urn:microsoft.com/office/officeart/2005/8/colors/colorful5" csCatId="colorful" phldr="1"/>
      <dgm:spPr/>
      <dgm:t>
        <a:bodyPr/>
        <a:lstStyle/>
        <a:p>
          <a:endParaRPr lang="en-US"/>
        </a:p>
      </dgm:t>
    </dgm:pt>
    <dgm:pt modelId="{CCEAD49F-6DCD-4292-9FE7-441AFAD64B39}">
      <dgm:prSet phldrT="[Text]" custT="1"/>
      <dgm:spPr/>
      <dgm:t>
        <a:bodyPr/>
        <a:lstStyle/>
        <a:p>
          <a:pPr algn="l"/>
          <a:r>
            <a:rPr lang="en-US" sz="1000" b="1"/>
            <a:t>Step 1: Prepare</a:t>
          </a:r>
        </a:p>
      </dgm:t>
    </dgm:pt>
    <dgm:pt modelId="{0E365E65-E7A9-4808-BF57-C184D2711CB9}" type="parTrans" cxnId="{0C81BD61-FB39-4C01-A2EB-4F3B2B6EFE22}">
      <dgm:prSet/>
      <dgm:spPr/>
      <dgm:t>
        <a:bodyPr/>
        <a:lstStyle/>
        <a:p>
          <a:pPr algn="l"/>
          <a:endParaRPr lang="en-US" sz="1000"/>
        </a:p>
      </dgm:t>
    </dgm:pt>
    <dgm:pt modelId="{21606DAE-5770-42A5-AAF8-FA72597A5AF8}" type="sibTrans" cxnId="{0C81BD61-FB39-4C01-A2EB-4F3B2B6EFE22}">
      <dgm:prSet custT="1"/>
      <dgm:spPr/>
      <dgm:t>
        <a:bodyPr/>
        <a:lstStyle/>
        <a:p>
          <a:pPr algn="l"/>
          <a:endParaRPr lang="en-US" sz="1000"/>
        </a:p>
      </dgm:t>
    </dgm:pt>
    <dgm:pt modelId="{980F022A-BFE6-488B-925F-C5E93DB75D63}">
      <dgm:prSet phldrT="[Text]" custT="1"/>
      <dgm:spPr/>
      <dgm:t>
        <a:bodyPr/>
        <a:lstStyle/>
        <a:p>
          <a:pPr algn="l"/>
          <a:r>
            <a:rPr lang="en-US" sz="1000"/>
            <a:t>Extract &amp; Prepare Input file and upload on NCGTC Server.</a:t>
          </a:r>
        </a:p>
      </dgm:t>
    </dgm:pt>
    <dgm:pt modelId="{7635DE29-1A01-462A-B4E8-9F94278FF8D1}" type="parTrans" cxnId="{21D54795-3C43-4C3C-8587-BAB747506C17}">
      <dgm:prSet/>
      <dgm:spPr/>
      <dgm:t>
        <a:bodyPr/>
        <a:lstStyle/>
        <a:p>
          <a:pPr algn="l"/>
          <a:endParaRPr lang="en-US" sz="1000"/>
        </a:p>
      </dgm:t>
    </dgm:pt>
    <dgm:pt modelId="{B881E0E6-0049-478B-B5F3-C536565A3D4D}" type="sibTrans" cxnId="{21D54795-3C43-4C3C-8587-BAB747506C17}">
      <dgm:prSet/>
      <dgm:spPr/>
      <dgm:t>
        <a:bodyPr/>
        <a:lstStyle/>
        <a:p>
          <a:pPr algn="l"/>
          <a:endParaRPr lang="en-US" sz="1000"/>
        </a:p>
      </dgm:t>
    </dgm:pt>
    <dgm:pt modelId="{C1E93FAA-71B7-400E-BAB7-8A786A43A4EC}">
      <dgm:prSet phldrT="[Text]" custT="1"/>
      <dgm:spPr/>
      <dgm:t>
        <a:bodyPr/>
        <a:lstStyle/>
        <a:p>
          <a:pPr algn="l"/>
          <a:r>
            <a:rPr lang="en-US" sz="1000" b="1"/>
            <a:t>Step 2: Approve</a:t>
          </a:r>
        </a:p>
      </dgm:t>
    </dgm:pt>
    <dgm:pt modelId="{B0F2587D-7082-4B1E-A579-97FFAE893177}" type="parTrans" cxnId="{B20FBDA4-871E-4D5E-9CB5-4A20128AB873}">
      <dgm:prSet/>
      <dgm:spPr/>
      <dgm:t>
        <a:bodyPr/>
        <a:lstStyle/>
        <a:p>
          <a:pPr algn="l"/>
          <a:endParaRPr lang="en-US" sz="1000"/>
        </a:p>
      </dgm:t>
    </dgm:pt>
    <dgm:pt modelId="{A016DA44-AE80-4E58-85B4-77CA2ACA1292}" type="sibTrans" cxnId="{B20FBDA4-871E-4D5E-9CB5-4A20128AB873}">
      <dgm:prSet custT="1"/>
      <dgm:spPr/>
      <dgm:t>
        <a:bodyPr/>
        <a:lstStyle/>
        <a:p>
          <a:pPr algn="l"/>
          <a:endParaRPr lang="en-US" sz="1000"/>
        </a:p>
      </dgm:t>
    </dgm:pt>
    <dgm:pt modelId="{D630A1B2-8C05-4806-8A40-250904FBAE50}">
      <dgm:prSet phldrT="[Text]" custT="1"/>
      <dgm:spPr/>
      <dgm:t>
        <a:bodyPr/>
        <a:lstStyle/>
        <a:p>
          <a:pPr algn="l"/>
          <a:r>
            <a:rPr lang="en-US" sz="1000"/>
            <a:t>Approve the Input file. </a:t>
          </a:r>
        </a:p>
      </dgm:t>
    </dgm:pt>
    <dgm:pt modelId="{508BB6D8-FE54-4188-A8B7-CCB4E310A9DF}" type="parTrans" cxnId="{1E30B99F-41B0-442A-843A-164466641543}">
      <dgm:prSet/>
      <dgm:spPr/>
      <dgm:t>
        <a:bodyPr/>
        <a:lstStyle/>
        <a:p>
          <a:pPr algn="l"/>
          <a:endParaRPr lang="en-US" sz="1000"/>
        </a:p>
      </dgm:t>
    </dgm:pt>
    <dgm:pt modelId="{D8BCFCA2-B6F2-4F94-A742-D0379555EB5F}" type="sibTrans" cxnId="{1E30B99F-41B0-442A-843A-164466641543}">
      <dgm:prSet/>
      <dgm:spPr/>
      <dgm:t>
        <a:bodyPr/>
        <a:lstStyle/>
        <a:p>
          <a:pPr algn="l"/>
          <a:endParaRPr lang="en-US" sz="1000"/>
        </a:p>
      </dgm:t>
    </dgm:pt>
    <dgm:pt modelId="{FD8B892E-DD73-49B7-87CF-A5F2017C1EBE}">
      <dgm:prSet phldrT="[Text]" custT="1"/>
      <dgm:spPr/>
      <dgm:t>
        <a:bodyPr/>
        <a:lstStyle/>
        <a:p>
          <a:pPr algn="l"/>
          <a:r>
            <a:rPr lang="en-US" sz="1000" b="1"/>
            <a:t>Step 3: Final Submission</a:t>
          </a:r>
        </a:p>
      </dgm:t>
    </dgm:pt>
    <dgm:pt modelId="{ED29F795-A6CF-4F64-9B52-BDC0BAF120A3}" type="parTrans" cxnId="{DB9EA307-8D8F-49FD-A147-F465AD1757D2}">
      <dgm:prSet/>
      <dgm:spPr/>
      <dgm:t>
        <a:bodyPr/>
        <a:lstStyle/>
        <a:p>
          <a:pPr algn="l"/>
          <a:endParaRPr lang="en-US" sz="1000"/>
        </a:p>
      </dgm:t>
    </dgm:pt>
    <dgm:pt modelId="{7E31569D-7C30-4B7A-81CD-4FCF6B0A387A}" type="sibTrans" cxnId="{DB9EA307-8D8F-49FD-A147-F465AD1757D2}">
      <dgm:prSet/>
      <dgm:spPr/>
      <dgm:t>
        <a:bodyPr/>
        <a:lstStyle/>
        <a:p>
          <a:pPr algn="l"/>
          <a:endParaRPr lang="en-US" sz="1000"/>
        </a:p>
      </dgm:t>
    </dgm:pt>
    <dgm:pt modelId="{5259C306-554B-428E-9CFD-875C366693BE}">
      <dgm:prSet phldrT="[Text]" custT="1"/>
      <dgm:spPr/>
      <dgm:t>
        <a:bodyPr/>
        <a:lstStyle/>
        <a:p>
          <a:pPr algn="l"/>
          <a:r>
            <a:rPr lang="en-US" sz="1000"/>
            <a:t>Acceptance to the ‘Management Certificate - Terms &amp; Conditions’</a:t>
          </a:r>
        </a:p>
      </dgm:t>
    </dgm:pt>
    <dgm:pt modelId="{3EB8037B-95BE-4586-B020-0917E79492BE}" type="parTrans" cxnId="{1644548B-ABE9-4731-BD4F-A292D738B437}">
      <dgm:prSet/>
      <dgm:spPr/>
      <dgm:t>
        <a:bodyPr/>
        <a:lstStyle/>
        <a:p>
          <a:pPr algn="l"/>
          <a:endParaRPr lang="en-US" sz="1000"/>
        </a:p>
      </dgm:t>
    </dgm:pt>
    <dgm:pt modelId="{4640409F-F557-4B76-8B5B-B59C8415F708}" type="sibTrans" cxnId="{1644548B-ABE9-4731-BD4F-A292D738B437}">
      <dgm:prSet/>
      <dgm:spPr/>
      <dgm:t>
        <a:bodyPr/>
        <a:lstStyle/>
        <a:p>
          <a:pPr algn="l"/>
          <a:endParaRPr lang="en-US" sz="1000"/>
        </a:p>
      </dgm:t>
    </dgm:pt>
    <dgm:pt modelId="{67A7DBB6-3B17-4F65-8407-DA07BA79ED9C}">
      <dgm:prSet phldrT="[Text]" custT="1"/>
      <dgm:spPr/>
      <dgm:t>
        <a:bodyPr/>
        <a:lstStyle/>
        <a:p>
          <a:pPr algn="l"/>
          <a:r>
            <a:rPr lang="en-US" sz="1000"/>
            <a:t>Approved by MLI Approver Account after due verifications.</a:t>
          </a:r>
        </a:p>
      </dgm:t>
    </dgm:pt>
    <dgm:pt modelId="{6AAB4D5C-DC35-4073-A6C3-65E6E002C363}" type="parTrans" cxnId="{39A505BB-D61A-4634-B758-33148CCEE448}">
      <dgm:prSet/>
      <dgm:spPr/>
      <dgm:t>
        <a:bodyPr/>
        <a:lstStyle/>
        <a:p>
          <a:pPr algn="l"/>
          <a:endParaRPr lang="en-US" sz="1000"/>
        </a:p>
      </dgm:t>
    </dgm:pt>
    <dgm:pt modelId="{68BAAF61-869B-4886-B57D-0DF04355FB96}" type="sibTrans" cxnId="{39A505BB-D61A-4634-B758-33148CCEE448}">
      <dgm:prSet/>
      <dgm:spPr/>
      <dgm:t>
        <a:bodyPr/>
        <a:lstStyle/>
        <a:p>
          <a:pPr algn="l"/>
          <a:endParaRPr lang="en-US" sz="1000"/>
        </a:p>
      </dgm:t>
    </dgm:pt>
    <dgm:pt modelId="{83CF52D0-32F8-411A-9516-7D3841F6C83A}">
      <dgm:prSet phldrT="[Text]" custT="1"/>
      <dgm:spPr/>
      <dgm:t>
        <a:bodyPr/>
        <a:lstStyle/>
        <a:p>
          <a:pPr algn="l"/>
          <a:r>
            <a:rPr lang="en-US" sz="1000"/>
            <a:t>Prepared by MLI user account.</a:t>
          </a:r>
        </a:p>
      </dgm:t>
    </dgm:pt>
    <dgm:pt modelId="{98637194-C551-4478-ACA1-5057BD05A0C6}" type="parTrans" cxnId="{8C22A181-38B4-4AFC-AC6D-EBCCE7C355F4}">
      <dgm:prSet/>
      <dgm:spPr/>
      <dgm:t>
        <a:bodyPr/>
        <a:lstStyle/>
        <a:p>
          <a:pPr algn="l"/>
          <a:endParaRPr lang="en-US" sz="1000"/>
        </a:p>
      </dgm:t>
    </dgm:pt>
    <dgm:pt modelId="{543E71D5-21B4-4053-A5F1-DD8DEB703545}" type="sibTrans" cxnId="{8C22A181-38B4-4AFC-AC6D-EBCCE7C355F4}">
      <dgm:prSet/>
      <dgm:spPr/>
      <dgm:t>
        <a:bodyPr/>
        <a:lstStyle/>
        <a:p>
          <a:pPr algn="l"/>
          <a:endParaRPr lang="en-US" sz="1000"/>
        </a:p>
      </dgm:t>
    </dgm:pt>
    <dgm:pt modelId="{D4E2EAC7-E94D-4625-ACBA-C3C24D275418}">
      <dgm:prSet phldrT="[Text]" custT="1"/>
      <dgm:spPr/>
      <dgm:t>
        <a:bodyPr/>
        <a:lstStyle/>
        <a:p>
          <a:pPr algn="l"/>
          <a:r>
            <a:rPr lang="en-US" sz="1000"/>
            <a:t>File Status - 'Draft'</a:t>
          </a:r>
        </a:p>
      </dgm:t>
    </dgm:pt>
    <dgm:pt modelId="{34EB007D-6385-403E-BC39-22E4DB0BDC06}" type="parTrans" cxnId="{A059C11A-842A-44D7-B733-939FEF0B85C8}">
      <dgm:prSet/>
      <dgm:spPr/>
      <dgm:t>
        <a:bodyPr/>
        <a:lstStyle/>
        <a:p>
          <a:pPr algn="l"/>
          <a:endParaRPr lang="en-US" sz="1000"/>
        </a:p>
      </dgm:t>
    </dgm:pt>
    <dgm:pt modelId="{9B160883-BEF0-4934-9A21-E99237729E08}" type="sibTrans" cxnId="{A059C11A-842A-44D7-B733-939FEF0B85C8}">
      <dgm:prSet/>
      <dgm:spPr/>
      <dgm:t>
        <a:bodyPr/>
        <a:lstStyle/>
        <a:p>
          <a:pPr algn="l"/>
          <a:endParaRPr lang="en-US" sz="1000"/>
        </a:p>
      </dgm:t>
    </dgm:pt>
    <dgm:pt modelId="{C5218336-F9F9-4CAE-A9F5-636F4098660C}">
      <dgm:prSet phldrT="[Text]" custT="1"/>
      <dgm:spPr/>
      <dgm:t>
        <a:bodyPr/>
        <a:lstStyle/>
        <a:p>
          <a:pPr algn="l"/>
          <a:r>
            <a:rPr lang="en-US" sz="1000"/>
            <a:t>File Status - 'Approved'</a:t>
          </a:r>
        </a:p>
      </dgm:t>
    </dgm:pt>
    <dgm:pt modelId="{71B55E95-74DD-4CF3-91EB-A39A0ADD4D83}" type="parTrans" cxnId="{00D3E89B-B417-4A80-A4AA-1EBFE1BEF903}">
      <dgm:prSet/>
      <dgm:spPr/>
      <dgm:t>
        <a:bodyPr/>
        <a:lstStyle/>
        <a:p>
          <a:pPr algn="l"/>
          <a:endParaRPr lang="en-US" sz="1000"/>
        </a:p>
      </dgm:t>
    </dgm:pt>
    <dgm:pt modelId="{E2AD531C-E8AB-4DE9-8FDA-B145D4733824}" type="sibTrans" cxnId="{00D3E89B-B417-4A80-A4AA-1EBFE1BEF903}">
      <dgm:prSet/>
      <dgm:spPr/>
      <dgm:t>
        <a:bodyPr/>
        <a:lstStyle/>
        <a:p>
          <a:pPr algn="l"/>
          <a:endParaRPr lang="en-US" sz="1000"/>
        </a:p>
      </dgm:t>
    </dgm:pt>
    <dgm:pt modelId="{8AE4F748-3269-4512-B3B8-EA66179ED3EF}">
      <dgm:prSet custT="1"/>
      <dgm:spPr/>
      <dgm:t>
        <a:bodyPr/>
        <a:lstStyle/>
        <a:p>
          <a:r>
            <a:rPr lang="en-US" sz="1000"/>
            <a:t>File is sent for Approval from NCGTC</a:t>
          </a:r>
        </a:p>
      </dgm:t>
    </dgm:pt>
    <dgm:pt modelId="{81C98EC2-13B8-425D-BBF1-81E66980A247}" type="parTrans" cxnId="{953663CF-3576-48A7-B916-7B1F04FC67FB}">
      <dgm:prSet/>
      <dgm:spPr/>
      <dgm:t>
        <a:bodyPr/>
        <a:lstStyle/>
        <a:p>
          <a:endParaRPr lang="en-US" sz="1000"/>
        </a:p>
      </dgm:t>
    </dgm:pt>
    <dgm:pt modelId="{E29AF000-753C-45BE-8C64-04E8342EDF36}" type="sibTrans" cxnId="{953663CF-3576-48A7-B916-7B1F04FC67FB}">
      <dgm:prSet/>
      <dgm:spPr/>
      <dgm:t>
        <a:bodyPr/>
        <a:lstStyle/>
        <a:p>
          <a:endParaRPr lang="en-US" sz="1000"/>
        </a:p>
      </dgm:t>
    </dgm:pt>
    <dgm:pt modelId="{C3A847DD-25B2-488A-9860-17D201B69E2F}">
      <dgm:prSet custT="1"/>
      <dgm:spPr/>
      <dgm:t>
        <a:bodyPr/>
        <a:lstStyle/>
        <a:p>
          <a:r>
            <a:rPr lang="en-US" sz="1000"/>
            <a:t>Post Approval of NCGTC user - the input file is processed</a:t>
          </a:r>
        </a:p>
      </dgm:t>
    </dgm:pt>
    <dgm:pt modelId="{EB142CFD-0D90-4FFA-BED7-294BD029C5A6}" type="parTrans" cxnId="{B007CBD9-AD3E-40EB-869F-F97874CAB07D}">
      <dgm:prSet/>
      <dgm:spPr/>
      <dgm:t>
        <a:bodyPr/>
        <a:lstStyle/>
        <a:p>
          <a:endParaRPr lang="en-US" sz="1000"/>
        </a:p>
      </dgm:t>
    </dgm:pt>
    <dgm:pt modelId="{2B7F4ECC-2258-4879-B50B-52DC61B434C8}" type="sibTrans" cxnId="{B007CBD9-AD3E-40EB-869F-F97874CAB07D}">
      <dgm:prSet/>
      <dgm:spPr/>
      <dgm:t>
        <a:bodyPr/>
        <a:lstStyle/>
        <a:p>
          <a:endParaRPr lang="en-US" sz="1000"/>
        </a:p>
      </dgm:t>
    </dgm:pt>
    <dgm:pt modelId="{E8E201AB-4612-4BB9-A0FA-3E126D747958}">
      <dgm:prSet custT="1"/>
      <dgm:spPr/>
      <dgm:t>
        <a:bodyPr/>
        <a:lstStyle/>
        <a:p>
          <a:r>
            <a:rPr lang="en-US" sz="1000"/>
            <a:t>File Status - 'Submitted'</a:t>
          </a:r>
        </a:p>
      </dgm:t>
    </dgm:pt>
    <dgm:pt modelId="{CE30DE52-00E9-4191-8A68-4799BD3EF936}" type="parTrans" cxnId="{99100B47-788B-455B-BE78-0D87C0398E36}">
      <dgm:prSet/>
      <dgm:spPr/>
      <dgm:t>
        <a:bodyPr/>
        <a:lstStyle/>
        <a:p>
          <a:endParaRPr lang="en-US" sz="1000"/>
        </a:p>
      </dgm:t>
    </dgm:pt>
    <dgm:pt modelId="{36EB33E1-B7D2-41D8-9217-5CE3DA5FEDDF}" type="sibTrans" cxnId="{99100B47-788B-455B-BE78-0D87C0398E36}">
      <dgm:prSet/>
      <dgm:spPr/>
      <dgm:t>
        <a:bodyPr/>
        <a:lstStyle/>
        <a:p>
          <a:endParaRPr lang="en-US" sz="1000"/>
        </a:p>
      </dgm:t>
    </dgm:pt>
    <dgm:pt modelId="{D6A6F12F-8E6F-418D-A7EA-DCBA61AECC20}" type="pres">
      <dgm:prSet presAssocID="{9816F7DA-A258-4CF6-8709-83EA73649C64}" presName="Name0" presStyleCnt="0">
        <dgm:presLayoutVars>
          <dgm:dir/>
          <dgm:resizeHandles val="exact"/>
        </dgm:presLayoutVars>
      </dgm:prSet>
      <dgm:spPr/>
      <dgm:t>
        <a:bodyPr/>
        <a:lstStyle/>
        <a:p>
          <a:endParaRPr lang="en-US"/>
        </a:p>
      </dgm:t>
    </dgm:pt>
    <dgm:pt modelId="{F4312996-DE59-42F3-BE2D-2C9CF0941401}" type="pres">
      <dgm:prSet presAssocID="{CCEAD49F-6DCD-4292-9FE7-441AFAD64B39}" presName="node" presStyleLbl="node1" presStyleIdx="0" presStyleCnt="3">
        <dgm:presLayoutVars>
          <dgm:bulletEnabled val="1"/>
        </dgm:presLayoutVars>
      </dgm:prSet>
      <dgm:spPr/>
      <dgm:t>
        <a:bodyPr/>
        <a:lstStyle/>
        <a:p>
          <a:endParaRPr lang="en-US"/>
        </a:p>
      </dgm:t>
    </dgm:pt>
    <dgm:pt modelId="{34C0E2DC-A878-4ADF-8712-4A5E44B3C49C}" type="pres">
      <dgm:prSet presAssocID="{21606DAE-5770-42A5-AAF8-FA72597A5AF8}" presName="sibTrans" presStyleLbl="sibTrans2D1" presStyleIdx="0" presStyleCnt="2"/>
      <dgm:spPr/>
      <dgm:t>
        <a:bodyPr/>
        <a:lstStyle/>
        <a:p>
          <a:endParaRPr lang="en-US"/>
        </a:p>
      </dgm:t>
    </dgm:pt>
    <dgm:pt modelId="{68FD1713-4021-4DEB-86A7-53D2E761EDBC}" type="pres">
      <dgm:prSet presAssocID="{21606DAE-5770-42A5-AAF8-FA72597A5AF8}" presName="connectorText" presStyleLbl="sibTrans2D1" presStyleIdx="0" presStyleCnt="2"/>
      <dgm:spPr/>
      <dgm:t>
        <a:bodyPr/>
        <a:lstStyle/>
        <a:p>
          <a:endParaRPr lang="en-US"/>
        </a:p>
      </dgm:t>
    </dgm:pt>
    <dgm:pt modelId="{CD73F94E-0A11-475B-BB2A-B4DEB9D56EC3}" type="pres">
      <dgm:prSet presAssocID="{C1E93FAA-71B7-400E-BAB7-8A786A43A4EC}" presName="node" presStyleLbl="node1" presStyleIdx="1" presStyleCnt="3">
        <dgm:presLayoutVars>
          <dgm:bulletEnabled val="1"/>
        </dgm:presLayoutVars>
      </dgm:prSet>
      <dgm:spPr/>
      <dgm:t>
        <a:bodyPr/>
        <a:lstStyle/>
        <a:p>
          <a:endParaRPr lang="en-US"/>
        </a:p>
      </dgm:t>
    </dgm:pt>
    <dgm:pt modelId="{45075F9F-14BE-40C8-891F-A5E80F655B62}" type="pres">
      <dgm:prSet presAssocID="{A016DA44-AE80-4E58-85B4-77CA2ACA1292}" presName="sibTrans" presStyleLbl="sibTrans2D1" presStyleIdx="1" presStyleCnt="2"/>
      <dgm:spPr/>
      <dgm:t>
        <a:bodyPr/>
        <a:lstStyle/>
        <a:p>
          <a:endParaRPr lang="en-US"/>
        </a:p>
      </dgm:t>
    </dgm:pt>
    <dgm:pt modelId="{192F59F8-06BC-45EB-9BD0-00FD368988AF}" type="pres">
      <dgm:prSet presAssocID="{A016DA44-AE80-4E58-85B4-77CA2ACA1292}" presName="connectorText" presStyleLbl="sibTrans2D1" presStyleIdx="1" presStyleCnt="2"/>
      <dgm:spPr/>
      <dgm:t>
        <a:bodyPr/>
        <a:lstStyle/>
        <a:p>
          <a:endParaRPr lang="en-US"/>
        </a:p>
      </dgm:t>
    </dgm:pt>
    <dgm:pt modelId="{EAAC59B8-96C7-4CBF-ACA4-650459BD0A18}" type="pres">
      <dgm:prSet presAssocID="{FD8B892E-DD73-49B7-87CF-A5F2017C1EBE}" presName="node" presStyleLbl="node1" presStyleIdx="2" presStyleCnt="3">
        <dgm:presLayoutVars>
          <dgm:bulletEnabled val="1"/>
        </dgm:presLayoutVars>
      </dgm:prSet>
      <dgm:spPr/>
      <dgm:t>
        <a:bodyPr/>
        <a:lstStyle/>
        <a:p>
          <a:endParaRPr lang="en-US"/>
        </a:p>
      </dgm:t>
    </dgm:pt>
  </dgm:ptLst>
  <dgm:cxnLst>
    <dgm:cxn modelId="{00D3E89B-B417-4A80-A4AA-1EBFE1BEF903}" srcId="{C1E93FAA-71B7-400E-BAB7-8A786A43A4EC}" destId="{C5218336-F9F9-4CAE-A9F5-636F4098660C}" srcOrd="2" destOrd="0" parTransId="{71B55E95-74DD-4CF3-91EB-A39A0ADD4D83}" sibTransId="{E2AD531C-E8AB-4DE9-8FDA-B145D4733824}"/>
    <dgm:cxn modelId="{5908656F-AE87-4A9A-AC45-A77F5FF81D38}" type="presOf" srcId="{21606DAE-5770-42A5-AAF8-FA72597A5AF8}" destId="{68FD1713-4021-4DEB-86A7-53D2E761EDBC}" srcOrd="1" destOrd="0" presId="urn:microsoft.com/office/officeart/2005/8/layout/process1"/>
    <dgm:cxn modelId="{DEBE8BCA-636E-483F-90D0-691A1889AA0D}" type="presOf" srcId="{C3A847DD-25B2-488A-9860-17D201B69E2F}" destId="{EAAC59B8-96C7-4CBF-ACA4-650459BD0A18}" srcOrd="0" destOrd="3" presId="urn:microsoft.com/office/officeart/2005/8/layout/process1"/>
    <dgm:cxn modelId="{74BF82C9-B0E6-465F-82DF-6D0733D1C4D7}" type="presOf" srcId="{A016DA44-AE80-4E58-85B4-77CA2ACA1292}" destId="{192F59F8-06BC-45EB-9BD0-00FD368988AF}" srcOrd="1" destOrd="0" presId="urn:microsoft.com/office/officeart/2005/8/layout/process1"/>
    <dgm:cxn modelId="{AEE0DF9D-794B-42CC-BDF8-FB780E3FE306}" type="presOf" srcId="{A016DA44-AE80-4E58-85B4-77CA2ACA1292}" destId="{45075F9F-14BE-40C8-891F-A5E80F655B62}" srcOrd="0" destOrd="0" presId="urn:microsoft.com/office/officeart/2005/8/layout/process1"/>
    <dgm:cxn modelId="{328F88EA-7211-4225-AB41-A744E8E97595}" type="presOf" srcId="{FD8B892E-DD73-49B7-87CF-A5F2017C1EBE}" destId="{EAAC59B8-96C7-4CBF-ACA4-650459BD0A18}" srcOrd="0" destOrd="0" presId="urn:microsoft.com/office/officeart/2005/8/layout/process1"/>
    <dgm:cxn modelId="{14F160AB-70BB-4ABE-867A-E113D9AD9669}" type="presOf" srcId="{C1E93FAA-71B7-400E-BAB7-8A786A43A4EC}" destId="{CD73F94E-0A11-475B-BB2A-B4DEB9D56EC3}" srcOrd="0" destOrd="0" presId="urn:microsoft.com/office/officeart/2005/8/layout/process1"/>
    <dgm:cxn modelId="{953663CF-3576-48A7-B916-7B1F04FC67FB}" srcId="{FD8B892E-DD73-49B7-87CF-A5F2017C1EBE}" destId="{8AE4F748-3269-4512-B3B8-EA66179ED3EF}" srcOrd="1" destOrd="0" parTransId="{81C98EC2-13B8-425D-BBF1-81E66980A247}" sibTransId="{E29AF000-753C-45BE-8C64-04E8342EDF36}"/>
    <dgm:cxn modelId="{48801F74-4FA6-4F64-B7F5-871421A22082}" type="presOf" srcId="{D4E2EAC7-E94D-4625-ACBA-C3C24D275418}" destId="{F4312996-DE59-42F3-BE2D-2C9CF0941401}" srcOrd="0" destOrd="3" presId="urn:microsoft.com/office/officeart/2005/8/layout/process1"/>
    <dgm:cxn modelId="{3C70A3A0-CE59-42F5-A7A7-EDBA7383DAF3}" type="presOf" srcId="{5259C306-554B-428E-9CFD-875C366693BE}" destId="{EAAC59B8-96C7-4CBF-ACA4-650459BD0A18}" srcOrd="0" destOrd="1" presId="urn:microsoft.com/office/officeart/2005/8/layout/process1"/>
    <dgm:cxn modelId="{8917A411-4452-4D53-A624-A7BCD8709FBF}" type="presOf" srcId="{21606DAE-5770-42A5-AAF8-FA72597A5AF8}" destId="{34C0E2DC-A878-4ADF-8712-4A5E44B3C49C}" srcOrd="0" destOrd="0" presId="urn:microsoft.com/office/officeart/2005/8/layout/process1"/>
    <dgm:cxn modelId="{1E30B99F-41B0-442A-843A-164466641543}" srcId="{C1E93FAA-71B7-400E-BAB7-8A786A43A4EC}" destId="{D630A1B2-8C05-4806-8A40-250904FBAE50}" srcOrd="0" destOrd="0" parTransId="{508BB6D8-FE54-4188-A8B7-CCB4E310A9DF}" sibTransId="{D8BCFCA2-B6F2-4F94-A742-D0379555EB5F}"/>
    <dgm:cxn modelId="{21D54795-3C43-4C3C-8587-BAB747506C17}" srcId="{CCEAD49F-6DCD-4292-9FE7-441AFAD64B39}" destId="{980F022A-BFE6-488B-925F-C5E93DB75D63}" srcOrd="0" destOrd="0" parTransId="{7635DE29-1A01-462A-B4E8-9F94278FF8D1}" sibTransId="{B881E0E6-0049-478B-B5F3-C536565A3D4D}"/>
    <dgm:cxn modelId="{8C22A181-38B4-4AFC-AC6D-EBCCE7C355F4}" srcId="{CCEAD49F-6DCD-4292-9FE7-441AFAD64B39}" destId="{83CF52D0-32F8-411A-9516-7D3841F6C83A}" srcOrd="1" destOrd="0" parTransId="{98637194-C551-4478-ACA1-5057BD05A0C6}" sibTransId="{543E71D5-21B4-4053-A5F1-DD8DEB703545}"/>
    <dgm:cxn modelId="{D8D4BE8F-D53F-43DA-8F00-6C6A20F3B380}" type="presOf" srcId="{C5218336-F9F9-4CAE-A9F5-636F4098660C}" destId="{CD73F94E-0A11-475B-BB2A-B4DEB9D56EC3}" srcOrd="0" destOrd="3" presId="urn:microsoft.com/office/officeart/2005/8/layout/process1"/>
    <dgm:cxn modelId="{99100B47-788B-455B-BE78-0D87C0398E36}" srcId="{FD8B892E-DD73-49B7-87CF-A5F2017C1EBE}" destId="{E8E201AB-4612-4BB9-A0FA-3E126D747958}" srcOrd="3" destOrd="0" parTransId="{CE30DE52-00E9-4191-8A68-4799BD3EF936}" sibTransId="{36EB33E1-B7D2-41D8-9217-5CE3DA5FEDDF}"/>
    <dgm:cxn modelId="{B007CBD9-AD3E-40EB-869F-F97874CAB07D}" srcId="{FD8B892E-DD73-49B7-87CF-A5F2017C1EBE}" destId="{C3A847DD-25B2-488A-9860-17D201B69E2F}" srcOrd="2" destOrd="0" parTransId="{EB142CFD-0D90-4FFA-BED7-294BD029C5A6}" sibTransId="{2B7F4ECC-2258-4879-B50B-52DC61B434C8}"/>
    <dgm:cxn modelId="{1D988DA3-71FB-4556-A15C-78568E3C9435}" type="presOf" srcId="{67A7DBB6-3B17-4F65-8407-DA07BA79ED9C}" destId="{CD73F94E-0A11-475B-BB2A-B4DEB9D56EC3}" srcOrd="0" destOrd="2" presId="urn:microsoft.com/office/officeart/2005/8/layout/process1"/>
    <dgm:cxn modelId="{B20FBDA4-871E-4D5E-9CB5-4A20128AB873}" srcId="{9816F7DA-A258-4CF6-8709-83EA73649C64}" destId="{C1E93FAA-71B7-400E-BAB7-8A786A43A4EC}" srcOrd="1" destOrd="0" parTransId="{B0F2587D-7082-4B1E-A579-97FFAE893177}" sibTransId="{A016DA44-AE80-4E58-85B4-77CA2ACA1292}"/>
    <dgm:cxn modelId="{A66FE14E-C89B-4C2A-825D-6437300B8C1B}" type="presOf" srcId="{D630A1B2-8C05-4806-8A40-250904FBAE50}" destId="{CD73F94E-0A11-475B-BB2A-B4DEB9D56EC3}" srcOrd="0" destOrd="1" presId="urn:microsoft.com/office/officeart/2005/8/layout/process1"/>
    <dgm:cxn modelId="{DB9EA307-8D8F-49FD-A147-F465AD1757D2}" srcId="{9816F7DA-A258-4CF6-8709-83EA73649C64}" destId="{FD8B892E-DD73-49B7-87CF-A5F2017C1EBE}" srcOrd="2" destOrd="0" parTransId="{ED29F795-A6CF-4F64-9B52-BDC0BAF120A3}" sibTransId="{7E31569D-7C30-4B7A-81CD-4FCF6B0A387A}"/>
    <dgm:cxn modelId="{D1963961-92B3-447E-94B3-B30B24D349A2}" type="presOf" srcId="{8AE4F748-3269-4512-B3B8-EA66179ED3EF}" destId="{EAAC59B8-96C7-4CBF-ACA4-650459BD0A18}" srcOrd="0" destOrd="2" presId="urn:microsoft.com/office/officeart/2005/8/layout/process1"/>
    <dgm:cxn modelId="{1644548B-ABE9-4731-BD4F-A292D738B437}" srcId="{FD8B892E-DD73-49B7-87CF-A5F2017C1EBE}" destId="{5259C306-554B-428E-9CFD-875C366693BE}" srcOrd="0" destOrd="0" parTransId="{3EB8037B-95BE-4586-B020-0917E79492BE}" sibTransId="{4640409F-F557-4B76-8B5B-B59C8415F708}"/>
    <dgm:cxn modelId="{FFE1B1B4-ABFD-4FA9-83C8-5CBCD0C8462D}" type="presOf" srcId="{E8E201AB-4612-4BB9-A0FA-3E126D747958}" destId="{EAAC59B8-96C7-4CBF-ACA4-650459BD0A18}" srcOrd="0" destOrd="4" presId="urn:microsoft.com/office/officeart/2005/8/layout/process1"/>
    <dgm:cxn modelId="{115B4330-7F26-4DEF-8E35-F756798F7A40}" type="presOf" srcId="{980F022A-BFE6-488B-925F-C5E93DB75D63}" destId="{F4312996-DE59-42F3-BE2D-2C9CF0941401}" srcOrd="0" destOrd="1" presId="urn:microsoft.com/office/officeart/2005/8/layout/process1"/>
    <dgm:cxn modelId="{0C81BD61-FB39-4C01-A2EB-4F3B2B6EFE22}" srcId="{9816F7DA-A258-4CF6-8709-83EA73649C64}" destId="{CCEAD49F-6DCD-4292-9FE7-441AFAD64B39}" srcOrd="0" destOrd="0" parTransId="{0E365E65-E7A9-4808-BF57-C184D2711CB9}" sibTransId="{21606DAE-5770-42A5-AAF8-FA72597A5AF8}"/>
    <dgm:cxn modelId="{39A505BB-D61A-4634-B758-33148CCEE448}" srcId="{C1E93FAA-71B7-400E-BAB7-8A786A43A4EC}" destId="{67A7DBB6-3B17-4F65-8407-DA07BA79ED9C}" srcOrd="1" destOrd="0" parTransId="{6AAB4D5C-DC35-4073-A6C3-65E6E002C363}" sibTransId="{68BAAF61-869B-4886-B57D-0DF04355FB96}"/>
    <dgm:cxn modelId="{87A9BC14-124A-4E9E-A54E-3A111D706C9E}" type="presOf" srcId="{83CF52D0-32F8-411A-9516-7D3841F6C83A}" destId="{F4312996-DE59-42F3-BE2D-2C9CF0941401}" srcOrd="0" destOrd="2" presId="urn:microsoft.com/office/officeart/2005/8/layout/process1"/>
    <dgm:cxn modelId="{50A15A4D-C0A1-4B3B-B15D-E0A27B57FD6A}" type="presOf" srcId="{CCEAD49F-6DCD-4292-9FE7-441AFAD64B39}" destId="{F4312996-DE59-42F3-BE2D-2C9CF0941401}" srcOrd="0" destOrd="0" presId="urn:microsoft.com/office/officeart/2005/8/layout/process1"/>
    <dgm:cxn modelId="{4AFA62AF-9ED8-4724-9243-68825E17B8C9}" type="presOf" srcId="{9816F7DA-A258-4CF6-8709-83EA73649C64}" destId="{D6A6F12F-8E6F-418D-A7EA-DCBA61AECC20}" srcOrd="0" destOrd="0" presId="urn:microsoft.com/office/officeart/2005/8/layout/process1"/>
    <dgm:cxn modelId="{A059C11A-842A-44D7-B733-939FEF0B85C8}" srcId="{CCEAD49F-6DCD-4292-9FE7-441AFAD64B39}" destId="{D4E2EAC7-E94D-4625-ACBA-C3C24D275418}" srcOrd="2" destOrd="0" parTransId="{34EB007D-6385-403E-BC39-22E4DB0BDC06}" sibTransId="{9B160883-BEF0-4934-9A21-E99237729E08}"/>
    <dgm:cxn modelId="{16468816-F45C-4C64-8B1D-7FB48E1E358A}" type="presParOf" srcId="{D6A6F12F-8E6F-418D-A7EA-DCBA61AECC20}" destId="{F4312996-DE59-42F3-BE2D-2C9CF0941401}" srcOrd="0" destOrd="0" presId="urn:microsoft.com/office/officeart/2005/8/layout/process1"/>
    <dgm:cxn modelId="{20A54B19-31FB-4B4F-A354-556317D770CE}" type="presParOf" srcId="{D6A6F12F-8E6F-418D-A7EA-DCBA61AECC20}" destId="{34C0E2DC-A878-4ADF-8712-4A5E44B3C49C}" srcOrd="1" destOrd="0" presId="urn:microsoft.com/office/officeart/2005/8/layout/process1"/>
    <dgm:cxn modelId="{5AA2059D-0A24-4910-8573-3DA45004EBFB}" type="presParOf" srcId="{34C0E2DC-A878-4ADF-8712-4A5E44B3C49C}" destId="{68FD1713-4021-4DEB-86A7-53D2E761EDBC}" srcOrd="0" destOrd="0" presId="urn:microsoft.com/office/officeart/2005/8/layout/process1"/>
    <dgm:cxn modelId="{7437DD57-BCBB-43B4-9E35-F32D15061309}" type="presParOf" srcId="{D6A6F12F-8E6F-418D-A7EA-DCBA61AECC20}" destId="{CD73F94E-0A11-475B-BB2A-B4DEB9D56EC3}" srcOrd="2" destOrd="0" presId="urn:microsoft.com/office/officeart/2005/8/layout/process1"/>
    <dgm:cxn modelId="{842C9420-8290-4E49-B219-7A219A18EFB3}" type="presParOf" srcId="{D6A6F12F-8E6F-418D-A7EA-DCBA61AECC20}" destId="{45075F9F-14BE-40C8-891F-A5E80F655B62}" srcOrd="3" destOrd="0" presId="urn:microsoft.com/office/officeart/2005/8/layout/process1"/>
    <dgm:cxn modelId="{4EDD279F-6619-4564-BE7D-132AA851D177}" type="presParOf" srcId="{45075F9F-14BE-40C8-891F-A5E80F655B62}" destId="{192F59F8-06BC-45EB-9BD0-00FD368988AF}" srcOrd="0" destOrd="0" presId="urn:microsoft.com/office/officeart/2005/8/layout/process1"/>
    <dgm:cxn modelId="{EBC050F9-5378-4A3F-BA72-4EC3136504B3}" type="presParOf" srcId="{D6A6F12F-8E6F-418D-A7EA-DCBA61AECC20}" destId="{EAAC59B8-96C7-4CBF-ACA4-650459BD0A18}" srcOrd="4" destOrd="0" presId="urn:microsoft.com/office/officeart/2005/8/layout/process1"/>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69D2CB5C-3894-48E7-94A6-F7FA90E58022}" type="doc">
      <dgm:prSet loTypeId="urn:microsoft.com/office/officeart/2005/8/layout/hProcess9" loCatId="process" qsTypeId="urn:microsoft.com/office/officeart/2005/8/quickstyle/simple3" qsCatId="simple" csTypeId="urn:microsoft.com/office/officeart/2005/8/colors/colorful2" csCatId="colorful" phldr="1"/>
      <dgm:spPr/>
      <dgm:t>
        <a:bodyPr/>
        <a:lstStyle/>
        <a:p>
          <a:endParaRPr lang="en-US"/>
        </a:p>
      </dgm:t>
    </dgm:pt>
    <dgm:pt modelId="{1836425D-59BB-49FE-AD6B-CD7C24774BC7}">
      <dgm:prSet phldrT="[Text]" custT="1"/>
      <dgm:spPr/>
      <dgm:t>
        <a:bodyPr/>
        <a:lstStyle/>
        <a:p>
          <a:pPr algn="ctr"/>
          <a:r>
            <a:rPr lang="en-US" sz="1000"/>
            <a:t>Extract The Input file Content to Staging Area</a:t>
          </a:r>
        </a:p>
      </dgm:t>
    </dgm:pt>
    <dgm:pt modelId="{7FCE8D86-58A5-4159-B596-B967AEA9043C}" type="parTrans" cxnId="{25C48DF0-1837-486C-B944-47342C937D96}">
      <dgm:prSet/>
      <dgm:spPr/>
      <dgm:t>
        <a:bodyPr/>
        <a:lstStyle/>
        <a:p>
          <a:pPr algn="ctr"/>
          <a:endParaRPr lang="en-US" sz="1000"/>
        </a:p>
      </dgm:t>
    </dgm:pt>
    <dgm:pt modelId="{230D7AE4-6E54-425F-A0EE-BC21D4E42BEF}" type="sibTrans" cxnId="{25C48DF0-1837-486C-B944-47342C937D96}">
      <dgm:prSet custT="1"/>
      <dgm:spPr/>
      <dgm:t>
        <a:bodyPr/>
        <a:lstStyle/>
        <a:p>
          <a:pPr algn="ctr"/>
          <a:endParaRPr lang="en-US" sz="1000"/>
        </a:p>
      </dgm:t>
    </dgm:pt>
    <dgm:pt modelId="{6045D25A-C0B7-4BA8-9E1B-4E77C52C7F0A}">
      <dgm:prSet phldrT="[Text]" custT="1"/>
      <dgm:spPr/>
      <dgm:t>
        <a:bodyPr/>
        <a:lstStyle/>
        <a:p>
          <a:pPr algn="ctr"/>
          <a:r>
            <a:rPr lang="en-US" sz="1000"/>
            <a:t>Checks for Eligibility Criteria’s</a:t>
          </a:r>
        </a:p>
        <a:p>
          <a:pPr algn="ctr"/>
          <a:r>
            <a:rPr lang="en-US" sz="1000"/>
            <a:t>(Allot CGPAN)</a:t>
          </a:r>
        </a:p>
      </dgm:t>
    </dgm:pt>
    <dgm:pt modelId="{2C3796B0-FE24-4861-A8AE-0628E1B18BD3}" type="parTrans" cxnId="{0999B47B-DDD3-4B69-A38A-ADF0F3DBD32B}">
      <dgm:prSet/>
      <dgm:spPr/>
      <dgm:t>
        <a:bodyPr/>
        <a:lstStyle/>
        <a:p>
          <a:pPr algn="ctr"/>
          <a:endParaRPr lang="en-US" sz="1000"/>
        </a:p>
      </dgm:t>
    </dgm:pt>
    <dgm:pt modelId="{37627952-938E-427C-B578-269D21A9223B}" type="sibTrans" cxnId="{0999B47B-DDD3-4B69-A38A-ADF0F3DBD32B}">
      <dgm:prSet custT="1"/>
      <dgm:spPr/>
      <dgm:t>
        <a:bodyPr/>
        <a:lstStyle/>
        <a:p>
          <a:pPr algn="ctr"/>
          <a:endParaRPr lang="en-US" sz="1000"/>
        </a:p>
      </dgm:t>
    </dgm:pt>
    <dgm:pt modelId="{3BEAED92-0A3B-4E78-A418-10705991C2BE}">
      <dgm:prSet phldrT="[Text]" custT="1"/>
      <dgm:spPr/>
      <dgm:t>
        <a:bodyPr/>
        <a:lstStyle/>
        <a:p>
          <a:pPr algn="ctr"/>
          <a:r>
            <a:rPr lang="en-US" sz="1000"/>
            <a:t>Calculate CG Charges &amp; Cover (Generate CGDAN &amp; BATCHDAN)</a:t>
          </a:r>
        </a:p>
      </dgm:t>
    </dgm:pt>
    <dgm:pt modelId="{3E58DFAA-C4F5-41A5-8AEE-9FCADD26B047}" type="parTrans" cxnId="{314F6FF2-1F86-477C-A5F5-4C9045690E78}">
      <dgm:prSet/>
      <dgm:spPr/>
      <dgm:t>
        <a:bodyPr/>
        <a:lstStyle/>
        <a:p>
          <a:pPr algn="ctr"/>
          <a:endParaRPr lang="en-US" sz="1000"/>
        </a:p>
      </dgm:t>
    </dgm:pt>
    <dgm:pt modelId="{66DD8CC2-85B6-4660-8D0C-F9C932AECD87}" type="sibTrans" cxnId="{314F6FF2-1F86-477C-A5F5-4C9045690E78}">
      <dgm:prSet custT="1"/>
      <dgm:spPr/>
      <dgm:t>
        <a:bodyPr/>
        <a:lstStyle/>
        <a:p>
          <a:pPr algn="ctr"/>
          <a:endParaRPr lang="en-US" sz="1000"/>
        </a:p>
      </dgm:t>
    </dgm:pt>
    <dgm:pt modelId="{BFD134A0-2EE7-4AE9-B5F4-7823047F3775}">
      <dgm:prSet phldrT="[Text]" custT="1"/>
      <dgm:spPr/>
      <dgm:t>
        <a:bodyPr/>
        <a:lstStyle/>
        <a:p>
          <a:pPr algn="ctr"/>
          <a:r>
            <a:rPr lang="en-US" sz="1000"/>
            <a:t>CG Charges Payment </a:t>
          </a:r>
        </a:p>
      </dgm:t>
    </dgm:pt>
    <dgm:pt modelId="{D8E466D6-470D-4CF2-A20B-EB0B26BF719B}" type="parTrans" cxnId="{8D166E6B-6939-4C62-AF47-55A2895FA16F}">
      <dgm:prSet/>
      <dgm:spPr/>
      <dgm:t>
        <a:bodyPr/>
        <a:lstStyle/>
        <a:p>
          <a:endParaRPr lang="en-US" sz="1000"/>
        </a:p>
      </dgm:t>
    </dgm:pt>
    <dgm:pt modelId="{89871C79-4229-4275-B42E-4C34C7195314}" type="sibTrans" cxnId="{8D166E6B-6939-4C62-AF47-55A2895FA16F}">
      <dgm:prSet custT="1"/>
      <dgm:spPr/>
      <dgm:t>
        <a:bodyPr/>
        <a:lstStyle/>
        <a:p>
          <a:endParaRPr lang="en-US" sz="1000"/>
        </a:p>
      </dgm:t>
    </dgm:pt>
    <dgm:pt modelId="{D76839DB-909A-4A9D-B908-F9C6E2D1C2B2}">
      <dgm:prSet phldrT="[Text]" custT="1"/>
      <dgm:spPr/>
      <dgm:t>
        <a:bodyPr/>
        <a:lstStyle/>
        <a:p>
          <a:pPr algn="ctr"/>
          <a:r>
            <a:rPr lang="en-US" sz="1000"/>
            <a:t>Issue of New Credit Guarantees</a:t>
          </a:r>
        </a:p>
      </dgm:t>
    </dgm:pt>
    <dgm:pt modelId="{2BF2F4DF-8CDD-4573-B0AC-7F59A0EC5AA5}" type="parTrans" cxnId="{B9022FE0-A6F4-4854-B07F-77D5209B7FF9}">
      <dgm:prSet/>
      <dgm:spPr/>
      <dgm:t>
        <a:bodyPr/>
        <a:lstStyle/>
        <a:p>
          <a:endParaRPr lang="en-US" sz="1000"/>
        </a:p>
      </dgm:t>
    </dgm:pt>
    <dgm:pt modelId="{FD2EFFBC-44EE-42BA-849A-82FC5BC9567A}" type="sibTrans" cxnId="{B9022FE0-A6F4-4854-B07F-77D5209B7FF9}">
      <dgm:prSet/>
      <dgm:spPr/>
      <dgm:t>
        <a:bodyPr/>
        <a:lstStyle/>
        <a:p>
          <a:endParaRPr lang="en-US" sz="1000"/>
        </a:p>
      </dgm:t>
    </dgm:pt>
    <dgm:pt modelId="{5AA3C766-7446-4F53-9F1A-622AFC19ECC8}" type="pres">
      <dgm:prSet presAssocID="{69D2CB5C-3894-48E7-94A6-F7FA90E58022}" presName="CompostProcess" presStyleCnt="0">
        <dgm:presLayoutVars>
          <dgm:dir/>
          <dgm:resizeHandles val="exact"/>
        </dgm:presLayoutVars>
      </dgm:prSet>
      <dgm:spPr/>
      <dgm:t>
        <a:bodyPr/>
        <a:lstStyle/>
        <a:p>
          <a:endParaRPr lang="en-US"/>
        </a:p>
      </dgm:t>
    </dgm:pt>
    <dgm:pt modelId="{4B32CC90-31CD-46C2-BC22-2C4AC87C1058}" type="pres">
      <dgm:prSet presAssocID="{69D2CB5C-3894-48E7-94A6-F7FA90E58022}" presName="arrow" presStyleLbl="bgShp" presStyleIdx="0" presStyleCnt="1"/>
      <dgm:spPr/>
    </dgm:pt>
    <dgm:pt modelId="{052883CF-3243-429B-B341-ED97D14A32D0}" type="pres">
      <dgm:prSet presAssocID="{69D2CB5C-3894-48E7-94A6-F7FA90E58022}" presName="linearProcess" presStyleCnt="0"/>
      <dgm:spPr/>
    </dgm:pt>
    <dgm:pt modelId="{7A3A9960-B20C-4336-BA4D-2A0B8C08CBB1}" type="pres">
      <dgm:prSet presAssocID="{1836425D-59BB-49FE-AD6B-CD7C24774BC7}" presName="textNode" presStyleLbl="node1" presStyleIdx="0" presStyleCnt="5">
        <dgm:presLayoutVars>
          <dgm:bulletEnabled val="1"/>
        </dgm:presLayoutVars>
      </dgm:prSet>
      <dgm:spPr/>
      <dgm:t>
        <a:bodyPr/>
        <a:lstStyle/>
        <a:p>
          <a:endParaRPr lang="en-US"/>
        </a:p>
      </dgm:t>
    </dgm:pt>
    <dgm:pt modelId="{AD36E775-E8AF-4F2A-BA33-A54B66F4A4E3}" type="pres">
      <dgm:prSet presAssocID="{230D7AE4-6E54-425F-A0EE-BC21D4E42BEF}" presName="sibTrans" presStyleCnt="0"/>
      <dgm:spPr/>
    </dgm:pt>
    <dgm:pt modelId="{3D4C78B8-E9C9-47BE-BB08-06813E0FDE82}" type="pres">
      <dgm:prSet presAssocID="{6045D25A-C0B7-4BA8-9E1B-4E77C52C7F0A}" presName="textNode" presStyleLbl="node1" presStyleIdx="1" presStyleCnt="5">
        <dgm:presLayoutVars>
          <dgm:bulletEnabled val="1"/>
        </dgm:presLayoutVars>
      </dgm:prSet>
      <dgm:spPr/>
      <dgm:t>
        <a:bodyPr/>
        <a:lstStyle/>
        <a:p>
          <a:endParaRPr lang="en-US"/>
        </a:p>
      </dgm:t>
    </dgm:pt>
    <dgm:pt modelId="{9E930DBB-A87E-4649-860C-C5A03787649F}" type="pres">
      <dgm:prSet presAssocID="{37627952-938E-427C-B578-269D21A9223B}" presName="sibTrans" presStyleCnt="0"/>
      <dgm:spPr/>
    </dgm:pt>
    <dgm:pt modelId="{2C4D24E4-B14B-4F23-8B9A-461573AC8129}" type="pres">
      <dgm:prSet presAssocID="{3BEAED92-0A3B-4E78-A418-10705991C2BE}" presName="textNode" presStyleLbl="node1" presStyleIdx="2" presStyleCnt="5">
        <dgm:presLayoutVars>
          <dgm:bulletEnabled val="1"/>
        </dgm:presLayoutVars>
      </dgm:prSet>
      <dgm:spPr/>
      <dgm:t>
        <a:bodyPr/>
        <a:lstStyle/>
        <a:p>
          <a:endParaRPr lang="en-US"/>
        </a:p>
      </dgm:t>
    </dgm:pt>
    <dgm:pt modelId="{477007E8-C4C1-42BB-B122-1DFBB3B90CBA}" type="pres">
      <dgm:prSet presAssocID="{66DD8CC2-85B6-4660-8D0C-F9C932AECD87}" presName="sibTrans" presStyleCnt="0"/>
      <dgm:spPr/>
    </dgm:pt>
    <dgm:pt modelId="{2FE5CAD9-ADFD-494D-9C78-5785D104C3F6}" type="pres">
      <dgm:prSet presAssocID="{BFD134A0-2EE7-4AE9-B5F4-7823047F3775}" presName="textNode" presStyleLbl="node1" presStyleIdx="3" presStyleCnt="5">
        <dgm:presLayoutVars>
          <dgm:bulletEnabled val="1"/>
        </dgm:presLayoutVars>
      </dgm:prSet>
      <dgm:spPr/>
      <dgm:t>
        <a:bodyPr/>
        <a:lstStyle/>
        <a:p>
          <a:endParaRPr lang="en-US"/>
        </a:p>
      </dgm:t>
    </dgm:pt>
    <dgm:pt modelId="{0F85D012-F983-498D-A9F9-5FBD9B7E08DE}" type="pres">
      <dgm:prSet presAssocID="{89871C79-4229-4275-B42E-4C34C7195314}" presName="sibTrans" presStyleCnt="0"/>
      <dgm:spPr/>
    </dgm:pt>
    <dgm:pt modelId="{F6767227-A7D3-42E7-8D44-E58A38E43A92}" type="pres">
      <dgm:prSet presAssocID="{D76839DB-909A-4A9D-B908-F9C6E2D1C2B2}" presName="textNode" presStyleLbl="node1" presStyleIdx="4" presStyleCnt="5">
        <dgm:presLayoutVars>
          <dgm:bulletEnabled val="1"/>
        </dgm:presLayoutVars>
      </dgm:prSet>
      <dgm:spPr/>
      <dgm:t>
        <a:bodyPr/>
        <a:lstStyle/>
        <a:p>
          <a:endParaRPr lang="en-US"/>
        </a:p>
      </dgm:t>
    </dgm:pt>
  </dgm:ptLst>
  <dgm:cxnLst>
    <dgm:cxn modelId="{3C332B93-0EAA-4FC1-A522-E34805E3C66A}" type="presOf" srcId="{BFD134A0-2EE7-4AE9-B5F4-7823047F3775}" destId="{2FE5CAD9-ADFD-494D-9C78-5785D104C3F6}" srcOrd="0" destOrd="0" presId="urn:microsoft.com/office/officeart/2005/8/layout/hProcess9"/>
    <dgm:cxn modelId="{0999B47B-DDD3-4B69-A38A-ADF0F3DBD32B}" srcId="{69D2CB5C-3894-48E7-94A6-F7FA90E58022}" destId="{6045D25A-C0B7-4BA8-9E1B-4E77C52C7F0A}" srcOrd="1" destOrd="0" parTransId="{2C3796B0-FE24-4861-A8AE-0628E1B18BD3}" sibTransId="{37627952-938E-427C-B578-269D21A9223B}"/>
    <dgm:cxn modelId="{EC457834-C660-41EB-BF44-6A476D6FBA72}" type="presOf" srcId="{D76839DB-909A-4A9D-B908-F9C6E2D1C2B2}" destId="{F6767227-A7D3-42E7-8D44-E58A38E43A92}" srcOrd="0" destOrd="0" presId="urn:microsoft.com/office/officeart/2005/8/layout/hProcess9"/>
    <dgm:cxn modelId="{8D166E6B-6939-4C62-AF47-55A2895FA16F}" srcId="{69D2CB5C-3894-48E7-94A6-F7FA90E58022}" destId="{BFD134A0-2EE7-4AE9-B5F4-7823047F3775}" srcOrd="3" destOrd="0" parTransId="{D8E466D6-470D-4CF2-A20B-EB0B26BF719B}" sibTransId="{89871C79-4229-4275-B42E-4C34C7195314}"/>
    <dgm:cxn modelId="{DAF5F18B-072A-4E42-BE9A-EAC607EF830B}" type="presOf" srcId="{3BEAED92-0A3B-4E78-A418-10705991C2BE}" destId="{2C4D24E4-B14B-4F23-8B9A-461573AC8129}" srcOrd="0" destOrd="0" presId="urn:microsoft.com/office/officeart/2005/8/layout/hProcess9"/>
    <dgm:cxn modelId="{25C48DF0-1837-486C-B944-47342C937D96}" srcId="{69D2CB5C-3894-48E7-94A6-F7FA90E58022}" destId="{1836425D-59BB-49FE-AD6B-CD7C24774BC7}" srcOrd="0" destOrd="0" parTransId="{7FCE8D86-58A5-4159-B596-B967AEA9043C}" sibTransId="{230D7AE4-6E54-425F-A0EE-BC21D4E42BEF}"/>
    <dgm:cxn modelId="{E5DCF8E5-CE1E-4801-8C0D-4F281639E343}" type="presOf" srcId="{1836425D-59BB-49FE-AD6B-CD7C24774BC7}" destId="{7A3A9960-B20C-4336-BA4D-2A0B8C08CBB1}" srcOrd="0" destOrd="0" presId="urn:microsoft.com/office/officeart/2005/8/layout/hProcess9"/>
    <dgm:cxn modelId="{314F6FF2-1F86-477C-A5F5-4C9045690E78}" srcId="{69D2CB5C-3894-48E7-94A6-F7FA90E58022}" destId="{3BEAED92-0A3B-4E78-A418-10705991C2BE}" srcOrd="2" destOrd="0" parTransId="{3E58DFAA-C4F5-41A5-8AEE-9FCADD26B047}" sibTransId="{66DD8CC2-85B6-4660-8D0C-F9C932AECD87}"/>
    <dgm:cxn modelId="{B794C302-3652-4820-9F18-11CB08D51A53}" type="presOf" srcId="{6045D25A-C0B7-4BA8-9E1B-4E77C52C7F0A}" destId="{3D4C78B8-E9C9-47BE-BB08-06813E0FDE82}" srcOrd="0" destOrd="0" presId="urn:microsoft.com/office/officeart/2005/8/layout/hProcess9"/>
    <dgm:cxn modelId="{B9022FE0-A6F4-4854-B07F-77D5209B7FF9}" srcId="{69D2CB5C-3894-48E7-94A6-F7FA90E58022}" destId="{D76839DB-909A-4A9D-B908-F9C6E2D1C2B2}" srcOrd="4" destOrd="0" parTransId="{2BF2F4DF-8CDD-4573-B0AC-7F59A0EC5AA5}" sibTransId="{FD2EFFBC-44EE-42BA-849A-82FC5BC9567A}"/>
    <dgm:cxn modelId="{8411D016-091D-4B06-908B-E1BEBEA1DDFC}" type="presOf" srcId="{69D2CB5C-3894-48E7-94A6-F7FA90E58022}" destId="{5AA3C766-7446-4F53-9F1A-622AFC19ECC8}" srcOrd="0" destOrd="0" presId="urn:microsoft.com/office/officeart/2005/8/layout/hProcess9"/>
    <dgm:cxn modelId="{C7C3EE87-BC2F-4852-8E64-C970B81E2781}" type="presParOf" srcId="{5AA3C766-7446-4F53-9F1A-622AFC19ECC8}" destId="{4B32CC90-31CD-46C2-BC22-2C4AC87C1058}" srcOrd="0" destOrd="0" presId="urn:microsoft.com/office/officeart/2005/8/layout/hProcess9"/>
    <dgm:cxn modelId="{21E037F0-F102-43E6-A7AD-A49597EBCA65}" type="presParOf" srcId="{5AA3C766-7446-4F53-9F1A-622AFC19ECC8}" destId="{052883CF-3243-429B-B341-ED97D14A32D0}" srcOrd="1" destOrd="0" presId="urn:microsoft.com/office/officeart/2005/8/layout/hProcess9"/>
    <dgm:cxn modelId="{2FFAD0C1-FC6B-4E12-9202-C12BC8D67A32}" type="presParOf" srcId="{052883CF-3243-429B-B341-ED97D14A32D0}" destId="{7A3A9960-B20C-4336-BA4D-2A0B8C08CBB1}" srcOrd="0" destOrd="0" presId="urn:microsoft.com/office/officeart/2005/8/layout/hProcess9"/>
    <dgm:cxn modelId="{F39F5649-B4AB-483E-A11F-9CFD2B0F0A28}" type="presParOf" srcId="{052883CF-3243-429B-B341-ED97D14A32D0}" destId="{AD36E775-E8AF-4F2A-BA33-A54B66F4A4E3}" srcOrd="1" destOrd="0" presId="urn:microsoft.com/office/officeart/2005/8/layout/hProcess9"/>
    <dgm:cxn modelId="{94A7D771-09DF-40C5-BDAD-4AFF1C02A89F}" type="presParOf" srcId="{052883CF-3243-429B-B341-ED97D14A32D0}" destId="{3D4C78B8-E9C9-47BE-BB08-06813E0FDE82}" srcOrd="2" destOrd="0" presId="urn:microsoft.com/office/officeart/2005/8/layout/hProcess9"/>
    <dgm:cxn modelId="{1F0B4393-4D91-42FC-8306-D2CC9CFEE207}" type="presParOf" srcId="{052883CF-3243-429B-B341-ED97D14A32D0}" destId="{9E930DBB-A87E-4649-860C-C5A03787649F}" srcOrd="3" destOrd="0" presId="urn:microsoft.com/office/officeart/2005/8/layout/hProcess9"/>
    <dgm:cxn modelId="{147ACBB2-0C3E-4CF0-BA2E-B2E82C4AAA70}" type="presParOf" srcId="{052883CF-3243-429B-B341-ED97D14A32D0}" destId="{2C4D24E4-B14B-4F23-8B9A-461573AC8129}" srcOrd="4" destOrd="0" presId="urn:microsoft.com/office/officeart/2005/8/layout/hProcess9"/>
    <dgm:cxn modelId="{90863ADD-CAEA-48B0-8DBD-55C684407FF5}" type="presParOf" srcId="{052883CF-3243-429B-B341-ED97D14A32D0}" destId="{477007E8-C4C1-42BB-B122-1DFBB3B90CBA}" srcOrd="5" destOrd="0" presId="urn:microsoft.com/office/officeart/2005/8/layout/hProcess9"/>
    <dgm:cxn modelId="{7A1DB8B6-8231-43BC-A8A7-7910A6F3B27B}" type="presParOf" srcId="{052883CF-3243-429B-B341-ED97D14A32D0}" destId="{2FE5CAD9-ADFD-494D-9C78-5785D104C3F6}" srcOrd="6" destOrd="0" presId="urn:microsoft.com/office/officeart/2005/8/layout/hProcess9"/>
    <dgm:cxn modelId="{E9841BE1-A432-4291-AC84-98D5356199BA}" type="presParOf" srcId="{052883CF-3243-429B-B341-ED97D14A32D0}" destId="{0F85D012-F983-498D-A9F9-5FBD9B7E08DE}" srcOrd="7" destOrd="0" presId="urn:microsoft.com/office/officeart/2005/8/layout/hProcess9"/>
    <dgm:cxn modelId="{B0A57E65-7740-420B-AB04-7DDEC38319F9}" type="presParOf" srcId="{052883CF-3243-429B-B341-ED97D14A32D0}" destId="{F6767227-A7D3-42E7-8D44-E58A38E43A92}" srcOrd="8" destOrd="0" presId="urn:microsoft.com/office/officeart/2005/8/layout/hProcess9"/>
  </dgm:cxnLst>
  <dgm:bg/>
  <dgm:whole/>
  <dgm:extLst>
    <a:ext uri="http://schemas.microsoft.com/office/drawing/2008/diagram">
      <dsp:dataModelExt xmlns:dsp="http://schemas.microsoft.com/office/drawing/2008/diagram" relId="rId33"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390D8610-3C4D-4862-9B1F-A61FA8D53658}" type="doc">
      <dgm:prSet loTypeId="urn:microsoft.com/office/officeart/2005/8/layout/hList1" loCatId="list" qsTypeId="urn:microsoft.com/office/officeart/2005/8/quickstyle/simple1" qsCatId="simple" csTypeId="urn:microsoft.com/office/officeart/2005/8/colors/colorful1" csCatId="colorful" phldr="1"/>
      <dgm:spPr/>
      <dgm:t>
        <a:bodyPr/>
        <a:lstStyle/>
        <a:p>
          <a:endParaRPr lang="en-US"/>
        </a:p>
      </dgm:t>
    </dgm:pt>
    <dgm:pt modelId="{B37414E4-9E0C-498C-87A8-550DC2FC8D7D}">
      <dgm:prSet phldrT="[Text]"/>
      <dgm:spPr/>
      <dgm:t>
        <a:bodyPr/>
        <a:lstStyle/>
        <a:p>
          <a:r>
            <a:rPr lang="en-US"/>
            <a:t>Scheme Code</a:t>
          </a:r>
        </a:p>
      </dgm:t>
    </dgm:pt>
    <dgm:pt modelId="{6D600315-F77F-4ABE-A877-7F831B4D2787}" type="parTrans" cxnId="{16EC8ECC-503A-486B-B231-7AE7F8DE5182}">
      <dgm:prSet/>
      <dgm:spPr/>
      <dgm:t>
        <a:bodyPr/>
        <a:lstStyle/>
        <a:p>
          <a:endParaRPr lang="en-US"/>
        </a:p>
      </dgm:t>
    </dgm:pt>
    <dgm:pt modelId="{8C680992-89D2-47FF-9E67-58FFF61C5FE8}" type="sibTrans" cxnId="{16EC8ECC-503A-486B-B231-7AE7F8DE5182}">
      <dgm:prSet/>
      <dgm:spPr/>
      <dgm:t>
        <a:bodyPr/>
        <a:lstStyle/>
        <a:p>
          <a:endParaRPr lang="en-US"/>
        </a:p>
      </dgm:t>
    </dgm:pt>
    <dgm:pt modelId="{93A29005-ECEA-44A8-98A3-35A4E0B048EC}">
      <dgm:prSet phldrT="[Text]"/>
      <dgm:spPr/>
      <dgm:t>
        <a:bodyPr/>
        <a:lstStyle/>
        <a:p>
          <a:r>
            <a:rPr lang="en-US"/>
            <a:t>Education Loan the code is - 'EDL'</a:t>
          </a:r>
        </a:p>
      </dgm:t>
    </dgm:pt>
    <dgm:pt modelId="{77C44587-68A5-42FB-ADCD-513B3B5CC9BE}" type="parTrans" cxnId="{93C0C760-7CAA-49CC-92AD-CA834B9C2D66}">
      <dgm:prSet/>
      <dgm:spPr/>
      <dgm:t>
        <a:bodyPr/>
        <a:lstStyle/>
        <a:p>
          <a:endParaRPr lang="en-US"/>
        </a:p>
      </dgm:t>
    </dgm:pt>
    <dgm:pt modelId="{68759E10-0083-4961-9502-603B1BCC826E}" type="sibTrans" cxnId="{93C0C760-7CAA-49CC-92AD-CA834B9C2D66}">
      <dgm:prSet/>
      <dgm:spPr/>
      <dgm:t>
        <a:bodyPr/>
        <a:lstStyle/>
        <a:p>
          <a:endParaRPr lang="en-US"/>
        </a:p>
      </dgm:t>
    </dgm:pt>
    <dgm:pt modelId="{AF384810-E690-4216-8FEE-83D6F82C63EB}">
      <dgm:prSet phldrT="[Text]"/>
      <dgm:spPr/>
      <dgm:t>
        <a:bodyPr/>
        <a:lstStyle/>
        <a:p>
          <a:r>
            <a:rPr lang="en-US"/>
            <a:t>Docket Code</a:t>
          </a:r>
        </a:p>
      </dgm:t>
    </dgm:pt>
    <dgm:pt modelId="{82D8C762-2B16-4860-B5A5-460A4C39A9FA}" type="parTrans" cxnId="{8159DE8D-75CB-4F19-8865-39759731CD83}">
      <dgm:prSet/>
      <dgm:spPr/>
      <dgm:t>
        <a:bodyPr/>
        <a:lstStyle/>
        <a:p>
          <a:endParaRPr lang="en-US"/>
        </a:p>
      </dgm:t>
    </dgm:pt>
    <dgm:pt modelId="{049571CC-9752-49A3-9115-B4165343C2BE}" type="sibTrans" cxnId="{8159DE8D-75CB-4F19-8865-39759731CD83}">
      <dgm:prSet/>
      <dgm:spPr/>
      <dgm:t>
        <a:bodyPr/>
        <a:lstStyle/>
        <a:p>
          <a:endParaRPr lang="en-US"/>
        </a:p>
      </dgm:t>
    </dgm:pt>
    <dgm:pt modelId="{527AC3A1-6FAF-41EE-8198-647E6079E24C}">
      <dgm:prSet phldrT="[Text]"/>
      <dgm:spPr/>
      <dgm:t>
        <a:bodyPr/>
        <a:lstStyle/>
        <a:p>
          <a:r>
            <a:rPr lang="en-US"/>
            <a:t>The Docket Code for General Schemes is 'GEN'	</a:t>
          </a:r>
        </a:p>
      </dgm:t>
    </dgm:pt>
    <dgm:pt modelId="{EEF35C69-FA3A-44A6-80D9-D0E84816B7F2}" type="parTrans" cxnId="{A3E6A921-B119-4ED0-BA2E-224A0D6640A7}">
      <dgm:prSet/>
      <dgm:spPr/>
      <dgm:t>
        <a:bodyPr/>
        <a:lstStyle/>
        <a:p>
          <a:endParaRPr lang="en-US"/>
        </a:p>
      </dgm:t>
    </dgm:pt>
    <dgm:pt modelId="{97278750-C384-4C64-B96A-48EE160575AC}" type="sibTrans" cxnId="{A3E6A921-B119-4ED0-BA2E-224A0D6640A7}">
      <dgm:prSet/>
      <dgm:spPr/>
      <dgm:t>
        <a:bodyPr/>
        <a:lstStyle/>
        <a:p>
          <a:endParaRPr lang="en-US"/>
        </a:p>
      </dgm:t>
    </dgm:pt>
    <dgm:pt modelId="{AEFABD14-E801-4D98-B9CF-19CF2E09370D}">
      <dgm:prSet phldrT="[Text]"/>
      <dgm:spPr/>
      <dgm:t>
        <a:bodyPr/>
        <a:lstStyle/>
        <a:p>
          <a:r>
            <a:rPr lang="en-US"/>
            <a:t>Date Stamp</a:t>
          </a:r>
        </a:p>
      </dgm:t>
    </dgm:pt>
    <dgm:pt modelId="{92DCF1B3-A4B1-46DC-A1C0-F76A36F678E9}" type="parTrans" cxnId="{51DB2E15-1D46-43DF-A5EC-0FED3E3C3350}">
      <dgm:prSet/>
      <dgm:spPr/>
      <dgm:t>
        <a:bodyPr/>
        <a:lstStyle/>
        <a:p>
          <a:endParaRPr lang="en-US"/>
        </a:p>
      </dgm:t>
    </dgm:pt>
    <dgm:pt modelId="{933627A2-7A7D-4212-B774-D29676E4BBEA}" type="sibTrans" cxnId="{51DB2E15-1D46-43DF-A5EC-0FED3E3C3350}">
      <dgm:prSet/>
      <dgm:spPr/>
      <dgm:t>
        <a:bodyPr/>
        <a:lstStyle/>
        <a:p>
          <a:endParaRPr lang="en-US"/>
        </a:p>
      </dgm:t>
    </dgm:pt>
    <dgm:pt modelId="{C78FF884-AF32-4A77-A291-AA9E473C2D67}">
      <dgm:prSet phldrT="[Text]"/>
      <dgm:spPr/>
      <dgm:t>
        <a:bodyPr/>
        <a:lstStyle/>
        <a:p>
          <a:r>
            <a:rPr lang="en-US"/>
            <a:t>Date Stamp as DDMMYYYY - On which CGPAN is issued</a:t>
          </a:r>
        </a:p>
      </dgm:t>
    </dgm:pt>
    <dgm:pt modelId="{63544EF0-E17C-4C2B-ABB7-2C7E679788AE}" type="parTrans" cxnId="{7DAF646B-7C2B-4916-80BE-9809FFCC4002}">
      <dgm:prSet/>
      <dgm:spPr/>
      <dgm:t>
        <a:bodyPr/>
        <a:lstStyle/>
        <a:p>
          <a:endParaRPr lang="en-US"/>
        </a:p>
      </dgm:t>
    </dgm:pt>
    <dgm:pt modelId="{8238F669-3558-4064-BEC7-2F9668EE51E5}" type="sibTrans" cxnId="{7DAF646B-7C2B-4916-80BE-9809FFCC4002}">
      <dgm:prSet/>
      <dgm:spPr/>
      <dgm:t>
        <a:bodyPr/>
        <a:lstStyle/>
        <a:p>
          <a:endParaRPr lang="en-US"/>
        </a:p>
      </dgm:t>
    </dgm:pt>
    <dgm:pt modelId="{1C50EF65-8CAB-4668-9F5C-304E95049C95}">
      <dgm:prSet phldrT="[Text]"/>
      <dgm:spPr/>
      <dgm:t>
        <a:bodyPr/>
        <a:lstStyle/>
        <a:p>
          <a:r>
            <a:rPr lang="en-US"/>
            <a:t>Unique Number</a:t>
          </a:r>
        </a:p>
      </dgm:t>
    </dgm:pt>
    <dgm:pt modelId="{0B9A2E47-504F-4843-ADE9-FB6813342EE5}" type="parTrans" cxnId="{BA0E702B-8B16-4805-98C7-12345A346078}">
      <dgm:prSet/>
      <dgm:spPr/>
      <dgm:t>
        <a:bodyPr/>
        <a:lstStyle/>
        <a:p>
          <a:endParaRPr lang="en-US"/>
        </a:p>
      </dgm:t>
    </dgm:pt>
    <dgm:pt modelId="{036B157F-F7C6-4C51-9764-8458B6E5067C}" type="sibTrans" cxnId="{BA0E702B-8B16-4805-98C7-12345A346078}">
      <dgm:prSet/>
      <dgm:spPr/>
      <dgm:t>
        <a:bodyPr/>
        <a:lstStyle/>
        <a:p>
          <a:endParaRPr lang="en-US"/>
        </a:p>
      </dgm:t>
    </dgm:pt>
    <dgm:pt modelId="{02CDCE9B-4370-43D0-AFA1-A769A1400600}">
      <dgm:prSet phldrT="[Text]"/>
      <dgm:spPr/>
      <dgm:t>
        <a:bodyPr/>
        <a:lstStyle/>
        <a:p>
          <a:r>
            <a:rPr lang="en-US"/>
            <a:t>A 8 digit running number </a:t>
          </a:r>
        </a:p>
      </dgm:t>
    </dgm:pt>
    <dgm:pt modelId="{8AA06CE9-FB43-443E-A73B-B419384B7678}" type="parTrans" cxnId="{6EC50C63-656C-4482-B518-6EB01C02EADC}">
      <dgm:prSet/>
      <dgm:spPr/>
      <dgm:t>
        <a:bodyPr/>
        <a:lstStyle/>
        <a:p>
          <a:endParaRPr lang="en-US"/>
        </a:p>
      </dgm:t>
    </dgm:pt>
    <dgm:pt modelId="{4CB87A18-B999-44A3-BE60-F176CF96EDFA}" type="sibTrans" cxnId="{6EC50C63-656C-4482-B518-6EB01C02EADC}">
      <dgm:prSet/>
      <dgm:spPr/>
      <dgm:t>
        <a:bodyPr/>
        <a:lstStyle/>
        <a:p>
          <a:endParaRPr lang="en-US"/>
        </a:p>
      </dgm:t>
    </dgm:pt>
    <dgm:pt modelId="{0ACDF20D-ADB1-4D4E-8243-352135544B18}">
      <dgm:prSet phldrT="[Text]"/>
      <dgm:spPr/>
      <dgm:t>
        <a:bodyPr/>
        <a:lstStyle/>
        <a:p>
          <a:r>
            <a:rPr lang="en-US"/>
            <a:t>Identifier</a:t>
          </a:r>
        </a:p>
      </dgm:t>
    </dgm:pt>
    <dgm:pt modelId="{7358250D-9CE2-4923-B67A-FF9A1FD706D3}" type="parTrans" cxnId="{C206B8A8-7148-4E2A-90A5-DBC1A1EB0CFD}">
      <dgm:prSet/>
      <dgm:spPr/>
      <dgm:t>
        <a:bodyPr/>
        <a:lstStyle/>
        <a:p>
          <a:endParaRPr lang="en-US"/>
        </a:p>
      </dgm:t>
    </dgm:pt>
    <dgm:pt modelId="{DEA5A2E7-71D5-426B-99D4-02EB344A4A03}" type="sibTrans" cxnId="{C206B8A8-7148-4E2A-90A5-DBC1A1EB0CFD}">
      <dgm:prSet/>
      <dgm:spPr/>
      <dgm:t>
        <a:bodyPr/>
        <a:lstStyle/>
        <a:p>
          <a:endParaRPr lang="en-US"/>
        </a:p>
      </dgm:t>
    </dgm:pt>
    <dgm:pt modelId="{53D2D26F-1741-42EF-AA50-5A347EA23D3B}">
      <dgm:prSet phldrT="[Text]"/>
      <dgm:spPr/>
      <dgm:t>
        <a:bodyPr/>
        <a:lstStyle/>
        <a:p>
          <a:r>
            <a:rPr lang="en-US"/>
            <a:t>A fixed identifier - 'CG'</a:t>
          </a:r>
        </a:p>
      </dgm:t>
    </dgm:pt>
    <dgm:pt modelId="{69A390D9-6390-4EE6-AD4B-266D584B88DD}" type="parTrans" cxnId="{10F5CF05-049B-45EE-B9CB-97D9D7C4A35F}">
      <dgm:prSet/>
      <dgm:spPr/>
      <dgm:t>
        <a:bodyPr/>
        <a:lstStyle/>
        <a:p>
          <a:endParaRPr lang="en-US"/>
        </a:p>
      </dgm:t>
    </dgm:pt>
    <dgm:pt modelId="{0DCFE729-BC4A-4C72-9E34-64FE5D603D32}" type="sibTrans" cxnId="{10F5CF05-049B-45EE-B9CB-97D9D7C4A35F}">
      <dgm:prSet/>
      <dgm:spPr/>
      <dgm:t>
        <a:bodyPr/>
        <a:lstStyle/>
        <a:p>
          <a:endParaRPr lang="en-US"/>
        </a:p>
      </dgm:t>
    </dgm:pt>
    <dgm:pt modelId="{85AAFB0E-2194-48E2-830B-394C2E069829}" type="pres">
      <dgm:prSet presAssocID="{390D8610-3C4D-4862-9B1F-A61FA8D53658}" presName="Name0" presStyleCnt="0">
        <dgm:presLayoutVars>
          <dgm:dir/>
          <dgm:animLvl val="lvl"/>
          <dgm:resizeHandles val="exact"/>
        </dgm:presLayoutVars>
      </dgm:prSet>
      <dgm:spPr/>
      <dgm:t>
        <a:bodyPr/>
        <a:lstStyle/>
        <a:p>
          <a:endParaRPr lang="en-US"/>
        </a:p>
      </dgm:t>
    </dgm:pt>
    <dgm:pt modelId="{FBC826E7-AA08-4BCA-A553-D360D51A835D}" type="pres">
      <dgm:prSet presAssocID="{0ACDF20D-ADB1-4D4E-8243-352135544B18}" presName="composite" presStyleCnt="0"/>
      <dgm:spPr/>
    </dgm:pt>
    <dgm:pt modelId="{1ECD78CA-FCE0-4EC3-8581-CAAE55BE8636}" type="pres">
      <dgm:prSet presAssocID="{0ACDF20D-ADB1-4D4E-8243-352135544B18}" presName="parTx" presStyleLbl="alignNode1" presStyleIdx="0" presStyleCnt="5">
        <dgm:presLayoutVars>
          <dgm:chMax val="0"/>
          <dgm:chPref val="0"/>
          <dgm:bulletEnabled val="1"/>
        </dgm:presLayoutVars>
      </dgm:prSet>
      <dgm:spPr/>
      <dgm:t>
        <a:bodyPr/>
        <a:lstStyle/>
        <a:p>
          <a:endParaRPr lang="en-US"/>
        </a:p>
      </dgm:t>
    </dgm:pt>
    <dgm:pt modelId="{EB70FAA0-E258-41A7-896E-34D8687D7F08}" type="pres">
      <dgm:prSet presAssocID="{0ACDF20D-ADB1-4D4E-8243-352135544B18}" presName="desTx" presStyleLbl="alignAccFollowNode1" presStyleIdx="0" presStyleCnt="5">
        <dgm:presLayoutVars>
          <dgm:bulletEnabled val="1"/>
        </dgm:presLayoutVars>
      </dgm:prSet>
      <dgm:spPr/>
      <dgm:t>
        <a:bodyPr/>
        <a:lstStyle/>
        <a:p>
          <a:endParaRPr lang="en-US"/>
        </a:p>
      </dgm:t>
    </dgm:pt>
    <dgm:pt modelId="{58258DFA-E442-494A-AAFA-17061AAD8C48}" type="pres">
      <dgm:prSet presAssocID="{DEA5A2E7-71D5-426B-99D4-02EB344A4A03}" presName="space" presStyleCnt="0"/>
      <dgm:spPr/>
    </dgm:pt>
    <dgm:pt modelId="{7C07A2C5-BB02-42AB-9A56-F18A383232BC}" type="pres">
      <dgm:prSet presAssocID="{B37414E4-9E0C-498C-87A8-550DC2FC8D7D}" presName="composite" presStyleCnt="0"/>
      <dgm:spPr/>
    </dgm:pt>
    <dgm:pt modelId="{8299344E-6C89-4F5B-A8DA-BFF8CB285CED}" type="pres">
      <dgm:prSet presAssocID="{B37414E4-9E0C-498C-87A8-550DC2FC8D7D}" presName="parTx" presStyleLbl="alignNode1" presStyleIdx="1" presStyleCnt="5">
        <dgm:presLayoutVars>
          <dgm:chMax val="0"/>
          <dgm:chPref val="0"/>
          <dgm:bulletEnabled val="1"/>
        </dgm:presLayoutVars>
      </dgm:prSet>
      <dgm:spPr/>
      <dgm:t>
        <a:bodyPr/>
        <a:lstStyle/>
        <a:p>
          <a:endParaRPr lang="en-US"/>
        </a:p>
      </dgm:t>
    </dgm:pt>
    <dgm:pt modelId="{D2B92B6C-FE09-4D8C-BA10-51242D398CE0}" type="pres">
      <dgm:prSet presAssocID="{B37414E4-9E0C-498C-87A8-550DC2FC8D7D}" presName="desTx" presStyleLbl="alignAccFollowNode1" presStyleIdx="1" presStyleCnt="5">
        <dgm:presLayoutVars>
          <dgm:bulletEnabled val="1"/>
        </dgm:presLayoutVars>
      </dgm:prSet>
      <dgm:spPr/>
      <dgm:t>
        <a:bodyPr/>
        <a:lstStyle/>
        <a:p>
          <a:endParaRPr lang="en-US"/>
        </a:p>
      </dgm:t>
    </dgm:pt>
    <dgm:pt modelId="{333DB282-DC9C-45FA-B253-7707934DC4FB}" type="pres">
      <dgm:prSet presAssocID="{8C680992-89D2-47FF-9E67-58FFF61C5FE8}" presName="space" presStyleCnt="0"/>
      <dgm:spPr/>
    </dgm:pt>
    <dgm:pt modelId="{BB746EC9-8E8B-469B-9B41-26F129E7C0C9}" type="pres">
      <dgm:prSet presAssocID="{AF384810-E690-4216-8FEE-83D6F82C63EB}" presName="composite" presStyleCnt="0"/>
      <dgm:spPr/>
    </dgm:pt>
    <dgm:pt modelId="{2CCC3C7B-D042-4A1F-A467-9036DCC31A55}" type="pres">
      <dgm:prSet presAssocID="{AF384810-E690-4216-8FEE-83D6F82C63EB}" presName="parTx" presStyleLbl="alignNode1" presStyleIdx="2" presStyleCnt="5">
        <dgm:presLayoutVars>
          <dgm:chMax val="0"/>
          <dgm:chPref val="0"/>
          <dgm:bulletEnabled val="1"/>
        </dgm:presLayoutVars>
      </dgm:prSet>
      <dgm:spPr/>
      <dgm:t>
        <a:bodyPr/>
        <a:lstStyle/>
        <a:p>
          <a:endParaRPr lang="en-US"/>
        </a:p>
      </dgm:t>
    </dgm:pt>
    <dgm:pt modelId="{3786AE98-8FF5-4EA2-BAFA-B60AAD6A7D88}" type="pres">
      <dgm:prSet presAssocID="{AF384810-E690-4216-8FEE-83D6F82C63EB}" presName="desTx" presStyleLbl="alignAccFollowNode1" presStyleIdx="2" presStyleCnt="5">
        <dgm:presLayoutVars>
          <dgm:bulletEnabled val="1"/>
        </dgm:presLayoutVars>
      </dgm:prSet>
      <dgm:spPr/>
      <dgm:t>
        <a:bodyPr/>
        <a:lstStyle/>
        <a:p>
          <a:endParaRPr lang="en-US"/>
        </a:p>
      </dgm:t>
    </dgm:pt>
    <dgm:pt modelId="{33455CB7-8AC9-4A1C-8C10-02F9406DBEB6}" type="pres">
      <dgm:prSet presAssocID="{049571CC-9752-49A3-9115-B4165343C2BE}" presName="space" presStyleCnt="0"/>
      <dgm:spPr/>
    </dgm:pt>
    <dgm:pt modelId="{3B20A72A-F2F6-4F17-AE4D-A1C8BA57A214}" type="pres">
      <dgm:prSet presAssocID="{AEFABD14-E801-4D98-B9CF-19CF2E09370D}" presName="composite" presStyleCnt="0"/>
      <dgm:spPr/>
    </dgm:pt>
    <dgm:pt modelId="{BC1BB2AF-4F42-4901-81C7-3F95B164ADA1}" type="pres">
      <dgm:prSet presAssocID="{AEFABD14-E801-4D98-B9CF-19CF2E09370D}" presName="parTx" presStyleLbl="alignNode1" presStyleIdx="3" presStyleCnt="5">
        <dgm:presLayoutVars>
          <dgm:chMax val="0"/>
          <dgm:chPref val="0"/>
          <dgm:bulletEnabled val="1"/>
        </dgm:presLayoutVars>
      </dgm:prSet>
      <dgm:spPr/>
      <dgm:t>
        <a:bodyPr/>
        <a:lstStyle/>
        <a:p>
          <a:endParaRPr lang="en-US"/>
        </a:p>
      </dgm:t>
    </dgm:pt>
    <dgm:pt modelId="{0A7A737D-871A-4BAD-8681-7CDC65215798}" type="pres">
      <dgm:prSet presAssocID="{AEFABD14-E801-4D98-B9CF-19CF2E09370D}" presName="desTx" presStyleLbl="alignAccFollowNode1" presStyleIdx="3" presStyleCnt="5">
        <dgm:presLayoutVars>
          <dgm:bulletEnabled val="1"/>
        </dgm:presLayoutVars>
      </dgm:prSet>
      <dgm:spPr/>
      <dgm:t>
        <a:bodyPr/>
        <a:lstStyle/>
        <a:p>
          <a:endParaRPr lang="en-US"/>
        </a:p>
      </dgm:t>
    </dgm:pt>
    <dgm:pt modelId="{F4531B6C-5E6A-44C8-8F45-E711DD3904FD}" type="pres">
      <dgm:prSet presAssocID="{933627A2-7A7D-4212-B774-D29676E4BBEA}" presName="space" presStyleCnt="0"/>
      <dgm:spPr/>
    </dgm:pt>
    <dgm:pt modelId="{D1028E2A-03ED-48C4-AB86-DA7B645333E4}" type="pres">
      <dgm:prSet presAssocID="{1C50EF65-8CAB-4668-9F5C-304E95049C95}" presName="composite" presStyleCnt="0"/>
      <dgm:spPr/>
    </dgm:pt>
    <dgm:pt modelId="{CD3694EF-CEF3-4438-B7F5-48F26BE42B91}" type="pres">
      <dgm:prSet presAssocID="{1C50EF65-8CAB-4668-9F5C-304E95049C95}" presName="parTx" presStyleLbl="alignNode1" presStyleIdx="4" presStyleCnt="5">
        <dgm:presLayoutVars>
          <dgm:chMax val="0"/>
          <dgm:chPref val="0"/>
          <dgm:bulletEnabled val="1"/>
        </dgm:presLayoutVars>
      </dgm:prSet>
      <dgm:spPr/>
      <dgm:t>
        <a:bodyPr/>
        <a:lstStyle/>
        <a:p>
          <a:endParaRPr lang="en-US"/>
        </a:p>
      </dgm:t>
    </dgm:pt>
    <dgm:pt modelId="{E8ECBE4F-BC95-43E0-89CC-E90D6D5D8FBE}" type="pres">
      <dgm:prSet presAssocID="{1C50EF65-8CAB-4668-9F5C-304E95049C95}" presName="desTx" presStyleLbl="alignAccFollowNode1" presStyleIdx="4" presStyleCnt="5">
        <dgm:presLayoutVars>
          <dgm:bulletEnabled val="1"/>
        </dgm:presLayoutVars>
      </dgm:prSet>
      <dgm:spPr/>
      <dgm:t>
        <a:bodyPr/>
        <a:lstStyle/>
        <a:p>
          <a:endParaRPr lang="en-US"/>
        </a:p>
      </dgm:t>
    </dgm:pt>
  </dgm:ptLst>
  <dgm:cxnLst>
    <dgm:cxn modelId="{16EC8ECC-503A-486B-B231-7AE7F8DE5182}" srcId="{390D8610-3C4D-4862-9B1F-A61FA8D53658}" destId="{B37414E4-9E0C-498C-87A8-550DC2FC8D7D}" srcOrd="1" destOrd="0" parTransId="{6D600315-F77F-4ABE-A877-7F831B4D2787}" sibTransId="{8C680992-89D2-47FF-9E67-58FFF61C5FE8}"/>
    <dgm:cxn modelId="{5F8F8F2F-3A8A-47C0-A349-7C670EC2C0F8}" type="presOf" srcId="{527AC3A1-6FAF-41EE-8198-647E6079E24C}" destId="{3786AE98-8FF5-4EA2-BAFA-B60AAD6A7D88}" srcOrd="0" destOrd="0" presId="urn:microsoft.com/office/officeart/2005/8/layout/hList1"/>
    <dgm:cxn modelId="{9FCF3C35-71E5-4B18-85E7-2F6EB5C595F9}" type="presOf" srcId="{53D2D26F-1741-42EF-AA50-5A347EA23D3B}" destId="{EB70FAA0-E258-41A7-896E-34D8687D7F08}" srcOrd="0" destOrd="0" presId="urn:microsoft.com/office/officeart/2005/8/layout/hList1"/>
    <dgm:cxn modelId="{8159DE8D-75CB-4F19-8865-39759731CD83}" srcId="{390D8610-3C4D-4862-9B1F-A61FA8D53658}" destId="{AF384810-E690-4216-8FEE-83D6F82C63EB}" srcOrd="2" destOrd="0" parTransId="{82D8C762-2B16-4860-B5A5-460A4C39A9FA}" sibTransId="{049571CC-9752-49A3-9115-B4165343C2BE}"/>
    <dgm:cxn modelId="{10F5CF05-049B-45EE-B9CB-97D9D7C4A35F}" srcId="{0ACDF20D-ADB1-4D4E-8243-352135544B18}" destId="{53D2D26F-1741-42EF-AA50-5A347EA23D3B}" srcOrd="0" destOrd="0" parTransId="{69A390D9-6390-4EE6-AD4B-266D584B88DD}" sibTransId="{0DCFE729-BC4A-4C72-9E34-64FE5D603D32}"/>
    <dgm:cxn modelId="{D482F355-9DBF-4C7B-A381-685673A1B59E}" type="presOf" srcId="{02CDCE9B-4370-43D0-AFA1-A769A1400600}" destId="{E8ECBE4F-BC95-43E0-89CC-E90D6D5D8FBE}" srcOrd="0" destOrd="0" presId="urn:microsoft.com/office/officeart/2005/8/layout/hList1"/>
    <dgm:cxn modelId="{00C8872E-A9B3-478E-9BEA-141FBEDC6A20}" type="presOf" srcId="{93A29005-ECEA-44A8-98A3-35A4E0B048EC}" destId="{D2B92B6C-FE09-4D8C-BA10-51242D398CE0}" srcOrd="0" destOrd="0" presId="urn:microsoft.com/office/officeart/2005/8/layout/hList1"/>
    <dgm:cxn modelId="{AF4AB2E7-8A85-4B33-8F08-5E8FE743D74F}" type="presOf" srcId="{B37414E4-9E0C-498C-87A8-550DC2FC8D7D}" destId="{8299344E-6C89-4F5B-A8DA-BFF8CB285CED}" srcOrd="0" destOrd="0" presId="urn:microsoft.com/office/officeart/2005/8/layout/hList1"/>
    <dgm:cxn modelId="{BA0E702B-8B16-4805-98C7-12345A346078}" srcId="{390D8610-3C4D-4862-9B1F-A61FA8D53658}" destId="{1C50EF65-8CAB-4668-9F5C-304E95049C95}" srcOrd="4" destOrd="0" parTransId="{0B9A2E47-504F-4843-ADE9-FB6813342EE5}" sibTransId="{036B157F-F7C6-4C51-9764-8458B6E5067C}"/>
    <dgm:cxn modelId="{93C0C760-7CAA-49CC-92AD-CA834B9C2D66}" srcId="{B37414E4-9E0C-498C-87A8-550DC2FC8D7D}" destId="{93A29005-ECEA-44A8-98A3-35A4E0B048EC}" srcOrd="0" destOrd="0" parTransId="{77C44587-68A5-42FB-ADCD-513B3B5CC9BE}" sibTransId="{68759E10-0083-4961-9502-603B1BCC826E}"/>
    <dgm:cxn modelId="{81BD982B-8AA4-47AE-A48E-B73C3E2B79E8}" type="presOf" srcId="{C78FF884-AF32-4A77-A291-AA9E473C2D67}" destId="{0A7A737D-871A-4BAD-8681-7CDC65215798}" srcOrd="0" destOrd="0" presId="urn:microsoft.com/office/officeart/2005/8/layout/hList1"/>
    <dgm:cxn modelId="{CEB1D2B3-1F96-4BA5-AE77-27ADBEF04FA8}" type="presOf" srcId="{AEFABD14-E801-4D98-B9CF-19CF2E09370D}" destId="{BC1BB2AF-4F42-4901-81C7-3F95B164ADA1}" srcOrd="0" destOrd="0" presId="urn:microsoft.com/office/officeart/2005/8/layout/hList1"/>
    <dgm:cxn modelId="{6EC50C63-656C-4482-B518-6EB01C02EADC}" srcId="{1C50EF65-8CAB-4668-9F5C-304E95049C95}" destId="{02CDCE9B-4370-43D0-AFA1-A769A1400600}" srcOrd="0" destOrd="0" parTransId="{8AA06CE9-FB43-443E-A73B-B419384B7678}" sibTransId="{4CB87A18-B999-44A3-BE60-F176CF96EDFA}"/>
    <dgm:cxn modelId="{71489450-A92A-4A82-95D8-56E8CAF48924}" type="presOf" srcId="{0ACDF20D-ADB1-4D4E-8243-352135544B18}" destId="{1ECD78CA-FCE0-4EC3-8581-CAAE55BE8636}" srcOrd="0" destOrd="0" presId="urn:microsoft.com/office/officeart/2005/8/layout/hList1"/>
    <dgm:cxn modelId="{51DB2E15-1D46-43DF-A5EC-0FED3E3C3350}" srcId="{390D8610-3C4D-4862-9B1F-A61FA8D53658}" destId="{AEFABD14-E801-4D98-B9CF-19CF2E09370D}" srcOrd="3" destOrd="0" parTransId="{92DCF1B3-A4B1-46DC-A1C0-F76A36F678E9}" sibTransId="{933627A2-7A7D-4212-B774-D29676E4BBEA}"/>
    <dgm:cxn modelId="{C206B8A8-7148-4E2A-90A5-DBC1A1EB0CFD}" srcId="{390D8610-3C4D-4862-9B1F-A61FA8D53658}" destId="{0ACDF20D-ADB1-4D4E-8243-352135544B18}" srcOrd="0" destOrd="0" parTransId="{7358250D-9CE2-4923-B67A-FF9A1FD706D3}" sibTransId="{DEA5A2E7-71D5-426B-99D4-02EB344A4A03}"/>
    <dgm:cxn modelId="{7FF7B378-8FB2-4F11-82D7-B2D2E2AD8B84}" type="presOf" srcId="{390D8610-3C4D-4862-9B1F-A61FA8D53658}" destId="{85AAFB0E-2194-48E2-830B-394C2E069829}" srcOrd="0" destOrd="0" presId="urn:microsoft.com/office/officeart/2005/8/layout/hList1"/>
    <dgm:cxn modelId="{7DAF646B-7C2B-4916-80BE-9809FFCC4002}" srcId="{AEFABD14-E801-4D98-B9CF-19CF2E09370D}" destId="{C78FF884-AF32-4A77-A291-AA9E473C2D67}" srcOrd="0" destOrd="0" parTransId="{63544EF0-E17C-4C2B-ABB7-2C7E679788AE}" sibTransId="{8238F669-3558-4064-BEC7-2F9668EE51E5}"/>
    <dgm:cxn modelId="{D55F037C-B339-41C1-984E-5927DBFDF1E6}" type="presOf" srcId="{1C50EF65-8CAB-4668-9F5C-304E95049C95}" destId="{CD3694EF-CEF3-4438-B7F5-48F26BE42B91}" srcOrd="0" destOrd="0" presId="urn:microsoft.com/office/officeart/2005/8/layout/hList1"/>
    <dgm:cxn modelId="{A3E6A921-B119-4ED0-BA2E-224A0D6640A7}" srcId="{AF384810-E690-4216-8FEE-83D6F82C63EB}" destId="{527AC3A1-6FAF-41EE-8198-647E6079E24C}" srcOrd="0" destOrd="0" parTransId="{EEF35C69-FA3A-44A6-80D9-D0E84816B7F2}" sibTransId="{97278750-C384-4C64-B96A-48EE160575AC}"/>
    <dgm:cxn modelId="{B8E333C0-6C19-406B-874A-2EADA826FD96}" type="presOf" srcId="{AF384810-E690-4216-8FEE-83D6F82C63EB}" destId="{2CCC3C7B-D042-4A1F-A467-9036DCC31A55}" srcOrd="0" destOrd="0" presId="urn:microsoft.com/office/officeart/2005/8/layout/hList1"/>
    <dgm:cxn modelId="{C18CB167-C947-453D-9D3F-1EAD4FDA52C0}" type="presParOf" srcId="{85AAFB0E-2194-48E2-830B-394C2E069829}" destId="{FBC826E7-AA08-4BCA-A553-D360D51A835D}" srcOrd="0" destOrd="0" presId="urn:microsoft.com/office/officeart/2005/8/layout/hList1"/>
    <dgm:cxn modelId="{6E720FD0-7FCE-4222-98D7-0EA4245E57F8}" type="presParOf" srcId="{FBC826E7-AA08-4BCA-A553-D360D51A835D}" destId="{1ECD78CA-FCE0-4EC3-8581-CAAE55BE8636}" srcOrd="0" destOrd="0" presId="urn:microsoft.com/office/officeart/2005/8/layout/hList1"/>
    <dgm:cxn modelId="{76457A95-8678-4895-843F-3893B4868E54}" type="presParOf" srcId="{FBC826E7-AA08-4BCA-A553-D360D51A835D}" destId="{EB70FAA0-E258-41A7-896E-34D8687D7F08}" srcOrd="1" destOrd="0" presId="urn:microsoft.com/office/officeart/2005/8/layout/hList1"/>
    <dgm:cxn modelId="{0D3A7749-C7BC-477E-8613-D8A5A7ABFDAB}" type="presParOf" srcId="{85AAFB0E-2194-48E2-830B-394C2E069829}" destId="{58258DFA-E442-494A-AAFA-17061AAD8C48}" srcOrd="1" destOrd="0" presId="urn:microsoft.com/office/officeart/2005/8/layout/hList1"/>
    <dgm:cxn modelId="{B42C837D-C767-4216-8F55-E96263682311}" type="presParOf" srcId="{85AAFB0E-2194-48E2-830B-394C2E069829}" destId="{7C07A2C5-BB02-42AB-9A56-F18A383232BC}" srcOrd="2" destOrd="0" presId="urn:microsoft.com/office/officeart/2005/8/layout/hList1"/>
    <dgm:cxn modelId="{1930F796-6436-4A2E-810B-B58A6B765CD3}" type="presParOf" srcId="{7C07A2C5-BB02-42AB-9A56-F18A383232BC}" destId="{8299344E-6C89-4F5B-A8DA-BFF8CB285CED}" srcOrd="0" destOrd="0" presId="urn:microsoft.com/office/officeart/2005/8/layout/hList1"/>
    <dgm:cxn modelId="{BA287467-272A-4AEF-9450-1D3CB4495880}" type="presParOf" srcId="{7C07A2C5-BB02-42AB-9A56-F18A383232BC}" destId="{D2B92B6C-FE09-4D8C-BA10-51242D398CE0}" srcOrd="1" destOrd="0" presId="urn:microsoft.com/office/officeart/2005/8/layout/hList1"/>
    <dgm:cxn modelId="{EAE9152C-BF2C-4185-BD7F-C98EBC5451B6}" type="presParOf" srcId="{85AAFB0E-2194-48E2-830B-394C2E069829}" destId="{333DB282-DC9C-45FA-B253-7707934DC4FB}" srcOrd="3" destOrd="0" presId="urn:microsoft.com/office/officeart/2005/8/layout/hList1"/>
    <dgm:cxn modelId="{1EC0F79A-C75A-429D-99B1-5AD639CD03EB}" type="presParOf" srcId="{85AAFB0E-2194-48E2-830B-394C2E069829}" destId="{BB746EC9-8E8B-469B-9B41-26F129E7C0C9}" srcOrd="4" destOrd="0" presId="urn:microsoft.com/office/officeart/2005/8/layout/hList1"/>
    <dgm:cxn modelId="{A074093A-95EE-472E-B89A-AEDB75E4BC87}" type="presParOf" srcId="{BB746EC9-8E8B-469B-9B41-26F129E7C0C9}" destId="{2CCC3C7B-D042-4A1F-A467-9036DCC31A55}" srcOrd="0" destOrd="0" presId="urn:microsoft.com/office/officeart/2005/8/layout/hList1"/>
    <dgm:cxn modelId="{4A7741B9-014F-45F5-978C-4621C9466D3D}" type="presParOf" srcId="{BB746EC9-8E8B-469B-9B41-26F129E7C0C9}" destId="{3786AE98-8FF5-4EA2-BAFA-B60AAD6A7D88}" srcOrd="1" destOrd="0" presId="urn:microsoft.com/office/officeart/2005/8/layout/hList1"/>
    <dgm:cxn modelId="{4B2F1C43-3C42-4B97-A124-4A11AD0A831A}" type="presParOf" srcId="{85AAFB0E-2194-48E2-830B-394C2E069829}" destId="{33455CB7-8AC9-4A1C-8C10-02F9406DBEB6}" srcOrd="5" destOrd="0" presId="urn:microsoft.com/office/officeart/2005/8/layout/hList1"/>
    <dgm:cxn modelId="{05528A5D-E210-45E9-96B5-A52C8A988E23}" type="presParOf" srcId="{85AAFB0E-2194-48E2-830B-394C2E069829}" destId="{3B20A72A-F2F6-4F17-AE4D-A1C8BA57A214}" srcOrd="6" destOrd="0" presId="urn:microsoft.com/office/officeart/2005/8/layout/hList1"/>
    <dgm:cxn modelId="{5D3139FC-7FFC-4422-A8CA-389EE3AD1512}" type="presParOf" srcId="{3B20A72A-F2F6-4F17-AE4D-A1C8BA57A214}" destId="{BC1BB2AF-4F42-4901-81C7-3F95B164ADA1}" srcOrd="0" destOrd="0" presId="urn:microsoft.com/office/officeart/2005/8/layout/hList1"/>
    <dgm:cxn modelId="{DD593B93-A806-4776-9825-BC729A75B180}" type="presParOf" srcId="{3B20A72A-F2F6-4F17-AE4D-A1C8BA57A214}" destId="{0A7A737D-871A-4BAD-8681-7CDC65215798}" srcOrd="1" destOrd="0" presId="urn:microsoft.com/office/officeart/2005/8/layout/hList1"/>
    <dgm:cxn modelId="{DDCB7C61-E700-4114-B697-FBD470D38997}" type="presParOf" srcId="{85AAFB0E-2194-48E2-830B-394C2E069829}" destId="{F4531B6C-5E6A-44C8-8F45-E711DD3904FD}" srcOrd="7" destOrd="0" presId="urn:microsoft.com/office/officeart/2005/8/layout/hList1"/>
    <dgm:cxn modelId="{1506767D-F957-43A3-BBDD-C11FE75B54D7}" type="presParOf" srcId="{85AAFB0E-2194-48E2-830B-394C2E069829}" destId="{D1028E2A-03ED-48C4-AB86-DA7B645333E4}" srcOrd="8" destOrd="0" presId="urn:microsoft.com/office/officeart/2005/8/layout/hList1"/>
    <dgm:cxn modelId="{CE3BFDD8-4430-4E04-A896-F63D7F205517}" type="presParOf" srcId="{D1028E2A-03ED-48C4-AB86-DA7B645333E4}" destId="{CD3694EF-CEF3-4438-B7F5-48F26BE42B91}" srcOrd="0" destOrd="0" presId="urn:microsoft.com/office/officeart/2005/8/layout/hList1"/>
    <dgm:cxn modelId="{7CF7B8E5-3E1B-4CB6-BAF9-D20F5CB1C4A1}" type="presParOf" srcId="{D1028E2A-03ED-48C4-AB86-DA7B645333E4}" destId="{E8ECBE4F-BC95-43E0-89CC-E90D6D5D8FBE}" srcOrd="1" destOrd="0" presId="urn:microsoft.com/office/officeart/2005/8/layout/hList1"/>
  </dgm:cxnLst>
  <dgm:bg/>
  <dgm:whole/>
  <dgm:extLst>
    <a:ext uri="http://schemas.microsoft.com/office/drawing/2008/diagram">
      <dsp:dataModelExt xmlns:dsp="http://schemas.microsoft.com/office/drawing/2008/diagram" relId="rId38"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390D8610-3C4D-4862-9B1F-A61FA8D53658}" type="doc">
      <dgm:prSet loTypeId="urn:microsoft.com/office/officeart/2005/8/layout/hList1" loCatId="list" qsTypeId="urn:microsoft.com/office/officeart/2005/8/quickstyle/simple1" qsCatId="simple" csTypeId="urn:microsoft.com/office/officeart/2005/8/colors/colorful1" csCatId="colorful" phldr="1"/>
      <dgm:spPr/>
      <dgm:t>
        <a:bodyPr/>
        <a:lstStyle/>
        <a:p>
          <a:endParaRPr lang="en-US"/>
        </a:p>
      </dgm:t>
    </dgm:pt>
    <dgm:pt modelId="{B37414E4-9E0C-498C-87A8-550DC2FC8D7D}">
      <dgm:prSet phldrT="[Text]"/>
      <dgm:spPr/>
      <dgm:t>
        <a:bodyPr/>
        <a:lstStyle/>
        <a:p>
          <a:r>
            <a:rPr lang="en-US"/>
            <a:t>Scheme Code</a:t>
          </a:r>
        </a:p>
      </dgm:t>
    </dgm:pt>
    <dgm:pt modelId="{6D600315-F77F-4ABE-A877-7F831B4D2787}" type="parTrans" cxnId="{16EC8ECC-503A-486B-B231-7AE7F8DE5182}">
      <dgm:prSet/>
      <dgm:spPr/>
      <dgm:t>
        <a:bodyPr/>
        <a:lstStyle/>
        <a:p>
          <a:endParaRPr lang="en-US"/>
        </a:p>
      </dgm:t>
    </dgm:pt>
    <dgm:pt modelId="{8C680992-89D2-47FF-9E67-58FFF61C5FE8}" type="sibTrans" cxnId="{16EC8ECC-503A-486B-B231-7AE7F8DE5182}">
      <dgm:prSet/>
      <dgm:spPr/>
      <dgm:t>
        <a:bodyPr/>
        <a:lstStyle/>
        <a:p>
          <a:endParaRPr lang="en-US"/>
        </a:p>
      </dgm:t>
    </dgm:pt>
    <dgm:pt modelId="{93A29005-ECEA-44A8-98A3-35A4E0B048EC}">
      <dgm:prSet phldrT="[Text]"/>
      <dgm:spPr/>
      <dgm:t>
        <a:bodyPr/>
        <a:lstStyle/>
        <a:p>
          <a:r>
            <a:rPr lang="en-US"/>
            <a:t>Education Loan the code is - 'EDL'</a:t>
          </a:r>
        </a:p>
      </dgm:t>
    </dgm:pt>
    <dgm:pt modelId="{77C44587-68A5-42FB-ADCD-513B3B5CC9BE}" type="parTrans" cxnId="{93C0C760-7CAA-49CC-92AD-CA834B9C2D66}">
      <dgm:prSet/>
      <dgm:spPr/>
      <dgm:t>
        <a:bodyPr/>
        <a:lstStyle/>
        <a:p>
          <a:endParaRPr lang="en-US"/>
        </a:p>
      </dgm:t>
    </dgm:pt>
    <dgm:pt modelId="{68759E10-0083-4961-9502-603B1BCC826E}" type="sibTrans" cxnId="{93C0C760-7CAA-49CC-92AD-CA834B9C2D66}">
      <dgm:prSet/>
      <dgm:spPr/>
      <dgm:t>
        <a:bodyPr/>
        <a:lstStyle/>
        <a:p>
          <a:endParaRPr lang="en-US"/>
        </a:p>
      </dgm:t>
    </dgm:pt>
    <dgm:pt modelId="{AF384810-E690-4216-8FEE-83D6F82C63EB}">
      <dgm:prSet phldrT="[Text]"/>
      <dgm:spPr/>
      <dgm:t>
        <a:bodyPr/>
        <a:lstStyle/>
        <a:p>
          <a:r>
            <a:rPr lang="en-US"/>
            <a:t>Docket Code</a:t>
          </a:r>
        </a:p>
      </dgm:t>
    </dgm:pt>
    <dgm:pt modelId="{82D8C762-2B16-4860-B5A5-460A4C39A9FA}" type="parTrans" cxnId="{8159DE8D-75CB-4F19-8865-39759731CD83}">
      <dgm:prSet/>
      <dgm:spPr/>
      <dgm:t>
        <a:bodyPr/>
        <a:lstStyle/>
        <a:p>
          <a:endParaRPr lang="en-US"/>
        </a:p>
      </dgm:t>
    </dgm:pt>
    <dgm:pt modelId="{049571CC-9752-49A3-9115-B4165343C2BE}" type="sibTrans" cxnId="{8159DE8D-75CB-4F19-8865-39759731CD83}">
      <dgm:prSet/>
      <dgm:spPr/>
      <dgm:t>
        <a:bodyPr/>
        <a:lstStyle/>
        <a:p>
          <a:endParaRPr lang="en-US"/>
        </a:p>
      </dgm:t>
    </dgm:pt>
    <dgm:pt modelId="{527AC3A1-6FAF-41EE-8198-647E6079E24C}">
      <dgm:prSet phldrT="[Text]"/>
      <dgm:spPr/>
      <dgm:t>
        <a:bodyPr/>
        <a:lstStyle/>
        <a:p>
          <a:r>
            <a:rPr lang="en-US"/>
            <a:t>The Docket Code for SC Schemes is 'SC'	</a:t>
          </a:r>
        </a:p>
      </dgm:t>
    </dgm:pt>
    <dgm:pt modelId="{EEF35C69-FA3A-44A6-80D9-D0E84816B7F2}" type="parTrans" cxnId="{A3E6A921-B119-4ED0-BA2E-224A0D6640A7}">
      <dgm:prSet/>
      <dgm:spPr/>
      <dgm:t>
        <a:bodyPr/>
        <a:lstStyle/>
        <a:p>
          <a:endParaRPr lang="en-US"/>
        </a:p>
      </dgm:t>
    </dgm:pt>
    <dgm:pt modelId="{97278750-C384-4C64-B96A-48EE160575AC}" type="sibTrans" cxnId="{A3E6A921-B119-4ED0-BA2E-224A0D6640A7}">
      <dgm:prSet/>
      <dgm:spPr/>
      <dgm:t>
        <a:bodyPr/>
        <a:lstStyle/>
        <a:p>
          <a:endParaRPr lang="en-US"/>
        </a:p>
      </dgm:t>
    </dgm:pt>
    <dgm:pt modelId="{AEFABD14-E801-4D98-B9CF-19CF2E09370D}">
      <dgm:prSet phldrT="[Text]"/>
      <dgm:spPr/>
      <dgm:t>
        <a:bodyPr/>
        <a:lstStyle/>
        <a:p>
          <a:r>
            <a:rPr lang="en-US"/>
            <a:t>Date Stamp</a:t>
          </a:r>
        </a:p>
      </dgm:t>
    </dgm:pt>
    <dgm:pt modelId="{92DCF1B3-A4B1-46DC-A1C0-F76A36F678E9}" type="parTrans" cxnId="{51DB2E15-1D46-43DF-A5EC-0FED3E3C3350}">
      <dgm:prSet/>
      <dgm:spPr/>
      <dgm:t>
        <a:bodyPr/>
        <a:lstStyle/>
        <a:p>
          <a:endParaRPr lang="en-US"/>
        </a:p>
      </dgm:t>
    </dgm:pt>
    <dgm:pt modelId="{933627A2-7A7D-4212-B774-D29676E4BBEA}" type="sibTrans" cxnId="{51DB2E15-1D46-43DF-A5EC-0FED3E3C3350}">
      <dgm:prSet/>
      <dgm:spPr/>
      <dgm:t>
        <a:bodyPr/>
        <a:lstStyle/>
        <a:p>
          <a:endParaRPr lang="en-US"/>
        </a:p>
      </dgm:t>
    </dgm:pt>
    <dgm:pt modelId="{C78FF884-AF32-4A77-A291-AA9E473C2D67}">
      <dgm:prSet phldrT="[Text]"/>
      <dgm:spPr/>
      <dgm:t>
        <a:bodyPr/>
        <a:lstStyle/>
        <a:p>
          <a:r>
            <a:rPr lang="en-US"/>
            <a:t>Date Stamp as DDMMYYYY - On which CGPAN is issued</a:t>
          </a:r>
        </a:p>
      </dgm:t>
    </dgm:pt>
    <dgm:pt modelId="{63544EF0-E17C-4C2B-ABB7-2C7E679788AE}" type="parTrans" cxnId="{7DAF646B-7C2B-4916-80BE-9809FFCC4002}">
      <dgm:prSet/>
      <dgm:spPr/>
      <dgm:t>
        <a:bodyPr/>
        <a:lstStyle/>
        <a:p>
          <a:endParaRPr lang="en-US"/>
        </a:p>
      </dgm:t>
    </dgm:pt>
    <dgm:pt modelId="{8238F669-3558-4064-BEC7-2F9668EE51E5}" type="sibTrans" cxnId="{7DAF646B-7C2B-4916-80BE-9809FFCC4002}">
      <dgm:prSet/>
      <dgm:spPr/>
      <dgm:t>
        <a:bodyPr/>
        <a:lstStyle/>
        <a:p>
          <a:endParaRPr lang="en-US"/>
        </a:p>
      </dgm:t>
    </dgm:pt>
    <dgm:pt modelId="{1C50EF65-8CAB-4668-9F5C-304E95049C95}">
      <dgm:prSet phldrT="[Text]"/>
      <dgm:spPr/>
      <dgm:t>
        <a:bodyPr/>
        <a:lstStyle/>
        <a:p>
          <a:r>
            <a:rPr lang="en-US"/>
            <a:t>Unique Number</a:t>
          </a:r>
        </a:p>
      </dgm:t>
    </dgm:pt>
    <dgm:pt modelId="{0B9A2E47-504F-4843-ADE9-FB6813342EE5}" type="parTrans" cxnId="{BA0E702B-8B16-4805-98C7-12345A346078}">
      <dgm:prSet/>
      <dgm:spPr/>
      <dgm:t>
        <a:bodyPr/>
        <a:lstStyle/>
        <a:p>
          <a:endParaRPr lang="en-US"/>
        </a:p>
      </dgm:t>
    </dgm:pt>
    <dgm:pt modelId="{036B157F-F7C6-4C51-9764-8458B6E5067C}" type="sibTrans" cxnId="{BA0E702B-8B16-4805-98C7-12345A346078}">
      <dgm:prSet/>
      <dgm:spPr/>
      <dgm:t>
        <a:bodyPr/>
        <a:lstStyle/>
        <a:p>
          <a:endParaRPr lang="en-US"/>
        </a:p>
      </dgm:t>
    </dgm:pt>
    <dgm:pt modelId="{02CDCE9B-4370-43D0-AFA1-A769A1400600}">
      <dgm:prSet phldrT="[Text]"/>
      <dgm:spPr/>
      <dgm:t>
        <a:bodyPr/>
        <a:lstStyle/>
        <a:p>
          <a:r>
            <a:rPr lang="en-US"/>
            <a:t>A 8 digit running number </a:t>
          </a:r>
        </a:p>
      </dgm:t>
    </dgm:pt>
    <dgm:pt modelId="{8AA06CE9-FB43-443E-A73B-B419384B7678}" type="parTrans" cxnId="{6EC50C63-656C-4482-B518-6EB01C02EADC}">
      <dgm:prSet/>
      <dgm:spPr/>
      <dgm:t>
        <a:bodyPr/>
        <a:lstStyle/>
        <a:p>
          <a:endParaRPr lang="en-US"/>
        </a:p>
      </dgm:t>
    </dgm:pt>
    <dgm:pt modelId="{4CB87A18-B999-44A3-BE60-F176CF96EDFA}" type="sibTrans" cxnId="{6EC50C63-656C-4482-B518-6EB01C02EADC}">
      <dgm:prSet/>
      <dgm:spPr/>
      <dgm:t>
        <a:bodyPr/>
        <a:lstStyle/>
        <a:p>
          <a:endParaRPr lang="en-US"/>
        </a:p>
      </dgm:t>
    </dgm:pt>
    <dgm:pt modelId="{0ACDF20D-ADB1-4D4E-8243-352135544B18}">
      <dgm:prSet phldrT="[Text]"/>
      <dgm:spPr/>
      <dgm:t>
        <a:bodyPr/>
        <a:lstStyle/>
        <a:p>
          <a:r>
            <a:rPr lang="en-US"/>
            <a:t>Identifier</a:t>
          </a:r>
        </a:p>
      </dgm:t>
    </dgm:pt>
    <dgm:pt modelId="{7358250D-9CE2-4923-B67A-FF9A1FD706D3}" type="parTrans" cxnId="{C206B8A8-7148-4E2A-90A5-DBC1A1EB0CFD}">
      <dgm:prSet/>
      <dgm:spPr/>
      <dgm:t>
        <a:bodyPr/>
        <a:lstStyle/>
        <a:p>
          <a:endParaRPr lang="en-US"/>
        </a:p>
      </dgm:t>
    </dgm:pt>
    <dgm:pt modelId="{DEA5A2E7-71D5-426B-99D4-02EB344A4A03}" type="sibTrans" cxnId="{C206B8A8-7148-4E2A-90A5-DBC1A1EB0CFD}">
      <dgm:prSet/>
      <dgm:spPr/>
      <dgm:t>
        <a:bodyPr/>
        <a:lstStyle/>
        <a:p>
          <a:endParaRPr lang="en-US"/>
        </a:p>
      </dgm:t>
    </dgm:pt>
    <dgm:pt modelId="{53D2D26F-1741-42EF-AA50-5A347EA23D3B}">
      <dgm:prSet phldrT="[Text]"/>
      <dgm:spPr/>
      <dgm:t>
        <a:bodyPr/>
        <a:lstStyle/>
        <a:p>
          <a:r>
            <a:rPr lang="en-US"/>
            <a:t>A fixed identifier - 'CG'</a:t>
          </a:r>
        </a:p>
      </dgm:t>
    </dgm:pt>
    <dgm:pt modelId="{69A390D9-6390-4EE6-AD4B-266D584B88DD}" type="parTrans" cxnId="{10F5CF05-049B-45EE-B9CB-97D9D7C4A35F}">
      <dgm:prSet/>
      <dgm:spPr/>
      <dgm:t>
        <a:bodyPr/>
        <a:lstStyle/>
        <a:p>
          <a:endParaRPr lang="en-US"/>
        </a:p>
      </dgm:t>
    </dgm:pt>
    <dgm:pt modelId="{0DCFE729-BC4A-4C72-9E34-64FE5D603D32}" type="sibTrans" cxnId="{10F5CF05-049B-45EE-B9CB-97D9D7C4A35F}">
      <dgm:prSet/>
      <dgm:spPr/>
      <dgm:t>
        <a:bodyPr/>
        <a:lstStyle/>
        <a:p>
          <a:endParaRPr lang="en-US"/>
        </a:p>
      </dgm:t>
    </dgm:pt>
    <dgm:pt modelId="{85AAFB0E-2194-48E2-830B-394C2E069829}" type="pres">
      <dgm:prSet presAssocID="{390D8610-3C4D-4862-9B1F-A61FA8D53658}" presName="Name0" presStyleCnt="0">
        <dgm:presLayoutVars>
          <dgm:dir/>
          <dgm:animLvl val="lvl"/>
          <dgm:resizeHandles val="exact"/>
        </dgm:presLayoutVars>
      </dgm:prSet>
      <dgm:spPr/>
      <dgm:t>
        <a:bodyPr/>
        <a:lstStyle/>
        <a:p>
          <a:endParaRPr lang="en-US"/>
        </a:p>
      </dgm:t>
    </dgm:pt>
    <dgm:pt modelId="{FBC826E7-AA08-4BCA-A553-D360D51A835D}" type="pres">
      <dgm:prSet presAssocID="{0ACDF20D-ADB1-4D4E-8243-352135544B18}" presName="composite" presStyleCnt="0"/>
      <dgm:spPr/>
    </dgm:pt>
    <dgm:pt modelId="{1ECD78CA-FCE0-4EC3-8581-CAAE55BE8636}" type="pres">
      <dgm:prSet presAssocID="{0ACDF20D-ADB1-4D4E-8243-352135544B18}" presName="parTx" presStyleLbl="alignNode1" presStyleIdx="0" presStyleCnt="5">
        <dgm:presLayoutVars>
          <dgm:chMax val="0"/>
          <dgm:chPref val="0"/>
          <dgm:bulletEnabled val="1"/>
        </dgm:presLayoutVars>
      </dgm:prSet>
      <dgm:spPr/>
      <dgm:t>
        <a:bodyPr/>
        <a:lstStyle/>
        <a:p>
          <a:endParaRPr lang="en-US"/>
        </a:p>
      </dgm:t>
    </dgm:pt>
    <dgm:pt modelId="{EB70FAA0-E258-41A7-896E-34D8687D7F08}" type="pres">
      <dgm:prSet presAssocID="{0ACDF20D-ADB1-4D4E-8243-352135544B18}" presName="desTx" presStyleLbl="alignAccFollowNode1" presStyleIdx="0" presStyleCnt="5">
        <dgm:presLayoutVars>
          <dgm:bulletEnabled val="1"/>
        </dgm:presLayoutVars>
      </dgm:prSet>
      <dgm:spPr/>
      <dgm:t>
        <a:bodyPr/>
        <a:lstStyle/>
        <a:p>
          <a:endParaRPr lang="en-US"/>
        </a:p>
      </dgm:t>
    </dgm:pt>
    <dgm:pt modelId="{58258DFA-E442-494A-AAFA-17061AAD8C48}" type="pres">
      <dgm:prSet presAssocID="{DEA5A2E7-71D5-426B-99D4-02EB344A4A03}" presName="space" presStyleCnt="0"/>
      <dgm:spPr/>
    </dgm:pt>
    <dgm:pt modelId="{7C07A2C5-BB02-42AB-9A56-F18A383232BC}" type="pres">
      <dgm:prSet presAssocID="{B37414E4-9E0C-498C-87A8-550DC2FC8D7D}" presName="composite" presStyleCnt="0"/>
      <dgm:spPr/>
    </dgm:pt>
    <dgm:pt modelId="{8299344E-6C89-4F5B-A8DA-BFF8CB285CED}" type="pres">
      <dgm:prSet presAssocID="{B37414E4-9E0C-498C-87A8-550DC2FC8D7D}" presName="parTx" presStyleLbl="alignNode1" presStyleIdx="1" presStyleCnt="5">
        <dgm:presLayoutVars>
          <dgm:chMax val="0"/>
          <dgm:chPref val="0"/>
          <dgm:bulletEnabled val="1"/>
        </dgm:presLayoutVars>
      </dgm:prSet>
      <dgm:spPr/>
      <dgm:t>
        <a:bodyPr/>
        <a:lstStyle/>
        <a:p>
          <a:endParaRPr lang="en-US"/>
        </a:p>
      </dgm:t>
    </dgm:pt>
    <dgm:pt modelId="{D2B92B6C-FE09-4D8C-BA10-51242D398CE0}" type="pres">
      <dgm:prSet presAssocID="{B37414E4-9E0C-498C-87A8-550DC2FC8D7D}" presName="desTx" presStyleLbl="alignAccFollowNode1" presStyleIdx="1" presStyleCnt="5">
        <dgm:presLayoutVars>
          <dgm:bulletEnabled val="1"/>
        </dgm:presLayoutVars>
      </dgm:prSet>
      <dgm:spPr/>
      <dgm:t>
        <a:bodyPr/>
        <a:lstStyle/>
        <a:p>
          <a:endParaRPr lang="en-US"/>
        </a:p>
      </dgm:t>
    </dgm:pt>
    <dgm:pt modelId="{333DB282-DC9C-45FA-B253-7707934DC4FB}" type="pres">
      <dgm:prSet presAssocID="{8C680992-89D2-47FF-9E67-58FFF61C5FE8}" presName="space" presStyleCnt="0"/>
      <dgm:spPr/>
    </dgm:pt>
    <dgm:pt modelId="{BB746EC9-8E8B-469B-9B41-26F129E7C0C9}" type="pres">
      <dgm:prSet presAssocID="{AF384810-E690-4216-8FEE-83D6F82C63EB}" presName="composite" presStyleCnt="0"/>
      <dgm:spPr/>
    </dgm:pt>
    <dgm:pt modelId="{2CCC3C7B-D042-4A1F-A467-9036DCC31A55}" type="pres">
      <dgm:prSet presAssocID="{AF384810-E690-4216-8FEE-83D6F82C63EB}" presName="parTx" presStyleLbl="alignNode1" presStyleIdx="2" presStyleCnt="5">
        <dgm:presLayoutVars>
          <dgm:chMax val="0"/>
          <dgm:chPref val="0"/>
          <dgm:bulletEnabled val="1"/>
        </dgm:presLayoutVars>
      </dgm:prSet>
      <dgm:spPr/>
      <dgm:t>
        <a:bodyPr/>
        <a:lstStyle/>
        <a:p>
          <a:endParaRPr lang="en-US"/>
        </a:p>
      </dgm:t>
    </dgm:pt>
    <dgm:pt modelId="{3786AE98-8FF5-4EA2-BAFA-B60AAD6A7D88}" type="pres">
      <dgm:prSet presAssocID="{AF384810-E690-4216-8FEE-83D6F82C63EB}" presName="desTx" presStyleLbl="alignAccFollowNode1" presStyleIdx="2" presStyleCnt="5">
        <dgm:presLayoutVars>
          <dgm:bulletEnabled val="1"/>
        </dgm:presLayoutVars>
      </dgm:prSet>
      <dgm:spPr/>
      <dgm:t>
        <a:bodyPr/>
        <a:lstStyle/>
        <a:p>
          <a:endParaRPr lang="en-US"/>
        </a:p>
      </dgm:t>
    </dgm:pt>
    <dgm:pt modelId="{33455CB7-8AC9-4A1C-8C10-02F9406DBEB6}" type="pres">
      <dgm:prSet presAssocID="{049571CC-9752-49A3-9115-B4165343C2BE}" presName="space" presStyleCnt="0"/>
      <dgm:spPr/>
    </dgm:pt>
    <dgm:pt modelId="{3B20A72A-F2F6-4F17-AE4D-A1C8BA57A214}" type="pres">
      <dgm:prSet presAssocID="{AEFABD14-E801-4D98-B9CF-19CF2E09370D}" presName="composite" presStyleCnt="0"/>
      <dgm:spPr/>
    </dgm:pt>
    <dgm:pt modelId="{BC1BB2AF-4F42-4901-81C7-3F95B164ADA1}" type="pres">
      <dgm:prSet presAssocID="{AEFABD14-E801-4D98-B9CF-19CF2E09370D}" presName="parTx" presStyleLbl="alignNode1" presStyleIdx="3" presStyleCnt="5">
        <dgm:presLayoutVars>
          <dgm:chMax val="0"/>
          <dgm:chPref val="0"/>
          <dgm:bulletEnabled val="1"/>
        </dgm:presLayoutVars>
      </dgm:prSet>
      <dgm:spPr/>
      <dgm:t>
        <a:bodyPr/>
        <a:lstStyle/>
        <a:p>
          <a:endParaRPr lang="en-US"/>
        </a:p>
      </dgm:t>
    </dgm:pt>
    <dgm:pt modelId="{0A7A737D-871A-4BAD-8681-7CDC65215798}" type="pres">
      <dgm:prSet presAssocID="{AEFABD14-E801-4D98-B9CF-19CF2E09370D}" presName="desTx" presStyleLbl="alignAccFollowNode1" presStyleIdx="3" presStyleCnt="5">
        <dgm:presLayoutVars>
          <dgm:bulletEnabled val="1"/>
        </dgm:presLayoutVars>
      </dgm:prSet>
      <dgm:spPr/>
      <dgm:t>
        <a:bodyPr/>
        <a:lstStyle/>
        <a:p>
          <a:endParaRPr lang="en-US"/>
        </a:p>
      </dgm:t>
    </dgm:pt>
    <dgm:pt modelId="{F4531B6C-5E6A-44C8-8F45-E711DD3904FD}" type="pres">
      <dgm:prSet presAssocID="{933627A2-7A7D-4212-B774-D29676E4BBEA}" presName="space" presStyleCnt="0"/>
      <dgm:spPr/>
    </dgm:pt>
    <dgm:pt modelId="{D1028E2A-03ED-48C4-AB86-DA7B645333E4}" type="pres">
      <dgm:prSet presAssocID="{1C50EF65-8CAB-4668-9F5C-304E95049C95}" presName="composite" presStyleCnt="0"/>
      <dgm:spPr/>
    </dgm:pt>
    <dgm:pt modelId="{CD3694EF-CEF3-4438-B7F5-48F26BE42B91}" type="pres">
      <dgm:prSet presAssocID="{1C50EF65-8CAB-4668-9F5C-304E95049C95}" presName="parTx" presStyleLbl="alignNode1" presStyleIdx="4" presStyleCnt="5">
        <dgm:presLayoutVars>
          <dgm:chMax val="0"/>
          <dgm:chPref val="0"/>
          <dgm:bulletEnabled val="1"/>
        </dgm:presLayoutVars>
      </dgm:prSet>
      <dgm:spPr/>
      <dgm:t>
        <a:bodyPr/>
        <a:lstStyle/>
        <a:p>
          <a:endParaRPr lang="en-US"/>
        </a:p>
      </dgm:t>
    </dgm:pt>
    <dgm:pt modelId="{E8ECBE4F-BC95-43E0-89CC-E90D6D5D8FBE}" type="pres">
      <dgm:prSet presAssocID="{1C50EF65-8CAB-4668-9F5C-304E95049C95}" presName="desTx" presStyleLbl="alignAccFollowNode1" presStyleIdx="4" presStyleCnt="5">
        <dgm:presLayoutVars>
          <dgm:bulletEnabled val="1"/>
        </dgm:presLayoutVars>
      </dgm:prSet>
      <dgm:spPr/>
      <dgm:t>
        <a:bodyPr/>
        <a:lstStyle/>
        <a:p>
          <a:endParaRPr lang="en-US"/>
        </a:p>
      </dgm:t>
    </dgm:pt>
  </dgm:ptLst>
  <dgm:cxnLst>
    <dgm:cxn modelId="{16EC8ECC-503A-486B-B231-7AE7F8DE5182}" srcId="{390D8610-3C4D-4862-9B1F-A61FA8D53658}" destId="{B37414E4-9E0C-498C-87A8-550DC2FC8D7D}" srcOrd="1" destOrd="0" parTransId="{6D600315-F77F-4ABE-A877-7F831B4D2787}" sibTransId="{8C680992-89D2-47FF-9E67-58FFF61C5FE8}"/>
    <dgm:cxn modelId="{B7D64C1D-E5DE-4443-A031-35AF8007E485}" type="presOf" srcId="{02CDCE9B-4370-43D0-AFA1-A769A1400600}" destId="{E8ECBE4F-BC95-43E0-89CC-E90D6D5D8FBE}" srcOrd="0" destOrd="0" presId="urn:microsoft.com/office/officeart/2005/8/layout/hList1"/>
    <dgm:cxn modelId="{4B360B6C-E286-443B-8EF1-E820CAFA4250}" type="presOf" srcId="{53D2D26F-1741-42EF-AA50-5A347EA23D3B}" destId="{EB70FAA0-E258-41A7-896E-34D8687D7F08}" srcOrd="0" destOrd="0" presId="urn:microsoft.com/office/officeart/2005/8/layout/hList1"/>
    <dgm:cxn modelId="{C0225D55-A79E-4E08-B89A-69295229A184}" type="presOf" srcId="{1C50EF65-8CAB-4668-9F5C-304E95049C95}" destId="{CD3694EF-CEF3-4438-B7F5-48F26BE42B91}" srcOrd="0" destOrd="0" presId="urn:microsoft.com/office/officeart/2005/8/layout/hList1"/>
    <dgm:cxn modelId="{AB543D54-5BD3-4E52-9C9F-FE1EBB3575FF}" type="presOf" srcId="{AEFABD14-E801-4D98-B9CF-19CF2E09370D}" destId="{BC1BB2AF-4F42-4901-81C7-3F95B164ADA1}" srcOrd="0" destOrd="0" presId="urn:microsoft.com/office/officeart/2005/8/layout/hList1"/>
    <dgm:cxn modelId="{94DB7CDB-73CC-4EC2-97FF-81963B3E32F2}" type="presOf" srcId="{93A29005-ECEA-44A8-98A3-35A4E0B048EC}" destId="{D2B92B6C-FE09-4D8C-BA10-51242D398CE0}" srcOrd="0" destOrd="0" presId="urn:microsoft.com/office/officeart/2005/8/layout/hList1"/>
    <dgm:cxn modelId="{B1527C61-7581-4961-A367-C8808A7D5ADA}" type="presOf" srcId="{0ACDF20D-ADB1-4D4E-8243-352135544B18}" destId="{1ECD78CA-FCE0-4EC3-8581-CAAE55BE8636}" srcOrd="0" destOrd="0" presId="urn:microsoft.com/office/officeart/2005/8/layout/hList1"/>
    <dgm:cxn modelId="{8159DE8D-75CB-4F19-8865-39759731CD83}" srcId="{390D8610-3C4D-4862-9B1F-A61FA8D53658}" destId="{AF384810-E690-4216-8FEE-83D6F82C63EB}" srcOrd="2" destOrd="0" parTransId="{82D8C762-2B16-4860-B5A5-460A4C39A9FA}" sibTransId="{049571CC-9752-49A3-9115-B4165343C2BE}"/>
    <dgm:cxn modelId="{EC8BD12B-F897-4C1B-8C40-C0E202CD7046}" type="presOf" srcId="{390D8610-3C4D-4862-9B1F-A61FA8D53658}" destId="{85AAFB0E-2194-48E2-830B-394C2E069829}" srcOrd="0" destOrd="0" presId="urn:microsoft.com/office/officeart/2005/8/layout/hList1"/>
    <dgm:cxn modelId="{10F5CF05-049B-45EE-B9CB-97D9D7C4A35F}" srcId="{0ACDF20D-ADB1-4D4E-8243-352135544B18}" destId="{53D2D26F-1741-42EF-AA50-5A347EA23D3B}" srcOrd="0" destOrd="0" parTransId="{69A390D9-6390-4EE6-AD4B-266D584B88DD}" sibTransId="{0DCFE729-BC4A-4C72-9E34-64FE5D603D32}"/>
    <dgm:cxn modelId="{BA0E702B-8B16-4805-98C7-12345A346078}" srcId="{390D8610-3C4D-4862-9B1F-A61FA8D53658}" destId="{1C50EF65-8CAB-4668-9F5C-304E95049C95}" srcOrd="4" destOrd="0" parTransId="{0B9A2E47-504F-4843-ADE9-FB6813342EE5}" sibTransId="{036B157F-F7C6-4C51-9764-8458B6E5067C}"/>
    <dgm:cxn modelId="{93C0C760-7CAA-49CC-92AD-CA834B9C2D66}" srcId="{B37414E4-9E0C-498C-87A8-550DC2FC8D7D}" destId="{93A29005-ECEA-44A8-98A3-35A4E0B048EC}" srcOrd="0" destOrd="0" parTransId="{77C44587-68A5-42FB-ADCD-513B3B5CC9BE}" sibTransId="{68759E10-0083-4961-9502-603B1BCC826E}"/>
    <dgm:cxn modelId="{535F7518-32DA-45F5-93DF-D8B096781256}" type="presOf" srcId="{AF384810-E690-4216-8FEE-83D6F82C63EB}" destId="{2CCC3C7B-D042-4A1F-A467-9036DCC31A55}" srcOrd="0" destOrd="0" presId="urn:microsoft.com/office/officeart/2005/8/layout/hList1"/>
    <dgm:cxn modelId="{6EC50C63-656C-4482-B518-6EB01C02EADC}" srcId="{1C50EF65-8CAB-4668-9F5C-304E95049C95}" destId="{02CDCE9B-4370-43D0-AFA1-A769A1400600}" srcOrd="0" destOrd="0" parTransId="{8AA06CE9-FB43-443E-A73B-B419384B7678}" sibTransId="{4CB87A18-B999-44A3-BE60-F176CF96EDFA}"/>
    <dgm:cxn modelId="{51DB2E15-1D46-43DF-A5EC-0FED3E3C3350}" srcId="{390D8610-3C4D-4862-9B1F-A61FA8D53658}" destId="{AEFABD14-E801-4D98-B9CF-19CF2E09370D}" srcOrd="3" destOrd="0" parTransId="{92DCF1B3-A4B1-46DC-A1C0-F76A36F678E9}" sibTransId="{933627A2-7A7D-4212-B774-D29676E4BBEA}"/>
    <dgm:cxn modelId="{3EFF8AD6-B709-4E0E-8E70-B598A7997DC0}" type="presOf" srcId="{527AC3A1-6FAF-41EE-8198-647E6079E24C}" destId="{3786AE98-8FF5-4EA2-BAFA-B60AAD6A7D88}" srcOrd="0" destOrd="0" presId="urn:microsoft.com/office/officeart/2005/8/layout/hList1"/>
    <dgm:cxn modelId="{C206B8A8-7148-4E2A-90A5-DBC1A1EB0CFD}" srcId="{390D8610-3C4D-4862-9B1F-A61FA8D53658}" destId="{0ACDF20D-ADB1-4D4E-8243-352135544B18}" srcOrd="0" destOrd="0" parTransId="{7358250D-9CE2-4923-B67A-FF9A1FD706D3}" sibTransId="{DEA5A2E7-71D5-426B-99D4-02EB344A4A03}"/>
    <dgm:cxn modelId="{7DAF646B-7C2B-4916-80BE-9809FFCC4002}" srcId="{AEFABD14-E801-4D98-B9CF-19CF2E09370D}" destId="{C78FF884-AF32-4A77-A291-AA9E473C2D67}" srcOrd="0" destOrd="0" parTransId="{63544EF0-E17C-4C2B-ABB7-2C7E679788AE}" sibTransId="{8238F669-3558-4064-BEC7-2F9668EE51E5}"/>
    <dgm:cxn modelId="{F01F8A03-B231-48D3-8D29-6F64A4CC8B11}" type="presOf" srcId="{C78FF884-AF32-4A77-A291-AA9E473C2D67}" destId="{0A7A737D-871A-4BAD-8681-7CDC65215798}" srcOrd="0" destOrd="0" presId="urn:microsoft.com/office/officeart/2005/8/layout/hList1"/>
    <dgm:cxn modelId="{06F77A1E-E3C0-4F11-AC1F-C24397909DD4}" type="presOf" srcId="{B37414E4-9E0C-498C-87A8-550DC2FC8D7D}" destId="{8299344E-6C89-4F5B-A8DA-BFF8CB285CED}" srcOrd="0" destOrd="0" presId="urn:microsoft.com/office/officeart/2005/8/layout/hList1"/>
    <dgm:cxn modelId="{A3E6A921-B119-4ED0-BA2E-224A0D6640A7}" srcId="{AF384810-E690-4216-8FEE-83D6F82C63EB}" destId="{527AC3A1-6FAF-41EE-8198-647E6079E24C}" srcOrd="0" destOrd="0" parTransId="{EEF35C69-FA3A-44A6-80D9-D0E84816B7F2}" sibTransId="{97278750-C384-4C64-B96A-48EE160575AC}"/>
    <dgm:cxn modelId="{BD427388-3600-425F-9EE2-C1C5B1675FAC}" type="presParOf" srcId="{85AAFB0E-2194-48E2-830B-394C2E069829}" destId="{FBC826E7-AA08-4BCA-A553-D360D51A835D}" srcOrd="0" destOrd="0" presId="urn:microsoft.com/office/officeart/2005/8/layout/hList1"/>
    <dgm:cxn modelId="{9758FB54-F53A-416F-A5D8-8AFBC9015F69}" type="presParOf" srcId="{FBC826E7-AA08-4BCA-A553-D360D51A835D}" destId="{1ECD78CA-FCE0-4EC3-8581-CAAE55BE8636}" srcOrd="0" destOrd="0" presId="urn:microsoft.com/office/officeart/2005/8/layout/hList1"/>
    <dgm:cxn modelId="{0F4B9D0A-9A98-4EFB-95AA-CD5E3C4E0E1F}" type="presParOf" srcId="{FBC826E7-AA08-4BCA-A553-D360D51A835D}" destId="{EB70FAA0-E258-41A7-896E-34D8687D7F08}" srcOrd="1" destOrd="0" presId="urn:microsoft.com/office/officeart/2005/8/layout/hList1"/>
    <dgm:cxn modelId="{D8CA9182-D5AD-4E5B-83BC-044D4E1F4951}" type="presParOf" srcId="{85AAFB0E-2194-48E2-830B-394C2E069829}" destId="{58258DFA-E442-494A-AAFA-17061AAD8C48}" srcOrd="1" destOrd="0" presId="urn:microsoft.com/office/officeart/2005/8/layout/hList1"/>
    <dgm:cxn modelId="{B1F76451-518B-4D77-91A7-7DDD3980613E}" type="presParOf" srcId="{85AAFB0E-2194-48E2-830B-394C2E069829}" destId="{7C07A2C5-BB02-42AB-9A56-F18A383232BC}" srcOrd="2" destOrd="0" presId="urn:microsoft.com/office/officeart/2005/8/layout/hList1"/>
    <dgm:cxn modelId="{23818EA4-C3EF-48E8-903E-4AB26E639C97}" type="presParOf" srcId="{7C07A2C5-BB02-42AB-9A56-F18A383232BC}" destId="{8299344E-6C89-4F5B-A8DA-BFF8CB285CED}" srcOrd="0" destOrd="0" presId="urn:microsoft.com/office/officeart/2005/8/layout/hList1"/>
    <dgm:cxn modelId="{3B869EF1-3A18-4F19-BFCC-A40DAAB0797C}" type="presParOf" srcId="{7C07A2C5-BB02-42AB-9A56-F18A383232BC}" destId="{D2B92B6C-FE09-4D8C-BA10-51242D398CE0}" srcOrd="1" destOrd="0" presId="urn:microsoft.com/office/officeart/2005/8/layout/hList1"/>
    <dgm:cxn modelId="{17320C83-B87A-4D7D-8CF6-66DCD9FC1038}" type="presParOf" srcId="{85AAFB0E-2194-48E2-830B-394C2E069829}" destId="{333DB282-DC9C-45FA-B253-7707934DC4FB}" srcOrd="3" destOrd="0" presId="urn:microsoft.com/office/officeart/2005/8/layout/hList1"/>
    <dgm:cxn modelId="{8760030E-C04C-4634-B0AC-5BC7698785DC}" type="presParOf" srcId="{85AAFB0E-2194-48E2-830B-394C2E069829}" destId="{BB746EC9-8E8B-469B-9B41-26F129E7C0C9}" srcOrd="4" destOrd="0" presId="urn:microsoft.com/office/officeart/2005/8/layout/hList1"/>
    <dgm:cxn modelId="{83D50499-5EEE-4287-B8A3-23D6223B5A91}" type="presParOf" srcId="{BB746EC9-8E8B-469B-9B41-26F129E7C0C9}" destId="{2CCC3C7B-D042-4A1F-A467-9036DCC31A55}" srcOrd="0" destOrd="0" presId="urn:microsoft.com/office/officeart/2005/8/layout/hList1"/>
    <dgm:cxn modelId="{1B03BFF8-BF22-45FB-BEA3-7113A8C773FE}" type="presParOf" srcId="{BB746EC9-8E8B-469B-9B41-26F129E7C0C9}" destId="{3786AE98-8FF5-4EA2-BAFA-B60AAD6A7D88}" srcOrd="1" destOrd="0" presId="urn:microsoft.com/office/officeart/2005/8/layout/hList1"/>
    <dgm:cxn modelId="{93F7A3B2-489F-41D9-A52F-26C1AC6700E1}" type="presParOf" srcId="{85AAFB0E-2194-48E2-830B-394C2E069829}" destId="{33455CB7-8AC9-4A1C-8C10-02F9406DBEB6}" srcOrd="5" destOrd="0" presId="urn:microsoft.com/office/officeart/2005/8/layout/hList1"/>
    <dgm:cxn modelId="{CF259DF2-1958-46FC-BB34-8B0C5144F912}" type="presParOf" srcId="{85AAFB0E-2194-48E2-830B-394C2E069829}" destId="{3B20A72A-F2F6-4F17-AE4D-A1C8BA57A214}" srcOrd="6" destOrd="0" presId="urn:microsoft.com/office/officeart/2005/8/layout/hList1"/>
    <dgm:cxn modelId="{87C9E8EE-83C2-4E29-A3AE-897559C20F3F}" type="presParOf" srcId="{3B20A72A-F2F6-4F17-AE4D-A1C8BA57A214}" destId="{BC1BB2AF-4F42-4901-81C7-3F95B164ADA1}" srcOrd="0" destOrd="0" presId="urn:microsoft.com/office/officeart/2005/8/layout/hList1"/>
    <dgm:cxn modelId="{B7B9DE5C-1966-4A31-998A-4F1475D91087}" type="presParOf" srcId="{3B20A72A-F2F6-4F17-AE4D-A1C8BA57A214}" destId="{0A7A737D-871A-4BAD-8681-7CDC65215798}" srcOrd="1" destOrd="0" presId="urn:microsoft.com/office/officeart/2005/8/layout/hList1"/>
    <dgm:cxn modelId="{79C1AB12-835A-4181-85BF-3B110193C26F}" type="presParOf" srcId="{85AAFB0E-2194-48E2-830B-394C2E069829}" destId="{F4531B6C-5E6A-44C8-8F45-E711DD3904FD}" srcOrd="7" destOrd="0" presId="urn:microsoft.com/office/officeart/2005/8/layout/hList1"/>
    <dgm:cxn modelId="{C0A3247C-9257-46FD-8A36-AD6CE99E6EE1}" type="presParOf" srcId="{85AAFB0E-2194-48E2-830B-394C2E069829}" destId="{D1028E2A-03ED-48C4-AB86-DA7B645333E4}" srcOrd="8" destOrd="0" presId="urn:microsoft.com/office/officeart/2005/8/layout/hList1"/>
    <dgm:cxn modelId="{1D5F1111-932C-4258-A126-B18B0E819B5F}" type="presParOf" srcId="{D1028E2A-03ED-48C4-AB86-DA7B645333E4}" destId="{CD3694EF-CEF3-4438-B7F5-48F26BE42B91}" srcOrd="0" destOrd="0" presId="urn:microsoft.com/office/officeart/2005/8/layout/hList1"/>
    <dgm:cxn modelId="{08F83A41-014D-4142-A543-A993B1A6941A}" type="presParOf" srcId="{D1028E2A-03ED-48C4-AB86-DA7B645333E4}" destId="{E8ECBE4F-BC95-43E0-89CC-E90D6D5D8FBE}" srcOrd="1" destOrd="0" presId="urn:microsoft.com/office/officeart/2005/8/layout/hList1"/>
  </dgm:cxnLst>
  <dgm:bg/>
  <dgm:whole/>
  <dgm:extLst>
    <a:ext uri="http://schemas.microsoft.com/office/drawing/2008/diagram">
      <dsp:dataModelExt xmlns:dsp="http://schemas.microsoft.com/office/drawing/2008/diagram" relId="rId43"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390D8610-3C4D-4862-9B1F-A61FA8D53658}" type="doc">
      <dgm:prSet loTypeId="urn:microsoft.com/office/officeart/2005/8/layout/hList1" loCatId="list" qsTypeId="urn:microsoft.com/office/officeart/2005/8/quickstyle/simple1" qsCatId="simple" csTypeId="urn:microsoft.com/office/officeart/2005/8/colors/colorful1" csCatId="colorful" phldr="1"/>
      <dgm:spPr/>
      <dgm:t>
        <a:bodyPr/>
        <a:lstStyle/>
        <a:p>
          <a:endParaRPr lang="en-US"/>
        </a:p>
      </dgm:t>
    </dgm:pt>
    <dgm:pt modelId="{B37414E4-9E0C-498C-87A8-550DC2FC8D7D}">
      <dgm:prSet phldrT="[Text]"/>
      <dgm:spPr/>
      <dgm:t>
        <a:bodyPr/>
        <a:lstStyle/>
        <a:p>
          <a:r>
            <a:rPr lang="en-US"/>
            <a:t>Scheme Code</a:t>
          </a:r>
        </a:p>
      </dgm:t>
    </dgm:pt>
    <dgm:pt modelId="{6D600315-F77F-4ABE-A877-7F831B4D2787}" type="parTrans" cxnId="{16EC8ECC-503A-486B-B231-7AE7F8DE5182}">
      <dgm:prSet/>
      <dgm:spPr/>
      <dgm:t>
        <a:bodyPr/>
        <a:lstStyle/>
        <a:p>
          <a:endParaRPr lang="en-US"/>
        </a:p>
      </dgm:t>
    </dgm:pt>
    <dgm:pt modelId="{8C680992-89D2-47FF-9E67-58FFF61C5FE8}" type="sibTrans" cxnId="{16EC8ECC-503A-486B-B231-7AE7F8DE5182}">
      <dgm:prSet/>
      <dgm:spPr/>
      <dgm:t>
        <a:bodyPr/>
        <a:lstStyle/>
        <a:p>
          <a:endParaRPr lang="en-US"/>
        </a:p>
      </dgm:t>
    </dgm:pt>
    <dgm:pt modelId="{93A29005-ECEA-44A8-98A3-35A4E0B048EC}">
      <dgm:prSet phldrT="[Text]"/>
      <dgm:spPr/>
      <dgm:t>
        <a:bodyPr/>
        <a:lstStyle/>
        <a:p>
          <a:r>
            <a:rPr lang="en-US"/>
            <a:t>Education Loan the code is - 'EDL'</a:t>
          </a:r>
        </a:p>
      </dgm:t>
    </dgm:pt>
    <dgm:pt modelId="{77C44587-68A5-42FB-ADCD-513B3B5CC9BE}" type="parTrans" cxnId="{93C0C760-7CAA-49CC-92AD-CA834B9C2D66}">
      <dgm:prSet/>
      <dgm:spPr/>
      <dgm:t>
        <a:bodyPr/>
        <a:lstStyle/>
        <a:p>
          <a:endParaRPr lang="en-US"/>
        </a:p>
      </dgm:t>
    </dgm:pt>
    <dgm:pt modelId="{68759E10-0083-4961-9502-603B1BCC826E}" type="sibTrans" cxnId="{93C0C760-7CAA-49CC-92AD-CA834B9C2D66}">
      <dgm:prSet/>
      <dgm:spPr/>
      <dgm:t>
        <a:bodyPr/>
        <a:lstStyle/>
        <a:p>
          <a:endParaRPr lang="en-US"/>
        </a:p>
      </dgm:t>
    </dgm:pt>
    <dgm:pt modelId="{AF384810-E690-4216-8FEE-83D6F82C63EB}">
      <dgm:prSet phldrT="[Text]"/>
      <dgm:spPr/>
      <dgm:t>
        <a:bodyPr/>
        <a:lstStyle/>
        <a:p>
          <a:r>
            <a:rPr lang="en-US"/>
            <a:t>Docket Code</a:t>
          </a:r>
        </a:p>
      </dgm:t>
    </dgm:pt>
    <dgm:pt modelId="{82D8C762-2B16-4860-B5A5-460A4C39A9FA}" type="parTrans" cxnId="{8159DE8D-75CB-4F19-8865-39759731CD83}">
      <dgm:prSet/>
      <dgm:spPr/>
      <dgm:t>
        <a:bodyPr/>
        <a:lstStyle/>
        <a:p>
          <a:endParaRPr lang="en-US"/>
        </a:p>
      </dgm:t>
    </dgm:pt>
    <dgm:pt modelId="{049571CC-9752-49A3-9115-B4165343C2BE}" type="sibTrans" cxnId="{8159DE8D-75CB-4F19-8865-39759731CD83}">
      <dgm:prSet/>
      <dgm:spPr/>
      <dgm:t>
        <a:bodyPr/>
        <a:lstStyle/>
        <a:p>
          <a:endParaRPr lang="en-US"/>
        </a:p>
      </dgm:t>
    </dgm:pt>
    <dgm:pt modelId="{527AC3A1-6FAF-41EE-8198-647E6079E24C}">
      <dgm:prSet phldrT="[Text]"/>
      <dgm:spPr/>
      <dgm:t>
        <a:bodyPr/>
        <a:lstStyle/>
        <a:p>
          <a:r>
            <a:rPr lang="en-US"/>
            <a:t>The Docket Code for ST Schemes is 'ST'	</a:t>
          </a:r>
        </a:p>
      </dgm:t>
    </dgm:pt>
    <dgm:pt modelId="{EEF35C69-FA3A-44A6-80D9-D0E84816B7F2}" type="parTrans" cxnId="{A3E6A921-B119-4ED0-BA2E-224A0D6640A7}">
      <dgm:prSet/>
      <dgm:spPr/>
      <dgm:t>
        <a:bodyPr/>
        <a:lstStyle/>
        <a:p>
          <a:endParaRPr lang="en-US"/>
        </a:p>
      </dgm:t>
    </dgm:pt>
    <dgm:pt modelId="{97278750-C384-4C64-B96A-48EE160575AC}" type="sibTrans" cxnId="{A3E6A921-B119-4ED0-BA2E-224A0D6640A7}">
      <dgm:prSet/>
      <dgm:spPr/>
      <dgm:t>
        <a:bodyPr/>
        <a:lstStyle/>
        <a:p>
          <a:endParaRPr lang="en-US"/>
        </a:p>
      </dgm:t>
    </dgm:pt>
    <dgm:pt modelId="{AEFABD14-E801-4D98-B9CF-19CF2E09370D}">
      <dgm:prSet phldrT="[Text]"/>
      <dgm:spPr/>
      <dgm:t>
        <a:bodyPr/>
        <a:lstStyle/>
        <a:p>
          <a:r>
            <a:rPr lang="en-US"/>
            <a:t>Date Stamp</a:t>
          </a:r>
        </a:p>
      </dgm:t>
    </dgm:pt>
    <dgm:pt modelId="{92DCF1B3-A4B1-46DC-A1C0-F76A36F678E9}" type="parTrans" cxnId="{51DB2E15-1D46-43DF-A5EC-0FED3E3C3350}">
      <dgm:prSet/>
      <dgm:spPr/>
      <dgm:t>
        <a:bodyPr/>
        <a:lstStyle/>
        <a:p>
          <a:endParaRPr lang="en-US"/>
        </a:p>
      </dgm:t>
    </dgm:pt>
    <dgm:pt modelId="{933627A2-7A7D-4212-B774-D29676E4BBEA}" type="sibTrans" cxnId="{51DB2E15-1D46-43DF-A5EC-0FED3E3C3350}">
      <dgm:prSet/>
      <dgm:spPr/>
      <dgm:t>
        <a:bodyPr/>
        <a:lstStyle/>
        <a:p>
          <a:endParaRPr lang="en-US"/>
        </a:p>
      </dgm:t>
    </dgm:pt>
    <dgm:pt modelId="{C78FF884-AF32-4A77-A291-AA9E473C2D67}">
      <dgm:prSet phldrT="[Text]"/>
      <dgm:spPr/>
      <dgm:t>
        <a:bodyPr/>
        <a:lstStyle/>
        <a:p>
          <a:r>
            <a:rPr lang="en-US"/>
            <a:t>Date Stamp as DDMMYYYY - On which CGPAN is issued</a:t>
          </a:r>
        </a:p>
      </dgm:t>
    </dgm:pt>
    <dgm:pt modelId="{63544EF0-E17C-4C2B-ABB7-2C7E679788AE}" type="parTrans" cxnId="{7DAF646B-7C2B-4916-80BE-9809FFCC4002}">
      <dgm:prSet/>
      <dgm:spPr/>
      <dgm:t>
        <a:bodyPr/>
        <a:lstStyle/>
        <a:p>
          <a:endParaRPr lang="en-US"/>
        </a:p>
      </dgm:t>
    </dgm:pt>
    <dgm:pt modelId="{8238F669-3558-4064-BEC7-2F9668EE51E5}" type="sibTrans" cxnId="{7DAF646B-7C2B-4916-80BE-9809FFCC4002}">
      <dgm:prSet/>
      <dgm:spPr/>
      <dgm:t>
        <a:bodyPr/>
        <a:lstStyle/>
        <a:p>
          <a:endParaRPr lang="en-US"/>
        </a:p>
      </dgm:t>
    </dgm:pt>
    <dgm:pt modelId="{1C50EF65-8CAB-4668-9F5C-304E95049C95}">
      <dgm:prSet phldrT="[Text]"/>
      <dgm:spPr/>
      <dgm:t>
        <a:bodyPr/>
        <a:lstStyle/>
        <a:p>
          <a:r>
            <a:rPr lang="en-US"/>
            <a:t>Unique Number</a:t>
          </a:r>
        </a:p>
      </dgm:t>
    </dgm:pt>
    <dgm:pt modelId="{0B9A2E47-504F-4843-ADE9-FB6813342EE5}" type="parTrans" cxnId="{BA0E702B-8B16-4805-98C7-12345A346078}">
      <dgm:prSet/>
      <dgm:spPr/>
      <dgm:t>
        <a:bodyPr/>
        <a:lstStyle/>
        <a:p>
          <a:endParaRPr lang="en-US"/>
        </a:p>
      </dgm:t>
    </dgm:pt>
    <dgm:pt modelId="{036B157F-F7C6-4C51-9764-8458B6E5067C}" type="sibTrans" cxnId="{BA0E702B-8B16-4805-98C7-12345A346078}">
      <dgm:prSet/>
      <dgm:spPr/>
      <dgm:t>
        <a:bodyPr/>
        <a:lstStyle/>
        <a:p>
          <a:endParaRPr lang="en-US"/>
        </a:p>
      </dgm:t>
    </dgm:pt>
    <dgm:pt modelId="{02CDCE9B-4370-43D0-AFA1-A769A1400600}">
      <dgm:prSet phldrT="[Text]"/>
      <dgm:spPr/>
      <dgm:t>
        <a:bodyPr/>
        <a:lstStyle/>
        <a:p>
          <a:r>
            <a:rPr lang="en-US"/>
            <a:t>A 8 digit running number </a:t>
          </a:r>
        </a:p>
      </dgm:t>
    </dgm:pt>
    <dgm:pt modelId="{8AA06CE9-FB43-443E-A73B-B419384B7678}" type="parTrans" cxnId="{6EC50C63-656C-4482-B518-6EB01C02EADC}">
      <dgm:prSet/>
      <dgm:spPr/>
      <dgm:t>
        <a:bodyPr/>
        <a:lstStyle/>
        <a:p>
          <a:endParaRPr lang="en-US"/>
        </a:p>
      </dgm:t>
    </dgm:pt>
    <dgm:pt modelId="{4CB87A18-B999-44A3-BE60-F176CF96EDFA}" type="sibTrans" cxnId="{6EC50C63-656C-4482-B518-6EB01C02EADC}">
      <dgm:prSet/>
      <dgm:spPr/>
      <dgm:t>
        <a:bodyPr/>
        <a:lstStyle/>
        <a:p>
          <a:endParaRPr lang="en-US"/>
        </a:p>
      </dgm:t>
    </dgm:pt>
    <dgm:pt modelId="{0ACDF20D-ADB1-4D4E-8243-352135544B18}">
      <dgm:prSet phldrT="[Text]"/>
      <dgm:spPr/>
      <dgm:t>
        <a:bodyPr/>
        <a:lstStyle/>
        <a:p>
          <a:r>
            <a:rPr lang="en-US"/>
            <a:t>Identifier</a:t>
          </a:r>
        </a:p>
      </dgm:t>
    </dgm:pt>
    <dgm:pt modelId="{7358250D-9CE2-4923-B67A-FF9A1FD706D3}" type="parTrans" cxnId="{C206B8A8-7148-4E2A-90A5-DBC1A1EB0CFD}">
      <dgm:prSet/>
      <dgm:spPr/>
      <dgm:t>
        <a:bodyPr/>
        <a:lstStyle/>
        <a:p>
          <a:endParaRPr lang="en-US"/>
        </a:p>
      </dgm:t>
    </dgm:pt>
    <dgm:pt modelId="{DEA5A2E7-71D5-426B-99D4-02EB344A4A03}" type="sibTrans" cxnId="{C206B8A8-7148-4E2A-90A5-DBC1A1EB0CFD}">
      <dgm:prSet/>
      <dgm:spPr/>
      <dgm:t>
        <a:bodyPr/>
        <a:lstStyle/>
        <a:p>
          <a:endParaRPr lang="en-US"/>
        </a:p>
      </dgm:t>
    </dgm:pt>
    <dgm:pt modelId="{53D2D26F-1741-42EF-AA50-5A347EA23D3B}">
      <dgm:prSet phldrT="[Text]"/>
      <dgm:spPr/>
      <dgm:t>
        <a:bodyPr/>
        <a:lstStyle/>
        <a:p>
          <a:r>
            <a:rPr lang="en-US"/>
            <a:t>A fixed identifier - 'CG'</a:t>
          </a:r>
        </a:p>
      </dgm:t>
    </dgm:pt>
    <dgm:pt modelId="{69A390D9-6390-4EE6-AD4B-266D584B88DD}" type="parTrans" cxnId="{10F5CF05-049B-45EE-B9CB-97D9D7C4A35F}">
      <dgm:prSet/>
      <dgm:spPr/>
      <dgm:t>
        <a:bodyPr/>
        <a:lstStyle/>
        <a:p>
          <a:endParaRPr lang="en-US"/>
        </a:p>
      </dgm:t>
    </dgm:pt>
    <dgm:pt modelId="{0DCFE729-BC4A-4C72-9E34-64FE5D603D32}" type="sibTrans" cxnId="{10F5CF05-049B-45EE-B9CB-97D9D7C4A35F}">
      <dgm:prSet/>
      <dgm:spPr/>
      <dgm:t>
        <a:bodyPr/>
        <a:lstStyle/>
        <a:p>
          <a:endParaRPr lang="en-US"/>
        </a:p>
      </dgm:t>
    </dgm:pt>
    <dgm:pt modelId="{85AAFB0E-2194-48E2-830B-394C2E069829}" type="pres">
      <dgm:prSet presAssocID="{390D8610-3C4D-4862-9B1F-A61FA8D53658}" presName="Name0" presStyleCnt="0">
        <dgm:presLayoutVars>
          <dgm:dir/>
          <dgm:animLvl val="lvl"/>
          <dgm:resizeHandles val="exact"/>
        </dgm:presLayoutVars>
      </dgm:prSet>
      <dgm:spPr/>
      <dgm:t>
        <a:bodyPr/>
        <a:lstStyle/>
        <a:p>
          <a:endParaRPr lang="en-US"/>
        </a:p>
      </dgm:t>
    </dgm:pt>
    <dgm:pt modelId="{FBC826E7-AA08-4BCA-A553-D360D51A835D}" type="pres">
      <dgm:prSet presAssocID="{0ACDF20D-ADB1-4D4E-8243-352135544B18}" presName="composite" presStyleCnt="0"/>
      <dgm:spPr/>
    </dgm:pt>
    <dgm:pt modelId="{1ECD78CA-FCE0-4EC3-8581-CAAE55BE8636}" type="pres">
      <dgm:prSet presAssocID="{0ACDF20D-ADB1-4D4E-8243-352135544B18}" presName="parTx" presStyleLbl="alignNode1" presStyleIdx="0" presStyleCnt="5">
        <dgm:presLayoutVars>
          <dgm:chMax val="0"/>
          <dgm:chPref val="0"/>
          <dgm:bulletEnabled val="1"/>
        </dgm:presLayoutVars>
      </dgm:prSet>
      <dgm:spPr/>
      <dgm:t>
        <a:bodyPr/>
        <a:lstStyle/>
        <a:p>
          <a:endParaRPr lang="en-US"/>
        </a:p>
      </dgm:t>
    </dgm:pt>
    <dgm:pt modelId="{EB70FAA0-E258-41A7-896E-34D8687D7F08}" type="pres">
      <dgm:prSet presAssocID="{0ACDF20D-ADB1-4D4E-8243-352135544B18}" presName="desTx" presStyleLbl="alignAccFollowNode1" presStyleIdx="0" presStyleCnt="5">
        <dgm:presLayoutVars>
          <dgm:bulletEnabled val="1"/>
        </dgm:presLayoutVars>
      </dgm:prSet>
      <dgm:spPr/>
      <dgm:t>
        <a:bodyPr/>
        <a:lstStyle/>
        <a:p>
          <a:endParaRPr lang="en-US"/>
        </a:p>
      </dgm:t>
    </dgm:pt>
    <dgm:pt modelId="{58258DFA-E442-494A-AAFA-17061AAD8C48}" type="pres">
      <dgm:prSet presAssocID="{DEA5A2E7-71D5-426B-99D4-02EB344A4A03}" presName="space" presStyleCnt="0"/>
      <dgm:spPr/>
    </dgm:pt>
    <dgm:pt modelId="{7C07A2C5-BB02-42AB-9A56-F18A383232BC}" type="pres">
      <dgm:prSet presAssocID="{B37414E4-9E0C-498C-87A8-550DC2FC8D7D}" presName="composite" presStyleCnt="0"/>
      <dgm:spPr/>
    </dgm:pt>
    <dgm:pt modelId="{8299344E-6C89-4F5B-A8DA-BFF8CB285CED}" type="pres">
      <dgm:prSet presAssocID="{B37414E4-9E0C-498C-87A8-550DC2FC8D7D}" presName="parTx" presStyleLbl="alignNode1" presStyleIdx="1" presStyleCnt="5">
        <dgm:presLayoutVars>
          <dgm:chMax val="0"/>
          <dgm:chPref val="0"/>
          <dgm:bulletEnabled val="1"/>
        </dgm:presLayoutVars>
      </dgm:prSet>
      <dgm:spPr/>
      <dgm:t>
        <a:bodyPr/>
        <a:lstStyle/>
        <a:p>
          <a:endParaRPr lang="en-US"/>
        </a:p>
      </dgm:t>
    </dgm:pt>
    <dgm:pt modelId="{D2B92B6C-FE09-4D8C-BA10-51242D398CE0}" type="pres">
      <dgm:prSet presAssocID="{B37414E4-9E0C-498C-87A8-550DC2FC8D7D}" presName="desTx" presStyleLbl="alignAccFollowNode1" presStyleIdx="1" presStyleCnt="5">
        <dgm:presLayoutVars>
          <dgm:bulletEnabled val="1"/>
        </dgm:presLayoutVars>
      </dgm:prSet>
      <dgm:spPr/>
      <dgm:t>
        <a:bodyPr/>
        <a:lstStyle/>
        <a:p>
          <a:endParaRPr lang="en-US"/>
        </a:p>
      </dgm:t>
    </dgm:pt>
    <dgm:pt modelId="{333DB282-DC9C-45FA-B253-7707934DC4FB}" type="pres">
      <dgm:prSet presAssocID="{8C680992-89D2-47FF-9E67-58FFF61C5FE8}" presName="space" presStyleCnt="0"/>
      <dgm:spPr/>
    </dgm:pt>
    <dgm:pt modelId="{BB746EC9-8E8B-469B-9B41-26F129E7C0C9}" type="pres">
      <dgm:prSet presAssocID="{AF384810-E690-4216-8FEE-83D6F82C63EB}" presName="composite" presStyleCnt="0"/>
      <dgm:spPr/>
    </dgm:pt>
    <dgm:pt modelId="{2CCC3C7B-D042-4A1F-A467-9036DCC31A55}" type="pres">
      <dgm:prSet presAssocID="{AF384810-E690-4216-8FEE-83D6F82C63EB}" presName="parTx" presStyleLbl="alignNode1" presStyleIdx="2" presStyleCnt="5">
        <dgm:presLayoutVars>
          <dgm:chMax val="0"/>
          <dgm:chPref val="0"/>
          <dgm:bulletEnabled val="1"/>
        </dgm:presLayoutVars>
      </dgm:prSet>
      <dgm:spPr/>
      <dgm:t>
        <a:bodyPr/>
        <a:lstStyle/>
        <a:p>
          <a:endParaRPr lang="en-US"/>
        </a:p>
      </dgm:t>
    </dgm:pt>
    <dgm:pt modelId="{3786AE98-8FF5-4EA2-BAFA-B60AAD6A7D88}" type="pres">
      <dgm:prSet presAssocID="{AF384810-E690-4216-8FEE-83D6F82C63EB}" presName="desTx" presStyleLbl="alignAccFollowNode1" presStyleIdx="2" presStyleCnt="5">
        <dgm:presLayoutVars>
          <dgm:bulletEnabled val="1"/>
        </dgm:presLayoutVars>
      </dgm:prSet>
      <dgm:spPr/>
      <dgm:t>
        <a:bodyPr/>
        <a:lstStyle/>
        <a:p>
          <a:endParaRPr lang="en-US"/>
        </a:p>
      </dgm:t>
    </dgm:pt>
    <dgm:pt modelId="{33455CB7-8AC9-4A1C-8C10-02F9406DBEB6}" type="pres">
      <dgm:prSet presAssocID="{049571CC-9752-49A3-9115-B4165343C2BE}" presName="space" presStyleCnt="0"/>
      <dgm:spPr/>
    </dgm:pt>
    <dgm:pt modelId="{3B20A72A-F2F6-4F17-AE4D-A1C8BA57A214}" type="pres">
      <dgm:prSet presAssocID="{AEFABD14-E801-4D98-B9CF-19CF2E09370D}" presName="composite" presStyleCnt="0"/>
      <dgm:spPr/>
    </dgm:pt>
    <dgm:pt modelId="{BC1BB2AF-4F42-4901-81C7-3F95B164ADA1}" type="pres">
      <dgm:prSet presAssocID="{AEFABD14-E801-4D98-B9CF-19CF2E09370D}" presName="parTx" presStyleLbl="alignNode1" presStyleIdx="3" presStyleCnt="5">
        <dgm:presLayoutVars>
          <dgm:chMax val="0"/>
          <dgm:chPref val="0"/>
          <dgm:bulletEnabled val="1"/>
        </dgm:presLayoutVars>
      </dgm:prSet>
      <dgm:spPr/>
      <dgm:t>
        <a:bodyPr/>
        <a:lstStyle/>
        <a:p>
          <a:endParaRPr lang="en-US"/>
        </a:p>
      </dgm:t>
    </dgm:pt>
    <dgm:pt modelId="{0A7A737D-871A-4BAD-8681-7CDC65215798}" type="pres">
      <dgm:prSet presAssocID="{AEFABD14-E801-4D98-B9CF-19CF2E09370D}" presName="desTx" presStyleLbl="alignAccFollowNode1" presStyleIdx="3" presStyleCnt="5">
        <dgm:presLayoutVars>
          <dgm:bulletEnabled val="1"/>
        </dgm:presLayoutVars>
      </dgm:prSet>
      <dgm:spPr/>
      <dgm:t>
        <a:bodyPr/>
        <a:lstStyle/>
        <a:p>
          <a:endParaRPr lang="en-US"/>
        </a:p>
      </dgm:t>
    </dgm:pt>
    <dgm:pt modelId="{F4531B6C-5E6A-44C8-8F45-E711DD3904FD}" type="pres">
      <dgm:prSet presAssocID="{933627A2-7A7D-4212-B774-D29676E4BBEA}" presName="space" presStyleCnt="0"/>
      <dgm:spPr/>
    </dgm:pt>
    <dgm:pt modelId="{D1028E2A-03ED-48C4-AB86-DA7B645333E4}" type="pres">
      <dgm:prSet presAssocID="{1C50EF65-8CAB-4668-9F5C-304E95049C95}" presName="composite" presStyleCnt="0"/>
      <dgm:spPr/>
    </dgm:pt>
    <dgm:pt modelId="{CD3694EF-CEF3-4438-B7F5-48F26BE42B91}" type="pres">
      <dgm:prSet presAssocID="{1C50EF65-8CAB-4668-9F5C-304E95049C95}" presName="parTx" presStyleLbl="alignNode1" presStyleIdx="4" presStyleCnt="5">
        <dgm:presLayoutVars>
          <dgm:chMax val="0"/>
          <dgm:chPref val="0"/>
          <dgm:bulletEnabled val="1"/>
        </dgm:presLayoutVars>
      </dgm:prSet>
      <dgm:spPr/>
      <dgm:t>
        <a:bodyPr/>
        <a:lstStyle/>
        <a:p>
          <a:endParaRPr lang="en-US"/>
        </a:p>
      </dgm:t>
    </dgm:pt>
    <dgm:pt modelId="{E8ECBE4F-BC95-43E0-89CC-E90D6D5D8FBE}" type="pres">
      <dgm:prSet presAssocID="{1C50EF65-8CAB-4668-9F5C-304E95049C95}" presName="desTx" presStyleLbl="alignAccFollowNode1" presStyleIdx="4" presStyleCnt="5">
        <dgm:presLayoutVars>
          <dgm:bulletEnabled val="1"/>
        </dgm:presLayoutVars>
      </dgm:prSet>
      <dgm:spPr/>
      <dgm:t>
        <a:bodyPr/>
        <a:lstStyle/>
        <a:p>
          <a:endParaRPr lang="en-US"/>
        </a:p>
      </dgm:t>
    </dgm:pt>
  </dgm:ptLst>
  <dgm:cxnLst>
    <dgm:cxn modelId="{7A7DC79A-58E3-4BE9-841D-B5CEE81B666F}" type="presOf" srcId="{53D2D26F-1741-42EF-AA50-5A347EA23D3B}" destId="{EB70FAA0-E258-41A7-896E-34D8687D7F08}" srcOrd="0" destOrd="0" presId="urn:microsoft.com/office/officeart/2005/8/layout/hList1"/>
    <dgm:cxn modelId="{3FF7DBE7-66C9-4CBD-B54F-45DE29A642E6}" type="presOf" srcId="{527AC3A1-6FAF-41EE-8198-647E6079E24C}" destId="{3786AE98-8FF5-4EA2-BAFA-B60AAD6A7D88}" srcOrd="0" destOrd="0" presId="urn:microsoft.com/office/officeart/2005/8/layout/hList1"/>
    <dgm:cxn modelId="{2A75B099-3E62-4AD3-9ABB-AA4214982AC6}" type="presOf" srcId="{C78FF884-AF32-4A77-A291-AA9E473C2D67}" destId="{0A7A737D-871A-4BAD-8681-7CDC65215798}" srcOrd="0" destOrd="0" presId="urn:microsoft.com/office/officeart/2005/8/layout/hList1"/>
    <dgm:cxn modelId="{51DB2E15-1D46-43DF-A5EC-0FED3E3C3350}" srcId="{390D8610-3C4D-4862-9B1F-A61FA8D53658}" destId="{AEFABD14-E801-4D98-B9CF-19CF2E09370D}" srcOrd="3" destOrd="0" parTransId="{92DCF1B3-A4B1-46DC-A1C0-F76A36F678E9}" sibTransId="{933627A2-7A7D-4212-B774-D29676E4BBEA}"/>
    <dgm:cxn modelId="{7DAF646B-7C2B-4916-80BE-9809FFCC4002}" srcId="{AEFABD14-E801-4D98-B9CF-19CF2E09370D}" destId="{C78FF884-AF32-4A77-A291-AA9E473C2D67}" srcOrd="0" destOrd="0" parTransId="{63544EF0-E17C-4C2B-ABB7-2C7E679788AE}" sibTransId="{8238F669-3558-4064-BEC7-2F9668EE51E5}"/>
    <dgm:cxn modelId="{0641A75B-A003-49BC-92C4-8EFE3DDA87A9}" type="presOf" srcId="{0ACDF20D-ADB1-4D4E-8243-352135544B18}" destId="{1ECD78CA-FCE0-4EC3-8581-CAAE55BE8636}" srcOrd="0" destOrd="0" presId="urn:microsoft.com/office/officeart/2005/8/layout/hList1"/>
    <dgm:cxn modelId="{E43BADBD-8BFB-43F3-9F56-44DEBA5AE428}" type="presOf" srcId="{AF384810-E690-4216-8FEE-83D6F82C63EB}" destId="{2CCC3C7B-D042-4A1F-A467-9036DCC31A55}" srcOrd="0" destOrd="0" presId="urn:microsoft.com/office/officeart/2005/8/layout/hList1"/>
    <dgm:cxn modelId="{10F5CF05-049B-45EE-B9CB-97D9D7C4A35F}" srcId="{0ACDF20D-ADB1-4D4E-8243-352135544B18}" destId="{53D2D26F-1741-42EF-AA50-5A347EA23D3B}" srcOrd="0" destOrd="0" parTransId="{69A390D9-6390-4EE6-AD4B-266D584B88DD}" sibTransId="{0DCFE729-BC4A-4C72-9E34-64FE5D603D32}"/>
    <dgm:cxn modelId="{A3E6A921-B119-4ED0-BA2E-224A0D6640A7}" srcId="{AF384810-E690-4216-8FEE-83D6F82C63EB}" destId="{527AC3A1-6FAF-41EE-8198-647E6079E24C}" srcOrd="0" destOrd="0" parTransId="{EEF35C69-FA3A-44A6-80D9-D0E84816B7F2}" sibTransId="{97278750-C384-4C64-B96A-48EE160575AC}"/>
    <dgm:cxn modelId="{9FB36FC5-7E5C-4308-AA60-686F1B293C9E}" type="presOf" srcId="{B37414E4-9E0C-498C-87A8-550DC2FC8D7D}" destId="{8299344E-6C89-4F5B-A8DA-BFF8CB285CED}" srcOrd="0" destOrd="0" presId="urn:microsoft.com/office/officeart/2005/8/layout/hList1"/>
    <dgm:cxn modelId="{C525C9C5-165F-44D6-9301-4016F95050AB}" type="presOf" srcId="{02CDCE9B-4370-43D0-AFA1-A769A1400600}" destId="{E8ECBE4F-BC95-43E0-89CC-E90D6D5D8FBE}" srcOrd="0" destOrd="0" presId="urn:microsoft.com/office/officeart/2005/8/layout/hList1"/>
    <dgm:cxn modelId="{93C0C760-7CAA-49CC-92AD-CA834B9C2D66}" srcId="{B37414E4-9E0C-498C-87A8-550DC2FC8D7D}" destId="{93A29005-ECEA-44A8-98A3-35A4E0B048EC}" srcOrd="0" destOrd="0" parTransId="{77C44587-68A5-42FB-ADCD-513B3B5CC9BE}" sibTransId="{68759E10-0083-4961-9502-603B1BCC826E}"/>
    <dgm:cxn modelId="{A43116E0-5F7B-4EDC-B282-F770FF284BE0}" type="presOf" srcId="{93A29005-ECEA-44A8-98A3-35A4E0B048EC}" destId="{D2B92B6C-FE09-4D8C-BA10-51242D398CE0}" srcOrd="0" destOrd="0" presId="urn:microsoft.com/office/officeart/2005/8/layout/hList1"/>
    <dgm:cxn modelId="{8159DE8D-75CB-4F19-8865-39759731CD83}" srcId="{390D8610-3C4D-4862-9B1F-A61FA8D53658}" destId="{AF384810-E690-4216-8FEE-83D6F82C63EB}" srcOrd="2" destOrd="0" parTransId="{82D8C762-2B16-4860-B5A5-460A4C39A9FA}" sibTransId="{049571CC-9752-49A3-9115-B4165343C2BE}"/>
    <dgm:cxn modelId="{C206B8A8-7148-4E2A-90A5-DBC1A1EB0CFD}" srcId="{390D8610-3C4D-4862-9B1F-A61FA8D53658}" destId="{0ACDF20D-ADB1-4D4E-8243-352135544B18}" srcOrd="0" destOrd="0" parTransId="{7358250D-9CE2-4923-B67A-FF9A1FD706D3}" sibTransId="{DEA5A2E7-71D5-426B-99D4-02EB344A4A03}"/>
    <dgm:cxn modelId="{6CA50004-B8C7-4149-97E4-3990CCB09D14}" type="presOf" srcId="{390D8610-3C4D-4862-9B1F-A61FA8D53658}" destId="{85AAFB0E-2194-48E2-830B-394C2E069829}" srcOrd="0" destOrd="0" presId="urn:microsoft.com/office/officeart/2005/8/layout/hList1"/>
    <dgm:cxn modelId="{25E04990-D4C0-463C-9B27-FDC3C28625D3}" type="presOf" srcId="{1C50EF65-8CAB-4668-9F5C-304E95049C95}" destId="{CD3694EF-CEF3-4438-B7F5-48F26BE42B91}" srcOrd="0" destOrd="0" presId="urn:microsoft.com/office/officeart/2005/8/layout/hList1"/>
    <dgm:cxn modelId="{16EC8ECC-503A-486B-B231-7AE7F8DE5182}" srcId="{390D8610-3C4D-4862-9B1F-A61FA8D53658}" destId="{B37414E4-9E0C-498C-87A8-550DC2FC8D7D}" srcOrd="1" destOrd="0" parTransId="{6D600315-F77F-4ABE-A877-7F831B4D2787}" sibTransId="{8C680992-89D2-47FF-9E67-58FFF61C5FE8}"/>
    <dgm:cxn modelId="{BA0E702B-8B16-4805-98C7-12345A346078}" srcId="{390D8610-3C4D-4862-9B1F-A61FA8D53658}" destId="{1C50EF65-8CAB-4668-9F5C-304E95049C95}" srcOrd="4" destOrd="0" parTransId="{0B9A2E47-504F-4843-ADE9-FB6813342EE5}" sibTransId="{036B157F-F7C6-4C51-9764-8458B6E5067C}"/>
    <dgm:cxn modelId="{6EC50C63-656C-4482-B518-6EB01C02EADC}" srcId="{1C50EF65-8CAB-4668-9F5C-304E95049C95}" destId="{02CDCE9B-4370-43D0-AFA1-A769A1400600}" srcOrd="0" destOrd="0" parTransId="{8AA06CE9-FB43-443E-A73B-B419384B7678}" sibTransId="{4CB87A18-B999-44A3-BE60-F176CF96EDFA}"/>
    <dgm:cxn modelId="{079D99AF-8C70-49A4-B516-B59EE4797360}" type="presOf" srcId="{AEFABD14-E801-4D98-B9CF-19CF2E09370D}" destId="{BC1BB2AF-4F42-4901-81C7-3F95B164ADA1}" srcOrd="0" destOrd="0" presId="urn:microsoft.com/office/officeart/2005/8/layout/hList1"/>
    <dgm:cxn modelId="{B9DD8756-3954-43D8-BD3E-39BE509EE424}" type="presParOf" srcId="{85AAFB0E-2194-48E2-830B-394C2E069829}" destId="{FBC826E7-AA08-4BCA-A553-D360D51A835D}" srcOrd="0" destOrd="0" presId="urn:microsoft.com/office/officeart/2005/8/layout/hList1"/>
    <dgm:cxn modelId="{94C95144-B2BE-4A2A-A857-744E852FB23C}" type="presParOf" srcId="{FBC826E7-AA08-4BCA-A553-D360D51A835D}" destId="{1ECD78CA-FCE0-4EC3-8581-CAAE55BE8636}" srcOrd="0" destOrd="0" presId="urn:microsoft.com/office/officeart/2005/8/layout/hList1"/>
    <dgm:cxn modelId="{94C20D0D-9E95-42AE-B35E-BB5E81B609BF}" type="presParOf" srcId="{FBC826E7-AA08-4BCA-A553-D360D51A835D}" destId="{EB70FAA0-E258-41A7-896E-34D8687D7F08}" srcOrd="1" destOrd="0" presId="urn:microsoft.com/office/officeart/2005/8/layout/hList1"/>
    <dgm:cxn modelId="{F1B441B8-D563-48A2-9791-F45427F91A07}" type="presParOf" srcId="{85AAFB0E-2194-48E2-830B-394C2E069829}" destId="{58258DFA-E442-494A-AAFA-17061AAD8C48}" srcOrd="1" destOrd="0" presId="urn:microsoft.com/office/officeart/2005/8/layout/hList1"/>
    <dgm:cxn modelId="{580FE49A-B3E6-4962-BFB7-76889F08CF87}" type="presParOf" srcId="{85AAFB0E-2194-48E2-830B-394C2E069829}" destId="{7C07A2C5-BB02-42AB-9A56-F18A383232BC}" srcOrd="2" destOrd="0" presId="urn:microsoft.com/office/officeart/2005/8/layout/hList1"/>
    <dgm:cxn modelId="{63A6BDC8-DCCD-407E-880C-7D0AAFC336FE}" type="presParOf" srcId="{7C07A2C5-BB02-42AB-9A56-F18A383232BC}" destId="{8299344E-6C89-4F5B-A8DA-BFF8CB285CED}" srcOrd="0" destOrd="0" presId="urn:microsoft.com/office/officeart/2005/8/layout/hList1"/>
    <dgm:cxn modelId="{7D6B7FC1-4139-404D-9D56-4D7A006878EF}" type="presParOf" srcId="{7C07A2C5-BB02-42AB-9A56-F18A383232BC}" destId="{D2B92B6C-FE09-4D8C-BA10-51242D398CE0}" srcOrd="1" destOrd="0" presId="urn:microsoft.com/office/officeart/2005/8/layout/hList1"/>
    <dgm:cxn modelId="{A385215A-60E2-4656-8195-545EF0A21D94}" type="presParOf" srcId="{85AAFB0E-2194-48E2-830B-394C2E069829}" destId="{333DB282-DC9C-45FA-B253-7707934DC4FB}" srcOrd="3" destOrd="0" presId="urn:microsoft.com/office/officeart/2005/8/layout/hList1"/>
    <dgm:cxn modelId="{0666C4AC-70B8-4946-8A75-448063E1CC5E}" type="presParOf" srcId="{85AAFB0E-2194-48E2-830B-394C2E069829}" destId="{BB746EC9-8E8B-469B-9B41-26F129E7C0C9}" srcOrd="4" destOrd="0" presId="urn:microsoft.com/office/officeart/2005/8/layout/hList1"/>
    <dgm:cxn modelId="{F87ECBE9-53E2-44CE-BB13-6569B6E12F4C}" type="presParOf" srcId="{BB746EC9-8E8B-469B-9B41-26F129E7C0C9}" destId="{2CCC3C7B-D042-4A1F-A467-9036DCC31A55}" srcOrd="0" destOrd="0" presId="urn:microsoft.com/office/officeart/2005/8/layout/hList1"/>
    <dgm:cxn modelId="{0561FBB0-953E-4910-9CB1-F4FA1C4FA326}" type="presParOf" srcId="{BB746EC9-8E8B-469B-9B41-26F129E7C0C9}" destId="{3786AE98-8FF5-4EA2-BAFA-B60AAD6A7D88}" srcOrd="1" destOrd="0" presId="urn:microsoft.com/office/officeart/2005/8/layout/hList1"/>
    <dgm:cxn modelId="{7D92E29A-80B9-4A5A-9034-948C9E194768}" type="presParOf" srcId="{85AAFB0E-2194-48E2-830B-394C2E069829}" destId="{33455CB7-8AC9-4A1C-8C10-02F9406DBEB6}" srcOrd="5" destOrd="0" presId="urn:microsoft.com/office/officeart/2005/8/layout/hList1"/>
    <dgm:cxn modelId="{CDAF80FA-2D99-462A-AA21-F82047C751AE}" type="presParOf" srcId="{85AAFB0E-2194-48E2-830B-394C2E069829}" destId="{3B20A72A-F2F6-4F17-AE4D-A1C8BA57A214}" srcOrd="6" destOrd="0" presId="urn:microsoft.com/office/officeart/2005/8/layout/hList1"/>
    <dgm:cxn modelId="{E85F6B00-3933-4E98-B2D5-BC95FA3D82D6}" type="presParOf" srcId="{3B20A72A-F2F6-4F17-AE4D-A1C8BA57A214}" destId="{BC1BB2AF-4F42-4901-81C7-3F95B164ADA1}" srcOrd="0" destOrd="0" presId="urn:microsoft.com/office/officeart/2005/8/layout/hList1"/>
    <dgm:cxn modelId="{247B09B2-FDC6-4DEA-BAB7-9868E82F1EFD}" type="presParOf" srcId="{3B20A72A-F2F6-4F17-AE4D-A1C8BA57A214}" destId="{0A7A737D-871A-4BAD-8681-7CDC65215798}" srcOrd="1" destOrd="0" presId="urn:microsoft.com/office/officeart/2005/8/layout/hList1"/>
    <dgm:cxn modelId="{FC87BF6D-65C5-431E-9712-2803EBC84BE2}" type="presParOf" srcId="{85AAFB0E-2194-48E2-830B-394C2E069829}" destId="{F4531B6C-5E6A-44C8-8F45-E711DD3904FD}" srcOrd="7" destOrd="0" presId="urn:microsoft.com/office/officeart/2005/8/layout/hList1"/>
    <dgm:cxn modelId="{54998F18-A9ED-4D37-94D7-B3073B44ACBD}" type="presParOf" srcId="{85AAFB0E-2194-48E2-830B-394C2E069829}" destId="{D1028E2A-03ED-48C4-AB86-DA7B645333E4}" srcOrd="8" destOrd="0" presId="urn:microsoft.com/office/officeart/2005/8/layout/hList1"/>
    <dgm:cxn modelId="{AB085DDC-FCF3-4D81-A19A-3467A61AA788}" type="presParOf" srcId="{D1028E2A-03ED-48C4-AB86-DA7B645333E4}" destId="{CD3694EF-CEF3-4438-B7F5-48F26BE42B91}" srcOrd="0" destOrd="0" presId="urn:microsoft.com/office/officeart/2005/8/layout/hList1"/>
    <dgm:cxn modelId="{13470196-5CDB-4F57-8308-5BFF0172DD1A}" type="presParOf" srcId="{D1028E2A-03ED-48C4-AB86-DA7B645333E4}" destId="{E8ECBE4F-BC95-43E0-89CC-E90D6D5D8FBE}" srcOrd="1" destOrd="0" presId="urn:microsoft.com/office/officeart/2005/8/layout/hList1"/>
  </dgm:cxnLst>
  <dgm:bg/>
  <dgm:whole/>
  <dgm:extLst>
    <a:ext uri="http://schemas.microsoft.com/office/drawing/2008/diagram">
      <dsp:dataModelExt xmlns:dsp="http://schemas.microsoft.com/office/drawing/2008/diagram" relId="rId48"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DAFEE803-2DDC-4056-8F65-A048E5BA1D75}" type="doc">
      <dgm:prSet loTypeId="urn:microsoft.com/office/officeart/2005/8/layout/hList3" loCatId="list" qsTypeId="urn:microsoft.com/office/officeart/2005/8/quickstyle/simple1" qsCatId="simple" csTypeId="urn:microsoft.com/office/officeart/2005/8/colors/accent1_5" csCatId="accent1" phldr="1"/>
      <dgm:spPr/>
      <dgm:t>
        <a:bodyPr/>
        <a:lstStyle/>
        <a:p>
          <a:endParaRPr lang="en-US"/>
        </a:p>
      </dgm:t>
    </dgm:pt>
    <dgm:pt modelId="{58D2CA9D-3992-49AB-8F64-E991CEFF84FF}">
      <dgm:prSet phldrT="[Text]" custT="1"/>
      <dgm:spPr/>
      <dgm:t>
        <a:bodyPr/>
        <a:lstStyle/>
        <a:p>
          <a:pPr algn="ctr"/>
          <a:r>
            <a:rPr lang="en-US" sz="1050"/>
            <a:t>New - Credit Guarantee Charges </a:t>
          </a:r>
        </a:p>
      </dgm:t>
    </dgm:pt>
    <dgm:pt modelId="{70AAE66E-8BD9-4D67-8201-E7C397AA13AA}" type="parTrans" cxnId="{FE2142DB-BD1D-4287-AFD9-ECBE928FF557}">
      <dgm:prSet/>
      <dgm:spPr/>
      <dgm:t>
        <a:bodyPr/>
        <a:lstStyle/>
        <a:p>
          <a:pPr algn="ctr"/>
          <a:endParaRPr lang="en-US" sz="1050"/>
        </a:p>
      </dgm:t>
    </dgm:pt>
    <dgm:pt modelId="{0B7952F5-761F-4CD6-B711-70F0A58A1583}" type="sibTrans" cxnId="{FE2142DB-BD1D-4287-AFD9-ECBE928FF557}">
      <dgm:prSet/>
      <dgm:spPr/>
      <dgm:t>
        <a:bodyPr/>
        <a:lstStyle/>
        <a:p>
          <a:pPr algn="ctr"/>
          <a:endParaRPr lang="en-US" sz="1050"/>
        </a:p>
      </dgm:t>
    </dgm:pt>
    <dgm:pt modelId="{A2575CFD-F745-49E3-9E2A-4F4FF8A0FD50}">
      <dgm:prSet phldrT="[Text]" custT="1"/>
      <dgm:spPr/>
      <dgm:t>
        <a:bodyPr/>
        <a:lstStyle/>
        <a:p>
          <a:pPr algn="ctr"/>
          <a:r>
            <a:rPr lang="en-US" sz="1050"/>
            <a:t>Fees</a:t>
          </a:r>
        </a:p>
      </dgm:t>
    </dgm:pt>
    <dgm:pt modelId="{0DCF2A9B-6BB2-4019-8D8E-9B8943DD20FF}" type="parTrans" cxnId="{CBB06E93-E865-4977-ACBC-C5B2F56E6E12}">
      <dgm:prSet/>
      <dgm:spPr/>
      <dgm:t>
        <a:bodyPr/>
        <a:lstStyle/>
        <a:p>
          <a:pPr algn="ctr"/>
          <a:endParaRPr lang="en-US" sz="1050"/>
        </a:p>
      </dgm:t>
    </dgm:pt>
    <dgm:pt modelId="{47EADDC9-183D-404C-994E-7068928C767E}" type="sibTrans" cxnId="{CBB06E93-E865-4977-ACBC-C5B2F56E6E12}">
      <dgm:prSet/>
      <dgm:spPr/>
      <dgm:t>
        <a:bodyPr/>
        <a:lstStyle/>
        <a:p>
          <a:pPr algn="ctr"/>
          <a:endParaRPr lang="en-US" sz="1050"/>
        </a:p>
      </dgm:t>
    </dgm:pt>
    <dgm:pt modelId="{845400AE-B173-4DA9-9071-DB9F150E9F41}">
      <dgm:prSet phldrT="[Text]" custT="1"/>
      <dgm:spPr/>
      <dgm:t>
        <a:bodyPr/>
        <a:lstStyle/>
        <a:p>
          <a:pPr algn="ctr"/>
          <a:r>
            <a:rPr lang="en-US" sz="1050"/>
            <a:t>Taxes</a:t>
          </a:r>
        </a:p>
      </dgm:t>
    </dgm:pt>
    <dgm:pt modelId="{96E6FE51-8EAB-492A-84F9-CCA2D1F30254}" type="parTrans" cxnId="{A310D041-B08B-4186-8458-64AC2D1404A5}">
      <dgm:prSet/>
      <dgm:spPr/>
      <dgm:t>
        <a:bodyPr/>
        <a:lstStyle/>
        <a:p>
          <a:pPr algn="ctr"/>
          <a:endParaRPr lang="en-US" sz="1050"/>
        </a:p>
      </dgm:t>
    </dgm:pt>
    <dgm:pt modelId="{1624D6DB-6889-419F-97C6-63FDC5D3E1FE}" type="sibTrans" cxnId="{A310D041-B08B-4186-8458-64AC2D1404A5}">
      <dgm:prSet/>
      <dgm:spPr/>
      <dgm:t>
        <a:bodyPr/>
        <a:lstStyle/>
        <a:p>
          <a:pPr algn="ctr"/>
          <a:endParaRPr lang="en-US" sz="1050"/>
        </a:p>
      </dgm:t>
    </dgm:pt>
    <dgm:pt modelId="{636BACA1-EEBA-493A-9384-8451A016E0C8}" type="pres">
      <dgm:prSet presAssocID="{DAFEE803-2DDC-4056-8F65-A048E5BA1D75}" presName="composite" presStyleCnt="0">
        <dgm:presLayoutVars>
          <dgm:chMax val="1"/>
          <dgm:dir/>
          <dgm:resizeHandles val="exact"/>
        </dgm:presLayoutVars>
      </dgm:prSet>
      <dgm:spPr/>
      <dgm:t>
        <a:bodyPr/>
        <a:lstStyle/>
        <a:p>
          <a:endParaRPr lang="en-US"/>
        </a:p>
      </dgm:t>
    </dgm:pt>
    <dgm:pt modelId="{1FC7250E-5C3E-4000-AEFD-6407B527FDA6}" type="pres">
      <dgm:prSet presAssocID="{58D2CA9D-3992-49AB-8F64-E991CEFF84FF}" presName="roof" presStyleLbl="dkBgShp" presStyleIdx="0" presStyleCnt="2"/>
      <dgm:spPr/>
      <dgm:t>
        <a:bodyPr/>
        <a:lstStyle/>
        <a:p>
          <a:endParaRPr lang="en-US"/>
        </a:p>
      </dgm:t>
    </dgm:pt>
    <dgm:pt modelId="{1B5E11F4-7CD9-4AE5-B9DB-EFD6DEF090C9}" type="pres">
      <dgm:prSet presAssocID="{58D2CA9D-3992-49AB-8F64-E991CEFF84FF}" presName="pillars" presStyleCnt="0"/>
      <dgm:spPr/>
      <dgm:t>
        <a:bodyPr/>
        <a:lstStyle/>
        <a:p>
          <a:endParaRPr lang="en-US"/>
        </a:p>
      </dgm:t>
    </dgm:pt>
    <dgm:pt modelId="{E402C77F-0973-4DB2-8B58-D6B99AF8F788}" type="pres">
      <dgm:prSet presAssocID="{58D2CA9D-3992-49AB-8F64-E991CEFF84FF}" presName="pillar1" presStyleLbl="node1" presStyleIdx="0" presStyleCnt="2">
        <dgm:presLayoutVars>
          <dgm:bulletEnabled val="1"/>
        </dgm:presLayoutVars>
      </dgm:prSet>
      <dgm:spPr/>
      <dgm:t>
        <a:bodyPr/>
        <a:lstStyle/>
        <a:p>
          <a:endParaRPr lang="en-US"/>
        </a:p>
      </dgm:t>
    </dgm:pt>
    <dgm:pt modelId="{A9BB3A76-D9E2-4FAB-8347-67028F2D06DD}" type="pres">
      <dgm:prSet presAssocID="{845400AE-B173-4DA9-9071-DB9F150E9F41}" presName="pillarX" presStyleLbl="node1" presStyleIdx="1" presStyleCnt="2">
        <dgm:presLayoutVars>
          <dgm:bulletEnabled val="1"/>
        </dgm:presLayoutVars>
      </dgm:prSet>
      <dgm:spPr/>
      <dgm:t>
        <a:bodyPr/>
        <a:lstStyle/>
        <a:p>
          <a:endParaRPr lang="en-US"/>
        </a:p>
      </dgm:t>
    </dgm:pt>
    <dgm:pt modelId="{C087FA8D-EB23-42F6-BA68-486CB59C0448}" type="pres">
      <dgm:prSet presAssocID="{58D2CA9D-3992-49AB-8F64-E991CEFF84FF}" presName="base" presStyleLbl="dkBgShp" presStyleIdx="1" presStyleCnt="2"/>
      <dgm:spPr/>
      <dgm:t>
        <a:bodyPr/>
        <a:lstStyle/>
        <a:p>
          <a:endParaRPr lang="en-US"/>
        </a:p>
      </dgm:t>
    </dgm:pt>
  </dgm:ptLst>
  <dgm:cxnLst>
    <dgm:cxn modelId="{D69D56CB-EEF6-4260-8E92-A09A152A4627}" type="presOf" srcId="{A2575CFD-F745-49E3-9E2A-4F4FF8A0FD50}" destId="{E402C77F-0973-4DB2-8B58-D6B99AF8F788}" srcOrd="0" destOrd="0" presId="urn:microsoft.com/office/officeart/2005/8/layout/hList3"/>
    <dgm:cxn modelId="{EE5BA4EA-CD73-4860-9E87-9B5B798565DD}" type="presOf" srcId="{DAFEE803-2DDC-4056-8F65-A048E5BA1D75}" destId="{636BACA1-EEBA-493A-9384-8451A016E0C8}" srcOrd="0" destOrd="0" presId="urn:microsoft.com/office/officeart/2005/8/layout/hList3"/>
    <dgm:cxn modelId="{1265B5CE-E3A0-4549-8494-26F396E4EEBD}" type="presOf" srcId="{58D2CA9D-3992-49AB-8F64-E991CEFF84FF}" destId="{1FC7250E-5C3E-4000-AEFD-6407B527FDA6}" srcOrd="0" destOrd="0" presId="urn:microsoft.com/office/officeart/2005/8/layout/hList3"/>
    <dgm:cxn modelId="{A310D041-B08B-4186-8458-64AC2D1404A5}" srcId="{58D2CA9D-3992-49AB-8F64-E991CEFF84FF}" destId="{845400AE-B173-4DA9-9071-DB9F150E9F41}" srcOrd="1" destOrd="0" parTransId="{96E6FE51-8EAB-492A-84F9-CCA2D1F30254}" sibTransId="{1624D6DB-6889-419F-97C6-63FDC5D3E1FE}"/>
    <dgm:cxn modelId="{782F3448-09BF-4578-970E-F169CC6B3176}" type="presOf" srcId="{845400AE-B173-4DA9-9071-DB9F150E9F41}" destId="{A9BB3A76-D9E2-4FAB-8347-67028F2D06DD}" srcOrd="0" destOrd="0" presId="urn:microsoft.com/office/officeart/2005/8/layout/hList3"/>
    <dgm:cxn modelId="{FE2142DB-BD1D-4287-AFD9-ECBE928FF557}" srcId="{DAFEE803-2DDC-4056-8F65-A048E5BA1D75}" destId="{58D2CA9D-3992-49AB-8F64-E991CEFF84FF}" srcOrd="0" destOrd="0" parTransId="{70AAE66E-8BD9-4D67-8201-E7C397AA13AA}" sibTransId="{0B7952F5-761F-4CD6-B711-70F0A58A1583}"/>
    <dgm:cxn modelId="{CBB06E93-E865-4977-ACBC-C5B2F56E6E12}" srcId="{58D2CA9D-3992-49AB-8F64-E991CEFF84FF}" destId="{A2575CFD-F745-49E3-9E2A-4F4FF8A0FD50}" srcOrd="0" destOrd="0" parTransId="{0DCF2A9B-6BB2-4019-8D8E-9B8943DD20FF}" sibTransId="{47EADDC9-183D-404C-994E-7068928C767E}"/>
    <dgm:cxn modelId="{8A706134-1FC7-419D-B1FE-D999EFFC281E}" type="presParOf" srcId="{636BACA1-EEBA-493A-9384-8451A016E0C8}" destId="{1FC7250E-5C3E-4000-AEFD-6407B527FDA6}" srcOrd="0" destOrd="0" presId="urn:microsoft.com/office/officeart/2005/8/layout/hList3"/>
    <dgm:cxn modelId="{43AE080E-3C2B-4E7B-89CC-E5A918FFEB3A}" type="presParOf" srcId="{636BACA1-EEBA-493A-9384-8451A016E0C8}" destId="{1B5E11F4-7CD9-4AE5-B9DB-EFD6DEF090C9}" srcOrd="1" destOrd="0" presId="urn:microsoft.com/office/officeart/2005/8/layout/hList3"/>
    <dgm:cxn modelId="{2869DDC4-997C-42FF-BC42-2F6CD0C5C563}" type="presParOf" srcId="{1B5E11F4-7CD9-4AE5-B9DB-EFD6DEF090C9}" destId="{E402C77F-0973-4DB2-8B58-D6B99AF8F788}" srcOrd="0" destOrd="0" presId="urn:microsoft.com/office/officeart/2005/8/layout/hList3"/>
    <dgm:cxn modelId="{156AA7C5-7660-4D12-8E63-43C53A785F86}" type="presParOf" srcId="{1B5E11F4-7CD9-4AE5-B9DB-EFD6DEF090C9}" destId="{A9BB3A76-D9E2-4FAB-8347-67028F2D06DD}" srcOrd="1" destOrd="0" presId="urn:microsoft.com/office/officeart/2005/8/layout/hList3"/>
    <dgm:cxn modelId="{D54A3EDB-36BA-4D97-AB4F-03C9C6A65407}" type="presParOf" srcId="{636BACA1-EEBA-493A-9384-8451A016E0C8}" destId="{C087FA8D-EB23-42F6-BA68-486CB59C0448}" srcOrd="2" destOrd="0" presId="urn:microsoft.com/office/officeart/2005/8/layout/hList3"/>
  </dgm:cxnLst>
  <dgm:bg/>
  <dgm:whole/>
  <dgm:extLst>
    <a:ext uri="http://schemas.microsoft.com/office/drawing/2008/diagram">
      <dsp:dataModelExt xmlns:dsp="http://schemas.microsoft.com/office/drawing/2008/diagram" relId="rId53" minVer="http://schemas.openxmlformats.org/drawingml/2006/diagram"/>
    </a:ext>
  </dgm:extLst>
</dgm:dataModel>
</file>

<file path=word/diagrams/data9.xml><?xml version="1.0" encoding="utf-8"?>
<dgm:dataModel xmlns:dgm="http://schemas.openxmlformats.org/drawingml/2006/diagram" xmlns:a="http://schemas.openxmlformats.org/drawingml/2006/main">
  <dgm:ptLst>
    <dgm:pt modelId="{390D8610-3C4D-4862-9B1F-A61FA8D53658}" type="doc">
      <dgm:prSet loTypeId="urn:microsoft.com/office/officeart/2005/8/layout/hList1" loCatId="list" qsTypeId="urn:microsoft.com/office/officeart/2005/8/quickstyle/simple1" qsCatId="simple" csTypeId="urn:microsoft.com/office/officeart/2005/8/colors/colorful1" csCatId="colorful" phldr="1"/>
      <dgm:spPr/>
      <dgm:t>
        <a:bodyPr/>
        <a:lstStyle/>
        <a:p>
          <a:endParaRPr lang="en-US"/>
        </a:p>
      </dgm:t>
    </dgm:pt>
    <dgm:pt modelId="{B37414E4-9E0C-498C-87A8-550DC2FC8D7D}">
      <dgm:prSet phldrT="[Text]"/>
      <dgm:spPr/>
      <dgm:t>
        <a:bodyPr/>
        <a:lstStyle/>
        <a:p>
          <a:r>
            <a:rPr lang="en-US"/>
            <a:t>Scheme Code</a:t>
          </a:r>
        </a:p>
      </dgm:t>
    </dgm:pt>
    <dgm:pt modelId="{6D600315-F77F-4ABE-A877-7F831B4D2787}" type="parTrans" cxnId="{16EC8ECC-503A-486B-B231-7AE7F8DE5182}">
      <dgm:prSet/>
      <dgm:spPr/>
      <dgm:t>
        <a:bodyPr/>
        <a:lstStyle/>
        <a:p>
          <a:endParaRPr lang="en-US"/>
        </a:p>
      </dgm:t>
    </dgm:pt>
    <dgm:pt modelId="{8C680992-89D2-47FF-9E67-58FFF61C5FE8}" type="sibTrans" cxnId="{16EC8ECC-503A-486B-B231-7AE7F8DE5182}">
      <dgm:prSet/>
      <dgm:spPr/>
      <dgm:t>
        <a:bodyPr/>
        <a:lstStyle/>
        <a:p>
          <a:endParaRPr lang="en-US"/>
        </a:p>
      </dgm:t>
    </dgm:pt>
    <dgm:pt modelId="{93A29005-ECEA-44A8-98A3-35A4E0B048EC}">
      <dgm:prSet phldrT="[Text]"/>
      <dgm:spPr/>
      <dgm:t>
        <a:bodyPr/>
        <a:lstStyle/>
        <a:p>
          <a:r>
            <a:rPr lang="en-US"/>
            <a:t>Education Loan the code is - 'EDL'</a:t>
          </a:r>
        </a:p>
      </dgm:t>
    </dgm:pt>
    <dgm:pt modelId="{77C44587-68A5-42FB-ADCD-513B3B5CC9BE}" type="parTrans" cxnId="{93C0C760-7CAA-49CC-92AD-CA834B9C2D66}">
      <dgm:prSet/>
      <dgm:spPr/>
      <dgm:t>
        <a:bodyPr/>
        <a:lstStyle/>
        <a:p>
          <a:endParaRPr lang="en-US"/>
        </a:p>
      </dgm:t>
    </dgm:pt>
    <dgm:pt modelId="{68759E10-0083-4961-9502-603B1BCC826E}" type="sibTrans" cxnId="{93C0C760-7CAA-49CC-92AD-CA834B9C2D66}">
      <dgm:prSet/>
      <dgm:spPr/>
      <dgm:t>
        <a:bodyPr/>
        <a:lstStyle/>
        <a:p>
          <a:endParaRPr lang="en-US"/>
        </a:p>
      </dgm:t>
    </dgm:pt>
    <dgm:pt modelId="{AF384810-E690-4216-8FEE-83D6F82C63EB}">
      <dgm:prSet phldrT="[Text]"/>
      <dgm:spPr/>
      <dgm:t>
        <a:bodyPr/>
        <a:lstStyle/>
        <a:p>
          <a:r>
            <a:rPr lang="en-US"/>
            <a:t>Docket Code</a:t>
          </a:r>
        </a:p>
      </dgm:t>
    </dgm:pt>
    <dgm:pt modelId="{82D8C762-2B16-4860-B5A5-460A4C39A9FA}" type="parTrans" cxnId="{8159DE8D-75CB-4F19-8865-39759731CD83}">
      <dgm:prSet/>
      <dgm:spPr/>
      <dgm:t>
        <a:bodyPr/>
        <a:lstStyle/>
        <a:p>
          <a:endParaRPr lang="en-US"/>
        </a:p>
      </dgm:t>
    </dgm:pt>
    <dgm:pt modelId="{049571CC-9752-49A3-9115-B4165343C2BE}" type="sibTrans" cxnId="{8159DE8D-75CB-4F19-8865-39759731CD83}">
      <dgm:prSet/>
      <dgm:spPr/>
      <dgm:t>
        <a:bodyPr/>
        <a:lstStyle/>
        <a:p>
          <a:endParaRPr lang="en-US"/>
        </a:p>
      </dgm:t>
    </dgm:pt>
    <dgm:pt modelId="{527AC3A1-6FAF-41EE-8198-647E6079E24C}">
      <dgm:prSet phldrT="[Text]"/>
      <dgm:spPr/>
      <dgm:t>
        <a:bodyPr/>
        <a:lstStyle/>
        <a:p>
          <a:r>
            <a:rPr lang="en-US"/>
            <a:t>The Docket Code for General Schemes is 'GEN'	</a:t>
          </a:r>
        </a:p>
      </dgm:t>
    </dgm:pt>
    <dgm:pt modelId="{EEF35C69-FA3A-44A6-80D9-D0E84816B7F2}" type="parTrans" cxnId="{A3E6A921-B119-4ED0-BA2E-224A0D6640A7}">
      <dgm:prSet/>
      <dgm:spPr/>
      <dgm:t>
        <a:bodyPr/>
        <a:lstStyle/>
        <a:p>
          <a:endParaRPr lang="en-US"/>
        </a:p>
      </dgm:t>
    </dgm:pt>
    <dgm:pt modelId="{97278750-C384-4C64-B96A-48EE160575AC}" type="sibTrans" cxnId="{A3E6A921-B119-4ED0-BA2E-224A0D6640A7}">
      <dgm:prSet/>
      <dgm:spPr/>
      <dgm:t>
        <a:bodyPr/>
        <a:lstStyle/>
        <a:p>
          <a:endParaRPr lang="en-US"/>
        </a:p>
      </dgm:t>
    </dgm:pt>
    <dgm:pt modelId="{AEFABD14-E801-4D98-B9CF-19CF2E09370D}">
      <dgm:prSet phldrT="[Text]"/>
      <dgm:spPr/>
      <dgm:t>
        <a:bodyPr/>
        <a:lstStyle/>
        <a:p>
          <a:r>
            <a:rPr lang="en-US"/>
            <a:t>Date Stamp</a:t>
          </a:r>
        </a:p>
      </dgm:t>
    </dgm:pt>
    <dgm:pt modelId="{92DCF1B3-A4B1-46DC-A1C0-F76A36F678E9}" type="parTrans" cxnId="{51DB2E15-1D46-43DF-A5EC-0FED3E3C3350}">
      <dgm:prSet/>
      <dgm:spPr/>
      <dgm:t>
        <a:bodyPr/>
        <a:lstStyle/>
        <a:p>
          <a:endParaRPr lang="en-US"/>
        </a:p>
      </dgm:t>
    </dgm:pt>
    <dgm:pt modelId="{933627A2-7A7D-4212-B774-D29676E4BBEA}" type="sibTrans" cxnId="{51DB2E15-1D46-43DF-A5EC-0FED3E3C3350}">
      <dgm:prSet/>
      <dgm:spPr/>
      <dgm:t>
        <a:bodyPr/>
        <a:lstStyle/>
        <a:p>
          <a:endParaRPr lang="en-US"/>
        </a:p>
      </dgm:t>
    </dgm:pt>
    <dgm:pt modelId="{C78FF884-AF32-4A77-A291-AA9E473C2D67}">
      <dgm:prSet phldrT="[Text]"/>
      <dgm:spPr/>
      <dgm:t>
        <a:bodyPr/>
        <a:lstStyle/>
        <a:p>
          <a:r>
            <a:rPr lang="en-US"/>
            <a:t>Date Stamp as DDMMYYYY - On which CGDAN is issued</a:t>
          </a:r>
        </a:p>
      </dgm:t>
    </dgm:pt>
    <dgm:pt modelId="{63544EF0-E17C-4C2B-ABB7-2C7E679788AE}" type="parTrans" cxnId="{7DAF646B-7C2B-4916-80BE-9809FFCC4002}">
      <dgm:prSet/>
      <dgm:spPr/>
      <dgm:t>
        <a:bodyPr/>
        <a:lstStyle/>
        <a:p>
          <a:endParaRPr lang="en-US"/>
        </a:p>
      </dgm:t>
    </dgm:pt>
    <dgm:pt modelId="{8238F669-3558-4064-BEC7-2F9668EE51E5}" type="sibTrans" cxnId="{7DAF646B-7C2B-4916-80BE-9809FFCC4002}">
      <dgm:prSet/>
      <dgm:spPr/>
      <dgm:t>
        <a:bodyPr/>
        <a:lstStyle/>
        <a:p>
          <a:endParaRPr lang="en-US"/>
        </a:p>
      </dgm:t>
    </dgm:pt>
    <dgm:pt modelId="{1C50EF65-8CAB-4668-9F5C-304E95049C95}">
      <dgm:prSet phldrT="[Text]"/>
      <dgm:spPr/>
      <dgm:t>
        <a:bodyPr/>
        <a:lstStyle/>
        <a:p>
          <a:r>
            <a:rPr lang="en-US"/>
            <a:t>Unique Number</a:t>
          </a:r>
        </a:p>
      </dgm:t>
    </dgm:pt>
    <dgm:pt modelId="{0B9A2E47-504F-4843-ADE9-FB6813342EE5}" type="parTrans" cxnId="{BA0E702B-8B16-4805-98C7-12345A346078}">
      <dgm:prSet/>
      <dgm:spPr/>
      <dgm:t>
        <a:bodyPr/>
        <a:lstStyle/>
        <a:p>
          <a:endParaRPr lang="en-US"/>
        </a:p>
      </dgm:t>
    </dgm:pt>
    <dgm:pt modelId="{036B157F-F7C6-4C51-9764-8458B6E5067C}" type="sibTrans" cxnId="{BA0E702B-8B16-4805-98C7-12345A346078}">
      <dgm:prSet/>
      <dgm:spPr/>
      <dgm:t>
        <a:bodyPr/>
        <a:lstStyle/>
        <a:p>
          <a:endParaRPr lang="en-US"/>
        </a:p>
      </dgm:t>
    </dgm:pt>
    <dgm:pt modelId="{02CDCE9B-4370-43D0-AFA1-A769A1400600}">
      <dgm:prSet phldrT="[Text]"/>
      <dgm:spPr/>
      <dgm:t>
        <a:bodyPr/>
        <a:lstStyle/>
        <a:p>
          <a:r>
            <a:rPr lang="en-US"/>
            <a:t>A 8 digit running number </a:t>
          </a:r>
        </a:p>
      </dgm:t>
    </dgm:pt>
    <dgm:pt modelId="{8AA06CE9-FB43-443E-A73B-B419384B7678}" type="parTrans" cxnId="{6EC50C63-656C-4482-B518-6EB01C02EADC}">
      <dgm:prSet/>
      <dgm:spPr/>
      <dgm:t>
        <a:bodyPr/>
        <a:lstStyle/>
        <a:p>
          <a:endParaRPr lang="en-US"/>
        </a:p>
      </dgm:t>
    </dgm:pt>
    <dgm:pt modelId="{4CB87A18-B999-44A3-BE60-F176CF96EDFA}" type="sibTrans" cxnId="{6EC50C63-656C-4482-B518-6EB01C02EADC}">
      <dgm:prSet/>
      <dgm:spPr/>
      <dgm:t>
        <a:bodyPr/>
        <a:lstStyle/>
        <a:p>
          <a:endParaRPr lang="en-US"/>
        </a:p>
      </dgm:t>
    </dgm:pt>
    <dgm:pt modelId="{0ACDF20D-ADB1-4D4E-8243-352135544B18}">
      <dgm:prSet phldrT="[Text]"/>
      <dgm:spPr/>
      <dgm:t>
        <a:bodyPr/>
        <a:lstStyle/>
        <a:p>
          <a:r>
            <a:rPr lang="en-US"/>
            <a:t>Identifier</a:t>
          </a:r>
        </a:p>
      </dgm:t>
    </dgm:pt>
    <dgm:pt modelId="{7358250D-9CE2-4923-B67A-FF9A1FD706D3}" type="parTrans" cxnId="{C206B8A8-7148-4E2A-90A5-DBC1A1EB0CFD}">
      <dgm:prSet/>
      <dgm:spPr/>
      <dgm:t>
        <a:bodyPr/>
        <a:lstStyle/>
        <a:p>
          <a:endParaRPr lang="en-US"/>
        </a:p>
      </dgm:t>
    </dgm:pt>
    <dgm:pt modelId="{DEA5A2E7-71D5-426B-99D4-02EB344A4A03}" type="sibTrans" cxnId="{C206B8A8-7148-4E2A-90A5-DBC1A1EB0CFD}">
      <dgm:prSet/>
      <dgm:spPr/>
      <dgm:t>
        <a:bodyPr/>
        <a:lstStyle/>
        <a:p>
          <a:endParaRPr lang="en-US"/>
        </a:p>
      </dgm:t>
    </dgm:pt>
    <dgm:pt modelId="{53D2D26F-1741-42EF-AA50-5A347EA23D3B}">
      <dgm:prSet phldrT="[Text]"/>
      <dgm:spPr/>
      <dgm:t>
        <a:bodyPr/>
        <a:lstStyle/>
        <a:p>
          <a:r>
            <a:rPr lang="en-US"/>
            <a:t>A fixed identifier - 'GC'</a:t>
          </a:r>
        </a:p>
      </dgm:t>
    </dgm:pt>
    <dgm:pt modelId="{69A390D9-6390-4EE6-AD4B-266D584B88DD}" type="parTrans" cxnId="{10F5CF05-049B-45EE-B9CB-97D9D7C4A35F}">
      <dgm:prSet/>
      <dgm:spPr/>
      <dgm:t>
        <a:bodyPr/>
        <a:lstStyle/>
        <a:p>
          <a:endParaRPr lang="en-US"/>
        </a:p>
      </dgm:t>
    </dgm:pt>
    <dgm:pt modelId="{0DCFE729-BC4A-4C72-9E34-64FE5D603D32}" type="sibTrans" cxnId="{10F5CF05-049B-45EE-B9CB-97D9D7C4A35F}">
      <dgm:prSet/>
      <dgm:spPr/>
      <dgm:t>
        <a:bodyPr/>
        <a:lstStyle/>
        <a:p>
          <a:endParaRPr lang="en-US"/>
        </a:p>
      </dgm:t>
    </dgm:pt>
    <dgm:pt modelId="{85AAFB0E-2194-48E2-830B-394C2E069829}" type="pres">
      <dgm:prSet presAssocID="{390D8610-3C4D-4862-9B1F-A61FA8D53658}" presName="Name0" presStyleCnt="0">
        <dgm:presLayoutVars>
          <dgm:dir/>
          <dgm:animLvl val="lvl"/>
          <dgm:resizeHandles val="exact"/>
        </dgm:presLayoutVars>
      </dgm:prSet>
      <dgm:spPr/>
      <dgm:t>
        <a:bodyPr/>
        <a:lstStyle/>
        <a:p>
          <a:endParaRPr lang="en-US"/>
        </a:p>
      </dgm:t>
    </dgm:pt>
    <dgm:pt modelId="{FBC826E7-AA08-4BCA-A553-D360D51A835D}" type="pres">
      <dgm:prSet presAssocID="{0ACDF20D-ADB1-4D4E-8243-352135544B18}" presName="composite" presStyleCnt="0"/>
      <dgm:spPr/>
    </dgm:pt>
    <dgm:pt modelId="{1ECD78CA-FCE0-4EC3-8581-CAAE55BE8636}" type="pres">
      <dgm:prSet presAssocID="{0ACDF20D-ADB1-4D4E-8243-352135544B18}" presName="parTx" presStyleLbl="alignNode1" presStyleIdx="0" presStyleCnt="5">
        <dgm:presLayoutVars>
          <dgm:chMax val="0"/>
          <dgm:chPref val="0"/>
          <dgm:bulletEnabled val="1"/>
        </dgm:presLayoutVars>
      </dgm:prSet>
      <dgm:spPr/>
      <dgm:t>
        <a:bodyPr/>
        <a:lstStyle/>
        <a:p>
          <a:endParaRPr lang="en-US"/>
        </a:p>
      </dgm:t>
    </dgm:pt>
    <dgm:pt modelId="{EB70FAA0-E258-41A7-896E-34D8687D7F08}" type="pres">
      <dgm:prSet presAssocID="{0ACDF20D-ADB1-4D4E-8243-352135544B18}" presName="desTx" presStyleLbl="alignAccFollowNode1" presStyleIdx="0" presStyleCnt="5">
        <dgm:presLayoutVars>
          <dgm:bulletEnabled val="1"/>
        </dgm:presLayoutVars>
      </dgm:prSet>
      <dgm:spPr/>
      <dgm:t>
        <a:bodyPr/>
        <a:lstStyle/>
        <a:p>
          <a:endParaRPr lang="en-US"/>
        </a:p>
      </dgm:t>
    </dgm:pt>
    <dgm:pt modelId="{58258DFA-E442-494A-AAFA-17061AAD8C48}" type="pres">
      <dgm:prSet presAssocID="{DEA5A2E7-71D5-426B-99D4-02EB344A4A03}" presName="space" presStyleCnt="0"/>
      <dgm:spPr/>
    </dgm:pt>
    <dgm:pt modelId="{7C07A2C5-BB02-42AB-9A56-F18A383232BC}" type="pres">
      <dgm:prSet presAssocID="{B37414E4-9E0C-498C-87A8-550DC2FC8D7D}" presName="composite" presStyleCnt="0"/>
      <dgm:spPr/>
    </dgm:pt>
    <dgm:pt modelId="{8299344E-6C89-4F5B-A8DA-BFF8CB285CED}" type="pres">
      <dgm:prSet presAssocID="{B37414E4-9E0C-498C-87A8-550DC2FC8D7D}" presName="parTx" presStyleLbl="alignNode1" presStyleIdx="1" presStyleCnt="5">
        <dgm:presLayoutVars>
          <dgm:chMax val="0"/>
          <dgm:chPref val="0"/>
          <dgm:bulletEnabled val="1"/>
        </dgm:presLayoutVars>
      </dgm:prSet>
      <dgm:spPr/>
      <dgm:t>
        <a:bodyPr/>
        <a:lstStyle/>
        <a:p>
          <a:endParaRPr lang="en-US"/>
        </a:p>
      </dgm:t>
    </dgm:pt>
    <dgm:pt modelId="{D2B92B6C-FE09-4D8C-BA10-51242D398CE0}" type="pres">
      <dgm:prSet presAssocID="{B37414E4-9E0C-498C-87A8-550DC2FC8D7D}" presName="desTx" presStyleLbl="alignAccFollowNode1" presStyleIdx="1" presStyleCnt="5">
        <dgm:presLayoutVars>
          <dgm:bulletEnabled val="1"/>
        </dgm:presLayoutVars>
      </dgm:prSet>
      <dgm:spPr/>
      <dgm:t>
        <a:bodyPr/>
        <a:lstStyle/>
        <a:p>
          <a:endParaRPr lang="en-US"/>
        </a:p>
      </dgm:t>
    </dgm:pt>
    <dgm:pt modelId="{333DB282-DC9C-45FA-B253-7707934DC4FB}" type="pres">
      <dgm:prSet presAssocID="{8C680992-89D2-47FF-9E67-58FFF61C5FE8}" presName="space" presStyleCnt="0"/>
      <dgm:spPr/>
    </dgm:pt>
    <dgm:pt modelId="{BB746EC9-8E8B-469B-9B41-26F129E7C0C9}" type="pres">
      <dgm:prSet presAssocID="{AF384810-E690-4216-8FEE-83D6F82C63EB}" presName="composite" presStyleCnt="0"/>
      <dgm:spPr/>
    </dgm:pt>
    <dgm:pt modelId="{2CCC3C7B-D042-4A1F-A467-9036DCC31A55}" type="pres">
      <dgm:prSet presAssocID="{AF384810-E690-4216-8FEE-83D6F82C63EB}" presName="parTx" presStyleLbl="alignNode1" presStyleIdx="2" presStyleCnt="5">
        <dgm:presLayoutVars>
          <dgm:chMax val="0"/>
          <dgm:chPref val="0"/>
          <dgm:bulletEnabled val="1"/>
        </dgm:presLayoutVars>
      </dgm:prSet>
      <dgm:spPr/>
      <dgm:t>
        <a:bodyPr/>
        <a:lstStyle/>
        <a:p>
          <a:endParaRPr lang="en-US"/>
        </a:p>
      </dgm:t>
    </dgm:pt>
    <dgm:pt modelId="{3786AE98-8FF5-4EA2-BAFA-B60AAD6A7D88}" type="pres">
      <dgm:prSet presAssocID="{AF384810-E690-4216-8FEE-83D6F82C63EB}" presName="desTx" presStyleLbl="alignAccFollowNode1" presStyleIdx="2" presStyleCnt="5">
        <dgm:presLayoutVars>
          <dgm:bulletEnabled val="1"/>
        </dgm:presLayoutVars>
      </dgm:prSet>
      <dgm:spPr/>
      <dgm:t>
        <a:bodyPr/>
        <a:lstStyle/>
        <a:p>
          <a:endParaRPr lang="en-US"/>
        </a:p>
      </dgm:t>
    </dgm:pt>
    <dgm:pt modelId="{33455CB7-8AC9-4A1C-8C10-02F9406DBEB6}" type="pres">
      <dgm:prSet presAssocID="{049571CC-9752-49A3-9115-B4165343C2BE}" presName="space" presStyleCnt="0"/>
      <dgm:spPr/>
    </dgm:pt>
    <dgm:pt modelId="{3B20A72A-F2F6-4F17-AE4D-A1C8BA57A214}" type="pres">
      <dgm:prSet presAssocID="{AEFABD14-E801-4D98-B9CF-19CF2E09370D}" presName="composite" presStyleCnt="0"/>
      <dgm:spPr/>
    </dgm:pt>
    <dgm:pt modelId="{BC1BB2AF-4F42-4901-81C7-3F95B164ADA1}" type="pres">
      <dgm:prSet presAssocID="{AEFABD14-E801-4D98-B9CF-19CF2E09370D}" presName="parTx" presStyleLbl="alignNode1" presStyleIdx="3" presStyleCnt="5">
        <dgm:presLayoutVars>
          <dgm:chMax val="0"/>
          <dgm:chPref val="0"/>
          <dgm:bulletEnabled val="1"/>
        </dgm:presLayoutVars>
      </dgm:prSet>
      <dgm:spPr/>
      <dgm:t>
        <a:bodyPr/>
        <a:lstStyle/>
        <a:p>
          <a:endParaRPr lang="en-US"/>
        </a:p>
      </dgm:t>
    </dgm:pt>
    <dgm:pt modelId="{0A7A737D-871A-4BAD-8681-7CDC65215798}" type="pres">
      <dgm:prSet presAssocID="{AEFABD14-E801-4D98-B9CF-19CF2E09370D}" presName="desTx" presStyleLbl="alignAccFollowNode1" presStyleIdx="3" presStyleCnt="5">
        <dgm:presLayoutVars>
          <dgm:bulletEnabled val="1"/>
        </dgm:presLayoutVars>
      </dgm:prSet>
      <dgm:spPr/>
      <dgm:t>
        <a:bodyPr/>
        <a:lstStyle/>
        <a:p>
          <a:endParaRPr lang="en-US"/>
        </a:p>
      </dgm:t>
    </dgm:pt>
    <dgm:pt modelId="{F4531B6C-5E6A-44C8-8F45-E711DD3904FD}" type="pres">
      <dgm:prSet presAssocID="{933627A2-7A7D-4212-B774-D29676E4BBEA}" presName="space" presStyleCnt="0"/>
      <dgm:spPr/>
    </dgm:pt>
    <dgm:pt modelId="{D1028E2A-03ED-48C4-AB86-DA7B645333E4}" type="pres">
      <dgm:prSet presAssocID="{1C50EF65-8CAB-4668-9F5C-304E95049C95}" presName="composite" presStyleCnt="0"/>
      <dgm:spPr/>
    </dgm:pt>
    <dgm:pt modelId="{CD3694EF-CEF3-4438-B7F5-48F26BE42B91}" type="pres">
      <dgm:prSet presAssocID="{1C50EF65-8CAB-4668-9F5C-304E95049C95}" presName="parTx" presStyleLbl="alignNode1" presStyleIdx="4" presStyleCnt="5">
        <dgm:presLayoutVars>
          <dgm:chMax val="0"/>
          <dgm:chPref val="0"/>
          <dgm:bulletEnabled val="1"/>
        </dgm:presLayoutVars>
      </dgm:prSet>
      <dgm:spPr/>
      <dgm:t>
        <a:bodyPr/>
        <a:lstStyle/>
        <a:p>
          <a:endParaRPr lang="en-US"/>
        </a:p>
      </dgm:t>
    </dgm:pt>
    <dgm:pt modelId="{E8ECBE4F-BC95-43E0-89CC-E90D6D5D8FBE}" type="pres">
      <dgm:prSet presAssocID="{1C50EF65-8CAB-4668-9F5C-304E95049C95}" presName="desTx" presStyleLbl="alignAccFollowNode1" presStyleIdx="4" presStyleCnt="5">
        <dgm:presLayoutVars>
          <dgm:bulletEnabled val="1"/>
        </dgm:presLayoutVars>
      </dgm:prSet>
      <dgm:spPr/>
      <dgm:t>
        <a:bodyPr/>
        <a:lstStyle/>
        <a:p>
          <a:endParaRPr lang="en-US"/>
        </a:p>
      </dgm:t>
    </dgm:pt>
  </dgm:ptLst>
  <dgm:cxnLst>
    <dgm:cxn modelId="{16EC8ECC-503A-486B-B231-7AE7F8DE5182}" srcId="{390D8610-3C4D-4862-9B1F-A61FA8D53658}" destId="{B37414E4-9E0C-498C-87A8-550DC2FC8D7D}" srcOrd="1" destOrd="0" parTransId="{6D600315-F77F-4ABE-A877-7F831B4D2787}" sibTransId="{8C680992-89D2-47FF-9E67-58FFF61C5FE8}"/>
    <dgm:cxn modelId="{4F444CD6-DB83-4BEE-B9B1-822D288CE5D1}" type="presOf" srcId="{0ACDF20D-ADB1-4D4E-8243-352135544B18}" destId="{1ECD78CA-FCE0-4EC3-8581-CAAE55BE8636}" srcOrd="0" destOrd="0" presId="urn:microsoft.com/office/officeart/2005/8/layout/hList1"/>
    <dgm:cxn modelId="{DC1B6B96-C1C4-4227-B538-D89EFE329FEC}" type="presOf" srcId="{527AC3A1-6FAF-41EE-8198-647E6079E24C}" destId="{3786AE98-8FF5-4EA2-BAFA-B60AAD6A7D88}" srcOrd="0" destOrd="0" presId="urn:microsoft.com/office/officeart/2005/8/layout/hList1"/>
    <dgm:cxn modelId="{ACBBDEDB-4FF4-4560-9D02-ECD395293F8C}" type="presOf" srcId="{390D8610-3C4D-4862-9B1F-A61FA8D53658}" destId="{85AAFB0E-2194-48E2-830B-394C2E069829}" srcOrd="0" destOrd="0" presId="urn:microsoft.com/office/officeart/2005/8/layout/hList1"/>
    <dgm:cxn modelId="{8159DE8D-75CB-4F19-8865-39759731CD83}" srcId="{390D8610-3C4D-4862-9B1F-A61FA8D53658}" destId="{AF384810-E690-4216-8FEE-83D6F82C63EB}" srcOrd="2" destOrd="0" parTransId="{82D8C762-2B16-4860-B5A5-460A4C39A9FA}" sibTransId="{049571CC-9752-49A3-9115-B4165343C2BE}"/>
    <dgm:cxn modelId="{CB3629D4-88F9-42B2-AA5C-8F13D83CAB34}" type="presOf" srcId="{AF384810-E690-4216-8FEE-83D6F82C63EB}" destId="{2CCC3C7B-D042-4A1F-A467-9036DCC31A55}" srcOrd="0" destOrd="0" presId="urn:microsoft.com/office/officeart/2005/8/layout/hList1"/>
    <dgm:cxn modelId="{10F5CF05-049B-45EE-B9CB-97D9D7C4A35F}" srcId="{0ACDF20D-ADB1-4D4E-8243-352135544B18}" destId="{53D2D26F-1741-42EF-AA50-5A347EA23D3B}" srcOrd="0" destOrd="0" parTransId="{69A390D9-6390-4EE6-AD4B-266D584B88DD}" sibTransId="{0DCFE729-BC4A-4C72-9E34-64FE5D603D32}"/>
    <dgm:cxn modelId="{2D59D692-903F-4711-9713-F71C284C5B20}" type="presOf" srcId="{1C50EF65-8CAB-4668-9F5C-304E95049C95}" destId="{CD3694EF-CEF3-4438-B7F5-48F26BE42B91}" srcOrd="0" destOrd="0" presId="urn:microsoft.com/office/officeart/2005/8/layout/hList1"/>
    <dgm:cxn modelId="{7B6D04E6-3E20-44ED-90FF-DED75DDD65D7}" type="presOf" srcId="{02CDCE9B-4370-43D0-AFA1-A769A1400600}" destId="{E8ECBE4F-BC95-43E0-89CC-E90D6D5D8FBE}" srcOrd="0" destOrd="0" presId="urn:microsoft.com/office/officeart/2005/8/layout/hList1"/>
    <dgm:cxn modelId="{BA0E702B-8B16-4805-98C7-12345A346078}" srcId="{390D8610-3C4D-4862-9B1F-A61FA8D53658}" destId="{1C50EF65-8CAB-4668-9F5C-304E95049C95}" srcOrd="4" destOrd="0" parTransId="{0B9A2E47-504F-4843-ADE9-FB6813342EE5}" sibTransId="{036B157F-F7C6-4C51-9764-8458B6E5067C}"/>
    <dgm:cxn modelId="{93C0C760-7CAA-49CC-92AD-CA834B9C2D66}" srcId="{B37414E4-9E0C-498C-87A8-550DC2FC8D7D}" destId="{93A29005-ECEA-44A8-98A3-35A4E0B048EC}" srcOrd="0" destOrd="0" parTransId="{77C44587-68A5-42FB-ADCD-513B3B5CC9BE}" sibTransId="{68759E10-0083-4961-9502-603B1BCC826E}"/>
    <dgm:cxn modelId="{6EC50C63-656C-4482-B518-6EB01C02EADC}" srcId="{1C50EF65-8CAB-4668-9F5C-304E95049C95}" destId="{02CDCE9B-4370-43D0-AFA1-A769A1400600}" srcOrd="0" destOrd="0" parTransId="{8AA06CE9-FB43-443E-A73B-B419384B7678}" sibTransId="{4CB87A18-B999-44A3-BE60-F176CF96EDFA}"/>
    <dgm:cxn modelId="{6A4A47A2-C5EB-4614-8ADD-BB6795D6A59A}" type="presOf" srcId="{AEFABD14-E801-4D98-B9CF-19CF2E09370D}" destId="{BC1BB2AF-4F42-4901-81C7-3F95B164ADA1}" srcOrd="0" destOrd="0" presId="urn:microsoft.com/office/officeart/2005/8/layout/hList1"/>
    <dgm:cxn modelId="{51DB2E15-1D46-43DF-A5EC-0FED3E3C3350}" srcId="{390D8610-3C4D-4862-9B1F-A61FA8D53658}" destId="{AEFABD14-E801-4D98-B9CF-19CF2E09370D}" srcOrd="3" destOrd="0" parTransId="{92DCF1B3-A4B1-46DC-A1C0-F76A36F678E9}" sibTransId="{933627A2-7A7D-4212-B774-D29676E4BBEA}"/>
    <dgm:cxn modelId="{C206B8A8-7148-4E2A-90A5-DBC1A1EB0CFD}" srcId="{390D8610-3C4D-4862-9B1F-A61FA8D53658}" destId="{0ACDF20D-ADB1-4D4E-8243-352135544B18}" srcOrd="0" destOrd="0" parTransId="{7358250D-9CE2-4923-B67A-FF9A1FD706D3}" sibTransId="{DEA5A2E7-71D5-426B-99D4-02EB344A4A03}"/>
    <dgm:cxn modelId="{546CEC3D-E047-4377-8DFA-81D337B54C51}" type="presOf" srcId="{93A29005-ECEA-44A8-98A3-35A4E0B048EC}" destId="{D2B92B6C-FE09-4D8C-BA10-51242D398CE0}" srcOrd="0" destOrd="0" presId="urn:microsoft.com/office/officeart/2005/8/layout/hList1"/>
    <dgm:cxn modelId="{5802BA9F-8556-412D-8226-1A0843931D0A}" type="presOf" srcId="{C78FF884-AF32-4A77-A291-AA9E473C2D67}" destId="{0A7A737D-871A-4BAD-8681-7CDC65215798}" srcOrd="0" destOrd="0" presId="urn:microsoft.com/office/officeart/2005/8/layout/hList1"/>
    <dgm:cxn modelId="{7DAF646B-7C2B-4916-80BE-9809FFCC4002}" srcId="{AEFABD14-E801-4D98-B9CF-19CF2E09370D}" destId="{C78FF884-AF32-4A77-A291-AA9E473C2D67}" srcOrd="0" destOrd="0" parTransId="{63544EF0-E17C-4C2B-ABB7-2C7E679788AE}" sibTransId="{8238F669-3558-4064-BEC7-2F9668EE51E5}"/>
    <dgm:cxn modelId="{E5738021-260D-41C4-BC57-B9928DA100FD}" type="presOf" srcId="{53D2D26F-1741-42EF-AA50-5A347EA23D3B}" destId="{EB70FAA0-E258-41A7-896E-34D8687D7F08}" srcOrd="0" destOrd="0" presId="urn:microsoft.com/office/officeart/2005/8/layout/hList1"/>
    <dgm:cxn modelId="{C263D371-4924-4A0D-9478-BA4DFA300938}" type="presOf" srcId="{B37414E4-9E0C-498C-87A8-550DC2FC8D7D}" destId="{8299344E-6C89-4F5B-A8DA-BFF8CB285CED}" srcOrd="0" destOrd="0" presId="urn:microsoft.com/office/officeart/2005/8/layout/hList1"/>
    <dgm:cxn modelId="{A3E6A921-B119-4ED0-BA2E-224A0D6640A7}" srcId="{AF384810-E690-4216-8FEE-83D6F82C63EB}" destId="{527AC3A1-6FAF-41EE-8198-647E6079E24C}" srcOrd="0" destOrd="0" parTransId="{EEF35C69-FA3A-44A6-80D9-D0E84816B7F2}" sibTransId="{97278750-C384-4C64-B96A-48EE160575AC}"/>
    <dgm:cxn modelId="{A56A34D9-AB49-47BD-92EB-9FB9DBD830A0}" type="presParOf" srcId="{85AAFB0E-2194-48E2-830B-394C2E069829}" destId="{FBC826E7-AA08-4BCA-A553-D360D51A835D}" srcOrd="0" destOrd="0" presId="urn:microsoft.com/office/officeart/2005/8/layout/hList1"/>
    <dgm:cxn modelId="{57E7FC40-004F-4D33-9289-5BBAF4A739D9}" type="presParOf" srcId="{FBC826E7-AA08-4BCA-A553-D360D51A835D}" destId="{1ECD78CA-FCE0-4EC3-8581-CAAE55BE8636}" srcOrd="0" destOrd="0" presId="urn:microsoft.com/office/officeart/2005/8/layout/hList1"/>
    <dgm:cxn modelId="{F10BB548-B246-4BDD-AC0D-77A1961EBE58}" type="presParOf" srcId="{FBC826E7-AA08-4BCA-A553-D360D51A835D}" destId="{EB70FAA0-E258-41A7-896E-34D8687D7F08}" srcOrd="1" destOrd="0" presId="urn:microsoft.com/office/officeart/2005/8/layout/hList1"/>
    <dgm:cxn modelId="{B11BE1D8-26B0-4894-AC83-38FADE77415B}" type="presParOf" srcId="{85AAFB0E-2194-48E2-830B-394C2E069829}" destId="{58258DFA-E442-494A-AAFA-17061AAD8C48}" srcOrd="1" destOrd="0" presId="urn:microsoft.com/office/officeart/2005/8/layout/hList1"/>
    <dgm:cxn modelId="{7BDC843E-7D2E-44E3-B06E-C16F084EF066}" type="presParOf" srcId="{85AAFB0E-2194-48E2-830B-394C2E069829}" destId="{7C07A2C5-BB02-42AB-9A56-F18A383232BC}" srcOrd="2" destOrd="0" presId="urn:microsoft.com/office/officeart/2005/8/layout/hList1"/>
    <dgm:cxn modelId="{F52ACB58-21E0-42B2-B9BB-24F38F71E88C}" type="presParOf" srcId="{7C07A2C5-BB02-42AB-9A56-F18A383232BC}" destId="{8299344E-6C89-4F5B-A8DA-BFF8CB285CED}" srcOrd="0" destOrd="0" presId="urn:microsoft.com/office/officeart/2005/8/layout/hList1"/>
    <dgm:cxn modelId="{AF2544AF-2986-437C-B8C9-CC9E7B9B63A6}" type="presParOf" srcId="{7C07A2C5-BB02-42AB-9A56-F18A383232BC}" destId="{D2B92B6C-FE09-4D8C-BA10-51242D398CE0}" srcOrd="1" destOrd="0" presId="urn:microsoft.com/office/officeart/2005/8/layout/hList1"/>
    <dgm:cxn modelId="{4A85845D-04FA-4970-A27F-F89571A749B5}" type="presParOf" srcId="{85AAFB0E-2194-48E2-830B-394C2E069829}" destId="{333DB282-DC9C-45FA-B253-7707934DC4FB}" srcOrd="3" destOrd="0" presId="urn:microsoft.com/office/officeart/2005/8/layout/hList1"/>
    <dgm:cxn modelId="{830B569D-ED68-4C47-8151-1F3426987559}" type="presParOf" srcId="{85AAFB0E-2194-48E2-830B-394C2E069829}" destId="{BB746EC9-8E8B-469B-9B41-26F129E7C0C9}" srcOrd="4" destOrd="0" presId="urn:microsoft.com/office/officeart/2005/8/layout/hList1"/>
    <dgm:cxn modelId="{780AA8B1-C713-4016-AC4E-AD2B123ED372}" type="presParOf" srcId="{BB746EC9-8E8B-469B-9B41-26F129E7C0C9}" destId="{2CCC3C7B-D042-4A1F-A467-9036DCC31A55}" srcOrd="0" destOrd="0" presId="urn:microsoft.com/office/officeart/2005/8/layout/hList1"/>
    <dgm:cxn modelId="{B599DF4C-CAD4-4903-84FE-207E0BD103F0}" type="presParOf" srcId="{BB746EC9-8E8B-469B-9B41-26F129E7C0C9}" destId="{3786AE98-8FF5-4EA2-BAFA-B60AAD6A7D88}" srcOrd="1" destOrd="0" presId="urn:microsoft.com/office/officeart/2005/8/layout/hList1"/>
    <dgm:cxn modelId="{5813B633-E25B-4DAC-BD8B-D85AEA0622C1}" type="presParOf" srcId="{85AAFB0E-2194-48E2-830B-394C2E069829}" destId="{33455CB7-8AC9-4A1C-8C10-02F9406DBEB6}" srcOrd="5" destOrd="0" presId="urn:microsoft.com/office/officeart/2005/8/layout/hList1"/>
    <dgm:cxn modelId="{F2DA9FCE-FC88-48C7-945D-CBD21127C036}" type="presParOf" srcId="{85AAFB0E-2194-48E2-830B-394C2E069829}" destId="{3B20A72A-F2F6-4F17-AE4D-A1C8BA57A214}" srcOrd="6" destOrd="0" presId="urn:microsoft.com/office/officeart/2005/8/layout/hList1"/>
    <dgm:cxn modelId="{CAE74DF8-5BC8-4928-9F2C-40582C7B83B7}" type="presParOf" srcId="{3B20A72A-F2F6-4F17-AE4D-A1C8BA57A214}" destId="{BC1BB2AF-4F42-4901-81C7-3F95B164ADA1}" srcOrd="0" destOrd="0" presId="urn:microsoft.com/office/officeart/2005/8/layout/hList1"/>
    <dgm:cxn modelId="{9E44D8DC-7416-43D4-A7DE-75ACBCBAD470}" type="presParOf" srcId="{3B20A72A-F2F6-4F17-AE4D-A1C8BA57A214}" destId="{0A7A737D-871A-4BAD-8681-7CDC65215798}" srcOrd="1" destOrd="0" presId="urn:microsoft.com/office/officeart/2005/8/layout/hList1"/>
    <dgm:cxn modelId="{E21CB0AA-F8F9-4535-A745-1837E8F9E512}" type="presParOf" srcId="{85AAFB0E-2194-48E2-830B-394C2E069829}" destId="{F4531B6C-5E6A-44C8-8F45-E711DD3904FD}" srcOrd="7" destOrd="0" presId="urn:microsoft.com/office/officeart/2005/8/layout/hList1"/>
    <dgm:cxn modelId="{6B48F557-E2FC-4382-A85E-08BE143A918F}" type="presParOf" srcId="{85AAFB0E-2194-48E2-830B-394C2E069829}" destId="{D1028E2A-03ED-48C4-AB86-DA7B645333E4}" srcOrd="8" destOrd="0" presId="urn:microsoft.com/office/officeart/2005/8/layout/hList1"/>
    <dgm:cxn modelId="{0C6BA478-29DD-4A16-A3DE-BB2DA0B89D0D}" type="presParOf" srcId="{D1028E2A-03ED-48C4-AB86-DA7B645333E4}" destId="{CD3694EF-CEF3-4438-B7F5-48F26BE42B91}" srcOrd="0" destOrd="0" presId="urn:microsoft.com/office/officeart/2005/8/layout/hList1"/>
    <dgm:cxn modelId="{FDD29F1A-B66C-42D3-90F5-E51A63F4BAA9}" type="presParOf" srcId="{D1028E2A-03ED-48C4-AB86-DA7B645333E4}" destId="{E8ECBE4F-BC95-43E0-89CC-E90D6D5D8FBE}" srcOrd="1" destOrd="0" presId="urn:microsoft.com/office/officeart/2005/8/layout/hList1"/>
  </dgm:cxnLst>
  <dgm:bg/>
  <dgm:whole/>
  <dgm:extLst>
    <a:ext uri="http://schemas.microsoft.com/office/drawing/2008/diagram">
      <dsp:dataModelExt xmlns:dsp="http://schemas.microsoft.com/office/drawing/2008/diagram" relId="rId5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13453EA-434C-42C1-8CDC-04E186983035}">
      <dsp:nvSpPr>
        <dsp:cNvPr id="0" name=""/>
        <dsp:cNvSpPr/>
      </dsp:nvSpPr>
      <dsp:spPr>
        <a:xfrm>
          <a:off x="3799867" y="1600200"/>
          <a:ext cx="280864" cy="535184"/>
        </a:xfrm>
        <a:custGeom>
          <a:avLst/>
          <a:gdLst/>
          <a:ahLst/>
          <a:cxnLst/>
          <a:rect l="0" t="0" r="0" b="0"/>
          <a:pathLst>
            <a:path>
              <a:moveTo>
                <a:pt x="0" y="0"/>
              </a:moveTo>
              <a:lnTo>
                <a:pt x="140432" y="0"/>
              </a:lnTo>
              <a:lnTo>
                <a:pt x="140432" y="535184"/>
              </a:lnTo>
              <a:lnTo>
                <a:pt x="280864" y="535184"/>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925189" y="1852681"/>
        <a:ext cx="30220" cy="30220"/>
      </dsp:txXfrm>
    </dsp:sp>
    <dsp:sp modelId="{FB9679AE-EDB8-41AA-9BA1-AC8B68594762}">
      <dsp:nvSpPr>
        <dsp:cNvPr id="0" name=""/>
        <dsp:cNvSpPr/>
      </dsp:nvSpPr>
      <dsp:spPr>
        <a:xfrm>
          <a:off x="3799867" y="1554480"/>
          <a:ext cx="280864" cy="91440"/>
        </a:xfrm>
        <a:custGeom>
          <a:avLst/>
          <a:gdLst/>
          <a:ahLst/>
          <a:cxnLst/>
          <a:rect l="0" t="0" r="0" b="0"/>
          <a:pathLst>
            <a:path>
              <a:moveTo>
                <a:pt x="0" y="45720"/>
              </a:moveTo>
              <a:lnTo>
                <a:pt x="280864" y="45720"/>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933278" y="1593178"/>
        <a:ext cx="14043" cy="14043"/>
      </dsp:txXfrm>
    </dsp:sp>
    <dsp:sp modelId="{FE8459F3-5031-40BF-B3D4-0C32A20203FB}">
      <dsp:nvSpPr>
        <dsp:cNvPr id="0" name=""/>
        <dsp:cNvSpPr/>
      </dsp:nvSpPr>
      <dsp:spPr>
        <a:xfrm>
          <a:off x="3799867" y="1065015"/>
          <a:ext cx="280864" cy="535184"/>
        </a:xfrm>
        <a:custGeom>
          <a:avLst/>
          <a:gdLst/>
          <a:ahLst/>
          <a:cxnLst/>
          <a:rect l="0" t="0" r="0" b="0"/>
          <a:pathLst>
            <a:path>
              <a:moveTo>
                <a:pt x="0" y="535184"/>
              </a:moveTo>
              <a:lnTo>
                <a:pt x="140432" y="535184"/>
              </a:lnTo>
              <a:lnTo>
                <a:pt x="140432" y="0"/>
              </a:lnTo>
              <a:lnTo>
                <a:pt x="280864" y="0"/>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925189" y="1317497"/>
        <a:ext cx="30220" cy="30220"/>
      </dsp:txXfrm>
    </dsp:sp>
    <dsp:sp modelId="{7FCAF412-9C9C-4471-B0F6-FC40552649C8}">
      <dsp:nvSpPr>
        <dsp:cNvPr id="0" name=""/>
        <dsp:cNvSpPr/>
      </dsp:nvSpPr>
      <dsp:spPr>
        <a:xfrm>
          <a:off x="2114679" y="1554480"/>
          <a:ext cx="280864" cy="91440"/>
        </a:xfrm>
        <a:custGeom>
          <a:avLst/>
          <a:gdLst/>
          <a:ahLst/>
          <a:cxnLst/>
          <a:rect l="0" t="0" r="0" b="0"/>
          <a:pathLst>
            <a:path>
              <a:moveTo>
                <a:pt x="0" y="45720"/>
              </a:moveTo>
              <a:lnTo>
                <a:pt x="280864" y="45720"/>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248090" y="1593178"/>
        <a:ext cx="14043" cy="14043"/>
      </dsp:txXfrm>
    </dsp:sp>
    <dsp:sp modelId="{DBF17566-C46D-4ACB-BB68-8E3208C44F44}">
      <dsp:nvSpPr>
        <dsp:cNvPr id="0" name=""/>
        <dsp:cNvSpPr/>
      </dsp:nvSpPr>
      <dsp:spPr>
        <a:xfrm>
          <a:off x="429492" y="1554480"/>
          <a:ext cx="280864" cy="91440"/>
        </a:xfrm>
        <a:custGeom>
          <a:avLst/>
          <a:gdLst/>
          <a:ahLst/>
          <a:cxnLst/>
          <a:rect l="0" t="0" r="0" b="0"/>
          <a:pathLst>
            <a:path>
              <a:moveTo>
                <a:pt x="0" y="45720"/>
              </a:moveTo>
              <a:lnTo>
                <a:pt x="280864" y="45720"/>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562902" y="1593178"/>
        <a:ext cx="14043" cy="14043"/>
      </dsp:txXfrm>
    </dsp:sp>
    <dsp:sp modelId="{90875A08-2F5E-414E-8481-33DB00FA9ACF}">
      <dsp:nvSpPr>
        <dsp:cNvPr id="0" name=""/>
        <dsp:cNvSpPr/>
      </dsp:nvSpPr>
      <dsp:spPr>
        <a:xfrm rot="16200000">
          <a:off x="-911284" y="1386126"/>
          <a:ext cx="2253406" cy="428147"/>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Trust - Credit Guarantee Fund for Education Loan </a:t>
          </a:r>
        </a:p>
      </dsp:txBody>
      <dsp:txXfrm>
        <a:off x="-911284" y="1386126"/>
        <a:ext cx="2253406" cy="428147"/>
      </dsp:txXfrm>
    </dsp:sp>
    <dsp:sp modelId="{4A48B387-3D16-4588-B959-6CF1EBB1A222}">
      <dsp:nvSpPr>
        <dsp:cNvPr id="0" name=""/>
        <dsp:cNvSpPr/>
      </dsp:nvSpPr>
      <dsp:spPr>
        <a:xfrm>
          <a:off x="710356" y="1386126"/>
          <a:ext cx="1404323" cy="428147"/>
        </a:xfrm>
        <a:prstGeom prst="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Fund</a:t>
          </a:r>
        </a:p>
      </dsp:txBody>
      <dsp:txXfrm>
        <a:off x="710356" y="1386126"/>
        <a:ext cx="1404323" cy="428147"/>
      </dsp:txXfrm>
    </dsp:sp>
    <dsp:sp modelId="{39FA9487-0C55-4027-8432-1664B4B35AFB}">
      <dsp:nvSpPr>
        <dsp:cNvPr id="0" name=""/>
        <dsp:cNvSpPr/>
      </dsp:nvSpPr>
      <dsp:spPr>
        <a:xfrm>
          <a:off x="2395544" y="1386126"/>
          <a:ext cx="1404323" cy="428147"/>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Scheme</a:t>
          </a:r>
        </a:p>
      </dsp:txBody>
      <dsp:txXfrm>
        <a:off x="2395544" y="1386126"/>
        <a:ext cx="1404323" cy="428147"/>
      </dsp:txXfrm>
    </dsp:sp>
    <dsp:sp modelId="{6EB6D5B5-782A-4152-9752-ADC1E913E65B}">
      <dsp:nvSpPr>
        <dsp:cNvPr id="0" name=""/>
        <dsp:cNvSpPr/>
      </dsp:nvSpPr>
      <dsp:spPr>
        <a:xfrm>
          <a:off x="4080732" y="850942"/>
          <a:ext cx="1404323" cy="428147"/>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Docket - GEN</a:t>
          </a:r>
        </a:p>
      </dsp:txBody>
      <dsp:txXfrm>
        <a:off x="4080732" y="850942"/>
        <a:ext cx="1404323" cy="428147"/>
      </dsp:txXfrm>
    </dsp:sp>
    <dsp:sp modelId="{FDA1FDD7-37D6-4160-8BB7-6222E0078C38}">
      <dsp:nvSpPr>
        <dsp:cNvPr id="0" name=""/>
        <dsp:cNvSpPr/>
      </dsp:nvSpPr>
      <dsp:spPr>
        <a:xfrm>
          <a:off x="4080732" y="1386126"/>
          <a:ext cx="1404323" cy="428147"/>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Docket - SC</a:t>
          </a:r>
        </a:p>
      </dsp:txBody>
      <dsp:txXfrm>
        <a:off x="4080732" y="1386126"/>
        <a:ext cx="1404323" cy="428147"/>
      </dsp:txXfrm>
    </dsp:sp>
    <dsp:sp modelId="{364D8916-A86E-4EBB-A9C8-B18488A15EE5}">
      <dsp:nvSpPr>
        <dsp:cNvPr id="0" name=""/>
        <dsp:cNvSpPr/>
      </dsp:nvSpPr>
      <dsp:spPr>
        <a:xfrm>
          <a:off x="4080732" y="1921310"/>
          <a:ext cx="1404323" cy="428147"/>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Docket - ST</a:t>
          </a:r>
        </a:p>
      </dsp:txBody>
      <dsp:txXfrm>
        <a:off x="4080732" y="1921310"/>
        <a:ext cx="1404323" cy="428147"/>
      </dsp:txXfrm>
    </dsp:sp>
  </dsp:spTree>
</dsp:drawing>
</file>

<file path=word/diagrams/drawing1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ECD78CA-FCE0-4EC3-8581-CAAE55BE8636}">
      <dsp:nvSpPr>
        <dsp:cNvPr id="0" name=""/>
        <dsp:cNvSpPr/>
      </dsp:nvSpPr>
      <dsp:spPr>
        <a:xfrm>
          <a:off x="2571" y="57370"/>
          <a:ext cx="985837" cy="288000"/>
        </a:xfrm>
        <a:prstGeom prst="rect">
          <a:avLst/>
        </a:prstGeom>
        <a:solidFill>
          <a:schemeClr val="accent2">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40640" rIns="71120" bIns="40640" numCol="1" spcCol="1270" anchor="ctr" anchorCtr="0">
          <a:noAutofit/>
        </a:bodyPr>
        <a:lstStyle/>
        <a:p>
          <a:pPr lvl="0" algn="ctr" defTabSz="444500">
            <a:lnSpc>
              <a:spcPct val="90000"/>
            </a:lnSpc>
            <a:spcBef>
              <a:spcPct val="0"/>
            </a:spcBef>
            <a:spcAft>
              <a:spcPct val="35000"/>
            </a:spcAft>
          </a:pPr>
          <a:r>
            <a:rPr lang="en-US" sz="1000" kern="1200"/>
            <a:t>Identifier</a:t>
          </a:r>
        </a:p>
      </dsp:txBody>
      <dsp:txXfrm>
        <a:off x="2571" y="57370"/>
        <a:ext cx="985837" cy="288000"/>
      </dsp:txXfrm>
    </dsp:sp>
    <dsp:sp modelId="{EB70FAA0-E258-41A7-896E-34D8687D7F08}">
      <dsp:nvSpPr>
        <dsp:cNvPr id="0" name=""/>
        <dsp:cNvSpPr/>
      </dsp:nvSpPr>
      <dsp:spPr>
        <a:xfrm>
          <a:off x="2571" y="345370"/>
          <a:ext cx="985837" cy="835294"/>
        </a:xfrm>
        <a:prstGeom prst="rect">
          <a:avLst/>
        </a:prstGeom>
        <a:solidFill>
          <a:schemeClr val="accent2">
            <a:tint val="40000"/>
            <a:alpha val="90000"/>
            <a:hueOff val="0"/>
            <a:satOff val="0"/>
            <a:lumOff val="0"/>
            <a:alphaOff val="0"/>
          </a:schemeClr>
        </a:solidFill>
        <a:ln w="12700" cap="flat" cmpd="sng" algn="ctr">
          <a:solidFill>
            <a:schemeClr val="accent2">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en-US" sz="1000" kern="1200"/>
            <a:t>A fixed identifier - 'GC'</a:t>
          </a:r>
        </a:p>
      </dsp:txBody>
      <dsp:txXfrm>
        <a:off x="2571" y="345370"/>
        <a:ext cx="985837" cy="835294"/>
      </dsp:txXfrm>
    </dsp:sp>
    <dsp:sp modelId="{8299344E-6C89-4F5B-A8DA-BFF8CB285CED}">
      <dsp:nvSpPr>
        <dsp:cNvPr id="0" name=""/>
        <dsp:cNvSpPr/>
      </dsp:nvSpPr>
      <dsp:spPr>
        <a:xfrm>
          <a:off x="1126426" y="57370"/>
          <a:ext cx="985837" cy="288000"/>
        </a:xfrm>
        <a:prstGeom prst="rect">
          <a:avLst/>
        </a:prstGeom>
        <a:solidFill>
          <a:schemeClr val="accent3">
            <a:hueOff val="0"/>
            <a:satOff val="0"/>
            <a:lumOff val="0"/>
            <a:alphaOff val="0"/>
          </a:schemeClr>
        </a:solidFill>
        <a:ln w="12700" cap="flat" cmpd="sng" algn="ctr">
          <a:solidFill>
            <a:schemeClr val="accent3">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40640" rIns="71120" bIns="40640" numCol="1" spcCol="1270" anchor="ctr" anchorCtr="0">
          <a:noAutofit/>
        </a:bodyPr>
        <a:lstStyle/>
        <a:p>
          <a:pPr lvl="0" algn="ctr" defTabSz="444500">
            <a:lnSpc>
              <a:spcPct val="90000"/>
            </a:lnSpc>
            <a:spcBef>
              <a:spcPct val="0"/>
            </a:spcBef>
            <a:spcAft>
              <a:spcPct val="35000"/>
            </a:spcAft>
          </a:pPr>
          <a:r>
            <a:rPr lang="en-US" sz="1000" kern="1200"/>
            <a:t>Scheme Code</a:t>
          </a:r>
        </a:p>
      </dsp:txBody>
      <dsp:txXfrm>
        <a:off x="1126426" y="57370"/>
        <a:ext cx="985837" cy="288000"/>
      </dsp:txXfrm>
    </dsp:sp>
    <dsp:sp modelId="{D2B92B6C-FE09-4D8C-BA10-51242D398CE0}">
      <dsp:nvSpPr>
        <dsp:cNvPr id="0" name=""/>
        <dsp:cNvSpPr/>
      </dsp:nvSpPr>
      <dsp:spPr>
        <a:xfrm>
          <a:off x="1126426" y="345370"/>
          <a:ext cx="985837" cy="835294"/>
        </a:xfrm>
        <a:prstGeom prst="rect">
          <a:avLst/>
        </a:prstGeom>
        <a:solidFill>
          <a:schemeClr val="accent3">
            <a:tint val="40000"/>
            <a:alpha val="90000"/>
            <a:hueOff val="0"/>
            <a:satOff val="0"/>
            <a:lumOff val="0"/>
            <a:alphaOff val="0"/>
          </a:schemeClr>
        </a:solidFill>
        <a:ln w="12700" cap="flat" cmpd="sng" algn="ctr">
          <a:solidFill>
            <a:schemeClr val="accent3">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en-US" sz="1000" kern="1200"/>
            <a:t>Education Loan the code is - 'EDL'</a:t>
          </a:r>
        </a:p>
      </dsp:txBody>
      <dsp:txXfrm>
        <a:off x="1126426" y="345370"/>
        <a:ext cx="985837" cy="835294"/>
      </dsp:txXfrm>
    </dsp:sp>
    <dsp:sp modelId="{2CCC3C7B-D042-4A1F-A467-9036DCC31A55}">
      <dsp:nvSpPr>
        <dsp:cNvPr id="0" name=""/>
        <dsp:cNvSpPr/>
      </dsp:nvSpPr>
      <dsp:spPr>
        <a:xfrm>
          <a:off x="2250281" y="57370"/>
          <a:ext cx="985837" cy="288000"/>
        </a:xfrm>
        <a:prstGeom prst="rect">
          <a:avLst/>
        </a:prstGeom>
        <a:solidFill>
          <a:schemeClr val="accent4">
            <a:hueOff val="0"/>
            <a:satOff val="0"/>
            <a:lumOff val="0"/>
            <a:alphaOff val="0"/>
          </a:schemeClr>
        </a:solidFill>
        <a:ln w="12700" cap="flat" cmpd="sng" algn="ctr">
          <a:solidFill>
            <a:schemeClr val="accent4">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40640" rIns="71120" bIns="40640" numCol="1" spcCol="1270" anchor="ctr" anchorCtr="0">
          <a:noAutofit/>
        </a:bodyPr>
        <a:lstStyle/>
        <a:p>
          <a:pPr lvl="0" algn="ctr" defTabSz="444500">
            <a:lnSpc>
              <a:spcPct val="90000"/>
            </a:lnSpc>
            <a:spcBef>
              <a:spcPct val="0"/>
            </a:spcBef>
            <a:spcAft>
              <a:spcPct val="35000"/>
            </a:spcAft>
          </a:pPr>
          <a:r>
            <a:rPr lang="en-US" sz="1000" kern="1200"/>
            <a:t>Docket Code</a:t>
          </a:r>
        </a:p>
      </dsp:txBody>
      <dsp:txXfrm>
        <a:off x="2250281" y="57370"/>
        <a:ext cx="985837" cy="288000"/>
      </dsp:txXfrm>
    </dsp:sp>
    <dsp:sp modelId="{3786AE98-8FF5-4EA2-BAFA-B60AAD6A7D88}">
      <dsp:nvSpPr>
        <dsp:cNvPr id="0" name=""/>
        <dsp:cNvSpPr/>
      </dsp:nvSpPr>
      <dsp:spPr>
        <a:xfrm>
          <a:off x="2250281" y="345370"/>
          <a:ext cx="985837" cy="835294"/>
        </a:xfrm>
        <a:prstGeom prst="rect">
          <a:avLst/>
        </a:prstGeom>
        <a:solidFill>
          <a:schemeClr val="accent4">
            <a:tint val="40000"/>
            <a:alpha val="90000"/>
            <a:hueOff val="0"/>
            <a:satOff val="0"/>
            <a:lumOff val="0"/>
            <a:alphaOff val="0"/>
          </a:schemeClr>
        </a:solidFill>
        <a:ln w="12700" cap="flat" cmpd="sng" algn="ctr">
          <a:solidFill>
            <a:schemeClr val="accent4">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en-US" sz="1000" kern="1200"/>
            <a:t>The Docket Code for SC Schemes is 'SC'	</a:t>
          </a:r>
        </a:p>
      </dsp:txBody>
      <dsp:txXfrm>
        <a:off x="2250281" y="345370"/>
        <a:ext cx="985837" cy="835294"/>
      </dsp:txXfrm>
    </dsp:sp>
    <dsp:sp modelId="{BC1BB2AF-4F42-4901-81C7-3F95B164ADA1}">
      <dsp:nvSpPr>
        <dsp:cNvPr id="0" name=""/>
        <dsp:cNvSpPr/>
      </dsp:nvSpPr>
      <dsp:spPr>
        <a:xfrm>
          <a:off x="3374136" y="57370"/>
          <a:ext cx="985837" cy="288000"/>
        </a:xfrm>
        <a:prstGeom prst="rect">
          <a:avLst/>
        </a:prstGeom>
        <a:solidFill>
          <a:schemeClr val="accent5">
            <a:hueOff val="0"/>
            <a:satOff val="0"/>
            <a:lumOff val="0"/>
            <a:alphaOff val="0"/>
          </a:schemeClr>
        </a:solidFill>
        <a:ln w="12700" cap="flat" cmpd="sng" algn="ctr">
          <a:solidFill>
            <a:schemeClr val="accent5">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40640" rIns="71120" bIns="40640" numCol="1" spcCol="1270" anchor="ctr" anchorCtr="0">
          <a:noAutofit/>
        </a:bodyPr>
        <a:lstStyle/>
        <a:p>
          <a:pPr lvl="0" algn="ctr" defTabSz="444500">
            <a:lnSpc>
              <a:spcPct val="90000"/>
            </a:lnSpc>
            <a:spcBef>
              <a:spcPct val="0"/>
            </a:spcBef>
            <a:spcAft>
              <a:spcPct val="35000"/>
            </a:spcAft>
          </a:pPr>
          <a:r>
            <a:rPr lang="en-US" sz="1000" kern="1200"/>
            <a:t>Date Stamp</a:t>
          </a:r>
        </a:p>
      </dsp:txBody>
      <dsp:txXfrm>
        <a:off x="3374136" y="57370"/>
        <a:ext cx="985837" cy="288000"/>
      </dsp:txXfrm>
    </dsp:sp>
    <dsp:sp modelId="{0A7A737D-871A-4BAD-8681-7CDC65215798}">
      <dsp:nvSpPr>
        <dsp:cNvPr id="0" name=""/>
        <dsp:cNvSpPr/>
      </dsp:nvSpPr>
      <dsp:spPr>
        <a:xfrm>
          <a:off x="3374136" y="345370"/>
          <a:ext cx="985837" cy="835294"/>
        </a:xfrm>
        <a:prstGeom prst="rect">
          <a:avLst/>
        </a:prstGeom>
        <a:solidFill>
          <a:schemeClr val="accent5">
            <a:tint val="40000"/>
            <a:alpha val="90000"/>
            <a:hueOff val="0"/>
            <a:satOff val="0"/>
            <a:lumOff val="0"/>
            <a:alphaOff val="0"/>
          </a:schemeClr>
        </a:solidFill>
        <a:ln w="12700" cap="flat" cmpd="sng" algn="ctr">
          <a:solidFill>
            <a:schemeClr val="accent5">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en-US" sz="1000" kern="1200"/>
            <a:t>Date Stamp as DDMMYYYY - On which CGDAN is issued</a:t>
          </a:r>
        </a:p>
      </dsp:txBody>
      <dsp:txXfrm>
        <a:off x="3374136" y="345370"/>
        <a:ext cx="985837" cy="835294"/>
      </dsp:txXfrm>
    </dsp:sp>
    <dsp:sp modelId="{CD3694EF-CEF3-4438-B7F5-48F26BE42B91}">
      <dsp:nvSpPr>
        <dsp:cNvPr id="0" name=""/>
        <dsp:cNvSpPr/>
      </dsp:nvSpPr>
      <dsp:spPr>
        <a:xfrm>
          <a:off x="4497990" y="57370"/>
          <a:ext cx="985837" cy="288000"/>
        </a:xfrm>
        <a:prstGeom prst="rect">
          <a:avLst/>
        </a:prstGeom>
        <a:solidFill>
          <a:schemeClr val="accent6">
            <a:hueOff val="0"/>
            <a:satOff val="0"/>
            <a:lumOff val="0"/>
            <a:alphaOff val="0"/>
          </a:schemeClr>
        </a:solidFill>
        <a:ln w="12700" cap="flat" cmpd="sng" algn="ctr">
          <a:solidFill>
            <a:schemeClr val="accent6">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40640" rIns="71120" bIns="40640" numCol="1" spcCol="1270" anchor="ctr" anchorCtr="0">
          <a:noAutofit/>
        </a:bodyPr>
        <a:lstStyle/>
        <a:p>
          <a:pPr lvl="0" algn="ctr" defTabSz="444500">
            <a:lnSpc>
              <a:spcPct val="90000"/>
            </a:lnSpc>
            <a:spcBef>
              <a:spcPct val="0"/>
            </a:spcBef>
            <a:spcAft>
              <a:spcPct val="35000"/>
            </a:spcAft>
          </a:pPr>
          <a:r>
            <a:rPr lang="en-US" sz="1000" kern="1200"/>
            <a:t>Unique Number</a:t>
          </a:r>
        </a:p>
      </dsp:txBody>
      <dsp:txXfrm>
        <a:off x="4497990" y="57370"/>
        <a:ext cx="985837" cy="288000"/>
      </dsp:txXfrm>
    </dsp:sp>
    <dsp:sp modelId="{E8ECBE4F-BC95-43E0-89CC-E90D6D5D8FBE}">
      <dsp:nvSpPr>
        <dsp:cNvPr id="0" name=""/>
        <dsp:cNvSpPr/>
      </dsp:nvSpPr>
      <dsp:spPr>
        <a:xfrm>
          <a:off x="4497990" y="345370"/>
          <a:ext cx="985837" cy="835294"/>
        </a:xfrm>
        <a:prstGeom prst="rect">
          <a:avLst/>
        </a:prstGeom>
        <a:solidFill>
          <a:schemeClr val="accent6">
            <a:tint val="40000"/>
            <a:alpha val="90000"/>
            <a:hueOff val="0"/>
            <a:satOff val="0"/>
            <a:lumOff val="0"/>
            <a:alphaOff val="0"/>
          </a:schemeClr>
        </a:solidFill>
        <a:ln w="12700" cap="flat" cmpd="sng" algn="ctr">
          <a:solidFill>
            <a:schemeClr val="accent6">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en-US" sz="1000" kern="1200"/>
            <a:t>A 8 digit running number </a:t>
          </a:r>
        </a:p>
      </dsp:txBody>
      <dsp:txXfrm>
        <a:off x="4497990" y="345370"/>
        <a:ext cx="985837" cy="835294"/>
      </dsp:txXfrm>
    </dsp:sp>
  </dsp:spTree>
</dsp:drawing>
</file>

<file path=word/diagrams/drawing1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ECD78CA-FCE0-4EC3-8581-CAAE55BE8636}">
      <dsp:nvSpPr>
        <dsp:cNvPr id="0" name=""/>
        <dsp:cNvSpPr/>
      </dsp:nvSpPr>
      <dsp:spPr>
        <a:xfrm>
          <a:off x="2571" y="57370"/>
          <a:ext cx="985837" cy="288000"/>
        </a:xfrm>
        <a:prstGeom prst="rect">
          <a:avLst/>
        </a:prstGeom>
        <a:solidFill>
          <a:schemeClr val="accent2">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40640" rIns="71120" bIns="40640" numCol="1" spcCol="1270" anchor="ctr" anchorCtr="0">
          <a:noAutofit/>
        </a:bodyPr>
        <a:lstStyle/>
        <a:p>
          <a:pPr lvl="0" algn="ctr" defTabSz="444500">
            <a:lnSpc>
              <a:spcPct val="90000"/>
            </a:lnSpc>
            <a:spcBef>
              <a:spcPct val="0"/>
            </a:spcBef>
            <a:spcAft>
              <a:spcPct val="35000"/>
            </a:spcAft>
          </a:pPr>
          <a:r>
            <a:rPr lang="en-US" sz="1000" kern="1200"/>
            <a:t>Identifier</a:t>
          </a:r>
        </a:p>
      </dsp:txBody>
      <dsp:txXfrm>
        <a:off x="2571" y="57370"/>
        <a:ext cx="985837" cy="288000"/>
      </dsp:txXfrm>
    </dsp:sp>
    <dsp:sp modelId="{EB70FAA0-E258-41A7-896E-34D8687D7F08}">
      <dsp:nvSpPr>
        <dsp:cNvPr id="0" name=""/>
        <dsp:cNvSpPr/>
      </dsp:nvSpPr>
      <dsp:spPr>
        <a:xfrm>
          <a:off x="2571" y="345370"/>
          <a:ext cx="985837" cy="835294"/>
        </a:xfrm>
        <a:prstGeom prst="rect">
          <a:avLst/>
        </a:prstGeom>
        <a:solidFill>
          <a:schemeClr val="accent2">
            <a:tint val="40000"/>
            <a:alpha val="90000"/>
            <a:hueOff val="0"/>
            <a:satOff val="0"/>
            <a:lumOff val="0"/>
            <a:alphaOff val="0"/>
          </a:schemeClr>
        </a:solidFill>
        <a:ln w="12700" cap="flat" cmpd="sng" algn="ctr">
          <a:solidFill>
            <a:schemeClr val="accent2">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en-US" sz="1000" kern="1200"/>
            <a:t>A fixed identifier - 'GC'</a:t>
          </a:r>
        </a:p>
      </dsp:txBody>
      <dsp:txXfrm>
        <a:off x="2571" y="345370"/>
        <a:ext cx="985837" cy="835294"/>
      </dsp:txXfrm>
    </dsp:sp>
    <dsp:sp modelId="{8299344E-6C89-4F5B-A8DA-BFF8CB285CED}">
      <dsp:nvSpPr>
        <dsp:cNvPr id="0" name=""/>
        <dsp:cNvSpPr/>
      </dsp:nvSpPr>
      <dsp:spPr>
        <a:xfrm>
          <a:off x="1126426" y="57370"/>
          <a:ext cx="985837" cy="288000"/>
        </a:xfrm>
        <a:prstGeom prst="rect">
          <a:avLst/>
        </a:prstGeom>
        <a:solidFill>
          <a:schemeClr val="accent3">
            <a:hueOff val="0"/>
            <a:satOff val="0"/>
            <a:lumOff val="0"/>
            <a:alphaOff val="0"/>
          </a:schemeClr>
        </a:solidFill>
        <a:ln w="12700" cap="flat" cmpd="sng" algn="ctr">
          <a:solidFill>
            <a:schemeClr val="accent3">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40640" rIns="71120" bIns="40640" numCol="1" spcCol="1270" anchor="ctr" anchorCtr="0">
          <a:noAutofit/>
        </a:bodyPr>
        <a:lstStyle/>
        <a:p>
          <a:pPr lvl="0" algn="ctr" defTabSz="444500">
            <a:lnSpc>
              <a:spcPct val="90000"/>
            </a:lnSpc>
            <a:spcBef>
              <a:spcPct val="0"/>
            </a:spcBef>
            <a:spcAft>
              <a:spcPct val="35000"/>
            </a:spcAft>
          </a:pPr>
          <a:r>
            <a:rPr lang="en-US" sz="1000" kern="1200"/>
            <a:t>Scheme Code</a:t>
          </a:r>
        </a:p>
      </dsp:txBody>
      <dsp:txXfrm>
        <a:off x="1126426" y="57370"/>
        <a:ext cx="985837" cy="288000"/>
      </dsp:txXfrm>
    </dsp:sp>
    <dsp:sp modelId="{D2B92B6C-FE09-4D8C-BA10-51242D398CE0}">
      <dsp:nvSpPr>
        <dsp:cNvPr id="0" name=""/>
        <dsp:cNvSpPr/>
      </dsp:nvSpPr>
      <dsp:spPr>
        <a:xfrm>
          <a:off x="1126426" y="345370"/>
          <a:ext cx="985837" cy="835294"/>
        </a:xfrm>
        <a:prstGeom prst="rect">
          <a:avLst/>
        </a:prstGeom>
        <a:solidFill>
          <a:schemeClr val="accent3">
            <a:tint val="40000"/>
            <a:alpha val="90000"/>
            <a:hueOff val="0"/>
            <a:satOff val="0"/>
            <a:lumOff val="0"/>
            <a:alphaOff val="0"/>
          </a:schemeClr>
        </a:solidFill>
        <a:ln w="12700" cap="flat" cmpd="sng" algn="ctr">
          <a:solidFill>
            <a:schemeClr val="accent3">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en-US" sz="1000" kern="1200"/>
            <a:t>Education Loan the code is - 'EDL'</a:t>
          </a:r>
        </a:p>
      </dsp:txBody>
      <dsp:txXfrm>
        <a:off x="1126426" y="345370"/>
        <a:ext cx="985837" cy="835294"/>
      </dsp:txXfrm>
    </dsp:sp>
    <dsp:sp modelId="{2CCC3C7B-D042-4A1F-A467-9036DCC31A55}">
      <dsp:nvSpPr>
        <dsp:cNvPr id="0" name=""/>
        <dsp:cNvSpPr/>
      </dsp:nvSpPr>
      <dsp:spPr>
        <a:xfrm>
          <a:off x="2250281" y="57370"/>
          <a:ext cx="985837" cy="288000"/>
        </a:xfrm>
        <a:prstGeom prst="rect">
          <a:avLst/>
        </a:prstGeom>
        <a:solidFill>
          <a:schemeClr val="accent4">
            <a:hueOff val="0"/>
            <a:satOff val="0"/>
            <a:lumOff val="0"/>
            <a:alphaOff val="0"/>
          </a:schemeClr>
        </a:solidFill>
        <a:ln w="12700" cap="flat" cmpd="sng" algn="ctr">
          <a:solidFill>
            <a:schemeClr val="accent4">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40640" rIns="71120" bIns="40640" numCol="1" spcCol="1270" anchor="ctr" anchorCtr="0">
          <a:noAutofit/>
        </a:bodyPr>
        <a:lstStyle/>
        <a:p>
          <a:pPr lvl="0" algn="ctr" defTabSz="444500">
            <a:lnSpc>
              <a:spcPct val="90000"/>
            </a:lnSpc>
            <a:spcBef>
              <a:spcPct val="0"/>
            </a:spcBef>
            <a:spcAft>
              <a:spcPct val="35000"/>
            </a:spcAft>
          </a:pPr>
          <a:r>
            <a:rPr lang="en-US" sz="1000" kern="1200"/>
            <a:t>Docket Code</a:t>
          </a:r>
        </a:p>
      </dsp:txBody>
      <dsp:txXfrm>
        <a:off x="2250281" y="57370"/>
        <a:ext cx="985837" cy="288000"/>
      </dsp:txXfrm>
    </dsp:sp>
    <dsp:sp modelId="{3786AE98-8FF5-4EA2-BAFA-B60AAD6A7D88}">
      <dsp:nvSpPr>
        <dsp:cNvPr id="0" name=""/>
        <dsp:cNvSpPr/>
      </dsp:nvSpPr>
      <dsp:spPr>
        <a:xfrm>
          <a:off x="2250281" y="345370"/>
          <a:ext cx="985837" cy="835294"/>
        </a:xfrm>
        <a:prstGeom prst="rect">
          <a:avLst/>
        </a:prstGeom>
        <a:solidFill>
          <a:schemeClr val="accent4">
            <a:tint val="40000"/>
            <a:alpha val="90000"/>
            <a:hueOff val="0"/>
            <a:satOff val="0"/>
            <a:lumOff val="0"/>
            <a:alphaOff val="0"/>
          </a:schemeClr>
        </a:solidFill>
        <a:ln w="12700" cap="flat" cmpd="sng" algn="ctr">
          <a:solidFill>
            <a:schemeClr val="accent4">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en-US" sz="1000" kern="1200"/>
            <a:t>The Docket Code for ST Schemes is 'ST'	</a:t>
          </a:r>
        </a:p>
      </dsp:txBody>
      <dsp:txXfrm>
        <a:off x="2250281" y="345370"/>
        <a:ext cx="985837" cy="835294"/>
      </dsp:txXfrm>
    </dsp:sp>
    <dsp:sp modelId="{BC1BB2AF-4F42-4901-81C7-3F95B164ADA1}">
      <dsp:nvSpPr>
        <dsp:cNvPr id="0" name=""/>
        <dsp:cNvSpPr/>
      </dsp:nvSpPr>
      <dsp:spPr>
        <a:xfrm>
          <a:off x="3374136" y="57370"/>
          <a:ext cx="985837" cy="288000"/>
        </a:xfrm>
        <a:prstGeom prst="rect">
          <a:avLst/>
        </a:prstGeom>
        <a:solidFill>
          <a:schemeClr val="accent5">
            <a:hueOff val="0"/>
            <a:satOff val="0"/>
            <a:lumOff val="0"/>
            <a:alphaOff val="0"/>
          </a:schemeClr>
        </a:solidFill>
        <a:ln w="12700" cap="flat" cmpd="sng" algn="ctr">
          <a:solidFill>
            <a:schemeClr val="accent5">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40640" rIns="71120" bIns="40640" numCol="1" spcCol="1270" anchor="ctr" anchorCtr="0">
          <a:noAutofit/>
        </a:bodyPr>
        <a:lstStyle/>
        <a:p>
          <a:pPr lvl="0" algn="ctr" defTabSz="444500">
            <a:lnSpc>
              <a:spcPct val="90000"/>
            </a:lnSpc>
            <a:spcBef>
              <a:spcPct val="0"/>
            </a:spcBef>
            <a:spcAft>
              <a:spcPct val="35000"/>
            </a:spcAft>
          </a:pPr>
          <a:r>
            <a:rPr lang="en-US" sz="1000" kern="1200"/>
            <a:t>Date Stamp</a:t>
          </a:r>
        </a:p>
      </dsp:txBody>
      <dsp:txXfrm>
        <a:off x="3374136" y="57370"/>
        <a:ext cx="985837" cy="288000"/>
      </dsp:txXfrm>
    </dsp:sp>
    <dsp:sp modelId="{0A7A737D-871A-4BAD-8681-7CDC65215798}">
      <dsp:nvSpPr>
        <dsp:cNvPr id="0" name=""/>
        <dsp:cNvSpPr/>
      </dsp:nvSpPr>
      <dsp:spPr>
        <a:xfrm>
          <a:off x="3374136" y="345370"/>
          <a:ext cx="985837" cy="835294"/>
        </a:xfrm>
        <a:prstGeom prst="rect">
          <a:avLst/>
        </a:prstGeom>
        <a:solidFill>
          <a:schemeClr val="accent5">
            <a:tint val="40000"/>
            <a:alpha val="90000"/>
            <a:hueOff val="0"/>
            <a:satOff val="0"/>
            <a:lumOff val="0"/>
            <a:alphaOff val="0"/>
          </a:schemeClr>
        </a:solidFill>
        <a:ln w="12700" cap="flat" cmpd="sng" algn="ctr">
          <a:solidFill>
            <a:schemeClr val="accent5">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en-US" sz="1000" kern="1200"/>
            <a:t>Date Stamp as DDMMYYYY - On which CGDAN is issued</a:t>
          </a:r>
        </a:p>
      </dsp:txBody>
      <dsp:txXfrm>
        <a:off x="3374136" y="345370"/>
        <a:ext cx="985837" cy="835294"/>
      </dsp:txXfrm>
    </dsp:sp>
    <dsp:sp modelId="{CD3694EF-CEF3-4438-B7F5-48F26BE42B91}">
      <dsp:nvSpPr>
        <dsp:cNvPr id="0" name=""/>
        <dsp:cNvSpPr/>
      </dsp:nvSpPr>
      <dsp:spPr>
        <a:xfrm>
          <a:off x="4497990" y="57370"/>
          <a:ext cx="985837" cy="288000"/>
        </a:xfrm>
        <a:prstGeom prst="rect">
          <a:avLst/>
        </a:prstGeom>
        <a:solidFill>
          <a:schemeClr val="accent6">
            <a:hueOff val="0"/>
            <a:satOff val="0"/>
            <a:lumOff val="0"/>
            <a:alphaOff val="0"/>
          </a:schemeClr>
        </a:solidFill>
        <a:ln w="12700" cap="flat" cmpd="sng" algn="ctr">
          <a:solidFill>
            <a:schemeClr val="accent6">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40640" rIns="71120" bIns="40640" numCol="1" spcCol="1270" anchor="ctr" anchorCtr="0">
          <a:noAutofit/>
        </a:bodyPr>
        <a:lstStyle/>
        <a:p>
          <a:pPr lvl="0" algn="ctr" defTabSz="444500">
            <a:lnSpc>
              <a:spcPct val="90000"/>
            </a:lnSpc>
            <a:spcBef>
              <a:spcPct val="0"/>
            </a:spcBef>
            <a:spcAft>
              <a:spcPct val="35000"/>
            </a:spcAft>
          </a:pPr>
          <a:r>
            <a:rPr lang="en-US" sz="1000" kern="1200"/>
            <a:t>Unique Number</a:t>
          </a:r>
        </a:p>
      </dsp:txBody>
      <dsp:txXfrm>
        <a:off x="4497990" y="57370"/>
        <a:ext cx="985837" cy="288000"/>
      </dsp:txXfrm>
    </dsp:sp>
    <dsp:sp modelId="{E8ECBE4F-BC95-43E0-89CC-E90D6D5D8FBE}">
      <dsp:nvSpPr>
        <dsp:cNvPr id="0" name=""/>
        <dsp:cNvSpPr/>
      </dsp:nvSpPr>
      <dsp:spPr>
        <a:xfrm>
          <a:off x="4497990" y="345370"/>
          <a:ext cx="985837" cy="835294"/>
        </a:xfrm>
        <a:prstGeom prst="rect">
          <a:avLst/>
        </a:prstGeom>
        <a:solidFill>
          <a:schemeClr val="accent6">
            <a:tint val="40000"/>
            <a:alpha val="90000"/>
            <a:hueOff val="0"/>
            <a:satOff val="0"/>
            <a:lumOff val="0"/>
            <a:alphaOff val="0"/>
          </a:schemeClr>
        </a:solidFill>
        <a:ln w="12700" cap="flat" cmpd="sng" algn="ctr">
          <a:solidFill>
            <a:schemeClr val="accent6">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en-US" sz="1000" kern="1200"/>
            <a:t>A 8 digit running number </a:t>
          </a:r>
        </a:p>
      </dsp:txBody>
      <dsp:txXfrm>
        <a:off x="4497990" y="345370"/>
        <a:ext cx="985837" cy="835294"/>
      </dsp:txXfrm>
    </dsp:sp>
  </dsp:spTree>
</dsp:drawing>
</file>

<file path=word/diagrams/drawing1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ECD78CA-FCE0-4EC3-8581-CAAE55BE8636}">
      <dsp:nvSpPr>
        <dsp:cNvPr id="0" name=""/>
        <dsp:cNvSpPr/>
      </dsp:nvSpPr>
      <dsp:spPr>
        <a:xfrm>
          <a:off x="2062" y="897"/>
          <a:ext cx="1240333" cy="489600"/>
        </a:xfrm>
        <a:prstGeom prst="rect">
          <a:avLst/>
        </a:prstGeom>
        <a:solidFill>
          <a:schemeClr val="accent2">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40640" rIns="71120" bIns="40640" numCol="1" spcCol="1270" anchor="ctr" anchorCtr="0">
          <a:noAutofit/>
        </a:bodyPr>
        <a:lstStyle/>
        <a:p>
          <a:pPr lvl="0" algn="ctr" defTabSz="444500">
            <a:lnSpc>
              <a:spcPct val="90000"/>
            </a:lnSpc>
            <a:spcBef>
              <a:spcPct val="0"/>
            </a:spcBef>
            <a:spcAft>
              <a:spcPct val="35000"/>
            </a:spcAft>
          </a:pPr>
          <a:r>
            <a:rPr lang="en-US" sz="1000" kern="1200"/>
            <a:t>Identifier</a:t>
          </a:r>
        </a:p>
      </dsp:txBody>
      <dsp:txXfrm>
        <a:off x="2062" y="897"/>
        <a:ext cx="1240333" cy="489600"/>
      </dsp:txXfrm>
    </dsp:sp>
    <dsp:sp modelId="{EB70FAA0-E258-41A7-896E-34D8687D7F08}">
      <dsp:nvSpPr>
        <dsp:cNvPr id="0" name=""/>
        <dsp:cNvSpPr/>
      </dsp:nvSpPr>
      <dsp:spPr>
        <a:xfrm>
          <a:off x="2062" y="490498"/>
          <a:ext cx="1240333" cy="746639"/>
        </a:xfrm>
        <a:prstGeom prst="rect">
          <a:avLst/>
        </a:prstGeom>
        <a:solidFill>
          <a:schemeClr val="accent2">
            <a:tint val="40000"/>
            <a:alpha val="90000"/>
            <a:hueOff val="0"/>
            <a:satOff val="0"/>
            <a:lumOff val="0"/>
            <a:alphaOff val="0"/>
          </a:schemeClr>
        </a:solidFill>
        <a:ln w="12700" cap="flat" cmpd="sng" algn="ctr">
          <a:solidFill>
            <a:schemeClr val="accent2">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en-US" sz="1000" kern="1200"/>
            <a:t>A fixed identifier - 'N'</a:t>
          </a:r>
        </a:p>
      </dsp:txBody>
      <dsp:txXfrm>
        <a:off x="2062" y="490498"/>
        <a:ext cx="1240333" cy="746639"/>
      </dsp:txXfrm>
    </dsp:sp>
    <dsp:sp modelId="{8299344E-6C89-4F5B-A8DA-BFF8CB285CED}">
      <dsp:nvSpPr>
        <dsp:cNvPr id="0" name=""/>
        <dsp:cNvSpPr/>
      </dsp:nvSpPr>
      <dsp:spPr>
        <a:xfrm>
          <a:off x="1416043" y="897"/>
          <a:ext cx="1240333" cy="489600"/>
        </a:xfrm>
        <a:prstGeom prst="rect">
          <a:avLst/>
        </a:prstGeom>
        <a:solidFill>
          <a:schemeClr val="accent3">
            <a:hueOff val="0"/>
            <a:satOff val="0"/>
            <a:lumOff val="0"/>
            <a:alphaOff val="0"/>
          </a:schemeClr>
        </a:solidFill>
        <a:ln w="12700" cap="flat" cmpd="sng" algn="ctr">
          <a:solidFill>
            <a:schemeClr val="accent3">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40640" rIns="71120" bIns="40640" numCol="1" spcCol="1270" anchor="ctr" anchorCtr="0">
          <a:noAutofit/>
        </a:bodyPr>
        <a:lstStyle/>
        <a:p>
          <a:pPr lvl="0" algn="ctr" defTabSz="444500">
            <a:lnSpc>
              <a:spcPct val="90000"/>
            </a:lnSpc>
            <a:spcBef>
              <a:spcPct val="0"/>
            </a:spcBef>
            <a:spcAft>
              <a:spcPct val="35000"/>
            </a:spcAft>
          </a:pPr>
          <a:r>
            <a:rPr lang="en-US" sz="1000" kern="1200"/>
            <a:t>Scheme Code</a:t>
          </a:r>
        </a:p>
      </dsp:txBody>
      <dsp:txXfrm>
        <a:off x="1416043" y="897"/>
        <a:ext cx="1240333" cy="489600"/>
      </dsp:txXfrm>
    </dsp:sp>
    <dsp:sp modelId="{D2B92B6C-FE09-4D8C-BA10-51242D398CE0}">
      <dsp:nvSpPr>
        <dsp:cNvPr id="0" name=""/>
        <dsp:cNvSpPr/>
      </dsp:nvSpPr>
      <dsp:spPr>
        <a:xfrm>
          <a:off x="1416043" y="490498"/>
          <a:ext cx="1240333" cy="746639"/>
        </a:xfrm>
        <a:prstGeom prst="rect">
          <a:avLst/>
        </a:prstGeom>
        <a:solidFill>
          <a:schemeClr val="accent3">
            <a:tint val="40000"/>
            <a:alpha val="90000"/>
            <a:hueOff val="0"/>
            <a:satOff val="0"/>
            <a:lumOff val="0"/>
            <a:alphaOff val="0"/>
          </a:schemeClr>
        </a:solidFill>
        <a:ln w="12700" cap="flat" cmpd="sng" algn="ctr">
          <a:solidFill>
            <a:schemeClr val="accent3">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en-US" sz="1000" kern="1200"/>
            <a:t>Education Loan the code is - 'EDL'</a:t>
          </a:r>
        </a:p>
      </dsp:txBody>
      <dsp:txXfrm>
        <a:off x="1416043" y="490498"/>
        <a:ext cx="1240333" cy="746639"/>
      </dsp:txXfrm>
    </dsp:sp>
    <dsp:sp modelId="{BC1BB2AF-4F42-4901-81C7-3F95B164ADA1}">
      <dsp:nvSpPr>
        <dsp:cNvPr id="0" name=""/>
        <dsp:cNvSpPr/>
      </dsp:nvSpPr>
      <dsp:spPr>
        <a:xfrm>
          <a:off x="2830023" y="897"/>
          <a:ext cx="1240333" cy="489600"/>
        </a:xfrm>
        <a:prstGeom prst="rect">
          <a:avLst/>
        </a:prstGeom>
        <a:solidFill>
          <a:schemeClr val="accent4">
            <a:hueOff val="0"/>
            <a:satOff val="0"/>
            <a:lumOff val="0"/>
            <a:alphaOff val="0"/>
          </a:schemeClr>
        </a:solidFill>
        <a:ln w="12700" cap="flat" cmpd="sng" algn="ctr">
          <a:solidFill>
            <a:schemeClr val="accent4">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40640" rIns="71120" bIns="40640" numCol="1" spcCol="1270" anchor="ctr" anchorCtr="0">
          <a:noAutofit/>
        </a:bodyPr>
        <a:lstStyle/>
        <a:p>
          <a:pPr lvl="0" algn="ctr" defTabSz="444500">
            <a:lnSpc>
              <a:spcPct val="90000"/>
            </a:lnSpc>
            <a:spcBef>
              <a:spcPct val="0"/>
            </a:spcBef>
            <a:spcAft>
              <a:spcPct val="35000"/>
            </a:spcAft>
          </a:pPr>
          <a:r>
            <a:rPr lang="en-US" sz="1000" kern="1200"/>
            <a:t>Date Stamp</a:t>
          </a:r>
        </a:p>
      </dsp:txBody>
      <dsp:txXfrm>
        <a:off x="2830023" y="897"/>
        <a:ext cx="1240333" cy="489600"/>
      </dsp:txXfrm>
    </dsp:sp>
    <dsp:sp modelId="{0A7A737D-871A-4BAD-8681-7CDC65215798}">
      <dsp:nvSpPr>
        <dsp:cNvPr id="0" name=""/>
        <dsp:cNvSpPr/>
      </dsp:nvSpPr>
      <dsp:spPr>
        <a:xfrm>
          <a:off x="2830023" y="490498"/>
          <a:ext cx="1240333" cy="746639"/>
        </a:xfrm>
        <a:prstGeom prst="rect">
          <a:avLst/>
        </a:prstGeom>
        <a:solidFill>
          <a:schemeClr val="accent4">
            <a:tint val="40000"/>
            <a:alpha val="90000"/>
            <a:hueOff val="0"/>
            <a:satOff val="0"/>
            <a:lumOff val="0"/>
            <a:alphaOff val="0"/>
          </a:schemeClr>
        </a:solidFill>
        <a:ln w="12700" cap="flat" cmpd="sng" algn="ctr">
          <a:solidFill>
            <a:schemeClr val="accent4">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en-US" sz="1000" kern="1200"/>
            <a:t>Date as DDMMYYYY - On which BATCHDAN is issued</a:t>
          </a:r>
        </a:p>
      </dsp:txBody>
      <dsp:txXfrm>
        <a:off x="2830023" y="490498"/>
        <a:ext cx="1240333" cy="746639"/>
      </dsp:txXfrm>
    </dsp:sp>
    <dsp:sp modelId="{CD3694EF-CEF3-4438-B7F5-48F26BE42B91}">
      <dsp:nvSpPr>
        <dsp:cNvPr id="0" name=""/>
        <dsp:cNvSpPr/>
      </dsp:nvSpPr>
      <dsp:spPr>
        <a:xfrm>
          <a:off x="4244003" y="897"/>
          <a:ext cx="1240333" cy="489600"/>
        </a:xfrm>
        <a:prstGeom prst="rect">
          <a:avLst/>
        </a:prstGeom>
        <a:solidFill>
          <a:schemeClr val="accent5">
            <a:hueOff val="0"/>
            <a:satOff val="0"/>
            <a:lumOff val="0"/>
            <a:alphaOff val="0"/>
          </a:schemeClr>
        </a:solidFill>
        <a:ln w="12700" cap="flat" cmpd="sng" algn="ctr">
          <a:solidFill>
            <a:schemeClr val="accent5">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40640" rIns="71120" bIns="40640" numCol="1" spcCol="1270" anchor="ctr" anchorCtr="0">
          <a:noAutofit/>
        </a:bodyPr>
        <a:lstStyle/>
        <a:p>
          <a:pPr lvl="0" algn="ctr" defTabSz="444500">
            <a:lnSpc>
              <a:spcPct val="90000"/>
            </a:lnSpc>
            <a:spcBef>
              <a:spcPct val="0"/>
            </a:spcBef>
            <a:spcAft>
              <a:spcPct val="35000"/>
            </a:spcAft>
          </a:pPr>
          <a:r>
            <a:rPr lang="en-US" sz="1000" kern="1200"/>
            <a:t>Unique Number</a:t>
          </a:r>
        </a:p>
      </dsp:txBody>
      <dsp:txXfrm>
        <a:off x="4244003" y="897"/>
        <a:ext cx="1240333" cy="489600"/>
      </dsp:txXfrm>
    </dsp:sp>
    <dsp:sp modelId="{E8ECBE4F-BC95-43E0-89CC-E90D6D5D8FBE}">
      <dsp:nvSpPr>
        <dsp:cNvPr id="0" name=""/>
        <dsp:cNvSpPr/>
      </dsp:nvSpPr>
      <dsp:spPr>
        <a:xfrm>
          <a:off x="4244003" y="490498"/>
          <a:ext cx="1240333" cy="746639"/>
        </a:xfrm>
        <a:prstGeom prst="rect">
          <a:avLst/>
        </a:prstGeom>
        <a:solidFill>
          <a:schemeClr val="accent5">
            <a:tint val="40000"/>
            <a:alpha val="90000"/>
            <a:hueOff val="0"/>
            <a:satOff val="0"/>
            <a:lumOff val="0"/>
            <a:alphaOff val="0"/>
          </a:schemeClr>
        </a:solidFill>
        <a:ln w="12700" cap="flat" cmpd="sng" algn="ctr">
          <a:solidFill>
            <a:schemeClr val="accent5">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en-US" sz="1000" kern="1200"/>
            <a:t>A 4 digit running number </a:t>
          </a:r>
        </a:p>
      </dsp:txBody>
      <dsp:txXfrm>
        <a:off x="4244003" y="490498"/>
        <a:ext cx="1240333" cy="746639"/>
      </dsp:txXfrm>
    </dsp:sp>
  </dsp:spTree>
</dsp:drawing>
</file>

<file path=word/diagrams/drawing1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B32CC90-31CD-46C2-BC22-2C4AC87C1058}">
      <dsp:nvSpPr>
        <dsp:cNvPr id="0" name=""/>
        <dsp:cNvSpPr/>
      </dsp:nvSpPr>
      <dsp:spPr>
        <a:xfrm>
          <a:off x="478488" y="0"/>
          <a:ext cx="5422868" cy="2013585"/>
        </a:xfrm>
        <a:prstGeom prst="rightArrow">
          <a:avLst/>
        </a:prstGeom>
        <a:solidFill>
          <a:schemeClr val="accent2">
            <a:tint val="40000"/>
            <a:hueOff val="0"/>
            <a:satOff val="0"/>
            <a:lumOff val="0"/>
            <a:alphaOff val="0"/>
          </a:schemeClr>
        </a:solidFill>
        <a:ln>
          <a:noFill/>
        </a:ln>
        <a:effectLst/>
      </dsp:spPr>
      <dsp:style>
        <a:lnRef idx="0">
          <a:scrgbClr r="0" g="0" b="0"/>
        </a:lnRef>
        <a:fillRef idx="1">
          <a:scrgbClr r="0" g="0" b="0"/>
        </a:fillRef>
        <a:effectRef idx="1">
          <a:scrgbClr r="0" g="0" b="0"/>
        </a:effectRef>
        <a:fontRef idx="minor"/>
      </dsp:style>
    </dsp:sp>
    <dsp:sp modelId="{7A3A9960-B20C-4336-BA4D-2A0B8C08CBB1}">
      <dsp:nvSpPr>
        <dsp:cNvPr id="0" name=""/>
        <dsp:cNvSpPr/>
      </dsp:nvSpPr>
      <dsp:spPr>
        <a:xfrm>
          <a:off x="1869" y="604075"/>
          <a:ext cx="1125195" cy="805434"/>
        </a:xfrm>
        <a:prstGeom prst="roundRect">
          <a:avLst/>
        </a:prstGeom>
        <a:gradFill rotWithShape="0">
          <a:gsLst>
            <a:gs pos="0">
              <a:schemeClr val="accent2">
                <a:hueOff val="0"/>
                <a:satOff val="0"/>
                <a:lumOff val="0"/>
                <a:alphaOff val="0"/>
                <a:lumMod val="110000"/>
                <a:satMod val="105000"/>
                <a:tint val="67000"/>
              </a:schemeClr>
            </a:gs>
            <a:gs pos="50000">
              <a:schemeClr val="accent2">
                <a:hueOff val="0"/>
                <a:satOff val="0"/>
                <a:lumOff val="0"/>
                <a:alphaOff val="0"/>
                <a:lumMod val="105000"/>
                <a:satMod val="103000"/>
                <a:tint val="73000"/>
              </a:schemeClr>
            </a:gs>
            <a:gs pos="100000">
              <a:schemeClr val="accent2">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Extract The Input file Content to Staging Area</a:t>
          </a:r>
        </a:p>
      </dsp:txBody>
      <dsp:txXfrm>
        <a:off x="41187" y="643393"/>
        <a:ext cx="1046559" cy="726798"/>
      </dsp:txXfrm>
    </dsp:sp>
    <dsp:sp modelId="{3D4C78B8-E9C9-47BE-BB08-06813E0FDE82}">
      <dsp:nvSpPr>
        <dsp:cNvPr id="0" name=""/>
        <dsp:cNvSpPr/>
      </dsp:nvSpPr>
      <dsp:spPr>
        <a:xfrm>
          <a:off x="1314596" y="604075"/>
          <a:ext cx="1125195" cy="805434"/>
        </a:xfrm>
        <a:prstGeom prst="roundRect">
          <a:avLst/>
        </a:prstGeom>
        <a:gradFill rotWithShape="0">
          <a:gsLst>
            <a:gs pos="0">
              <a:schemeClr val="accent2">
                <a:hueOff val="-363841"/>
                <a:satOff val="-20982"/>
                <a:lumOff val="2157"/>
                <a:alphaOff val="0"/>
                <a:lumMod val="110000"/>
                <a:satMod val="105000"/>
                <a:tint val="67000"/>
              </a:schemeClr>
            </a:gs>
            <a:gs pos="50000">
              <a:schemeClr val="accent2">
                <a:hueOff val="-363841"/>
                <a:satOff val="-20982"/>
                <a:lumOff val="2157"/>
                <a:alphaOff val="0"/>
                <a:lumMod val="105000"/>
                <a:satMod val="103000"/>
                <a:tint val="73000"/>
              </a:schemeClr>
            </a:gs>
            <a:gs pos="100000">
              <a:schemeClr val="accent2">
                <a:hueOff val="-363841"/>
                <a:satOff val="-20982"/>
                <a:lumOff val="2157"/>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Checks for Eligibility Criteria’s</a:t>
          </a:r>
        </a:p>
      </dsp:txBody>
      <dsp:txXfrm>
        <a:off x="1353914" y="643393"/>
        <a:ext cx="1046559" cy="726798"/>
      </dsp:txXfrm>
    </dsp:sp>
    <dsp:sp modelId="{2C4D24E4-B14B-4F23-8B9A-461573AC8129}">
      <dsp:nvSpPr>
        <dsp:cNvPr id="0" name=""/>
        <dsp:cNvSpPr/>
      </dsp:nvSpPr>
      <dsp:spPr>
        <a:xfrm>
          <a:off x="2627324" y="604075"/>
          <a:ext cx="1125195" cy="805434"/>
        </a:xfrm>
        <a:prstGeom prst="roundRect">
          <a:avLst/>
        </a:prstGeom>
        <a:gradFill rotWithShape="0">
          <a:gsLst>
            <a:gs pos="0">
              <a:schemeClr val="accent2">
                <a:hueOff val="-727682"/>
                <a:satOff val="-41964"/>
                <a:lumOff val="4314"/>
                <a:alphaOff val="0"/>
                <a:lumMod val="110000"/>
                <a:satMod val="105000"/>
                <a:tint val="67000"/>
              </a:schemeClr>
            </a:gs>
            <a:gs pos="50000">
              <a:schemeClr val="accent2">
                <a:hueOff val="-727682"/>
                <a:satOff val="-41964"/>
                <a:lumOff val="4314"/>
                <a:alphaOff val="0"/>
                <a:lumMod val="105000"/>
                <a:satMod val="103000"/>
                <a:tint val="73000"/>
              </a:schemeClr>
            </a:gs>
            <a:gs pos="100000">
              <a:schemeClr val="accent2">
                <a:hueOff val="-727682"/>
                <a:satOff val="-41964"/>
                <a:lumOff val="4314"/>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Calculate CG Charges &amp; Cover (Generate CGDAN &amp; BATCHDAN)</a:t>
          </a:r>
        </a:p>
      </dsp:txBody>
      <dsp:txXfrm>
        <a:off x="2666642" y="643393"/>
        <a:ext cx="1046559" cy="726798"/>
      </dsp:txXfrm>
    </dsp:sp>
    <dsp:sp modelId="{2FE5CAD9-ADFD-494D-9C78-5785D104C3F6}">
      <dsp:nvSpPr>
        <dsp:cNvPr id="0" name=""/>
        <dsp:cNvSpPr/>
      </dsp:nvSpPr>
      <dsp:spPr>
        <a:xfrm>
          <a:off x="3940052" y="604075"/>
          <a:ext cx="1125195" cy="805434"/>
        </a:xfrm>
        <a:prstGeom prst="roundRect">
          <a:avLst/>
        </a:prstGeom>
        <a:gradFill rotWithShape="0">
          <a:gsLst>
            <a:gs pos="0">
              <a:schemeClr val="accent2">
                <a:hueOff val="-1091522"/>
                <a:satOff val="-62946"/>
                <a:lumOff val="6471"/>
                <a:alphaOff val="0"/>
                <a:lumMod val="110000"/>
                <a:satMod val="105000"/>
                <a:tint val="67000"/>
              </a:schemeClr>
            </a:gs>
            <a:gs pos="50000">
              <a:schemeClr val="accent2">
                <a:hueOff val="-1091522"/>
                <a:satOff val="-62946"/>
                <a:lumOff val="6471"/>
                <a:alphaOff val="0"/>
                <a:lumMod val="105000"/>
                <a:satMod val="103000"/>
                <a:tint val="73000"/>
              </a:schemeClr>
            </a:gs>
            <a:gs pos="100000">
              <a:schemeClr val="accent2">
                <a:hueOff val="-1091522"/>
                <a:satOff val="-62946"/>
                <a:lumOff val="6471"/>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CG Charges Payment </a:t>
          </a:r>
        </a:p>
      </dsp:txBody>
      <dsp:txXfrm>
        <a:off x="3979370" y="643393"/>
        <a:ext cx="1046559" cy="726798"/>
      </dsp:txXfrm>
    </dsp:sp>
    <dsp:sp modelId="{F6767227-A7D3-42E7-8D44-E58A38E43A92}">
      <dsp:nvSpPr>
        <dsp:cNvPr id="0" name=""/>
        <dsp:cNvSpPr/>
      </dsp:nvSpPr>
      <dsp:spPr>
        <a:xfrm>
          <a:off x="5252780" y="604075"/>
          <a:ext cx="1125195" cy="805434"/>
        </a:xfrm>
        <a:prstGeom prst="roundRect">
          <a:avLst/>
        </a:prstGeom>
        <a:gradFill rotWithShape="0">
          <a:gsLst>
            <a:gs pos="0">
              <a:schemeClr val="accent2">
                <a:hueOff val="-1455363"/>
                <a:satOff val="-83928"/>
                <a:lumOff val="8628"/>
                <a:alphaOff val="0"/>
                <a:lumMod val="110000"/>
                <a:satMod val="105000"/>
                <a:tint val="67000"/>
              </a:schemeClr>
            </a:gs>
            <a:gs pos="50000">
              <a:schemeClr val="accent2">
                <a:hueOff val="-1455363"/>
                <a:satOff val="-83928"/>
                <a:lumOff val="8628"/>
                <a:alphaOff val="0"/>
                <a:lumMod val="105000"/>
                <a:satMod val="103000"/>
                <a:tint val="73000"/>
              </a:schemeClr>
            </a:gs>
            <a:gs pos="100000">
              <a:schemeClr val="accent2">
                <a:hueOff val="-1455363"/>
                <a:satOff val="-83928"/>
                <a:lumOff val="8628"/>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Continue Credit Guarantees</a:t>
          </a:r>
        </a:p>
      </dsp:txBody>
      <dsp:txXfrm>
        <a:off x="5292098" y="643393"/>
        <a:ext cx="1046559" cy="726798"/>
      </dsp:txXfrm>
    </dsp:sp>
  </dsp:spTree>
</dsp:drawing>
</file>

<file path=word/diagrams/drawing1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FC7250E-5C3E-4000-AEFD-6407B527FDA6}">
      <dsp:nvSpPr>
        <dsp:cNvPr id="0" name=""/>
        <dsp:cNvSpPr/>
      </dsp:nvSpPr>
      <dsp:spPr>
        <a:xfrm>
          <a:off x="0" y="0"/>
          <a:ext cx="2650732" cy="312700"/>
        </a:xfrm>
        <a:prstGeom prst="rect">
          <a:avLst/>
        </a:prstGeom>
        <a:solidFill>
          <a:schemeClr val="accent2">
            <a:shade val="9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66725">
            <a:lnSpc>
              <a:spcPct val="90000"/>
            </a:lnSpc>
            <a:spcBef>
              <a:spcPct val="0"/>
            </a:spcBef>
            <a:spcAft>
              <a:spcPct val="35000"/>
            </a:spcAft>
          </a:pPr>
          <a:r>
            <a:rPr lang="en-US" sz="1050" kern="1200"/>
            <a:t>Continuity - Credit Guarantee Charges </a:t>
          </a:r>
        </a:p>
      </dsp:txBody>
      <dsp:txXfrm>
        <a:off x="0" y="0"/>
        <a:ext cx="2650732" cy="312700"/>
      </dsp:txXfrm>
    </dsp:sp>
    <dsp:sp modelId="{E402C77F-0973-4DB2-8B58-D6B99AF8F788}">
      <dsp:nvSpPr>
        <dsp:cNvPr id="0" name=""/>
        <dsp:cNvSpPr/>
      </dsp:nvSpPr>
      <dsp:spPr>
        <a:xfrm>
          <a:off x="1294" y="312700"/>
          <a:ext cx="882714" cy="656671"/>
        </a:xfrm>
        <a:prstGeom prst="rect">
          <a:avLst/>
        </a:prstGeom>
        <a:solidFill>
          <a:schemeClr val="accent2">
            <a:alpha val="9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66725">
            <a:lnSpc>
              <a:spcPct val="90000"/>
            </a:lnSpc>
            <a:spcBef>
              <a:spcPct val="0"/>
            </a:spcBef>
            <a:spcAft>
              <a:spcPct val="35000"/>
            </a:spcAft>
          </a:pPr>
          <a:r>
            <a:rPr lang="en-US" sz="1050" kern="1200"/>
            <a:t>Fees</a:t>
          </a:r>
        </a:p>
      </dsp:txBody>
      <dsp:txXfrm>
        <a:off x="1294" y="312700"/>
        <a:ext cx="882714" cy="656671"/>
      </dsp:txXfrm>
    </dsp:sp>
    <dsp:sp modelId="{BD1CFD35-94BB-41EE-8F1B-77DFB33B8ABE}">
      <dsp:nvSpPr>
        <dsp:cNvPr id="0" name=""/>
        <dsp:cNvSpPr/>
      </dsp:nvSpPr>
      <dsp:spPr>
        <a:xfrm>
          <a:off x="884008" y="312700"/>
          <a:ext cx="882714" cy="656671"/>
        </a:xfrm>
        <a:prstGeom prst="rect">
          <a:avLst/>
        </a:prstGeom>
        <a:solidFill>
          <a:schemeClr val="accent2">
            <a:alpha val="90000"/>
            <a:hueOff val="0"/>
            <a:satOff val="0"/>
            <a:lumOff val="0"/>
            <a:alphaOff val="-2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66725">
            <a:lnSpc>
              <a:spcPct val="90000"/>
            </a:lnSpc>
            <a:spcBef>
              <a:spcPct val="0"/>
            </a:spcBef>
            <a:spcAft>
              <a:spcPct val="35000"/>
            </a:spcAft>
          </a:pPr>
          <a:r>
            <a:rPr lang="en-US" sz="1050" kern="1200"/>
            <a:t>Penal Interest for Lapsed Revival</a:t>
          </a:r>
        </a:p>
      </dsp:txBody>
      <dsp:txXfrm>
        <a:off x="884008" y="312700"/>
        <a:ext cx="882714" cy="656671"/>
      </dsp:txXfrm>
    </dsp:sp>
    <dsp:sp modelId="{A9BB3A76-D9E2-4FAB-8347-67028F2D06DD}">
      <dsp:nvSpPr>
        <dsp:cNvPr id="0" name=""/>
        <dsp:cNvSpPr/>
      </dsp:nvSpPr>
      <dsp:spPr>
        <a:xfrm>
          <a:off x="1766723" y="312700"/>
          <a:ext cx="882714" cy="656671"/>
        </a:xfrm>
        <a:prstGeom prst="rect">
          <a:avLst/>
        </a:prstGeom>
        <a:solidFill>
          <a:schemeClr val="accent2">
            <a:alpha val="90000"/>
            <a:hueOff val="0"/>
            <a:satOff val="0"/>
            <a:lumOff val="0"/>
            <a:alpha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66725">
            <a:lnSpc>
              <a:spcPct val="90000"/>
            </a:lnSpc>
            <a:spcBef>
              <a:spcPct val="0"/>
            </a:spcBef>
            <a:spcAft>
              <a:spcPct val="35000"/>
            </a:spcAft>
          </a:pPr>
          <a:r>
            <a:rPr lang="en-US" sz="1050" kern="1200"/>
            <a:t>Taxes</a:t>
          </a:r>
        </a:p>
      </dsp:txBody>
      <dsp:txXfrm>
        <a:off x="1766723" y="312700"/>
        <a:ext cx="882714" cy="656671"/>
      </dsp:txXfrm>
    </dsp:sp>
    <dsp:sp modelId="{C087FA8D-EB23-42F6-BA68-486CB59C0448}">
      <dsp:nvSpPr>
        <dsp:cNvPr id="0" name=""/>
        <dsp:cNvSpPr/>
      </dsp:nvSpPr>
      <dsp:spPr>
        <a:xfrm>
          <a:off x="0" y="969371"/>
          <a:ext cx="2650732" cy="72963"/>
        </a:xfrm>
        <a:prstGeom prst="rect">
          <a:avLst/>
        </a:prstGeom>
        <a:solidFill>
          <a:schemeClr val="accent2">
            <a:shade val="9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Tree>
</dsp:drawing>
</file>

<file path=word/diagrams/drawing1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ECD78CA-FCE0-4EC3-8581-CAAE55BE8636}">
      <dsp:nvSpPr>
        <dsp:cNvPr id="0" name=""/>
        <dsp:cNvSpPr/>
      </dsp:nvSpPr>
      <dsp:spPr>
        <a:xfrm>
          <a:off x="2062" y="897"/>
          <a:ext cx="1240333" cy="489600"/>
        </a:xfrm>
        <a:prstGeom prst="rect">
          <a:avLst/>
        </a:prstGeom>
        <a:solidFill>
          <a:schemeClr val="accent2">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40640" rIns="71120" bIns="40640" numCol="1" spcCol="1270" anchor="ctr" anchorCtr="0">
          <a:noAutofit/>
        </a:bodyPr>
        <a:lstStyle/>
        <a:p>
          <a:pPr lvl="0" algn="ctr" defTabSz="444500">
            <a:lnSpc>
              <a:spcPct val="90000"/>
            </a:lnSpc>
            <a:spcBef>
              <a:spcPct val="0"/>
            </a:spcBef>
            <a:spcAft>
              <a:spcPct val="35000"/>
            </a:spcAft>
          </a:pPr>
          <a:r>
            <a:rPr lang="en-US" sz="1000" kern="1200"/>
            <a:t>Identifier</a:t>
          </a:r>
        </a:p>
      </dsp:txBody>
      <dsp:txXfrm>
        <a:off x="2062" y="897"/>
        <a:ext cx="1240333" cy="489600"/>
      </dsp:txXfrm>
    </dsp:sp>
    <dsp:sp modelId="{EB70FAA0-E258-41A7-896E-34D8687D7F08}">
      <dsp:nvSpPr>
        <dsp:cNvPr id="0" name=""/>
        <dsp:cNvSpPr/>
      </dsp:nvSpPr>
      <dsp:spPr>
        <a:xfrm>
          <a:off x="2062" y="490498"/>
          <a:ext cx="1240333" cy="746639"/>
        </a:xfrm>
        <a:prstGeom prst="rect">
          <a:avLst/>
        </a:prstGeom>
        <a:solidFill>
          <a:schemeClr val="accent2">
            <a:tint val="40000"/>
            <a:alpha val="90000"/>
            <a:hueOff val="0"/>
            <a:satOff val="0"/>
            <a:lumOff val="0"/>
            <a:alphaOff val="0"/>
          </a:schemeClr>
        </a:solidFill>
        <a:ln w="12700" cap="flat" cmpd="sng" algn="ctr">
          <a:solidFill>
            <a:schemeClr val="accent2">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en-US" sz="1000" kern="1200"/>
            <a:t>A fixed identifier - 'C'</a:t>
          </a:r>
        </a:p>
      </dsp:txBody>
      <dsp:txXfrm>
        <a:off x="2062" y="490498"/>
        <a:ext cx="1240333" cy="746639"/>
      </dsp:txXfrm>
    </dsp:sp>
    <dsp:sp modelId="{8299344E-6C89-4F5B-A8DA-BFF8CB285CED}">
      <dsp:nvSpPr>
        <dsp:cNvPr id="0" name=""/>
        <dsp:cNvSpPr/>
      </dsp:nvSpPr>
      <dsp:spPr>
        <a:xfrm>
          <a:off x="1416043" y="897"/>
          <a:ext cx="1240333" cy="489600"/>
        </a:xfrm>
        <a:prstGeom prst="rect">
          <a:avLst/>
        </a:prstGeom>
        <a:solidFill>
          <a:schemeClr val="accent3">
            <a:hueOff val="0"/>
            <a:satOff val="0"/>
            <a:lumOff val="0"/>
            <a:alphaOff val="0"/>
          </a:schemeClr>
        </a:solidFill>
        <a:ln w="12700" cap="flat" cmpd="sng" algn="ctr">
          <a:solidFill>
            <a:schemeClr val="accent3">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40640" rIns="71120" bIns="40640" numCol="1" spcCol="1270" anchor="ctr" anchorCtr="0">
          <a:noAutofit/>
        </a:bodyPr>
        <a:lstStyle/>
        <a:p>
          <a:pPr lvl="0" algn="ctr" defTabSz="444500">
            <a:lnSpc>
              <a:spcPct val="90000"/>
            </a:lnSpc>
            <a:spcBef>
              <a:spcPct val="0"/>
            </a:spcBef>
            <a:spcAft>
              <a:spcPct val="35000"/>
            </a:spcAft>
          </a:pPr>
          <a:r>
            <a:rPr lang="en-US" sz="1000" kern="1200"/>
            <a:t>Scheme Code</a:t>
          </a:r>
        </a:p>
      </dsp:txBody>
      <dsp:txXfrm>
        <a:off x="1416043" y="897"/>
        <a:ext cx="1240333" cy="489600"/>
      </dsp:txXfrm>
    </dsp:sp>
    <dsp:sp modelId="{D2B92B6C-FE09-4D8C-BA10-51242D398CE0}">
      <dsp:nvSpPr>
        <dsp:cNvPr id="0" name=""/>
        <dsp:cNvSpPr/>
      </dsp:nvSpPr>
      <dsp:spPr>
        <a:xfrm>
          <a:off x="1416043" y="490498"/>
          <a:ext cx="1240333" cy="746639"/>
        </a:xfrm>
        <a:prstGeom prst="rect">
          <a:avLst/>
        </a:prstGeom>
        <a:solidFill>
          <a:schemeClr val="accent3">
            <a:tint val="40000"/>
            <a:alpha val="90000"/>
            <a:hueOff val="0"/>
            <a:satOff val="0"/>
            <a:lumOff val="0"/>
            <a:alphaOff val="0"/>
          </a:schemeClr>
        </a:solidFill>
        <a:ln w="12700" cap="flat" cmpd="sng" algn="ctr">
          <a:solidFill>
            <a:schemeClr val="accent3">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en-US" sz="1000" kern="1200"/>
            <a:t>Education Loan the code is - 'EDL'</a:t>
          </a:r>
        </a:p>
      </dsp:txBody>
      <dsp:txXfrm>
        <a:off x="1416043" y="490498"/>
        <a:ext cx="1240333" cy="746639"/>
      </dsp:txXfrm>
    </dsp:sp>
    <dsp:sp modelId="{BC1BB2AF-4F42-4901-81C7-3F95B164ADA1}">
      <dsp:nvSpPr>
        <dsp:cNvPr id="0" name=""/>
        <dsp:cNvSpPr/>
      </dsp:nvSpPr>
      <dsp:spPr>
        <a:xfrm>
          <a:off x="2830023" y="897"/>
          <a:ext cx="1240333" cy="489600"/>
        </a:xfrm>
        <a:prstGeom prst="rect">
          <a:avLst/>
        </a:prstGeom>
        <a:solidFill>
          <a:schemeClr val="accent4">
            <a:hueOff val="0"/>
            <a:satOff val="0"/>
            <a:lumOff val="0"/>
            <a:alphaOff val="0"/>
          </a:schemeClr>
        </a:solidFill>
        <a:ln w="12700" cap="flat" cmpd="sng" algn="ctr">
          <a:solidFill>
            <a:schemeClr val="accent4">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40640" rIns="71120" bIns="40640" numCol="1" spcCol="1270" anchor="ctr" anchorCtr="0">
          <a:noAutofit/>
        </a:bodyPr>
        <a:lstStyle/>
        <a:p>
          <a:pPr lvl="0" algn="ctr" defTabSz="444500">
            <a:lnSpc>
              <a:spcPct val="90000"/>
            </a:lnSpc>
            <a:spcBef>
              <a:spcPct val="0"/>
            </a:spcBef>
            <a:spcAft>
              <a:spcPct val="35000"/>
            </a:spcAft>
          </a:pPr>
          <a:r>
            <a:rPr lang="en-US" sz="1000" kern="1200"/>
            <a:t>Date Stamp</a:t>
          </a:r>
        </a:p>
      </dsp:txBody>
      <dsp:txXfrm>
        <a:off x="2830023" y="897"/>
        <a:ext cx="1240333" cy="489600"/>
      </dsp:txXfrm>
    </dsp:sp>
    <dsp:sp modelId="{0A7A737D-871A-4BAD-8681-7CDC65215798}">
      <dsp:nvSpPr>
        <dsp:cNvPr id="0" name=""/>
        <dsp:cNvSpPr/>
      </dsp:nvSpPr>
      <dsp:spPr>
        <a:xfrm>
          <a:off x="2830023" y="490498"/>
          <a:ext cx="1240333" cy="746639"/>
        </a:xfrm>
        <a:prstGeom prst="rect">
          <a:avLst/>
        </a:prstGeom>
        <a:solidFill>
          <a:schemeClr val="accent4">
            <a:tint val="40000"/>
            <a:alpha val="90000"/>
            <a:hueOff val="0"/>
            <a:satOff val="0"/>
            <a:lumOff val="0"/>
            <a:alphaOff val="0"/>
          </a:schemeClr>
        </a:solidFill>
        <a:ln w="12700" cap="flat" cmpd="sng" algn="ctr">
          <a:solidFill>
            <a:schemeClr val="accent4">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en-US" sz="1000" kern="1200"/>
            <a:t>Date as DDMMYYYY - On which BATCHDAN is issued</a:t>
          </a:r>
        </a:p>
      </dsp:txBody>
      <dsp:txXfrm>
        <a:off x="2830023" y="490498"/>
        <a:ext cx="1240333" cy="746639"/>
      </dsp:txXfrm>
    </dsp:sp>
    <dsp:sp modelId="{CD3694EF-CEF3-4438-B7F5-48F26BE42B91}">
      <dsp:nvSpPr>
        <dsp:cNvPr id="0" name=""/>
        <dsp:cNvSpPr/>
      </dsp:nvSpPr>
      <dsp:spPr>
        <a:xfrm>
          <a:off x="4244003" y="897"/>
          <a:ext cx="1240333" cy="489600"/>
        </a:xfrm>
        <a:prstGeom prst="rect">
          <a:avLst/>
        </a:prstGeom>
        <a:solidFill>
          <a:schemeClr val="accent5">
            <a:hueOff val="0"/>
            <a:satOff val="0"/>
            <a:lumOff val="0"/>
            <a:alphaOff val="0"/>
          </a:schemeClr>
        </a:solidFill>
        <a:ln w="12700" cap="flat" cmpd="sng" algn="ctr">
          <a:solidFill>
            <a:schemeClr val="accent5">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40640" rIns="71120" bIns="40640" numCol="1" spcCol="1270" anchor="ctr" anchorCtr="0">
          <a:noAutofit/>
        </a:bodyPr>
        <a:lstStyle/>
        <a:p>
          <a:pPr lvl="0" algn="ctr" defTabSz="444500">
            <a:lnSpc>
              <a:spcPct val="90000"/>
            </a:lnSpc>
            <a:spcBef>
              <a:spcPct val="0"/>
            </a:spcBef>
            <a:spcAft>
              <a:spcPct val="35000"/>
            </a:spcAft>
          </a:pPr>
          <a:r>
            <a:rPr lang="en-US" sz="1000" kern="1200"/>
            <a:t>Unique Number</a:t>
          </a:r>
        </a:p>
      </dsp:txBody>
      <dsp:txXfrm>
        <a:off x="4244003" y="897"/>
        <a:ext cx="1240333" cy="489600"/>
      </dsp:txXfrm>
    </dsp:sp>
    <dsp:sp modelId="{E8ECBE4F-BC95-43E0-89CC-E90D6D5D8FBE}">
      <dsp:nvSpPr>
        <dsp:cNvPr id="0" name=""/>
        <dsp:cNvSpPr/>
      </dsp:nvSpPr>
      <dsp:spPr>
        <a:xfrm>
          <a:off x="4244003" y="490498"/>
          <a:ext cx="1240333" cy="746639"/>
        </a:xfrm>
        <a:prstGeom prst="rect">
          <a:avLst/>
        </a:prstGeom>
        <a:solidFill>
          <a:schemeClr val="accent5">
            <a:tint val="40000"/>
            <a:alpha val="90000"/>
            <a:hueOff val="0"/>
            <a:satOff val="0"/>
            <a:lumOff val="0"/>
            <a:alphaOff val="0"/>
          </a:schemeClr>
        </a:solidFill>
        <a:ln w="12700" cap="flat" cmpd="sng" algn="ctr">
          <a:solidFill>
            <a:schemeClr val="accent5">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en-US" sz="1000" kern="1200"/>
            <a:t>A 4 digit running number </a:t>
          </a:r>
        </a:p>
      </dsp:txBody>
      <dsp:txXfrm>
        <a:off x="4244003" y="490498"/>
        <a:ext cx="1240333" cy="746639"/>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4312996-DE59-42F3-BE2D-2C9CF0941401}">
      <dsp:nvSpPr>
        <dsp:cNvPr id="0" name=""/>
        <dsp:cNvSpPr/>
      </dsp:nvSpPr>
      <dsp:spPr>
        <a:xfrm>
          <a:off x="5223" y="66491"/>
          <a:ext cx="1561355" cy="1880945"/>
        </a:xfrm>
        <a:prstGeom prst="roundRect">
          <a:avLst>
            <a:gd name="adj" fmla="val 10000"/>
          </a:avLst>
        </a:prstGeom>
        <a:solidFill>
          <a:schemeClr val="accent1">
            <a:alpha val="9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t" anchorCtr="0">
          <a:noAutofit/>
        </a:bodyPr>
        <a:lstStyle/>
        <a:p>
          <a:pPr lvl="0" algn="l" defTabSz="533400">
            <a:lnSpc>
              <a:spcPct val="90000"/>
            </a:lnSpc>
            <a:spcBef>
              <a:spcPct val="0"/>
            </a:spcBef>
            <a:spcAft>
              <a:spcPct val="35000"/>
            </a:spcAft>
          </a:pPr>
          <a:r>
            <a:rPr lang="en-US" sz="1200" b="1" kern="1200"/>
            <a:t>Step 1: Prepare</a:t>
          </a:r>
        </a:p>
        <a:p>
          <a:pPr marL="57150" lvl="1" indent="-57150" algn="l" defTabSz="488950">
            <a:lnSpc>
              <a:spcPct val="90000"/>
            </a:lnSpc>
            <a:spcBef>
              <a:spcPct val="0"/>
            </a:spcBef>
            <a:spcAft>
              <a:spcPct val="15000"/>
            </a:spcAft>
            <a:buChar char="••"/>
          </a:pPr>
          <a:r>
            <a:rPr lang="en-US" sz="1100" kern="1200"/>
            <a:t>Extract &amp; Prepare Input file and upload on NCGTC Server.</a:t>
          </a:r>
        </a:p>
        <a:p>
          <a:pPr marL="57150" lvl="1" indent="-57150" algn="l" defTabSz="488950">
            <a:lnSpc>
              <a:spcPct val="90000"/>
            </a:lnSpc>
            <a:spcBef>
              <a:spcPct val="0"/>
            </a:spcBef>
            <a:spcAft>
              <a:spcPct val="15000"/>
            </a:spcAft>
            <a:buChar char="••"/>
          </a:pPr>
          <a:r>
            <a:rPr lang="en-US" sz="1100" kern="1200"/>
            <a:t>Prepared by MLI user account.</a:t>
          </a:r>
        </a:p>
        <a:p>
          <a:pPr marL="57150" lvl="1" indent="-57150" algn="l" defTabSz="488950">
            <a:lnSpc>
              <a:spcPct val="90000"/>
            </a:lnSpc>
            <a:spcBef>
              <a:spcPct val="0"/>
            </a:spcBef>
            <a:spcAft>
              <a:spcPct val="15000"/>
            </a:spcAft>
            <a:buChar char="••"/>
          </a:pPr>
          <a:r>
            <a:rPr lang="en-US" sz="1100" kern="1200"/>
            <a:t>File Status - 'Draft'</a:t>
          </a:r>
        </a:p>
      </dsp:txBody>
      <dsp:txXfrm>
        <a:off x="50954" y="112222"/>
        <a:ext cx="1469893" cy="1789483"/>
      </dsp:txXfrm>
    </dsp:sp>
    <dsp:sp modelId="{34C0E2DC-A878-4ADF-8712-4A5E44B3C49C}">
      <dsp:nvSpPr>
        <dsp:cNvPr id="0" name=""/>
        <dsp:cNvSpPr/>
      </dsp:nvSpPr>
      <dsp:spPr>
        <a:xfrm>
          <a:off x="1722715" y="813355"/>
          <a:ext cx="331007" cy="387216"/>
        </a:xfrm>
        <a:prstGeom prst="rightArrow">
          <a:avLst>
            <a:gd name="adj1" fmla="val 60000"/>
            <a:gd name="adj2" fmla="val 50000"/>
          </a:avLst>
        </a:prstGeom>
        <a:solidFill>
          <a:schemeClr val="accent1">
            <a:shade val="9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l" defTabSz="400050">
            <a:lnSpc>
              <a:spcPct val="90000"/>
            </a:lnSpc>
            <a:spcBef>
              <a:spcPct val="0"/>
            </a:spcBef>
            <a:spcAft>
              <a:spcPct val="35000"/>
            </a:spcAft>
          </a:pPr>
          <a:endParaRPr lang="en-US" sz="900" kern="1200"/>
        </a:p>
      </dsp:txBody>
      <dsp:txXfrm>
        <a:off x="1722715" y="890798"/>
        <a:ext cx="231705" cy="232330"/>
      </dsp:txXfrm>
    </dsp:sp>
    <dsp:sp modelId="{CD73F94E-0A11-475B-BB2A-B4DEB9D56EC3}">
      <dsp:nvSpPr>
        <dsp:cNvPr id="0" name=""/>
        <dsp:cNvSpPr/>
      </dsp:nvSpPr>
      <dsp:spPr>
        <a:xfrm>
          <a:off x="2191122" y="66491"/>
          <a:ext cx="1561355" cy="1880945"/>
        </a:xfrm>
        <a:prstGeom prst="roundRect">
          <a:avLst>
            <a:gd name="adj" fmla="val 10000"/>
          </a:avLst>
        </a:prstGeom>
        <a:solidFill>
          <a:schemeClr val="accent1">
            <a:alpha val="90000"/>
            <a:hueOff val="0"/>
            <a:satOff val="0"/>
            <a:lumOff val="0"/>
            <a:alphaOff val="-2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t" anchorCtr="0">
          <a:noAutofit/>
        </a:bodyPr>
        <a:lstStyle/>
        <a:p>
          <a:pPr lvl="0" algn="l" defTabSz="533400">
            <a:lnSpc>
              <a:spcPct val="90000"/>
            </a:lnSpc>
            <a:spcBef>
              <a:spcPct val="0"/>
            </a:spcBef>
            <a:spcAft>
              <a:spcPct val="35000"/>
            </a:spcAft>
          </a:pPr>
          <a:r>
            <a:rPr lang="en-US" sz="1200" b="1" kern="1200"/>
            <a:t>Step 2: Approve</a:t>
          </a:r>
        </a:p>
        <a:p>
          <a:pPr marL="57150" lvl="1" indent="-57150" algn="l" defTabSz="488950">
            <a:lnSpc>
              <a:spcPct val="90000"/>
            </a:lnSpc>
            <a:spcBef>
              <a:spcPct val="0"/>
            </a:spcBef>
            <a:spcAft>
              <a:spcPct val="15000"/>
            </a:spcAft>
            <a:buChar char="••"/>
          </a:pPr>
          <a:r>
            <a:rPr lang="en-US" sz="1100" kern="1200"/>
            <a:t>Approve the Input file. </a:t>
          </a:r>
        </a:p>
        <a:p>
          <a:pPr marL="57150" lvl="1" indent="-57150" algn="l" defTabSz="488950">
            <a:lnSpc>
              <a:spcPct val="90000"/>
            </a:lnSpc>
            <a:spcBef>
              <a:spcPct val="0"/>
            </a:spcBef>
            <a:spcAft>
              <a:spcPct val="15000"/>
            </a:spcAft>
            <a:buChar char="••"/>
          </a:pPr>
          <a:r>
            <a:rPr lang="en-US" sz="1100" kern="1200"/>
            <a:t>Approved by MLI Approver Account after due verifications.</a:t>
          </a:r>
        </a:p>
        <a:p>
          <a:pPr marL="57150" lvl="1" indent="-57150" algn="l" defTabSz="488950">
            <a:lnSpc>
              <a:spcPct val="90000"/>
            </a:lnSpc>
            <a:spcBef>
              <a:spcPct val="0"/>
            </a:spcBef>
            <a:spcAft>
              <a:spcPct val="15000"/>
            </a:spcAft>
            <a:buChar char="••"/>
          </a:pPr>
          <a:r>
            <a:rPr lang="en-US" sz="1100" kern="1200"/>
            <a:t>File Status - 'Approved'</a:t>
          </a:r>
        </a:p>
      </dsp:txBody>
      <dsp:txXfrm>
        <a:off x="2236853" y="112222"/>
        <a:ext cx="1469893" cy="1789483"/>
      </dsp:txXfrm>
    </dsp:sp>
    <dsp:sp modelId="{45075F9F-14BE-40C8-891F-A5E80F655B62}">
      <dsp:nvSpPr>
        <dsp:cNvPr id="0" name=""/>
        <dsp:cNvSpPr/>
      </dsp:nvSpPr>
      <dsp:spPr>
        <a:xfrm>
          <a:off x="3908613" y="813355"/>
          <a:ext cx="331007" cy="387216"/>
        </a:xfrm>
        <a:prstGeom prst="rightArrow">
          <a:avLst>
            <a:gd name="adj1" fmla="val 60000"/>
            <a:gd name="adj2" fmla="val 50000"/>
          </a:avLst>
        </a:prstGeom>
        <a:solidFill>
          <a:schemeClr val="accent1">
            <a:shade val="90000"/>
            <a:hueOff val="350915"/>
            <a:satOff val="-3215"/>
            <a:lumOff val="27754"/>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l" defTabSz="400050">
            <a:lnSpc>
              <a:spcPct val="90000"/>
            </a:lnSpc>
            <a:spcBef>
              <a:spcPct val="0"/>
            </a:spcBef>
            <a:spcAft>
              <a:spcPct val="35000"/>
            </a:spcAft>
          </a:pPr>
          <a:endParaRPr lang="en-US" sz="900" kern="1200"/>
        </a:p>
      </dsp:txBody>
      <dsp:txXfrm>
        <a:off x="3908613" y="890798"/>
        <a:ext cx="231705" cy="232330"/>
      </dsp:txXfrm>
    </dsp:sp>
    <dsp:sp modelId="{EAAC59B8-96C7-4CBF-ACA4-650459BD0A18}">
      <dsp:nvSpPr>
        <dsp:cNvPr id="0" name=""/>
        <dsp:cNvSpPr/>
      </dsp:nvSpPr>
      <dsp:spPr>
        <a:xfrm>
          <a:off x="4377020" y="66491"/>
          <a:ext cx="1561355" cy="1880945"/>
        </a:xfrm>
        <a:prstGeom prst="roundRect">
          <a:avLst>
            <a:gd name="adj" fmla="val 10000"/>
          </a:avLst>
        </a:prstGeom>
        <a:solidFill>
          <a:schemeClr val="accent1">
            <a:alpha val="90000"/>
            <a:hueOff val="0"/>
            <a:satOff val="0"/>
            <a:lumOff val="0"/>
            <a:alpha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t" anchorCtr="0">
          <a:noAutofit/>
        </a:bodyPr>
        <a:lstStyle/>
        <a:p>
          <a:pPr lvl="0" algn="l" defTabSz="533400">
            <a:lnSpc>
              <a:spcPct val="90000"/>
            </a:lnSpc>
            <a:spcBef>
              <a:spcPct val="0"/>
            </a:spcBef>
            <a:spcAft>
              <a:spcPct val="35000"/>
            </a:spcAft>
          </a:pPr>
          <a:r>
            <a:rPr lang="en-US" sz="1200" b="1" kern="1200"/>
            <a:t>Step 3: Final Submission</a:t>
          </a:r>
        </a:p>
        <a:p>
          <a:pPr marL="57150" lvl="1" indent="-57150" algn="l" defTabSz="488950">
            <a:lnSpc>
              <a:spcPct val="90000"/>
            </a:lnSpc>
            <a:spcBef>
              <a:spcPct val="0"/>
            </a:spcBef>
            <a:spcAft>
              <a:spcPct val="15000"/>
            </a:spcAft>
            <a:buChar char="••"/>
          </a:pPr>
          <a:r>
            <a:rPr lang="en-US" sz="1100" kern="1200"/>
            <a:t>Acceptance to the ‘Management Certificate - Terms &amp; Conditions’</a:t>
          </a:r>
        </a:p>
        <a:p>
          <a:pPr marL="57150" lvl="1" indent="-57150" algn="l" defTabSz="488950">
            <a:lnSpc>
              <a:spcPct val="90000"/>
            </a:lnSpc>
            <a:spcBef>
              <a:spcPct val="0"/>
            </a:spcBef>
            <a:spcAft>
              <a:spcPct val="15000"/>
            </a:spcAft>
            <a:buChar char="••"/>
          </a:pPr>
          <a:r>
            <a:rPr lang="en-US" sz="1100" kern="1200"/>
            <a:t>Submit the input file for further processing</a:t>
          </a:r>
        </a:p>
        <a:p>
          <a:pPr marL="57150" lvl="1" indent="-57150" algn="l" defTabSz="488950">
            <a:lnSpc>
              <a:spcPct val="90000"/>
            </a:lnSpc>
            <a:spcBef>
              <a:spcPct val="0"/>
            </a:spcBef>
            <a:spcAft>
              <a:spcPct val="15000"/>
            </a:spcAft>
            <a:buChar char="••"/>
          </a:pPr>
          <a:r>
            <a:rPr lang="en-US" sz="1100" kern="1200"/>
            <a:t>File Status - 'Submitted'</a:t>
          </a:r>
        </a:p>
      </dsp:txBody>
      <dsp:txXfrm>
        <a:off x="4422751" y="112222"/>
        <a:ext cx="1469893" cy="1789483"/>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4312996-DE59-42F3-BE2D-2C9CF0941401}">
      <dsp:nvSpPr>
        <dsp:cNvPr id="0" name=""/>
        <dsp:cNvSpPr/>
      </dsp:nvSpPr>
      <dsp:spPr>
        <a:xfrm>
          <a:off x="5223" y="640800"/>
          <a:ext cx="1561355" cy="1690198"/>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t" anchorCtr="0">
          <a:noAutofit/>
        </a:bodyPr>
        <a:lstStyle/>
        <a:p>
          <a:pPr lvl="0" algn="l" defTabSz="444500">
            <a:lnSpc>
              <a:spcPct val="90000"/>
            </a:lnSpc>
            <a:spcBef>
              <a:spcPct val="0"/>
            </a:spcBef>
            <a:spcAft>
              <a:spcPct val="35000"/>
            </a:spcAft>
          </a:pPr>
          <a:r>
            <a:rPr lang="en-US" sz="1000" b="1" kern="1200"/>
            <a:t>Step 1: Prepare</a:t>
          </a:r>
        </a:p>
        <a:p>
          <a:pPr marL="57150" lvl="1" indent="-57150" algn="l" defTabSz="444500">
            <a:lnSpc>
              <a:spcPct val="90000"/>
            </a:lnSpc>
            <a:spcBef>
              <a:spcPct val="0"/>
            </a:spcBef>
            <a:spcAft>
              <a:spcPct val="15000"/>
            </a:spcAft>
            <a:buChar char="••"/>
          </a:pPr>
          <a:r>
            <a:rPr lang="en-US" sz="1000" kern="1200"/>
            <a:t>Extract &amp; Prepare Input file and upload on NCGTC Server.</a:t>
          </a:r>
        </a:p>
        <a:p>
          <a:pPr marL="57150" lvl="1" indent="-57150" algn="l" defTabSz="444500">
            <a:lnSpc>
              <a:spcPct val="90000"/>
            </a:lnSpc>
            <a:spcBef>
              <a:spcPct val="0"/>
            </a:spcBef>
            <a:spcAft>
              <a:spcPct val="15000"/>
            </a:spcAft>
            <a:buChar char="••"/>
          </a:pPr>
          <a:r>
            <a:rPr lang="en-US" sz="1000" kern="1200"/>
            <a:t>Prepared by MLI user account.</a:t>
          </a:r>
        </a:p>
        <a:p>
          <a:pPr marL="57150" lvl="1" indent="-57150" algn="l" defTabSz="444500">
            <a:lnSpc>
              <a:spcPct val="90000"/>
            </a:lnSpc>
            <a:spcBef>
              <a:spcPct val="0"/>
            </a:spcBef>
            <a:spcAft>
              <a:spcPct val="15000"/>
            </a:spcAft>
            <a:buChar char="••"/>
          </a:pPr>
          <a:r>
            <a:rPr lang="en-US" sz="1000" kern="1200"/>
            <a:t>File Status - 'Draft'</a:t>
          </a:r>
        </a:p>
      </dsp:txBody>
      <dsp:txXfrm>
        <a:off x="50954" y="686531"/>
        <a:ext cx="1469893" cy="1598736"/>
      </dsp:txXfrm>
    </dsp:sp>
    <dsp:sp modelId="{34C0E2DC-A878-4ADF-8712-4A5E44B3C49C}">
      <dsp:nvSpPr>
        <dsp:cNvPr id="0" name=""/>
        <dsp:cNvSpPr/>
      </dsp:nvSpPr>
      <dsp:spPr>
        <a:xfrm>
          <a:off x="1722715" y="1292291"/>
          <a:ext cx="331007" cy="387216"/>
        </a:xfrm>
        <a:prstGeom prst="rightArrow">
          <a:avLst>
            <a:gd name="adj1" fmla="val 60000"/>
            <a:gd name="adj2" fmla="val 50000"/>
          </a:avLst>
        </a:prstGeom>
        <a:solidFill>
          <a:schemeClr val="accent5">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l" defTabSz="444500">
            <a:lnSpc>
              <a:spcPct val="90000"/>
            </a:lnSpc>
            <a:spcBef>
              <a:spcPct val="0"/>
            </a:spcBef>
            <a:spcAft>
              <a:spcPct val="35000"/>
            </a:spcAft>
          </a:pPr>
          <a:endParaRPr lang="en-US" sz="1000" kern="1200"/>
        </a:p>
      </dsp:txBody>
      <dsp:txXfrm>
        <a:off x="1722715" y="1369734"/>
        <a:ext cx="231705" cy="232330"/>
      </dsp:txXfrm>
    </dsp:sp>
    <dsp:sp modelId="{CD73F94E-0A11-475B-BB2A-B4DEB9D56EC3}">
      <dsp:nvSpPr>
        <dsp:cNvPr id="0" name=""/>
        <dsp:cNvSpPr/>
      </dsp:nvSpPr>
      <dsp:spPr>
        <a:xfrm>
          <a:off x="2191122" y="640800"/>
          <a:ext cx="1561355" cy="1690198"/>
        </a:xfrm>
        <a:prstGeom prst="roundRect">
          <a:avLst>
            <a:gd name="adj" fmla="val 10000"/>
          </a:avLst>
        </a:prstGeom>
        <a:solidFill>
          <a:schemeClr val="accent5">
            <a:hueOff val="-3676672"/>
            <a:satOff val="-5114"/>
            <a:lumOff val="-1961"/>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t" anchorCtr="0">
          <a:noAutofit/>
        </a:bodyPr>
        <a:lstStyle/>
        <a:p>
          <a:pPr lvl="0" algn="l" defTabSz="444500">
            <a:lnSpc>
              <a:spcPct val="90000"/>
            </a:lnSpc>
            <a:spcBef>
              <a:spcPct val="0"/>
            </a:spcBef>
            <a:spcAft>
              <a:spcPct val="35000"/>
            </a:spcAft>
          </a:pPr>
          <a:r>
            <a:rPr lang="en-US" sz="1000" b="1" kern="1200"/>
            <a:t>Step 2: Approve</a:t>
          </a:r>
        </a:p>
        <a:p>
          <a:pPr marL="57150" lvl="1" indent="-57150" algn="l" defTabSz="444500">
            <a:lnSpc>
              <a:spcPct val="90000"/>
            </a:lnSpc>
            <a:spcBef>
              <a:spcPct val="0"/>
            </a:spcBef>
            <a:spcAft>
              <a:spcPct val="15000"/>
            </a:spcAft>
            <a:buChar char="••"/>
          </a:pPr>
          <a:r>
            <a:rPr lang="en-US" sz="1000" kern="1200"/>
            <a:t>Approve the Input file. </a:t>
          </a:r>
        </a:p>
        <a:p>
          <a:pPr marL="57150" lvl="1" indent="-57150" algn="l" defTabSz="444500">
            <a:lnSpc>
              <a:spcPct val="90000"/>
            </a:lnSpc>
            <a:spcBef>
              <a:spcPct val="0"/>
            </a:spcBef>
            <a:spcAft>
              <a:spcPct val="15000"/>
            </a:spcAft>
            <a:buChar char="••"/>
          </a:pPr>
          <a:r>
            <a:rPr lang="en-US" sz="1000" kern="1200"/>
            <a:t>Approved by MLI Approver Account after due verifications.</a:t>
          </a:r>
        </a:p>
        <a:p>
          <a:pPr marL="57150" lvl="1" indent="-57150" algn="l" defTabSz="444500">
            <a:lnSpc>
              <a:spcPct val="90000"/>
            </a:lnSpc>
            <a:spcBef>
              <a:spcPct val="0"/>
            </a:spcBef>
            <a:spcAft>
              <a:spcPct val="15000"/>
            </a:spcAft>
            <a:buChar char="••"/>
          </a:pPr>
          <a:r>
            <a:rPr lang="en-US" sz="1000" kern="1200"/>
            <a:t>File Status - 'Approved'</a:t>
          </a:r>
        </a:p>
      </dsp:txBody>
      <dsp:txXfrm>
        <a:off x="2236853" y="686531"/>
        <a:ext cx="1469893" cy="1598736"/>
      </dsp:txXfrm>
    </dsp:sp>
    <dsp:sp modelId="{45075F9F-14BE-40C8-891F-A5E80F655B62}">
      <dsp:nvSpPr>
        <dsp:cNvPr id="0" name=""/>
        <dsp:cNvSpPr/>
      </dsp:nvSpPr>
      <dsp:spPr>
        <a:xfrm>
          <a:off x="3908613" y="1292291"/>
          <a:ext cx="331007" cy="387216"/>
        </a:xfrm>
        <a:prstGeom prst="rightArrow">
          <a:avLst>
            <a:gd name="adj1" fmla="val 60000"/>
            <a:gd name="adj2" fmla="val 50000"/>
          </a:avLst>
        </a:prstGeom>
        <a:solidFill>
          <a:schemeClr val="accent5">
            <a:hueOff val="-7353344"/>
            <a:satOff val="-10228"/>
            <a:lumOff val="-3922"/>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l" defTabSz="444500">
            <a:lnSpc>
              <a:spcPct val="90000"/>
            </a:lnSpc>
            <a:spcBef>
              <a:spcPct val="0"/>
            </a:spcBef>
            <a:spcAft>
              <a:spcPct val="35000"/>
            </a:spcAft>
          </a:pPr>
          <a:endParaRPr lang="en-US" sz="1000" kern="1200"/>
        </a:p>
      </dsp:txBody>
      <dsp:txXfrm>
        <a:off x="3908613" y="1369734"/>
        <a:ext cx="231705" cy="232330"/>
      </dsp:txXfrm>
    </dsp:sp>
    <dsp:sp modelId="{EAAC59B8-96C7-4CBF-ACA4-650459BD0A18}">
      <dsp:nvSpPr>
        <dsp:cNvPr id="0" name=""/>
        <dsp:cNvSpPr/>
      </dsp:nvSpPr>
      <dsp:spPr>
        <a:xfrm>
          <a:off x="4377020" y="640800"/>
          <a:ext cx="1561355" cy="1690198"/>
        </a:xfrm>
        <a:prstGeom prst="roundRect">
          <a:avLst>
            <a:gd name="adj" fmla="val 10000"/>
          </a:avLst>
        </a:prstGeom>
        <a:solidFill>
          <a:schemeClr val="accent5">
            <a:hueOff val="-7353344"/>
            <a:satOff val="-10228"/>
            <a:lumOff val="-3922"/>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t" anchorCtr="0">
          <a:noAutofit/>
        </a:bodyPr>
        <a:lstStyle/>
        <a:p>
          <a:pPr lvl="0" algn="l" defTabSz="444500">
            <a:lnSpc>
              <a:spcPct val="90000"/>
            </a:lnSpc>
            <a:spcBef>
              <a:spcPct val="0"/>
            </a:spcBef>
            <a:spcAft>
              <a:spcPct val="35000"/>
            </a:spcAft>
          </a:pPr>
          <a:r>
            <a:rPr lang="en-US" sz="1000" b="1" kern="1200"/>
            <a:t>Step 3: Final Submission</a:t>
          </a:r>
        </a:p>
        <a:p>
          <a:pPr marL="57150" lvl="1" indent="-57150" algn="l" defTabSz="444500">
            <a:lnSpc>
              <a:spcPct val="90000"/>
            </a:lnSpc>
            <a:spcBef>
              <a:spcPct val="0"/>
            </a:spcBef>
            <a:spcAft>
              <a:spcPct val="15000"/>
            </a:spcAft>
            <a:buChar char="••"/>
          </a:pPr>
          <a:r>
            <a:rPr lang="en-US" sz="1000" kern="1200"/>
            <a:t>Acceptance to the ‘Management Certificate - Terms &amp; Conditions’</a:t>
          </a:r>
        </a:p>
        <a:p>
          <a:pPr marL="57150" lvl="1" indent="-57150" algn="l" defTabSz="444500">
            <a:lnSpc>
              <a:spcPct val="90000"/>
            </a:lnSpc>
            <a:spcBef>
              <a:spcPct val="0"/>
            </a:spcBef>
            <a:spcAft>
              <a:spcPct val="15000"/>
            </a:spcAft>
            <a:buChar char="••"/>
          </a:pPr>
          <a:r>
            <a:rPr lang="en-US" sz="1000" kern="1200"/>
            <a:t>File is sent for Approval from NCGTC</a:t>
          </a:r>
        </a:p>
        <a:p>
          <a:pPr marL="57150" lvl="1" indent="-57150" algn="l" defTabSz="444500">
            <a:lnSpc>
              <a:spcPct val="90000"/>
            </a:lnSpc>
            <a:spcBef>
              <a:spcPct val="0"/>
            </a:spcBef>
            <a:spcAft>
              <a:spcPct val="15000"/>
            </a:spcAft>
            <a:buChar char="••"/>
          </a:pPr>
          <a:r>
            <a:rPr lang="en-US" sz="1000" kern="1200"/>
            <a:t>Post Approval of NCGTC user - the input file is processed</a:t>
          </a:r>
        </a:p>
        <a:p>
          <a:pPr marL="57150" lvl="1" indent="-57150" algn="l" defTabSz="444500">
            <a:lnSpc>
              <a:spcPct val="90000"/>
            </a:lnSpc>
            <a:spcBef>
              <a:spcPct val="0"/>
            </a:spcBef>
            <a:spcAft>
              <a:spcPct val="15000"/>
            </a:spcAft>
            <a:buChar char="••"/>
          </a:pPr>
          <a:r>
            <a:rPr lang="en-US" sz="1000" kern="1200"/>
            <a:t>File Status - 'Submitted'</a:t>
          </a:r>
        </a:p>
      </dsp:txBody>
      <dsp:txXfrm>
        <a:off x="4422751" y="686531"/>
        <a:ext cx="1469893" cy="1598736"/>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B32CC90-31CD-46C2-BC22-2C4AC87C1058}">
      <dsp:nvSpPr>
        <dsp:cNvPr id="0" name=""/>
        <dsp:cNvSpPr/>
      </dsp:nvSpPr>
      <dsp:spPr>
        <a:xfrm>
          <a:off x="478488" y="0"/>
          <a:ext cx="5422868" cy="2013585"/>
        </a:xfrm>
        <a:prstGeom prst="rightArrow">
          <a:avLst/>
        </a:prstGeom>
        <a:solidFill>
          <a:schemeClr val="accent2">
            <a:tint val="40000"/>
            <a:hueOff val="0"/>
            <a:satOff val="0"/>
            <a:lumOff val="0"/>
            <a:alphaOff val="0"/>
          </a:schemeClr>
        </a:solidFill>
        <a:ln>
          <a:noFill/>
        </a:ln>
        <a:effectLst/>
      </dsp:spPr>
      <dsp:style>
        <a:lnRef idx="0">
          <a:scrgbClr r="0" g="0" b="0"/>
        </a:lnRef>
        <a:fillRef idx="1">
          <a:scrgbClr r="0" g="0" b="0"/>
        </a:fillRef>
        <a:effectRef idx="1">
          <a:scrgbClr r="0" g="0" b="0"/>
        </a:effectRef>
        <a:fontRef idx="minor"/>
      </dsp:style>
    </dsp:sp>
    <dsp:sp modelId="{7A3A9960-B20C-4336-BA4D-2A0B8C08CBB1}">
      <dsp:nvSpPr>
        <dsp:cNvPr id="0" name=""/>
        <dsp:cNvSpPr/>
      </dsp:nvSpPr>
      <dsp:spPr>
        <a:xfrm>
          <a:off x="1869" y="604075"/>
          <a:ext cx="1125195" cy="805434"/>
        </a:xfrm>
        <a:prstGeom prst="roundRect">
          <a:avLst/>
        </a:prstGeom>
        <a:gradFill rotWithShape="0">
          <a:gsLst>
            <a:gs pos="0">
              <a:schemeClr val="accent2">
                <a:hueOff val="0"/>
                <a:satOff val="0"/>
                <a:lumOff val="0"/>
                <a:alphaOff val="0"/>
                <a:lumMod val="110000"/>
                <a:satMod val="105000"/>
                <a:tint val="67000"/>
              </a:schemeClr>
            </a:gs>
            <a:gs pos="50000">
              <a:schemeClr val="accent2">
                <a:hueOff val="0"/>
                <a:satOff val="0"/>
                <a:lumOff val="0"/>
                <a:alphaOff val="0"/>
                <a:lumMod val="105000"/>
                <a:satMod val="103000"/>
                <a:tint val="73000"/>
              </a:schemeClr>
            </a:gs>
            <a:gs pos="100000">
              <a:schemeClr val="accent2">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Extract The Input file Content to Staging Area</a:t>
          </a:r>
        </a:p>
      </dsp:txBody>
      <dsp:txXfrm>
        <a:off x="41187" y="643393"/>
        <a:ext cx="1046559" cy="726798"/>
      </dsp:txXfrm>
    </dsp:sp>
    <dsp:sp modelId="{3D4C78B8-E9C9-47BE-BB08-06813E0FDE82}">
      <dsp:nvSpPr>
        <dsp:cNvPr id="0" name=""/>
        <dsp:cNvSpPr/>
      </dsp:nvSpPr>
      <dsp:spPr>
        <a:xfrm>
          <a:off x="1314596" y="604075"/>
          <a:ext cx="1125195" cy="805434"/>
        </a:xfrm>
        <a:prstGeom prst="roundRect">
          <a:avLst/>
        </a:prstGeom>
        <a:gradFill rotWithShape="0">
          <a:gsLst>
            <a:gs pos="0">
              <a:schemeClr val="accent2">
                <a:hueOff val="-363841"/>
                <a:satOff val="-20982"/>
                <a:lumOff val="2157"/>
                <a:alphaOff val="0"/>
                <a:lumMod val="110000"/>
                <a:satMod val="105000"/>
                <a:tint val="67000"/>
              </a:schemeClr>
            </a:gs>
            <a:gs pos="50000">
              <a:schemeClr val="accent2">
                <a:hueOff val="-363841"/>
                <a:satOff val="-20982"/>
                <a:lumOff val="2157"/>
                <a:alphaOff val="0"/>
                <a:lumMod val="105000"/>
                <a:satMod val="103000"/>
                <a:tint val="73000"/>
              </a:schemeClr>
            </a:gs>
            <a:gs pos="100000">
              <a:schemeClr val="accent2">
                <a:hueOff val="-363841"/>
                <a:satOff val="-20982"/>
                <a:lumOff val="2157"/>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Checks for Eligibility Criteria’s</a:t>
          </a:r>
        </a:p>
        <a:p>
          <a:pPr lvl="0" algn="ctr" defTabSz="444500">
            <a:lnSpc>
              <a:spcPct val="90000"/>
            </a:lnSpc>
            <a:spcBef>
              <a:spcPct val="0"/>
            </a:spcBef>
            <a:spcAft>
              <a:spcPct val="35000"/>
            </a:spcAft>
          </a:pPr>
          <a:r>
            <a:rPr lang="en-US" sz="1000" kern="1200"/>
            <a:t>(Allot CGPAN)</a:t>
          </a:r>
        </a:p>
      </dsp:txBody>
      <dsp:txXfrm>
        <a:off x="1353914" y="643393"/>
        <a:ext cx="1046559" cy="726798"/>
      </dsp:txXfrm>
    </dsp:sp>
    <dsp:sp modelId="{2C4D24E4-B14B-4F23-8B9A-461573AC8129}">
      <dsp:nvSpPr>
        <dsp:cNvPr id="0" name=""/>
        <dsp:cNvSpPr/>
      </dsp:nvSpPr>
      <dsp:spPr>
        <a:xfrm>
          <a:off x="2627324" y="604075"/>
          <a:ext cx="1125195" cy="805434"/>
        </a:xfrm>
        <a:prstGeom prst="roundRect">
          <a:avLst/>
        </a:prstGeom>
        <a:gradFill rotWithShape="0">
          <a:gsLst>
            <a:gs pos="0">
              <a:schemeClr val="accent2">
                <a:hueOff val="-727682"/>
                <a:satOff val="-41964"/>
                <a:lumOff val="4314"/>
                <a:alphaOff val="0"/>
                <a:lumMod val="110000"/>
                <a:satMod val="105000"/>
                <a:tint val="67000"/>
              </a:schemeClr>
            </a:gs>
            <a:gs pos="50000">
              <a:schemeClr val="accent2">
                <a:hueOff val="-727682"/>
                <a:satOff val="-41964"/>
                <a:lumOff val="4314"/>
                <a:alphaOff val="0"/>
                <a:lumMod val="105000"/>
                <a:satMod val="103000"/>
                <a:tint val="73000"/>
              </a:schemeClr>
            </a:gs>
            <a:gs pos="100000">
              <a:schemeClr val="accent2">
                <a:hueOff val="-727682"/>
                <a:satOff val="-41964"/>
                <a:lumOff val="4314"/>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Calculate CG Charges &amp; Cover (Generate CGDAN &amp; BATCHDAN)</a:t>
          </a:r>
        </a:p>
      </dsp:txBody>
      <dsp:txXfrm>
        <a:off x="2666642" y="643393"/>
        <a:ext cx="1046559" cy="726798"/>
      </dsp:txXfrm>
    </dsp:sp>
    <dsp:sp modelId="{2FE5CAD9-ADFD-494D-9C78-5785D104C3F6}">
      <dsp:nvSpPr>
        <dsp:cNvPr id="0" name=""/>
        <dsp:cNvSpPr/>
      </dsp:nvSpPr>
      <dsp:spPr>
        <a:xfrm>
          <a:off x="3940052" y="604075"/>
          <a:ext cx="1125195" cy="805434"/>
        </a:xfrm>
        <a:prstGeom prst="roundRect">
          <a:avLst/>
        </a:prstGeom>
        <a:gradFill rotWithShape="0">
          <a:gsLst>
            <a:gs pos="0">
              <a:schemeClr val="accent2">
                <a:hueOff val="-1091522"/>
                <a:satOff val="-62946"/>
                <a:lumOff val="6471"/>
                <a:alphaOff val="0"/>
                <a:lumMod val="110000"/>
                <a:satMod val="105000"/>
                <a:tint val="67000"/>
              </a:schemeClr>
            </a:gs>
            <a:gs pos="50000">
              <a:schemeClr val="accent2">
                <a:hueOff val="-1091522"/>
                <a:satOff val="-62946"/>
                <a:lumOff val="6471"/>
                <a:alphaOff val="0"/>
                <a:lumMod val="105000"/>
                <a:satMod val="103000"/>
                <a:tint val="73000"/>
              </a:schemeClr>
            </a:gs>
            <a:gs pos="100000">
              <a:schemeClr val="accent2">
                <a:hueOff val="-1091522"/>
                <a:satOff val="-62946"/>
                <a:lumOff val="6471"/>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CG Charges Payment </a:t>
          </a:r>
        </a:p>
      </dsp:txBody>
      <dsp:txXfrm>
        <a:off x="3979370" y="643393"/>
        <a:ext cx="1046559" cy="726798"/>
      </dsp:txXfrm>
    </dsp:sp>
    <dsp:sp modelId="{F6767227-A7D3-42E7-8D44-E58A38E43A92}">
      <dsp:nvSpPr>
        <dsp:cNvPr id="0" name=""/>
        <dsp:cNvSpPr/>
      </dsp:nvSpPr>
      <dsp:spPr>
        <a:xfrm>
          <a:off x="5252780" y="604075"/>
          <a:ext cx="1125195" cy="805434"/>
        </a:xfrm>
        <a:prstGeom prst="roundRect">
          <a:avLst/>
        </a:prstGeom>
        <a:gradFill rotWithShape="0">
          <a:gsLst>
            <a:gs pos="0">
              <a:schemeClr val="accent2">
                <a:hueOff val="-1455363"/>
                <a:satOff val="-83928"/>
                <a:lumOff val="8628"/>
                <a:alphaOff val="0"/>
                <a:lumMod val="110000"/>
                <a:satMod val="105000"/>
                <a:tint val="67000"/>
              </a:schemeClr>
            </a:gs>
            <a:gs pos="50000">
              <a:schemeClr val="accent2">
                <a:hueOff val="-1455363"/>
                <a:satOff val="-83928"/>
                <a:lumOff val="8628"/>
                <a:alphaOff val="0"/>
                <a:lumMod val="105000"/>
                <a:satMod val="103000"/>
                <a:tint val="73000"/>
              </a:schemeClr>
            </a:gs>
            <a:gs pos="100000">
              <a:schemeClr val="accent2">
                <a:hueOff val="-1455363"/>
                <a:satOff val="-83928"/>
                <a:lumOff val="8628"/>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Issue of New Credit Guarantees</a:t>
          </a:r>
        </a:p>
      </dsp:txBody>
      <dsp:txXfrm>
        <a:off x="5292098" y="643393"/>
        <a:ext cx="1046559" cy="726798"/>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ECD78CA-FCE0-4EC3-8581-CAAE55BE8636}">
      <dsp:nvSpPr>
        <dsp:cNvPr id="0" name=""/>
        <dsp:cNvSpPr/>
      </dsp:nvSpPr>
      <dsp:spPr>
        <a:xfrm>
          <a:off x="2571" y="52974"/>
          <a:ext cx="985837" cy="288000"/>
        </a:xfrm>
        <a:prstGeom prst="rect">
          <a:avLst/>
        </a:prstGeom>
        <a:solidFill>
          <a:schemeClr val="accent2">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40640" rIns="71120" bIns="40640" numCol="1" spcCol="1270" anchor="ctr" anchorCtr="0">
          <a:noAutofit/>
        </a:bodyPr>
        <a:lstStyle/>
        <a:p>
          <a:pPr lvl="0" algn="ctr" defTabSz="444500">
            <a:lnSpc>
              <a:spcPct val="90000"/>
            </a:lnSpc>
            <a:spcBef>
              <a:spcPct val="0"/>
            </a:spcBef>
            <a:spcAft>
              <a:spcPct val="35000"/>
            </a:spcAft>
          </a:pPr>
          <a:r>
            <a:rPr lang="en-US" sz="1000" kern="1200"/>
            <a:t>Identifier</a:t>
          </a:r>
        </a:p>
      </dsp:txBody>
      <dsp:txXfrm>
        <a:off x="2571" y="52974"/>
        <a:ext cx="985837" cy="288000"/>
      </dsp:txXfrm>
    </dsp:sp>
    <dsp:sp modelId="{EB70FAA0-E258-41A7-896E-34D8687D7F08}">
      <dsp:nvSpPr>
        <dsp:cNvPr id="0" name=""/>
        <dsp:cNvSpPr/>
      </dsp:nvSpPr>
      <dsp:spPr>
        <a:xfrm>
          <a:off x="2571" y="340974"/>
          <a:ext cx="985837" cy="844087"/>
        </a:xfrm>
        <a:prstGeom prst="rect">
          <a:avLst/>
        </a:prstGeom>
        <a:solidFill>
          <a:schemeClr val="accent2">
            <a:tint val="40000"/>
            <a:alpha val="90000"/>
            <a:hueOff val="0"/>
            <a:satOff val="0"/>
            <a:lumOff val="0"/>
            <a:alphaOff val="0"/>
          </a:schemeClr>
        </a:solidFill>
        <a:ln w="12700" cap="flat" cmpd="sng" algn="ctr">
          <a:solidFill>
            <a:schemeClr val="accent2">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en-US" sz="1000" kern="1200"/>
            <a:t>A fixed identifier - 'CG'</a:t>
          </a:r>
        </a:p>
      </dsp:txBody>
      <dsp:txXfrm>
        <a:off x="2571" y="340974"/>
        <a:ext cx="985837" cy="844087"/>
      </dsp:txXfrm>
    </dsp:sp>
    <dsp:sp modelId="{8299344E-6C89-4F5B-A8DA-BFF8CB285CED}">
      <dsp:nvSpPr>
        <dsp:cNvPr id="0" name=""/>
        <dsp:cNvSpPr/>
      </dsp:nvSpPr>
      <dsp:spPr>
        <a:xfrm>
          <a:off x="1126426" y="52974"/>
          <a:ext cx="985837" cy="288000"/>
        </a:xfrm>
        <a:prstGeom prst="rect">
          <a:avLst/>
        </a:prstGeom>
        <a:solidFill>
          <a:schemeClr val="accent3">
            <a:hueOff val="0"/>
            <a:satOff val="0"/>
            <a:lumOff val="0"/>
            <a:alphaOff val="0"/>
          </a:schemeClr>
        </a:solidFill>
        <a:ln w="12700" cap="flat" cmpd="sng" algn="ctr">
          <a:solidFill>
            <a:schemeClr val="accent3">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40640" rIns="71120" bIns="40640" numCol="1" spcCol="1270" anchor="ctr" anchorCtr="0">
          <a:noAutofit/>
        </a:bodyPr>
        <a:lstStyle/>
        <a:p>
          <a:pPr lvl="0" algn="ctr" defTabSz="444500">
            <a:lnSpc>
              <a:spcPct val="90000"/>
            </a:lnSpc>
            <a:spcBef>
              <a:spcPct val="0"/>
            </a:spcBef>
            <a:spcAft>
              <a:spcPct val="35000"/>
            </a:spcAft>
          </a:pPr>
          <a:r>
            <a:rPr lang="en-US" sz="1000" kern="1200"/>
            <a:t>Scheme Code</a:t>
          </a:r>
        </a:p>
      </dsp:txBody>
      <dsp:txXfrm>
        <a:off x="1126426" y="52974"/>
        <a:ext cx="985837" cy="288000"/>
      </dsp:txXfrm>
    </dsp:sp>
    <dsp:sp modelId="{D2B92B6C-FE09-4D8C-BA10-51242D398CE0}">
      <dsp:nvSpPr>
        <dsp:cNvPr id="0" name=""/>
        <dsp:cNvSpPr/>
      </dsp:nvSpPr>
      <dsp:spPr>
        <a:xfrm>
          <a:off x="1126426" y="340974"/>
          <a:ext cx="985837" cy="844087"/>
        </a:xfrm>
        <a:prstGeom prst="rect">
          <a:avLst/>
        </a:prstGeom>
        <a:solidFill>
          <a:schemeClr val="accent3">
            <a:tint val="40000"/>
            <a:alpha val="90000"/>
            <a:hueOff val="0"/>
            <a:satOff val="0"/>
            <a:lumOff val="0"/>
            <a:alphaOff val="0"/>
          </a:schemeClr>
        </a:solidFill>
        <a:ln w="12700" cap="flat" cmpd="sng" algn="ctr">
          <a:solidFill>
            <a:schemeClr val="accent3">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en-US" sz="1000" kern="1200"/>
            <a:t>Education Loan the code is - 'EDL'</a:t>
          </a:r>
        </a:p>
      </dsp:txBody>
      <dsp:txXfrm>
        <a:off x="1126426" y="340974"/>
        <a:ext cx="985837" cy="844087"/>
      </dsp:txXfrm>
    </dsp:sp>
    <dsp:sp modelId="{2CCC3C7B-D042-4A1F-A467-9036DCC31A55}">
      <dsp:nvSpPr>
        <dsp:cNvPr id="0" name=""/>
        <dsp:cNvSpPr/>
      </dsp:nvSpPr>
      <dsp:spPr>
        <a:xfrm>
          <a:off x="2250281" y="52974"/>
          <a:ext cx="985837" cy="288000"/>
        </a:xfrm>
        <a:prstGeom prst="rect">
          <a:avLst/>
        </a:prstGeom>
        <a:solidFill>
          <a:schemeClr val="accent4">
            <a:hueOff val="0"/>
            <a:satOff val="0"/>
            <a:lumOff val="0"/>
            <a:alphaOff val="0"/>
          </a:schemeClr>
        </a:solidFill>
        <a:ln w="12700" cap="flat" cmpd="sng" algn="ctr">
          <a:solidFill>
            <a:schemeClr val="accent4">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40640" rIns="71120" bIns="40640" numCol="1" spcCol="1270" anchor="ctr" anchorCtr="0">
          <a:noAutofit/>
        </a:bodyPr>
        <a:lstStyle/>
        <a:p>
          <a:pPr lvl="0" algn="ctr" defTabSz="444500">
            <a:lnSpc>
              <a:spcPct val="90000"/>
            </a:lnSpc>
            <a:spcBef>
              <a:spcPct val="0"/>
            </a:spcBef>
            <a:spcAft>
              <a:spcPct val="35000"/>
            </a:spcAft>
          </a:pPr>
          <a:r>
            <a:rPr lang="en-US" sz="1000" kern="1200"/>
            <a:t>Docket Code</a:t>
          </a:r>
        </a:p>
      </dsp:txBody>
      <dsp:txXfrm>
        <a:off x="2250281" y="52974"/>
        <a:ext cx="985837" cy="288000"/>
      </dsp:txXfrm>
    </dsp:sp>
    <dsp:sp modelId="{3786AE98-8FF5-4EA2-BAFA-B60AAD6A7D88}">
      <dsp:nvSpPr>
        <dsp:cNvPr id="0" name=""/>
        <dsp:cNvSpPr/>
      </dsp:nvSpPr>
      <dsp:spPr>
        <a:xfrm>
          <a:off x="2250281" y="340974"/>
          <a:ext cx="985837" cy="844087"/>
        </a:xfrm>
        <a:prstGeom prst="rect">
          <a:avLst/>
        </a:prstGeom>
        <a:solidFill>
          <a:schemeClr val="accent4">
            <a:tint val="40000"/>
            <a:alpha val="90000"/>
            <a:hueOff val="0"/>
            <a:satOff val="0"/>
            <a:lumOff val="0"/>
            <a:alphaOff val="0"/>
          </a:schemeClr>
        </a:solidFill>
        <a:ln w="12700" cap="flat" cmpd="sng" algn="ctr">
          <a:solidFill>
            <a:schemeClr val="accent4">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en-US" sz="1000" kern="1200"/>
            <a:t>The Docket Code for General Schemes is 'GEN'	</a:t>
          </a:r>
        </a:p>
      </dsp:txBody>
      <dsp:txXfrm>
        <a:off x="2250281" y="340974"/>
        <a:ext cx="985837" cy="844087"/>
      </dsp:txXfrm>
    </dsp:sp>
    <dsp:sp modelId="{BC1BB2AF-4F42-4901-81C7-3F95B164ADA1}">
      <dsp:nvSpPr>
        <dsp:cNvPr id="0" name=""/>
        <dsp:cNvSpPr/>
      </dsp:nvSpPr>
      <dsp:spPr>
        <a:xfrm>
          <a:off x="3374136" y="52974"/>
          <a:ext cx="985837" cy="288000"/>
        </a:xfrm>
        <a:prstGeom prst="rect">
          <a:avLst/>
        </a:prstGeom>
        <a:solidFill>
          <a:schemeClr val="accent5">
            <a:hueOff val="0"/>
            <a:satOff val="0"/>
            <a:lumOff val="0"/>
            <a:alphaOff val="0"/>
          </a:schemeClr>
        </a:solidFill>
        <a:ln w="12700" cap="flat" cmpd="sng" algn="ctr">
          <a:solidFill>
            <a:schemeClr val="accent5">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40640" rIns="71120" bIns="40640" numCol="1" spcCol="1270" anchor="ctr" anchorCtr="0">
          <a:noAutofit/>
        </a:bodyPr>
        <a:lstStyle/>
        <a:p>
          <a:pPr lvl="0" algn="ctr" defTabSz="444500">
            <a:lnSpc>
              <a:spcPct val="90000"/>
            </a:lnSpc>
            <a:spcBef>
              <a:spcPct val="0"/>
            </a:spcBef>
            <a:spcAft>
              <a:spcPct val="35000"/>
            </a:spcAft>
          </a:pPr>
          <a:r>
            <a:rPr lang="en-US" sz="1000" kern="1200"/>
            <a:t>Date Stamp</a:t>
          </a:r>
        </a:p>
      </dsp:txBody>
      <dsp:txXfrm>
        <a:off x="3374136" y="52974"/>
        <a:ext cx="985837" cy="288000"/>
      </dsp:txXfrm>
    </dsp:sp>
    <dsp:sp modelId="{0A7A737D-871A-4BAD-8681-7CDC65215798}">
      <dsp:nvSpPr>
        <dsp:cNvPr id="0" name=""/>
        <dsp:cNvSpPr/>
      </dsp:nvSpPr>
      <dsp:spPr>
        <a:xfrm>
          <a:off x="3374136" y="340974"/>
          <a:ext cx="985837" cy="844087"/>
        </a:xfrm>
        <a:prstGeom prst="rect">
          <a:avLst/>
        </a:prstGeom>
        <a:solidFill>
          <a:schemeClr val="accent5">
            <a:tint val="40000"/>
            <a:alpha val="90000"/>
            <a:hueOff val="0"/>
            <a:satOff val="0"/>
            <a:lumOff val="0"/>
            <a:alphaOff val="0"/>
          </a:schemeClr>
        </a:solidFill>
        <a:ln w="12700" cap="flat" cmpd="sng" algn="ctr">
          <a:solidFill>
            <a:schemeClr val="accent5">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en-US" sz="1000" kern="1200"/>
            <a:t>Date Stamp as DDMMYYYY - On which CGPAN is issued</a:t>
          </a:r>
        </a:p>
      </dsp:txBody>
      <dsp:txXfrm>
        <a:off x="3374136" y="340974"/>
        <a:ext cx="985837" cy="844087"/>
      </dsp:txXfrm>
    </dsp:sp>
    <dsp:sp modelId="{CD3694EF-CEF3-4438-B7F5-48F26BE42B91}">
      <dsp:nvSpPr>
        <dsp:cNvPr id="0" name=""/>
        <dsp:cNvSpPr/>
      </dsp:nvSpPr>
      <dsp:spPr>
        <a:xfrm>
          <a:off x="4497990" y="52974"/>
          <a:ext cx="985837" cy="288000"/>
        </a:xfrm>
        <a:prstGeom prst="rect">
          <a:avLst/>
        </a:prstGeom>
        <a:solidFill>
          <a:schemeClr val="accent6">
            <a:hueOff val="0"/>
            <a:satOff val="0"/>
            <a:lumOff val="0"/>
            <a:alphaOff val="0"/>
          </a:schemeClr>
        </a:solidFill>
        <a:ln w="12700" cap="flat" cmpd="sng" algn="ctr">
          <a:solidFill>
            <a:schemeClr val="accent6">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40640" rIns="71120" bIns="40640" numCol="1" spcCol="1270" anchor="ctr" anchorCtr="0">
          <a:noAutofit/>
        </a:bodyPr>
        <a:lstStyle/>
        <a:p>
          <a:pPr lvl="0" algn="ctr" defTabSz="444500">
            <a:lnSpc>
              <a:spcPct val="90000"/>
            </a:lnSpc>
            <a:spcBef>
              <a:spcPct val="0"/>
            </a:spcBef>
            <a:spcAft>
              <a:spcPct val="35000"/>
            </a:spcAft>
          </a:pPr>
          <a:r>
            <a:rPr lang="en-US" sz="1000" kern="1200"/>
            <a:t>Unique Number</a:t>
          </a:r>
        </a:p>
      </dsp:txBody>
      <dsp:txXfrm>
        <a:off x="4497990" y="52974"/>
        <a:ext cx="985837" cy="288000"/>
      </dsp:txXfrm>
    </dsp:sp>
    <dsp:sp modelId="{E8ECBE4F-BC95-43E0-89CC-E90D6D5D8FBE}">
      <dsp:nvSpPr>
        <dsp:cNvPr id="0" name=""/>
        <dsp:cNvSpPr/>
      </dsp:nvSpPr>
      <dsp:spPr>
        <a:xfrm>
          <a:off x="4497990" y="340974"/>
          <a:ext cx="985837" cy="844087"/>
        </a:xfrm>
        <a:prstGeom prst="rect">
          <a:avLst/>
        </a:prstGeom>
        <a:solidFill>
          <a:schemeClr val="accent6">
            <a:tint val="40000"/>
            <a:alpha val="90000"/>
            <a:hueOff val="0"/>
            <a:satOff val="0"/>
            <a:lumOff val="0"/>
            <a:alphaOff val="0"/>
          </a:schemeClr>
        </a:solidFill>
        <a:ln w="12700" cap="flat" cmpd="sng" algn="ctr">
          <a:solidFill>
            <a:schemeClr val="accent6">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en-US" sz="1000" kern="1200"/>
            <a:t>A 8 digit running number </a:t>
          </a:r>
        </a:p>
      </dsp:txBody>
      <dsp:txXfrm>
        <a:off x="4497990" y="340974"/>
        <a:ext cx="985837" cy="844087"/>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ECD78CA-FCE0-4EC3-8581-CAAE55BE8636}">
      <dsp:nvSpPr>
        <dsp:cNvPr id="0" name=""/>
        <dsp:cNvSpPr/>
      </dsp:nvSpPr>
      <dsp:spPr>
        <a:xfrm>
          <a:off x="2571" y="57370"/>
          <a:ext cx="985837" cy="288000"/>
        </a:xfrm>
        <a:prstGeom prst="rect">
          <a:avLst/>
        </a:prstGeom>
        <a:solidFill>
          <a:schemeClr val="accent2">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40640" rIns="71120" bIns="40640" numCol="1" spcCol="1270" anchor="ctr" anchorCtr="0">
          <a:noAutofit/>
        </a:bodyPr>
        <a:lstStyle/>
        <a:p>
          <a:pPr lvl="0" algn="ctr" defTabSz="444500">
            <a:lnSpc>
              <a:spcPct val="90000"/>
            </a:lnSpc>
            <a:spcBef>
              <a:spcPct val="0"/>
            </a:spcBef>
            <a:spcAft>
              <a:spcPct val="35000"/>
            </a:spcAft>
          </a:pPr>
          <a:r>
            <a:rPr lang="en-US" sz="1000" kern="1200"/>
            <a:t>Identifier</a:t>
          </a:r>
        </a:p>
      </dsp:txBody>
      <dsp:txXfrm>
        <a:off x="2571" y="57370"/>
        <a:ext cx="985837" cy="288000"/>
      </dsp:txXfrm>
    </dsp:sp>
    <dsp:sp modelId="{EB70FAA0-E258-41A7-896E-34D8687D7F08}">
      <dsp:nvSpPr>
        <dsp:cNvPr id="0" name=""/>
        <dsp:cNvSpPr/>
      </dsp:nvSpPr>
      <dsp:spPr>
        <a:xfrm>
          <a:off x="2571" y="345370"/>
          <a:ext cx="985837" cy="835294"/>
        </a:xfrm>
        <a:prstGeom prst="rect">
          <a:avLst/>
        </a:prstGeom>
        <a:solidFill>
          <a:schemeClr val="accent2">
            <a:tint val="40000"/>
            <a:alpha val="90000"/>
            <a:hueOff val="0"/>
            <a:satOff val="0"/>
            <a:lumOff val="0"/>
            <a:alphaOff val="0"/>
          </a:schemeClr>
        </a:solidFill>
        <a:ln w="12700" cap="flat" cmpd="sng" algn="ctr">
          <a:solidFill>
            <a:schemeClr val="accent2">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en-US" sz="1000" kern="1200"/>
            <a:t>A fixed identifier - 'CG'</a:t>
          </a:r>
        </a:p>
      </dsp:txBody>
      <dsp:txXfrm>
        <a:off x="2571" y="345370"/>
        <a:ext cx="985837" cy="835294"/>
      </dsp:txXfrm>
    </dsp:sp>
    <dsp:sp modelId="{8299344E-6C89-4F5B-A8DA-BFF8CB285CED}">
      <dsp:nvSpPr>
        <dsp:cNvPr id="0" name=""/>
        <dsp:cNvSpPr/>
      </dsp:nvSpPr>
      <dsp:spPr>
        <a:xfrm>
          <a:off x="1126426" y="57370"/>
          <a:ext cx="985837" cy="288000"/>
        </a:xfrm>
        <a:prstGeom prst="rect">
          <a:avLst/>
        </a:prstGeom>
        <a:solidFill>
          <a:schemeClr val="accent3">
            <a:hueOff val="0"/>
            <a:satOff val="0"/>
            <a:lumOff val="0"/>
            <a:alphaOff val="0"/>
          </a:schemeClr>
        </a:solidFill>
        <a:ln w="12700" cap="flat" cmpd="sng" algn="ctr">
          <a:solidFill>
            <a:schemeClr val="accent3">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40640" rIns="71120" bIns="40640" numCol="1" spcCol="1270" anchor="ctr" anchorCtr="0">
          <a:noAutofit/>
        </a:bodyPr>
        <a:lstStyle/>
        <a:p>
          <a:pPr lvl="0" algn="ctr" defTabSz="444500">
            <a:lnSpc>
              <a:spcPct val="90000"/>
            </a:lnSpc>
            <a:spcBef>
              <a:spcPct val="0"/>
            </a:spcBef>
            <a:spcAft>
              <a:spcPct val="35000"/>
            </a:spcAft>
          </a:pPr>
          <a:r>
            <a:rPr lang="en-US" sz="1000" kern="1200"/>
            <a:t>Scheme Code</a:t>
          </a:r>
        </a:p>
      </dsp:txBody>
      <dsp:txXfrm>
        <a:off x="1126426" y="57370"/>
        <a:ext cx="985837" cy="288000"/>
      </dsp:txXfrm>
    </dsp:sp>
    <dsp:sp modelId="{D2B92B6C-FE09-4D8C-BA10-51242D398CE0}">
      <dsp:nvSpPr>
        <dsp:cNvPr id="0" name=""/>
        <dsp:cNvSpPr/>
      </dsp:nvSpPr>
      <dsp:spPr>
        <a:xfrm>
          <a:off x="1126426" y="345370"/>
          <a:ext cx="985837" cy="835294"/>
        </a:xfrm>
        <a:prstGeom prst="rect">
          <a:avLst/>
        </a:prstGeom>
        <a:solidFill>
          <a:schemeClr val="accent3">
            <a:tint val="40000"/>
            <a:alpha val="90000"/>
            <a:hueOff val="0"/>
            <a:satOff val="0"/>
            <a:lumOff val="0"/>
            <a:alphaOff val="0"/>
          </a:schemeClr>
        </a:solidFill>
        <a:ln w="12700" cap="flat" cmpd="sng" algn="ctr">
          <a:solidFill>
            <a:schemeClr val="accent3">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en-US" sz="1000" kern="1200"/>
            <a:t>Education Loan the code is - 'EDL'</a:t>
          </a:r>
        </a:p>
      </dsp:txBody>
      <dsp:txXfrm>
        <a:off x="1126426" y="345370"/>
        <a:ext cx="985837" cy="835294"/>
      </dsp:txXfrm>
    </dsp:sp>
    <dsp:sp modelId="{2CCC3C7B-D042-4A1F-A467-9036DCC31A55}">
      <dsp:nvSpPr>
        <dsp:cNvPr id="0" name=""/>
        <dsp:cNvSpPr/>
      </dsp:nvSpPr>
      <dsp:spPr>
        <a:xfrm>
          <a:off x="2250281" y="57370"/>
          <a:ext cx="985837" cy="288000"/>
        </a:xfrm>
        <a:prstGeom prst="rect">
          <a:avLst/>
        </a:prstGeom>
        <a:solidFill>
          <a:schemeClr val="accent4">
            <a:hueOff val="0"/>
            <a:satOff val="0"/>
            <a:lumOff val="0"/>
            <a:alphaOff val="0"/>
          </a:schemeClr>
        </a:solidFill>
        <a:ln w="12700" cap="flat" cmpd="sng" algn="ctr">
          <a:solidFill>
            <a:schemeClr val="accent4">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40640" rIns="71120" bIns="40640" numCol="1" spcCol="1270" anchor="ctr" anchorCtr="0">
          <a:noAutofit/>
        </a:bodyPr>
        <a:lstStyle/>
        <a:p>
          <a:pPr lvl="0" algn="ctr" defTabSz="444500">
            <a:lnSpc>
              <a:spcPct val="90000"/>
            </a:lnSpc>
            <a:spcBef>
              <a:spcPct val="0"/>
            </a:spcBef>
            <a:spcAft>
              <a:spcPct val="35000"/>
            </a:spcAft>
          </a:pPr>
          <a:r>
            <a:rPr lang="en-US" sz="1000" kern="1200"/>
            <a:t>Docket Code</a:t>
          </a:r>
        </a:p>
      </dsp:txBody>
      <dsp:txXfrm>
        <a:off x="2250281" y="57370"/>
        <a:ext cx="985837" cy="288000"/>
      </dsp:txXfrm>
    </dsp:sp>
    <dsp:sp modelId="{3786AE98-8FF5-4EA2-BAFA-B60AAD6A7D88}">
      <dsp:nvSpPr>
        <dsp:cNvPr id="0" name=""/>
        <dsp:cNvSpPr/>
      </dsp:nvSpPr>
      <dsp:spPr>
        <a:xfrm>
          <a:off x="2250281" y="345370"/>
          <a:ext cx="985837" cy="835294"/>
        </a:xfrm>
        <a:prstGeom prst="rect">
          <a:avLst/>
        </a:prstGeom>
        <a:solidFill>
          <a:schemeClr val="accent4">
            <a:tint val="40000"/>
            <a:alpha val="90000"/>
            <a:hueOff val="0"/>
            <a:satOff val="0"/>
            <a:lumOff val="0"/>
            <a:alphaOff val="0"/>
          </a:schemeClr>
        </a:solidFill>
        <a:ln w="12700" cap="flat" cmpd="sng" algn="ctr">
          <a:solidFill>
            <a:schemeClr val="accent4">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en-US" sz="1000" kern="1200"/>
            <a:t>The Docket Code for SC Schemes is 'SC'	</a:t>
          </a:r>
        </a:p>
      </dsp:txBody>
      <dsp:txXfrm>
        <a:off x="2250281" y="345370"/>
        <a:ext cx="985837" cy="835294"/>
      </dsp:txXfrm>
    </dsp:sp>
    <dsp:sp modelId="{BC1BB2AF-4F42-4901-81C7-3F95B164ADA1}">
      <dsp:nvSpPr>
        <dsp:cNvPr id="0" name=""/>
        <dsp:cNvSpPr/>
      </dsp:nvSpPr>
      <dsp:spPr>
        <a:xfrm>
          <a:off x="3374136" y="57370"/>
          <a:ext cx="985837" cy="288000"/>
        </a:xfrm>
        <a:prstGeom prst="rect">
          <a:avLst/>
        </a:prstGeom>
        <a:solidFill>
          <a:schemeClr val="accent5">
            <a:hueOff val="0"/>
            <a:satOff val="0"/>
            <a:lumOff val="0"/>
            <a:alphaOff val="0"/>
          </a:schemeClr>
        </a:solidFill>
        <a:ln w="12700" cap="flat" cmpd="sng" algn="ctr">
          <a:solidFill>
            <a:schemeClr val="accent5">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40640" rIns="71120" bIns="40640" numCol="1" spcCol="1270" anchor="ctr" anchorCtr="0">
          <a:noAutofit/>
        </a:bodyPr>
        <a:lstStyle/>
        <a:p>
          <a:pPr lvl="0" algn="ctr" defTabSz="444500">
            <a:lnSpc>
              <a:spcPct val="90000"/>
            </a:lnSpc>
            <a:spcBef>
              <a:spcPct val="0"/>
            </a:spcBef>
            <a:spcAft>
              <a:spcPct val="35000"/>
            </a:spcAft>
          </a:pPr>
          <a:r>
            <a:rPr lang="en-US" sz="1000" kern="1200"/>
            <a:t>Date Stamp</a:t>
          </a:r>
        </a:p>
      </dsp:txBody>
      <dsp:txXfrm>
        <a:off x="3374136" y="57370"/>
        <a:ext cx="985837" cy="288000"/>
      </dsp:txXfrm>
    </dsp:sp>
    <dsp:sp modelId="{0A7A737D-871A-4BAD-8681-7CDC65215798}">
      <dsp:nvSpPr>
        <dsp:cNvPr id="0" name=""/>
        <dsp:cNvSpPr/>
      </dsp:nvSpPr>
      <dsp:spPr>
        <a:xfrm>
          <a:off x="3374136" y="345370"/>
          <a:ext cx="985837" cy="835294"/>
        </a:xfrm>
        <a:prstGeom prst="rect">
          <a:avLst/>
        </a:prstGeom>
        <a:solidFill>
          <a:schemeClr val="accent5">
            <a:tint val="40000"/>
            <a:alpha val="90000"/>
            <a:hueOff val="0"/>
            <a:satOff val="0"/>
            <a:lumOff val="0"/>
            <a:alphaOff val="0"/>
          </a:schemeClr>
        </a:solidFill>
        <a:ln w="12700" cap="flat" cmpd="sng" algn="ctr">
          <a:solidFill>
            <a:schemeClr val="accent5">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en-US" sz="1000" kern="1200"/>
            <a:t>Date Stamp as DDMMYYYY - On which CGPAN is issued</a:t>
          </a:r>
        </a:p>
      </dsp:txBody>
      <dsp:txXfrm>
        <a:off x="3374136" y="345370"/>
        <a:ext cx="985837" cy="835294"/>
      </dsp:txXfrm>
    </dsp:sp>
    <dsp:sp modelId="{CD3694EF-CEF3-4438-B7F5-48F26BE42B91}">
      <dsp:nvSpPr>
        <dsp:cNvPr id="0" name=""/>
        <dsp:cNvSpPr/>
      </dsp:nvSpPr>
      <dsp:spPr>
        <a:xfrm>
          <a:off x="4497990" y="57370"/>
          <a:ext cx="985837" cy="288000"/>
        </a:xfrm>
        <a:prstGeom prst="rect">
          <a:avLst/>
        </a:prstGeom>
        <a:solidFill>
          <a:schemeClr val="accent6">
            <a:hueOff val="0"/>
            <a:satOff val="0"/>
            <a:lumOff val="0"/>
            <a:alphaOff val="0"/>
          </a:schemeClr>
        </a:solidFill>
        <a:ln w="12700" cap="flat" cmpd="sng" algn="ctr">
          <a:solidFill>
            <a:schemeClr val="accent6">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40640" rIns="71120" bIns="40640" numCol="1" spcCol="1270" anchor="ctr" anchorCtr="0">
          <a:noAutofit/>
        </a:bodyPr>
        <a:lstStyle/>
        <a:p>
          <a:pPr lvl="0" algn="ctr" defTabSz="444500">
            <a:lnSpc>
              <a:spcPct val="90000"/>
            </a:lnSpc>
            <a:spcBef>
              <a:spcPct val="0"/>
            </a:spcBef>
            <a:spcAft>
              <a:spcPct val="35000"/>
            </a:spcAft>
          </a:pPr>
          <a:r>
            <a:rPr lang="en-US" sz="1000" kern="1200"/>
            <a:t>Unique Number</a:t>
          </a:r>
        </a:p>
      </dsp:txBody>
      <dsp:txXfrm>
        <a:off x="4497990" y="57370"/>
        <a:ext cx="985837" cy="288000"/>
      </dsp:txXfrm>
    </dsp:sp>
    <dsp:sp modelId="{E8ECBE4F-BC95-43E0-89CC-E90D6D5D8FBE}">
      <dsp:nvSpPr>
        <dsp:cNvPr id="0" name=""/>
        <dsp:cNvSpPr/>
      </dsp:nvSpPr>
      <dsp:spPr>
        <a:xfrm>
          <a:off x="4497990" y="345370"/>
          <a:ext cx="985837" cy="835294"/>
        </a:xfrm>
        <a:prstGeom prst="rect">
          <a:avLst/>
        </a:prstGeom>
        <a:solidFill>
          <a:schemeClr val="accent6">
            <a:tint val="40000"/>
            <a:alpha val="90000"/>
            <a:hueOff val="0"/>
            <a:satOff val="0"/>
            <a:lumOff val="0"/>
            <a:alphaOff val="0"/>
          </a:schemeClr>
        </a:solidFill>
        <a:ln w="12700" cap="flat" cmpd="sng" algn="ctr">
          <a:solidFill>
            <a:schemeClr val="accent6">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en-US" sz="1000" kern="1200"/>
            <a:t>A 8 digit running number </a:t>
          </a:r>
        </a:p>
      </dsp:txBody>
      <dsp:txXfrm>
        <a:off x="4497990" y="345370"/>
        <a:ext cx="985837" cy="835294"/>
      </dsp:txXfrm>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ECD78CA-FCE0-4EC3-8581-CAAE55BE8636}">
      <dsp:nvSpPr>
        <dsp:cNvPr id="0" name=""/>
        <dsp:cNvSpPr/>
      </dsp:nvSpPr>
      <dsp:spPr>
        <a:xfrm>
          <a:off x="2571" y="57370"/>
          <a:ext cx="985837" cy="288000"/>
        </a:xfrm>
        <a:prstGeom prst="rect">
          <a:avLst/>
        </a:prstGeom>
        <a:solidFill>
          <a:schemeClr val="accent2">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40640" rIns="71120" bIns="40640" numCol="1" spcCol="1270" anchor="ctr" anchorCtr="0">
          <a:noAutofit/>
        </a:bodyPr>
        <a:lstStyle/>
        <a:p>
          <a:pPr lvl="0" algn="ctr" defTabSz="444500">
            <a:lnSpc>
              <a:spcPct val="90000"/>
            </a:lnSpc>
            <a:spcBef>
              <a:spcPct val="0"/>
            </a:spcBef>
            <a:spcAft>
              <a:spcPct val="35000"/>
            </a:spcAft>
          </a:pPr>
          <a:r>
            <a:rPr lang="en-US" sz="1000" kern="1200"/>
            <a:t>Identifier</a:t>
          </a:r>
        </a:p>
      </dsp:txBody>
      <dsp:txXfrm>
        <a:off x="2571" y="57370"/>
        <a:ext cx="985837" cy="288000"/>
      </dsp:txXfrm>
    </dsp:sp>
    <dsp:sp modelId="{EB70FAA0-E258-41A7-896E-34D8687D7F08}">
      <dsp:nvSpPr>
        <dsp:cNvPr id="0" name=""/>
        <dsp:cNvSpPr/>
      </dsp:nvSpPr>
      <dsp:spPr>
        <a:xfrm>
          <a:off x="2571" y="345370"/>
          <a:ext cx="985837" cy="835294"/>
        </a:xfrm>
        <a:prstGeom prst="rect">
          <a:avLst/>
        </a:prstGeom>
        <a:solidFill>
          <a:schemeClr val="accent2">
            <a:tint val="40000"/>
            <a:alpha val="90000"/>
            <a:hueOff val="0"/>
            <a:satOff val="0"/>
            <a:lumOff val="0"/>
            <a:alphaOff val="0"/>
          </a:schemeClr>
        </a:solidFill>
        <a:ln w="12700" cap="flat" cmpd="sng" algn="ctr">
          <a:solidFill>
            <a:schemeClr val="accent2">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en-US" sz="1000" kern="1200"/>
            <a:t>A fixed identifier - 'CG'</a:t>
          </a:r>
        </a:p>
      </dsp:txBody>
      <dsp:txXfrm>
        <a:off x="2571" y="345370"/>
        <a:ext cx="985837" cy="835294"/>
      </dsp:txXfrm>
    </dsp:sp>
    <dsp:sp modelId="{8299344E-6C89-4F5B-A8DA-BFF8CB285CED}">
      <dsp:nvSpPr>
        <dsp:cNvPr id="0" name=""/>
        <dsp:cNvSpPr/>
      </dsp:nvSpPr>
      <dsp:spPr>
        <a:xfrm>
          <a:off x="1126426" y="57370"/>
          <a:ext cx="985837" cy="288000"/>
        </a:xfrm>
        <a:prstGeom prst="rect">
          <a:avLst/>
        </a:prstGeom>
        <a:solidFill>
          <a:schemeClr val="accent3">
            <a:hueOff val="0"/>
            <a:satOff val="0"/>
            <a:lumOff val="0"/>
            <a:alphaOff val="0"/>
          </a:schemeClr>
        </a:solidFill>
        <a:ln w="12700" cap="flat" cmpd="sng" algn="ctr">
          <a:solidFill>
            <a:schemeClr val="accent3">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40640" rIns="71120" bIns="40640" numCol="1" spcCol="1270" anchor="ctr" anchorCtr="0">
          <a:noAutofit/>
        </a:bodyPr>
        <a:lstStyle/>
        <a:p>
          <a:pPr lvl="0" algn="ctr" defTabSz="444500">
            <a:lnSpc>
              <a:spcPct val="90000"/>
            </a:lnSpc>
            <a:spcBef>
              <a:spcPct val="0"/>
            </a:spcBef>
            <a:spcAft>
              <a:spcPct val="35000"/>
            </a:spcAft>
          </a:pPr>
          <a:r>
            <a:rPr lang="en-US" sz="1000" kern="1200"/>
            <a:t>Scheme Code</a:t>
          </a:r>
        </a:p>
      </dsp:txBody>
      <dsp:txXfrm>
        <a:off x="1126426" y="57370"/>
        <a:ext cx="985837" cy="288000"/>
      </dsp:txXfrm>
    </dsp:sp>
    <dsp:sp modelId="{D2B92B6C-FE09-4D8C-BA10-51242D398CE0}">
      <dsp:nvSpPr>
        <dsp:cNvPr id="0" name=""/>
        <dsp:cNvSpPr/>
      </dsp:nvSpPr>
      <dsp:spPr>
        <a:xfrm>
          <a:off x="1126426" y="345370"/>
          <a:ext cx="985837" cy="835294"/>
        </a:xfrm>
        <a:prstGeom prst="rect">
          <a:avLst/>
        </a:prstGeom>
        <a:solidFill>
          <a:schemeClr val="accent3">
            <a:tint val="40000"/>
            <a:alpha val="90000"/>
            <a:hueOff val="0"/>
            <a:satOff val="0"/>
            <a:lumOff val="0"/>
            <a:alphaOff val="0"/>
          </a:schemeClr>
        </a:solidFill>
        <a:ln w="12700" cap="flat" cmpd="sng" algn="ctr">
          <a:solidFill>
            <a:schemeClr val="accent3">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en-US" sz="1000" kern="1200"/>
            <a:t>Education Loan the code is - 'EDL'</a:t>
          </a:r>
        </a:p>
      </dsp:txBody>
      <dsp:txXfrm>
        <a:off x="1126426" y="345370"/>
        <a:ext cx="985837" cy="835294"/>
      </dsp:txXfrm>
    </dsp:sp>
    <dsp:sp modelId="{2CCC3C7B-D042-4A1F-A467-9036DCC31A55}">
      <dsp:nvSpPr>
        <dsp:cNvPr id="0" name=""/>
        <dsp:cNvSpPr/>
      </dsp:nvSpPr>
      <dsp:spPr>
        <a:xfrm>
          <a:off x="2250281" y="57370"/>
          <a:ext cx="985837" cy="288000"/>
        </a:xfrm>
        <a:prstGeom prst="rect">
          <a:avLst/>
        </a:prstGeom>
        <a:solidFill>
          <a:schemeClr val="accent4">
            <a:hueOff val="0"/>
            <a:satOff val="0"/>
            <a:lumOff val="0"/>
            <a:alphaOff val="0"/>
          </a:schemeClr>
        </a:solidFill>
        <a:ln w="12700" cap="flat" cmpd="sng" algn="ctr">
          <a:solidFill>
            <a:schemeClr val="accent4">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40640" rIns="71120" bIns="40640" numCol="1" spcCol="1270" anchor="ctr" anchorCtr="0">
          <a:noAutofit/>
        </a:bodyPr>
        <a:lstStyle/>
        <a:p>
          <a:pPr lvl="0" algn="ctr" defTabSz="444500">
            <a:lnSpc>
              <a:spcPct val="90000"/>
            </a:lnSpc>
            <a:spcBef>
              <a:spcPct val="0"/>
            </a:spcBef>
            <a:spcAft>
              <a:spcPct val="35000"/>
            </a:spcAft>
          </a:pPr>
          <a:r>
            <a:rPr lang="en-US" sz="1000" kern="1200"/>
            <a:t>Docket Code</a:t>
          </a:r>
        </a:p>
      </dsp:txBody>
      <dsp:txXfrm>
        <a:off x="2250281" y="57370"/>
        <a:ext cx="985837" cy="288000"/>
      </dsp:txXfrm>
    </dsp:sp>
    <dsp:sp modelId="{3786AE98-8FF5-4EA2-BAFA-B60AAD6A7D88}">
      <dsp:nvSpPr>
        <dsp:cNvPr id="0" name=""/>
        <dsp:cNvSpPr/>
      </dsp:nvSpPr>
      <dsp:spPr>
        <a:xfrm>
          <a:off x="2250281" y="345370"/>
          <a:ext cx="985837" cy="835294"/>
        </a:xfrm>
        <a:prstGeom prst="rect">
          <a:avLst/>
        </a:prstGeom>
        <a:solidFill>
          <a:schemeClr val="accent4">
            <a:tint val="40000"/>
            <a:alpha val="90000"/>
            <a:hueOff val="0"/>
            <a:satOff val="0"/>
            <a:lumOff val="0"/>
            <a:alphaOff val="0"/>
          </a:schemeClr>
        </a:solidFill>
        <a:ln w="12700" cap="flat" cmpd="sng" algn="ctr">
          <a:solidFill>
            <a:schemeClr val="accent4">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en-US" sz="1000" kern="1200"/>
            <a:t>The Docket Code for ST Schemes is 'ST'	</a:t>
          </a:r>
        </a:p>
      </dsp:txBody>
      <dsp:txXfrm>
        <a:off x="2250281" y="345370"/>
        <a:ext cx="985837" cy="835294"/>
      </dsp:txXfrm>
    </dsp:sp>
    <dsp:sp modelId="{BC1BB2AF-4F42-4901-81C7-3F95B164ADA1}">
      <dsp:nvSpPr>
        <dsp:cNvPr id="0" name=""/>
        <dsp:cNvSpPr/>
      </dsp:nvSpPr>
      <dsp:spPr>
        <a:xfrm>
          <a:off x="3374136" y="57370"/>
          <a:ext cx="985837" cy="288000"/>
        </a:xfrm>
        <a:prstGeom prst="rect">
          <a:avLst/>
        </a:prstGeom>
        <a:solidFill>
          <a:schemeClr val="accent5">
            <a:hueOff val="0"/>
            <a:satOff val="0"/>
            <a:lumOff val="0"/>
            <a:alphaOff val="0"/>
          </a:schemeClr>
        </a:solidFill>
        <a:ln w="12700" cap="flat" cmpd="sng" algn="ctr">
          <a:solidFill>
            <a:schemeClr val="accent5">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40640" rIns="71120" bIns="40640" numCol="1" spcCol="1270" anchor="ctr" anchorCtr="0">
          <a:noAutofit/>
        </a:bodyPr>
        <a:lstStyle/>
        <a:p>
          <a:pPr lvl="0" algn="ctr" defTabSz="444500">
            <a:lnSpc>
              <a:spcPct val="90000"/>
            </a:lnSpc>
            <a:spcBef>
              <a:spcPct val="0"/>
            </a:spcBef>
            <a:spcAft>
              <a:spcPct val="35000"/>
            </a:spcAft>
          </a:pPr>
          <a:r>
            <a:rPr lang="en-US" sz="1000" kern="1200"/>
            <a:t>Date Stamp</a:t>
          </a:r>
        </a:p>
      </dsp:txBody>
      <dsp:txXfrm>
        <a:off x="3374136" y="57370"/>
        <a:ext cx="985837" cy="288000"/>
      </dsp:txXfrm>
    </dsp:sp>
    <dsp:sp modelId="{0A7A737D-871A-4BAD-8681-7CDC65215798}">
      <dsp:nvSpPr>
        <dsp:cNvPr id="0" name=""/>
        <dsp:cNvSpPr/>
      </dsp:nvSpPr>
      <dsp:spPr>
        <a:xfrm>
          <a:off x="3374136" y="345370"/>
          <a:ext cx="985837" cy="835294"/>
        </a:xfrm>
        <a:prstGeom prst="rect">
          <a:avLst/>
        </a:prstGeom>
        <a:solidFill>
          <a:schemeClr val="accent5">
            <a:tint val="40000"/>
            <a:alpha val="90000"/>
            <a:hueOff val="0"/>
            <a:satOff val="0"/>
            <a:lumOff val="0"/>
            <a:alphaOff val="0"/>
          </a:schemeClr>
        </a:solidFill>
        <a:ln w="12700" cap="flat" cmpd="sng" algn="ctr">
          <a:solidFill>
            <a:schemeClr val="accent5">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en-US" sz="1000" kern="1200"/>
            <a:t>Date Stamp as DDMMYYYY - On which CGPAN is issued</a:t>
          </a:r>
        </a:p>
      </dsp:txBody>
      <dsp:txXfrm>
        <a:off x="3374136" y="345370"/>
        <a:ext cx="985837" cy="835294"/>
      </dsp:txXfrm>
    </dsp:sp>
    <dsp:sp modelId="{CD3694EF-CEF3-4438-B7F5-48F26BE42B91}">
      <dsp:nvSpPr>
        <dsp:cNvPr id="0" name=""/>
        <dsp:cNvSpPr/>
      </dsp:nvSpPr>
      <dsp:spPr>
        <a:xfrm>
          <a:off x="4497990" y="57370"/>
          <a:ext cx="985837" cy="288000"/>
        </a:xfrm>
        <a:prstGeom prst="rect">
          <a:avLst/>
        </a:prstGeom>
        <a:solidFill>
          <a:schemeClr val="accent6">
            <a:hueOff val="0"/>
            <a:satOff val="0"/>
            <a:lumOff val="0"/>
            <a:alphaOff val="0"/>
          </a:schemeClr>
        </a:solidFill>
        <a:ln w="12700" cap="flat" cmpd="sng" algn="ctr">
          <a:solidFill>
            <a:schemeClr val="accent6">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40640" rIns="71120" bIns="40640" numCol="1" spcCol="1270" anchor="ctr" anchorCtr="0">
          <a:noAutofit/>
        </a:bodyPr>
        <a:lstStyle/>
        <a:p>
          <a:pPr lvl="0" algn="ctr" defTabSz="444500">
            <a:lnSpc>
              <a:spcPct val="90000"/>
            </a:lnSpc>
            <a:spcBef>
              <a:spcPct val="0"/>
            </a:spcBef>
            <a:spcAft>
              <a:spcPct val="35000"/>
            </a:spcAft>
          </a:pPr>
          <a:r>
            <a:rPr lang="en-US" sz="1000" kern="1200"/>
            <a:t>Unique Number</a:t>
          </a:r>
        </a:p>
      </dsp:txBody>
      <dsp:txXfrm>
        <a:off x="4497990" y="57370"/>
        <a:ext cx="985837" cy="288000"/>
      </dsp:txXfrm>
    </dsp:sp>
    <dsp:sp modelId="{E8ECBE4F-BC95-43E0-89CC-E90D6D5D8FBE}">
      <dsp:nvSpPr>
        <dsp:cNvPr id="0" name=""/>
        <dsp:cNvSpPr/>
      </dsp:nvSpPr>
      <dsp:spPr>
        <a:xfrm>
          <a:off x="4497990" y="345370"/>
          <a:ext cx="985837" cy="835294"/>
        </a:xfrm>
        <a:prstGeom prst="rect">
          <a:avLst/>
        </a:prstGeom>
        <a:solidFill>
          <a:schemeClr val="accent6">
            <a:tint val="40000"/>
            <a:alpha val="90000"/>
            <a:hueOff val="0"/>
            <a:satOff val="0"/>
            <a:lumOff val="0"/>
            <a:alphaOff val="0"/>
          </a:schemeClr>
        </a:solidFill>
        <a:ln w="12700" cap="flat" cmpd="sng" algn="ctr">
          <a:solidFill>
            <a:schemeClr val="accent6">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en-US" sz="1000" kern="1200"/>
            <a:t>A 8 digit running number </a:t>
          </a:r>
        </a:p>
      </dsp:txBody>
      <dsp:txXfrm>
        <a:off x="4497990" y="345370"/>
        <a:ext cx="985837" cy="835294"/>
      </dsp:txXfrm>
    </dsp:sp>
  </dsp:spTree>
</dsp:drawing>
</file>

<file path=word/diagrams/drawing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FC7250E-5C3E-4000-AEFD-6407B527FDA6}">
      <dsp:nvSpPr>
        <dsp:cNvPr id="0" name=""/>
        <dsp:cNvSpPr/>
      </dsp:nvSpPr>
      <dsp:spPr>
        <a:xfrm>
          <a:off x="0" y="0"/>
          <a:ext cx="2650490" cy="312610"/>
        </a:xfrm>
        <a:prstGeom prst="rect">
          <a:avLst/>
        </a:prstGeom>
        <a:solidFill>
          <a:schemeClr val="accent1">
            <a:shade val="9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66725">
            <a:lnSpc>
              <a:spcPct val="90000"/>
            </a:lnSpc>
            <a:spcBef>
              <a:spcPct val="0"/>
            </a:spcBef>
            <a:spcAft>
              <a:spcPct val="35000"/>
            </a:spcAft>
          </a:pPr>
          <a:r>
            <a:rPr lang="en-US" sz="1050" kern="1200"/>
            <a:t>New - Credit Guarantee Charges </a:t>
          </a:r>
        </a:p>
      </dsp:txBody>
      <dsp:txXfrm>
        <a:off x="0" y="0"/>
        <a:ext cx="2650490" cy="312610"/>
      </dsp:txXfrm>
    </dsp:sp>
    <dsp:sp modelId="{E402C77F-0973-4DB2-8B58-D6B99AF8F788}">
      <dsp:nvSpPr>
        <dsp:cNvPr id="0" name=""/>
        <dsp:cNvSpPr/>
      </dsp:nvSpPr>
      <dsp:spPr>
        <a:xfrm>
          <a:off x="0" y="312610"/>
          <a:ext cx="1325245" cy="656482"/>
        </a:xfrm>
        <a:prstGeom prst="rect">
          <a:avLst/>
        </a:prstGeom>
        <a:solidFill>
          <a:schemeClr val="accent1">
            <a:alpha val="9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66725">
            <a:lnSpc>
              <a:spcPct val="90000"/>
            </a:lnSpc>
            <a:spcBef>
              <a:spcPct val="0"/>
            </a:spcBef>
            <a:spcAft>
              <a:spcPct val="35000"/>
            </a:spcAft>
          </a:pPr>
          <a:r>
            <a:rPr lang="en-US" sz="1050" kern="1200"/>
            <a:t>Fees</a:t>
          </a:r>
        </a:p>
      </dsp:txBody>
      <dsp:txXfrm>
        <a:off x="0" y="312610"/>
        <a:ext cx="1325245" cy="656482"/>
      </dsp:txXfrm>
    </dsp:sp>
    <dsp:sp modelId="{A9BB3A76-D9E2-4FAB-8347-67028F2D06DD}">
      <dsp:nvSpPr>
        <dsp:cNvPr id="0" name=""/>
        <dsp:cNvSpPr/>
      </dsp:nvSpPr>
      <dsp:spPr>
        <a:xfrm>
          <a:off x="1325245" y="312610"/>
          <a:ext cx="1325245" cy="656482"/>
        </a:xfrm>
        <a:prstGeom prst="rect">
          <a:avLst/>
        </a:prstGeom>
        <a:solidFill>
          <a:schemeClr val="accent1">
            <a:alpha val="90000"/>
            <a:hueOff val="0"/>
            <a:satOff val="0"/>
            <a:lumOff val="0"/>
            <a:alpha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66725">
            <a:lnSpc>
              <a:spcPct val="90000"/>
            </a:lnSpc>
            <a:spcBef>
              <a:spcPct val="0"/>
            </a:spcBef>
            <a:spcAft>
              <a:spcPct val="35000"/>
            </a:spcAft>
          </a:pPr>
          <a:r>
            <a:rPr lang="en-US" sz="1050" kern="1200"/>
            <a:t>Taxes</a:t>
          </a:r>
        </a:p>
      </dsp:txBody>
      <dsp:txXfrm>
        <a:off x="1325245" y="312610"/>
        <a:ext cx="1325245" cy="656482"/>
      </dsp:txXfrm>
    </dsp:sp>
    <dsp:sp modelId="{C087FA8D-EB23-42F6-BA68-486CB59C0448}">
      <dsp:nvSpPr>
        <dsp:cNvPr id="0" name=""/>
        <dsp:cNvSpPr/>
      </dsp:nvSpPr>
      <dsp:spPr>
        <a:xfrm>
          <a:off x="0" y="969092"/>
          <a:ext cx="2650490" cy="72942"/>
        </a:xfrm>
        <a:prstGeom prst="rect">
          <a:avLst/>
        </a:prstGeom>
        <a:solidFill>
          <a:schemeClr val="accent1">
            <a:shade val="9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Tree>
</dsp:drawing>
</file>

<file path=word/diagrams/drawing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ECD78CA-FCE0-4EC3-8581-CAAE55BE8636}">
      <dsp:nvSpPr>
        <dsp:cNvPr id="0" name=""/>
        <dsp:cNvSpPr/>
      </dsp:nvSpPr>
      <dsp:spPr>
        <a:xfrm>
          <a:off x="2571" y="52974"/>
          <a:ext cx="985837" cy="288000"/>
        </a:xfrm>
        <a:prstGeom prst="rect">
          <a:avLst/>
        </a:prstGeom>
        <a:solidFill>
          <a:schemeClr val="accent2">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40640" rIns="71120" bIns="40640" numCol="1" spcCol="1270" anchor="ctr" anchorCtr="0">
          <a:noAutofit/>
        </a:bodyPr>
        <a:lstStyle/>
        <a:p>
          <a:pPr lvl="0" algn="ctr" defTabSz="444500">
            <a:lnSpc>
              <a:spcPct val="90000"/>
            </a:lnSpc>
            <a:spcBef>
              <a:spcPct val="0"/>
            </a:spcBef>
            <a:spcAft>
              <a:spcPct val="35000"/>
            </a:spcAft>
          </a:pPr>
          <a:r>
            <a:rPr lang="en-US" sz="1000" kern="1200"/>
            <a:t>Identifier</a:t>
          </a:r>
        </a:p>
      </dsp:txBody>
      <dsp:txXfrm>
        <a:off x="2571" y="52974"/>
        <a:ext cx="985837" cy="288000"/>
      </dsp:txXfrm>
    </dsp:sp>
    <dsp:sp modelId="{EB70FAA0-E258-41A7-896E-34D8687D7F08}">
      <dsp:nvSpPr>
        <dsp:cNvPr id="0" name=""/>
        <dsp:cNvSpPr/>
      </dsp:nvSpPr>
      <dsp:spPr>
        <a:xfrm>
          <a:off x="2571" y="340974"/>
          <a:ext cx="985837" cy="844087"/>
        </a:xfrm>
        <a:prstGeom prst="rect">
          <a:avLst/>
        </a:prstGeom>
        <a:solidFill>
          <a:schemeClr val="accent2">
            <a:tint val="40000"/>
            <a:alpha val="90000"/>
            <a:hueOff val="0"/>
            <a:satOff val="0"/>
            <a:lumOff val="0"/>
            <a:alphaOff val="0"/>
          </a:schemeClr>
        </a:solidFill>
        <a:ln w="12700" cap="flat" cmpd="sng" algn="ctr">
          <a:solidFill>
            <a:schemeClr val="accent2">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en-US" sz="1000" kern="1200"/>
            <a:t>A fixed identifier - 'GC'</a:t>
          </a:r>
        </a:p>
      </dsp:txBody>
      <dsp:txXfrm>
        <a:off x="2571" y="340974"/>
        <a:ext cx="985837" cy="844087"/>
      </dsp:txXfrm>
    </dsp:sp>
    <dsp:sp modelId="{8299344E-6C89-4F5B-A8DA-BFF8CB285CED}">
      <dsp:nvSpPr>
        <dsp:cNvPr id="0" name=""/>
        <dsp:cNvSpPr/>
      </dsp:nvSpPr>
      <dsp:spPr>
        <a:xfrm>
          <a:off x="1126426" y="52974"/>
          <a:ext cx="985837" cy="288000"/>
        </a:xfrm>
        <a:prstGeom prst="rect">
          <a:avLst/>
        </a:prstGeom>
        <a:solidFill>
          <a:schemeClr val="accent3">
            <a:hueOff val="0"/>
            <a:satOff val="0"/>
            <a:lumOff val="0"/>
            <a:alphaOff val="0"/>
          </a:schemeClr>
        </a:solidFill>
        <a:ln w="12700" cap="flat" cmpd="sng" algn="ctr">
          <a:solidFill>
            <a:schemeClr val="accent3">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40640" rIns="71120" bIns="40640" numCol="1" spcCol="1270" anchor="ctr" anchorCtr="0">
          <a:noAutofit/>
        </a:bodyPr>
        <a:lstStyle/>
        <a:p>
          <a:pPr lvl="0" algn="ctr" defTabSz="444500">
            <a:lnSpc>
              <a:spcPct val="90000"/>
            </a:lnSpc>
            <a:spcBef>
              <a:spcPct val="0"/>
            </a:spcBef>
            <a:spcAft>
              <a:spcPct val="35000"/>
            </a:spcAft>
          </a:pPr>
          <a:r>
            <a:rPr lang="en-US" sz="1000" kern="1200"/>
            <a:t>Scheme Code</a:t>
          </a:r>
        </a:p>
      </dsp:txBody>
      <dsp:txXfrm>
        <a:off x="1126426" y="52974"/>
        <a:ext cx="985837" cy="288000"/>
      </dsp:txXfrm>
    </dsp:sp>
    <dsp:sp modelId="{D2B92B6C-FE09-4D8C-BA10-51242D398CE0}">
      <dsp:nvSpPr>
        <dsp:cNvPr id="0" name=""/>
        <dsp:cNvSpPr/>
      </dsp:nvSpPr>
      <dsp:spPr>
        <a:xfrm>
          <a:off x="1126426" y="340974"/>
          <a:ext cx="985837" cy="844087"/>
        </a:xfrm>
        <a:prstGeom prst="rect">
          <a:avLst/>
        </a:prstGeom>
        <a:solidFill>
          <a:schemeClr val="accent3">
            <a:tint val="40000"/>
            <a:alpha val="90000"/>
            <a:hueOff val="0"/>
            <a:satOff val="0"/>
            <a:lumOff val="0"/>
            <a:alphaOff val="0"/>
          </a:schemeClr>
        </a:solidFill>
        <a:ln w="12700" cap="flat" cmpd="sng" algn="ctr">
          <a:solidFill>
            <a:schemeClr val="accent3">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en-US" sz="1000" kern="1200"/>
            <a:t>Education Loan the code is - 'EDL'</a:t>
          </a:r>
        </a:p>
      </dsp:txBody>
      <dsp:txXfrm>
        <a:off x="1126426" y="340974"/>
        <a:ext cx="985837" cy="844087"/>
      </dsp:txXfrm>
    </dsp:sp>
    <dsp:sp modelId="{2CCC3C7B-D042-4A1F-A467-9036DCC31A55}">
      <dsp:nvSpPr>
        <dsp:cNvPr id="0" name=""/>
        <dsp:cNvSpPr/>
      </dsp:nvSpPr>
      <dsp:spPr>
        <a:xfrm>
          <a:off x="2250281" y="52974"/>
          <a:ext cx="985837" cy="288000"/>
        </a:xfrm>
        <a:prstGeom prst="rect">
          <a:avLst/>
        </a:prstGeom>
        <a:solidFill>
          <a:schemeClr val="accent4">
            <a:hueOff val="0"/>
            <a:satOff val="0"/>
            <a:lumOff val="0"/>
            <a:alphaOff val="0"/>
          </a:schemeClr>
        </a:solidFill>
        <a:ln w="12700" cap="flat" cmpd="sng" algn="ctr">
          <a:solidFill>
            <a:schemeClr val="accent4">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40640" rIns="71120" bIns="40640" numCol="1" spcCol="1270" anchor="ctr" anchorCtr="0">
          <a:noAutofit/>
        </a:bodyPr>
        <a:lstStyle/>
        <a:p>
          <a:pPr lvl="0" algn="ctr" defTabSz="444500">
            <a:lnSpc>
              <a:spcPct val="90000"/>
            </a:lnSpc>
            <a:spcBef>
              <a:spcPct val="0"/>
            </a:spcBef>
            <a:spcAft>
              <a:spcPct val="35000"/>
            </a:spcAft>
          </a:pPr>
          <a:r>
            <a:rPr lang="en-US" sz="1000" kern="1200"/>
            <a:t>Docket Code</a:t>
          </a:r>
        </a:p>
      </dsp:txBody>
      <dsp:txXfrm>
        <a:off x="2250281" y="52974"/>
        <a:ext cx="985837" cy="288000"/>
      </dsp:txXfrm>
    </dsp:sp>
    <dsp:sp modelId="{3786AE98-8FF5-4EA2-BAFA-B60AAD6A7D88}">
      <dsp:nvSpPr>
        <dsp:cNvPr id="0" name=""/>
        <dsp:cNvSpPr/>
      </dsp:nvSpPr>
      <dsp:spPr>
        <a:xfrm>
          <a:off x="2250281" y="340974"/>
          <a:ext cx="985837" cy="844087"/>
        </a:xfrm>
        <a:prstGeom prst="rect">
          <a:avLst/>
        </a:prstGeom>
        <a:solidFill>
          <a:schemeClr val="accent4">
            <a:tint val="40000"/>
            <a:alpha val="90000"/>
            <a:hueOff val="0"/>
            <a:satOff val="0"/>
            <a:lumOff val="0"/>
            <a:alphaOff val="0"/>
          </a:schemeClr>
        </a:solidFill>
        <a:ln w="12700" cap="flat" cmpd="sng" algn="ctr">
          <a:solidFill>
            <a:schemeClr val="accent4">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en-US" sz="1000" kern="1200"/>
            <a:t>The Docket Code for General Schemes is 'GEN'	</a:t>
          </a:r>
        </a:p>
      </dsp:txBody>
      <dsp:txXfrm>
        <a:off x="2250281" y="340974"/>
        <a:ext cx="985837" cy="844087"/>
      </dsp:txXfrm>
    </dsp:sp>
    <dsp:sp modelId="{BC1BB2AF-4F42-4901-81C7-3F95B164ADA1}">
      <dsp:nvSpPr>
        <dsp:cNvPr id="0" name=""/>
        <dsp:cNvSpPr/>
      </dsp:nvSpPr>
      <dsp:spPr>
        <a:xfrm>
          <a:off x="3374136" y="52974"/>
          <a:ext cx="985837" cy="288000"/>
        </a:xfrm>
        <a:prstGeom prst="rect">
          <a:avLst/>
        </a:prstGeom>
        <a:solidFill>
          <a:schemeClr val="accent5">
            <a:hueOff val="0"/>
            <a:satOff val="0"/>
            <a:lumOff val="0"/>
            <a:alphaOff val="0"/>
          </a:schemeClr>
        </a:solidFill>
        <a:ln w="12700" cap="flat" cmpd="sng" algn="ctr">
          <a:solidFill>
            <a:schemeClr val="accent5">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40640" rIns="71120" bIns="40640" numCol="1" spcCol="1270" anchor="ctr" anchorCtr="0">
          <a:noAutofit/>
        </a:bodyPr>
        <a:lstStyle/>
        <a:p>
          <a:pPr lvl="0" algn="ctr" defTabSz="444500">
            <a:lnSpc>
              <a:spcPct val="90000"/>
            </a:lnSpc>
            <a:spcBef>
              <a:spcPct val="0"/>
            </a:spcBef>
            <a:spcAft>
              <a:spcPct val="35000"/>
            </a:spcAft>
          </a:pPr>
          <a:r>
            <a:rPr lang="en-US" sz="1000" kern="1200"/>
            <a:t>Date Stamp</a:t>
          </a:r>
        </a:p>
      </dsp:txBody>
      <dsp:txXfrm>
        <a:off x="3374136" y="52974"/>
        <a:ext cx="985837" cy="288000"/>
      </dsp:txXfrm>
    </dsp:sp>
    <dsp:sp modelId="{0A7A737D-871A-4BAD-8681-7CDC65215798}">
      <dsp:nvSpPr>
        <dsp:cNvPr id="0" name=""/>
        <dsp:cNvSpPr/>
      </dsp:nvSpPr>
      <dsp:spPr>
        <a:xfrm>
          <a:off x="3374136" y="340974"/>
          <a:ext cx="985837" cy="844087"/>
        </a:xfrm>
        <a:prstGeom prst="rect">
          <a:avLst/>
        </a:prstGeom>
        <a:solidFill>
          <a:schemeClr val="accent5">
            <a:tint val="40000"/>
            <a:alpha val="90000"/>
            <a:hueOff val="0"/>
            <a:satOff val="0"/>
            <a:lumOff val="0"/>
            <a:alphaOff val="0"/>
          </a:schemeClr>
        </a:solidFill>
        <a:ln w="12700" cap="flat" cmpd="sng" algn="ctr">
          <a:solidFill>
            <a:schemeClr val="accent5">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en-US" sz="1000" kern="1200"/>
            <a:t>Date Stamp as DDMMYYYY - On which CGDAN is issued</a:t>
          </a:r>
        </a:p>
      </dsp:txBody>
      <dsp:txXfrm>
        <a:off x="3374136" y="340974"/>
        <a:ext cx="985837" cy="844087"/>
      </dsp:txXfrm>
    </dsp:sp>
    <dsp:sp modelId="{CD3694EF-CEF3-4438-B7F5-48F26BE42B91}">
      <dsp:nvSpPr>
        <dsp:cNvPr id="0" name=""/>
        <dsp:cNvSpPr/>
      </dsp:nvSpPr>
      <dsp:spPr>
        <a:xfrm>
          <a:off x="4497990" y="52974"/>
          <a:ext cx="985837" cy="288000"/>
        </a:xfrm>
        <a:prstGeom prst="rect">
          <a:avLst/>
        </a:prstGeom>
        <a:solidFill>
          <a:schemeClr val="accent6">
            <a:hueOff val="0"/>
            <a:satOff val="0"/>
            <a:lumOff val="0"/>
            <a:alphaOff val="0"/>
          </a:schemeClr>
        </a:solidFill>
        <a:ln w="12700" cap="flat" cmpd="sng" algn="ctr">
          <a:solidFill>
            <a:schemeClr val="accent6">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40640" rIns="71120" bIns="40640" numCol="1" spcCol="1270" anchor="ctr" anchorCtr="0">
          <a:noAutofit/>
        </a:bodyPr>
        <a:lstStyle/>
        <a:p>
          <a:pPr lvl="0" algn="ctr" defTabSz="444500">
            <a:lnSpc>
              <a:spcPct val="90000"/>
            </a:lnSpc>
            <a:spcBef>
              <a:spcPct val="0"/>
            </a:spcBef>
            <a:spcAft>
              <a:spcPct val="35000"/>
            </a:spcAft>
          </a:pPr>
          <a:r>
            <a:rPr lang="en-US" sz="1000" kern="1200"/>
            <a:t>Unique Number</a:t>
          </a:r>
        </a:p>
      </dsp:txBody>
      <dsp:txXfrm>
        <a:off x="4497990" y="52974"/>
        <a:ext cx="985837" cy="288000"/>
      </dsp:txXfrm>
    </dsp:sp>
    <dsp:sp modelId="{E8ECBE4F-BC95-43E0-89CC-E90D6D5D8FBE}">
      <dsp:nvSpPr>
        <dsp:cNvPr id="0" name=""/>
        <dsp:cNvSpPr/>
      </dsp:nvSpPr>
      <dsp:spPr>
        <a:xfrm>
          <a:off x="4497990" y="340974"/>
          <a:ext cx="985837" cy="844087"/>
        </a:xfrm>
        <a:prstGeom prst="rect">
          <a:avLst/>
        </a:prstGeom>
        <a:solidFill>
          <a:schemeClr val="accent6">
            <a:tint val="40000"/>
            <a:alpha val="90000"/>
            <a:hueOff val="0"/>
            <a:satOff val="0"/>
            <a:lumOff val="0"/>
            <a:alphaOff val="0"/>
          </a:schemeClr>
        </a:solidFill>
        <a:ln w="12700" cap="flat" cmpd="sng" algn="ctr">
          <a:solidFill>
            <a:schemeClr val="accent6">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en-US" sz="1000" kern="1200"/>
            <a:t>A 8 digit running number </a:t>
          </a:r>
        </a:p>
      </dsp:txBody>
      <dsp:txXfrm>
        <a:off x="4497990" y="340974"/>
        <a:ext cx="985837" cy="844087"/>
      </dsp:txXfrm>
    </dsp:sp>
  </dsp:spTree>
</dsp:drawing>
</file>

<file path=word/diagrams/layout1.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layout10.xml><?xml version="1.0" encoding="utf-8"?>
<dgm:layoutDef xmlns:dgm="http://schemas.openxmlformats.org/drawingml/2006/diagram" xmlns:a="http://schemas.openxmlformats.org/drawingml/2006/main" uniqueId="urn:microsoft.com/office/officeart/2005/8/layout/hList1">
  <dgm:title val=""/>
  <dgm:desc val=""/>
  <dgm:catLst>
    <dgm:cat type="list" pri="5000"/>
    <dgm:cat type="convert" pri="5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0.8"/>
      <dgm:constr type="h" for="des" forName="desTx" refType="primFontSz" refFor="des" refForName="parTx" fact="1.22"/>
      <dgm:constr type="w" for="ch" forName="space" refType="w" refFor="ch" refForName="composite" op="equ" fact="0.14"/>
    </dgm:constrLst>
    <dgm:ruleLst>
      <dgm:rule type="w" for="ch" forName="composite" val="0" fact="NaN" max="NaN"/>
      <dgm:rule type="primFontSz" for="des" forName="parTx" val="5" fact="NaN" max="NaN"/>
    </dgm:ruleLst>
    <dgm:forEach name="Name4" axis="ch" ptType="node">
      <dgm:layoutNode name="composite">
        <dgm:alg type="composite"/>
        <dgm:shape xmlns:r="http://schemas.openxmlformats.org/officeDocument/2006/relationships" r:blip="">
          <dgm:adjLst/>
        </dgm:shape>
        <dgm:presOf/>
        <dgm:constrLst>
          <dgm:constr type="l" for="ch" forName="parTx"/>
          <dgm:constr type="w" for="ch" forName="parTx" refType="w"/>
          <dgm:constr type="t" for="ch" forName="parTx"/>
          <dgm:constr type="l" for="ch" forName="desTx"/>
          <dgm:constr type="w" for="ch" forName="desTx" refType="w" refFor="ch" refForName="parTx"/>
          <dgm:constr type="t" for="ch" forName="desTx" refType="h" refFor="ch" refForName="parTx"/>
        </dgm:constrLst>
        <dgm:ruleLst>
          <dgm:rule type="h" val="INF" fact="NaN" max="NaN"/>
        </dgm:ruleLst>
        <dgm:layoutNode name="parTx" styleLbl="alignNode1">
          <dgm:varLst>
            <dgm:chMax val="0"/>
            <dgm:chPref val="0"/>
            <dgm:bulletEnabled val="1"/>
          </dgm:varLst>
          <dgm:alg type="tx"/>
          <dgm:shape xmlns:r="http://schemas.openxmlformats.org/officeDocument/2006/relationships" type="rect" r:blip="">
            <dgm:adjLst/>
          </dgm:shape>
          <dgm:presOf axis="self" ptType="node"/>
          <dgm:constrLst>
            <dgm:constr type="h" refType="w" op="lte" fact="0.4"/>
            <dgm:constr type="h"/>
            <dgm:constr type="tMarg" refType="primFontSz" fact="0.32"/>
            <dgm:constr type="bMarg" refType="primFontSz" fact="0.32"/>
          </dgm:constrLst>
          <dgm:ruleLst>
            <dgm:rule type="h" val="INF" fact="NaN" max="NaN"/>
          </dgm:ruleLst>
        </dgm:layoutNode>
        <dgm:layoutNode name="desTx" styleLbl="alignAccFollowNode1">
          <dgm:varLst>
            <dgm:bulletEnabled val="1"/>
          </dgm:varLst>
          <dgm:alg type="tx">
            <dgm:param type="stBulletLvl" val="1"/>
          </dgm:alg>
          <dgm:shape xmlns:r="http://schemas.openxmlformats.org/officeDocument/2006/relationships" type="rect" r:blip="">
            <dgm:adjLst/>
          </dgm:shape>
          <dgm:presOf axis="des" ptType="node"/>
          <dgm:constrLst>
            <dgm:constr type="secFontSz" val="65"/>
            <dgm:constr type="primFontSz" refType="secFontSz"/>
            <dgm:constr type="h"/>
            <dgm:constr type="lMarg" refType="primFontSz" fact="0.42"/>
            <dgm:constr type="tMarg" refType="primFontSz" fact="0.42"/>
            <dgm:constr type="bMarg" refType="primFontSz" fact="0.63"/>
          </dgm:constrLst>
          <dgm:ruleLst>
            <dgm:rule type="h" val="INF" fact="NaN" max="NaN"/>
          </dgm:ruleLst>
        </dgm:layoutNode>
      </dgm:layoutNode>
      <dgm:forEach name="Name5"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layout11.xml><?xml version="1.0" encoding="utf-8"?>
<dgm:layoutDef xmlns:dgm="http://schemas.openxmlformats.org/drawingml/2006/diagram" xmlns:a="http://schemas.openxmlformats.org/drawingml/2006/main" uniqueId="urn:microsoft.com/office/officeart/2005/8/layout/hList1">
  <dgm:title val=""/>
  <dgm:desc val=""/>
  <dgm:catLst>
    <dgm:cat type="list" pri="5000"/>
    <dgm:cat type="convert" pri="5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0.8"/>
      <dgm:constr type="h" for="des" forName="desTx" refType="primFontSz" refFor="des" refForName="parTx" fact="1.22"/>
      <dgm:constr type="w" for="ch" forName="space" refType="w" refFor="ch" refForName="composite" op="equ" fact="0.14"/>
    </dgm:constrLst>
    <dgm:ruleLst>
      <dgm:rule type="w" for="ch" forName="composite" val="0" fact="NaN" max="NaN"/>
      <dgm:rule type="primFontSz" for="des" forName="parTx" val="5" fact="NaN" max="NaN"/>
    </dgm:ruleLst>
    <dgm:forEach name="Name4" axis="ch" ptType="node">
      <dgm:layoutNode name="composite">
        <dgm:alg type="composite"/>
        <dgm:shape xmlns:r="http://schemas.openxmlformats.org/officeDocument/2006/relationships" r:blip="">
          <dgm:adjLst/>
        </dgm:shape>
        <dgm:presOf/>
        <dgm:constrLst>
          <dgm:constr type="l" for="ch" forName="parTx"/>
          <dgm:constr type="w" for="ch" forName="parTx" refType="w"/>
          <dgm:constr type="t" for="ch" forName="parTx"/>
          <dgm:constr type="l" for="ch" forName="desTx"/>
          <dgm:constr type="w" for="ch" forName="desTx" refType="w" refFor="ch" refForName="parTx"/>
          <dgm:constr type="t" for="ch" forName="desTx" refType="h" refFor="ch" refForName="parTx"/>
        </dgm:constrLst>
        <dgm:ruleLst>
          <dgm:rule type="h" val="INF" fact="NaN" max="NaN"/>
        </dgm:ruleLst>
        <dgm:layoutNode name="parTx" styleLbl="alignNode1">
          <dgm:varLst>
            <dgm:chMax val="0"/>
            <dgm:chPref val="0"/>
            <dgm:bulletEnabled val="1"/>
          </dgm:varLst>
          <dgm:alg type="tx"/>
          <dgm:shape xmlns:r="http://schemas.openxmlformats.org/officeDocument/2006/relationships" type="rect" r:blip="">
            <dgm:adjLst/>
          </dgm:shape>
          <dgm:presOf axis="self" ptType="node"/>
          <dgm:constrLst>
            <dgm:constr type="h" refType="w" op="lte" fact="0.4"/>
            <dgm:constr type="h"/>
            <dgm:constr type="tMarg" refType="primFontSz" fact="0.32"/>
            <dgm:constr type="bMarg" refType="primFontSz" fact="0.32"/>
          </dgm:constrLst>
          <dgm:ruleLst>
            <dgm:rule type="h" val="INF" fact="NaN" max="NaN"/>
          </dgm:ruleLst>
        </dgm:layoutNode>
        <dgm:layoutNode name="desTx" styleLbl="alignAccFollowNode1">
          <dgm:varLst>
            <dgm:bulletEnabled val="1"/>
          </dgm:varLst>
          <dgm:alg type="tx">
            <dgm:param type="stBulletLvl" val="1"/>
          </dgm:alg>
          <dgm:shape xmlns:r="http://schemas.openxmlformats.org/officeDocument/2006/relationships" type="rect" r:blip="">
            <dgm:adjLst/>
          </dgm:shape>
          <dgm:presOf axis="des" ptType="node"/>
          <dgm:constrLst>
            <dgm:constr type="secFontSz" val="65"/>
            <dgm:constr type="primFontSz" refType="secFontSz"/>
            <dgm:constr type="h"/>
            <dgm:constr type="lMarg" refType="primFontSz" fact="0.42"/>
            <dgm:constr type="tMarg" refType="primFontSz" fact="0.42"/>
            <dgm:constr type="bMarg" refType="primFontSz" fact="0.63"/>
          </dgm:constrLst>
          <dgm:ruleLst>
            <dgm:rule type="h" val="INF" fact="NaN" max="NaN"/>
          </dgm:ruleLst>
        </dgm:layoutNode>
      </dgm:layoutNode>
      <dgm:forEach name="Name5"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layout12.xml><?xml version="1.0" encoding="utf-8"?>
<dgm:layoutDef xmlns:dgm="http://schemas.openxmlformats.org/drawingml/2006/diagram" xmlns:a="http://schemas.openxmlformats.org/drawingml/2006/main" uniqueId="urn:microsoft.com/office/officeart/2005/8/layout/hList1">
  <dgm:title val=""/>
  <dgm:desc val=""/>
  <dgm:catLst>
    <dgm:cat type="list" pri="5000"/>
    <dgm:cat type="convert" pri="5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0.8"/>
      <dgm:constr type="h" for="des" forName="desTx" refType="primFontSz" refFor="des" refForName="parTx" fact="1.22"/>
      <dgm:constr type="w" for="ch" forName="space" refType="w" refFor="ch" refForName="composite" op="equ" fact="0.14"/>
    </dgm:constrLst>
    <dgm:ruleLst>
      <dgm:rule type="w" for="ch" forName="composite" val="0" fact="NaN" max="NaN"/>
      <dgm:rule type="primFontSz" for="des" forName="parTx" val="5" fact="NaN" max="NaN"/>
    </dgm:ruleLst>
    <dgm:forEach name="Name4" axis="ch" ptType="node">
      <dgm:layoutNode name="composite">
        <dgm:alg type="composite"/>
        <dgm:shape xmlns:r="http://schemas.openxmlformats.org/officeDocument/2006/relationships" r:blip="">
          <dgm:adjLst/>
        </dgm:shape>
        <dgm:presOf/>
        <dgm:constrLst>
          <dgm:constr type="l" for="ch" forName="parTx"/>
          <dgm:constr type="w" for="ch" forName="parTx" refType="w"/>
          <dgm:constr type="t" for="ch" forName="parTx"/>
          <dgm:constr type="l" for="ch" forName="desTx"/>
          <dgm:constr type="w" for="ch" forName="desTx" refType="w" refFor="ch" refForName="parTx"/>
          <dgm:constr type="t" for="ch" forName="desTx" refType="h" refFor="ch" refForName="parTx"/>
        </dgm:constrLst>
        <dgm:ruleLst>
          <dgm:rule type="h" val="INF" fact="NaN" max="NaN"/>
        </dgm:ruleLst>
        <dgm:layoutNode name="parTx" styleLbl="alignNode1">
          <dgm:varLst>
            <dgm:chMax val="0"/>
            <dgm:chPref val="0"/>
            <dgm:bulletEnabled val="1"/>
          </dgm:varLst>
          <dgm:alg type="tx"/>
          <dgm:shape xmlns:r="http://schemas.openxmlformats.org/officeDocument/2006/relationships" type="rect" r:blip="">
            <dgm:adjLst/>
          </dgm:shape>
          <dgm:presOf axis="self" ptType="node"/>
          <dgm:constrLst>
            <dgm:constr type="h" refType="w" op="lte" fact="0.4"/>
            <dgm:constr type="h"/>
            <dgm:constr type="tMarg" refType="primFontSz" fact="0.32"/>
            <dgm:constr type="bMarg" refType="primFontSz" fact="0.32"/>
          </dgm:constrLst>
          <dgm:ruleLst>
            <dgm:rule type="h" val="INF" fact="NaN" max="NaN"/>
          </dgm:ruleLst>
        </dgm:layoutNode>
        <dgm:layoutNode name="desTx" styleLbl="alignAccFollowNode1">
          <dgm:varLst>
            <dgm:bulletEnabled val="1"/>
          </dgm:varLst>
          <dgm:alg type="tx">
            <dgm:param type="stBulletLvl" val="1"/>
          </dgm:alg>
          <dgm:shape xmlns:r="http://schemas.openxmlformats.org/officeDocument/2006/relationships" type="rect" r:blip="">
            <dgm:adjLst/>
          </dgm:shape>
          <dgm:presOf axis="des" ptType="node"/>
          <dgm:constrLst>
            <dgm:constr type="secFontSz" val="65"/>
            <dgm:constr type="primFontSz" refType="secFontSz"/>
            <dgm:constr type="h"/>
            <dgm:constr type="lMarg" refType="primFontSz" fact="0.42"/>
            <dgm:constr type="tMarg" refType="primFontSz" fact="0.42"/>
            <dgm:constr type="bMarg" refType="primFontSz" fact="0.63"/>
          </dgm:constrLst>
          <dgm:ruleLst>
            <dgm:rule type="h" val="INF" fact="NaN" max="NaN"/>
          </dgm:ruleLst>
        </dgm:layoutNode>
      </dgm:layoutNode>
      <dgm:forEach name="Name5"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layout13.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layout14.xml><?xml version="1.0" encoding="utf-8"?>
<dgm:layoutDef xmlns:dgm="http://schemas.openxmlformats.org/drawingml/2006/diagram" xmlns:a="http://schemas.openxmlformats.org/drawingml/2006/main" uniqueId="urn:microsoft.com/office/officeart/2005/8/layout/hList3">
  <dgm:title val=""/>
  <dgm:desc val=""/>
  <dgm:catLst>
    <dgm:cat type="list" pri="19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1" destId="2" srcOrd="0" destOrd="0"/>
        <dgm:cxn modelId="7" srcId="1" destId="3" srcOrd="1" destOrd="0"/>
        <dgm:cxn modelId="8" srcId="1" destId="4" srcOrd="2" destOrd="0"/>
      </dgm:cxnLst>
      <dgm:bg/>
      <dgm:whole/>
    </dgm:dataModel>
  </dgm:sampData>
  <dgm:styleData>
    <dgm:dataModel>
      <dgm:ptLst>
        <dgm:pt modelId="0" type="doc"/>
        <dgm:pt modelId="1"/>
        <dgm:pt modelId="2"/>
        <dgm:pt modelId="3"/>
      </dgm:ptLst>
      <dgm:cxnLst>
        <dgm:cxn modelId="5" srcId="0" destId="1" srcOrd="0" destOrd="0"/>
        <dgm:cxn modelId="6" srcId="1" destId="2" srcOrd="0" destOrd="0"/>
        <dgm:cxn modelId="7" srcId="1" destId="3" srcOrd="1" destOrd="0"/>
      </dgm:cxnLst>
      <dgm:bg/>
      <dgm:whole/>
    </dgm:dataModel>
  </dgm:styleData>
  <dgm:clrData>
    <dgm:dataModel>
      <dgm:ptLst>
        <dgm:pt modelId="0" type="doc"/>
        <dgm:pt modelId="1"/>
        <dgm:pt modelId="2"/>
        <dgm:pt modelId="3"/>
        <dgm:pt modelId="4"/>
        <dgm:pt modelId="5"/>
      </dgm:ptLst>
      <dgm:cxnLst>
        <dgm:cxn modelId="6" srcId="0" destId="1" srcOrd="0" destOrd="0"/>
        <dgm:cxn modelId="7" srcId="1" destId="2" srcOrd="0" destOrd="0"/>
        <dgm:cxn modelId="8" srcId="1" destId="3" srcOrd="1" destOrd="0"/>
        <dgm:cxn modelId="9" srcId="1" destId="4" srcOrd="2" destOrd="0"/>
        <dgm:cxn modelId="10" srcId="1" destId="5" srcOrd="3" destOrd="0"/>
      </dgm:cxnLst>
      <dgm:bg/>
      <dgm:whole/>
    </dgm:dataModel>
  </dgm:clrData>
  <dgm:layoutNode name="composite">
    <dgm:varLst>
      <dgm:chMax val="1"/>
      <dgm:dir/>
      <dgm:resizeHandles val="exact"/>
    </dgm:varLst>
    <dgm:alg type="composite"/>
    <dgm:shape xmlns:r="http://schemas.openxmlformats.org/officeDocument/2006/relationships" r:blip="">
      <dgm:adjLst/>
    </dgm:shape>
    <dgm:presOf/>
    <dgm:constrLst>
      <dgm:constr type="w" for="ch" forName="roof" refType="w"/>
      <dgm:constr type="h" for="ch" forName="roof" refType="h" fact="0.3"/>
      <dgm:constr type="primFontSz" for="ch" forName="roof" val="65"/>
      <dgm:constr type="w" for="ch" forName="pillars" refType="w"/>
      <dgm:constr type="h" for="ch" forName="pillars" refType="h" fact="0.63"/>
      <dgm:constr type="t" for="ch" forName="pillars" refType="h" fact="0.3"/>
      <dgm:constr type="primFontSz" for="des" forName="pillar1" val="65"/>
      <dgm:constr type="primFontSz" for="des" forName="pillarX" refType="primFontSz" refFor="des" refForName="pillar1" op="equ"/>
      <dgm:constr type="w" for="ch" forName="base" refType="w"/>
      <dgm:constr type="h" for="ch" forName="base" refType="h" fact="0.07"/>
      <dgm:constr type="t" for="ch" forName="base" refType="h" fact="0.93"/>
    </dgm:constrLst>
    <dgm:ruleLst/>
    <dgm:forEach name="Name0" axis="ch" ptType="node" cnt="1">
      <dgm:layoutNode name="roof" styleLbl="dkBgShp">
        <dgm:alg type="tx"/>
        <dgm:shape xmlns:r="http://schemas.openxmlformats.org/officeDocument/2006/relationships" type="rect" r:blip="">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pillars" styleLbl="node1">
        <dgm:choose name="Name1">
          <dgm:if name="Name2" func="var" arg="dir" op="equ" val="norm">
            <dgm:alg type="lin">
              <dgm:param type="linDir" val="fromL"/>
            </dgm:alg>
          </dgm:if>
          <dgm:else name="Name3">
            <dgm:alg type="lin">
              <dgm:param type="linDir" val="fromR"/>
            </dgm:alg>
          </dgm:else>
        </dgm:choose>
        <dgm:shape xmlns:r="http://schemas.openxmlformats.org/officeDocument/2006/relationships" r:blip="">
          <dgm:adjLst/>
        </dgm:shape>
        <dgm:presOf/>
        <dgm:constrLst>
          <dgm:constr type="w" for="ch" forName="pillar1" refType="w"/>
          <dgm:constr type="h" for="ch" forName="pillar1" refType="h"/>
          <dgm:constr type="w" for="ch" forName="pillarX" refType="w"/>
          <dgm:constr type="h" for="ch" forName="pillarX" refType="h"/>
        </dgm:constrLst>
        <dgm:ruleLst/>
        <dgm:layoutNode name="pillar1" styleLbl="node1">
          <dgm:varLst>
            <dgm:bulletEnabled val="1"/>
          </dgm:varLst>
          <dgm:alg type="tx"/>
          <dgm:shape xmlns:r="http://schemas.openxmlformats.org/officeDocument/2006/relationships" type="rect" r:blip="">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ch" ptType="node" st="2">
          <dgm:layoutNode name="pillarX" styleLbl="node1">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dgm:layoutNode>
      <dgm:layoutNode name="base" styleLbl="dkBgShp">
        <dgm:alg type="sp"/>
        <dgm:shape xmlns:r="http://schemas.openxmlformats.org/officeDocument/2006/relationships" type="rect" r:blip="">
          <dgm:adjLst/>
        </dgm:shape>
        <dgm:presOf/>
        <dgm:constrLst/>
        <dgm:ruleLst/>
      </dgm:layoutNode>
    </dgm:forEach>
  </dgm:layoutNode>
</dgm:layoutDef>
</file>

<file path=word/diagrams/layout15.xml><?xml version="1.0" encoding="utf-8"?>
<dgm:layoutDef xmlns:dgm="http://schemas.openxmlformats.org/drawingml/2006/diagram" xmlns:a="http://schemas.openxmlformats.org/drawingml/2006/main" uniqueId="urn:microsoft.com/office/officeart/2005/8/layout/hList1">
  <dgm:title val=""/>
  <dgm:desc val=""/>
  <dgm:catLst>
    <dgm:cat type="list" pri="5000"/>
    <dgm:cat type="convert" pri="5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0.8"/>
      <dgm:constr type="h" for="des" forName="desTx" refType="primFontSz" refFor="des" refForName="parTx" fact="1.22"/>
      <dgm:constr type="w" for="ch" forName="space" refType="w" refFor="ch" refForName="composite" op="equ" fact="0.14"/>
    </dgm:constrLst>
    <dgm:ruleLst>
      <dgm:rule type="w" for="ch" forName="composite" val="0" fact="NaN" max="NaN"/>
      <dgm:rule type="primFontSz" for="des" forName="parTx" val="5" fact="NaN" max="NaN"/>
    </dgm:ruleLst>
    <dgm:forEach name="Name4" axis="ch" ptType="node">
      <dgm:layoutNode name="composite">
        <dgm:alg type="composite"/>
        <dgm:shape xmlns:r="http://schemas.openxmlformats.org/officeDocument/2006/relationships" r:blip="">
          <dgm:adjLst/>
        </dgm:shape>
        <dgm:presOf/>
        <dgm:constrLst>
          <dgm:constr type="l" for="ch" forName="parTx"/>
          <dgm:constr type="w" for="ch" forName="parTx" refType="w"/>
          <dgm:constr type="t" for="ch" forName="parTx"/>
          <dgm:constr type="l" for="ch" forName="desTx"/>
          <dgm:constr type="w" for="ch" forName="desTx" refType="w" refFor="ch" refForName="parTx"/>
          <dgm:constr type="t" for="ch" forName="desTx" refType="h" refFor="ch" refForName="parTx"/>
        </dgm:constrLst>
        <dgm:ruleLst>
          <dgm:rule type="h" val="INF" fact="NaN" max="NaN"/>
        </dgm:ruleLst>
        <dgm:layoutNode name="parTx" styleLbl="alignNode1">
          <dgm:varLst>
            <dgm:chMax val="0"/>
            <dgm:chPref val="0"/>
            <dgm:bulletEnabled val="1"/>
          </dgm:varLst>
          <dgm:alg type="tx"/>
          <dgm:shape xmlns:r="http://schemas.openxmlformats.org/officeDocument/2006/relationships" type="rect" r:blip="">
            <dgm:adjLst/>
          </dgm:shape>
          <dgm:presOf axis="self" ptType="node"/>
          <dgm:constrLst>
            <dgm:constr type="h" refType="w" op="lte" fact="0.4"/>
            <dgm:constr type="h"/>
            <dgm:constr type="tMarg" refType="primFontSz" fact="0.32"/>
            <dgm:constr type="bMarg" refType="primFontSz" fact="0.32"/>
          </dgm:constrLst>
          <dgm:ruleLst>
            <dgm:rule type="h" val="INF" fact="NaN" max="NaN"/>
          </dgm:ruleLst>
        </dgm:layoutNode>
        <dgm:layoutNode name="desTx" styleLbl="alignAccFollowNode1">
          <dgm:varLst>
            <dgm:bulletEnabled val="1"/>
          </dgm:varLst>
          <dgm:alg type="tx">
            <dgm:param type="stBulletLvl" val="1"/>
          </dgm:alg>
          <dgm:shape xmlns:r="http://schemas.openxmlformats.org/officeDocument/2006/relationships" type="rect" r:blip="">
            <dgm:adjLst/>
          </dgm:shape>
          <dgm:presOf axis="des" ptType="node"/>
          <dgm:constrLst>
            <dgm:constr type="secFontSz" val="65"/>
            <dgm:constr type="primFontSz" refType="secFontSz"/>
            <dgm:constr type="h"/>
            <dgm:constr type="lMarg" refType="primFontSz" fact="0.42"/>
            <dgm:constr type="tMarg" refType="primFontSz" fact="0.42"/>
            <dgm:constr type="bMarg" refType="primFontSz" fact="0.63"/>
          </dgm:constrLst>
          <dgm:ruleLst>
            <dgm:rule type="h" val="INF" fact="NaN" max="NaN"/>
          </dgm:ruleLst>
        </dgm:layoutNode>
      </dgm:layoutNode>
      <dgm:forEach name="Name5"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layout5.xml><?xml version="1.0" encoding="utf-8"?>
<dgm:layoutDef xmlns:dgm="http://schemas.openxmlformats.org/drawingml/2006/diagram" xmlns:a="http://schemas.openxmlformats.org/drawingml/2006/main" uniqueId="urn:microsoft.com/office/officeart/2005/8/layout/hList1">
  <dgm:title val=""/>
  <dgm:desc val=""/>
  <dgm:catLst>
    <dgm:cat type="list" pri="5000"/>
    <dgm:cat type="convert" pri="5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0.8"/>
      <dgm:constr type="h" for="des" forName="desTx" refType="primFontSz" refFor="des" refForName="parTx" fact="1.22"/>
      <dgm:constr type="w" for="ch" forName="space" refType="w" refFor="ch" refForName="composite" op="equ" fact="0.14"/>
    </dgm:constrLst>
    <dgm:ruleLst>
      <dgm:rule type="w" for="ch" forName="composite" val="0" fact="NaN" max="NaN"/>
      <dgm:rule type="primFontSz" for="des" forName="parTx" val="5" fact="NaN" max="NaN"/>
    </dgm:ruleLst>
    <dgm:forEach name="Name4" axis="ch" ptType="node">
      <dgm:layoutNode name="composite">
        <dgm:alg type="composite"/>
        <dgm:shape xmlns:r="http://schemas.openxmlformats.org/officeDocument/2006/relationships" r:blip="">
          <dgm:adjLst/>
        </dgm:shape>
        <dgm:presOf/>
        <dgm:constrLst>
          <dgm:constr type="l" for="ch" forName="parTx"/>
          <dgm:constr type="w" for="ch" forName="parTx" refType="w"/>
          <dgm:constr type="t" for="ch" forName="parTx"/>
          <dgm:constr type="l" for="ch" forName="desTx"/>
          <dgm:constr type="w" for="ch" forName="desTx" refType="w" refFor="ch" refForName="parTx"/>
          <dgm:constr type="t" for="ch" forName="desTx" refType="h" refFor="ch" refForName="parTx"/>
        </dgm:constrLst>
        <dgm:ruleLst>
          <dgm:rule type="h" val="INF" fact="NaN" max="NaN"/>
        </dgm:ruleLst>
        <dgm:layoutNode name="parTx" styleLbl="alignNode1">
          <dgm:varLst>
            <dgm:chMax val="0"/>
            <dgm:chPref val="0"/>
            <dgm:bulletEnabled val="1"/>
          </dgm:varLst>
          <dgm:alg type="tx"/>
          <dgm:shape xmlns:r="http://schemas.openxmlformats.org/officeDocument/2006/relationships" type="rect" r:blip="">
            <dgm:adjLst/>
          </dgm:shape>
          <dgm:presOf axis="self" ptType="node"/>
          <dgm:constrLst>
            <dgm:constr type="h" refType="w" op="lte" fact="0.4"/>
            <dgm:constr type="h"/>
            <dgm:constr type="tMarg" refType="primFontSz" fact="0.32"/>
            <dgm:constr type="bMarg" refType="primFontSz" fact="0.32"/>
          </dgm:constrLst>
          <dgm:ruleLst>
            <dgm:rule type="h" val="INF" fact="NaN" max="NaN"/>
          </dgm:ruleLst>
        </dgm:layoutNode>
        <dgm:layoutNode name="desTx" styleLbl="alignAccFollowNode1">
          <dgm:varLst>
            <dgm:bulletEnabled val="1"/>
          </dgm:varLst>
          <dgm:alg type="tx">
            <dgm:param type="stBulletLvl" val="1"/>
          </dgm:alg>
          <dgm:shape xmlns:r="http://schemas.openxmlformats.org/officeDocument/2006/relationships" type="rect" r:blip="">
            <dgm:adjLst/>
          </dgm:shape>
          <dgm:presOf axis="des" ptType="node"/>
          <dgm:constrLst>
            <dgm:constr type="secFontSz" val="65"/>
            <dgm:constr type="primFontSz" refType="secFontSz"/>
            <dgm:constr type="h"/>
            <dgm:constr type="lMarg" refType="primFontSz" fact="0.42"/>
            <dgm:constr type="tMarg" refType="primFontSz" fact="0.42"/>
            <dgm:constr type="bMarg" refType="primFontSz" fact="0.63"/>
          </dgm:constrLst>
          <dgm:ruleLst>
            <dgm:rule type="h" val="INF" fact="NaN" max="NaN"/>
          </dgm:ruleLst>
        </dgm:layoutNode>
      </dgm:layoutNode>
      <dgm:forEach name="Name5"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layout6.xml><?xml version="1.0" encoding="utf-8"?>
<dgm:layoutDef xmlns:dgm="http://schemas.openxmlformats.org/drawingml/2006/diagram" xmlns:a="http://schemas.openxmlformats.org/drawingml/2006/main" uniqueId="urn:microsoft.com/office/officeart/2005/8/layout/hList1">
  <dgm:title val=""/>
  <dgm:desc val=""/>
  <dgm:catLst>
    <dgm:cat type="list" pri="5000"/>
    <dgm:cat type="convert" pri="5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0.8"/>
      <dgm:constr type="h" for="des" forName="desTx" refType="primFontSz" refFor="des" refForName="parTx" fact="1.22"/>
      <dgm:constr type="w" for="ch" forName="space" refType="w" refFor="ch" refForName="composite" op="equ" fact="0.14"/>
    </dgm:constrLst>
    <dgm:ruleLst>
      <dgm:rule type="w" for="ch" forName="composite" val="0" fact="NaN" max="NaN"/>
      <dgm:rule type="primFontSz" for="des" forName="parTx" val="5" fact="NaN" max="NaN"/>
    </dgm:ruleLst>
    <dgm:forEach name="Name4" axis="ch" ptType="node">
      <dgm:layoutNode name="composite">
        <dgm:alg type="composite"/>
        <dgm:shape xmlns:r="http://schemas.openxmlformats.org/officeDocument/2006/relationships" r:blip="">
          <dgm:adjLst/>
        </dgm:shape>
        <dgm:presOf/>
        <dgm:constrLst>
          <dgm:constr type="l" for="ch" forName="parTx"/>
          <dgm:constr type="w" for="ch" forName="parTx" refType="w"/>
          <dgm:constr type="t" for="ch" forName="parTx"/>
          <dgm:constr type="l" for="ch" forName="desTx"/>
          <dgm:constr type="w" for="ch" forName="desTx" refType="w" refFor="ch" refForName="parTx"/>
          <dgm:constr type="t" for="ch" forName="desTx" refType="h" refFor="ch" refForName="parTx"/>
        </dgm:constrLst>
        <dgm:ruleLst>
          <dgm:rule type="h" val="INF" fact="NaN" max="NaN"/>
        </dgm:ruleLst>
        <dgm:layoutNode name="parTx" styleLbl="alignNode1">
          <dgm:varLst>
            <dgm:chMax val="0"/>
            <dgm:chPref val="0"/>
            <dgm:bulletEnabled val="1"/>
          </dgm:varLst>
          <dgm:alg type="tx"/>
          <dgm:shape xmlns:r="http://schemas.openxmlformats.org/officeDocument/2006/relationships" type="rect" r:blip="">
            <dgm:adjLst/>
          </dgm:shape>
          <dgm:presOf axis="self" ptType="node"/>
          <dgm:constrLst>
            <dgm:constr type="h" refType="w" op="lte" fact="0.4"/>
            <dgm:constr type="h"/>
            <dgm:constr type="tMarg" refType="primFontSz" fact="0.32"/>
            <dgm:constr type="bMarg" refType="primFontSz" fact="0.32"/>
          </dgm:constrLst>
          <dgm:ruleLst>
            <dgm:rule type="h" val="INF" fact="NaN" max="NaN"/>
          </dgm:ruleLst>
        </dgm:layoutNode>
        <dgm:layoutNode name="desTx" styleLbl="alignAccFollowNode1">
          <dgm:varLst>
            <dgm:bulletEnabled val="1"/>
          </dgm:varLst>
          <dgm:alg type="tx">
            <dgm:param type="stBulletLvl" val="1"/>
          </dgm:alg>
          <dgm:shape xmlns:r="http://schemas.openxmlformats.org/officeDocument/2006/relationships" type="rect" r:blip="">
            <dgm:adjLst/>
          </dgm:shape>
          <dgm:presOf axis="des" ptType="node"/>
          <dgm:constrLst>
            <dgm:constr type="secFontSz" val="65"/>
            <dgm:constr type="primFontSz" refType="secFontSz"/>
            <dgm:constr type="h"/>
            <dgm:constr type="lMarg" refType="primFontSz" fact="0.42"/>
            <dgm:constr type="tMarg" refType="primFontSz" fact="0.42"/>
            <dgm:constr type="bMarg" refType="primFontSz" fact="0.63"/>
          </dgm:constrLst>
          <dgm:ruleLst>
            <dgm:rule type="h" val="INF" fact="NaN" max="NaN"/>
          </dgm:ruleLst>
        </dgm:layoutNode>
      </dgm:layoutNode>
      <dgm:forEach name="Name5"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layout7.xml><?xml version="1.0" encoding="utf-8"?>
<dgm:layoutDef xmlns:dgm="http://schemas.openxmlformats.org/drawingml/2006/diagram" xmlns:a="http://schemas.openxmlformats.org/drawingml/2006/main" uniqueId="urn:microsoft.com/office/officeart/2005/8/layout/hList1">
  <dgm:title val=""/>
  <dgm:desc val=""/>
  <dgm:catLst>
    <dgm:cat type="list" pri="5000"/>
    <dgm:cat type="convert" pri="5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0.8"/>
      <dgm:constr type="h" for="des" forName="desTx" refType="primFontSz" refFor="des" refForName="parTx" fact="1.22"/>
      <dgm:constr type="w" for="ch" forName="space" refType="w" refFor="ch" refForName="composite" op="equ" fact="0.14"/>
    </dgm:constrLst>
    <dgm:ruleLst>
      <dgm:rule type="w" for="ch" forName="composite" val="0" fact="NaN" max="NaN"/>
      <dgm:rule type="primFontSz" for="des" forName="parTx" val="5" fact="NaN" max="NaN"/>
    </dgm:ruleLst>
    <dgm:forEach name="Name4" axis="ch" ptType="node">
      <dgm:layoutNode name="composite">
        <dgm:alg type="composite"/>
        <dgm:shape xmlns:r="http://schemas.openxmlformats.org/officeDocument/2006/relationships" r:blip="">
          <dgm:adjLst/>
        </dgm:shape>
        <dgm:presOf/>
        <dgm:constrLst>
          <dgm:constr type="l" for="ch" forName="parTx"/>
          <dgm:constr type="w" for="ch" forName="parTx" refType="w"/>
          <dgm:constr type="t" for="ch" forName="parTx"/>
          <dgm:constr type="l" for="ch" forName="desTx"/>
          <dgm:constr type="w" for="ch" forName="desTx" refType="w" refFor="ch" refForName="parTx"/>
          <dgm:constr type="t" for="ch" forName="desTx" refType="h" refFor="ch" refForName="parTx"/>
        </dgm:constrLst>
        <dgm:ruleLst>
          <dgm:rule type="h" val="INF" fact="NaN" max="NaN"/>
        </dgm:ruleLst>
        <dgm:layoutNode name="parTx" styleLbl="alignNode1">
          <dgm:varLst>
            <dgm:chMax val="0"/>
            <dgm:chPref val="0"/>
            <dgm:bulletEnabled val="1"/>
          </dgm:varLst>
          <dgm:alg type="tx"/>
          <dgm:shape xmlns:r="http://schemas.openxmlformats.org/officeDocument/2006/relationships" type="rect" r:blip="">
            <dgm:adjLst/>
          </dgm:shape>
          <dgm:presOf axis="self" ptType="node"/>
          <dgm:constrLst>
            <dgm:constr type="h" refType="w" op="lte" fact="0.4"/>
            <dgm:constr type="h"/>
            <dgm:constr type="tMarg" refType="primFontSz" fact="0.32"/>
            <dgm:constr type="bMarg" refType="primFontSz" fact="0.32"/>
          </dgm:constrLst>
          <dgm:ruleLst>
            <dgm:rule type="h" val="INF" fact="NaN" max="NaN"/>
          </dgm:ruleLst>
        </dgm:layoutNode>
        <dgm:layoutNode name="desTx" styleLbl="alignAccFollowNode1">
          <dgm:varLst>
            <dgm:bulletEnabled val="1"/>
          </dgm:varLst>
          <dgm:alg type="tx">
            <dgm:param type="stBulletLvl" val="1"/>
          </dgm:alg>
          <dgm:shape xmlns:r="http://schemas.openxmlformats.org/officeDocument/2006/relationships" type="rect" r:blip="">
            <dgm:adjLst/>
          </dgm:shape>
          <dgm:presOf axis="des" ptType="node"/>
          <dgm:constrLst>
            <dgm:constr type="secFontSz" val="65"/>
            <dgm:constr type="primFontSz" refType="secFontSz"/>
            <dgm:constr type="h"/>
            <dgm:constr type="lMarg" refType="primFontSz" fact="0.42"/>
            <dgm:constr type="tMarg" refType="primFontSz" fact="0.42"/>
            <dgm:constr type="bMarg" refType="primFontSz" fact="0.63"/>
          </dgm:constrLst>
          <dgm:ruleLst>
            <dgm:rule type="h" val="INF" fact="NaN" max="NaN"/>
          </dgm:ruleLst>
        </dgm:layoutNode>
      </dgm:layoutNode>
      <dgm:forEach name="Name5"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layout8.xml><?xml version="1.0" encoding="utf-8"?>
<dgm:layoutDef xmlns:dgm="http://schemas.openxmlformats.org/drawingml/2006/diagram" xmlns:a="http://schemas.openxmlformats.org/drawingml/2006/main" uniqueId="urn:microsoft.com/office/officeart/2005/8/layout/hList3">
  <dgm:title val=""/>
  <dgm:desc val=""/>
  <dgm:catLst>
    <dgm:cat type="list" pri="19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1" destId="2" srcOrd="0" destOrd="0"/>
        <dgm:cxn modelId="7" srcId="1" destId="3" srcOrd="1" destOrd="0"/>
        <dgm:cxn modelId="8" srcId="1" destId="4" srcOrd="2" destOrd="0"/>
      </dgm:cxnLst>
      <dgm:bg/>
      <dgm:whole/>
    </dgm:dataModel>
  </dgm:sampData>
  <dgm:styleData>
    <dgm:dataModel>
      <dgm:ptLst>
        <dgm:pt modelId="0" type="doc"/>
        <dgm:pt modelId="1"/>
        <dgm:pt modelId="2"/>
        <dgm:pt modelId="3"/>
      </dgm:ptLst>
      <dgm:cxnLst>
        <dgm:cxn modelId="5" srcId="0" destId="1" srcOrd="0" destOrd="0"/>
        <dgm:cxn modelId="6" srcId="1" destId="2" srcOrd="0" destOrd="0"/>
        <dgm:cxn modelId="7" srcId="1" destId="3" srcOrd="1" destOrd="0"/>
      </dgm:cxnLst>
      <dgm:bg/>
      <dgm:whole/>
    </dgm:dataModel>
  </dgm:styleData>
  <dgm:clrData>
    <dgm:dataModel>
      <dgm:ptLst>
        <dgm:pt modelId="0" type="doc"/>
        <dgm:pt modelId="1"/>
        <dgm:pt modelId="2"/>
        <dgm:pt modelId="3"/>
        <dgm:pt modelId="4"/>
        <dgm:pt modelId="5"/>
      </dgm:ptLst>
      <dgm:cxnLst>
        <dgm:cxn modelId="6" srcId="0" destId="1" srcOrd="0" destOrd="0"/>
        <dgm:cxn modelId="7" srcId="1" destId="2" srcOrd="0" destOrd="0"/>
        <dgm:cxn modelId="8" srcId="1" destId="3" srcOrd="1" destOrd="0"/>
        <dgm:cxn modelId="9" srcId="1" destId="4" srcOrd="2" destOrd="0"/>
        <dgm:cxn modelId="10" srcId="1" destId="5" srcOrd="3" destOrd="0"/>
      </dgm:cxnLst>
      <dgm:bg/>
      <dgm:whole/>
    </dgm:dataModel>
  </dgm:clrData>
  <dgm:layoutNode name="composite">
    <dgm:varLst>
      <dgm:chMax val="1"/>
      <dgm:dir/>
      <dgm:resizeHandles val="exact"/>
    </dgm:varLst>
    <dgm:alg type="composite"/>
    <dgm:shape xmlns:r="http://schemas.openxmlformats.org/officeDocument/2006/relationships" r:blip="">
      <dgm:adjLst/>
    </dgm:shape>
    <dgm:presOf/>
    <dgm:constrLst>
      <dgm:constr type="w" for="ch" forName="roof" refType="w"/>
      <dgm:constr type="h" for="ch" forName="roof" refType="h" fact="0.3"/>
      <dgm:constr type="primFontSz" for="ch" forName="roof" val="65"/>
      <dgm:constr type="w" for="ch" forName="pillars" refType="w"/>
      <dgm:constr type="h" for="ch" forName="pillars" refType="h" fact="0.63"/>
      <dgm:constr type="t" for="ch" forName="pillars" refType="h" fact="0.3"/>
      <dgm:constr type="primFontSz" for="des" forName="pillar1" val="65"/>
      <dgm:constr type="primFontSz" for="des" forName="pillarX" refType="primFontSz" refFor="des" refForName="pillar1" op="equ"/>
      <dgm:constr type="w" for="ch" forName="base" refType="w"/>
      <dgm:constr type="h" for="ch" forName="base" refType="h" fact="0.07"/>
      <dgm:constr type="t" for="ch" forName="base" refType="h" fact="0.93"/>
    </dgm:constrLst>
    <dgm:ruleLst/>
    <dgm:forEach name="Name0" axis="ch" ptType="node" cnt="1">
      <dgm:layoutNode name="roof" styleLbl="dkBgShp">
        <dgm:alg type="tx"/>
        <dgm:shape xmlns:r="http://schemas.openxmlformats.org/officeDocument/2006/relationships" type="rect" r:blip="">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pillars" styleLbl="node1">
        <dgm:choose name="Name1">
          <dgm:if name="Name2" func="var" arg="dir" op="equ" val="norm">
            <dgm:alg type="lin">
              <dgm:param type="linDir" val="fromL"/>
            </dgm:alg>
          </dgm:if>
          <dgm:else name="Name3">
            <dgm:alg type="lin">
              <dgm:param type="linDir" val="fromR"/>
            </dgm:alg>
          </dgm:else>
        </dgm:choose>
        <dgm:shape xmlns:r="http://schemas.openxmlformats.org/officeDocument/2006/relationships" r:blip="">
          <dgm:adjLst/>
        </dgm:shape>
        <dgm:presOf/>
        <dgm:constrLst>
          <dgm:constr type="w" for="ch" forName="pillar1" refType="w"/>
          <dgm:constr type="h" for="ch" forName="pillar1" refType="h"/>
          <dgm:constr type="w" for="ch" forName="pillarX" refType="w"/>
          <dgm:constr type="h" for="ch" forName="pillarX" refType="h"/>
        </dgm:constrLst>
        <dgm:ruleLst/>
        <dgm:layoutNode name="pillar1" styleLbl="node1">
          <dgm:varLst>
            <dgm:bulletEnabled val="1"/>
          </dgm:varLst>
          <dgm:alg type="tx"/>
          <dgm:shape xmlns:r="http://schemas.openxmlformats.org/officeDocument/2006/relationships" type="rect" r:blip="">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ch" ptType="node" st="2">
          <dgm:layoutNode name="pillarX" styleLbl="node1">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dgm:layoutNode>
      <dgm:layoutNode name="base" styleLbl="dkBgShp">
        <dgm:alg type="sp"/>
        <dgm:shape xmlns:r="http://schemas.openxmlformats.org/officeDocument/2006/relationships" type="rect" r:blip="">
          <dgm:adjLst/>
        </dgm:shape>
        <dgm:presOf/>
        <dgm:constrLst/>
        <dgm:ruleLst/>
      </dgm:layoutNode>
    </dgm:forEach>
  </dgm:layoutNode>
</dgm:layoutDef>
</file>

<file path=word/diagrams/layout9.xml><?xml version="1.0" encoding="utf-8"?>
<dgm:layoutDef xmlns:dgm="http://schemas.openxmlformats.org/drawingml/2006/diagram" xmlns:a="http://schemas.openxmlformats.org/drawingml/2006/main" uniqueId="urn:microsoft.com/office/officeart/2005/8/layout/hList1">
  <dgm:title val=""/>
  <dgm:desc val=""/>
  <dgm:catLst>
    <dgm:cat type="list" pri="5000"/>
    <dgm:cat type="convert" pri="5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0.8"/>
      <dgm:constr type="h" for="des" forName="desTx" refType="primFontSz" refFor="des" refForName="parTx" fact="1.22"/>
      <dgm:constr type="w" for="ch" forName="space" refType="w" refFor="ch" refForName="composite" op="equ" fact="0.14"/>
    </dgm:constrLst>
    <dgm:ruleLst>
      <dgm:rule type="w" for="ch" forName="composite" val="0" fact="NaN" max="NaN"/>
      <dgm:rule type="primFontSz" for="des" forName="parTx" val="5" fact="NaN" max="NaN"/>
    </dgm:ruleLst>
    <dgm:forEach name="Name4" axis="ch" ptType="node">
      <dgm:layoutNode name="composite">
        <dgm:alg type="composite"/>
        <dgm:shape xmlns:r="http://schemas.openxmlformats.org/officeDocument/2006/relationships" r:blip="">
          <dgm:adjLst/>
        </dgm:shape>
        <dgm:presOf/>
        <dgm:constrLst>
          <dgm:constr type="l" for="ch" forName="parTx"/>
          <dgm:constr type="w" for="ch" forName="parTx" refType="w"/>
          <dgm:constr type="t" for="ch" forName="parTx"/>
          <dgm:constr type="l" for="ch" forName="desTx"/>
          <dgm:constr type="w" for="ch" forName="desTx" refType="w" refFor="ch" refForName="parTx"/>
          <dgm:constr type="t" for="ch" forName="desTx" refType="h" refFor="ch" refForName="parTx"/>
        </dgm:constrLst>
        <dgm:ruleLst>
          <dgm:rule type="h" val="INF" fact="NaN" max="NaN"/>
        </dgm:ruleLst>
        <dgm:layoutNode name="parTx" styleLbl="alignNode1">
          <dgm:varLst>
            <dgm:chMax val="0"/>
            <dgm:chPref val="0"/>
            <dgm:bulletEnabled val="1"/>
          </dgm:varLst>
          <dgm:alg type="tx"/>
          <dgm:shape xmlns:r="http://schemas.openxmlformats.org/officeDocument/2006/relationships" type="rect" r:blip="">
            <dgm:adjLst/>
          </dgm:shape>
          <dgm:presOf axis="self" ptType="node"/>
          <dgm:constrLst>
            <dgm:constr type="h" refType="w" op="lte" fact="0.4"/>
            <dgm:constr type="h"/>
            <dgm:constr type="tMarg" refType="primFontSz" fact="0.32"/>
            <dgm:constr type="bMarg" refType="primFontSz" fact="0.32"/>
          </dgm:constrLst>
          <dgm:ruleLst>
            <dgm:rule type="h" val="INF" fact="NaN" max="NaN"/>
          </dgm:ruleLst>
        </dgm:layoutNode>
        <dgm:layoutNode name="desTx" styleLbl="alignAccFollowNode1">
          <dgm:varLst>
            <dgm:bulletEnabled val="1"/>
          </dgm:varLst>
          <dgm:alg type="tx">
            <dgm:param type="stBulletLvl" val="1"/>
          </dgm:alg>
          <dgm:shape xmlns:r="http://schemas.openxmlformats.org/officeDocument/2006/relationships" type="rect" r:blip="">
            <dgm:adjLst/>
          </dgm:shape>
          <dgm:presOf axis="des" ptType="node"/>
          <dgm:constrLst>
            <dgm:constr type="secFontSz" val="65"/>
            <dgm:constr type="primFontSz" refType="secFontSz"/>
            <dgm:constr type="h"/>
            <dgm:constr type="lMarg" refType="primFontSz" fact="0.42"/>
            <dgm:constr type="tMarg" refType="primFontSz" fact="0.42"/>
            <dgm:constr type="bMarg" refType="primFontSz" fact="0.63"/>
          </dgm:constrLst>
          <dgm:ruleLst>
            <dgm:rule type="h" val="INF" fact="NaN" max="NaN"/>
          </dgm:ruleLst>
        </dgm:layoutNode>
      </dgm:layoutNode>
      <dgm:forEach name="Name5"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0.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9.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2015-11-03T00:00:00</PublishDate>
  <Abstract>This document summarizes functional needs of credit guarantee business for new guarantee issuance &amp; their continuity for education loan scheme.
Intention is to collate &amp; track functional specifications of underlying business processes for education loan guarantee business and provide a firm base for further interpretations of software requirements &amp; specifications.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7b5eabb9-33a7-4f39-9ee7-c53b891be3bb">
      <Terms xmlns="http://schemas.microsoft.com/office/infopath/2007/PartnerControls"/>
    </lcf76f155ced4ddcb4097134ff3c332f>
    <TaxCatchAll xmlns="57e2904d-03cf-4f4a-8d43-76aa56e67ae1"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B55CF1879E9A1438074867E01CA9588" ma:contentTypeVersion="14" ma:contentTypeDescription="Create a new document." ma:contentTypeScope="" ma:versionID="1833bd89ce486664f936fdbe9f7f3689">
  <xsd:schema xmlns:xsd="http://www.w3.org/2001/XMLSchema" xmlns:xs="http://www.w3.org/2001/XMLSchema" xmlns:p="http://schemas.microsoft.com/office/2006/metadata/properties" xmlns:ns2="7b5eabb9-33a7-4f39-9ee7-c53b891be3bb" xmlns:ns3="57e2904d-03cf-4f4a-8d43-76aa56e67ae1" targetNamespace="http://schemas.microsoft.com/office/2006/metadata/properties" ma:root="true" ma:fieldsID="19874dfae812f44ee3f987c47d56a472" ns2:_="" ns3:_="">
    <xsd:import namespace="7b5eabb9-33a7-4f39-9ee7-c53b891be3bb"/>
    <xsd:import namespace="57e2904d-03cf-4f4a-8d43-76aa56e67ae1"/>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b5eabb9-33a7-4f39-9ee7-c53b891be3b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d591efcf-361f-4b54-9a8e-4cede68e2b50"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7e2904d-03cf-4f4a-8d43-76aa56e67ae1"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TaxCatchAll" ma:index="19" nillable="true" ma:displayName="Taxonomy Catch All Column" ma:hidden="true" ma:list="{1ce5e083-1967-4791-93ff-089a6da3796b}" ma:internalName="TaxCatchAll" ma:showField="CatchAllData" ma:web="57e2904d-03cf-4f4a-8d43-76aa56e67ae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18E4701-0B25-4465-90B8-13A7E1E1612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113B686-980A-480D-9B9C-C29B7B5CA67B}"/>
</file>

<file path=customXml/itemProps4.xml><?xml version="1.0" encoding="utf-8"?>
<ds:datastoreItem xmlns:ds="http://schemas.openxmlformats.org/officeDocument/2006/customXml" ds:itemID="{7BEE1ABE-AB19-407A-8102-9FD25A3EFC8B}">
  <ds:schemaRefs>
    <ds:schemaRef ds:uri="http://schemas.microsoft.com/sharepoint/v3/contenttype/forms"/>
  </ds:schemaRefs>
</ds:datastoreItem>
</file>

<file path=customXml/itemProps5.xml><?xml version="1.0" encoding="utf-8"?>
<ds:datastoreItem xmlns:ds="http://schemas.openxmlformats.org/officeDocument/2006/customXml" ds:itemID="{D570DF2F-34FC-4D31-8F91-430E2C6EBF0D}">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National Credit Guarantee Tustee Company Ltd.</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Business Requirement Document</dc:title>
  <dc:subject>Education Loan – Issuance of New Credit Guarantees &amp; Guarantee Continuity</dc:subject>
  <dc:creator>Sachin Patange/Associate Solution Architect</dc:creator>
  <keywords/>
  <dc:description/>
  <lastModifiedBy>Anurag Pandey</lastModifiedBy>
  <revision>32</revision>
  <lastPrinted>2016-03-10T08:33:00.0000000Z</lastPrinted>
  <dcterms:created xsi:type="dcterms:W3CDTF">2017-04-28T06:28:00.0000000Z</dcterms:created>
  <dcterms:modified xsi:type="dcterms:W3CDTF">2024-10-11T11:29:52.3243917Z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0x010100DB55CF1879E9A1438074867E01CA9588</vt:lpwstr>
  </property>
  <property fmtid="{D5CDD505-2E9C-101B-9397-08002B2CF9AE}" pid="3" name="MediaServiceImageTags">
    <vt:lpwstr/>
  </property>
</Properties>
</file>