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3CD5271A" w:rsidR="00C94D34" w:rsidRDefault="00C94D3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3CD5271A" w:rsidR="00C94D34" w:rsidRDefault="00C94D3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C94D34" w:rsidRDefault="00C94D3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B7529E5" w:rsidR="00C94D34" w:rsidRDefault="00C94D34">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education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C94D34" w:rsidRDefault="00C94D3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B7529E5" w:rsidR="00C94D34" w:rsidRDefault="00C94D34">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education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C94D34" w:rsidRDefault="002D36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4D34">
                                      <w:rPr>
                                        <w:caps/>
                                        <w:color w:val="5B9BD5" w:themeColor="accent1"/>
                                        <w:sz w:val="64"/>
                                        <w:szCs w:val="64"/>
                                      </w:rPr>
                                      <w:t>Business Requirement Document</w:t>
                                    </w:r>
                                  </w:sdtContent>
                                </w:sdt>
                              </w:p>
                              <w:p w14:paraId="01B0C5C0" w14:textId="754AC61C" w:rsidR="00C94D34" w:rsidRDefault="002D369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4D34" w:rsidRPr="0045634A">
                                      <w:rPr>
                                        <w:color w:val="404040" w:themeColor="text1" w:themeTint="BF"/>
                                        <w:sz w:val="36"/>
                                        <w:szCs w:val="36"/>
                                      </w:rPr>
                                      <w:t>Credit Guarantee Operations</w:t>
                                    </w:r>
                                  </w:sdtContent>
                                </w:sdt>
                                <w:r w:rsidR="00C94D34">
                                  <w:rPr>
                                    <w:color w:val="404040" w:themeColor="text1" w:themeTint="BF"/>
                                    <w:sz w:val="36"/>
                                    <w:szCs w:val="36"/>
                                  </w:rPr>
                                  <w:t xml:space="preserve"> for </w:t>
                                </w:r>
                                <w:r w:rsidR="00C94D34" w:rsidRPr="0045634A">
                                  <w:rPr>
                                    <w:color w:val="404040" w:themeColor="text1" w:themeTint="BF"/>
                                    <w:sz w:val="36"/>
                                    <w:szCs w:val="36"/>
                                  </w:rPr>
                                  <w:t>Education Loan</w:t>
                                </w:r>
                                <w:r w:rsidR="00C94D34">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C94D34" w:rsidRDefault="002D36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4D34">
                                <w:rPr>
                                  <w:caps/>
                                  <w:color w:val="5B9BD5" w:themeColor="accent1"/>
                                  <w:sz w:val="64"/>
                                  <w:szCs w:val="64"/>
                                </w:rPr>
                                <w:t>Business Requirement Document</w:t>
                              </w:r>
                            </w:sdtContent>
                          </w:sdt>
                        </w:p>
                        <w:p w14:paraId="01B0C5C0" w14:textId="754AC61C" w:rsidR="00C94D34" w:rsidRDefault="002D369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4D34" w:rsidRPr="0045634A">
                                <w:rPr>
                                  <w:color w:val="404040" w:themeColor="text1" w:themeTint="BF"/>
                                  <w:sz w:val="36"/>
                                  <w:szCs w:val="36"/>
                                </w:rPr>
                                <w:t>Credit Guarantee Operations</w:t>
                              </w:r>
                            </w:sdtContent>
                          </w:sdt>
                          <w:r w:rsidR="00C94D34">
                            <w:rPr>
                              <w:color w:val="404040" w:themeColor="text1" w:themeTint="BF"/>
                              <w:sz w:val="36"/>
                              <w:szCs w:val="36"/>
                            </w:rPr>
                            <w:t xml:space="preserve"> for </w:t>
                          </w:r>
                          <w:r w:rsidR="00C94D34" w:rsidRPr="0045634A">
                            <w:rPr>
                              <w:color w:val="404040" w:themeColor="text1" w:themeTint="BF"/>
                              <w:sz w:val="36"/>
                              <w:szCs w:val="36"/>
                            </w:rPr>
                            <w:t>Education Loan</w:t>
                          </w:r>
                          <w:r w:rsidR="00C94D34">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3101"/>
        <w:gridCol w:w="1818"/>
        <w:gridCol w:w="2857"/>
      </w:tblGrid>
      <w:tr w:rsidR="0085005D" w:rsidRPr="0085005D" w14:paraId="12950338" w14:textId="3F10BFBF" w:rsidTr="00551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310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818"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14:paraId="55492D30" w14:textId="0398CAFF" w:rsidTr="0055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Default="0085005D" w:rsidP="0085005D">
            <w:pPr>
              <w:rPr>
                <w:rFonts w:eastAsia="Times New Roman"/>
                <w:b w:val="0"/>
                <w:bCs w:val="0"/>
              </w:rPr>
            </w:pPr>
            <w:r>
              <w:rPr>
                <w:rFonts w:eastAsia="Times New Roman"/>
              </w:rPr>
              <w:t>1.0</w:t>
            </w:r>
          </w:p>
        </w:tc>
        <w:tc>
          <w:tcPr>
            <w:tcW w:w="3101" w:type="dxa"/>
          </w:tcPr>
          <w:p w14:paraId="6CA686BD" w14:textId="06ACC8F6" w:rsidR="008500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1818" w:type="dxa"/>
          </w:tcPr>
          <w:p w14:paraId="4B8C0283" w14:textId="1EE7D5C1" w:rsidR="0085005D" w:rsidRDefault="0045634A" w:rsidP="00BA585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18-April-2017</w:t>
            </w:r>
          </w:p>
        </w:tc>
        <w:tc>
          <w:tcPr>
            <w:tcW w:w="2857" w:type="dxa"/>
          </w:tcPr>
          <w:p w14:paraId="17B0473F" w14:textId="3B1F0487" w:rsidR="008500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4130C9" w:rsidRPr="0085005D" w14:paraId="1D495230" w14:textId="493AED30" w:rsidTr="004130C9">
        <w:trPr>
          <w:trHeight w:val="185"/>
        </w:trPr>
        <w:tc>
          <w:tcPr>
            <w:tcW w:w="1389" w:type="dxa"/>
          </w:tcPr>
          <w:p w14:paraId="4ACD2E43" w14:textId="7ED10AD3" w:rsidR="004130C9" w:rsidRPr="0085005D" w:rsidRDefault="004130C9" w:rsidP="00B65D9D">
            <w:pPr>
              <w:rPr>
                <w:rFonts w:eastAsia="Times New Roman"/>
                <w:b/>
                <w:bCs/>
              </w:rPr>
            </w:pPr>
            <w:r>
              <w:rPr>
                <w:rFonts w:eastAsia="Times New Roman"/>
                <w:b/>
                <w:bCs/>
              </w:rPr>
              <w:t>Signature</w:t>
            </w:r>
          </w:p>
        </w:tc>
        <w:tc>
          <w:tcPr>
            <w:tcW w:w="292" w:type="dxa"/>
          </w:tcPr>
          <w:p w14:paraId="5CF562D7" w14:textId="1DFD2C62" w:rsidR="004130C9" w:rsidRPr="00B65D9D" w:rsidRDefault="004130C9" w:rsidP="00B65D9D">
            <w:pPr>
              <w:rPr>
                <w:rFonts w:eastAsia="Times New Roman"/>
                <w:bCs/>
              </w:rPr>
            </w:pPr>
            <w:r w:rsidRPr="00B65D9D">
              <w:rPr>
                <w:rFonts w:eastAsia="Times New Roman"/>
                <w:bCs/>
              </w:rPr>
              <w:t>:</w:t>
            </w:r>
          </w:p>
        </w:tc>
        <w:tc>
          <w:tcPr>
            <w:tcW w:w="3159" w:type="dxa"/>
          </w:tcPr>
          <w:p w14:paraId="3C74A75E" w14:textId="2B2C48E6" w:rsidR="004130C9" w:rsidRPr="0085005D" w:rsidRDefault="004130C9" w:rsidP="00B65D9D">
            <w:pPr>
              <w:rPr>
                <w:rFonts w:eastAsia="Times New Roman"/>
                <w:b/>
                <w:bCs/>
              </w:rPr>
            </w:pPr>
          </w:p>
        </w:tc>
        <w:tc>
          <w:tcPr>
            <w:tcW w:w="236" w:type="dxa"/>
          </w:tcPr>
          <w:p w14:paraId="2129CF89" w14:textId="77777777" w:rsidR="004130C9" w:rsidRPr="0085005D" w:rsidRDefault="004130C9" w:rsidP="00B65D9D">
            <w:pPr>
              <w:rPr>
                <w:rFonts w:eastAsia="Times New Roman"/>
                <w:b/>
                <w:bCs/>
              </w:rPr>
            </w:pPr>
          </w:p>
        </w:tc>
        <w:tc>
          <w:tcPr>
            <w:tcW w:w="1459" w:type="dxa"/>
          </w:tcPr>
          <w:p w14:paraId="2E51567E" w14:textId="029D5DC0" w:rsidR="004130C9" w:rsidRPr="0085005D" w:rsidRDefault="004130C9" w:rsidP="00B65D9D">
            <w:pPr>
              <w:rPr>
                <w:rFonts w:eastAsia="Times New Roman"/>
                <w:b/>
                <w:bCs/>
              </w:rPr>
            </w:pPr>
            <w:r>
              <w:rPr>
                <w:rFonts w:eastAsia="Times New Roman"/>
                <w:b/>
                <w:bCs/>
              </w:rPr>
              <w:t>Signature</w:t>
            </w:r>
          </w:p>
        </w:tc>
        <w:tc>
          <w:tcPr>
            <w:tcW w:w="292" w:type="dxa"/>
          </w:tcPr>
          <w:p w14:paraId="06D91418" w14:textId="6790050A" w:rsidR="004130C9" w:rsidRPr="0085005D" w:rsidRDefault="004130C9" w:rsidP="00B65D9D">
            <w:pPr>
              <w:rPr>
                <w:rFonts w:eastAsia="Times New Roman"/>
                <w:b/>
                <w:bCs/>
              </w:rPr>
            </w:pPr>
            <w:r w:rsidRPr="00B65D9D">
              <w:rPr>
                <w:rFonts w:eastAsia="Times New Roman"/>
                <w:bCs/>
              </w:rPr>
              <w:t>:</w:t>
            </w:r>
          </w:p>
        </w:tc>
        <w:tc>
          <w:tcPr>
            <w:tcW w:w="3413" w:type="dxa"/>
          </w:tcPr>
          <w:p w14:paraId="016FDB1F" w14:textId="4BD7771F" w:rsidR="004130C9" w:rsidRPr="0085005D" w:rsidRDefault="004130C9" w:rsidP="00B65D9D">
            <w:pPr>
              <w:rPr>
                <w:rFonts w:eastAsia="Times New Roman"/>
                <w:b/>
                <w:bCs/>
              </w:rPr>
            </w:pPr>
          </w:p>
        </w:tc>
      </w:tr>
      <w:tr w:rsidR="004130C9" w:rsidRPr="0085005D" w14:paraId="0271E825" w14:textId="77777777" w:rsidTr="004130C9">
        <w:trPr>
          <w:trHeight w:val="185"/>
        </w:trPr>
        <w:tc>
          <w:tcPr>
            <w:tcW w:w="1389" w:type="dxa"/>
          </w:tcPr>
          <w:p w14:paraId="6C0C27C8" w14:textId="77777777" w:rsidR="004130C9" w:rsidRDefault="004130C9" w:rsidP="00B65D9D">
            <w:pPr>
              <w:rPr>
                <w:rFonts w:eastAsia="Times New Roman"/>
                <w:b/>
                <w:bCs/>
              </w:rPr>
            </w:pPr>
          </w:p>
        </w:tc>
        <w:tc>
          <w:tcPr>
            <w:tcW w:w="292" w:type="dxa"/>
          </w:tcPr>
          <w:p w14:paraId="295F140D" w14:textId="77777777" w:rsidR="004130C9" w:rsidRPr="00B65D9D" w:rsidRDefault="004130C9" w:rsidP="00B65D9D">
            <w:pPr>
              <w:rPr>
                <w:rFonts w:eastAsia="Times New Roman"/>
                <w:bCs/>
              </w:rPr>
            </w:pPr>
          </w:p>
        </w:tc>
        <w:tc>
          <w:tcPr>
            <w:tcW w:w="3159" w:type="dxa"/>
          </w:tcPr>
          <w:p w14:paraId="3F90FBE2" w14:textId="77777777" w:rsidR="004130C9" w:rsidRPr="0085005D" w:rsidRDefault="004130C9" w:rsidP="00B65D9D">
            <w:pPr>
              <w:rPr>
                <w:rFonts w:eastAsia="Times New Roman"/>
                <w:b/>
                <w:bCs/>
              </w:rPr>
            </w:pPr>
          </w:p>
        </w:tc>
        <w:tc>
          <w:tcPr>
            <w:tcW w:w="236" w:type="dxa"/>
          </w:tcPr>
          <w:p w14:paraId="381BD9AE" w14:textId="77777777" w:rsidR="004130C9" w:rsidRPr="0085005D" w:rsidRDefault="004130C9" w:rsidP="00B65D9D">
            <w:pPr>
              <w:rPr>
                <w:rFonts w:eastAsia="Times New Roman"/>
                <w:b/>
                <w:bCs/>
              </w:rPr>
            </w:pPr>
          </w:p>
        </w:tc>
        <w:tc>
          <w:tcPr>
            <w:tcW w:w="1459" w:type="dxa"/>
          </w:tcPr>
          <w:p w14:paraId="1F7AB41E" w14:textId="77777777" w:rsidR="004130C9" w:rsidRDefault="004130C9" w:rsidP="00B65D9D">
            <w:pPr>
              <w:rPr>
                <w:rFonts w:eastAsia="Times New Roman"/>
                <w:b/>
                <w:bCs/>
              </w:rPr>
            </w:pPr>
          </w:p>
        </w:tc>
        <w:tc>
          <w:tcPr>
            <w:tcW w:w="292" w:type="dxa"/>
          </w:tcPr>
          <w:p w14:paraId="415C9673" w14:textId="77777777" w:rsidR="004130C9" w:rsidRPr="00B65D9D" w:rsidRDefault="004130C9" w:rsidP="00B65D9D">
            <w:pPr>
              <w:rPr>
                <w:rFonts w:eastAsia="Times New Roman"/>
                <w:bCs/>
              </w:rPr>
            </w:pPr>
          </w:p>
        </w:tc>
        <w:tc>
          <w:tcPr>
            <w:tcW w:w="3413" w:type="dxa"/>
          </w:tcPr>
          <w:p w14:paraId="1804926C" w14:textId="77777777" w:rsidR="004130C9" w:rsidRPr="0085005D" w:rsidRDefault="004130C9" w:rsidP="00B65D9D">
            <w:pPr>
              <w:rPr>
                <w:rFonts w:eastAsia="Times New Roman"/>
                <w:b/>
                <w:bCs/>
              </w:rPr>
            </w:pPr>
          </w:p>
        </w:tc>
      </w:tr>
      <w:tr w:rsidR="004130C9" w:rsidRPr="0085005D" w14:paraId="5DAAFA8B" w14:textId="77777777" w:rsidTr="004130C9">
        <w:trPr>
          <w:trHeight w:val="185"/>
        </w:trPr>
        <w:tc>
          <w:tcPr>
            <w:tcW w:w="1389" w:type="dxa"/>
          </w:tcPr>
          <w:p w14:paraId="2ABF3BF9" w14:textId="77777777" w:rsidR="004130C9" w:rsidRDefault="004130C9" w:rsidP="00B65D9D">
            <w:pPr>
              <w:rPr>
                <w:rFonts w:eastAsia="Times New Roman"/>
                <w:b/>
                <w:bCs/>
              </w:rPr>
            </w:pPr>
          </w:p>
        </w:tc>
        <w:tc>
          <w:tcPr>
            <w:tcW w:w="292" w:type="dxa"/>
          </w:tcPr>
          <w:p w14:paraId="056C7748" w14:textId="77777777" w:rsidR="004130C9" w:rsidRPr="00B65D9D" w:rsidRDefault="004130C9" w:rsidP="00B65D9D">
            <w:pPr>
              <w:rPr>
                <w:rFonts w:eastAsia="Times New Roman"/>
                <w:bCs/>
              </w:rPr>
            </w:pPr>
          </w:p>
        </w:tc>
        <w:tc>
          <w:tcPr>
            <w:tcW w:w="3159" w:type="dxa"/>
          </w:tcPr>
          <w:p w14:paraId="2D28C4FF" w14:textId="77777777" w:rsidR="004130C9" w:rsidRPr="0085005D" w:rsidRDefault="004130C9" w:rsidP="00B65D9D">
            <w:pPr>
              <w:rPr>
                <w:rFonts w:eastAsia="Times New Roman"/>
                <w:b/>
                <w:bCs/>
              </w:rPr>
            </w:pPr>
          </w:p>
        </w:tc>
        <w:tc>
          <w:tcPr>
            <w:tcW w:w="236" w:type="dxa"/>
          </w:tcPr>
          <w:p w14:paraId="101A3B30" w14:textId="77777777" w:rsidR="004130C9" w:rsidRPr="0085005D" w:rsidRDefault="004130C9" w:rsidP="00B65D9D">
            <w:pPr>
              <w:rPr>
                <w:rFonts w:eastAsia="Times New Roman"/>
                <w:b/>
                <w:bCs/>
              </w:rPr>
            </w:pPr>
          </w:p>
        </w:tc>
        <w:tc>
          <w:tcPr>
            <w:tcW w:w="1459" w:type="dxa"/>
          </w:tcPr>
          <w:p w14:paraId="595D5E07" w14:textId="77777777" w:rsidR="004130C9" w:rsidRDefault="004130C9" w:rsidP="00B65D9D">
            <w:pPr>
              <w:rPr>
                <w:rFonts w:eastAsia="Times New Roman"/>
                <w:b/>
                <w:bCs/>
              </w:rPr>
            </w:pPr>
          </w:p>
        </w:tc>
        <w:tc>
          <w:tcPr>
            <w:tcW w:w="292" w:type="dxa"/>
          </w:tcPr>
          <w:p w14:paraId="6DED1838" w14:textId="77777777" w:rsidR="004130C9" w:rsidRPr="00B65D9D" w:rsidRDefault="004130C9" w:rsidP="00B65D9D">
            <w:pPr>
              <w:rPr>
                <w:rFonts w:eastAsia="Times New Roman"/>
                <w:bCs/>
              </w:rPr>
            </w:pPr>
          </w:p>
        </w:tc>
        <w:tc>
          <w:tcPr>
            <w:tcW w:w="3413" w:type="dxa"/>
          </w:tcPr>
          <w:p w14:paraId="3BC708D7" w14:textId="77777777" w:rsidR="004130C9" w:rsidRPr="0085005D" w:rsidRDefault="004130C9" w:rsidP="00B65D9D">
            <w:pPr>
              <w:rPr>
                <w:rFonts w:eastAsia="Times New Roman"/>
                <w:b/>
                <w:bCs/>
              </w:rPr>
            </w:pPr>
          </w:p>
        </w:tc>
      </w:tr>
      <w:tr w:rsidR="004130C9" w:rsidRPr="0085005D" w14:paraId="43A755AD" w14:textId="77777777" w:rsidTr="004130C9">
        <w:trPr>
          <w:trHeight w:val="185"/>
        </w:trPr>
        <w:tc>
          <w:tcPr>
            <w:tcW w:w="1389" w:type="dxa"/>
          </w:tcPr>
          <w:p w14:paraId="6778289B" w14:textId="77777777" w:rsidR="004130C9" w:rsidRDefault="004130C9" w:rsidP="00B65D9D">
            <w:pPr>
              <w:rPr>
                <w:rFonts w:eastAsia="Times New Roman"/>
                <w:b/>
                <w:bCs/>
              </w:rPr>
            </w:pPr>
          </w:p>
        </w:tc>
        <w:tc>
          <w:tcPr>
            <w:tcW w:w="292" w:type="dxa"/>
          </w:tcPr>
          <w:p w14:paraId="07BAB255" w14:textId="77777777" w:rsidR="004130C9" w:rsidRPr="00B65D9D" w:rsidRDefault="004130C9" w:rsidP="00B65D9D">
            <w:pPr>
              <w:rPr>
                <w:rFonts w:eastAsia="Times New Roman"/>
                <w:bCs/>
              </w:rPr>
            </w:pPr>
          </w:p>
        </w:tc>
        <w:tc>
          <w:tcPr>
            <w:tcW w:w="3159" w:type="dxa"/>
          </w:tcPr>
          <w:p w14:paraId="20580933" w14:textId="77777777" w:rsidR="004130C9" w:rsidRPr="0085005D" w:rsidRDefault="004130C9" w:rsidP="00B65D9D">
            <w:pPr>
              <w:rPr>
                <w:rFonts w:eastAsia="Times New Roman"/>
                <w:b/>
                <w:bCs/>
              </w:rPr>
            </w:pPr>
          </w:p>
        </w:tc>
        <w:tc>
          <w:tcPr>
            <w:tcW w:w="236" w:type="dxa"/>
          </w:tcPr>
          <w:p w14:paraId="6C65A458" w14:textId="77777777" w:rsidR="004130C9" w:rsidRPr="0085005D" w:rsidRDefault="004130C9" w:rsidP="00B65D9D">
            <w:pPr>
              <w:rPr>
                <w:rFonts w:eastAsia="Times New Roman"/>
                <w:b/>
                <w:bCs/>
              </w:rPr>
            </w:pPr>
          </w:p>
        </w:tc>
        <w:tc>
          <w:tcPr>
            <w:tcW w:w="1459" w:type="dxa"/>
          </w:tcPr>
          <w:p w14:paraId="125EB45D" w14:textId="77777777" w:rsidR="004130C9" w:rsidRDefault="004130C9" w:rsidP="00B65D9D">
            <w:pPr>
              <w:rPr>
                <w:rFonts w:eastAsia="Times New Roman"/>
                <w:b/>
                <w:bCs/>
              </w:rPr>
            </w:pPr>
          </w:p>
        </w:tc>
        <w:tc>
          <w:tcPr>
            <w:tcW w:w="292" w:type="dxa"/>
          </w:tcPr>
          <w:p w14:paraId="563A18F1" w14:textId="77777777" w:rsidR="004130C9" w:rsidRPr="00B65D9D" w:rsidRDefault="004130C9" w:rsidP="00B65D9D">
            <w:pPr>
              <w:rPr>
                <w:rFonts w:eastAsia="Times New Roman"/>
                <w:bCs/>
              </w:rPr>
            </w:pPr>
          </w:p>
        </w:tc>
        <w:tc>
          <w:tcPr>
            <w:tcW w:w="3413" w:type="dxa"/>
          </w:tcPr>
          <w:p w14:paraId="0DDBC87F" w14:textId="77777777" w:rsidR="004130C9" w:rsidRPr="0085005D" w:rsidRDefault="004130C9" w:rsidP="00B65D9D">
            <w:pPr>
              <w:rPr>
                <w:rFonts w:eastAsia="Times New Roman"/>
                <w:b/>
                <w:bCs/>
              </w:rPr>
            </w:pPr>
          </w:p>
        </w:tc>
      </w:tr>
      <w:tr w:rsidR="004130C9" w:rsidRPr="0085005D" w14:paraId="78461218" w14:textId="3F8EDA56" w:rsidTr="004130C9">
        <w:trPr>
          <w:trHeight w:val="185"/>
        </w:trPr>
        <w:tc>
          <w:tcPr>
            <w:tcW w:w="1389" w:type="dxa"/>
          </w:tcPr>
          <w:p w14:paraId="7506FC69" w14:textId="3331174F" w:rsidR="004130C9" w:rsidRDefault="004130C9" w:rsidP="00B65D9D">
            <w:pPr>
              <w:rPr>
                <w:rFonts w:eastAsia="Times New Roman"/>
                <w:b/>
                <w:bCs/>
              </w:rPr>
            </w:pPr>
            <w:r>
              <w:rPr>
                <w:rFonts w:eastAsia="Times New Roman"/>
                <w:b/>
                <w:bCs/>
              </w:rPr>
              <w:t>Date</w:t>
            </w:r>
          </w:p>
        </w:tc>
        <w:tc>
          <w:tcPr>
            <w:tcW w:w="292" w:type="dxa"/>
          </w:tcPr>
          <w:p w14:paraId="6FC0ED15" w14:textId="149C6D18" w:rsidR="004130C9" w:rsidRPr="00B65D9D" w:rsidRDefault="004130C9" w:rsidP="00B65D9D">
            <w:pPr>
              <w:rPr>
                <w:rFonts w:eastAsia="Times New Roman"/>
                <w:bCs/>
              </w:rPr>
            </w:pPr>
            <w:r w:rsidRPr="00B65D9D">
              <w:rPr>
                <w:rFonts w:eastAsia="Times New Roman"/>
                <w:bCs/>
              </w:rPr>
              <w:t>:</w:t>
            </w:r>
          </w:p>
        </w:tc>
        <w:tc>
          <w:tcPr>
            <w:tcW w:w="3159" w:type="dxa"/>
          </w:tcPr>
          <w:p w14:paraId="280E3CE2" w14:textId="3F075177" w:rsidR="004130C9" w:rsidRPr="004130C9" w:rsidRDefault="0045634A" w:rsidP="0045634A">
            <w:pPr>
              <w:rPr>
                <w:rFonts w:eastAsia="Times New Roman"/>
                <w:bCs/>
              </w:rPr>
            </w:pPr>
            <w:r>
              <w:rPr>
                <w:rFonts w:eastAsia="Times New Roman"/>
              </w:rPr>
              <w:t>18</w:t>
            </w:r>
            <w:r w:rsidR="00FC5106">
              <w:rPr>
                <w:rFonts w:eastAsia="Times New Roman"/>
              </w:rPr>
              <w:t>-</w:t>
            </w:r>
            <w:r>
              <w:rPr>
                <w:rFonts w:eastAsia="Times New Roman"/>
              </w:rPr>
              <w:t>April</w:t>
            </w:r>
            <w:r w:rsidR="00FC5106">
              <w:rPr>
                <w:rFonts w:eastAsia="Times New Roman"/>
              </w:rPr>
              <w:t>-201</w:t>
            </w:r>
            <w:r>
              <w:rPr>
                <w:rFonts w:eastAsia="Times New Roman"/>
              </w:rPr>
              <w:t>7</w:t>
            </w:r>
          </w:p>
        </w:tc>
        <w:tc>
          <w:tcPr>
            <w:tcW w:w="236" w:type="dxa"/>
          </w:tcPr>
          <w:p w14:paraId="3FDE7E0C" w14:textId="77777777" w:rsidR="004130C9" w:rsidRPr="0085005D" w:rsidRDefault="004130C9" w:rsidP="00B65D9D">
            <w:pPr>
              <w:rPr>
                <w:rFonts w:eastAsia="Times New Roman"/>
                <w:b/>
                <w:bCs/>
              </w:rPr>
            </w:pPr>
          </w:p>
        </w:tc>
        <w:tc>
          <w:tcPr>
            <w:tcW w:w="1459" w:type="dxa"/>
          </w:tcPr>
          <w:p w14:paraId="1D3918A6" w14:textId="6A2249F1" w:rsidR="004130C9" w:rsidRPr="0085005D" w:rsidRDefault="004130C9" w:rsidP="00B65D9D">
            <w:pPr>
              <w:rPr>
                <w:rFonts w:eastAsia="Times New Roman"/>
                <w:b/>
                <w:bCs/>
              </w:rPr>
            </w:pPr>
            <w:r>
              <w:rPr>
                <w:rFonts w:eastAsia="Times New Roman"/>
                <w:b/>
                <w:bCs/>
              </w:rPr>
              <w:t>Date</w:t>
            </w:r>
          </w:p>
        </w:tc>
        <w:tc>
          <w:tcPr>
            <w:tcW w:w="292" w:type="dxa"/>
          </w:tcPr>
          <w:p w14:paraId="69A8234A" w14:textId="1B1E502A" w:rsidR="004130C9" w:rsidRPr="0085005D" w:rsidRDefault="004130C9" w:rsidP="00B65D9D">
            <w:pPr>
              <w:rPr>
                <w:rFonts w:eastAsia="Times New Roman"/>
                <w:b/>
                <w:bCs/>
              </w:rPr>
            </w:pPr>
            <w:r w:rsidRPr="00B65D9D">
              <w:rPr>
                <w:rFonts w:eastAsia="Times New Roman"/>
                <w:bCs/>
              </w:rPr>
              <w:t>:</w:t>
            </w:r>
          </w:p>
        </w:tc>
        <w:tc>
          <w:tcPr>
            <w:tcW w:w="3413" w:type="dxa"/>
          </w:tcPr>
          <w:p w14:paraId="32734C9B" w14:textId="4D167CF9" w:rsidR="004130C9" w:rsidRPr="0085005D" w:rsidRDefault="0045634A" w:rsidP="00BA5859">
            <w:pPr>
              <w:rPr>
                <w:rFonts w:eastAsia="Times New Roman"/>
                <w:b/>
                <w:bCs/>
              </w:rPr>
            </w:pPr>
            <w:r>
              <w:rPr>
                <w:rFonts w:eastAsia="Times New Roman"/>
              </w:rPr>
              <w:t>18-April-2017</w:t>
            </w:r>
          </w:p>
        </w:tc>
      </w:tr>
      <w:tr w:rsidR="004130C9" w14:paraId="415287C6" w14:textId="463FF095" w:rsidTr="004130C9">
        <w:trPr>
          <w:trHeight w:val="185"/>
        </w:trPr>
        <w:tc>
          <w:tcPr>
            <w:tcW w:w="1389" w:type="dxa"/>
          </w:tcPr>
          <w:p w14:paraId="20E2C133" w14:textId="780BEFD9" w:rsidR="004130C9" w:rsidRDefault="004130C9" w:rsidP="00B65D9D">
            <w:pPr>
              <w:rPr>
                <w:rFonts w:eastAsia="Times New Roman"/>
                <w:b/>
                <w:bCs/>
              </w:rPr>
            </w:pPr>
            <w:r>
              <w:rPr>
                <w:rFonts w:eastAsia="Times New Roman"/>
                <w:b/>
                <w:bCs/>
              </w:rPr>
              <w:t>Name</w:t>
            </w:r>
          </w:p>
        </w:tc>
        <w:tc>
          <w:tcPr>
            <w:tcW w:w="292" w:type="dxa"/>
          </w:tcPr>
          <w:p w14:paraId="5496D329" w14:textId="5011DBC1" w:rsidR="004130C9" w:rsidRPr="00B65D9D" w:rsidRDefault="004130C9" w:rsidP="00B65D9D">
            <w:pPr>
              <w:rPr>
                <w:rFonts w:eastAsia="Times New Roman"/>
              </w:rPr>
            </w:pPr>
            <w:r w:rsidRPr="00B65D9D">
              <w:rPr>
                <w:rFonts w:eastAsia="Times New Roman"/>
              </w:rPr>
              <w:t>:</w:t>
            </w:r>
          </w:p>
        </w:tc>
        <w:tc>
          <w:tcPr>
            <w:tcW w:w="3159" w:type="dxa"/>
          </w:tcPr>
          <w:p w14:paraId="361A7920" w14:textId="16C2D6C3" w:rsidR="004130C9" w:rsidRDefault="004130C9" w:rsidP="00B65D9D">
            <w:pPr>
              <w:rPr>
                <w:rFonts w:eastAsia="Times New Roman"/>
              </w:rPr>
            </w:pPr>
            <w:r>
              <w:rPr>
                <w:rFonts w:eastAsia="Times New Roman"/>
              </w:rPr>
              <w:t>Pradeep Malgaonkar</w:t>
            </w:r>
          </w:p>
        </w:tc>
        <w:tc>
          <w:tcPr>
            <w:tcW w:w="236" w:type="dxa"/>
          </w:tcPr>
          <w:p w14:paraId="0690D467" w14:textId="77777777" w:rsidR="004130C9" w:rsidRDefault="004130C9" w:rsidP="00B65D9D">
            <w:pPr>
              <w:rPr>
                <w:rFonts w:eastAsia="Times New Roman"/>
              </w:rPr>
            </w:pPr>
          </w:p>
        </w:tc>
        <w:tc>
          <w:tcPr>
            <w:tcW w:w="1459" w:type="dxa"/>
          </w:tcPr>
          <w:p w14:paraId="408C41B4" w14:textId="407B8F6D" w:rsidR="004130C9" w:rsidRDefault="004130C9" w:rsidP="00B65D9D">
            <w:pPr>
              <w:rPr>
                <w:rFonts w:eastAsia="Times New Roman"/>
              </w:rPr>
            </w:pPr>
            <w:r>
              <w:rPr>
                <w:rFonts w:eastAsia="Times New Roman"/>
                <w:b/>
                <w:bCs/>
              </w:rPr>
              <w:t>Name</w:t>
            </w:r>
          </w:p>
        </w:tc>
        <w:tc>
          <w:tcPr>
            <w:tcW w:w="292" w:type="dxa"/>
          </w:tcPr>
          <w:p w14:paraId="39EF9559" w14:textId="74F61493" w:rsidR="004130C9" w:rsidRDefault="004130C9" w:rsidP="00B65D9D">
            <w:pPr>
              <w:rPr>
                <w:rFonts w:eastAsia="Times New Roman"/>
              </w:rPr>
            </w:pPr>
            <w:r w:rsidRPr="00B65D9D">
              <w:rPr>
                <w:rFonts w:eastAsia="Times New Roman"/>
              </w:rPr>
              <w:t>:</w:t>
            </w:r>
          </w:p>
        </w:tc>
        <w:tc>
          <w:tcPr>
            <w:tcW w:w="3413" w:type="dxa"/>
          </w:tcPr>
          <w:p w14:paraId="5FC168BC" w14:textId="55041F02" w:rsidR="004130C9" w:rsidRDefault="0045634A" w:rsidP="00B65D9D">
            <w:pPr>
              <w:rPr>
                <w:rFonts w:eastAsia="Times New Roman"/>
              </w:rPr>
            </w:pPr>
            <w:r>
              <w:rPr>
                <w:rFonts w:eastAsia="Times New Roman"/>
              </w:rPr>
              <w:t>Manoj Ranalkar</w:t>
            </w:r>
          </w:p>
        </w:tc>
      </w:tr>
      <w:tr w:rsidR="004130C9" w14:paraId="4FB59102" w14:textId="1ACE92FE" w:rsidTr="004130C9">
        <w:trPr>
          <w:trHeight w:val="559"/>
        </w:trPr>
        <w:tc>
          <w:tcPr>
            <w:tcW w:w="1389" w:type="dxa"/>
          </w:tcPr>
          <w:p w14:paraId="162F80D0" w14:textId="1EE7BA6E" w:rsidR="004130C9" w:rsidRDefault="004130C9" w:rsidP="00B65D9D">
            <w:pPr>
              <w:rPr>
                <w:rFonts w:eastAsia="Times New Roman"/>
                <w:b/>
                <w:bCs/>
              </w:rPr>
            </w:pPr>
            <w:r>
              <w:rPr>
                <w:rFonts w:eastAsia="Times New Roman"/>
                <w:b/>
                <w:bCs/>
              </w:rPr>
              <w:t>Designation</w:t>
            </w:r>
          </w:p>
        </w:tc>
        <w:tc>
          <w:tcPr>
            <w:tcW w:w="292" w:type="dxa"/>
          </w:tcPr>
          <w:p w14:paraId="76C76E81" w14:textId="58285121" w:rsidR="004130C9" w:rsidRPr="00B65D9D" w:rsidRDefault="004130C9" w:rsidP="00B65D9D">
            <w:pPr>
              <w:rPr>
                <w:rFonts w:eastAsia="Times New Roman"/>
              </w:rPr>
            </w:pPr>
            <w:r w:rsidRPr="00B65D9D">
              <w:rPr>
                <w:rFonts w:eastAsia="Times New Roman"/>
              </w:rPr>
              <w:t>:</w:t>
            </w:r>
          </w:p>
        </w:tc>
        <w:tc>
          <w:tcPr>
            <w:tcW w:w="3159" w:type="dxa"/>
          </w:tcPr>
          <w:p w14:paraId="2A24BFAE" w14:textId="6C560587" w:rsidR="004130C9" w:rsidRDefault="004130C9" w:rsidP="00B65D9D">
            <w:pPr>
              <w:rPr>
                <w:rFonts w:eastAsia="Times New Roman"/>
              </w:rPr>
            </w:pPr>
            <w:r>
              <w:rPr>
                <w:rFonts w:eastAsia="Times New Roman"/>
              </w:rPr>
              <w:t>CEO</w:t>
            </w:r>
          </w:p>
          <w:p w14:paraId="376D62C9" w14:textId="070C0E79" w:rsidR="004130C9" w:rsidRDefault="004130C9" w:rsidP="00B65D9D">
            <w:pPr>
              <w:rPr>
                <w:rFonts w:eastAsia="Times New Roman"/>
              </w:rPr>
            </w:pPr>
            <w:r w:rsidRPr="00B65D9D">
              <w:rPr>
                <w:rFonts w:eastAsia="Times New Roman"/>
              </w:rPr>
              <w:t>National Credit Guarantee Trustee Company Ltd</w:t>
            </w:r>
          </w:p>
        </w:tc>
        <w:tc>
          <w:tcPr>
            <w:tcW w:w="236" w:type="dxa"/>
          </w:tcPr>
          <w:p w14:paraId="609CDD26" w14:textId="77777777" w:rsidR="004130C9" w:rsidRDefault="004130C9" w:rsidP="00B65D9D">
            <w:pPr>
              <w:rPr>
                <w:rFonts w:eastAsia="Times New Roman"/>
              </w:rPr>
            </w:pPr>
          </w:p>
        </w:tc>
        <w:tc>
          <w:tcPr>
            <w:tcW w:w="1459" w:type="dxa"/>
          </w:tcPr>
          <w:p w14:paraId="2414DD22" w14:textId="518A93EA" w:rsidR="004130C9" w:rsidRDefault="004130C9" w:rsidP="00B65D9D">
            <w:pPr>
              <w:rPr>
                <w:rFonts w:eastAsia="Times New Roman"/>
              </w:rPr>
            </w:pPr>
            <w:r>
              <w:rPr>
                <w:rFonts w:eastAsia="Times New Roman"/>
                <w:b/>
                <w:bCs/>
              </w:rPr>
              <w:t>Designation</w:t>
            </w:r>
          </w:p>
        </w:tc>
        <w:tc>
          <w:tcPr>
            <w:tcW w:w="292" w:type="dxa"/>
          </w:tcPr>
          <w:p w14:paraId="5C4D3F43" w14:textId="1F8049E2" w:rsidR="004130C9" w:rsidRDefault="004130C9" w:rsidP="00B65D9D">
            <w:pPr>
              <w:rPr>
                <w:rFonts w:eastAsia="Times New Roman"/>
              </w:rPr>
            </w:pPr>
            <w:r w:rsidRPr="00B65D9D">
              <w:rPr>
                <w:rFonts w:eastAsia="Times New Roman"/>
              </w:rPr>
              <w:t>:</w:t>
            </w:r>
          </w:p>
        </w:tc>
        <w:tc>
          <w:tcPr>
            <w:tcW w:w="3413" w:type="dxa"/>
          </w:tcPr>
          <w:p w14:paraId="344C98C5" w14:textId="77777777" w:rsidR="004130C9" w:rsidRDefault="004130C9" w:rsidP="00B65D9D">
            <w:pPr>
              <w:rPr>
                <w:rFonts w:eastAsia="Times New Roman"/>
              </w:rPr>
            </w:pPr>
            <w:r>
              <w:rPr>
                <w:rFonts w:eastAsia="Times New Roman"/>
              </w:rPr>
              <w:t>Project Manager</w:t>
            </w:r>
          </w:p>
          <w:p w14:paraId="4F74307A" w14:textId="714FD62C" w:rsidR="004130C9" w:rsidRDefault="004130C9" w:rsidP="00B65D9D">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bookmarkStart w:id="1" w:name="_GoBack"/>
        <w:bookmarkEnd w:id="1"/>
        <w:p w14:paraId="3141BE53" w14:textId="6042526F" w:rsidR="00075FF1"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483683726" w:history="1">
            <w:r w:rsidR="00075FF1" w:rsidRPr="003B6251">
              <w:rPr>
                <w:rStyle w:val="Hyperlink"/>
                <w:rFonts w:ascii="Trebuchet MS" w:eastAsia="Times New Roman" w:hAnsi="Trebuchet MS" w:cs="Times New Roman"/>
                <w:b/>
                <w:bCs/>
                <w:iCs/>
                <w:noProof/>
              </w:rPr>
              <w:t>1.1</w:t>
            </w:r>
            <w:r w:rsidR="00075FF1">
              <w:rPr>
                <w:noProof/>
              </w:rPr>
              <w:tab/>
            </w:r>
            <w:r w:rsidR="00075FF1" w:rsidRPr="003B6251">
              <w:rPr>
                <w:rStyle w:val="Hyperlink"/>
                <w:rFonts w:ascii="Trebuchet MS" w:eastAsia="Times New Roman" w:hAnsi="Trebuchet MS" w:cs="Arial"/>
                <w:b/>
                <w:bCs/>
                <w:iCs/>
                <w:noProof/>
              </w:rPr>
              <w:t>Introduction</w:t>
            </w:r>
            <w:r w:rsidR="00075FF1">
              <w:rPr>
                <w:noProof/>
                <w:webHidden/>
              </w:rPr>
              <w:tab/>
            </w:r>
            <w:r w:rsidR="00075FF1">
              <w:rPr>
                <w:noProof/>
                <w:webHidden/>
              </w:rPr>
              <w:fldChar w:fldCharType="begin"/>
            </w:r>
            <w:r w:rsidR="00075FF1">
              <w:rPr>
                <w:noProof/>
                <w:webHidden/>
              </w:rPr>
              <w:instrText xml:space="preserve"> PAGEREF _Toc483683726 \h </w:instrText>
            </w:r>
            <w:r w:rsidR="00075FF1">
              <w:rPr>
                <w:noProof/>
                <w:webHidden/>
              </w:rPr>
            </w:r>
            <w:r w:rsidR="00075FF1">
              <w:rPr>
                <w:noProof/>
                <w:webHidden/>
              </w:rPr>
              <w:fldChar w:fldCharType="separate"/>
            </w:r>
            <w:r w:rsidR="00075FF1">
              <w:rPr>
                <w:noProof/>
                <w:webHidden/>
              </w:rPr>
              <w:t>4</w:t>
            </w:r>
            <w:r w:rsidR="00075FF1">
              <w:rPr>
                <w:noProof/>
                <w:webHidden/>
              </w:rPr>
              <w:fldChar w:fldCharType="end"/>
            </w:r>
          </w:hyperlink>
        </w:p>
        <w:p w14:paraId="422F51CA" w14:textId="235A61DD" w:rsidR="00075FF1" w:rsidRDefault="00075FF1">
          <w:pPr>
            <w:pStyle w:val="TOC2"/>
            <w:tabs>
              <w:tab w:val="left" w:pos="880"/>
              <w:tab w:val="right" w:leader="dot" w:pos="9350"/>
            </w:tabs>
            <w:rPr>
              <w:noProof/>
            </w:rPr>
          </w:pPr>
          <w:hyperlink w:anchor="_Toc483683727" w:history="1">
            <w:r w:rsidRPr="003B6251">
              <w:rPr>
                <w:rStyle w:val="Hyperlink"/>
                <w:rFonts w:ascii="Trebuchet MS" w:eastAsia="Times New Roman" w:hAnsi="Trebuchet MS" w:cs="Times New Roman"/>
                <w:b/>
                <w:bCs/>
                <w:iCs/>
                <w:noProof/>
              </w:rPr>
              <w:t>1.2</w:t>
            </w:r>
            <w:r>
              <w:rPr>
                <w:noProof/>
              </w:rPr>
              <w:tab/>
            </w:r>
            <w:r w:rsidRPr="003B6251">
              <w:rPr>
                <w:rStyle w:val="Hyperlink"/>
                <w:rFonts w:ascii="Trebuchet MS" w:eastAsia="Times New Roman" w:hAnsi="Trebuchet MS" w:cs="Arial"/>
                <w:b/>
                <w:bCs/>
                <w:iCs/>
                <w:noProof/>
              </w:rPr>
              <w:t>Ops 1 - Search &amp; View a CG</w:t>
            </w:r>
            <w:r>
              <w:rPr>
                <w:noProof/>
                <w:webHidden/>
              </w:rPr>
              <w:tab/>
            </w:r>
            <w:r>
              <w:rPr>
                <w:noProof/>
                <w:webHidden/>
              </w:rPr>
              <w:fldChar w:fldCharType="begin"/>
            </w:r>
            <w:r>
              <w:rPr>
                <w:noProof/>
                <w:webHidden/>
              </w:rPr>
              <w:instrText xml:space="preserve"> PAGEREF _Toc483683727 \h </w:instrText>
            </w:r>
            <w:r>
              <w:rPr>
                <w:noProof/>
                <w:webHidden/>
              </w:rPr>
            </w:r>
            <w:r>
              <w:rPr>
                <w:noProof/>
                <w:webHidden/>
              </w:rPr>
              <w:fldChar w:fldCharType="separate"/>
            </w:r>
            <w:r>
              <w:rPr>
                <w:noProof/>
                <w:webHidden/>
              </w:rPr>
              <w:t>5</w:t>
            </w:r>
            <w:r>
              <w:rPr>
                <w:noProof/>
                <w:webHidden/>
              </w:rPr>
              <w:fldChar w:fldCharType="end"/>
            </w:r>
          </w:hyperlink>
        </w:p>
        <w:p w14:paraId="2C6191D8" w14:textId="303DD1E3" w:rsidR="00075FF1" w:rsidRDefault="00075FF1">
          <w:pPr>
            <w:pStyle w:val="TOC3"/>
            <w:tabs>
              <w:tab w:val="left" w:pos="1320"/>
              <w:tab w:val="right" w:leader="dot" w:pos="9350"/>
            </w:tabs>
            <w:rPr>
              <w:noProof/>
            </w:rPr>
          </w:pPr>
          <w:hyperlink w:anchor="_Toc483683728" w:history="1">
            <w:r w:rsidRPr="003B6251">
              <w:rPr>
                <w:rStyle w:val="Hyperlink"/>
                <w:rFonts w:ascii="Trebuchet MS" w:hAnsi="Trebuchet MS" w:cs="Times New Roman"/>
                <w:b/>
                <w:bCs/>
                <w:noProof/>
              </w:rPr>
              <w:t>1.2.1</w:t>
            </w:r>
            <w:r>
              <w:rPr>
                <w:noProof/>
              </w:rPr>
              <w:tab/>
            </w:r>
            <w:r w:rsidRPr="003B6251">
              <w:rPr>
                <w:rStyle w:val="Hyperlink"/>
                <w:rFonts w:ascii="Trebuchet MS" w:hAnsi="Trebuchet MS"/>
                <w:b/>
                <w:bCs/>
                <w:noProof/>
              </w:rPr>
              <w:t>By NCGTC User</w:t>
            </w:r>
            <w:r>
              <w:rPr>
                <w:noProof/>
                <w:webHidden/>
              </w:rPr>
              <w:tab/>
            </w:r>
            <w:r>
              <w:rPr>
                <w:noProof/>
                <w:webHidden/>
              </w:rPr>
              <w:fldChar w:fldCharType="begin"/>
            </w:r>
            <w:r>
              <w:rPr>
                <w:noProof/>
                <w:webHidden/>
              </w:rPr>
              <w:instrText xml:space="preserve"> PAGEREF _Toc483683728 \h </w:instrText>
            </w:r>
            <w:r>
              <w:rPr>
                <w:noProof/>
                <w:webHidden/>
              </w:rPr>
            </w:r>
            <w:r>
              <w:rPr>
                <w:noProof/>
                <w:webHidden/>
              </w:rPr>
              <w:fldChar w:fldCharType="separate"/>
            </w:r>
            <w:r>
              <w:rPr>
                <w:noProof/>
                <w:webHidden/>
              </w:rPr>
              <w:t>5</w:t>
            </w:r>
            <w:r>
              <w:rPr>
                <w:noProof/>
                <w:webHidden/>
              </w:rPr>
              <w:fldChar w:fldCharType="end"/>
            </w:r>
          </w:hyperlink>
        </w:p>
        <w:p w14:paraId="3624CEAE" w14:textId="172C99C6" w:rsidR="00075FF1" w:rsidRDefault="00075FF1">
          <w:pPr>
            <w:pStyle w:val="TOC3"/>
            <w:tabs>
              <w:tab w:val="left" w:pos="1540"/>
              <w:tab w:val="right" w:leader="dot" w:pos="9350"/>
            </w:tabs>
            <w:rPr>
              <w:noProof/>
            </w:rPr>
          </w:pPr>
          <w:hyperlink w:anchor="_Toc483683729" w:history="1">
            <w:r w:rsidRPr="003B6251">
              <w:rPr>
                <w:rStyle w:val="Hyperlink"/>
                <w:rFonts w:ascii="Trebuchet MS" w:hAnsi="Trebuchet MS" w:cs="Times New Roman"/>
                <w:b/>
                <w:bCs/>
                <w:noProof/>
              </w:rPr>
              <w:t>1.2.1.1</w:t>
            </w:r>
            <w:r>
              <w:rPr>
                <w:noProof/>
              </w:rPr>
              <w:tab/>
            </w:r>
            <w:r w:rsidRPr="003B6251">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_Toc483683729 \h </w:instrText>
            </w:r>
            <w:r>
              <w:rPr>
                <w:noProof/>
                <w:webHidden/>
              </w:rPr>
            </w:r>
            <w:r>
              <w:rPr>
                <w:noProof/>
                <w:webHidden/>
              </w:rPr>
              <w:fldChar w:fldCharType="separate"/>
            </w:r>
            <w:r>
              <w:rPr>
                <w:noProof/>
                <w:webHidden/>
              </w:rPr>
              <w:t>5</w:t>
            </w:r>
            <w:r>
              <w:rPr>
                <w:noProof/>
                <w:webHidden/>
              </w:rPr>
              <w:fldChar w:fldCharType="end"/>
            </w:r>
          </w:hyperlink>
        </w:p>
        <w:p w14:paraId="3D19C06E" w14:textId="249AA325" w:rsidR="00075FF1" w:rsidRDefault="00075FF1">
          <w:pPr>
            <w:pStyle w:val="TOC3"/>
            <w:tabs>
              <w:tab w:val="left" w:pos="1540"/>
              <w:tab w:val="right" w:leader="dot" w:pos="9350"/>
            </w:tabs>
            <w:rPr>
              <w:noProof/>
            </w:rPr>
          </w:pPr>
          <w:hyperlink w:anchor="_Toc483683730" w:history="1">
            <w:r w:rsidRPr="003B6251">
              <w:rPr>
                <w:rStyle w:val="Hyperlink"/>
                <w:rFonts w:ascii="Trebuchet MS" w:hAnsi="Trebuchet MS" w:cs="Times New Roman"/>
                <w:b/>
                <w:bCs/>
                <w:noProof/>
              </w:rPr>
              <w:t>1.2.1.2</w:t>
            </w:r>
            <w:r>
              <w:rPr>
                <w:noProof/>
              </w:rPr>
              <w:tab/>
            </w:r>
            <w:r w:rsidRPr="003B6251">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_Toc483683730 \h </w:instrText>
            </w:r>
            <w:r>
              <w:rPr>
                <w:noProof/>
                <w:webHidden/>
              </w:rPr>
            </w:r>
            <w:r>
              <w:rPr>
                <w:noProof/>
                <w:webHidden/>
              </w:rPr>
              <w:fldChar w:fldCharType="separate"/>
            </w:r>
            <w:r>
              <w:rPr>
                <w:noProof/>
                <w:webHidden/>
              </w:rPr>
              <w:t>5</w:t>
            </w:r>
            <w:r>
              <w:rPr>
                <w:noProof/>
                <w:webHidden/>
              </w:rPr>
              <w:fldChar w:fldCharType="end"/>
            </w:r>
          </w:hyperlink>
        </w:p>
        <w:p w14:paraId="1FF7FFEC" w14:textId="6E344EA7" w:rsidR="00075FF1" w:rsidRDefault="00075FF1">
          <w:pPr>
            <w:pStyle w:val="TOC3"/>
            <w:tabs>
              <w:tab w:val="left" w:pos="1540"/>
              <w:tab w:val="right" w:leader="dot" w:pos="9350"/>
            </w:tabs>
            <w:rPr>
              <w:noProof/>
            </w:rPr>
          </w:pPr>
          <w:hyperlink w:anchor="_Toc483683731" w:history="1">
            <w:r w:rsidRPr="003B6251">
              <w:rPr>
                <w:rStyle w:val="Hyperlink"/>
                <w:rFonts w:ascii="Trebuchet MS" w:hAnsi="Trebuchet MS" w:cs="Times New Roman"/>
                <w:b/>
                <w:bCs/>
                <w:noProof/>
              </w:rPr>
              <w:t>1.2.1.3</w:t>
            </w:r>
            <w:r>
              <w:rPr>
                <w:noProof/>
              </w:rPr>
              <w:tab/>
            </w:r>
            <w:r w:rsidRPr="003B6251">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_Toc483683731 \h </w:instrText>
            </w:r>
            <w:r>
              <w:rPr>
                <w:noProof/>
                <w:webHidden/>
              </w:rPr>
            </w:r>
            <w:r>
              <w:rPr>
                <w:noProof/>
                <w:webHidden/>
              </w:rPr>
              <w:fldChar w:fldCharType="separate"/>
            </w:r>
            <w:r>
              <w:rPr>
                <w:noProof/>
                <w:webHidden/>
              </w:rPr>
              <w:t>6</w:t>
            </w:r>
            <w:r>
              <w:rPr>
                <w:noProof/>
                <w:webHidden/>
              </w:rPr>
              <w:fldChar w:fldCharType="end"/>
            </w:r>
          </w:hyperlink>
        </w:p>
        <w:p w14:paraId="0821D0E9" w14:textId="2C472270" w:rsidR="00075FF1" w:rsidRDefault="00075FF1">
          <w:pPr>
            <w:pStyle w:val="TOC3"/>
            <w:tabs>
              <w:tab w:val="left" w:pos="1320"/>
              <w:tab w:val="right" w:leader="dot" w:pos="9350"/>
            </w:tabs>
            <w:rPr>
              <w:noProof/>
            </w:rPr>
          </w:pPr>
          <w:hyperlink w:anchor="_Toc483683732" w:history="1">
            <w:r w:rsidRPr="003B6251">
              <w:rPr>
                <w:rStyle w:val="Hyperlink"/>
                <w:rFonts w:ascii="Trebuchet MS" w:hAnsi="Trebuchet MS" w:cs="Times New Roman"/>
                <w:b/>
                <w:bCs/>
                <w:noProof/>
              </w:rPr>
              <w:t>1.2.2</w:t>
            </w:r>
            <w:r>
              <w:rPr>
                <w:noProof/>
              </w:rPr>
              <w:tab/>
            </w:r>
            <w:r w:rsidRPr="003B6251">
              <w:rPr>
                <w:rStyle w:val="Hyperlink"/>
                <w:rFonts w:ascii="Trebuchet MS" w:hAnsi="Trebuchet MS"/>
                <w:b/>
                <w:bCs/>
                <w:noProof/>
              </w:rPr>
              <w:t>By MLI User</w:t>
            </w:r>
            <w:r>
              <w:rPr>
                <w:noProof/>
                <w:webHidden/>
              </w:rPr>
              <w:tab/>
            </w:r>
            <w:r>
              <w:rPr>
                <w:noProof/>
                <w:webHidden/>
              </w:rPr>
              <w:fldChar w:fldCharType="begin"/>
            </w:r>
            <w:r>
              <w:rPr>
                <w:noProof/>
                <w:webHidden/>
              </w:rPr>
              <w:instrText xml:space="preserve"> PAGEREF _Toc483683732 \h </w:instrText>
            </w:r>
            <w:r>
              <w:rPr>
                <w:noProof/>
                <w:webHidden/>
              </w:rPr>
            </w:r>
            <w:r>
              <w:rPr>
                <w:noProof/>
                <w:webHidden/>
              </w:rPr>
              <w:fldChar w:fldCharType="separate"/>
            </w:r>
            <w:r>
              <w:rPr>
                <w:noProof/>
                <w:webHidden/>
              </w:rPr>
              <w:t>6</w:t>
            </w:r>
            <w:r>
              <w:rPr>
                <w:noProof/>
                <w:webHidden/>
              </w:rPr>
              <w:fldChar w:fldCharType="end"/>
            </w:r>
          </w:hyperlink>
        </w:p>
        <w:p w14:paraId="14583BC3" w14:textId="2875776B" w:rsidR="00075FF1" w:rsidRDefault="00075FF1">
          <w:pPr>
            <w:pStyle w:val="TOC3"/>
            <w:tabs>
              <w:tab w:val="left" w:pos="1540"/>
              <w:tab w:val="right" w:leader="dot" w:pos="9350"/>
            </w:tabs>
            <w:rPr>
              <w:noProof/>
            </w:rPr>
          </w:pPr>
          <w:hyperlink w:anchor="_Toc483683733" w:history="1">
            <w:r w:rsidRPr="003B6251">
              <w:rPr>
                <w:rStyle w:val="Hyperlink"/>
                <w:rFonts w:ascii="Trebuchet MS" w:hAnsi="Trebuchet MS" w:cs="Times New Roman"/>
                <w:b/>
                <w:bCs/>
                <w:noProof/>
              </w:rPr>
              <w:t>1.2.2.1</w:t>
            </w:r>
            <w:r>
              <w:rPr>
                <w:noProof/>
              </w:rPr>
              <w:tab/>
            </w:r>
            <w:r w:rsidRPr="003B6251">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_Toc483683733 \h </w:instrText>
            </w:r>
            <w:r>
              <w:rPr>
                <w:noProof/>
                <w:webHidden/>
              </w:rPr>
            </w:r>
            <w:r>
              <w:rPr>
                <w:noProof/>
                <w:webHidden/>
              </w:rPr>
              <w:fldChar w:fldCharType="separate"/>
            </w:r>
            <w:r>
              <w:rPr>
                <w:noProof/>
                <w:webHidden/>
              </w:rPr>
              <w:t>6</w:t>
            </w:r>
            <w:r>
              <w:rPr>
                <w:noProof/>
                <w:webHidden/>
              </w:rPr>
              <w:fldChar w:fldCharType="end"/>
            </w:r>
          </w:hyperlink>
        </w:p>
        <w:p w14:paraId="17F95566" w14:textId="7AD9E0C8" w:rsidR="00075FF1" w:rsidRDefault="00075FF1">
          <w:pPr>
            <w:pStyle w:val="TOC3"/>
            <w:tabs>
              <w:tab w:val="left" w:pos="1540"/>
              <w:tab w:val="right" w:leader="dot" w:pos="9350"/>
            </w:tabs>
            <w:rPr>
              <w:noProof/>
            </w:rPr>
          </w:pPr>
          <w:hyperlink w:anchor="_Toc483683734" w:history="1">
            <w:r w:rsidRPr="003B6251">
              <w:rPr>
                <w:rStyle w:val="Hyperlink"/>
                <w:rFonts w:ascii="Trebuchet MS" w:hAnsi="Trebuchet MS" w:cs="Times New Roman"/>
                <w:b/>
                <w:bCs/>
                <w:noProof/>
              </w:rPr>
              <w:t>1.2.2.2</w:t>
            </w:r>
            <w:r>
              <w:rPr>
                <w:noProof/>
              </w:rPr>
              <w:tab/>
            </w:r>
            <w:r w:rsidRPr="003B6251">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_Toc483683734 \h </w:instrText>
            </w:r>
            <w:r>
              <w:rPr>
                <w:noProof/>
                <w:webHidden/>
              </w:rPr>
            </w:r>
            <w:r>
              <w:rPr>
                <w:noProof/>
                <w:webHidden/>
              </w:rPr>
              <w:fldChar w:fldCharType="separate"/>
            </w:r>
            <w:r>
              <w:rPr>
                <w:noProof/>
                <w:webHidden/>
              </w:rPr>
              <w:t>6</w:t>
            </w:r>
            <w:r>
              <w:rPr>
                <w:noProof/>
                <w:webHidden/>
              </w:rPr>
              <w:fldChar w:fldCharType="end"/>
            </w:r>
          </w:hyperlink>
        </w:p>
        <w:p w14:paraId="534DEE50" w14:textId="0280B613" w:rsidR="00075FF1" w:rsidRDefault="00075FF1">
          <w:pPr>
            <w:pStyle w:val="TOC3"/>
            <w:tabs>
              <w:tab w:val="left" w:pos="1540"/>
              <w:tab w:val="right" w:leader="dot" w:pos="9350"/>
            </w:tabs>
            <w:rPr>
              <w:noProof/>
            </w:rPr>
          </w:pPr>
          <w:hyperlink w:anchor="_Toc483683735" w:history="1">
            <w:r w:rsidRPr="003B6251">
              <w:rPr>
                <w:rStyle w:val="Hyperlink"/>
                <w:rFonts w:ascii="Trebuchet MS" w:hAnsi="Trebuchet MS" w:cs="Times New Roman"/>
                <w:b/>
                <w:bCs/>
                <w:noProof/>
              </w:rPr>
              <w:t>1.2.2.3</w:t>
            </w:r>
            <w:r>
              <w:rPr>
                <w:noProof/>
              </w:rPr>
              <w:tab/>
            </w:r>
            <w:r w:rsidRPr="003B6251">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_Toc483683735 \h </w:instrText>
            </w:r>
            <w:r>
              <w:rPr>
                <w:noProof/>
                <w:webHidden/>
              </w:rPr>
            </w:r>
            <w:r>
              <w:rPr>
                <w:noProof/>
                <w:webHidden/>
              </w:rPr>
              <w:fldChar w:fldCharType="separate"/>
            </w:r>
            <w:r>
              <w:rPr>
                <w:noProof/>
                <w:webHidden/>
              </w:rPr>
              <w:t>7</w:t>
            </w:r>
            <w:r>
              <w:rPr>
                <w:noProof/>
                <w:webHidden/>
              </w:rPr>
              <w:fldChar w:fldCharType="end"/>
            </w:r>
          </w:hyperlink>
        </w:p>
        <w:p w14:paraId="6FBC5F1B" w14:textId="21B27F45" w:rsidR="00075FF1" w:rsidRDefault="00075FF1">
          <w:pPr>
            <w:pStyle w:val="TOC2"/>
            <w:tabs>
              <w:tab w:val="left" w:pos="880"/>
              <w:tab w:val="right" w:leader="dot" w:pos="9350"/>
            </w:tabs>
            <w:rPr>
              <w:noProof/>
            </w:rPr>
          </w:pPr>
          <w:hyperlink w:anchor="_Toc483683736" w:history="1">
            <w:r w:rsidRPr="003B6251">
              <w:rPr>
                <w:rStyle w:val="Hyperlink"/>
                <w:rFonts w:ascii="Trebuchet MS" w:eastAsia="Times New Roman" w:hAnsi="Trebuchet MS" w:cs="Times New Roman"/>
                <w:b/>
                <w:bCs/>
                <w:iCs/>
                <w:noProof/>
              </w:rPr>
              <w:t>1.3</w:t>
            </w:r>
            <w:r>
              <w:rPr>
                <w:noProof/>
              </w:rPr>
              <w:tab/>
            </w:r>
            <w:r w:rsidRPr="003B6251">
              <w:rPr>
                <w:rStyle w:val="Hyperlink"/>
                <w:rFonts w:ascii="Trebuchet MS" w:eastAsia="Times New Roman" w:hAnsi="Trebuchet MS" w:cs="Arial"/>
                <w:b/>
                <w:bCs/>
                <w:iCs/>
                <w:noProof/>
              </w:rPr>
              <w:t>Ops 2 – Updates to KYC Fields</w:t>
            </w:r>
            <w:r>
              <w:rPr>
                <w:noProof/>
                <w:webHidden/>
              </w:rPr>
              <w:tab/>
            </w:r>
            <w:r>
              <w:rPr>
                <w:noProof/>
                <w:webHidden/>
              </w:rPr>
              <w:fldChar w:fldCharType="begin"/>
            </w:r>
            <w:r>
              <w:rPr>
                <w:noProof/>
                <w:webHidden/>
              </w:rPr>
              <w:instrText xml:space="preserve"> PAGEREF _Toc483683736 \h </w:instrText>
            </w:r>
            <w:r>
              <w:rPr>
                <w:noProof/>
                <w:webHidden/>
              </w:rPr>
            </w:r>
            <w:r>
              <w:rPr>
                <w:noProof/>
                <w:webHidden/>
              </w:rPr>
              <w:fldChar w:fldCharType="separate"/>
            </w:r>
            <w:r>
              <w:rPr>
                <w:noProof/>
                <w:webHidden/>
              </w:rPr>
              <w:t>8</w:t>
            </w:r>
            <w:r>
              <w:rPr>
                <w:noProof/>
                <w:webHidden/>
              </w:rPr>
              <w:fldChar w:fldCharType="end"/>
            </w:r>
          </w:hyperlink>
        </w:p>
        <w:p w14:paraId="28998C2A" w14:textId="02C29C46" w:rsidR="00075FF1" w:rsidRDefault="00075FF1">
          <w:pPr>
            <w:pStyle w:val="TOC3"/>
            <w:tabs>
              <w:tab w:val="left" w:pos="1320"/>
              <w:tab w:val="right" w:leader="dot" w:pos="9350"/>
            </w:tabs>
            <w:rPr>
              <w:noProof/>
            </w:rPr>
          </w:pPr>
          <w:hyperlink w:anchor="_Toc483683737" w:history="1">
            <w:r w:rsidRPr="003B6251">
              <w:rPr>
                <w:rStyle w:val="Hyperlink"/>
                <w:rFonts w:ascii="Trebuchet MS" w:hAnsi="Trebuchet MS" w:cs="Times New Roman"/>
                <w:b/>
                <w:bCs/>
                <w:noProof/>
              </w:rPr>
              <w:t>1.3.1</w:t>
            </w:r>
            <w:r>
              <w:rPr>
                <w:noProof/>
              </w:rPr>
              <w:tab/>
            </w:r>
            <w:r w:rsidRPr="003B6251">
              <w:rPr>
                <w:rStyle w:val="Hyperlink"/>
                <w:rFonts w:ascii="Trebuchet MS" w:hAnsi="Trebuchet MS"/>
                <w:b/>
                <w:bCs/>
                <w:noProof/>
              </w:rPr>
              <w:t>Business Rule for CG Update</w:t>
            </w:r>
            <w:r>
              <w:rPr>
                <w:noProof/>
                <w:webHidden/>
              </w:rPr>
              <w:tab/>
            </w:r>
            <w:r>
              <w:rPr>
                <w:noProof/>
                <w:webHidden/>
              </w:rPr>
              <w:fldChar w:fldCharType="begin"/>
            </w:r>
            <w:r>
              <w:rPr>
                <w:noProof/>
                <w:webHidden/>
              </w:rPr>
              <w:instrText xml:space="preserve"> PAGEREF _Toc483683737 \h </w:instrText>
            </w:r>
            <w:r>
              <w:rPr>
                <w:noProof/>
                <w:webHidden/>
              </w:rPr>
            </w:r>
            <w:r>
              <w:rPr>
                <w:noProof/>
                <w:webHidden/>
              </w:rPr>
              <w:fldChar w:fldCharType="separate"/>
            </w:r>
            <w:r>
              <w:rPr>
                <w:noProof/>
                <w:webHidden/>
              </w:rPr>
              <w:t>8</w:t>
            </w:r>
            <w:r>
              <w:rPr>
                <w:noProof/>
                <w:webHidden/>
              </w:rPr>
              <w:fldChar w:fldCharType="end"/>
            </w:r>
          </w:hyperlink>
        </w:p>
        <w:p w14:paraId="25A2FCC1" w14:textId="3C00216D" w:rsidR="00075FF1" w:rsidRDefault="00075FF1">
          <w:pPr>
            <w:pStyle w:val="TOC3"/>
            <w:tabs>
              <w:tab w:val="left" w:pos="1320"/>
              <w:tab w:val="right" w:leader="dot" w:pos="9350"/>
            </w:tabs>
            <w:rPr>
              <w:noProof/>
            </w:rPr>
          </w:pPr>
          <w:hyperlink w:anchor="_Toc483683738" w:history="1">
            <w:r w:rsidRPr="003B6251">
              <w:rPr>
                <w:rStyle w:val="Hyperlink"/>
                <w:rFonts w:ascii="Trebuchet MS" w:hAnsi="Trebuchet MS" w:cs="Times New Roman"/>
                <w:b/>
                <w:bCs/>
                <w:noProof/>
              </w:rPr>
              <w:t>1.3.2</w:t>
            </w:r>
            <w:r>
              <w:rPr>
                <w:noProof/>
              </w:rPr>
              <w:tab/>
            </w:r>
            <w:r w:rsidRPr="003B6251">
              <w:rPr>
                <w:rStyle w:val="Hyperlink"/>
                <w:rFonts w:ascii="Trebuchet MS" w:hAnsi="Trebuchet MS"/>
                <w:b/>
                <w:bCs/>
                <w:noProof/>
              </w:rPr>
              <w:t>Persisting an Update Transaction</w:t>
            </w:r>
            <w:r>
              <w:rPr>
                <w:noProof/>
                <w:webHidden/>
              </w:rPr>
              <w:tab/>
            </w:r>
            <w:r>
              <w:rPr>
                <w:noProof/>
                <w:webHidden/>
              </w:rPr>
              <w:fldChar w:fldCharType="begin"/>
            </w:r>
            <w:r>
              <w:rPr>
                <w:noProof/>
                <w:webHidden/>
              </w:rPr>
              <w:instrText xml:space="preserve"> PAGEREF _Toc483683738 \h </w:instrText>
            </w:r>
            <w:r>
              <w:rPr>
                <w:noProof/>
                <w:webHidden/>
              </w:rPr>
            </w:r>
            <w:r>
              <w:rPr>
                <w:noProof/>
                <w:webHidden/>
              </w:rPr>
              <w:fldChar w:fldCharType="separate"/>
            </w:r>
            <w:r>
              <w:rPr>
                <w:noProof/>
                <w:webHidden/>
              </w:rPr>
              <w:t>9</w:t>
            </w:r>
            <w:r>
              <w:rPr>
                <w:noProof/>
                <w:webHidden/>
              </w:rPr>
              <w:fldChar w:fldCharType="end"/>
            </w:r>
          </w:hyperlink>
        </w:p>
        <w:p w14:paraId="78C73540" w14:textId="63F76DBF" w:rsidR="00075FF1" w:rsidRDefault="00075FF1">
          <w:pPr>
            <w:pStyle w:val="TOC2"/>
            <w:tabs>
              <w:tab w:val="left" w:pos="880"/>
              <w:tab w:val="right" w:leader="dot" w:pos="9350"/>
            </w:tabs>
            <w:rPr>
              <w:noProof/>
            </w:rPr>
          </w:pPr>
          <w:hyperlink w:anchor="_Toc483683739" w:history="1">
            <w:r w:rsidRPr="003B6251">
              <w:rPr>
                <w:rStyle w:val="Hyperlink"/>
                <w:rFonts w:ascii="Trebuchet MS" w:eastAsia="Times New Roman" w:hAnsi="Trebuchet MS" w:cs="Times New Roman"/>
                <w:b/>
                <w:bCs/>
                <w:iCs/>
                <w:noProof/>
              </w:rPr>
              <w:t>1.4</w:t>
            </w:r>
            <w:r>
              <w:rPr>
                <w:noProof/>
              </w:rPr>
              <w:tab/>
            </w:r>
            <w:r w:rsidRPr="003B6251">
              <w:rPr>
                <w:rStyle w:val="Hyperlink"/>
                <w:rFonts w:ascii="Trebuchet MS" w:eastAsia="Times New Roman" w:hAnsi="Trebuchet MS" w:cs="Arial"/>
                <w:b/>
                <w:bCs/>
                <w:iCs/>
                <w:noProof/>
              </w:rPr>
              <w:t>Ops 3 – Update NPA/Closure Status</w:t>
            </w:r>
            <w:r>
              <w:rPr>
                <w:noProof/>
                <w:webHidden/>
              </w:rPr>
              <w:tab/>
            </w:r>
            <w:r>
              <w:rPr>
                <w:noProof/>
                <w:webHidden/>
              </w:rPr>
              <w:fldChar w:fldCharType="begin"/>
            </w:r>
            <w:r>
              <w:rPr>
                <w:noProof/>
                <w:webHidden/>
              </w:rPr>
              <w:instrText xml:space="preserve"> PAGEREF _Toc483683739 \h </w:instrText>
            </w:r>
            <w:r>
              <w:rPr>
                <w:noProof/>
                <w:webHidden/>
              </w:rPr>
            </w:r>
            <w:r>
              <w:rPr>
                <w:noProof/>
                <w:webHidden/>
              </w:rPr>
              <w:fldChar w:fldCharType="separate"/>
            </w:r>
            <w:r>
              <w:rPr>
                <w:noProof/>
                <w:webHidden/>
              </w:rPr>
              <w:t>10</w:t>
            </w:r>
            <w:r>
              <w:rPr>
                <w:noProof/>
                <w:webHidden/>
              </w:rPr>
              <w:fldChar w:fldCharType="end"/>
            </w:r>
          </w:hyperlink>
        </w:p>
        <w:p w14:paraId="0D52E0D9" w14:textId="4E4FB837" w:rsidR="00075FF1" w:rsidRDefault="00075FF1">
          <w:pPr>
            <w:pStyle w:val="TOC2"/>
            <w:tabs>
              <w:tab w:val="left" w:pos="880"/>
              <w:tab w:val="right" w:leader="dot" w:pos="9350"/>
            </w:tabs>
            <w:rPr>
              <w:noProof/>
            </w:rPr>
          </w:pPr>
          <w:hyperlink w:anchor="_Toc483683740" w:history="1">
            <w:r w:rsidRPr="003B6251">
              <w:rPr>
                <w:rStyle w:val="Hyperlink"/>
                <w:rFonts w:ascii="Trebuchet MS" w:eastAsia="Times New Roman" w:hAnsi="Trebuchet MS" w:cs="Times New Roman"/>
                <w:b/>
                <w:bCs/>
                <w:iCs/>
                <w:noProof/>
              </w:rPr>
              <w:t>1.5</w:t>
            </w:r>
            <w:r>
              <w:rPr>
                <w:noProof/>
              </w:rPr>
              <w:tab/>
            </w:r>
            <w:r w:rsidRPr="003B6251">
              <w:rPr>
                <w:rStyle w:val="Hyperlink"/>
                <w:rFonts w:ascii="Trebuchet MS" w:eastAsia="Times New Roman" w:hAnsi="Trebuchet MS" w:cs="Arial"/>
                <w:b/>
                <w:bCs/>
                <w:iCs/>
                <w:noProof/>
              </w:rPr>
              <w:t>Ops 4 – Close CG</w:t>
            </w:r>
            <w:r>
              <w:rPr>
                <w:noProof/>
                <w:webHidden/>
              </w:rPr>
              <w:tab/>
            </w:r>
            <w:r>
              <w:rPr>
                <w:noProof/>
                <w:webHidden/>
              </w:rPr>
              <w:fldChar w:fldCharType="begin"/>
            </w:r>
            <w:r>
              <w:rPr>
                <w:noProof/>
                <w:webHidden/>
              </w:rPr>
              <w:instrText xml:space="preserve"> PAGEREF _Toc483683740 \h </w:instrText>
            </w:r>
            <w:r>
              <w:rPr>
                <w:noProof/>
                <w:webHidden/>
              </w:rPr>
            </w:r>
            <w:r>
              <w:rPr>
                <w:noProof/>
                <w:webHidden/>
              </w:rPr>
              <w:fldChar w:fldCharType="separate"/>
            </w:r>
            <w:r>
              <w:rPr>
                <w:noProof/>
                <w:webHidden/>
              </w:rPr>
              <w:t>11</w:t>
            </w:r>
            <w:r>
              <w:rPr>
                <w:noProof/>
                <w:webHidden/>
              </w:rPr>
              <w:fldChar w:fldCharType="end"/>
            </w:r>
          </w:hyperlink>
        </w:p>
        <w:p w14:paraId="3F889D67" w14:textId="75BFB310" w:rsidR="00075FF1" w:rsidRDefault="00075FF1">
          <w:pPr>
            <w:pStyle w:val="TOC3"/>
            <w:tabs>
              <w:tab w:val="left" w:pos="1320"/>
              <w:tab w:val="right" w:leader="dot" w:pos="9350"/>
            </w:tabs>
            <w:rPr>
              <w:noProof/>
            </w:rPr>
          </w:pPr>
          <w:hyperlink w:anchor="_Toc483683741" w:history="1">
            <w:r w:rsidRPr="003B6251">
              <w:rPr>
                <w:rStyle w:val="Hyperlink"/>
                <w:rFonts w:ascii="Trebuchet MS" w:hAnsi="Trebuchet MS" w:cs="Times New Roman"/>
                <w:b/>
                <w:bCs/>
                <w:noProof/>
              </w:rPr>
              <w:t>1.5.1</w:t>
            </w:r>
            <w:r>
              <w:rPr>
                <w:noProof/>
              </w:rPr>
              <w:tab/>
            </w:r>
            <w:r w:rsidRPr="003B6251">
              <w:rPr>
                <w:rStyle w:val="Hyperlink"/>
                <w:rFonts w:ascii="Trebuchet MS" w:hAnsi="Trebuchet MS"/>
                <w:b/>
                <w:bCs/>
                <w:noProof/>
              </w:rPr>
              <w:t>Business Rule for CG Closure</w:t>
            </w:r>
            <w:r>
              <w:rPr>
                <w:noProof/>
                <w:webHidden/>
              </w:rPr>
              <w:tab/>
            </w:r>
            <w:r>
              <w:rPr>
                <w:noProof/>
                <w:webHidden/>
              </w:rPr>
              <w:fldChar w:fldCharType="begin"/>
            </w:r>
            <w:r>
              <w:rPr>
                <w:noProof/>
                <w:webHidden/>
              </w:rPr>
              <w:instrText xml:space="preserve"> PAGEREF _Toc483683741 \h </w:instrText>
            </w:r>
            <w:r>
              <w:rPr>
                <w:noProof/>
                <w:webHidden/>
              </w:rPr>
            </w:r>
            <w:r>
              <w:rPr>
                <w:noProof/>
                <w:webHidden/>
              </w:rPr>
              <w:fldChar w:fldCharType="separate"/>
            </w:r>
            <w:r>
              <w:rPr>
                <w:noProof/>
                <w:webHidden/>
              </w:rPr>
              <w:t>11</w:t>
            </w:r>
            <w:r>
              <w:rPr>
                <w:noProof/>
                <w:webHidden/>
              </w:rPr>
              <w:fldChar w:fldCharType="end"/>
            </w:r>
          </w:hyperlink>
        </w:p>
        <w:p w14:paraId="770B5793" w14:textId="7F8B332F" w:rsidR="00075FF1" w:rsidRDefault="00075FF1">
          <w:pPr>
            <w:pStyle w:val="TOC3"/>
            <w:tabs>
              <w:tab w:val="left" w:pos="1320"/>
              <w:tab w:val="right" w:leader="dot" w:pos="9350"/>
            </w:tabs>
            <w:rPr>
              <w:noProof/>
            </w:rPr>
          </w:pPr>
          <w:hyperlink w:anchor="_Toc483683742" w:history="1">
            <w:r w:rsidRPr="003B6251">
              <w:rPr>
                <w:rStyle w:val="Hyperlink"/>
                <w:rFonts w:ascii="Trebuchet MS" w:hAnsi="Trebuchet MS" w:cs="Times New Roman"/>
                <w:b/>
                <w:bCs/>
                <w:noProof/>
              </w:rPr>
              <w:t>1.5.2</w:t>
            </w:r>
            <w:r>
              <w:rPr>
                <w:noProof/>
              </w:rPr>
              <w:tab/>
            </w:r>
            <w:r w:rsidRPr="003B6251">
              <w:rPr>
                <w:rStyle w:val="Hyperlink"/>
                <w:rFonts w:ascii="Trebuchet MS" w:hAnsi="Trebuchet MS"/>
                <w:b/>
                <w:bCs/>
                <w:noProof/>
              </w:rPr>
              <w:t>Persisting a Closure Transaction</w:t>
            </w:r>
            <w:r>
              <w:rPr>
                <w:noProof/>
                <w:webHidden/>
              </w:rPr>
              <w:tab/>
            </w:r>
            <w:r>
              <w:rPr>
                <w:noProof/>
                <w:webHidden/>
              </w:rPr>
              <w:fldChar w:fldCharType="begin"/>
            </w:r>
            <w:r>
              <w:rPr>
                <w:noProof/>
                <w:webHidden/>
              </w:rPr>
              <w:instrText xml:space="preserve"> PAGEREF _Toc483683742 \h </w:instrText>
            </w:r>
            <w:r>
              <w:rPr>
                <w:noProof/>
                <w:webHidden/>
              </w:rPr>
            </w:r>
            <w:r>
              <w:rPr>
                <w:noProof/>
                <w:webHidden/>
              </w:rPr>
              <w:fldChar w:fldCharType="separate"/>
            </w:r>
            <w:r>
              <w:rPr>
                <w:noProof/>
                <w:webHidden/>
              </w:rPr>
              <w:t>11</w:t>
            </w:r>
            <w:r>
              <w:rPr>
                <w:noProof/>
                <w:webHidden/>
              </w:rPr>
              <w:fldChar w:fldCharType="end"/>
            </w:r>
          </w:hyperlink>
        </w:p>
        <w:p w14:paraId="092B9678" w14:textId="4B347FB2" w:rsidR="00075FF1" w:rsidRDefault="00075FF1">
          <w:pPr>
            <w:pStyle w:val="TOC2"/>
            <w:tabs>
              <w:tab w:val="left" w:pos="880"/>
              <w:tab w:val="right" w:leader="dot" w:pos="9350"/>
            </w:tabs>
            <w:rPr>
              <w:noProof/>
            </w:rPr>
          </w:pPr>
          <w:hyperlink w:anchor="_Toc483683743" w:history="1">
            <w:r w:rsidRPr="003B6251">
              <w:rPr>
                <w:rStyle w:val="Hyperlink"/>
                <w:rFonts w:ascii="Trebuchet MS" w:eastAsia="Times New Roman" w:hAnsi="Trebuchet MS" w:cs="Times New Roman"/>
                <w:b/>
                <w:bCs/>
                <w:iCs/>
                <w:noProof/>
              </w:rPr>
              <w:t>1.6</w:t>
            </w:r>
            <w:r>
              <w:rPr>
                <w:noProof/>
              </w:rPr>
              <w:tab/>
            </w:r>
            <w:r w:rsidRPr="003B6251">
              <w:rPr>
                <w:rStyle w:val="Hyperlink"/>
                <w:rFonts w:ascii="Trebuchet MS" w:eastAsia="Times New Roman" w:hAnsi="Trebuchet MS" w:cs="Arial"/>
                <w:b/>
                <w:bCs/>
                <w:iCs/>
                <w:noProof/>
              </w:rPr>
              <w:t>Regularizing Lapse CGs – Applying Penalties/Not to Apply Penalties/Lapsing CGs</w:t>
            </w:r>
            <w:r>
              <w:rPr>
                <w:noProof/>
                <w:webHidden/>
              </w:rPr>
              <w:tab/>
            </w:r>
            <w:r>
              <w:rPr>
                <w:noProof/>
                <w:webHidden/>
              </w:rPr>
              <w:fldChar w:fldCharType="begin"/>
            </w:r>
            <w:r>
              <w:rPr>
                <w:noProof/>
                <w:webHidden/>
              </w:rPr>
              <w:instrText xml:space="preserve"> PAGEREF _Toc483683743 \h </w:instrText>
            </w:r>
            <w:r>
              <w:rPr>
                <w:noProof/>
                <w:webHidden/>
              </w:rPr>
            </w:r>
            <w:r>
              <w:rPr>
                <w:noProof/>
                <w:webHidden/>
              </w:rPr>
              <w:fldChar w:fldCharType="separate"/>
            </w:r>
            <w:r>
              <w:rPr>
                <w:noProof/>
                <w:webHidden/>
              </w:rPr>
              <w:t>13</w:t>
            </w:r>
            <w:r>
              <w:rPr>
                <w:noProof/>
                <w:webHidden/>
              </w:rPr>
              <w:fldChar w:fldCharType="end"/>
            </w:r>
          </w:hyperlink>
        </w:p>
        <w:p w14:paraId="68383B01" w14:textId="3B206729" w:rsidR="00075FF1" w:rsidRDefault="00075FF1">
          <w:pPr>
            <w:pStyle w:val="TOC2"/>
            <w:tabs>
              <w:tab w:val="left" w:pos="880"/>
              <w:tab w:val="right" w:leader="dot" w:pos="9350"/>
            </w:tabs>
            <w:rPr>
              <w:noProof/>
            </w:rPr>
          </w:pPr>
          <w:hyperlink w:anchor="_Toc483683744" w:history="1">
            <w:r w:rsidRPr="003B6251">
              <w:rPr>
                <w:rStyle w:val="Hyperlink"/>
                <w:rFonts w:ascii="Trebuchet MS" w:eastAsia="Times New Roman" w:hAnsi="Trebuchet MS" w:cs="Times New Roman"/>
                <w:b/>
                <w:bCs/>
                <w:iCs/>
                <w:noProof/>
              </w:rPr>
              <w:t>1.7</w:t>
            </w:r>
            <w:r>
              <w:rPr>
                <w:noProof/>
              </w:rPr>
              <w:tab/>
            </w:r>
            <w:r w:rsidRPr="003B6251">
              <w:rPr>
                <w:rStyle w:val="Hyperlink"/>
                <w:rFonts w:ascii="Trebuchet MS" w:eastAsia="Times New Roman" w:hAnsi="Trebuchet MS" w:cs="Arial"/>
                <w:b/>
                <w:bCs/>
                <w:iCs/>
                <w:noProof/>
              </w:rPr>
              <w:t>Ops 5 - Levy Penalty on MLI</w:t>
            </w:r>
            <w:r>
              <w:rPr>
                <w:noProof/>
                <w:webHidden/>
              </w:rPr>
              <w:tab/>
            </w:r>
            <w:r>
              <w:rPr>
                <w:noProof/>
                <w:webHidden/>
              </w:rPr>
              <w:fldChar w:fldCharType="begin"/>
            </w:r>
            <w:r>
              <w:rPr>
                <w:noProof/>
                <w:webHidden/>
              </w:rPr>
              <w:instrText xml:space="preserve"> PAGEREF _Toc483683744 \h </w:instrText>
            </w:r>
            <w:r>
              <w:rPr>
                <w:noProof/>
                <w:webHidden/>
              </w:rPr>
            </w:r>
            <w:r>
              <w:rPr>
                <w:noProof/>
                <w:webHidden/>
              </w:rPr>
              <w:fldChar w:fldCharType="separate"/>
            </w:r>
            <w:r>
              <w:rPr>
                <w:noProof/>
                <w:webHidden/>
              </w:rPr>
              <w:t>15</w:t>
            </w:r>
            <w:r>
              <w:rPr>
                <w:noProof/>
                <w:webHidden/>
              </w:rPr>
              <w:fldChar w:fldCharType="end"/>
            </w:r>
          </w:hyperlink>
        </w:p>
        <w:p w14:paraId="503C8528" w14:textId="020C8542" w:rsidR="00075FF1" w:rsidRDefault="00075FF1">
          <w:pPr>
            <w:pStyle w:val="TOC2"/>
            <w:tabs>
              <w:tab w:val="left" w:pos="880"/>
              <w:tab w:val="right" w:leader="dot" w:pos="9350"/>
            </w:tabs>
            <w:rPr>
              <w:noProof/>
            </w:rPr>
          </w:pPr>
          <w:hyperlink w:anchor="_Toc483683745" w:history="1">
            <w:r w:rsidRPr="003B6251">
              <w:rPr>
                <w:rStyle w:val="Hyperlink"/>
                <w:rFonts w:ascii="Trebuchet MS" w:eastAsia="Times New Roman" w:hAnsi="Trebuchet MS" w:cs="Times New Roman"/>
                <w:b/>
                <w:bCs/>
                <w:iCs/>
                <w:noProof/>
              </w:rPr>
              <w:t>1.8</w:t>
            </w:r>
            <w:r>
              <w:rPr>
                <w:noProof/>
              </w:rPr>
              <w:tab/>
            </w:r>
            <w:r w:rsidRPr="003B6251">
              <w:rPr>
                <w:rStyle w:val="Hyperlink"/>
                <w:rFonts w:ascii="Trebuchet MS" w:eastAsia="Times New Roman" w:hAnsi="Trebuchet MS" w:cs="Arial"/>
                <w:b/>
                <w:bCs/>
                <w:iCs/>
                <w:noProof/>
              </w:rPr>
              <w:t>Ops 6 – Release Lapse</w:t>
            </w:r>
            <w:r>
              <w:rPr>
                <w:noProof/>
                <w:webHidden/>
              </w:rPr>
              <w:tab/>
            </w:r>
            <w:r>
              <w:rPr>
                <w:noProof/>
                <w:webHidden/>
              </w:rPr>
              <w:fldChar w:fldCharType="begin"/>
            </w:r>
            <w:r>
              <w:rPr>
                <w:noProof/>
                <w:webHidden/>
              </w:rPr>
              <w:instrText xml:space="preserve"> PAGEREF _Toc483683745 \h </w:instrText>
            </w:r>
            <w:r>
              <w:rPr>
                <w:noProof/>
                <w:webHidden/>
              </w:rPr>
            </w:r>
            <w:r>
              <w:rPr>
                <w:noProof/>
                <w:webHidden/>
              </w:rPr>
              <w:fldChar w:fldCharType="separate"/>
            </w:r>
            <w:r>
              <w:rPr>
                <w:noProof/>
                <w:webHidden/>
              </w:rPr>
              <w:t>16</w:t>
            </w:r>
            <w:r>
              <w:rPr>
                <w:noProof/>
                <w:webHidden/>
              </w:rPr>
              <w:fldChar w:fldCharType="end"/>
            </w:r>
          </w:hyperlink>
        </w:p>
        <w:p w14:paraId="3CCD29AC" w14:textId="2F4D1355" w:rsidR="00075FF1" w:rsidRDefault="00075FF1">
          <w:pPr>
            <w:pStyle w:val="TOC3"/>
            <w:tabs>
              <w:tab w:val="left" w:pos="1320"/>
              <w:tab w:val="right" w:leader="dot" w:pos="9350"/>
            </w:tabs>
            <w:rPr>
              <w:noProof/>
            </w:rPr>
          </w:pPr>
          <w:hyperlink w:anchor="_Toc483683746" w:history="1">
            <w:r w:rsidRPr="003B6251">
              <w:rPr>
                <w:rStyle w:val="Hyperlink"/>
                <w:rFonts w:ascii="Trebuchet MS" w:hAnsi="Trebuchet MS" w:cs="Times New Roman"/>
                <w:b/>
                <w:bCs/>
                <w:noProof/>
              </w:rPr>
              <w:t>1.8.1</w:t>
            </w:r>
            <w:r>
              <w:rPr>
                <w:noProof/>
              </w:rPr>
              <w:tab/>
            </w:r>
            <w:r w:rsidRPr="003B6251">
              <w:rPr>
                <w:rStyle w:val="Hyperlink"/>
                <w:rFonts w:ascii="Trebuchet MS" w:hAnsi="Trebuchet MS"/>
                <w:b/>
                <w:bCs/>
                <w:noProof/>
              </w:rPr>
              <w:t>View Lapsed CG’s</w:t>
            </w:r>
            <w:r>
              <w:rPr>
                <w:noProof/>
                <w:webHidden/>
              </w:rPr>
              <w:tab/>
            </w:r>
            <w:r>
              <w:rPr>
                <w:noProof/>
                <w:webHidden/>
              </w:rPr>
              <w:fldChar w:fldCharType="begin"/>
            </w:r>
            <w:r>
              <w:rPr>
                <w:noProof/>
                <w:webHidden/>
              </w:rPr>
              <w:instrText xml:space="preserve"> PAGEREF _Toc483683746 \h </w:instrText>
            </w:r>
            <w:r>
              <w:rPr>
                <w:noProof/>
                <w:webHidden/>
              </w:rPr>
            </w:r>
            <w:r>
              <w:rPr>
                <w:noProof/>
                <w:webHidden/>
              </w:rPr>
              <w:fldChar w:fldCharType="separate"/>
            </w:r>
            <w:r>
              <w:rPr>
                <w:noProof/>
                <w:webHidden/>
              </w:rPr>
              <w:t>16</w:t>
            </w:r>
            <w:r>
              <w:rPr>
                <w:noProof/>
                <w:webHidden/>
              </w:rPr>
              <w:fldChar w:fldCharType="end"/>
            </w:r>
          </w:hyperlink>
        </w:p>
        <w:p w14:paraId="25C472AB" w14:textId="564F808C" w:rsidR="00075FF1" w:rsidRDefault="00075FF1">
          <w:pPr>
            <w:pStyle w:val="TOC3"/>
            <w:tabs>
              <w:tab w:val="left" w:pos="1320"/>
              <w:tab w:val="right" w:leader="dot" w:pos="9350"/>
            </w:tabs>
            <w:rPr>
              <w:noProof/>
            </w:rPr>
          </w:pPr>
          <w:hyperlink w:anchor="_Toc483683747" w:history="1">
            <w:r w:rsidRPr="003B6251">
              <w:rPr>
                <w:rStyle w:val="Hyperlink"/>
                <w:rFonts w:ascii="Trebuchet MS" w:hAnsi="Trebuchet MS" w:cs="Times New Roman"/>
                <w:b/>
                <w:bCs/>
                <w:noProof/>
              </w:rPr>
              <w:t>1.8.2</w:t>
            </w:r>
            <w:r>
              <w:rPr>
                <w:noProof/>
              </w:rPr>
              <w:tab/>
            </w:r>
            <w:r w:rsidRPr="003B6251">
              <w:rPr>
                <w:rStyle w:val="Hyperlink"/>
                <w:rFonts w:ascii="Trebuchet MS" w:hAnsi="Trebuchet MS"/>
                <w:b/>
                <w:bCs/>
                <w:noProof/>
              </w:rPr>
              <w:t>Release Lapsed CG’s</w:t>
            </w:r>
            <w:r>
              <w:rPr>
                <w:noProof/>
                <w:webHidden/>
              </w:rPr>
              <w:tab/>
            </w:r>
            <w:r>
              <w:rPr>
                <w:noProof/>
                <w:webHidden/>
              </w:rPr>
              <w:fldChar w:fldCharType="begin"/>
            </w:r>
            <w:r>
              <w:rPr>
                <w:noProof/>
                <w:webHidden/>
              </w:rPr>
              <w:instrText xml:space="preserve"> PAGEREF _Toc483683747 \h </w:instrText>
            </w:r>
            <w:r>
              <w:rPr>
                <w:noProof/>
                <w:webHidden/>
              </w:rPr>
            </w:r>
            <w:r>
              <w:rPr>
                <w:noProof/>
                <w:webHidden/>
              </w:rPr>
              <w:fldChar w:fldCharType="separate"/>
            </w:r>
            <w:r>
              <w:rPr>
                <w:noProof/>
                <w:webHidden/>
              </w:rPr>
              <w:t>16</w:t>
            </w:r>
            <w:r>
              <w:rPr>
                <w:noProof/>
                <w:webHidden/>
              </w:rPr>
              <w:fldChar w:fldCharType="end"/>
            </w:r>
          </w:hyperlink>
        </w:p>
        <w:p w14:paraId="7C6FD306" w14:textId="04178AA4" w:rsidR="00075FF1" w:rsidRDefault="00075FF1">
          <w:pPr>
            <w:pStyle w:val="TOC3"/>
            <w:tabs>
              <w:tab w:val="left" w:pos="1320"/>
              <w:tab w:val="right" w:leader="dot" w:pos="9350"/>
            </w:tabs>
            <w:rPr>
              <w:noProof/>
            </w:rPr>
          </w:pPr>
          <w:hyperlink w:anchor="_Toc483683748" w:history="1">
            <w:r w:rsidRPr="003B6251">
              <w:rPr>
                <w:rStyle w:val="Hyperlink"/>
                <w:rFonts w:ascii="Trebuchet MS" w:hAnsi="Trebuchet MS" w:cs="Times New Roman"/>
                <w:b/>
                <w:bCs/>
                <w:noProof/>
              </w:rPr>
              <w:t>1.8.3</w:t>
            </w:r>
            <w:r>
              <w:rPr>
                <w:noProof/>
              </w:rPr>
              <w:tab/>
            </w:r>
            <w:r w:rsidRPr="003B6251">
              <w:rPr>
                <w:rStyle w:val="Hyperlink"/>
                <w:rFonts w:ascii="Trebuchet MS" w:hAnsi="Trebuchet MS"/>
                <w:b/>
                <w:bCs/>
                <w:noProof/>
              </w:rPr>
              <w:t>Persisting a Release Lapse Transaction</w:t>
            </w:r>
            <w:r>
              <w:rPr>
                <w:noProof/>
                <w:webHidden/>
              </w:rPr>
              <w:tab/>
            </w:r>
            <w:r>
              <w:rPr>
                <w:noProof/>
                <w:webHidden/>
              </w:rPr>
              <w:fldChar w:fldCharType="begin"/>
            </w:r>
            <w:r>
              <w:rPr>
                <w:noProof/>
                <w:webHidden/>
              </w:rPr>
              <w:instrText xml:space="preserve"> PAGEREF _Toc483683748 \h </w:instrText>
            </w:r>
            <w:r>
              <w:rPr>
                <w:noProof/>
                <w:webHidden/>
              </w:rPr>
            </w:r>
            <w:r>
              <w:rPr>
                <w:noProof/>
                <w:webHidden/>
              </w:rPr>
              <w:fldChar w:fldCharType="separate"/>
            </w:r>
            <w:r>
              <w:rPr>
                <w:noProof/>
                <w:webHidden/>
              </w:rPr>
              <w:t>16</w:t>
            </w:r>
            <w:r>
              <w:rPr>
                <w:noProof/>
                <w:webHidden/>
              </w:rPr>
              <w:fldChar w:fldCharType="end"/>
            </w:r>
          </w:hyperlink>
        </w:p>
        <w:p w14:paraId="68FF8344" w14:textId="061026A1" w:rsidR="00075FF1" w:rsidRDefault="00075FF1">
          <w:pPr>
            <w:pStyle w:val="TOC2"/>
            <w:tabs>
              <w:tab w:val="left" w:pos="880"/>
              <w:tab w:val="right" w:leader="dot" w:pos="9350"/>
            </w:tabs>
            <w:rPr>
              <w:noProof/>
            </w:rPr>
          </w:pPr>
          <w:hyperlink w:anchor="_Toc483683749" w:history="1">
            <w:r w:rsidRPr="003B6251">
              <w:rPr>
                <w:rStyle w:val="Hyperlink"/>
                <w:rFonts w:ascii="Trebuchet MS" w:eastAsia="Times New Roman" w:hAnsi="Trebuchet MS" w:cs="Times New Roman"/>
                <w:b/>
                <w:bCs/>
                <w:iCs/>
                <w:noProof/>
              </w:rPr>
              <w:t>1.9</w:t>
            </w:r>
            <w:r>
              <w:rPr>
                <w:noProof/>
              </w:rPr>
              <w:tab/>
            </w:r>
            <w:r w:rsidRPr="003B6251">
              <w:rPr>
                <w:rStyle w:val="Hyperlink"/>
                <w:rFonts w:ascii="Trebuchet MS" w:eastAsia="Times New Roman" w:hAnsi="Trebuchet MS" w:cs="Arial"/>
                <w:b/>
                <w:bCs/>
                <w:iCs/>
                <w:noProof/>
              </w:rPr>
              <w:t>Ops 7 – Set Window Date for New/Continuity/Update/Payment of CG’s</w:t>
            </w:r>
            <w:r>
              <w:rPr>
                <w:noProof/>
                <w:webHidden/>
              </w:rPr>
              <w:tab/>
            </w:r>
            <w:r>
              <w:rPr>
                <w:noProof/>
                <w:webHidden/>
              </w:rPr>
              <w:fldChar w:fldCharType="begin"/>
            </w:r>
            <w:r>
              <w:rPr>
                <w:noProof/>
                <w:webHidden/>
              </w:rPr>
              <w:instrText xml:space="preserve"> PAGEREF _Toc483683749 \h </w:instrText>
            </w:r>
            <w:r>
              <w:rPr>
                <w:noProof/>
                <w:webHidden/>
              </w:rPr>
            </w:r>
            <w:r>
              <w:rPr>
                <w:noProof/>
                <w:webHidden/>
              </w:rPr>
              <w:fldChar w:fldCharType="separate"/>
            </w:r>
            <w:r>
              <w:rPr>
                <w:noProof/>
                <w:webHidden/>
              </w:rPr>
              <w:t>18</w:t>
            </w:r>
            <w:r>
              <w:rPr>
                <w:noProof/>
                <w:webHidden/>
              </w:rPr>
              <w:fldChar w:fldCharType="end"/>
            </w:r>
          </w:hyperlink>
        </w:p>
        <w:p w14:paraId="55423842" w14:textId="33A3E2D4"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112F60" w14:paraId="2B83A8F6" w14:textId="77777777" w:rsidTr="00112F6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112F60" w:rsidRDefault="00221755" w:rsidP="00221755">
            <w:pPr>
              <w:jc w:val="both"/>
              <w:rPr>
                <w:rFonts w:ascii="Calibri" w:eastAsia="Times New Roman" w:hAnsi="Calibri" w:cs="Times New Roman"/>
                <w:bCs w:val="0"/>
                <w:sz w:val="20"/>
              </w:rPr>
            </w:pPr>
            <w:r w:rsidRPr="00112F60">
              <w:rPr>
                <w:rFonts w:ascii="Calibri" w:eastAsia="Times New Roman" w:hAnsi="Calibri" w:cs="Times New Roman"/>
                <w:bCs w:val="0"/>
                <w:sz w:val="20"/>
              </w:rPr>
              <w:t>S. No.</w:t>
            </w:r>
          </w:p>
        </w:tc>
        <w:tc>
          <w:tcPr>
            <w:tcW w:w="1292" w:type="dxa"/>
            <w:hideMark/>
          </w:tcPr>
          <w:p w14:paraId="060F5FD9"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Term</w:t>
            </w:r>
          </w:p>
        </w:tc>
        <w:tc>
          <w:tcPr>
            <w:tcW w:w="6833" w:type="dxa"/>
            <w:hideMark/>
          </w:tcPr>
          <w:p w14:paraId="16DCB11F"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Description</w:t>
            </w:r>
          </w:p>
        </w:tc>
      </w:tr>
      <w:tr w:rsidR="00AB6C30" w:rsidRPr="00112F60" w14:paraId="72C23702"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34D83E6" w14:textId="275A4E79" w:rsidR="00AB6C30" w:rsidRPr="00112F60" w:rsidRDefault="00AB6C30" w:rsidP="00AB6C30">
            <w:pPr>
              <w:jc w:val="both"/>
              <w:rPr>
                <w:rFonts w:ascii="Calibri" w:eastAsia="Times New Roman" w:hAnsi="Calibri" w:cs="Times New Roman"/>
                <w:bCs w:val="0"/>
                <w:sz w:val="20"/>
              </w:rPr>
            </w:pPr>
            <w:r w:rsidRPr="00112F60">
              <w:rPr>
                <w:rFonts w:ascii="Calibri" w:eastAsia="Times New Roman" w:hAnsi="Calibri" w:cs="Times New Roman"/>
                <w:b w:val="0"/>
                <w:bCs w:val="0"/>
                <w:sz w:val="20"/>
              </w:rPr>
              <w:t>1</w:t>
            </w:r>
          </w:p>
        </w:tc>
        <w:tc>
          <w:tcPr>
            <w:tcW w:w="1292" w:type="dxa"/>
          </w:tcPr>
          <w:p w14:paraId="6FC9E312" w14:textId="608E6346"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bCs/>
                <w:sz w:val="20"/>
              </w:rPr>
              <w:t>BATCHDAN</w:t>
            </w:r>
          </w:p>
        </w:tc>
        <w:tc>
          <w:tcPr>
            <w:tcW w:w="6833" w:type="dxa"/>
          </w:tcPr>
          <w:p w14:paraId="2F19258C" w14:textId="13941EA9"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sz w:val="20"/>
              </w:rPr>
              <w:t>Batch Demand Advisory Number - a Unique Credit Guarantee Demand Number generated by NCGTC processing system for demand of CG Fees for batch of loan records which MLI needs to pay to avail the CG cover.</w:t>
            </w:r>
          </w:p>
        </w:tc>
      </w:tr>
      <w:tr w:rsidR="00AB6C30" w:rsidRPr="00112F60" w14:paraId="09A1D5DE"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1E3F403"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2</w:t>
            </w:r>
          </w:p>
        </w:tc>
        <w:tc>
          <w:tcPr>
            <w:tcW w:w="1292" w:type="dxa"/>
            <w:hideMark/>
          </w:tcPr>
          <w:p w14:paraId="1065009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w:t>
            </w:r>
          </w:p>
        </w:tc>
        <w:tc>
          <w:tcPr>
            <w:tcW w:w="6833" w:type="dxa"/>
            <w:hideMark/>
          </w:tcPr>
          <w:p w14:paraId="0DD39904"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w:t>
            </w:r>
          </w:p>
        </w:tc>
      </w:tr>
      <w:tr w:rsidR="00AB6C30" w:rsidRPr="00112F60" w14:paraId="78FD1197" w14:textId="77777777" w:rsidTr="00112F60">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0F4B5F85"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3</w:t>
            </w:r>
          </w:p>
        </w:tc>
        <w:tc>
          <w:tcPr>
            <w:tcW w:w="1292" w:type="dxa"/>
            <w:hideMark/>
          </w:tcPr>
          <w:p w14:paraId="46050E58"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CGDAN</w:t>
            </w:r>
          </w:p>
        </w:tc>
        <w:tc>
          <w:tcPr>
            <w:tcW w:w="6833" w:type="dxa"/>
            <w:hideMark/>
          </w:tcPr>
          <w:p w14:paraId="4B04249A" w14:textId="7A8C5CFB"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Demand Advisory Number - a Unique Credit Guarantee Demand Number generated by NCGTC processing system for each loan record demand of CG Fees which MLI needs to pay to avail the CG cover.</w:t>
            </w:r>
          </w:p>
        </w:tc>
      </w:tr>
      <w:tr w:rsidR="00AB6C30" w:rsidRPr="00112F60" w14:paraId="0D128F8C" w14:textId="77777777" w:rsidTr="00112F60">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5D1F634"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4</w:t>
            </w:r>
          </w:p>
        </w:tc>
        <w:tc>
          <w:tcPr>
            <w:tcW w:w="1292" w:type="dxa"/>
            <w:hideMark/>
          </w:tcPr>
          <w:p w14:paraId="44CC9FB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CGPAN</w:t>
            </w:r>
          </w:p>
        </w:tc>
        <w:tc>
          <w:tcPr>
            <w:tcW w:w="6833" w:type="dxa"/>
            <w:hideMark/>
          </w:tcPr>
          <w:p w14:paraId="7917472D"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A24442" w:rsidRPr="00112F60" w14:paraId="7E86B5D2" w14:textId="77777777" w:rsidTr="00112F60">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3EC4DB9F" w:rsidR="00A24442" w:rsidRPr="00112F60" w:rsidRDefault="00A24442"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5</w:t>
            </w:r>
          </w:p>
        </w:tc>
        <w:tc>
          <w:tcPr>
            <w:tcW w:w="1292" w:type="dxa"/>
          </w:tcPr>
          <w:p w14:paraId="56DC43EE" w14:textId="10FA2DBB"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DDMMYYYY</w:t>
            </w:r>
          </w:p>
        </w:tc>
        <w:tc>
          <w:tcPr>
            <w:tcW w:w="6833" w:type="dxa"/>
          </w:tcPr>
          <w:p w14:paraId="5B26E75D" w14:textId="209685B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 Date; MM-Month; YYYY-Year (4 digit)</w:t>
            </w:r>
          </w:p>
        </w:tc>
      </w:tr>
      <w:tr w:rsidR="00A24442" w:rsidRPr="00112F60" w14:paraId="17DEBADA"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1EB7C969"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6</w:t>
            </w:r>
          </w:p>
        </w:tc>
        <w:tc>
          <w:tcPr>
            <w:tcW w:w="1292" w:type="dxa"/>
            <w:hideMark/>
          </w:tcPr>
          <w:p w14:paraId="13885648"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FY</w:t>
            </w:r>
          </w:p>
        </w:tc>
        <w:tc>
          <w:tcPr>
            <w:tcW w:w="6833" w:type="dxa"/>
            <w:hideMark/>
          </w:tcPr>
          <w:p w14:paraId="7062C2F9"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Financial Year</w:t>
            </w:r>
          </w:p>
        </w:tc>
      </w:tr>
      <w:tr w:rsidR="00A24442" w:rsidRPr="00112F60" w14:paraId="4BD03ED0" w14:textId="77777777" w:rsidTr="00112F60">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31E51E9B"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7</w:t>
            </w:r>
          </w:p>
        </w:tc>
        <w:tc>
          <w:tcPr>
            <w:tcW w:w="1292" w:type="dxa"/>
            <w:hideMark/>
          </w:tcPr>
          <w:p w14:paraId="2C6E29A3"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IFSC</w:t>
            </w:r>
          </w:p>
        </w:tc>
        <w:tc>
          <w:tcPr>
            <w:tcW w:w="6833" w:type="dxa"/>
            <w:hideMark/>
          </w:tcPr>
          <w:p w14:paraId="19401E1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An Indian Financial System Code - an alphanumeric code that uniquely identifies a bank-branch.</w:t>
            </w:r>
          </w:p>
        </w:tc>
      </w:tr>
      <w:tr w:rsidR="00A24442" w:rsidRPr="00112F60" w14:paraId="4356695E" w14:textId="77777777" w:rsidTr="00112F60">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05755623"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8</w:t>
            </w:r>
          </w:p>
        </w:tc>
        <w:tc>
          <w:tcPr>
            <w:tcW w:w="1292" w:type="dxa"/>
            <w:hideMark/>
          </w:tcPr>
          <w:p w14:paraId="08F0C2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MLI</w:t>
            </w:r>
          </w:p>
        </w:tc>
        <w:tc>
          <w:tcPr>
            <w:tcW w:w="6833" w:type="dxa"/>
            <w:hideMark/>
          </w:tcPr>
          <w:p w14:paraId="17556D7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Member Leading Institute. These will be Banks, Factors, and Para- Banks etc. Institutes predominantly in business of Money Lending’s.</w:t>
            </w:r>
          </w:p>
        </w:tc>
      </w:tr>
      <w:tr w:rsidR="00A24442" w:rsidRPr="00112F60" w14:paraId="4721D56E"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2DDF90D0"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9</w:t>
            </w:r>
          </w:p>
        </w:tc>
        <w:tc>
          <w:tcPr>
            <w:tcW w:w="1292" w:type="dxa"/>
          </w:tcPr>
          <w:p w14:paraId="639CC52C" w14:textId="0E9044A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NPA</w:t>
            </w:r>
          </w:p>
        </w:tc>
        <w:tc>
          <w:tcPr>
            <w:tcW w:w="6833" w:type="dxa"/>
          </w:tcPr>
          <w:p w14:paraId="10452179" w14:textId="1F501B7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 xml:space="preserve">Non-Performing Asset </w:t>
            </w:r>
          </w:p>
        </w:tc>
      </w:tr>
      <w:tr w:rsidR="00B65D9D" w:rsidRPr="00112F60" w14:paraId="087EE350"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B06E751" w:rsidR="00B65D9D" w:rsidRPr="00112F60" w:rsidRDefault="00B65D9D" w:rsidP="002D1840">
            <w:pPr>
              <w:jc w:val="both"/>
              <w:rPr>
                <w:rFonts w:ascii="Calibri" w:eastAsia="Times New Roman" w:hAnsi="Calibri" w:cs="Times New Roman"/>
                <w:b w:val="0"/>
                <w:sz w:val="20"/>
              </w:rPr>
            </w:pPr>
            <w:r w:rsidRPr="00112F60">
              <w:rPr>
                <w:rFonts w:ascii="Calibri" w:eastAsia="Times New Roman" w:hAnsi="Calibri" w:cs="Times New Roman"/>
                <w:b w:val="0"/>
                <w:sz w:val="20"/>
              </w:rPr>
              <w:t>1</w:t>
            </w:r>
            <w:r w:rsidR="002D1840" w:rsidRPr="00112F60">
              <w:rPr>
                <w:rFonts w:ascii="Calibri" w:eastAsia="Times New Roman" w:hAnsi="Calibri" w:cs="Times New Roman"/>
                <w:b w:val="0"/>
                <w:sz w:val="20"/>
              </w:rPr>
              <w:t>0</w:t>
            </w:r>
          </w:p>
        </w:tc>
        <w:tc>
          <w:tcPr>
            <w:tcW w:w="1292" w:type="dxa"/>
          </w:tcPr>
          <w:p w14:paraId="4DE8CF8E" w14:textId="473AECE4"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NCGTC</w:t>
            </w:r>
          </w:p>
        </w:tc>
        <w:tc>
          <w:tcPr>
            <w:tcW w:w="6833" w:type="dxa"/>
          </w:tcPr>
          <w:p w14:paraId="776F6B93" w14:textId="022E3B26"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National Credit Guarantee Trustee Company Ltd</w:t>
            </w:r>
          </w:p>
        </w:tc>
      </w:tr>
      <w:tr w:rsidR="00A24442" w:rsidRPr="00112F60" w14:paraId="50CADB4E" w14:textId="77777777" w:rsidTr="00112F60">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2CD9218F"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1</w:t>
            </w:r>
          </w:p>
        </w:tc>
        <w:tc>
          <w:tcPr>
            <w:tcW w:w="1292" w:type="dxa"/>
            <w:hideMark/>
          </w:tcPr>
          <w:p w14:paraId="756878DB"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SURGE</w:t>
            </w:r>
          </w:p>
        </w:tc>
        <w:tc>
          <w:tcPr>
            <w:tcW w:w="6833" w:type="dxa"/>
            <w:hideMark/>
          </w:tcPr>
          <w:p w14:paraId="43F152D5"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Software System Developed and Commissioned by NCGTC for Managing Credit Guarantee Business Process.</w:t>
            </w:r>
          </w:p>
          <w:p w14:paraId="1C0397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i/>
                <w:iCs/>
                <w:sz w:val="20"/>
              </w:rPr>
              <w:t>SURGE – System for Underwriting, Reassurance &amp; Guarantee Endorsement</w:t>
            </w:r>
          </w:p>
        </w:tc>
      </w:tr>
      <w:tr w:rsidR="00A24442" w:rsidRPr="00112F60" w14:paraId="743C5FEE"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122F5AA2"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2</w:t>
            </w:r>
          </w:p>
        </w:tc>
        <w:tc>
          <w:tcPr>
            <w:tcW w:w="1292" w:type="dxa"/>
            <w:hideMark/>
          </w:tcPr>
          <w:p w14:paraId="32E3FD30"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XML</w:t>
            </w:r>
          </w:p>
        </w:tc>
        <w:tc>
          <w:tcPr>
            <w:tcW w:w="6833" w:type="dxa"/>
            <w:hideMark/>
          </w:tcPr>
          <w:p w14:paraId="6F74F087"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Extensible Markup Language (</w:t>
            </w:r>
            <w:r w:rsidRPr="00112F60">
              <w:rPr>
                <w:rFonts w:ascii="Calibri" w:eastAsia="Times New Roman" w:hAnsi="Calibri" w:cs="Times New Roman"/>
                <w:b/>
                <w:bCs/>
                <w:sz w:val="20"/>
              </w:rPr>
              <w:t>XML</w:t>
            </w:r>
            <w:r w:rsidRPr="00112F60">
              <w:rPr>
                <w:rFonts w:ascii="Calibri" w:eastAsia="Times New Roman" w:hAnsi="Calibri"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112F60" w:rsidRPr="00112F60" w14:paraId="0B9AD9DA"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3E2D4EBA" w14:textId="681EBF9C"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13</w:t>
            </w:r>
          </w:p>
        </w:tc>
        <w:tc>
          <w:tcPr>
            <w:tcW w:w="1292" w:type="dxa"/>
          </w:tcPr>
          <w:p w14:paraId="6B321327" w14:textId="5FF53790"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KYC</w:t>
            </w:r>
          </w:p>
        </w:tc>
        <w:tc>
          <w:tcPr>
            <w:tcW w:w="6833" w:type="dxa"/>
          </w:tcPr>
          <w:p w14:paraId="7B15BA59" w14:textId="14D333D2"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Know your customer - is the process of a business identifying and verifying the identity of its end customers.</w:t>
            </w:r>
          </w:p>
        </w:tc>
      </w:tr>
      <w:tr w:rsidR="00112F60" w:rsidRPr="00112F60" w14:paraId="730EDC10"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0B2949E" w14:textId="0A0D0C8C"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14</w:t>
            </w:r>
          </w:p>
        </w:tc>
        <w:tc>
          <w:tcPr>
            <w:tcW w:w="1292" w:type="dxa"/>
          </w:tcPr>
          <w:p w14:paraId="2DFC2D91" w14:textId="0908CF62"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PAN</w:t>
            </w:r>
          </w:p>
        </w:tc>
        <w:tc>
          <w:tcPr>
            <w:tcW w:w="6833" w:type="dxa"/>
          </w:tcPr>
          <w:p w14:paraId="3E6CE80C" w14:textId="640CD2A3"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Permanent Account Number (PAN) is a code that acts as an identification for Indian nationals, especially those who pay Income Tax. It is a unique, 10-character alpha-numeric identifier, issued to all judicial entities identifiable under the Indian Income Tax Act, 1961.</w:t>
            </w:r>
          </w:p>
        </w:tc>
      </w:tr>
      <w:tr w:rsidR="00112F60" w:rsidRPr="00112F60" w14:paraId="5FB9D818"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B5CBED4" w14:textId="692458B8"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15</w:t>
            </w:r>
          </w:p>
        </w:tc>
        <w:tc>
          <w:tcPr>
            <w:tcW w:w="1292" w:type="dxa"/>
          </w:tcPr>
          <w:p w14:paraId="50119438" w14:textId="2F439731"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w:t>
            </w:r>
          </w:p>
        </w:tc>
        <w:tc>
          <w:tcPr>
            <w:tcW w:w="6833" w:type="dxa"/>
          </w:tcPr>
          <w:p w14:paraId="4D7013F1" w14:textId="702E8C23" w:rsidR="00112F60" w:rsidRPr="00112F60" w:rsidRDefault="00112F60" w:rsidP="00112F6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Account or Account No. – a common written abbreviation for account in context of Banking/Financials</w:t>
            </w:r>
          </w:p>
        </w:tc>
      </w:tr>
    </w:tbl>
    <w:p w14:paraId="5B500377" w14:textId="77777777" w:rsidR="005B4465" w:rsidRPr="005B4465" w:rsidRDefault="005B4465" w:rsidP="005B4465">
      <w:pPr>
        <w:jc w:val="both"/>
      </w:pPr>
    </w:p>
    <w:p w14:paraId="0E2960B5" w14:textId="77777777"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 w:name="_Toc461481009"/>
      <w:bookmarkStart w:id="3" w:name="_Toc436819445"/>
      <w:bookmarkStart w:id="4" w:name="_Toc483683726"/>
      <w:bookmarkEnd w:id="0"/>
      <w:r>
        <w:rPr>
          <w:rFonts w:ascii="Trebuchet MS" w:eastAsia="Times New Roman" w:hAnsi="Trebuchet MS" w:cs="Arial"/>
          <w:b/>
          <w:bCs/>
          <w:iCs/>
          <w:color w:val="7F7F7F"/>
          <w:sz w:val="28"/>
          <w:szCs w:val="28"/>
        </w:rPr>
        <w:lastRenderedPageBreak/>
        <w:t>Introduction</w:t>
      </w:r>
      <w:bookmarkEnd w:id="2"/>
      <w:bookmarkEnd w:id="4"/>
    </w:p>
    <w:p w14:paraId="613F6517" w14:textId="67D20A99" w:rsidR="002B1987" w:rsidRDefault="002B1987" w:rsidP="005D1B4D">
      <w:pPr>
        <w:jc w:val="both"/>
      </w:pPr>
      <w:r>
        <w:t xml:space="preserve">SURGE allows further operational features to MLI as well as to NCGTC users – thereby facilitating them to </w:t>
      </w:r>
      <w:r w:rsidR="00536338">
        <w:t xml:space="preserve">operate on the issued CG. </w:t>
      </w:r>
    </w:p>
    <w:p w14:paraId="3829315D" w14:textId="15CE1E6A" w:rsidR="00BA5859" w:rsidRDefault="0045634A" w:rsidP="005D1B4D">
      <w:pPr>
        <w:jc w:val="both"/>
      </w:pPr>
      <w:r>
        <w:t xml:space="preserve">Below is the classification of the </w:t>
      </w:r>
      <w:r w:rsidR="00BA5859">
        <w:t xml:space="preserve">operations </w:t>
      </w:r>
      <w:r>
        <w:t>as per the SURGE stakeholders and as per the mode/channel (Batch/Real-time):</w:t>
      </w:r>
    </w:p>
    <w:tbl>
      <w:tblPr>
        <w:tblStyle w:val="GridTable4-Accent2"/>
        <w:tblW w:w="10299" w:type="dxa"/>
        <w:tblLook w:val="04A0" w:firstRow="1" w:lastRow="0" w:firstColumn="1" w:lastColumn="0" w:noHBand="0" w:noVBand="1"/>
      </w:tblPr>
      <w:tblGrid>
        <w:gridCol w:w="774"/>
        <w:gridCol w:w="2985"/>
        <w:gridCol w:w="870"/>
        <w:gridCol w:w="1130"/>
        <w:gridCol w:w="1086"/>
        <w:gridCol w:w="1091"/>
        <w:gridCol w:w="2363"/>
      </w:tblGrid>
      <w:tr w:rsidR="000F6912" w:rsidRPr="006139F7" w14:paraId="5246E2FD" w14:textId="77777777" w:rsidTr="006139F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02EF4D79" w14:textId="504419A6" w:rsidR="000F6912" w:rsidRPr="006139F7" w:rsidRDefault="000F6912" w:rsidP="00350948">
            <w:pPr>
              <w:jc w:val="center"/>
              <w:rPr>
                <w:sz w:val="20"/>
                <w:szCs w:val="20"/>
              </w:rPr>
            </w:pPr>
            <w:r w:rsidRPr="006139F7">
              <w:rPr>
                <w:sz w:val="20"/>
                <w:szCs w:val="20"/>
              </w:rPr>
              <w:t>S. No.</w:t>
            </w:r>
          </w:p>
        </w:tc>
        <w:tc>
          <w:tcPr>
            <w:tcW w:w="2622" w:type="dxa"/>
            <w:vMerge w:val="restart"/>
          </w:tcPr>
          <w:p w14:paraId="0A5D82CA" w14:textId="09B97E17"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21A50289" w14:textId="2EC1EA55"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543EF469" w14:textId="744BF939"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34A25295" w14:textId="5DC09EA4"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0F6912" w:rsidRPr="006139F7" w14:paraId="1ECE4D52" w14:textId="77777777" w:rsidTr="006139F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2EB4211C" w14:textId="77777777" w:rsidR="000F6912" w:rsidRPr="006139F7" w:rsidRDefault="000F6912" w:rsidP="00BA5859">
            <w:pPr>
              <w:jc w:val="both"/>
              <w:rPr>
                <w:sz w:val="20"/>
                <w:szCs w:val="20"/>
              </w:rPr>
            </w:pPr>
          </w:p>
        </w:tc>
        <w:tc>
          <w:tcPr>
            <w:tcW w:w="2622" w:type="dxa"/>
            <w:vMerge/>
          </w:tcPr>
          <w:p w14:paraId="4F6707D0"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3EA39755" w14:textId="313EDC7C"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24F17517" w14:textId="4D78CBE4"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20CDB9BB" w14:textId="57217AE7"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5E25CBB2" w14:textId="525EFAF0"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6B044B6C"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0F6912" w:rsidRPr="006139F7" w14:paraId="1B22EA5C" w14:textId="77777777" w:rsidTr="006139F7">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7837CCA3" w14:textId="00E24A65" w:rsidR="000F6912" w:rsidRPr="006139F7" w:rsidRDefault="000F6912" w:rsidP="00965D5A">
            <w:pPr>
              <w:rPr>
                <w:b w:val="0"/>
                <w:sz w:val="20"/>
                <w:szCs w:val="20"/>
              </w:rPr>
            </w:pPr>
            <w:r w:rsidRPr="006139F7">
              <w:rPr>
                <w:b w:val="0"/>
                <w:sz w:val="20"/>
                <w:szCs w:val="20"/>
              </w:rPr>
              <w:t>1</w:t>
            </w:r>
          </w:p>
        </w:tc>
        <w:tc>
          <w:tcPr>
            <w:tcW w:w="2622" w:type="dxa"/>
          </w:tcPr>
          <w:p w14:paraId="06D4EE74" w14:textId="384EE6A7" w:rsidR="000F6912" w:rsidRPr="006139F7" w:rsidRDefault="00965D5A"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1 - </w:t>
            </w:r>
            <w:r w:rsidR="000F6912" w:rsidRPr="006139F7">
              <w:rPr>
                <w:sz w:val="20"/>
                <w:szCs w:val="20"/>
              </w:rPr>
              <w:t>Search and View a CG</w:t>
            </w:r>
          </w:p>
        </w:tc>
        <w:tc>
          <w:tcPr>
            <w:tcW w:w="881" w:type="dxa"/>
          </w:tcPr>
          <w:p w14:paraId="7946474E" w14:textId="572FE9B6"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30D66A26" w14:textId="60FAE7E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33360D3E" w14:textId="514AC77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611E695E" w14:textId="0F5B0E08"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33609438" w14:textId="1036BBC2" w:rsidR="000F6912" w:rsidRPr="006139F7" w:rsidRDefault="000F6912"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0F6912" w:rsidRPr="006139F7" w14:paraId="3C6088E1" w14:textId="77777777" w:rsidTr="006139F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3002BA34" w14:textId="6DC58EBA" w:rsidR="000F6912" w:rsidRPr="006139F7" w:rsidRDefault="000F6912" w:rsidP="00965D5A">
            <w:pPr>
              <w:rPr>
                <w:b w:val="0"/>
                <w:sz w:val="20"/>
                <w:szCs w:val="20"/>
              </w:rPr>
            </w:pPr>
            <w:r w:rsidRPr="006139F7">
              <w:rPr>
                <w:b w:val="0"/>
                <w:sz w:val="20"/>
                <w:szCs w:val="20"/>
              </w:rPr>
              <w:t>2</w:t>
            </w:r>
          </w:p>
        </w:tc>
        <w:tc>
          <w:tcPr>
            <w:tcW w:w="2622" w:type="dxa"/>
          </w:tcPr>
          <w:p w14:paraId="73AE2D83" w14:textId="077F00FE" w:rsidR="000F6912" w:rsidRPr="006139F7" w:rsidRDefault="00965D5A"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2 - </w:t>
            </w:r>
            <w:r w:rsidR="002963EC" w:rsidRPr="006139F7">
              <w:rPr>
                <w:sz w:val="20"/>
                <w:szCs w:val="20"/>
              </w:rPr>
              <w:t>Updates to KYC Fields</w:t>
            </w:r>
          </w:p>
        </w:tc>
        <w:tc>
          <w:tcPr>
            <w:tcW w:w="881" w:type="dxa"/>
          </w:tcPr>
          <w:p w14:paraId="7C14E582" w14:textId="098AEE8F"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48B5B439" w14:textId="63C4ED6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098D2139" w14:textId="7F6176E9"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DCFBC41" w14:textId="3BA6D02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257609BE" w14:textId="0B493234" w:rsidR="000F6912" w:rsidRPr="006139F7" w:rsidRDefault="000F6912"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886064" w:rsidRPr="006139F7" w14:paraId="20B0EC75" w14:textId="77777777" w:rsidTr="006139F7">
        <w:trPr>
          <w:trHeight w:val="1178"/>
        </w:trPr>
        <w:tc>
          <w:tcPr>
            <w:cnfStyle w:val="001000000000" w:firstRow="0" w:lastRow="0" w:firstColumn="1" w:lastColumn="0" w:oddVBand="0" w:evenVBand="0" w:oddHBand="0" w:evenHBand="0" w:firstRowFirstColumn="0" w:firstRowLastColumn="0" w:lastRowFirstColumn="0" w:lastRowLastColumn="0"/>
            <w:tcW w:w="810" w:type="dxa"/>
          </w:tcPr>
          <w:p w14:paraId="5079922B" w14:textId="60A363BF" w:rsidR="00886064" w:rsidRPr="006139F7" w:rsidRDefault="00886064" w:rsidP="00886064">
            <w:pPr>
              <w:rPr>
                <w:b w:val="0"/>
                <w:sz w:val="20"/>
                <w:szCs w:val="20"/>
              </w:rPr>
            </w:pPr>
            <w:r w:rsidRPr="006139F7">
              <w:rPr>
                <w:b w:val="0"/>
                <w:sz w:val="20"/>
                <w:szCs w:val="20"/>
              </w:rPr>
              <w:t>3</w:t>
            </w:r>
          </w:p>
        </w:tc>
        <w:tc>
          <w:tcPr>
            <w:tcW w:w="2622" w:type="dxa"/>
          </w:tcPr>
          <w:p w14:paraId="155FB4C5" w14:textId="172423AB" w:rsidR="00886064" w:rsidRPr="006139F7" w:rsidRDefault="00886064" w:rsidP="0088606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Ops 3 – Update NPA/Closure Status</w:t>
            </w:r>
          </w:p>
          <w:p w14:paraId="0EA4E31E" w14:textId="63746EEE" w:rsidR="00886064" w:rsidRPr="006139F7" w:rsidRDefault="00886064" w:rsidP="00886064">
            <w:pPr>
              <w:cnfStyle w:val="000000000000" w:firstRow="0" w:lastRow="0" w:firstColumn="0" w:lastColumn="0" w:oddVBand="0" w:evenVBand="0" w:oddHBand="0" w:evenHBand="0" w:firstRowFirstColumn="0" w:firstRowLastColumn="0" w:lastRowFirstColumn="0" w:lastRowLastColumn="0"/>
              <w:rPr>
                <w:sz w:val="20"/>
                <w:szCs w:val="20"/>
              </w:rPr>
            </w:pPr>
          </w:p>
        </w:tc>
        <w:tc>
          <w:tcPr>
            <w:tcW w:w="881" w:type="dxa"/>
          </w:tcPr>
          <w:p w14:paraId="2D48B78B" w14:textId="16A19841"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6B954AD2" w14:textId="49A22AD4"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689012BA" w14:textId="5F57DF38"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02E5D107" w14:textId="06403724"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B</w:t>
            </w:r>
          </w:p>
        </w:tc>
        <w:tc>
          <w:tcPr>
            <w:tcW w:w="2524" w:type="dxa"/>
          </w:tcPr>
          <w:p w14:paraId="3E9CCEA9" w14:textId="771DB77D" w:rsidR="00886064" w:rsidRPr="00116EC0" w:rsidRDefault="00886064" w:rsidP="00116EC0">
            <w:pPr>
              <w:cnfStyle w:val="000000000000" w:firstRow="0" w:lastRow="0" w:firstColumn="0" w:lastColumn="0" w:oddVBand="0" w:evenVBand="0" w:oddHBand="0" w:evenHBand="0" w:firstRowFirstColumn="0" w:firstRowLastColumn="0" w:lastRowFirstColumn="0" w:lastRowLastColumn="0"/>
              <w:rPr>
                <w:sz w:val="20"/>
                <w:szCs w:val="20"/>
              </w:rPr>
            </w:pPr>
            <w:r w:rsidRPr="00116EC0">
              <w:rPr>
                <w:sz w:val="20"/>
                <w:szCs w:val="20"/>
              </w:rPr>
              <w:t>Separate batch (apart from ‘continuity’ batch) every quarter</w:t>
            </w:r>
          </w:p>
        </w:tc>
      </w:tr>
      <w:tr w:rsidR="000F6912" w:rsidRPr="006139F7" w14:paraId="2B926A80" w14:textId="77777777" w:rsidTr="006139F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10" w:type="dxa"/>
          </w:tcPr>
          <w:p w14:paraId="0DF07858" w14:textId="3991401E" w:rsidR="000F6912" w:rsidRPr="006139F7" w:rsidRDefault="00886064" w:rsidP="00965D5A">
            <w:pPr>
              <w:rPr>
                <w:b w:val="0"/>
                <w:sz w:val="20"/>
                <w:szCs w:val="20"/>
              </w:rPr>
            </w:pPr>
            <w:r>
              <w:rPr>
                <w:b w:val="0"/>
                <w:sz w:val="20"/>
                <w:szCs w:val="20"/>
              </w:rPr>
              <w:t>4</w:t>
            </w:r>
          </w:p>
        </w:tc>
        <w:tc>
          <w:tcPr>
            <w:tcW w:w="2622" w:type="dxa"/>
          </w:tcPr>
          <w:p w14:paraId="3C6A0B5E" w14:textId="3144AF8E" w:rsidR="000F6912" w:rsidRPr="006139F7" w:rsidRDefault="00965D5A" w:rsidP="000421F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w:t>
            </w:r>
            <w:r w:rsidR="000421F4" w:rsidRPr="006139F7">
              <w:rPr>
                <w:sz w:val="20"/>
                <w:szCs w:val="20"/>
              </w:rPr>
              <w:t>4</w:t>
            </w:r>
            <w:r w:rsidRPr="006139F7">
              <w:rPr>
                <w:sz w:val="20"/>
                <w:szCs w:val="20"/>
              </w:rPr>
              <w:t xml:space="preserve"> - </w:t>
            </w:r>
            <w:r w:rsidR="000F6912" w:rsidRPr="006139F7">
              <w:rPr>
                <w:sz w:val="20"/>
                <w:szCs w:val="20"/>
              </w:rPr>
              <w:t>Close CG</w:t>
            </w:r>
          </w:p>
        </w:tc>
        <w:tc>
          <w:tcPr>
            <w:tcW w:w="881" w:type="dxa"/>
          </w:tcPr>
          <w:p w14:paraId="7444FED1" w14:textId="66D98AD4"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7906A1FF" w14:textId="793F2120"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6D8919B5" w14:textId="511E5181"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26FC53BA" w14:textId="11C92B26"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700C868B" w14:textId="67C40FD8" w:rsidR="000F6912" w:rsidRPr="006139F7" w:rsidRDefault="000F6912"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6B7AF0" w:rsidRPr="006139F7" w14:paraId="3ED12247" w14:textId="77777777" w:rsidTr="006139F7">
        <w:trPr>
          <w:trHeight w:val="225"/>
        </w:trPr>
        <w:tc>
          <w:tcPr>
            <w:cnfStyle w:val="001000000000" w:firstRow="0" w:lastRow="0" w:firstColumn="1" w:lastColumn="0" w:oddVBand="0" w:evenVBand="0" w:oddHBand="0" w:evenHBand="0" w:firstRowFirstColumn="0" w:firstRowLastColumn="0" w:lastRowFirstColumn="0" w:lastRowLastColumn="0"/>
            <w:tcW w:w="810" w:type="dxa"/>
          </w:tcPr>
          <w:p w14:paraId="728E8A2C" w14:textId="6A560EE7" w:rsidR="006B7AF0" w:rsidRPr="006139F7" w:rsidRDefault="00886064" w:rsidP="006B7AF0">
            <w:pPr>
              <w:rPr>
                <w:b w:val="0"/>
                <w:sz w:val="20"/>
                <w:szCs w:val="20"/>
              </w:rPr>
            </w:pPr>
            <w:r>
              <w:rPr>
                <w:b w:val="0"/>
                <w:sz w:val="20"/>
                <w:szCs w:val="20"/>
              </w:rPr>
              <w:t>5</w:t>
            </w:r>
          </w:p>
        </w:tc>
        <w:tc>
          <w:tcPr>
            <w:tcW w:w="2622" w:type="dxa"/>
          </w:tcPr>
          <w:p w14:paraId="6157BE15" w14:textId="15236477" w:rsidR="006B7AF0" w:rsidRPr="006139F7" w:rsidRDefault="006B7AF0" w:rsidP="006B7AF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5 – Levy Penalty on MLI </w:t>
            </w:r>
          </w:p>
        </w:tc>
        <w:tc>
          <w:tcPr>
            <w:tcW w:w="881" w:type="dxa"/>
          </w:tcPr>
          <w:p w14:paraId="7E240E75" w14:textId="192A7D76"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484B8EBF" w14:textId="0E1BE0C7"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15B01320" w14:textId="5E8ADBA7"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1EDA6F05" w14:textId="5305DD84"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3CE1D5BA" w14:textId="344706C6" w:rsidR="006B7AF0" w:rsidRPr="006139F7" w:rsidRDefault="006B7AF0" w:rsidP="006B7AF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6B7AF0" w:rsidRPr="006139F7" w14:paraId="5E660E60" w14:textId="77777777" w:rsidTr="006139F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10" w:type="dxa"/>
          </w:tcPr>
          <w:p w14:paraId="14827845" w14:textId="241D1384" w:rsidR="006B7AF0" w:rsidRPr="006139F7" w:rsidRDefault="00886064" w:rsidP="006B7AF0">
            <w:pPr>
              <w:rPr>
                <w:b w:val="0"/>
                <w:sz w:val="20"/>
                <w:szCs w:val="20"/>
              </w:rPr>
            </w:pPr>
            <w:r>
              <w:rPr>
                <w:b w:val="0"/>
                <w:sz w:val="20"/>
                <w:szCs w:val="20"/>
              </w:rPr>
              <w:t>6</w:t>
            </w:r>
          </w:p>
        </w:tc>
        <w:tc>
          <w:tcPr>
            <w:tcW w:w="2622" w:type="dxa"/>
          </w:tcPr>
          <w:p w14:paraId="6C4CAA08" w14:textId="7DA74C38" w:rsidR="006B7AF0" w:rsidRPr="006139F7" w:rsidRDefault="006B7AF0" w:rsidP="006B7AF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Ops 6 - Release Lapse</w:t>
            </w:r>
          </w:p>
        </w:tc>
        <w:tc>
          <w:tcPr>
            <w:tcW w:w="881" w:type="dxa"/>
          </w:tcPr>
          <w:p w14:paraId="5423F33C" w14:textId="0D7EA2BE"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0237283B" w14:textId="742FD58B"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190F1456" w14:textId="69617CFD"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28BE3DC" w14:textId="53942D85"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7BB15DBD" w14:textId="46939A2F" w:rsidR="006B7AF0" w:rsidRPr="006139F7" w:rsidRDefault="006B7AF0" w:rsidP="006B7AF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D55330" w:rsidRPr="006139F7" w14:paraId="69DCC6FD" w14:textId="77777777" w:rsidTr="006139F7">
        <w:trPr>
          <w:trHeight w:val="251"/>
        </w:trPr>
        <w:tc>
          <w:tcPr>
            <w:cnfStyle w:val="001000000000" w:firstRow="0" w:lastRow="0" w:firstColumn="1" w:lastColumn="0" w:oddVBand="0" w:evenVBand="0" w:oddHBand="0" w:evenHBand="0" w:firstRowFirstColumn="0" w:firstRowLastColumn="0" w:lastRowFirstColumn="0" w:lastRowLastColumn="0"/>
            <w:tcW w:w="810" w:type="dxa"/>
          </w:tcPr>
          <w:p w14:paraId="36BFCE3C" w14:textId="2C935A4D" w:rsidR="00D55330" w:rsidRPr="006139F7" w:rsidRDefault="00886064" w:rsidP="00D55330">
            <w:pPr>
              <w:rPr>
                <w:b w:val="0"/>
                <w:sz w:val="20"/>
                <w:szCs w:val="20"/>
              </w:rPr>
            </w:pPr>
            <w:r>
              <w:rPr>
                <w:b w:val="0"/>
                <w:sz w:val="20"/>
                <w:szCs w:val="20"/>
              </w:rPr>
              <w:t>7</w:t>
            </w:r>
          </w:p>
        </w:tc>
        <w:tc>
          <w:tcPr>
            <w:tcW w:w="2622" w:type="dxa"/>
          </w:tcPr>
          <w:p w14:paraId="7757A6F7" w14:textId="7ADED6A0" w:rsidR="00D55330" w:rsidRPr="006139F7" w:rsidRDefault="00D55330" w:rsidP="00D5533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7 – </w:t>
            </w:r>
            <w:r w:rsidR="001515D3">
              <w:rPr>
                <w:sz w:val="20"/>
                <w:szCs w:val="20"/>
              </w:rPr>
              <w:t>Set Window Date for New/Continuity/Update/Payment of CG’s</w:t>
            </w:r>
          </w:p>
        </w:tc>
        <w:tc>
          <w:tcPr>
            <w:tcW w:w="881" w:type="dxa"/>
          </w:tcPr>
          <w:p w14:paraId="78AD4365" w14:textId="675AC742"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29FF68A9" w14:textId="2EE93527"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465EF5AF" w14:textId="053BAD5D"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44040FB1" w14:textId="5A477D8C"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6ADAE053" w14:textId="16F3AFD5" w:rsidR="00D55330" w:rsidRPr="006139F7" w:rsidRDefault="00D55330" w:rsidP="00D5533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bl>
    <w:p w14:paraId="300B0BF7" w14:textId="13A5F095" w:rsidR="00BA5859" w:rsidRDefault="00BA5859" w:rsidP="005D1B4D">
      <w:pPr>
        <w:jc w:val="both"/>
      </w:pPr>
    </w:p>
    <w:p w14:paraId="600B356E" w14:textId="3E3EDCC0" w:rsidR="00116EC0" w:rsidRDefault="00116EC0" w:rsidP="005D1B4D">
      <w:pPr>
        <w:jc w:val="both"/>
      </w:pPr>
      <w:r>
        <w:t>Apart from above classification of the operations, this scheme has the following classification for new and continuity CG issuance:</w:t>
      </w:r>
    </w:p>
    <w:tbl>
      <w:tblPr>
        <w:tblStyle w:val="GridTable4-Accent2"/>
        <w:tblW w:w="10299" w:type="dxa"/>
        <w:tblLook w:val="04A0" w:firstRow="1" w:lastRow="0" w:firstColumn="1" w:lastColumn="0" w:noHBand="0" w:noVBand="1"/>
      </w:tblPr>
      <w:tblGrid>
        <w:gridCol w:w="810"/>
        <w:gridCol w:w="2622"/>
        <w:gridCol w:w="881"/>
        <w:gridCol w:w="1200"/>
        <w:gridCol w:w="1121"/>
        <w:gridCol w:w="1141"/>
        <w:gridCol w:w="2524"/>
      </w:tblGrid>
      <w:tr w:rsidR="00116EC0" w:rsidRPr="006139F7" w14:paraId="400E6D5D" w14:textId="77777777" w:rsidTr="00C94D3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2494A03E" w14:textId="77777777" w:rsidR="00116EC0" w:rsidRPr="006139F7" w:rsidRDefault="00116EC0" w:rsidP="00C94D34">
            <w:pPr>
              <w:jc w:val="center"/>
              <w:rPr>
                <w:sz w:val="20"/>
                <w:szCs w:val="20"/>
              </w:rPr>
            </w:pPr>
            <w:r w:rsidRPr="006139F7">
              <w:rPr>
                <w:sz w:val="20"/>
                <w:szCs w:val="20"/>
              </w:rPr>
              <w:t>S. No.</w:t>
            </w:r>
          </w:p>
        </w:tc>
        <w:tc>
          <w:tcPr>
            <w:tcW w:w="2622" w:type="dxa"/>
            <w:vMerge w:val="restart"/>
          </w:tcPr>
          <w:p w14:paraId="74D43EAA" w14:textId="77777777" w:rsidR="00116EC0" w:rsidRPr="006139F7" w:rsidRDefault="00116EC0" w:rsidP="00C94D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0D74FF4A" w14:textId="77777777" w:rsidR="00116EC0" w:rsidRPr="006139F7" w:rsidRDefault="00116EC0" w:rsidP="00C94D34">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5C72735A" w14:textId="77777777" w:rsidR="00116EC0" w:rsidRPr="006139F7" w:rsidRDefault="00116EC0" w:rsidP="00C94D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2DC029C0" w14:textId="77777777" w:rsidR="00116EC0" w:rsidRPr="006139F7" w:rsidRDefault="00116EC0" w:rsidP="00C94D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116EC0" w:rsidRPr="006139F7" w14:paraId="580C4A10" w14:textId="77777777" w:rsidTr="00C94D3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04864E9F" w14:textId="77777777" w:rsidR="00116EC0" w:rsidRPr="006139F7" w:rsidRDefault="00116EC0" w:rsidP="00C94D34">
            <w:pPr>
              <w:jc w:val="both"/>
              <w:rPr>
                <w:sz w:val="20"/>
                <w:szCs w:val="20"/>
              </w:rPr>
            </w:pPr>
          </w:p>
        </w:tc>
        <w:tc>
          <w:tcPr>
            <w:tcW w:w="2622" w:type="dxa"/>
            <w:vMerge/>
          </w:tcPr>
          <w:p w14:paraId="2F82E854" w14:textId="77777777" w:rsidR="00116EC0" w:rsidRPr="006139F7" w:rsidRDefault="00116EC0" w:rsidP="00C94D34">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4C17ABB1" w14:textId="77777777" w:rsidR="00116EC0" w:rsidRPr="006139F7" w:rsidRDefault="00116EC0" w:rsidP="00C94D3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43228296" w14:textId="77777777" w:rsidR="00116EC0" w:rsidRPr="006139F7" w:rsidRDefault="00116EC0" w:rsidP="00C94D3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1DF893CE" w14:textId="77777777" w:rsidR="00116EC0" w:rsidRPr="006139F7" w:rsidRDefault="00116EC0" w:rsidP="00C94D3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644AFB1C" w14:textId="77777777" w:rsidR="00116EC0" w:rsidRPr="006139F7" w:rsidRDefault="00116EC0" w:rsidP="00C94D34">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2B9040A2" w14:textId="77777777" w:rsidR="00116EC0" w:rsidRPr="006139F7" w:rsidRDefault="00116EC0" w:rsidP="00C94D34">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116EC0" w:rsidRPr="006139F7" w14:paraId="0E5AD4CD" w14:textId="77777777" w:rsidTr="00C94D34">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6A821F07" w14:textId="77777777" w:rsidR="00116EC0" w:rsidRPr="006139F7" w:rsidRDefault="00116EC0" w:rsidP="00C94D34">
            <w:pPr>
              <w:rPr>
                <w:b w:val="0"/>
                <w:sz w:val="20"/>
                <w:szCs w:val="20"/>
              </w:rPr>
            </w:pPr>
            <w:r w:rsidRPr="006139F7">
              <w:rPr>
                <w:b w:val="0"/>
                <w:sz w:val="20"/>
                <w:szCs w:val="20"/>
              </w:rPr>
              <w:t>1</w:t>
            </w:r>
          </w:p>
        </w:tc>
        <w:tc>
          <w:tcPr>
            <w:tcW w:w="2622" w:type="dxa"/>
          </w:tcPr>
          <w:p w14:paraId="1CED39DE" w14:textId="1BB273FF" w:rsidR="00116EC0" w:rsidRPr="006139F7" w:rsidRDefault="00116EC0" w:rsidP="00C94D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CG Request</w:t>
            </w:r>
          </w:p>
        </w:tc>
        <w:tc>
          <w:tcPr>
            <w:tcW w:w="881" w:type="dxa"/>
          </w:tcPr>
          <w:p w14:paraId="53D1C9D2" w14:textId="5F8778BC" w:rsidR="00116EC0" w:rsidRPr="006139F7" w:rsidRDefault="00116EC0" w:rsidP="00C94D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dxa"/>
          </w:tcPr>
          <w:p w14:paraId="323864C4" w14:textId="77777777" w:rsidR="00116EC0" w:rsidRPr="006139F7" w:rsidRDefault="00116EC0" w:rsidP="00C94D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387E8720" w14:textId="77777777" w:rsidR="00116EC0" w:rsidRPr="006139F7" w:rsidRDefault="00116EC0" w:rsidP="00C94D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69129AE2" w14:textId="187F2D70" w:rsidR="00116EC0" w:rsidRPr="006139F7" w:rsidRDefault="00116EC0" w:rsidP="00C94D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2524" w:type="dxa"/>
          </w:tcPr>
          <w:p w14:paraId="09CCBC27" w14:textId="6F4F11CC" w:rsidR="00116EC0" w:rsidRPr="006139F7" w:rsidRDefault="00116EC0" w:rsidP="00C94D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Quarter</w:t>
            </w:r>
          </w:p>
        </w:tc>
      </w:tr>
      <w:tr w:rsidR="00116EC0" w:rsidRPr="006139F7" w14:paraId="7DF42D9C" w14:textId="77777777" w:rsidTr="00C94D3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4DA26B87" w14:textId="77777777" w:rsidR="00116EC0" w:rsidRPr="006139F7" w:rsidRDefault="00116EC0" w:rsidP="00C94D34">
            <w:pPr>
              <w:rPr>
                <w:b w:val="0"/>
                <w:sz w:val="20"/>
                <w:szCs w:val="20"/>
              </w:rPr>
            </w:pPr>
            <w:r w:rsidRPr="006139F7">
              <w:rPr>
                <w:b w:val="0"/>
                <w:sz w:val="20"/>
                <w:szCs w:val="20"/>
              </w:rPr>
              <w:t>2</w:t>
            </w:r>
          </w:p>
        </w:tc>
        <w:tc>
          <w:tcPr>
            <w:tcW w:w="2622" w:type="dxa"/>
          </w:tcPr>
          <w:p w14:paraId="6B03F694" w14:textId="47C7E9F0" w:rsidR="00116EC0" w:rsidRPr="006139F7" w:rsidRDefault="00116EC0" w:rsidP="00C94D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Continuity CG Request</w:t>
            </w:r>
          </w:p>
        </w:tc>
        <w:tc>
          <w:tcPr>
            <w:tcW w:w="881" w:type="dxa"/>
          </w:tcPr>
          <w:p w14:paraId="1217721F" w14:textId="77777777" w:rsidR="00116EC0" w:rsidRPr="006139F7" w:rsidRDefault="00116EC0" w:rsidP="00C94D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2881C789" w14:textId="77777777" w:rsidR="00116EC0" w:rsidRPr="006139F7" w:rsidRDefault="00116EC0" w:rsidP="00C94D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15D0960F" w14:textId="77777777" w:rsidR="00116EC0" w:rsidRPr="006139F7" w:rsidRDefault="00116EC0" w:rsidP="00C94D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E197544" w14:textId="5AC0DB45" w:rsidR="00116EC0" w:rsidRPr="006139F7" w:rsidRDefault="00116EC0" w:rsidP="00C94D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2524" w:type="dxa"/>
          </w:tcPr>
          <w:p w14:paraId="31B4BE45" w14:textId="50F7F254" w:rsidR="00116EC0" w:rsidRPr="006139F7" w:rsidRDefault="00116EC0" w:rsidP="00C94D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Once Every Year</w:t>
            </w:r>
          </w:p>
        </w:tc>
      </w:tr>
    </w:tbl>
    <w:p w14:paraId="0CA77F28" w14:textId="40284AC6" w:rsidR="00116EC0" w:rsidRDefault="00116EC0" w:rsidP="005D1B4D">
      <w:pPr>
        <w:jc w:val="both"/>
      </w:pPr>
    </w:p>
    <w:p w14:paraId="5CBC1DAE" w14:textId="5B833241" w:rsidR="00FD4808" w:rsidRPr="00483D06" w:rsidRDefault="00FD4808" w:rsidP="00FD4808">
      <w:pPr>
        <w:jc w:val="both"/>
        <w:rPr>
          <w:i/>
        </w:rPr>
      </w:pPr>
      <w:r w:rsidRPr="00483D06">
        <w:rPr>
          <w:i/>
        </w:rPr>
        <w:t xml:space="preserve">(Note: since the default frequency of taking inputs for continuity request is </w:t>
      </w:r>
      <w:r>
        <w:rPr>
          <w:i/>
        </w:rPr>
        <w:t>annual</w:t>
      </w:r>
      <w:r w:rsidRPr="00483D06">
        <w:rPr>
          <w:i/>
        </w:rPr>
        <w:t xml:space="preserve">, hence </w:t>
      </w:r>
      <w:r>
        <w:rPr>
          <w:i/>
        </w:rPr>
        <w:t xml:space="preserve">there is a need for separate </w:t>
      </w:r>
      <w:r w:rsidRPr="00483D06">
        <w:rPr>
          <w:i/>
        </w:rPr>
        <w:t xml:space="preserve">input file </w:t>
      </w:r>
      <w:r>
        <w:rPr>
          <w:i/>
        </w:rPr>
        <w:t xml:space="preserve">taking inputs of </w:t>
      </w:r>
      <w:r w:rsidRPr="00483D06">
        <w:rPr>
          <w:i/>
        </w:rPr>
        <w:t>NPA and Closure status of CG)</w:t>
      </w:r>
    </w:p>
    <w:p w14:paraId="64C97075" w14:textId="77777777" w:rsidR="00FD4808" w:rsidRDefault="00FD4808" w:rsidP="005D1B4D">
      <w:pPr>
        <w:jc w:val="both"/>
      </w:pPr>
    </w:p>
    <w:p w14:paraId="6FF33650" w14:textId="5085641B" w:rsidR="00BA5859" w:rsidRDefault="00BA5859">
      <w:r>
        <w:br w:type="page"/>
      </w:r>
    </w:p>
    <w:p w14:paraId="4AFCE75B" w14:textId="51586EE9" w:rsidR="00BA5859" w:rsidRDefault="00965D5A" w:rsidP="00BA5859">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483683727"/>
      <w:r>
        <w:rPr>
          <w:rFonts w:ascii="Trebuchet MS" w:eastAsia="Times New Roman" w:hAnsi="Trebuchet MS" w:cs="Arial"/>
          <w:b/>
          <w:bCs/>
          <w:iCs/>
          <w:color w:val="7F7F7F"/>
          <w:sz w:val="28"/>
          <w:szCs w:val="28"/>
        </w:rPr>
        <w:lastRenderedPageBreak/>
        <w:t xml:space="preserve">Ops 1 - </w:t>
      </w:r>
      <w:r w:rsidR="00BA5859">
        <w:rPr>
          <w:rFonts w:ascii="Trebuchet MS" w:eastAsia="Times New Roman" w:hAnsi="Trebuchet MS" w:cs="Arial"/>
          <w:b/>
          <w:bCs/>
          <w:iCs/>
          <w:color w:val="7F7F7F"/>
          <w:sz w:val="28"/>
          <w:szCs w:val="28"/>
        </w:rPr>
        <w:t xml:space="preserve">Search &amp; View </w:t>
      </w:r>
      <w:r w:rsidR="00886064">
        <w:rPr>
          <w:rFonts w:ascii="Trebuchet MS" w:eastAsia="Times New Roman" w:hAnsi="Trebuchet MS" w:cs="Arial"/>
          <w:b/>
          <w:bCs/>
          <w:iCs/>
          <w:color w:val="7F7F7F"/>
          <w:sz w:val="28"/>
          <w:szCs w:val="28"/>
        </w:rPr>
        <w:t xml:space="preserve">a </w:t>
      </w:r>
      <w:r w:rsidR="00BA5859">
        <w:rPr>
          <w:rFonts w:ascii="Trebuchet MS" w:eastAsia="Times New Roman" w:hAnsi="Trebuchet MS" w:cs="Arial"/>
          <w:b/>
          <w:bCs/>
          <w:iCs/>
          <w:color w:val="7F7F7F"/>
          <w:sz w:val="28"/>
          <w:szCs w:val="28"/>
        </w:rPr>
        <w:t>CG</w:t>
      </w:r>
      <w:bookmarkEnd w:id="5"/>
      <w:r w:rsidR="00BA5859">
        <w:rPr>
          <w:rFonts w:ascii="Trebuchet MS" w:eastAsia="Times New Roman" w:hAnsi="Trebuchet MS" w:cs="Arial"/>
          <w:b/>
          <w:bCs/>
          <w:iCs/>
          <w:color w:val="7F7F7F"/>
          <w:sz w:val="28"/>
          <w:szCs w:val="28"/>
        </w:rPr>
        <w:t xml:space="preserve"> </w:t>
      </w:r>
    </w:p>
    <w:p w14:paraId="1F4C79D0" w14:textId="44B30EA8" w:rsidR="00536338" w:rsidRPr="00536338" w:rsidRDefault="00536338" w:rsidP="00541691">
      <w:pPr>
        <w:jc w:val="both"/>
      </w:pPr>
      <w:r w:rsidRPr="00536338">
        <w:t xml:space="preserve">Whilst all MLI’s secure CG from NCGTC, there will always be a need to know the current status of a particular CG and further perform specific permitted operations on it. </w:t>
      </w:r>
      <w:r w:rsidR="00541691">
        <w:t xml:space="preserve">SEARCH and VIEW operations is for </w:t>
      </w:r>
      <w:r w:rsidRPr="00536338">
        <w:t>this purpose</w:t>
      </w:r>
      <w:r w:rsidR="00541691">
        <w:t>.</w:t>
      </w:r>
    </w:p>
    <w:p w14:paraId="03DFCC8C" w14:textId="6DF8DCDC" w:rsidR="00BA5859" w:rsidRPr="00363581" w:rsidRDefault="00BA5859" w:rsidP="00BA5859">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483683728"/>
      <w:r>
        <w:rPr>
          <w:rFonts w:ascii="Trebuchet MS" w:hAnsi="Trebuchet MS"/>
          <w:b/>
          <w:bCs/>
          <w:color w:val="000000" w:themeColor="text1"/>
          <w:szCs w:val="22"/>
        </w:rPr>
        <w:t>By NCGTC User</w:t>
      </w:r>
      <w:bookmarkEnd w:id="6"/>
      <w:r>
        <w:rPr>
          <w:rFonts w:ascii="Trebuchet MS" w:hAnsi="Trebuchet MS"/>
          <w:b/>
          <w:bCs/>
          <w:color w:val="000000" w:themeColor="text1"/>
          <w:szCs w:val="22"/>
        </w:rPr>
        <w:t xml:space="preserve"> </w:t>
      </w:r>
    </w:p>
    <w:p w14:paraId="098ABC8F" w14:textId="2F5B2D45"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483683729"/>
      <w:r w:rsidRPr="00F9319B">
        <w:rPr>
          <w:rFonts w:ascii="Trebuchet MS" w:hAnsi="Trebuchet MS"/>
          <w:b/>
          <w:bCs/>
          <w:color w:val="000000" w:themeColor="text1"/>
          <w:szCs w:val="22"/>
        </w:rPr>
        <w:t>Search Criteria</w:t>
      </w:r>
      <w:bookmarkEnd w:id="7"/>
    </w:p>
    <w:p w14:paraId="273E3006" w14:textId="5FF65E41" w:rsidR="00BA5859" w:rsidRDefault="00BA5859" w:rsidP="002D1840">
      <w:pPr>
        <w:jc w:val="both"/>
      </w:pPr>
      <w:r>
        <w:t xml:space="preserve">NCGTC User </w:t>
      </w:r>
      <w:r w:rsidR="00E00FB9">
        <w:t xml:space="preserve">is </w:t>
      </w:r>
      <w:r>
        <w:t xml:space="preserve">able to search a </w:t>
      </w:r>
      <w:r w:rsidR="00E00FB9">
        <w:t xml:space="preserve">particular </w:t>
      </w:r>
      <w:r>
        <w:t xml:space="preserve">CG in SURGE system based on following </w:t>
      </w:r>
      <w:r w:rsidR="00E00FB9">
        <w:t>s</w:t>
      </w:r>
      <w:r>
        <w:t>earch parameters:</w:t>
      </w:r>
    </w:p>
    <w:p w14:paraId="535A1413" w14:textId="77777777" w:rsidR="001E39B2" w:rsidRDefault="001E39B2" w:rsidP="001E39B2">
      <w:pPr>
        <w:pStyle w:val="ListParagraph"/>
        <w:numPr>
          <w:ilvl w:val="0"/>
          <w:numId w:val="2"/>
        </w:numPr>
        <w:jc w:val="both"/>
      </w:pPr>
      <w:r>
        <w:t>MLI (Mandatory)</w:t>
      </w:r>
    </w:p>
    <w:p w14:paraId="41C0EF2C" w14:textId="77777777" w:rsidR="001E39B2" w:rsidRDefault="001E39B2" w:rsidP="001E39B2">
      <w:pPr>
        <w:pStyle w:val="ListParagraph"/>
        <w:numPr>
          <w:ilvl w:val="0"/>
          <w:numId w:val="2"/>
        </w:numPr>
        <w:jc w:val="both"/>
      </w:pPr>
      <w:r>
        <w:t>Scheme (Mandatory)</w:t>
      </w:r>
    </w:p>
    <w:p w14:paraId="21A455C2" w14:textId="77777777" w:rsidR="001E39B2" w:rsidRDefault="001E39B2" w:rsidP="001E39B2">
      <w:pPr>
        <w:pStyle w:val="ListParagraph"/>
        <w:numPr>
          <w:ilvl w:val="0"/>
          <w:numId w:val="2"/>
        </w:numPr>
        <w:jc w:val="both"/>
      </w:pPr>
      <w:r>
        <w:t xml:space="preserve">Loan Account No. (Optional) </w:t>
      </w:r>
    </w:p>
    <w:p w14:paraId="387AC719" w14:textId="77777777" w:rsidR="001E39B2" w:rsidRDefault="001E39B2" w:rsidP="001E39B2">
      <w:pPr>
        <w:pStyle w:val="ListParagraph"/>
        <w:numPr>
          <w:ilvl w:val="0"/>
          <w:numId w:val="2"/>
        </w:numPr>
        <w:jc w:val="both"/>
      </w:pPr>
      <w:r>
        <w:t>CGPAN (Optional)</w:t>
      </w:r>
    </w:p>
    <w:p w14:paraId="5934D8D5" w14:textId="77777777" w:rsidR="001E39B2" w:rsidRDefault="001E39B2" w:rsidP="001E39B2">
      <w:pPr>
        <w:jc w:val="both"/>
      </w:pPr>
      <w:r w:rsidRPr="00B06B32">
        <w:t>The usage of the above criteria will be as below:</w:t>
      </w:r>
      <w:r>
        <w:t xml:space="preserve"> </w:t>
      </w:r>
    </w:p>
    <w:p w14:paraId="03CC73FB" w14:textId="77777777" w:rsidR="001E39B2" w:rsidRDefault="001E39B2" w:rsidP="001E39B2">
      <w:pPr>
        <w:pStyle w:val="ListParagraph"/>
        <w:numPr>
          <w:ilvl w:val="0"/>
          <w:numId w:val="22"/>
        </w:numPr>
        <w:jc w:val="both"/>
      </w:pPr>
      <w:r>
        <w:t>Parameter 1 and 2 are mandatory</w:t>
      </w:r>
    </w:p>
    <w:p w14:paraId="1B642CD0" w14:textId="1C445062" w:rsidR="00B06B32" w:rsidRDefault="001E39B2" w:rsidP="001E39B2">
      <w:pPr>
        <w:pStyle w:val="ListParagraph"/>
        <w:numPr>
          <w:ilvl w:val="0"/>
          <w:numId w:val="22"/>
        </w:numPr>
        <w:jc w:val="both"/>
      </w:pPr>
      <w:r>
        <w:t>Either of parameter 3 or 4 is mandatory</w:t>
      </w:r>
    </w:p>
    <w:p w14:paraId="345EC33A" w14:textId="3DDEB30D" w:rsidR="00093043" w:rsidRDefault="008E513C" w:rsidP="008B375B">
      <w:pPr>
        <w:pStyle w:val="NoSpacing"/>
      </w:pPr>
      <w:r>
        <w:t xml:space="preserve"> </w:t>
      </w:r>
    </w:p>
    <w:p w14:paraId="4CD6922F" w14:textId="79FBE10D"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83683730"/>
      <w:r>
        <w:rPr>
          <w:rFonts w:ascii="Trebuchet MS" w:hAnsi="Trebuchet MS"/>
          <w:b/>
          <w:bCs/>
          <w:color w:val="000000" w:themeColor="text1"/>
          <w:szCs w:val="22"/>
        </w:rPr>
        <w:t>Rendering CG Details</w:t>
      </w:r>
      <w:bookmarkEnd w:id="8"/>
    </w:p>
    <w:p w14:paraId="61DFEACA" w14:textId="77777777" w:rsidR="00A23FF9" w:rsidRDefault="00487B5C" w:rsidP="002D1840">
      <w:pPr>
        <w:jc w:val="both"/>
      </w:pPr>
      <w:r>
        <w:t>Th</w:t>
      </w:r>
      <w:r w:rsidR="008B375B">
        <w:t xml:space="preserve">e result of the above search criteria </w:t>
      </w:r>
      <w:r w:rsidR="00A23FF9">
        <w:t xml:space="preserve">(if any) </w:t>
      </w:r>
      <w:r>
        <w:t>is displayed in the grid on the screen of the user – on which further filtering can be done.</w:t>
      </w:r>
      <w:r w:rsidR="004F50B9">
        <w:t xml:space="preserve"> </w:t>
      </w:r>
    </w:p>
    <w:p w14:paraId="5D6010F0" w14:textId="16DE1BDF" w:rsidR="00487B5C" w:rsidRDefault="004F50B9" w:rsidP="002D1840">
      <w:pPr>
        <w:jc w:val="both"/>
      </w:pPr>
      <w:r>
        <w:t>The grid columns displayed are:</w:t>
      </w:r>
    </w:p>
    <w:p w14:paraId="1C005C6A" w14:textId="489EAD51" w:rsidR="008B375B" w:rsidRDefault="008B375B" w:rsidP="00364931">
      <w:pPr>
        <w:pStyle w:val="ListParagraph"/>
        <w:numPr>
          <w:ilvl w:val="0"/>
          <w:numId w:val="3"/>
        </w:numPr>
        <w:jc w:val="both"/>
      </w:pPr>
      <w:r>
        <w:t>MLI Loan Account No.</w:t>
      </w:r>
    </w:p>
    <w:p w14:paraId="40086F12" w14:textId="77777777" w:rsidR="008B375B" w:rsidRDefault="008B375B" w:rsidP="00364931">
      <w:pPr>
        <w:pStyle w:val="ListParagraph"/>
        <w:numPr>
          <w:ilvl w:val="0"/>
          <w:numId w:val="3"/>
        </w:numPr>
        <w:jc w:val="both"/>
      </w:pPr>
      <w:r>
        <w:t>Customer ID</w:t>
      </w:r>
    </w:p>
    <w:p w14:paraId="1E99DDE2" w14:textId="77777777" w:rsidR="008B375B" w:rsidRDefault="008B375B" w:rsidP="00364931">
      <w:pPr>
        <w:pStyle w:val="ListParagraph"/>
        <w:numPr>
          <w:ilvl w:val="0"/>
          <w:numId w:val="3"/>
        </w:numPr>
        <w:jc w:val="both"/>
      </w:pPr>
      <w:r>
        <w:t xml:space="preserve">Portfolio ID </w:t>
      </w:r>
    </w:p>
    <w:p w14:paraId="0FE1E080" w14:textId="77777777" w:rsidR="008B375B" w:rsidRDefault="008B375B" w:rsidP="00364931">
      <w:pPr>
        <w:pStyle w:val="ListParagraph"/>
        <w:numPr>
          <w:ilvl w:val="0"/>
          <w:numId w:val="3"/>
        </w:numPr>
        <w:jc w:val="both"/>
      </w:pPr>
      <w:r>
        <w:t xml:space="preserve">Agreement ID </w:t>
      </w:r>
    </w:p>
    <w:p w14:paraId="24787293" w14:textId="0A4CA761" w:rsidR="008B375B" w:rsidRDefault="008B375B" w:rsidP="00364931">
      <w:pPr>
        <w:pStyle w:val="ListParagraph"/>
        <w:numPr>
          <w:ilvl w:val="0"/>
          <w:numId w:val="3"/>
        </w:numPr>
        <w:jc w:val="both"/>
      </w:pPr>
      <w:r>
        <w:t>CGPAN</w:t>
      </w:r>
    </w:p>
    <w:p w14:paraId="1F875111" w14:textId="5F3C7423" w:rsidR="008B375B" w:rsidRDefault="008B375B" w:rsidP="00364931">
      <w:pPr>
        <w:pStyle w:val="ListParagraph"/>
        <w:numPr>
          <w:ilvl w:val="0"/>
          <w:numId w:val="3"/>
        </w:numPr>
        <w:jc w:val="both"/>
      </w:pPr>
      <w:r>
        <w:t>Status</w:t>
      </w:r>
    </w:p>
    <w:p w14:paraId="3F908C0A" w14:textId="4408304A" w:rsidR="004F50B9" w:rsidRDefault="008B375B" w:rsidP="00364931">
      <w:pPr>
        <w:pStyle w:val="ListParagraph"/>
        <w:numPr>
          <w:ilvl w:val="0"/>
          <w:numId w:val="3"/>
        </w:numPr>
        <w:jc w:val="both"/>
      </w:pPr>
      <w:r>
        <w:t>End Date</w:t>
      </w:r>
    </w:p>
    <w:p w14:paraId="7F938EF3" w14:textId="6856AF00" w:rsidR="00A55FF7" w:rsidRDefault="00A55FF7" w:rsidP="002D1840">
      <w:pPr>
        <w:jc w:val="both"/>
      </w:pPr>
      <w:r>
        <w:t>Note:</w:t>
      </w:r>
    </w:p>
    <w:p w14:paraId="66611053" w14:textId="5E2C7960" w:rsidR="00A55FF7" w:rsidRDefault="00A55FF7" w:rsidP="00364931">
      <w:pPr>
        <w:pStyle w:val="ListParagraph"/>
        <w:numPr>
          <w:ilvl w:val="0"/>
          <w:numId w:val="6"/>
        </w:numPr>
        <w:jc w:val="both"/>
      </w:pPr>
      <w:r>
        <w:t>The status column in the grid provides the information o</w:t>
      </w:r>
      <w:r w:rsidR="00A23FF9">
        <w:t xml:space="preserve">f </w:t>
      </w:r>
      <w:r>
        <w:t xml:space="preserve">latest </w:t>
      </w:r>
      <w:r w:rsidR="00A23FF9">
        <w:t xml:space="preserve">CG </w:t>
      </w:r>
      <w:r>
        <w:t>status</w:t>
      </w:r>
      <w:r w:rsidR="00A23FF9">
        <w:t xml:space="preserve"> available for the respective CG</w:t>
      </w:r>
      <w:r>
        <w:t xml:space="preserve"> </w:t>
      </w:r>
    </w:p>
    <w:p w14:paraId="6815C929" w14:textId="3CA9435E" w:rsidR="00A55FF7" w:rsidRDefault="00A55FF7" w:rsidP="00364931">
      <w:pPr>
        <w:pStyle w:val="ListParagraph"/>
        <w:numPr>
          <w:ilvl w:val="0"/>
          <w:numId w:val="6"/>
        </w:numPr>
        <w:jc w:val="both"/>
      </w:pPr>
      <w:r>
        <w:t>End Date column in the grid provides the information o</w:t>
      </w:r>
      <w:r w:rsidR="00A23FF9">
        <w:t>f the la</w:t>
      </w:r>
      <w:r w:rsidR="00886064">
        <w:t>s</w:t>
      </w:r>
      <w:r w:rsidR="00A23FF9">
        <w:t xml:space="preserve">t Issued </w:t>
      </w:r>
      <w:r w:rsidR="00886064">
        <w:t xml:space="preserve">CG’s </w:t>
      </w:r>
      <w:r>
        <w:t>End Date.</w:t>
      </w:r>
    </w:p>
    <w:p w14:paraId="23F34670" w14:textId="15ADCF04" w:rsidR="00A23FF9" w:rsidRDefault="00487B5C" w:rsidP="002D1840">
      <w:pPr>
        <w:jc w:val="both"/>
      </w:pPr>
      <w:r>
        <w:t xml:space="preserve">User can further select a single record from the search result </w:t>
      </w:r>
      <w:r w:rsidR="00A23FF9">
        <w:t>for detailed view of the CG using ‘V</w:t>
      </w:r>
      <w:r>
        <w:t xml:space="preserve">iew </w:t>
      </w:r>
      <w:r w:rsidR="00A23FF9">
        <w:t>D</w:t>
      </w:r>
      <w:r>
        <w:t>etails</w:t>
      </w:r>
      <w:r w:rsidR="00A23FF9">
        <w:t>’</w:t>
      </w:r>
      <w:r>
        <w:t xml:space="preserve">. </w:t>
      </w:r>
      <w:r w:rsidR="006229F0">
        <w:t>Following details are provided to the user:</w:t>
      </w:r>
    </w:p>
    <w:p w14:paraId="29CD03AB" w14:textId="77777777" w:rsidR="006229F0" w:rsidRDefault="00A23FF9" w:rsidP="00364931">
      <w:pPr>
        <w:pStyle w:val="ListParagraph"/>
        <w:numPr>
          <w:ilvl w:val="0"/>
          <w:numId w:val="6"/>
        </w:numPr>
        <w:jc w:val="both"/>
      </w:pPr>
      <w:r>
        <w:t>T</w:t>
      </w:r>
      <w:r w:rsidR="00487B5C">
        <w:t xml:space="preserve">he main </w:t>
      </w:r>
      <w:r w:rsidR="001839BF">
        <w:t>‘</w:t>
      </w:r>
      <w:r w:rsidR="00487B5C">
        <w:t>Master</w:t>
      </w:r>
      <w:r w:rsidR="001839BF">
        <w:t>’</w:t>
      </w:r>
      <w:r w:rsidR="00487B5C">
        <w:t xml:space="preserve"> record </w:t>
      </w:r>
      <w:r w:rsidR="004F50B9">
        <w:t>details</w:t>
      </w:r>
      <w:r>
        <w:t xml:space="preserve"> – </w:t>
      </w:r>
      <w:r w:rsidR="006229F0">
        <w:t xml:space="preserve">this section provides </w:t>
      </w:r>
      <w:r>
        <w:t>information provided by MLI at the time of New CG Request</w:t>
      </w:r>
      <w:r w:rsidR="006229F0">
        <w:t xml:space="preserve">. </w:t>
      </w:r>
    </w:p>
    <w:p w14:paraId="14581615" w14:textId="024760C6" w:rsidR="00796ACC" w:rsidRDefault="006229F0" w:rsidP="002D1840">
      <w:pPr>
        <w:pStyle w:val="ListParagraph"/>
        <w:ind w:left="360"/>
        <w:jc w:val="both"/>
      </w:pPr>
      <w:r>
        <w:t xml:space="preserve">There is a possibility that the selected CG </w:t>
      </w:r>
      <w:r w:rsidR="009F3903">
        <w:t xml:space="preserve">(or CGPAN) </w:t>
      </w:r>
      <w:r>
        <w:t xml:space="preserve">has only the master information and NO transactional information (since no transaction exists). </w:t>
      </w:r>
    </w:p>
    <w:p w14:paraId="5F0D7996" w14:textId="4849293D" w:rsidR="009F3903" w:rsidRDefault="00A23FF9" w:rsidP="00364931">
      <w:pPr>
        <w:pStyle w:val="ListParagraph"/>
        <w:numPr>
          <w:ilvl w:val="0"/>
          <w:numId w:val="6"/>
        </w:numPr>
        <w:jc w:val="both"/>
      </w:pPr>
      <w:r>
        <w:lastRenderedPageBreak/>
        <w:t xml:space="preserve">The </w:t>
      </w:r>
      <w:r w:rsidR="001839BF">
        <w:t>‘</w:t>
      </w:r>
      <w:r>
        <w:t>T</w:t>
      </w:r>
      <w:r w:rsidR="008B375B">
        <w:t>ransaction</w:t>
      </w:r>
      <w:r w:rsidR="001839BF">
        <w:t>’</w:t>
      </w:r>
      <w:r>
        <w:t xml:space="preserve"> </w:t>
      </w:r>
      <w:r w:rsidR="009F3903">
        <w:t>record details</w:t>
      </w:r>
      <w:r>
        <w:t xml:space="preserve"> – </w:t>
      </w:r>
      <w:r w:rsidR="009F3903">
        <w:t xml:space="preserve">subsequently if the user or system does any transaction on the issued CG (or CGPAN), the details of these will be rendered here. There may exist a zero or single or multiple transaction records for an </w:t>
      </w:r>
      <w:r w:rsidR="00886064">
        <w:t>associated</w:t>
      </w:r>
      <w:r w:rsidR="009F3903">
        <w:t xml:space="preserve"> CGPAN. </w:t>
      </w:r>
    </w:p>
    <w:p w14:paraId="39BFD776" w14:textId="77777777" w:rsidR="00886064" w:rsidRDefault="00886064" w:rsidP="002D1840">
      <w:pPr>
        <w:pStyle w:val="ListParagraph"/>
        <w:ind w:left="360"/>
        <w:jc w:val="both"/>
      </w:pPr>
    </w:p>
    <w:p w14:paraId="7FE68B2F" w14:textId="1A918813" w:rsidR="00487B5C" w:rsidRDefault="007D4DB0" w:rsidP="002D1840">
      <w:pPr>
        <w:jc w:val="both"/>
      </w:pPr>
      <w:r>
        <w:t xml:space="preserve">The transactional records are rendered chronologically (in order of new to old) based on date of creation of the respective transaction in the CG database. </w:t>
      </w:r>
    </w:p>
    <w:p w14:paraId="7737C417" w14:textId="48214668" w:rsidR="00C16F08" w:rsidRDefault="00282ABC" w:rsidP="002D1840">
      <w:pPr>
        <w:jc w:val="both"/>
      </w:pPr>
      <w:r>
        <w:t xml:space="preserve">All the details of the selected CG are available in ‘view’ only mode. </w:t>
      </w:r>
    </w:p>
    <w:p w14:paraId="3F96E257" w14:textId="77777777" w:rsidR="00A55FF7" w:rsidRDefault="00A55FF7"/>
    <w:p w14:paraId="1FBFCAD2" w14:textId="27B18CBF"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9" w:name="_Toc483683731"/>
      <w:r>
        <w:rPr>
          <w:rFonts w:ascii="Trebuchet MS" w:hAnsi="Trebuchet MS"/>
          <w:b/>
          <w:bCs/>
          <w:color w:val="000000" w:themeColor="text1"/>
          <w:szCs w:val="22"/>
        </w:rPr>
        <w:t>Save &amp; Print CG Details</w:t>
      </w:r>
      <w:bookmarkEnd w:id="9"/>
    </w:p>
    <w:p w14:paraId="1F95298D" w14:textId="15EE3142" w:rsidR="00F9319B" w:rsidRDefault="00F9319B" w:rsidP="002D1840">
      <w:pPr>
        <w:jc w:val="both"/>
      </w:pPr>
      <w:r>
        <w:t xml:space="preserve">SURGE allows NCGTC users to save and print selected CG details. Save allows user to save selected CG in Acrobat PDF format. </w:t>
      </w:r>
    </w:p>
    <w:p w14:paraId="3576BEBA" w14:textId="7B3EBE94" w:rsidR="00E97560" w:rsidRDefault="00E97560"/>
    <w:p w14:paraId="2881D731" w14:textId="1E9E9479" w:rsidR="00886064" w:rsidRPr="00363581" w:rsidRDefault="00886064" w:rsidP="00886064">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 w:name="_Toc483683732"/>
      <w:r>
        <w:rPr>
          <w:rFonts w:ascii="Trebuchet MS" w:hAnsi="Trebuchet MS"/>
          <w:b/>
          <w:bCs/>
          <w:color w:val="000000" w:themeColor="text1"/>
          <w:szCs w:val="22"/>
        </w:rPr>
        <w:t>By MLI User</w:t>
      </w:r>
      <w:bookmarkEnd w:id="10"/>
      <w:r>
        <w:rPr>
          <w:rFonts w:ascii="Trebuchet MS" w:hAnsi="Trebuchet MS"/>
          <w:b/>
          <w:bCs/>
          <w:color w:val="000000" w:themeColor="text1"/>
          <w:szCs w:val="22"/>
        </w:rPr>
        <w:t xml:space="preserve"> </w:t>
      </w:r>
    </w:p>
    <w:p w14:paraId="18293C15"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83683733"/>
      <w:r w:rsidRPr="00F9319B">
        <w:rPr>
          <w:rFonts w:ascii="Trebuchet MS" w:hAnsi="Trebuchet MS"/>
          <w:b/>
          <w:bCs/>
          <w:color w:val="000000" w:themeColor="text1"/>
          <w:szCs w:val="22"/>
        </w:rPr>
        <w:t>Search Criteria</w:t>
      </w:r>
      <w:bookmarkEnd w:id="11"/>
    </w:p>
    <w:p w14:paraId="00F2BDD6" w14:textId="3AEF8096" w:rsidR="00886064" w:rsidRDefault="00886064" w:rsidP="002D1840">
      <w:pPr>
        <w:jc w:val="both"/>
      </w:pPr>
      <w:r>
        <w:t>MLI User is able to search a particular CG in SURGE system based on following search parameters:</w:t>
      </w:r>
    </w:p>
    <w:p w14:paraId="797C8ED5" w14:textId="77777777" w:rsidR="001E39B2" w:rsidRDefault="001E39B2" w:rsidP="001E39B2">
      <w:pPr>
        <w:pStyle w:val="ListParagraph"/>
        <w:numPr>
          <w:ilvl w:val="0"/>
          <w:numId w:val="23"/>
        </w:numPr>
        <w:jc w:val="both"/>
      </w:pPr>
      <w:r>
        <w:t>MLI (default)</w:t>
      </w:r>
    </w:p>
    <w:p w14:paraId="3A806BDA" w14:textId="77777777" w:rsidR="001E39B2" w:rsidRDefault="001E39B2" w:rsidP="001E39B2">
      <w:pPr>
        <w:pStyle w:val="ListParagraph"/>
        <w:numPr>
          <w:ilvl w:val="0"/>
          <w:numId w:val="23"/>
        </w:numPr>
        <w:jc w:val="both"/>
      </w:pPr>
      <w:r>
        <w:t>Scheme (default)</w:t>
      </w:r>
    </w:p>
    <w:p w14:paraId="6BB66861" w14:textId="77777777" w:rsidR="001E39B2" w:rsidRDefault="001E39B2" w:rsidP="001E39B2">
      <w:pPr>
        <w:pStyle w:val="ListParagraph"/>
        <w:numPr>
          <w:ilvl w:val="0"/>
          <w:numId w:val="23"/>
        </w:numPr>
        <w:jc w:val="both"/>
      </w:pPr>
      <w:r>
        <w:t xml:space="preserve">Loan Account No. (Optional) </w:t>
      </w:r>
    </w:p>
    <w:p w14:paraId="4FCF3771" w14:textId="77777777" w:rsidR="001E39B2" w:rsidRDefault="001E39B2" w:rsidP="001E39B2">
      <w:pPr>
        <w:pStyle w:val="ListParagraph"/>
        <w:numPr>
          <w:ilvl w:val="0"/>
          <w:numId w:val="23"/>
        </w:numPr>
        <w:jc w:val="both"/>
      </w:pPr>
      <w:r>
        <w:t>CGPAN (Optional)</w:t>
      </w:r>
    </w:p>
    <w:p w14:paraId="5B8EBA99" w14:textId="77777777" w:rsidR="001E39B2" w:rsidRDefault="001E39B2" w:rsidP="001E39B2">
      <w:pPr>
        <w:jc w:val="both"/>
      </w:pPr>
      <w:r w:rsidRPr="00B06B32">
        <w:t>The usage of the above criteria will be as below:</w:t>
      </w:r>
      <w:r>
        <w:t xml:space="preserve"> </w:t>
      </w:r>
    </w:p>
    <w:p w14:paraId="46D74CE5" w14:textId="77777777" w:rsidR="001E39B2" w:rsidRDefault="001E39B2" w:rsidP="001E39B2">
      <w:pPr>
        <w:pStyle w:val="ListParagraph"/>
        <w:numPr>
          <w:ilvl w:val="0"/>
          <w:numId w:val="25"/>
        </w:numPr>
        <w:jc w:val="both"/>
      </w:pPr>
      <w:r>
        <w:t>Parameter 1 and 2 are mandatory</w:t>
      </w:r>
    </w:p>
    <w:p w14:paraId="6E8F252B" w14:textId="48036F72" w:rsidR="00886064" w:rsidRDefault="001E39B2" w:rsidP="001E39B2">
      <w:pPr>
        <w:pStyle w:val="ListParagraph"/>
        <w:numPr>
          <w:ilvl w:val="0"/>
          <w:numId w:val="25"/>
        </w:numPr>
        <w:jc w:val="both"/>
      </w:pPr>
      <w:r>
        <w:t>Either of parameter 3 or 4 is mandatory</w:t>
      </w:r>
    </w:p>
    <w:p w14:paraId="0491DF02" w14:textId="77777777" w:rsidR="00886064" w:rsidRDefault="00886064" w:rsidP="00886064">
      <w:pPr>
        <w:pStyle w:val="NoSpacing"/>
      </w:pPr>
      <w:r>
        <w:t xml:space="preserve"> </w:t>
      </w:r>
    </w:p>
    <w:p w14:paraId="6B24F0EB"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2" w:name="_Toc483683734"/>
      <w:r>
        <w:rPr>
          <w:rFonts w:ascii="Trebuchet MS" w:hAnsi="Trebuchet MS"/>
          <w:b/>
          <w:bCs/>
          <w:color w:val="000000" w:themeColor="text1"/>
          <w:szCs w:val="22"/>
        </w:rPr>
        <w:t>Rendering CG Details</w:t>
      </w:r>
      <w:bookmarkEnd w:id="12"/>
    </w:p>
    <w:p w14:paraId="033B531F" w14:textId="77777777" w:rsidR="00886064" w:rsidRDefault="00886064" w:rsidP="002D1840">
      <w:pPr>
        <w:jc w:val="both"/>
      </w:pPr>
      <w:r>
        <w:t xml:space="preserve">The result of the above search criteria (if any) is displayed in the grid on the screen of the user – on which further filtering can be done. </w:t>
      </w:r>
    </w:p>
    <w:p w14:paraId="15F08788" w14:textId="77777777" w:rsidR="00886064" w:rsidRDefault="00886064" w:rsidP="002D1840">
      <w:pPr>
        <w:jc w:val="both"/>
      </w:pPr>
      <w:r>
        <w:t>The grid columns displayed are:</w:t>
      </w:r>
    </w:p>
    <w:p w14:paraId="478C39E2" w14:textId="77777777" w:rsidR="00886064" w:rsidRDefault="00886064" w:rsidP="00364931">
      <w:pPr>
        <w:pStyle w:val="ListParagraph"/>
        <w:numPr>
          <w:ilvl w:val="0"/>
          <w:numId w:val="20"/>
        </w:numPr>
        <w:jc w:val="both"/>
      </w:pPr>
      <w:r>
        <w:t>MLI Loan Account No.</w:t>
      </w:r>
    </w:p>
    <w:p w14:paraId="69957CE6" w14:textId="77777777" w:rsidR="00886064" w:rsidRDefault="00886064" w:rsidP="00364931">
      <w:pPr>
        <w:pStyle w:val="ListParagraph"/>
        <w:numPr>
          <w:ilvl w:val="0"/>
          <w:numId w:val="20"/>
        </w:numPr>
        <w:jc w:val="both"/>
      </w:pPr>
      <w:r>
        <w:t>Customer ID</w:t>
      </w:r>
    </w:p>
    <w:p w14:paraId="26E56FAE" w14:textId="77777777" w:rsidR="00886064" w:rsidRDefault="00886064" w:rsidP="00364931">
      <w:pPr>
        <w:pStyle w:val="ListParagraph"/>
        <w:numPr>
          <w:ilvl w:val="0"/>
          <w:numId w:val="20"/>
        </w:numPr>
        <w:jc w:val="both"/>
      </w:pPr>
      <w:r>
        <w:t xml:space="preserve">Portfolio ID </w:t>
      </w:r>
    </w:p>
    <w:p w14:paraId="4AFA1DCF" w14:textId="77777777" w:rsidR="00886064" w:rsidRDefault="00886064" w:rsidP="00364931">
      <w:pPr>
        <w:pStyle w:val="ListParagraph"/>
        <w:numPr>
          <w:ilvl w:val="0"/>
          <w:numId w:val="20"/>
        </w:numPr>
        <w:jc w:val="both"/>
      </w:pPr>
      <w:r>
        <w:t xml:space="preserve">Agreement ID </w:t>
      </w:r>
    </w:p>
    <w:p w14:paraId="78565F7E" w14:textId="77777777" w:rsidR="00886064" w:rsidRDefault="00886064" w:rsidP="00364931">
      <w:pPr>
        <w:pStyle w:val="ListParagraph"/>
        <w:numPr>
          <w:ilvl w:val="0"/>
          <w:numId w:val="20"/>
        </w:numPr>
        <w:jc w:val="both"/>
      </w:pPr>
      <w:r>
        <w:t>CGPAN</w:t>
      </w:r>
    </w:p>
    <w:p w14:paraId="249A680D" w14:textId="77777777" w:rsidR="00886064" w:rsidRDefault="00886064" w:rsidP="00364931">
      <w:pPr>
        <w:pStyle w:val="ListParagraph"/>
        <w:numPr>
          <w:ilvl w:val="0"/>
          <w:numId w:val="20"/>
        </w:numPr>
        <w:jc w:val="both"/>
      </w:pPr>
      <w:r>
        <w:t>Status</w:t>
      </w:r>
    </w:p>
    <w:p w14:paraId="52967730" w14:textId="77777777" w:rsidR="00886064" w:rsidRDefault="00886064" w:rsidP="00364931">
      <w:pPr>
        <w:pStyle w:val="ListParagraph"/>
        <w:numPr>
          <w:ilvl w:val="0"/>
          <w:numId w:val="20"/>
        </w:numPr>
        <w:jc w:val="both"/>
      </w:pPr>
      <w:r>
        <w:t>End Date</w:t>
      </w:r>
    </w:p>
    <w:p w14:paraId="71675CAD" w14:textId="77777777" w:rsidR="00886064" w:rsidRDefault="00886064" w:rsidP="002D1840">
      <w:pPr>
        <w:jc w:val="both"/>
      </w:pPr>
      <w:r>
        <w:t>Note:</w:t>
      </w:r>
    </w:p>
    <w:p w14:paraId="255B5CCC" w14:textId="77777777" w:rsidR="00886064" w:rsidRDefault="00886064" w:rsidP="00364931">
      <w:pPr>
        <w:pStyle w:val="ListParagraph"/>
        <w:numPr>
          <w:ilvl w:val="0"/>
          <w:numId w:val="6"/>
        </w:numPr>
        <w:jc w:val="both"/>
      </w:pPr>
      <w:r>
        <w:lastRenderedPageBreak/>
        <w:t xml:space="preserve">The status column in the grid provides the information of latest CG status available for the respective CG </w:t>
      </w:r>
    </w:p>
    <w:p w14:paraId="3D03D301" w14:textId="77777777" w:rsidR="00886064" w:rsidRDefault="00886064" w:rsidP="00364931">
      <w:pPr>
        <w:pStyle w:val="ListParagraph"/>
        <w:numPr>
          <w:ilvl w:val="0"/>
          <w:numId w:val="6"/>
        </w:numPr>
        <w:jc w:val="both"/>
      </w:pPr>
      <w:r>
        <w:t>End Date column in the grid provides the information of the last Issued CG’s End Date.</w:t>
      </w:r>
    </w:p>
    <w:p w14:paraId="56C29F7C" w14:textId="77777777" w:rsidR="00886064" w:rsidRDefault="00886064" w:rsidP="002D1840">
      <w:pPr>
        <w:jc w:val="both"/>
      </w:pPr>
      <w:r>
        <w:t>User can further select a single record from the search result for detailed view of the CG using ‘View Details’. Following details are provided to the user:</w:t>
      </w:r>
    </w:p>
    <w:p w14:paraId="036D34E3" w14:textId="77777777" w:rsidR="00886064" w:rsidRDefault="00886064" w:rsidP="00364931">
      <w:pPr>
        <w:pStyle w:val="ListParagraph"/>
        <w:numPr>
          <w:ilvl w:val="0"/>
          <w:numId w:val="6"/>
        </w:numPr>
        <w:jc w:val="both"/>
      </w:pPr>
      <w:r>
        <w:t xml:space="preserve">The main ‘Master’ record details – this section provides information provided by MLI at the time of New CG Request. </w:t>
      </w:r>
    </w:p>
    <w:p w14:paraId="0F929DF8" w14:textId="77777777" w:rsidR="00886064" w:rsidRDefault="00886064" w:rsidP="002D1840">
      <w:pPr>
        <w:pStyle w:val="ListParagraph"/>
        <w:ind w:left="360"/>
        <w:jc w:val="both"/>
      </w:pPr>
      <w:r>
        <w:t xml:space="preserve">There is a possibility that the selected CG (or CGPAN) has only the master information and NO transactional information (since no transaction exists). </w:t>
      </w:r>
    </w:p>
    <w:p w14:paraId="06C2DABC" w14:textId="77777777" w:rsidR="00886064" w:rsidRDefault="00886064" w:rsidP="00364931">
      <w:pPr>
        <w:pStyle w:val="ListParagraph"/>
        <w:numPr>
          <w:ilvl w:val="0"/>
          <w:numId w:val="6"/>
        </w:numPr>
        <w:jc w:val="both"/>
      </w:pPr>
      <w:r>
        <w:t xml:space="preserve">The ‘Transaction’ record details – subsequently if the user or system does any transaction on the issued CG (or CGPAN), the details of these will be rendered here. There may exist a zero or single or multiple transaction records for an associated CGPAN. </w:t>
      </w:r>
    </w:p>
    <w:p w14:paraId="7C4E1524" w14:textId="77777777" w:rsidR="00886064" w:rsidRDefault="00886064" w:rsidP="002D1840">
      <w:pPr>
        <w:pStyle w:val="ListParagraph"/>
        <w:ind w:left="360"/>
        <w:jc w:val="both"/>
      </w:pPr>
    </w:p>
    <w:p w14:paraId="5A8E04C8" w14:textId="77777777" w:rsidR="00886064" w:rsidRDefault="00886064" w:rsidP="002D1840">
      <w:pPr>
        <w:jc w:val="both"/>
      </w:pPr>
      <w:r>
        <w:t xml:space="preserve">The transactional records are rendered chronologically (in order of new to old) based on date of creation of the respective transaction in the CG database. </w:t>
      </w:r>
    </w:p>
    <w:p w14:paraId="155A4C7E" w14:textId="77777777" w:rsidR="00886064" w:rsidRDefault="00886064" w:rsidP="002D1840">
      <w:pPr>
        <w:jc w:val="both"/>
      </w:pPr>
      <w:r>
        <w:t xml:space="preserve">All the details of the selected CG are available in ‘view’ only mode. </w:t>
      </w:r>
    </w:p>
    <w:p w14:paraId="44353D76" w14:textId="77777777" w:rsidR="00886064" w:rsidRDefault="00886064" w:rsidP="00886064"/>
    <w:p w14:paraId="4983C0D7"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3" w:name="_Toc483683735"/>
      <w:r>
        <w:rPr>
          <w:rFonts w:ascii="Trebuchet MS" w:hAnsi="Trebuchet MS"/>
          <w:b/>
          <w:bCs/>
          <w:color w:val="000000" w:themeColor="text1"/>
          <w:szCs w:val="22"/>
        </w:rPr>
        <w:t>Save &amp; Print CG Details</w:t>
      </w:r>
      <w:bookmarkEnd w:id="13"/>
    </w:p>
    <w:p w14:paraId="31222E0D" w14:textId="5E89E44D" w:rsidR="00886064" w:rsidRDefault="00886064" w:rsidP="002D1840">
      <w:pPr>
        <w:jc w:val="both"/>
      </w:pPr>
      <w:r>
        <w:t>SURGE allows NCGTC users to save and print selected CG details. Save allows user to save selected CG in Acrobat PDF format.</w:t>
      </w:r>
    </w:p>
    <w:p w14:paraId="3764EC59" w14:textId="77777777" w:rsidR="00886064" w:rsidRDefault="00886064" w:rsidP="002D1840">
      <w:pPr>
        <w:jc w:val="both"/>
      </w:pPr>
    </w:p>
    <w:p w14:paraId="3A5FB479" w14:textId="77777777" w:rsidR="00DF169B" w:rsidRDefault="00DF169B">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DC11D30" w14:textId="7A661C7C"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4" w:name="_Toc483683736"/>
      <w:r>
        <w:rPr>
          <w:rFonts w:ascii="Trebuchet MS" w:eastAsia="Times New Roman" w:hAnsi="Trebuchet MS" w:cs="Arial"/>
          <w:b/>
          <w:bCs/>
          <w:iCs/>
          <w:color w:val="7F7F7F"/>
          <w:sz w:val="28"/>
          <w:szCs w:val="28"/>
        </w:rPr>
        <w:lastRenderedPageBreak/>
        <w:t>Ops 2 – Updates to KYC Fields</w:t>
      </w:r>
      <w:bookmarkEnd w:id="14"/>
      <w:r>
        <w:rPr>
          <w:rFonts w:ascii="Trebuchet MS" w:eastAsia="Times New Roman" w:hAnsi="Trebuchet MS" w:cs="Arial"/>
          <w:b/>
          <w:bCs/>
          <w:iCs/>
          <w:color w:val="7F7F7F"/>
          <w:sz w:val="28"/>
          <w:szCs w:val="28"/>
        </w:rPr>
        <w:t xml:space="preserve"> </w:t>
      </w:r>
    </w:p>
    <w:p w14:paraId="548996C0" w14:textId="77777777" w:rsidR="00527BC1" w:rsidRDefault="00527BC1" w:rsidP="00527BC1">
      <w:pPr>
        <w:jc w:val="both"/>
      </w:pPr>
      <w:r>
        <w:t>MLI user can update following fields of a CG which determines Borrowers KYC:</w:t>
      </w:r>
    </w:p>
    <w:p w14:paraId="3D692C33" w14:textId="77777777" w:rsidR="00527BC1" w:rsidRDefault="00527BC1" w:rsidP="00364931">
      <w:pPr>
        <w:pStyle w:val="ListParagraph"/>
        <w:numPr>
          <w:ilvl w:val="0"/>
          <w:numId w:val="5"/>
        </w:numPr>
        <w:jc w:val="both"/>
      </w:pPr>
      <w:r>
        <w:t>IFSC Code</w:t>
      </w:r>
    </w:p>
    <w:p w14:paraId="06D18250" w14:textId="77777777" w:rsidR="00527BC1" w:rsidRDefault="00527BC1" w:rsidP="00364931">
      <w:pPr>
        <w:pStyle w:val="ListParagraph"/>
        <w:numPr>
          <w:ilvl w:val="0"/>
          <w:numId w:val="5"/>
        </w:numPr>
        <w:jc w:val="both"/>
      </w:pPr>
      <w:r>
        <w:t>PAN No.</w:t>
      </w:r>
    </w:p>
    <w:p w14:paraId="2E80EC1D" w14:textId="77777777" w:rsidR="00527BC1" w:rsidRDefault="00527BC1" w:rsidP="00364931">
      <w:pPr>
        <w:pStyle w:val="ListParagraph"/>
        <w:numPr>
          <w:ilvl w:val="0"/>
          <w:numId w:val="5"/>
        </w:numPr>
        <w:jc w:val="both"/>
      </w:pPr>
      <w:proofErr w:type="spellStart"/>
      <w:r>
        <w:t>Adhaar</w:t>
      </w:r>
      <w:proofErr w:type="spellEnd"/>
      <w:r>
        <w:t xml:space="preserve"> No.</w:t>
      </w:r>
    </w:p>
    <w:p w14:paraId="22EEDF17" w14:textId="77777777" w:rsidR="00527BC1" w:rsidRDefault="00527BC1" w:rsidP="00364931">
      <w:pPr>
        <w:pStyle w:val="ListParagraph"/>
        <w:numPr>
          <w:ilvl w:val="0"/>
          <w:numId w:val="5"/>
        </w:numPr>
        <w:jc w:val="both"/>
      </w:pPr>
      <w:r>
        <w:t>Voter Id</w:t>
      </w:r>
    </w:p>
    <w:p w14:paraId="40F144EE" w14:textId="77777777" w:rsidR="00527BC1" w:rsidRDefault="00527BC1" w:rsidP="00364931">
      <w:pPr>
        <w:pStyle w:val="ListParagraph"/>
        <w:numPr>
          <w:ilvl w:val="0"/>
          <w:numId w:val="5"/>
        </w:numPr>
        <w:jc w:val="both"/>
      </w:pPr>
      <w:r>
        <w:t>Driving License</w:t>
      </w:r>
    </w:p>
    <w:p w14:paraId="02EE348F" w14:textId="77777777" w:rsidR="00527BC1" w:rsidRDefault="00527BC1" w:rsidP="00527BC1">
      <w:pPr>
        <w:pStyle w:val="NoSpacing"/>
        <w:jc w:val="both"/>
      </w:pPr>
      <w:r>
        <w:t>The above updates can be made to a CG in a Real-time option, where the user will first have to search and select a particular CG and then proceed to update these details. Only one CG can be updated at a given time.</w:t>
      </w:r>
    </w:p>
    <w:p w14:paraId="0762FA1D" w14:textId="77777777" w:rsidR="00527BC1" w:rsidRDefault="00527BC1" w:rsidP="00527BC1">
      <w:pPr>
        <w:pStyle w:val="NoSpacing"/>
        <w:jc w:val="both"/>
      </w:pPr>
    </w:p>
    <w:p w14:paraId="7B21EBCC" w14:textId="77777777" w:rsidR="00527BC1" w:rsidRDefault="00527BC1" w:rsidP="00527BC1">
      <w:pPr>
        <w:pStyle w:val="NoSpacing"/>
        <w:jc w:val="both"/>
      </w:pPr>
      <w:r>
        <w:t>Updating a transaction will have approver workflow.</w:t>
      </w:r>
    </w:p>
    <w:p w14:paraId="5F5FE9F5" w14:textId="77777777" w:rsidR="00527BC1" w:rsidRPr="00124607" w:rsidRDefault="00527BC1" w:rsidP="00527BC1">
      <w:pPr>
        <w:jc w:val="both"/>
      </w:pPr>
    </w:p>
    <w:p w14:paraId="7D9F4C78"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5" w:name="_Toc483683737"/>
      <w:r>
        <w:rPr>
          <w:rFonts w:ascii="Trebuchet MS" w:hAnsi="Trebuchet MS"/>
          <w:b/>
          <w:bCs/>
          <w:color w:val="000000" w:themeColor="text1"/>
          <w:szCs w:val="22"/>
        </w:rPr>
        <w:t>Business Rule for CG Update</w:t>
      </w:r>
      <w:bookmarkEnd w:id="15"/>
      <w:r>
        <w:rPr>
          <w:rFonts w:ascii="Trebuchet MS" w:hAnsi="Trebuchet MS"/>
          <w:b/>
          <w:bCs/>
          <w:color w:val="000000" w:themeColor="text1"/>
          <w:szCs w:val="22"/>
        </w:rPr>
        <w:t xml:space="preserve"> </w:t>
      </w:r>
    </w:p>
    <w:p w14:paraId="63458A15" w14:textId="77777777" w:rsidR="00527BC1" w:rsidRDefault="00527BC1" w:rsidP="00364931">
      <w:pPr>
        <w:pStyle w:val="ListParagraph"/>
        <w:numPr>
          <w:ilvl w:val="0"/>
          <w:numId w:val="10"/>
        </w:numPr>
        <w:jc w:val="both"/>
      </w:pPr>
      <w:r>
        <w:t>Rule to Fetch Records for Update:</w:t>
      </w:r>
    </w:p>
    <w:p w14:paraId="7DCF3672" w14:textId="4F622A3B" w:rsidR="00527BC1" w:rsidRDefault="00527BC1" w:rsidP="00527BC1">
      <w:pPr>
        <w:ind w:left="720"/>
        <w:jc w:val="both"/>
      </w:pPr>
      <w:r>
        <w:t>MLI user will need to first Search the CG which needs closure. The search facility is similar as explained in section 1.2</w:t>
      </w:r>
      <w:r w:rsidR="00DF169B">
        <w:t>.2</w:t>
      </w:r>
      <w:r>
        <w:t xml:space="preserve"> </w:t>
      </w:r>
    </w:p>
    <w:p w14:paraId="1168A60F" w14:textId="77777777" w:rsidR="00527BC1" w:rsidRDefault="00527BC1" w:rsidP="00527BC1">
      <w:pPr>
        <w:ind w:left="720"/>
        <w:jc w:val="both"/>
      </w:pPr>
      <w:r>
        <w:t>The search criteria along with the below condition of CG Current Status will provide the results of CG’s which can be UPDATED:</w:t>
      </w:r>
    </w:p>
    <w:p w14:paraId="76B73DA0" w14:textId="77777777" w:rsidR="00527BC1" w:rsidRDefault="00527BC1" w:rsidP="00364931">
      <w:pPr>
        <w:pStyle w:val="ListParagraph"/>
        <w:numPr>
          <w:ilvl w:val="0"/>
          <w:numId w:val="5"/>
        </w:numPr>
        <w:ind w:left="1440"/>
        <w:jc w:val="both"/>
      </w:pPr>
      <w:r>
        <w:t>30010</w:t>
      </w:r>
    </w:p>
    <w:p w14:paraId="60B99F1F" w14:textId="7503B4C0" w:rsidR="00527BC1" w:rsidRDefault="00527BC1" w:rsidP="00364931">
      <w:pPr>
        <w:pStyle w:val="ListParagraph"/>
        <w:numPr>
          <w:ilvl w:val="0"/>
          <w:numId w:val="5"/>
        </w:numPr>
        <w:ind w:left="1440"/>
        <w:jc w:val="both"/>
      </w:pPr>
      <w:r>
        <w:t>30020</w:t>
      </w:r>
    </w:p>
    <w:p w14:paraId="4C1A5AAD" w14:textId="77777777" w:rsidR="00527BC1" w:rsidRDefault="00527BC1" w:rsidP="00527BC1">
      <w:pPr>
        <w:pStyle w:val="ListParagraph"/>
        <w:jc w:val="both"/>
      </w:pPr>
    </w:p>
    <w:p w14:paraId="2A1586B3" w14:textId="77777777" w:rsidR="00527BC1" w:rsidRDefault="00527BC1" w:rsidP="00364931">
      <w:pPr>
        <w:pStyle w:val="ListParagraph"/>
        <w:numPr>
          <w:ilvl w:val="0"/>
          <w:numId w:val="10"/>
        </w:numPr>
        <w:jc w:val="both"/>
      </w:pPr>
      <w:r>
        <w:t>User can update these fields:</w:t>
      </w:r>
    </w:p>
    <w:p w14:paraId="16DD516E" w14:textId="77777777" w:rsidR="00527BC1" w:rsidRDefault="00527BC1" w:rsidP="00364931">
      <w:pPr>
        <w:pStyle w:val="ListParagraph"/>
        <w:numPr>
          <w:ilvl w:val="0"/>
          <w:numId w:val="5"/>
        </w:numPr>
        <w:ind w:left="1440"/>
        <w:jc w:val="both"/>
      </w:pPr>
      <w:r>
        <w:t>IFSC Code</w:t>
      </w:r>
    </w:p>
    <w:p w14:paraId="4389989E" w14:textId="77777777" w:rsidR="00527BC1" w:rsidRDefault="00527BC1" w:rsidP="00364931">
      <w:pPr>
        <w:pStyle w:val="ListParagraph"/>
        <w:numPr>
          <w:ilvl w:val="0"/>
          <w:numId w:val="5"/>
        </w:numPr>
        <w:ind w:left="1440"/>
        <w:jc w:val="both"/>
      </w:pPr>
      <w:r>
        <w:t xml:space="preserve">Pan No. </w:t>
      </w:r>
    </w:p>
    <w:p w14:paraId="10B0ACF5" w14:textId="77777777" w:rsidR="00527BC1" w:rsidRDefault="00527BC1" w:rsidP="00364931">
      <w:pPr>
        <w:pStyle w:val="ListParagraph"/>
        <w:numPr>
          <w:ilvl w:val="0"/>
          <w:numId w:val="5"/>
        </w:numPr>
        <w:ind w:left="1440"/>
        <w:jc w:val="both"/>
      </w:pPr>
      <w:proofErr w:type="spellStart"/>
      <w:r>
        <w:t>Adhaar</w:t>
      </w:r>
      <w:proofErr w:type="spellEnd"/>
      <w:r>
        <w:t xml:space="preserve"> No. </w:t>
      </w:r>
    </w:p>
    <w:p w14:paraId="64E7F863" w14:textId="77777777" w:rsidR="00527BC1" w:rsidRDefault="00527BC1" w:rsidP="00364931">
      <w:pPr>
        <w:pStyle w:val="ListParagraph"/>
        <w:numPr>
          <w:ilvl w:val="0"/>
          <w:numId w:val="5"/>
        </w:numPr>
        <w:ind w:left="1440"/>
        <w:jc w:val="both"/>
      </w:pPr>
      <w:r>
        <w:t>Driving License No.</w:t>
      </w:r>
    </w:p>
    <w:p w14:paraId="3230CF73" w14:textId="77777777" w:rsidR="00527BC1" w:rsidRDefault="00527BC1" w:rsidP="00364931">
      <w:pPr>
        <w:pStyle w:val="ListParagraph"/>
        <w:numPr>
          <w:ilvl w:val="0"/>
          <w:numId w:val="5"/>
        </w:numPr>
        <w:ind w:left="1440"/>
        <w:jc w:val="both"/>
      </w:pPr>
      <w:r>
        <w:t>Voter Id No.</w:t>
      </w:r>
    </w:p>
    <w:p w14:paraId="15932E52" w14:textId="77777777" w:rsidR="00527BC1" w:rsidRDefault="00527BC1" w:rsidP="00527BC1">
      <w:pPr>
        <w:ind w:left="360"/>
        <w:jc w:val="both"/>
      </w:pPr>
      <w:r>
        <w:t>All the above fields can be updated together at one time or one at a time. (i.e. providing the values in at least one of the fields is mandatory)</w:t>
      </w:r>
    </w:p>
    <w:p w14:paraId="4A64B477" w14:textId="77777777" w:rsidR="00527BC1" w:rsidRDefault="00527BC1" w:rsidP="00527BC1">
      <w:pPr>
        <w:pStyle w:val="ListParagraph"/>
        <w:jc w:val="both"/>
      </w:pPr>
    </w:p>
    <w:p w14:paraId="146C074F" w14:textId="77777777" w:rsidR="00527BC1" w:rsidRDefault="00527BC1" w:rsidP="00364931">
      <w:pPr>
        <w:pStyle w:val="ListParagraph"/>
        <w:numPr>
          <w:ilvl w:val="0"/>
          <w:numId w:val="10"/>
        </w:numPr>
        <w:jc w:val="both"/>
      </w:pPr>
      <w:r>
        <w:t>Field Level Validation Rule’s:</w:t>
      </w:r>
    </w:p>
    <w:p w14:paraId="0F611F85" w14:textId="77777777" w:rsidR="00527BC1" w:rsidRDefault="00527BC1" w:rsidP="00364931">
      <w:pPr>
        <w:pStyle w:val="NoSpacing"/>
        <w:numPr>
          <w:ilvl w:val="0"/>
          <w:numId w:val="11"/>
        </w:numPr>
        <w:jc w:val="both"/>
      </w:pPr>
      <w:r>
        <w:t xml:space="preserve">For IFSC Code: </w:t>
      </w:r>
    </w:p>
    <w:p w14:paraId="1C02DF2D" w14:textId="77777777" w:rsidR="00527BC1" w:rsidRDefault="00527BC1" w:rsidP="002D1840">
      <w:pPr>
        <w:pStyle w:val="NoSpacing"/>
        <w:ind w:left="1080" w:firstLine="360"/>
        <w:jc w:val="both"/>
      </w:pPr>
      <w:r>
        <w:t>Following character set is permitted:</w:t>
      </w:r>
    </w:p>
    <w:p w14:paraId="35387B1E" w14:textId="77777777" w:rsidR="00527BC1" w:rsidRDefault="00527BC1" w:rsidP="00364931">
      <w:pPr>
        <w:pStyle w:val="NoSpacing"/>
        <w:numPr>
          <w:ilvl w:val="1"/>
          <w:numId w:val="12"/>
        </w:numPr>
        <w:jc w:val="both"/>
      </w:pPr>
      <w:r>
        <w:t>a-z</w:t>
      </w:r>
    </w:p>
    <w:p w14:paraId="52D80976" w14:textId="77777777" w:rsidR="00527BC1" w:rsidRDefault="00527BC1" w:rsidP="00364931">
      <w:pPr>
        <w:pStyle w:val="NoSpacing"/>
        <w:numPr>
          <w:ilvl w:val="1"/>
          <w:numId w:val="12"/>
        </w:numPr>
        <w:jc w:val="both"/>
      </w:pPr>
      <w:r>
        <w:t>A-Z</w:t>
      </w:r>
    </w:p>
    <w:p w14:paraId="44EFCC5C" w14:textId="77777777" w:rsidR="00527BC1" w:rsidRDefault="00527BC1" w:rsidP="00364931">
      <w:pPr>
        <w:pStyle w:val="NoSpacing"/>
        <w:numPr>
          <w:ilvl w:val="1"/>
          <w:numId w:val="12"/>
        </w:numPr>
        <w:jc w:val="both"/>
      </w:pPr>
      <w:r>
        <w:t>0-9</w:t>
      </w:r>
    </w:p>
    <w:p w14:paraId="3E7FACC1" w14:textId="77777777" w:rsidR="00527BC1" w:rsidRDefault="00527BC1" w:rsidP="00364931">
      <w:pPr>
        <w:pStyle w:val="NoSpacing"/>
        <w:numPr>
          <w:ilvl w:val="0"/>
          <w:numId w:val="11"/>
        </w:numPr>
        <w:jc w:val="both"/>
      </w:pPr>
      <w:r>
        <w:t xml:space="preserve">For Pan No.: </w:t>
      </w:r>
    </w:p>
    <w:p w14:paraId="43133EF5" w14:textId="77777777" w:rsidR="00527BC1" w:rsidRDefault="00527BC1" w:rsidP="002D1840">
      <w:pPr>
        <w:pStyle w:val="NoSpacing"/>
        <w:ind w:left="1080" w:firstLine="360"/>
        <w:jc w:val="both"/>
      </w:pPr>
      <w:r>
        <w:t>Following character set is permitted:</w:t>
      </w:r>
    </w:p>
    <w:p w14:paraId="5463047C" w14:textId="77777777" w:rsidR="00527BC1" w:rsidRDefault="00527BC1" w:rsidP="00364931">
      <w:pPr>
        <w:pStyle w:val="NoSpacing"/>
        <w:numPr>
          <w:ilvl w:val="1"/>
          <w:numId w:val="12"/>
        </w:numPr>
        <w:jc w:val="both"/>
      </w:pPr>
      <w:r>
        <w:lastRenderedPageBreak/>
        <w:t>a-z</w:t>
      </w:r>
    </w:p>
    <w:p w14:paraId="75AFEDD3" w14:textId="77777777" w:rsidR="00527BC1" w:rsidRDefault="00527BC1" w:rsidP="00364931">
      <w:pPr>
        <w:pStyle w:val="NoSpacing"/>
        <w:numPr>
          <w:ilvl w:val="1"/>
          <w:numId w:val="12"/>
        </w:numPr>
        <w:jc w:val="both"/>
      </w:pPr>
      <w:r>
        <w:t>A-Z</w:t>
      </w:r>
    </w:p>
    <w:p w14:paraId="79439D40" w14:textId="77777777" w:rsidR="00527BC1" w:rsidRDefault="00527BC1" w:rsidP="00364931">
      <w:pPr>
        <w:pStyle w:val="NoSpacing"/>
        <w:numPr>
          <w:ilvl w:val="1"/>
          <w:numId w:val="12"/>
        </w:numPr>
        <w:jc w:val="both"/>
      </w:pPr>
      <w:r>
        <w:t>0-9</w:t>
      </w:r>
    </w:p>
    <w:p w14:paraId="31F4AC24" w14:textId="77777777" w:rsidR="00527BC1" w:rsidRDefault="00527BC1" w:rsidP="00364931">
      <w:pPr>
        <w:pStyle w:val="NoSpacing"/>
        <w:numPr>
          <w:ilvl w:val="0"/>
          <w:numId w:val="11"/>
        </w:numPr>
        <w:jc w:val="both"/>
      </w:pPr>
      <w:r>
        <w:t xml:space="preserve">For </w:t>
      </w:r>
      <w:proofErr w:type="spellStart"/>
      <w:r>
        <w:t>Adhaar</w:t>
      </w:r>
      <w:proofErr w:type="spellEnd"/>
      <w:r>
        <w:t xml:space="preserve"> No.: </w:t>
      </w:r>
    </w:p>
    <w:p w14:paraId="127CBFB7" w14:textId="77777777" w:rsidR="00527BC1" w:rsidRDefault="00527BC1" w:rsidP="002D1840">
      <w:pPr>
        <w:pStyle w:val="NoSpacing"/>
        <w:ind w:left="1080" w:firstLine="360"/>
        <w:jc w:val="both"/>
      </w:pPr>
      <w:r>
        <w:t>Following character set is permitted:</w:t>
      </w:r>
    </w:p>
    <w:p w14:paraId="56D392C4" w14:textId="77777777" w:rsidR="00527BC1" w:rsidRDefault="00527BC1" w:rsidP="00364931">
      <w:pPr>
        <w:pStyle w:val="NoSpacing"/>
        <w:numPr>
          <w:ilvl w:val="1"/>
          <w:numId w:val="12"/>
        </w:numPr>
        <w:jc w:val="both"/>
      </w:pPr>
      <w:r>
        <w:t>0-9</w:t>
      </w:r>
    </w:p>
    <w:p w14:paraId="0DB24764" w14:textId="77777777" w:rsidR="00527BC1" w:rsidRDefault="00527BC1" w:rsidP="00364931">
      <w:pPr>
        <w:pStyle w:val="NoSpacing"/>
        <w:numPr>
          <w:ilvl w:val="0"/>
          <w:numId w:val="12"/>
        </w:numPr>
        <w:jc w:val="both"/>
      </w:pPr>
      <w:r>
        <w:t xml:space="preserve">For Voter Id No.: </w:t>
      </w:r>
    </w:p>
    <w:p w14:paraId="0B69872C" w14:textId="77777777" w:rsidR="00527BC1" w:rsidRDefault="00527BC1" w:rsidP="002D1840">
      <w:pPr>
        <w:pStyle w:val="NoSpacing"/>
        <w:ind w:left="1080" w:firstLine="360"/>
        <w:jc w:val="both"/>
      </w:pPr>
      <w:r>
        <w:t>Following character set is permitted:</w:t>
      </w:r>
    </w:p>
    <w:p w14:paraId="6A734D2B" w14:textId="77777777" w:rsidR="00527BC1" w:rsidRDefault="00527BC1" w:rsidP="00364931">
      <w:pPr>
        <w:pStyle w:val="NoSpacing"/>
        <w:numPr>
          <w:ilvl w:val="1"/>
          <w:numId w:val="12"/>
        </w:numPr>
        <w:jc w:val="both"/>
      </w:pPr>
      <w:r>
        <w:t>a-z</w:t>
      </w:r>
    </w:p>
    <w:p w14:paraId="64644E93" w14:textId="77777777" w:rsidR="00527BC1" w:rsidRDefault="00527BC1" w:rsidP="00364931">
      <w:pPr>
        <w:pStyle w:val="NoSpacing"/>
        <w:numPr>
          <w:ilvl w:val="1"/>
          <w:numId w:val="12"/>
        </w:numPr>
        <w:jc w:val="both"/>
      </w:pPr>
      <w:r>
        <w:t>A-Z</w:t>
      </w:r>
    </w:p>
    <w:p w14:paraId="77274314" w14:textId="77777777" w:rsidR="00527BC1" w:rsidRDefault="00527BC1" w:rsidP="00364931">
      <w:pPr>
        <w:pStyle w:val="NoSpacing"/>
        <w:numPr>
          <w:ilvl w:val="1"/>
          <w:numId w:val="12"/>
        </w:numPr>
        <w:jc w:val="both"/>
      </w:pPr>
      <w:r>
        <w:t>0-9</w:t>
      </w:r>
    </w:p>
    <w:p w14:paraId="384542C3" w14:textId="77777777" w:rsidR="00527BC1" w:rsidRDefault="00527BC1" w:rsidP="00364931">
      <w:pPr>
        <w:pStyle w:val="NoSpacing"/>
        <w:numPr>
          <w:ilvl w:val="1"/>
          <w:numId w:val="12"/>
        </w:numPr>
        <w:jc w:val="both"/>
      </w:pPr>
      <w:r>
        <w:t>-</w:t>
      </w:r>
    </w:p>
    <w:p w14:paraId="541F0D47" w14:textId="77777777" w:rsidR="00527BC1" w:rsidRDefault="00527BC1" w:rsidP="00364931">
      <w:pPr>
        <w:pStyle w:val="NoSpacing"/>
        <w:numPr>
          <w:ilvl w:val="1"/>
          <w:numId w:val="12"/>
        </w:numPr>
        <w:jc w:val="both"/>
      </w:pPr>
      <w:r>
        <w:t>/</w:t>
      </w:r>
    </w:p>
    <w:p w14:paraId="464D3FD9" w14:textId="77777777" w:rsidR="00527BC1" w:rsidRDefault="00527BC1" w:rsidP="00364931">
      <w:pPr>
        <w:pStyle w:val="NoSpacing"/>
        <w:numPr>
          <w:ilvl w:val="0"/>
          <w:numId w:val="12"/>
        </w:numPr>
        <w:jc w:val="both"/>
      </w:pPr>
      <w:r>
        <w:t xml:space="preserve">For Driving License No.: </w:t>
      </w:r>
    </w:p>
    <w:p w14:paraId="1C97469E" w14:textId="77777777" w:rsidR="00527BC1" w:rsidRDefault="00527BC1" w:rsidP="002D1840">
      <w:pPr>
        <w:pStyle w:val="NoSpacing"/>
        <w:ind w:left="1080" w:firstLine="360"/>
        <w:jc w:val="both"/>
      </w:pPr>
      <w:r>
        <w:t>Following character set is permitted:</w:t>
      </w:r>
    </w:p>
    <w:p w14:paraId="727CEC9E" w14:textId="77777777" w:rsidR="00527BC1" w:rsidRDefault="00527BC1" w:rsidP="00364931">
      <w:pPr>
        <w:pStyle w:val="NoSpacing"/>
        <w:numPr>
          <w:ilvl w:val="1"/>
          <w:numId w:val="12"/>
        </w:numPr>
        <w:jc w:val="both"/>
      </w:pPr>
      <w:r>
        <w:t>a-z</w:t>
      </w:r>
    </w:p>
    <w:p w14:paraId="3D8E65B4" w14:textId="77777777" w:rsidR="00527BC1" w:rsidRDefault="00527BC1" w:rsidP="00364931">
      <w:pPr>
        <w:pStyle w:val="NoSpacing"/>
        <w:numPr>
          <w:ilvl w:val="1"/>
          <w:numId w:val="12"/>
        </w:numPr>
        <w:jc w:val="both"/>
      </w:pPr>
      <w:r>
        <w:t>A-Z</w:t>
      </w:r>
    </w:p>
    <w:p w14:paraId="1AE0916B" w14:textId="77777777" w:rsidR="00527BC1" w:rsidRDefault="00527BC1" w:rsidP="00364931">
      <w:pPr>
        <w:pStyle w:val="NoSpacing"/>
        <w:numPr>
          <w:ilvl w:val="1"/>
          <w:numId w:val="12"/>
        </w:numPr>
        <w:jc w:val="both"/>
      </w:pPr>
      <w:r>
        <w:t>0-9</w:t>
      </w:r>
    </w:p>
    <w:p w14:paraId="34378658" w14:textId="77777777" w:rsidR="00527BC1" w:rsidRDefault="00527BC1" w:rsidP="00364931">
      <w:pPr>
        <w:pStyle w:val="NoSpacing"/>
        <w:numPr>
          <w:ilvl w:val="1"/>
          <w:numId w:val="12"/>
        </w:numPr>
        <w:jc w:val="both"/>
      </w:pPr>
      <w:r>
        <w:t>-</w:t>
      </w:r>
    </w:p>
    <w:p w14:paraId="5129BAF4" w14:textId="77777777" w:rsidR="00527BC1" w:rsidRDefault="00527BC1" w:rsidP="00364931">
      <w:pPr>
        <w:pStyle w:val="NoSpacing"/>
        <w:numPr>
          <w:ilvl w:val="1"/>
          <w:numId w:val="12"/>
        </w:numPr>
        <w:jc w:val="both"/>
      </w:pPr>
      <w:r>
        <w:t>/</w:t>
      </w:r>
    </w:p>
    <w:p w14:paraId="48F60C70" w14:textId="77777777" w:rsidR="00527BC1" w:rsidRDefault="00527BC1" w:rsidP="00527BC1">
      <w:pPr>
        <w:pStyle w:val="NoSpacing"/>
        <w:ind w:left="1440"/>
      </w:pPr>
    </w:p>
    <w:p w14:paraId="224810D0" w14:textId="77777777" w:rsidR="00527BC1" w:rsidRDefault="00527BC1" w:rsidP="00527BC1">
      <w:pPr>
        <w:ind w:left="720"/>
        <w:jc w:val="both"/>
      </w:pPr>
      <w:r>
        <w:t xml:space="preserve"> </w:t>
      </w:r>
    </w:p>
    <w:p w14:paraId="41B9B329"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6" w:name="_Toc483683738"/>
      <w:r>
        <w:rPr>
          <w:rFonts w:ascii="Trebuchet MS" w:hAnsi="Trebuchet MS"/>
          <w:b/>
          <w:bCs/>
          <w:color w:val="000000" w:themeColor="text1"/>
          <w:szCs w:val="22"/>
        </w:rPr>
        <w:t>Persisting an Update Transaction</w:t>
      </w:r>
      <w:bookmarkEnd w:id="16"/>
    </w:p>
    <w:p w14:paraId="0C1AFD32" w14:textId="77777777" w:rsidR="00527BC1" w:rsidRDefault="00527BC1" w:rsidP="002D1840">
      <w:pPr>
        <w:jc w:val="both"/>
      </w:pPr>
      <w:r>
        <w:t>On Approval from NCGTC Approver, SURGE inserts a closure transaction with following values:</w:t>
      </w:r>
    </w:p>
    <w:p w14:paraId="02701DB7" w14:textId="13DAA05E" w:rsidR="00527BC1" w:rsidRDefault="005125E1" w:rsidP="005125E1">
      <w:pPr>
        <w:pStyle w:val="ListParagraph"/>
        <w:numPr>
          <w:ilvl w:val="0"/>
          <w:numId w:val="4"/>
        </w:numPr>
        <w:jc w:val="both"/>
      </w:pPr>
      <w:r>
        <w:t>File Type – 0 (which indicates that this is an online transaction)</w:t>
      </w:r>
    </w:p>
    <w:p w14:paraId="2230B1F3" w14:textId="38A8721A" w:rsidR="00527BC1" w:rsidRDefault="00527BC1" w:rsidP="00364931">
      <w:pPr>
        <w:pStyle w:val="ListParagraph"/>
        <w:numPr>
          <w:ilvl w:val="0"/>
          <w:numId w:val="4"/>
        </w:numPr>
        <w:jc w:val="both"/>
      </w:pPr>
      <w:r>
        <w:t xml:space="preserve">Transaction Mode – </w:t>
      </w:r>
      <w:r w:rsidRPr="00BB2B9D">
        <w:t>12000</w:t>
      </w:r>
      <w:r w:rsidR="005125E1">
        <w:t>2</w:t>
      </w:r>
      <w:r>
        <w:t xml:space="preserve"> (which indicates that this is an online transaction but for Updates only)</w:t>
      </w:r>
    </w:p>
    <w:p w14:paraId="41278129" w14:textId="77777777" w:rsidR="00527BC1" w:rsidRDefault="00527BC1" w:rsidP="00364931">
      <w:pPr>
        <w:pStyle w:val="ListParagraph"/>
        <w:numPr>
          <w:ilvl w:val="0"/>
          <w:numId w:val="4"/>
        </w:numPr>
        <w:jc w:val="both"/>
      </w:pPr>
      <w:r>
        <w:t>IFSC Code – Provided by MLI User</w:t>
      </w:r>
    </w:p>
    <w:p w14:paraId="2392D01F" w14:textId="77777777" w:rsidR="00527BC1" w:rsidRDefault="00527BC1" w:rsidP="00364931">
      <w:pPr>
        <w:pStyle w:val="ListParagraph"/>
        <w:numPr>
          <w:ilvl w:val="0"/>
          <w:numId w:val="4"/>
        </w:numPr>
        <w:jc w:val="both"/>
      </w:pPr>
      <w:r>
        <w:t>PAN No. - Provided by MLI User</w:t>
      </w:r>
    </w:p>
    <w:p w14:paraId="52470103" w14:textId="77777777" w:rsidR="00527BC1" w:rsidRDefault="00527BC1" w:rsidP="00364931">
      <w:pPr>
        <w:pStyle w:val="ListParagraph"/>
        <w:numPr>
          <w:ilvl w:val="0"/>
          <w:numId w:val="4"/>
        </w:numPr>
        <w:jc w:val="both"/>
      </w:pPr>
      <w:proofErr w:type="spellStart"/>
      <w:r>
        <w:t>Adhaar</w:t>
      </w:r>
      <w:proofErr w:type="spellEnd"/>
      <w:r>
        <w:t xml:space="preserve"> No. - Provided by MLI User</w:t>
      </w:r>
    </w:p>
    <w:p w14:paraId="08FEC26F" w14:textId="77777777" w:rsidR="00527BC1" w:rsidRDefault="00527BC1" w:rsidP="00364931">
      <w:pPr>
        <w:pStyle w:val="ListParagraph"/>
        <w:numPr>
          <w:ilvl w:val="0"/>
          <w:numId w:val="4"/>
        </w:numPr>
        <w:jc w:val="both"/>
      </w:pPr>
      <w:r>
        <w:t>Driving License No. - Provided by MLI User</w:t>
      </w:r>
    </w:p>
    <w:p w14:paraId="3075D6D8" w14:textId="77777777" w:rsidR="00527BC1" w:rsidRDefault="00527BC1" w:rsidP="00364931">
      <w:pPr>
        <w:pStyle w:val="ListParagraph"/>
        <w:numPr>
          <w:ilvl w:val="0"/>
          <w:numId w:val="4"/>
        </w:numPr>
        <w:jc w:val="both"/>
      </w:pPr>
      <w:r>
        <w:t>Voter Id No. - Provided by MLI User</w:t>
      </w:r>
    </w:p>
    <w:p w14:paraId="33BFF0FD" w14:textId="77777777" w:rsidR="00527BC1" w:rsidRDefault="00527BC1" w:rsidP="00364931">
      <w:pPr>
        <w:pStyle w:val="ListParagraph"/>
        <w:numPr>
          <w:ilvl w:val="0"/>
          <w:numId w:val="4"/>
        </w:numPr>
        <w:jc w:val="both"/>
      </w:pPr>
      <w:r>
        <w:t>Loan A/c No. – Same as the Original Master Record</w:t>
      </w:r>
    </w:p>
    <w:p w14:paraId="658CEF8D" w14:textId="77777777" w:rsidR="00527BC1" w:rsidRDefault="00527BC1" w:rsidP="00364931">
      <w:pPr>
        <w:pStyle w:val="ListParagraph"/>
        <w:numPr>
          <w:ilvl w:val="0"/>
          <w:numId w:val="4"/>
        </w:numPr>
        <w:jc w:val="both"/>
      </w:pPr>
      <w:r>
        <w:t>MLI ID - Same as the Original Master Record</w:t>
      </w:r>
    </w:p>
    <w:p w14:paraId="6ACEE5A9" w14:textId="77777777" w:rsidR="00527BC1" w:rsidRDefault="00527BC1" w:rsidP="00364931">
      <w:pPr>
        <w:pStyle w:val="ListParagraph"/>
        <w:numPr>
          <w:ilvl w:val="0"/>
          <w:numId w:val="4"/>
        </w:numPr>
        <w:jc w:val="both"/>
      </w:pPr>
      <w:r>
        <w:t>Schemes Id - Same as the Original Master Record</w:t>
      </w:r>
    </w:p>
    <w:p w14:paraId="1E4D84C0" w14:textId="77777777" w:rsidR="00527BC1" w:rsidRDefault="00527BC1" w:rsidP="00364931">
      <w:pPr>
        <w:pStyle w:val="ListParagraph"/>
        <w:numPr>
          <w:ilvl w:val="0"/>
          <w:numId w:val="4"/>
        </w:numPr>
        <w:jc w:val="both"/>
      </w:pPr>
      <w:r>
        <w:t>CG Current State – Same as the Original Master Record</w:t>
      </w:r>
    </w:p>
    <w:p w14:paraId="1EEA7313" w14:textId="77777777" w:rsidR="00527BC1" w:rsidRDefault="00527BC1" w:rsidP="00364931">
      <w:pPr>
        <w:pStyle w:val="ListParagraph"/>
        <w:numPr>
          <w:ilvl w:val="0"/>
          <w:numId w:val="4"/>
        </w:numPr>
        <w:jc w:val="both"/>
      </w:pPr>
      <w:r>
        <w:t>CG Previous State - Same as the Original Master Record</w:t>
      </w:r>
    </w:p>
    <w:p w14:paraId="234D51A8" w14:textId="77777777" w:rsidR="00527BC1" w:rsidRDefault="00527BC1" w:rsidP="00364931">
      <w:pPr>
        <w:pStyle w:val="ListParagraph"/>
        <w:numPr>
          <w:ilvl w:val="0"/>
          <w:numId w:val="4"/>
        </w:numPr>
        <w:jc w:val="both"/>
      </w:pPr>
      <w:r>
        <w:t>IP Address – IP Address of the User</w:t>
      </w:r>
    </w:p>
    <w:p w14:paraId="684264E2" w14:textId="77777777" w:rsidR="00527BC1" w:rsidRDefault="00527BC1" w:rsidP="00364931">
      <w:pPr>
        <w:pStyle w:val="ListParagraph"/>
        <w:numPr>
          <w:ilvl w:val="0"/>
          <w:numId w:val="4"/>
        </w:numPr>
        <w:jc w:val="both"/>
      </w:pPr>
      <w:r>
        <w:t>Is Active Flag – Active</w:t>
      </w:r>
    </w:p>
    <w:p w14:paraId="56251D8C" w14:textId="77777777" w:rsidR="00527BC1" w:rsidRDefault="00527BC1" w:rsidP="00364931">
      <w:pPr>
        <w:pStyle w:val="ListParagraph"/>
        <w:numPr>
          <w:ilvl w:val="0"/>
          <w:numId w:val="4"/>
        </w:numPr>
        <w:jc w:val="both"/>
      </w:pPr>
      <w:r>
        <w:t xml:space="preserve">Created </w:t>
      </w:r>
      <w:proofErr w:type="gramStart"/>
      <w:r>
        <w:t>By</w:t>
      </w:r>
      <w:proofErr w:type="gramEnd"/>
      <w:r>
        <w:t xml:space="preserve"> – MLI user id</w:t>
      </w:r>
    </w:p>
    <w:p w14:paraId="68EB6FD4" w14:textId="77777777" w:rsidR="00527BC1" w:rsidRDefault="00527BC1" w:rsidP="00364931">
      <w:pPr>
        <w:pStyle w:val="ListParagraph"/>
        <w:numPr>
          <w:ilvl w:val="0"/>
          <w:numId w:val="4"/>
        </w:numPr>
        <w:jc w:val="both"/>
      </w:pPr>
      <w:r>
        <w:t xml:space="preserve">Created Date – </w:t>
      </w:r>
      <w:proofErr w:type="spellStart"/>
      <w:r>
        <w:t>DateTime</w:t>
      </w:r>
      <w:proofErr w:type="spellEnd"/>
      <w:r>
        <w:t xml:space="preserve"> of Record insertion</w:t>
      </w:r>
    </w:p>
    <w:p w14:paraId="13D94C23" w14:textId="2B2E0E67" w:rsidR="00527BC1" w:rsidRDefault="00527BC1" w:rsidP="002D1840">
      <w:pPr>
        <w:jc w:val="both"/>
        <w:rPr>
          <w:rFonts w:ascii="Trebuchet MS" w:eastAsia="Times New Roman" w:hAnsi="Trebuchet MS" w:cs="Arial"/>
          <w:b/>
          <w:bCs/>
          <w:iCs/>
          <w:color w:val="7F7F7F"/>
          <w:sz w:val="28"/>
          <w:szCs w:val="28"/>
        </w:rPr>
      </w:pPr>
      <w:r w:rsidRPr="00E90CDA">
        <w:rPr>
          <w:i/>
        </w:rPr>
        <w:t>(Note: that no separate CG Current Status code is considered for this transaction type. This type of transaction will be differentiated on basis of Transaction Mode only.)</w:t>
      </w:r>
      <w:r>
        <w:rPr>
          <w:rFonts w:ascii="Trebuchet MS" w:eastAsia="Times New Roman" w:hAnsi="Trebuchet MS" w:cs="Arial"/>
          <w:b/>
          <w:bCs/>
          <w:iCs/>
          <w:color w:val="7F7F7F"/>
          <w:sz w:val="28"/>
          <w:szCs w:val="28"/>
        </w:rPr>
        <w:br w:type="page"/>
      </w:r>
    </w:p>
    <w:p w14:paraId="1D4A4800" w14:textId="57E729AA"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7" w:name="_Toc483683739"/>
      <w:r>
        <w:rPr>
          <w:rFonts w:ascii="Trebuchet MS" w:eastAsia="Times New Roman" w:hAnsi="Trebuchet MS" w:cs="Arial"/>
          <w:b/>
          <w:bCs/>
          <w:iCs/>
          <w:color w:val="7F7F7F"/>
          <w:sz w:val="28"/>
          <w:szCs w:val="28"/>
        </w:rPr>
        <w:lastRenderedPageBreak/>
        <w:t xml:space="preserve">Ops 3 </w:t>
      </w:r>
      <w:r w:rsidR="00A1388D">
        <w:rPr>
          <w:rFonts w:ascii="Trebuchet MS" w:eastAsia="Times New Roman" w:hAnsi="Trebuchet MS" w:cs="Arial"/>
          <w:b/>
          <w:bCs/>
          <w:iCs/>
          <w:color w:val="7F7F7F"/>
          <w:sz w:val="28"/>
          <w:szCs w:val="28"/>
        </w:rPr>
        <w:t>–</w:t>
      </w:r>
      <w:r>
        <w:rPr>
          <w:rFonts w:ascii="Trebuchet MS" w:eastAsia="Times New Roman" w:hAnsi="Trebuchet MS" w:cs="Arial"/>
          <w:b/>
          <w:bCs/>
          <w:iCs/>
          <w:color w:val="7F7F7F"/>
          <w:sz w:val="28"/>
          <w:szCs w:val="28"/>
        </w:rPr>
        <w:t xml:space="preserve"> </w:t>
      </w:r>
      <w:r w:rsidR="00A1388D">
        <w:rPr>
          <w:rFonts w:ascii="Trebuchet MS" w:eastAsia="Times New Roman" w:hAnsi="Trebuchet MS" w:cs="Arial"/>
          <w:b/>
          <w:bCs/>
          <w:iCs/>
          <w:color w:val="7F7F7F"/>
          <w:sz w:val="28"/>
          <w:szCs w:val="28"/>
        </w:rPr>
        <w:t xml:space="preserve">Update </w:t>
      </w:r>
      <w:r w:rsidRPr="00527BC1">
        <w:rPr>
          <w:rFonts w:ascii="Trebuchet MS" w:eastAsia="Times New Roman" w:hAnsi="Trebuchet MS" w:cs="Arial"/>
          <w:b/>
          <w:bCs/>
          <w:iCs/>
          <w:color w:val="7F7F7F"/>
          <w:sz w:val="28"/>
          <w:szCs w:val="28"/>
        </w:rPr>
        <w:t>NPA/Closure Status</w:t>
      </w:r>
      <w:bookmarkEnd w:id="17"/>
    </w:p>
    <w:p w14:paraId="45B8E43E" w14:textId="7333623E" w:rsidR="00527BC1" w:rsidRDefault="00527BC1" w:rsidP="002D1840">
      <w:pPr>
        <w:jc w:val="both"/>
      </w:pPr>
      <w:r>
        <w:t xml:space="preserve">MLI user can mark the CG of the associated loan account as NPA or Standard or Close. This operation is available as a Batch option where MLI will first need to extract the information for the requisite loan accounts CG’s from his IT system and provide the same as XML file. </w:t>
      </w:r>
      <w:ins w:id="18" w:author="Sachin Patange" w:date="2017-05-22T17:11:00Z">
        <w:r w:rsidR="005318C0">
          <w:t xml:space="preserve">The XML file layout will be the same as used for continuity transaction. </w:t>
        </w:r>
      </w:ins>
      <w:r>
        <w:t>Refer the BRD ‘</w:t>
      </w:r>
      <w:r w:rsidRPr="0098661B">
        <w:t>Education Loan - Updating CG Status as NPA – Standard - Close</w:t>
      </w:r>
      <w:r>
        <w:t>’ for more details on this operation.</w:t>
      </w:r>
    </w:p>
    <w:p w14:paraId="6A133F2E" w14:textId="6381B151" w:rsidR="00F8690B" w:rsidRPr="00E90CDA" w:rsidRDefault="00F8690B" w:rsidP="002D1840">
      <w:pPr>
        <w:jc w:val="both"/>
        <w:rPr>
          <w:i/>
        </w:rPr>
      </w:pPr>
    </w:p>
    <w:bookmarkEnd w:id="3"/>
    <w:p w14:paraId="55F137C2" w14:textId="77777777" w:rsidR="005D1B4D" w:rsidRDefault="005D1B4D" w:rsidP="002D1840">
      <w:pPr>
        <w:pStyle w:val="NoSpacing"/>
        <w:jc w:val="both"/>
        <w:rPr>
          <w:color w:val="A6A6A6" w:themeColor="background1" w:themeShade="A6"/>
          <w:sz w:val="20"/>
        </w:rPr>
      </w:pPr>
    </w:p>
    <w:p w14:paraId="3C7FFE99" w14:textId="76D1CCAB" w:rsidR="00260E45" w:rsidRDefault="00260E4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00090FF" w14:textId="5199AD04"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9" w:name="_Toc483683740"/>
      <w:r>
        <w:rPr>
          <w:rFonts w:ascii="Trebuchet MS" w:eastAsia="Times New Roman" w:hAnsi="Trebuchet MS" w:cs="Arial"/>
          <w:b/>
          <w:bCs/>
          <w:iCs/>
          <w:color w:val="7F7F7F"/>
          <w:sz w:val="28"/>
          <w:szCs w:val="28"/>
        </w:rPr>
        <w:lastRenderedPageBreak/>
        <w:t>Ops 4 – Close CG</w:t>
      </w:r>
      <w:bookmarkEnd w:id="19"/>
      <w:r>
        <w:rPr>
          <w:rFonts w:ascii="Trebuchet MS" w:eastAsia="Times New Roman" w:hAnsi="Trebuchet MS" w:cs="Arial"/>
          <w:b/>
          <w:bCs/>
          <w:iCs/>
          <w:color w:val="7F7F7F"/>
          <w:sz w:val="28"/>
          <w:szCs w:val="28"/>
        </w:rPr>
        <w:t xml:space="preserve"> </w:t>
      </w:r>
      <w:r w:rsidRPr="00124607">
        <w:rPr>
          <w:rFonts w:ascii="Trebuchet MS" w:eastAsia="Times New Roman" w:hAnsi="Trebuchet MS" w:cs="Arial"/>
          <w:b/>
          <w:bCs/>
          <w:iCs/>
          <w:color w:val="7F7F7F"/>
          <w:sz w:val="28"/>
          <w:szCs w:val="28"/>
        </w:rPr>
        <w:t xml:space="preserve"> </w:t>
      </w:r>
    </w:p>
    <w:p w14:paraId="40C7596F" w14:textId="575E955F" w:rsidR="00527BC1" w:rsidRDefault="00527BC1" w:rsidP="00527BC1">
      <w:pPr>
        <w:jc w:val="both"/>
      </w:pPr>
      <w:r>
        <w:t xml:space="preserve">Closing a CG is a terminal and will not allow any further operations on it. There is </w:t>
      </w:r>
      <w:r w:rsidR="00DF169B">
        <w:t>NO</w:t>
      </w:r>
      <w:r>
        <w:t xml:space="preserve"> option to remove the closed status of the CG. </w:t>
      </w:r>
    </w:p>
    <w:p w14:paraId="3ABEC626" w14:textId="77777777" w:rsidR="00527BC1" w:rsidRDefault="00527BC1" w:rsidP="00527BC1">
      <w:pPr>
        <w:pStyle w:val="NoSpacing"/>
        <w:jc w:val="both"/>
      </w:pPr>
      <w:r>
        <w:t>Closure of CG for NCGTC user is available as Real-time option, where the user will first have to search and select a particular CG and then proceed to close it. NCGTC user can further close a single CG at a given time.</w:t>
      </w:r>
    </w:p>
    <w:p w14:paraId="43C47CF1" w14:textId="77777777" w:rsidR="00527BC1" w:rsidRDefault="00527BC1" w:rsidP="00527BC1">
      <w:pPr>
        <w:pStyle w:val="NoSpacing"/>
        <w:jc w:val="both"/>
      </w:pPr>
    </w:p>
    <w:p w14:paraId="63F9FAEC" w14:textId="77777777" w:rsidR="00527BC1" w:rsidRDefault="00527BC1" w:rsidP="00527BC1">
      <w:pPr>
        <w:pStyle w:val="NoSpacing"/>
        <w:jc w:val="both"/>
      </w:pPr>
      <w:r>
        <w:t>Closing transaction will have approver workflow.</w:t>
      </w:r>
    </w:p>
    <w:p w14:paraId="081C139E" w14:textId="77777777" w:rsidR="00527BC1" w:rsidRPr="00124607" w:rsidRDefault="00527BC1" w:rsidP="00527BC1">
      <w:pPr>
        <w:jc w:val="both"/>
      </w:pPr>
    </w:p>
    <w:p w14:paraId="38294CBF"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0" w:name="_Toc483683741"/>
      <w:r>
        <w:rPr>
          <w:rFonts w:ascii="Trebuchet MS" w:hAnsi="Trebuchet MS"/>
          <w:b/>
          <w:bCs/>
          <w:color w:val="000000" w:themeColor="text1"/>
          <w:szCs w:val="22"/>
        </w:rPr>
        <w:t>Business Rule for CG Closure</w:t>
      </w:r>
      <w:bookmarkEnd w:id="20"/>
    </w:p>
    <w:p w14:paraId="237205A5" w14:textId="77777777" w:rsidR="00527BC1" w:rsidRDefault="00527BC1" w:rsidP="00364931">
      <w:pPr>
        <w:pStyle w:val="ListParagraph"/>
        <w:numPr>
          <w:ilvl w:val="0"/>
          <w:numId w:val="10"/>
        </w:numPr>
        <w:jc w:val="both"/>
      </w:pPr>
      <w:r>
        <w:t>Rule to Fetch Records for Closure:</w:t>
      </w:r>
    </w:p>
    <w:p w14:paraId="684F3EA4" w14:textId="43F26535" w:rsidR="00527BC1" w:rsidRDefault="00527BC1" w:rsidP="00527BC1">
      <w:pPr>
        <w:ind w:left="720"/>
        <w:jc w:val="both"/>
      </w:pPr>
      <w:r>
        <w:t xml:space="preserve">NCGTC user will need to first Search the CG which needs closure. The search facility is similar as explained in section 1.2.1. </w:t>
      </w:r>
    </w:p>
    <w:p w14:paraId="43230028" w14:textId="77777777" w:rsidR="00527BC1" w:rsidRDefault="00527BC1" w:rsidP="00527BC1">
      <w:pPr>
        <w:ind w:left="720"/>
        <w:jc w:val="both"/>
      </w:pPr>
      <w:r>
        <w:t>The search criteria along with the below condition of CG Current Status will provide the results of CG’s which can be CLOSED:</w:t>
      </w:r>
    </w:p>
    <w:p w14:paraId="4892FC4C" w14:textId="77777777" w:rsidR="00527BC1" w:rsidRDefault="00527BC1" w:rsidP="00364931">
      <w:pPr>
        <w:pStyle w:val="ListParagraph"/>
        <w:numPr>
          <w:ilvl w:val="0"/>
          <w:numId w:val="5"/>
        </w:numPr>
        <w:ind w:left="1440"/>
        <w:jc w:val="both"/>
      </w:pPr>
      <w:r>
        <w:t>30010</w:t>
      </w:r>
    </w:p>
    <w:p w14:paraId="49E5D729" w14:textId="77777777" w:rsidR="00527BC1" w:rsidRDefault="00527BC1" w:rsidP="00364931">
      <w:pPr>
        <w:pStyle w:val="ListParagraph"/>
        <w:numPr>
          <w:ilvl w:val="0"/>
          <w:numId w:val="5"/>
        </w:numPr>
        <w:ind w:left="1440"/>
        <w:jc w:val="both"/>
      </w:pPr>
      <w:r>
        <w:t>30020</w:t>
      </w:r>
    </w:p>
    <w:p w14:paraId="166257F5" w14:textId="77777777" w:rsidR="00527BC1" w:rsidRDefault="00527BC1" w:rsidP="00527BC1">
      <w:pPr>
        <w:pStyle w:val="ListParagraph"/>
        <w:jc w:val="both"/>
      </w:pPr>
    </w:p>
    <w:p w14:paraId="55D4FF1C" w14:textId="77777777" w:rsidR="00527BC1" w:rsidRDefault="00527BC1" w:rsidP="00364931">
      <w:pPr>
        <w:pStyle w:val="ListParagraph"/>
        <w:numPr>
          <w:ilvl w:val="0"/>
          <w:numId w:val="10"/>
        </w:numPr>
        <w:jc w:val="both"/>
      </w:pPr>
      <w:r>
        <w:t>Date of Closure:</w:t>
      </w:r>
    </w:p>
    <w:p w14:paraId="674BBC59" w14:textId="77777777" w:rsidR="00527BC1" w:rsidRDefault="00527BC1" w:rsidP="00527BC1">
      <w:pPr>
        <w:ind w:left="720"/>
        <w:jc w:val="both"/>
      </w:pPr>
      <w:r>
        <w:t xml:space="preserve">User will not have an option to select the date of closure, rather, it will be the current system date – on which user is performing the closure action, is treated as the closure date. </w:t>
      </w:r>
    </w:p>
    <w:p w14:paraId="5F8580BD" w14:textId="77777777" w:rsidR="00527BC1" w:rsidRDefault="00527BC1" w:rsidP="00527BC1">
      <w:pPr>
        <w:jc w:val="both"/>
      </w:pPr>
    </w:p>
    <w:p w14:paraId="1FA8CDC5"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1" w:name="_Toc483683742"/>
      <w:r>
        <w:rPr>
          <w:rFonts w:ascii="Trebuchet MS" w:hAnsi="Trebuchet MS"/>
          <w:b/>
          <w:bCs/>
          <w:color w:val="000000" w:themeColor="text1"/>
          <w:szCs w:val="22"/>
        </w:rPr>
        <w:t>Persisting a Closure Transaction</w:t>
      </w:r>
      <w:bookmarkEnd w:id="21"/>
    </w:p>
    <w:p w14:paraId="29EAC2C1" w14:textId="77777777" w:rsidR="00527BC1" w:rsidRDefault="00527BC1" w:rsidP="00527BC1">
      <w:pPr>
        <w:jc w:val="both"/>
      </w:pPr>
      <w:r>
        <w:t>On Approval from NCGTC Approver, SURGE inserts a closure transaction with following values:</w:t>
      </w:r>
    </w:p>
    <w:p w14:paraId="0DBB73EE" w14:textId="77777777" w:rsidR="00C94D34" w:rsidRDefault="00C94D34" w:rsidP="00C94D34">
      <w:pPr>
        <w:pStyle w:val="ListParagraph"/>
        <w:numPr>
          <w:ilvl w:val="0"/>
          <w:numId w:val="4"/>
        </w:numPr>
        <w:jc w:val="both"/>
      </w:pPr>
      <w:r>
        <w:t>File Type – 0 (which indicates that this is an online transaction)</w:t>
      </w:r>
    </w:p>
    <w:p w14:paraId="57F0B205" w14:textId="505B4D96" w:rsidR="00C94D34" w:rsidRDefault="00527BC1" w:rsidP="00C94D34">
      <w:pPr>
        <w:pStyle w:val="ListParagraph"/>
        <w:numPr>
          <w:ilvl w:val="0"/>
          <w:numId w:val="4"/>
        </w:numPr>
        <w:jc w:val="both"/>
      </w:pPr>
      <w:r>
        <w:t>Transaction Mode – 12000</w:t>
      </w:r>
      <w:r w:rsidR="00C94D34">
        <w:t>3</w:t>
      </w:r>
      <w:r>
        <w:t xml:space="preserve"> </w:t>
      </w:r>
      <w:r w:rsidR="00C94D34">
        <w:t>(which indicates that this is an online close by NCGTC user)</w:t>
      </w:r>
    </w:p>
    <w:p w14:paraId="25662B09" w14:textId="77777777" w:rsidR="00527BC1" w:rsidRDefault="00527BC1" w:rsidP="00364931">
      <w:pPr>
        <w:pStyle w:val="ListParagraph"/>
        <w:numPr>
          <w:ilvl w:val="0"/>
          <w:numId w:val="4"/>
        </w:numPr>
        <w:jc w:val="both"/>
      </w:pPr>
      <w:r>
        <w:t>IFSC Code – Same as the Original Master Record</w:t>
      </w:r>
    </w:p>
    <w:p w14:paraId="5B8DB1F7" w14:textId="77777777" w:rsidR="00527BC1" w:rsidRDefault="00527BC1" w:rsidP="00364931">
      <w:pPr>
        <w:pStyle w:val="ListParagraph"/>
        <w:numPr>
          <w:ilvl w:val="0"/>
          <w:numId w:val="4"/>
        </w:numPr>
        <w:jc w:val="both"/>
      </w:pPr>
      <w:r>
        <w:t>Loan A/c No. – Same as the Original Master Record</w:t>
      </w:r>
    </w:p>
    <w:p w14:paraId="65F12553" w14:textId="77777777" w:rsidR="00527BC1" w:rsidRDefault="00527BC1" w:rsidP="00364931">
      <w:pPr>
        <w:pStyle w:val="ListParagraph"/>
        <w:numPr>
          <w:ilvl w:val="0"/>
          <w:numId w:val="4"/>
        </w:numPr>
        <w:jc w:val="both"/>
      </w:pPr>
      <w:r>
        <w:t>Loan Closed Flag – ‘Y’</w:t>
      </w:r>
    </w:p>
    <w:p w14:paraId="6F31BDC3" w14:textId="77777777" w:rsidR="00527BC1" w:rsidRDefault="00527BC1" w:rsidP="00364931">
      <w:pPr>
        <w:pStyle w:val="ListParagraph"/>
        <w:numPr>
          <w:ilvl w:val="0"/>
          <w:numId w:val="4"/>
        </w:numPr>
        <w:jc w:val="both"/>
      </w:pPr>
      <w:r>
        <w:t>Date of Loan Closure – Current System Date</w:t>
      </w:r>
    </w:p>
    <w:p w14:paraId="6249CF29" w14:textId="77777777" w:rsidR="00527BC1" w:rsidRDefault="00527BC1" w:rsidP="00364931">
      <w:pPr>
        <w:pStyle w:val="ListParagraph"/>
        <w:numPr>
          <w:ilvl w:val="0"/>
          <w:numId w:val="4"/>
        </w:numPr>
        <w:jc w:val="both"/>
      </w:pPr>
      <w:r>
        <w:t>Reason of Closure – Reason Entered by NCGTC User on the Screen</w:t>
      </w:r>
    </w:p>
    <w:p w14:paraId="449D3255" w14:textId="77777777" w:rsidR="00527BC1" w:rsidRDefault="00527BC1" w:rsidP="00364931">
      <w:pPr>
        <w:pStyle w:val="ListParagraph"/>
        <w:numPr>
          <w:ilvl w:val="0"/>
          <w:numId w:val="4"/>
        </w:numPr>
        <w:jc w:val="both"/>
      </w:pPr>
      <w:r>
        <w:t>MLI ID - Same as the Original Master Record</w:t>
      </w:r>
    </w:p>
    <w:p w14:paraId="5DA0C9EF" w14:textId="77777777" w:rsidR="00527BC1" w:rsidRDefault="00527BC1" w:rsidP="00364931">
      <w:pPr>
        <w:pStyle w:val="ListParagraph"/>
        <w:numPr>
          <w:ilvl w:val="0"/>
          <w:numId w:val="4"/>
        </w:numPr>
        <w:jc w:val="both"/>
      </w:pPr>
      <w:r>
        <w:t>Schemes Id - Same as the Original Master Record</w:t>
      </w:r>
    </w:p>
    <w:p w14:paraId="7C6FB49B" w14:textId="77777777" w:rsidR="00527BC1" w:rsidRDefault="00527BC1" w:rsidP="00364931">
      <w:pPr>
        <w:pStyle w:val="ListParagraph"/>
        <w:numPr>
          <w:ilvl w:val="0"/>
          <w:numId w:val="4"/>
        </w:numPr>
        <w:jc w:val="both"/>
      </w:pPr>
      <w:r>
        <w:t xml:space="preserve">CG Current State – </w:t>
      </w:r>
      <w:r w:rsidRPr="009A2E46">
        <w:rPr>
          <w:i/>
        </w:rPr>
        <w:t>Refer Below Matrix</w:t>
      </w:r>
    </w:p>
    <w:p w14:paraId="647095E4" w14:textId="77777777" w:rsidR="00527BC1" w:rsidRDefault="00527BC1" w:rsidP="00364931">
      <w:pPr>
        <w:pStyle w:val="ListParagraph"/>
        <w:numPr>
          <w:ilvl w:val="0"/>
          <w:numId w:val="4"/>
        </w:numPr>
        <w:jc w:val="both"/>
      </w:pPr>
      <w:r>
        <w:t xml:space="preserve">CG Previous State - </w:t>
      </w:r>
      <w:r w:rsidRPr="009A2E46">
        <w:rPr>
          <w:i/>
        </w:rPr>
        <w:t>Refer Below Matrix</w:t>
      </w:r>
    </w:p>
    <w:p w14:paraId="4E334822" w14:textId="77777777" w:rsidR="00527BC1" w:rsidRDefault="00527BC1" w:rsidP="00364931">
      <w:pPr>
        <w:pStyle w:val="ListParagraph"/>
        <w:numPr>
          <w:ilvl w:val="0"/>
          <w:numId w:val="4"/>
        </w:numPr>
        <w:jc w:val="both"/>
      </w:pPr>
      <w:r>
        <w:t>IP Address – IP Address of the User</w:t>
      </w:r>
    </w:p>
    <w:p w14:paraId="2063274E" w14:textId="77777777" w:rsidR="00527BC1" w:rsidRDefault="00527BC1" w:rsidP="00364931">
      <w:pPr>
        <w:pStyle w:val="ListParagraph"/>
        <w:numPr>
          <w:ilvl w:val="0"/>
          <w:numId w:val="4"/>
        </w:numPr>
        <w:jc w:val="both"/>
      </w:pPr>
      <w:r>
        <w:t>Is Active Flag – Active</w:t>
      </w:r>
    </w:p>
    <w:p w14:paraId="16E7A4D8" w14:textId="77777777" w:rsidR="00527BC1" w:rsidRDefault="00527BC1" w:rsidP="00364931">
      <w:pPr>
        <w:pStyle w:val="ListParagraph"/>
        <w:numPr>
          <w:ilvl w:val="0"/>
          <w:numId w:val="4"/>
        </w:numPr>
        <w:jc w:val="both"/>
      </w:pPr>
      <w:r>
        <w:t xml:space="preserve">Created </w:t>
      </w:r>
      <w:proofErr w:type="gramStart"/>
      <w:r>
        <w:t>By</w:t>
      </w:r>
      <w:proofErr w:type="gramEnd"/>
      <w:r>
        <w:t xml:space="preserve"> – NCGTC user id</w:t>
      </w:r>
    </w:p>
    <w:p w14:paraId="4FABAD36" w14:textId="77777777" w:rsidR="00527BC1" w:rsidRDefault="00527BC1" w:rsidP="00364931">
      <w:pPr>
        <w:pStyle w:val="ListParagraph"/>
        <w:numPr>
          <w:ilvl w:val="0"/>
          <w:numId w:val="4"/>
        </w:numPr>
        <w:jc w:val="both"/>
      </w:pPr>
      <w:r>
        <w:lastRenderedPageBreak/>
        <w:t xml:space="preserve">Created Date – </w:t>
      </w:r>
      <w:proofErr w:type="spellStart"/>
      <w:r>
        <w:t>DateTime</w:t>
      </w:r>
      <w:proofErr w:type="spellEnd"/>
      <w:r>
        <w:t xml:space="preserv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527BC1" w:rsidRPr="009A2E46" w14:paraId="256CC223" w14:textId="77777777" w:rsidTr="00D20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0820DA0C" w14:textId="77777777" w:rsidR="00527BC1" w:rsidRPr="009A2E46" w:rsidRDefault="00527BC1" w:rsidP="00D20B43">
            <w:pPr>
              <w:jc w:val="both"/>
              <w:rPr>
                <w:sz w:val="20"/>
              </w:rPr>
            </w:pPr>
            <w:r w:rsidRPr="009A2E46">
              <w:rPr>
                <w:sz w:val="20"/>
              </w:rPr>
              <w:t>S. No.</w:t>
            </w:r>
          </w:p>
        </w:tc>
        <w:tc>
          <w:tcPr>
            <w:tcW w:w="3150" w:type="dxa"/>
          </w:tcPr>
          <w:p w14:paraId="6F59A146"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5C8CECFE"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527BC1" w:rsidRPr="009A2E46" w14:paraId="570AC8DC" w14:textId="77777777" w:rsidTr="00D2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586087D7" w14:textId="77777777" w:rsidR="00527BC1" w:rsidRPr="009A2E46" w:rsidRDefault="00527BC1" w:rsidP="00D20B43">
            <w:pPr>
              <w:jc w:val="both"/>
              <w:rPr>
                <w:sz w:val="20"/>
              </w:rPr>
            </w:pPr>
            <w:r w:rsidRPr="009A2E46">
              <w:rPr>
                <w:sz w:val="20"/>
              </w:rPr>
              <w:t>1</w:t>
            </w:r>
          </w:p>
        </w:tc>
        <w:tc>
          <w:tcPr>
            <w:tcW w:w="3150" w:type="dxa"/>
          </w:tcPr>
          <w:p w14:paraId="0A4815C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30010</w:t>
            </w:r>
          </w:p>
        </w:tc>
        <w:tc>
          <w:tcPr>
            <w:tcW w:w="2880" w:type="dxa"/>
          </w:tcPr>
          <w:p w14:paraId="0A774E0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18</w:t>
            </w:r>
          </w:p>
          <w:p w14:paraId="1DF83B6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30010</w:t>
            </w:r>
          </w:p>
        </w:tc>
      </w:tr>
      <w:tr w:rsidR="00527BC1" w:rsidRPr="009A2E46" w14:paraId="791CFC06" w14:textId="77777777" w:rsidTr="00D20B43">
        <w:tc>
          <w:tcPr>
            <w:cnfStyle w:val="001000000000" w:firstRow="0" w:lastRow="0" w:firstColumn="1" w:lastColumn="0" w:oddVBand="0" w:evenVBand="0" w:oddHBand="0" w:evenHBand="0" w:firstRowFirstColumn="0" w:firstRowLastColumn="0" w:lastRowFirstColumn="0" w:lastRowLastColumn="0"/>
            <w:tcW w:w="930" w:type="dxa"/>
          </w:tcPr>
          <w:p w14:paraId="53C88AD8" w14:textId="77777777" w:rsidR="00527BC1" w:rsidRPr="009A2E46" w:rsidRDefault="00527BC1" w:rsidP="00D20B43">
            <w:pPr>
              <w:jc w:val="both"/>
              <w:rPr>
                <w:sz w:val="20"/>
              </w:rPr>
            </w:pPr>
            <w:r w:rsidRPr="009A2E46">
              <w:rPr>
                <w:sz w:val="20"/>
              </w:rPr>
              <w:t>2</w:t>
            </w:r>
          </w:p>
        </w:tc>
        <w:tc>
          <w:tcPr>
            <w:tcW w:w="3150" w:type="dxa"/>
          </w:tcPr>
          <w:p w14:paraId="4F836206"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14:paraId="7E546D0C"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18</w:t>
            </w:r>
          </w:p>
          <w:p w14:paraId="07E862A5"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30020</w:t>
            </w:r>
          </w:p>
        </w:tc>
      </w:tr>
    </w:tbl>
    <w:p w14:paraId="6034E6F6" w14:textId="77777777" w:rsidR="00527BC1" w:rsidRDefault="00527BC1" w:rsidP="00527BC1">
      <w:pPr>
        <w:jc w:val="both"/>
      </w:pPr>
    </w:p>
    <w:p w14:paraId="441D7DB3" w14:textId="77777777" w:rsidR="00527BC1" w:rsidRDefault="00527BC1">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23EDFFD" w14:textId="5B5E3FCD" w:rsidR="0097195B" w:rsidRPr="0097195B" w:rsidRDefault="00AE798C"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2" w:name="_Toc483683743"/>
      <w:r>
        <w:rPr>
          <w:rFonts w:ascii="Trebuchet MS" w:eastAsia="Times New Roman" w:hAnsi="Trebuchet MS" w:cs="Arial"/>
          <w:b/>
          <w:bCs/>
          <w:iCs/>
          <w:color w:val="7F7F7F"/>
          <w:sz w:val="28"/>
          <w:szCs w:val="28"/>
        </w:rPr>
        <w:lastRenderedPageBreak/>
        <w:t xml:space="preserve">Regularizing Lapse CGs – Applying Penalties/Not to Apply </w:t>
      </w:r>
      <w:r w:rsidR="001D72AF">
        <w:rPr>
          <w:rFonts w:ascii="Trebuchet MS" w:eastAsia="Times New Roman" w:hAnsi="Trebuchet MS" w:cs="Arial"/>
          <w:b/>
          <w:bCs/>
          <w:iCs/>
          <w:color w:val="7F7F7F"/>
          <w:sz w:val="28"/>
          <w:szCs w:val="28"/>
        </w:rPr>
        <w:t>Penalties</w:t>
      </w:r>
      <w:r>
        <w:rPr>
          <w:rFonts w:ascii="Trebuchet MS" w:eastAsia="Times New Roman" w:hAnsi="Trebuchet MS" w:cs="Arial"/>
          <w:b/>
          <w:bCs/>
          <w:iCs/>
          <w:color w:val="7F7F7F"/>
          <w:sz w:val="28"/>
          <w:szCs w:val="28"/>
        </w:rPr>
        <w:t>/Lapsing CGs</w:t>
      </w:r>
      <w:bookmarkEnd w:id="22"/>
      <w:r w:rsidR="0097195B" w:rsidRPr="001D72AF">
        <w:rPr>
          <w:rFonts w:ascii="Trebuchet MS" w:eastAsia="Times New Roman" w:hAnsi="Trebuchet MS" w:cs="Arial"/>
          <w:b/>
          <w:bCs/>
          <w:iCs/>
          <w:color w:val="7F7F7F"/>
          <w:sz w:val="28"/>
          <w:szCs w:val="28"/>
        </w:rPr>
        <w:t xml:space="preserve"> </w:t>
      </w:r>
    </w:p>
    <w:p w14:paraId="34C7C09D" w14:textId="77777777" w:rsidR="0097195B" w:rsidRDefault="0097195B" w:rsidP="00E05F8F">
      <w:pPr>
        <w:jc w:val="both"/>
      </w:pPr>
      <w:r>
        <w:t xml:space="preserve">In situations of ‘Continuing’ CG’s, that MLI does not make a payment/makes partial payment within the stipulated time for the BATCHDAN’s – then CG’s are not ‘Continued’ but, ‘Lapsed’. </w:t>
      </w:r>
    </w:p>
    <w:p w14:paraId="4E76D556" w14:textId="77777777" w:rsidR="00AE798C" w:rsidRDefault="0097195B" w:rsidP="00E05F8F">
      <w:pPr>
        <w:jc w:val="both"/>
      </w:pPr>
      <w:r>
        <w:t>For such lapsed CG’s there is a provision of</w:t>
      </w:r>
      <w:r w:rsidR="00AE798C">
        <w:t xml:space="preserve"> either:</w:t>
      </w:r>
    </w:p>
    <w:p w14:paraId="7B4BF160" w14:textId="1609A6FA" w:rsidR="00AE798C" w:rsidRDefault="00AE798C" w:rsidP="00364931">
      <w:pPr>
        <w:pStyle w:val="ListParagraph"/>
        <w:numPr>
          <w:ilvl w:val="0"/>
          <w:numId w:val="5"/>
        </w:numPr>
        <w:jc w:val="both"/>
      </w:pPr>
      <w:r>
        <w:t>R</w:t>
      </w:r>
      <w:r w:rsidR="0097195B">
        <w:t>egularizing the CG’s by levying add-on penal charges</w:t>
      </w:r>
    </w:p>
    <w:p w14:paraId="486DC57D" w14:textId="18BA02DB" w:rsidR="0097195B" w:rsidRDefault="00AE798C" w:rsidP="00364931">
      <w:pPr>
        <w:pStyle w:val="ListParagraph"/>
        <w:numPr>
          <w:ilvl w:val="0"/>
          <w:numId w:val="5"/>
        </w:numPr>
        <w:jc w:val="both"/>
      </w:pPr>
      <w:r>
        <w:t>Regularizing the CG’s but NOT levying any add-on penal charges (Discounting the Penalties)</w:t>
      </w:r>
    </w:p>
    <w:p w14:paraId="7B43FBEB" w14:textId="175870A1" w:rsidR="00AE798C" w:rsidRDefault="00AE798C" w:rsidP="00364931">
      <w:pPr>
        <w:pStyle w:val="ListParagraph"/>
        <w:numPr>
          <w:ilvl w:val="0"/>
          <w:numId w:val="5"/>
        </w:numPr>
        <w:jc w:val="both"/>
      </w:pPr>
      <w:r>
        <w:t xml:space="preserve">No action on the Lapsed CGs </w:t>
      </w:r>
    </w:p>
    <w:p w14:paraId="57025077" w14:textId="58A41C65" w:rsidR="00BC4983" w:rsidRDefault="00BC4983" w:rsidP="00E05F8F">
      <w:pPr>
        <w:jc w:val="both"/>
      </w:pPr>
      <w:r>
        <w:t>The indicative flow for regularizing th</w:t>
      </w:r>
      <w:r w:rsidR="00AE798C">
        <w:t xml:space="preserve">e CG’s with penalty is as below. </w:t>
      </w:r>
    </w:p>
    <w:p w14:paraId="6C4A3EFE" w14:textId="006400D2" w:rsidR="00BC4983" w:rsidRPr="00777ED3" w:rsidRDefault="00495091" w:rsidP="00E05F8F">
      <w:pPr>
        <w:jc w:val="both"/>
        <w:rPr>
          <w:b/>
        </w:rPr>
      </w:pPr>
      <w:r w:rsidRPr="00777ED3">
        <w:rPr>
          <w:b/>
        </w:rPr>
        <w:t xml:space="preserve">NCGTC User </w:t>
      </w:r>
      <w:r w:rsidR="00777ED3">
        <w:rPr>
          <w:b/>
        </w:rPr>
        <w:t>D</w:t>
      </w:r>
      <w:r w:rsidRPr="00777ED3">
        <w:rPr>
          <w:b/>
        </w:rPr>
        <w:t xml:space="preserve">iscretion </w:t>
      </w:r>
      <w:r w:rsidR="00777ED3">
        <w:rPr>
          <w:b/>
        </w:rPr>
        <w:t>t</w:t>
      </w:r>
      <w:r w:rsidRPr="00777ED3">
        <w:rPr>
          <w:b/>
        </w:rPr>
        <w:t xml:space="preserve">o regularize Lapsed CG by </w:t>
      </w:r>
      <w:r w:rsidR="00777ED3" w:rsidRPr="00777ED3">
        <w:rPr>
          <w:b/>
        </w:rPr>
        <w:t>paying penal charges:</w:t>
      </w:r>
    </w:p>
    <w:p w14:paraId="12988C30" w14:textId="77777777" w:rsidR="00495091" w:rsidRDefault="00495091" w:rsidP="00E05F8F">
      <w:pPr>
        <w:jc w:val="both"/>
      </w:pPr>
    </w:p>
    <w:p w14:paraId="1076183F" w14:textId="115AAB8B" w:rsidR="00BC4983" w:rsidRDefault="00B54274" w:rsidP="00E05F8F">
      <w:pPr>
        <w:jc w:val="both"/>
      </w:pPr>
      <w:r>
        <w:rPr>
          <w:noProof/>
        </w:rPr>
        <w:drawing>
          <wp:inline distT="0" distB="0" distL="0" distR="0" wp14:anchorId="5E739B0F" wp14:editId="0ABC15D0">
            <wp:extent cx="5867400" cy="37814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3018C1" w14:textId="77777777" w:rsidR="00BC4983" w:rsidRDefault="00BC4983" w:rsidP="00E05F8F">
      <w:pPr>
        <w:jc w:val="both"/>
      </w:pPr>
    </w:p>
    <w:p w14:paraId="37AD2BDF" w14:textId="77777777" w:rsidR="00777ED3" w:rsidRDefault="00777ED3">
      <w:pPr>
        <w:rPr>
          <w:b/>
        </w:rPr>
      </w:pPr>
      <w:r>
        <w:rPr>
          <w:b/>
        </w:rPr>
        <w:br w:type="page"/>
      </w:r>
    </w:p>
    <w:p w14:paraId="7DEFA7F5" w14:textId="01C6937E" w:rsidR="00777ED3" w:rsidRPr="00777ED3" w:rsidRDefault="00777ED3" w:rsidP="00777ED3">
      <w:pPr>
        <w:jc w:val="both"/>
        <w:rPr>
          <w:b/>
        </w:rPr>
      </w:pPr>
      <w:r w:rsidRPr="00777ED3">
        <w:rPr>
          <w:b/>
        </w:rPr>
        <w:lastRenderedPageBreak/>
        <w:t xml:space="preserve">NCGTC User </w:t>
      </w:r>
      <w:r>
        <w:rPr>
          <w:b/>
        </w:rPr>
        <w:t>D</w:t>
      </w:r>
      <w:r w:rsidRPr="00777ED3">
        <w:rPr>
          <w:b/>
        </w:rPr>
        <w:t xml:space="preserve">iscretion </w:t>
      </w:r>
      <w:r>
        <w:rPr>
          <w:b/>
        </w:rPr>
        <w:t>t</w:t>
      </w:r>
      <w:r w:rsidRPr="00777ED3">
        <w:rPr>
          <w:b/>
        </w:rPr>
        <w:t xml:space="preserve">o regularize Lapsed CG by paying </w:t>
      </w:r>
      <w:r>
        <w:rPr>
          <w:b/>
        </w:rPr>
        <w:t xml:space="preserve">CG Fees only and No </w:t>
      </w:r>
      <w:r w:rsidRPr="00777ED3">
        <w:rPr>
          <w:b/>
        </w:rPr>
        <w:t>penal charges:</w:t>
      </w:r>
    </w:p>
    <w:p w14:paraId="6E0B511F" w14:textId="40DC10B7" w:rsidR="00777ED3" w:rsidRDefault="00031DFD" w:rsidP="00777ED3">
      <w:pPr>
        <w:jc w:val="both"/>
      </w:pPr>
      <w:r>
        <w:rPr>
          <w:noProof/>
        </w:rPr>
        <w:drawing>
          <wp:inline distT="0" distB="0" distL="0" distR="0" wp14:anchorId="557A1F03" wp14:editId="2679845D">
            <wp:extent cx="5934075" cy="3886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361947E" w14:textId="3DDAE258" w:rsidR="00031DFD" w:rsidRDefault="00031DFD" w:rsidP="00777ED3">
      <w:pPr>
        <w:jc w:val="both"/>
      </w:pPr>
    </w:p>
    <w:p w14:paraId="112A1008" w14:textId="77777777" w:rsidR="00031DFD" w:rsidRDefault="00031DFD" w:rsidP="00777ED3">
      <w:pPr>
        <w:jc w:val="both"/>
      </w:pPr>
    </w:p>
    <w:p w14:paraId="17A86CD5" w14:textId="47C99240" w:rsidR="00CE0527" w:rsidRDefault="00031DFD" w:rsidP="00777ED3">
      <w:pPr>
        <w:jc w:val="both"/>
      </w:pPr>
      <w:r>
        <w:t>N</w:t>
      </w:r>
      <w:r w:rsidR="00CE0527">
        <w:t>ote:</w:t>
      </w:r>
    </w:p>
    <w:p w14:paraId="4E554C0F" w14:textId="525565CB" w:rsidR="00777ED3" w:rsidRDefault="00777ED3" w:rsidP="00364931">
      <w:pPr>
        <w:pStyle w:val="ListParagraph"/>
        <w:numPr>
          <w:ilvl w:val="0"/>
          <w:numId w:val="14"/>
        </w:numPr>
        <w:jc w:val="both"/>
      </w:pPr>
      <w:r>
        <w:t>In case, even after the ‘Release Lapse’ for the selected CG’s – MLI fails to upload input file and/or make payment – system will mark these CG’s again as Lapse.</w:t>
      </w:r>
    </w:p>
    <w:p w14:paraId="312EF5E9" w14:textId="1B739305" w:rsidR="00CE0527" w:rsidRDefault="00CE0527" w:rsidP="00364931">
      <w:pPr>
        <w:pStyle w:val="ListParagraph"/>
        <w:numPr>
          <w:ilvl w:val="0"/>
          <w:numId w:val="14"/>
        </w:numPr>
        <w:jc w:val="both"/>
      </w:pPr>
      <w:r>
        <w:t>There is a possibility that once NCGTC user opens window for upload file and MLI uploads information of CG’s which are not under Lapsed consideration. In such cases, system will apply the validations specified in BRD – ‘</w:t>
      </w:r>
      <w:r w:rsidRPr="00CE0527">
        <w:t xml:space="preserve">Education Loan - New Credit Guarantees </w:t>
      </w:r>
      <w:proofErr w:type="gramStart"/>
      <w:r>
        <w:t>And</w:t>
      </w:r>
      <w:proofErr w:type="gramEnd"/>
      <w:r>
        <w:t xml:space="preserve"> Continuity’ </w:t>
      </w:r>
    </w:p>
    <w:p w14:paraId="14D604D2" w14:textId="3FF5171E" w:rsidR="00262AE4" w:rsidRDefault="00262AE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1CD57BC" w14:textId="77777777" w:rsidR="001D72AF" w:rsidRPr="0097195B" w:rsidRDefault="001D72AF"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3" w:name="_Toc483683744"/>
      <w:r>
        <w:rPr>
          <w:rFonts w:ascii="Trebuchet MS" w:eastAsia="Times New Roman" w:hAnsi="Trebuchet MS" w:cs="Arial"/>
          <w:b/>
          <w:bCs/>
          <w:iCs/>
          <w:color w:val="7F7F7F"/>
          <w:sz w:val="28"/>
          <w:szCs w:val="28"/>
        </w:rPr>
        <w:lastRenderedPageBreak/>
        <w:t xml:space="preserve">Ops 5 - </w:t>
      </w:r>
      <w:r w:rsidRPr="001D72AF">
        <w:rPr>
          <w:rFonts w:ascii="Trebuchet MS" w:eastAsia="Times New Roman" w:hAnsi="Trebuchet MS" w:cs="Arial"/>
          <w:b/>
          <w:bCs/>
          <w:iCs/>
          <w:color w:val="7F7F7F"/>
          <w:sz w:val="28"/>
          <w:szCs w:val="28"/>
        </w:rPr>
        <w:t>Levy Penalty on MLI</w:t>
      </w:r>
      <w:bookmarkEnd w:id="23"/>
      <w:r w:rsidRPr="001D72AF">
        <w:rPr>
          <w:rFonts w:ascii="Trebuchet MS" w:eastAsia="Times New Roman" w:hAnsi="Trebuchet MS" w:cs="Arial"/>
          <w:b/>
          <w:bCs/>
          <w:iCs/>
          <w:color w:val="7F7F7F"/>
          <w:sz w:val="28"/>
          <w:szCs w:val="28"/>
        </w:rPr>
        <w:t xml:space="preserve"> </w:t>
      </w:r>
    </w:p>
    <w:p w14:paraId="6D471696" w14:textId="0CC745D7" w:rsidR="001D72AF" w:rsidRDefault="001D72AF" w:rsidP="002D1840">
      <w:pPr>
        <w:jc w:val="both"/>
      </w:pPr>
      <w:r>
        <w:t>SURGE will provide NCGTC user the discretion of applying penal charges to a selected MLI</w:t>
      </w:r>
      <w:r w:rsidR="00AE798C">
        <w:t xml:space="preserve"> and the scheme to which he is enrolled with NCGTC</w:t>
      </w:r>
      <w:r>
        <w:t>. Thus for the selected MLI and the scheme – NCGTC user can specify application of penalty or not.</w:t>
      </w:r>
    </w:p>
    <w:p w14:paraId="192E64EE" w14:textId="510767D9" w:rsidR="001D72AF" w:rsidRDefault="001D72AF">
      <w:pPr>
        <w:rPr>
          <w:rFonts w:ascii="Trebuchet MS" w:eastAsia="Times New Roman" w:hAnsi="Trebuchet MS" w:cs="Arial"/>
          <w:b/>
          <w:bCs/>
          <w:iCs/>
          <w:color w:val="7F7F7F"/>
          <w:sz w:val="28"/>
          <w:szCs w:val="28"/>
        </w:rPr>
      </w:pPr>
      <w:r>
        <w:rPr>
          <w:noProof/>
        </w:rPr>
        <mc:AlternateContent>
          <mc:Choice Requires="wps">
            <w:drawing>
              <wp:inline distT="0" distB="0" distL="0" distR="0" wp14:anchorId="2427D01E" wp14:editId="2667D209">
                <wp:extent cx="5908040" cy="83820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73DCC5" w14:textId="77777777" w:rsidR="00C94D34" w:rsidRDefault="00C94D34"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C94D34" w:rsidRDefault="00C94D34"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C94D34" w:rsidRPr="00BC4983" w:rsidRDefault="00C94D34"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7D01E" id="Rectangle 79" o:spid="_x0000_s1029" style="width:465.2pt;height: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" fillcolor="white [3201]" strokecolor="#70ad47 [3209]" strokeweight="1pt">
                <v:textbox>
                  <w:txbxContent>
                    <w:p w14:paraId="1373DCC5" w14:textId="77777777" w:rsidR="00C94D34" w:rsidRDefault="00C94D34"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C94D34" w:rsidRDefault="00C94D34"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C94D34" w:rsidRPr="00BC4983" w:rsidRDefault="00C94D34"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v:textbox>
                <w10:anchorlock/>
              </v:rect>
            </w:pict>
          </mc:Fallback>
        </mc:AlternateContent>
      </w:r>
      <w:r>
        <w:rPr>
          <w:rFonts w:ascii="Trebuchet MS" w:eastAsia="Times New Roman" w:hAnsi="Trebuchet MS" w:cs="Arial"/>
          <w:b/>
          <w:bCs/>
          <w:iCs/>
          <w:color w:val="7F7F7F"/>
          <w:sz w:val="28"/>
          <w:szCs w:val="28"/>
        </w:rPr>
        <w:br w:type="page"/>
      </w:r>
    </w:p>
    <w:p w14:paraId="381B4465" w14:textId="393EF642" w:rsidR="00262AE4" w:rsidRPr="0097195B" w:rsidRDefault="00FD3CF4" w:rsidP="00262AE4">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4" w:name="_Toc483683745"/>
      <w:r>
        <w:rPr>
          <w:rFonts w:ascii="Trebuchet MS" w:eastAsia="Times New Roman" w:hAnsi="Trebuchet MS" w:cs="Arial"/>
          <w:b/>
          <w:bCs/>
          <w:iCs/>
          <w:color w:val="7F7F7F"/>
          <w:sz w:val="28"/>
          <w:szCs w:val="28"/>
        </w:rPr>
        <w:lastRenderedPageBreak/>
        <w:t>Ops 6 – Release Lapse</w:t>
      </w:r>
      <w:bookmarkEnd w:id="24"/>
      <w:r w:rsidR="00262AE4" w:rsidRPr="0097195B">
        <w:rPr>
          <w:rFonts w:ascii="Trebuchet MS" w:eastAsia="Times New Roman" w:hAnsi="Trebuchet MS" w:cs="Arial"/>
          <w:b/>
          <w:bCs/>
          <w:iCs/>
          <w:color w:val="7F7F7F"/>
          <w:sz w:val="28"/>
          <w:szCs w:val="28"/>
        </w:rPr>
        <w:t xml:space="preserve"> </w:t>
      </w:r>
    </w:p>
    <w:p w14:paraId="7E42519F" w14:textId="26E3050B" w:rsidR="00A66635" w:rsidRDefault="00FD3CF4" w:rsidP="00262AE4">
      <w:pPr>
        <w:jc w:val="both"/>
      </w:pPr>
      <w:r>
        <w:t xml:space="preserve">SURGE will provide NCGTC users with a provision to view </w:t>
      </w:r>
      <w:r w:rsidR="007D02B9">
        <w:t xml:space="preserve">and act on </w:t>
      </w:r>
      <w:r>
        <w:t>the lapsed CG’s. This provision is based on criteria</w:t>
      </w:r>
      <w:r w:rsidR="00A66635">
        <w:t xml:space="preserve"> to act on lapse cases. </w:t>
      </w:r>
    </w:p>
    <w:p w14:paraId="5778B78B" w14:textId="2E11F510"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5" w:name="_Toc483683746"/>
      <w:r>
        <w:rPr>
          <w:rFonts w:ascii="Trebuchet MS" w:hAnsi="Trebuchet MS"/>
          <w:b/>
          <w:bCs/>
          <w:color w:val="000000" w:themeColor="text1"/>
          <w:szCs w:val="22"/>
        </w:rPr>
        <w:t>View Lapsed CG’s</w:t>
      </w:r>
      <w:bookmarkEnd w:id="25"/>
    </w:p>
    <w:p w14:paraId="091BB2C8" w14:textId="0F94F5FD" w:rsidR="00262AE4" w:rsidRDefault="00A66635" w:rsidP="00262AE4">
      <w:pPr>
        <w:jc w:val="both"/>
      </w:pPr>
      <w:r>
        <w:t xml:space="preserve">It will be essential that first NCGTC user will have to view </w:t>
      </w:r>
      <w:r w:rsidR="00FB061C">
        <w:t xml:space="preserve">of </w:t>
      </w:r>
      <w:r>
        <w:t>the lapse</w:t>
      </w:r>
      <w:r w:rsidR="00FB061C">
        <w:t>d</w:t>
      </w:r>
      <w:r>
        <w:t xml:space="preserve"> cases based on following modes -</w:t>
      </w:r>
      <w:r w:rsidR="00FD3CF4">
        <w:t xml:space="preserve"> which is as below:</w:t>
      </w:r>
    </w:p>
    <w:p w14:paraId="0B8A48DE" w14:textId="411CD0BF" w:rsidR="00DA1880" w:rsidRDefault="00DA1880" w:rsidP="00DA1880">
      <w:pPr>
        <w:ind w:left="720"/>
      </w:pPr>
      <w:r>
        <w:rPr>
          <w:noProof/>
        </w:rPr>
        <w:drawing>
          <wp:inline distT="0" distB="0" distL="0" distR="0" wp14:anchorId="2B20AC93" wp14:editId="2363C59A">
            <wp:extent cx="5314950" cy="1990725"/>
            <wp:effectExtent l="38100" t="0" r="571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4E98A6B" w14:textId="7A163BA8" w:rsidR="00DA1880" w:rsidRDefault="00FB061C" w:rsidP="002D1840">
      <w:pPr>
        <w:jc w:val="both"/>
      </w:pPr>
      <w:r>
        <w:t>System will fetch those loan accounts/CG’s whose latest Current State is 30013 and 30021. This result is over and above the above specified criteria.</w:t>
      </w:r>
    </w:p>
    <w:p w14:paraId="3C4699B7" w14:textId="004A56B5"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6" w:name="_Toc483683747"/>
      <w:r>
        <w:rPr>
          <w:rFonts w:ascii="Trebuchet MS" w:hAnsi="Trebuchet MS"/>
          <w:b/>
          <w:bCs/>
          <w:color w:val="000000" w:themeColor="text1"/>
          <w:szCs w:val="22"/>
        </w:rPr>
        <w:t>Release Lapsed CG’s</w:t>
      </w:r>
      <w:bookmarkEnd w:id="26"/>
    </w:p>
    <w:p w14:paraId="41FB8980" w14:textId="1F7C3F07" w:rsidR="00FB061C" w:rsidRDefault="00FB061C" w:rsidP="002D1840">
      <w:pPr>
        <w:jc w:val="both"/>
      </w:pPr>
      <w:r>
        <w:t>Release of the lapsed CG’s is an action which NCGTC user can execute on the search result mentioned in above section. The release option is as below:</w:t>
      </w:r>
    </w:p>
    <w:p w14:paraId="7C8AC0D6" w14:textId="2D57B232" w:rsidR="00FB061C" w:rsidRDefault="00FB061C" w:rsidP="00FB061C">
      <w:pPr>
        <w:ind w:left="1440"/>
      </w:pPr>
      <w:r>
        <w:rPr>
          <w:noProof/>
        </w:rPr>
        <w:drawing>
          <wp:inline distT="0" distB="0" distL="0" distR="0" wp14:anchorId="64A44082" wp14:editId="579534FE">
            <wp:extent cx="3343275" cy="15240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85BFBB6" w14:textId="4660F9E7" w:rsidR="007B772F" w:rsidRDefault="007B772F" w:rsidP="007B772F"/>
    <w:p w14:paraId="1F2D31D4" w14:textId="3CEBD9A1" w:rsidR="007B772F" w:rsidRPr="008F3602" w:rsidRDefault="007B772F" w:rsidP="007B772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7" w:name="_Toc483683748"/>
      <w:r>
        <w:rPr>
          <w:rFonts w:ascii="Trebuchet MS" w:hAnsi="Trebuchet MS"/>
          <w:b/>
          <w:bCs/>
          <w:color w:val="000000" w:themeColor="text1"/>
          <w:szCs w:val="22"/>
        </w:rPr>
        <w:t>Persisting a Release Lapse Transaction</w:t>
      </w:r>
      <w:bookmarkEnd w:id="27"/>
    </w:p>
    <w:p w14:paraId="23DD645D" w14:textId="22AFF609" w:rsidR="007B772F" w:rsidRDefault="007B772F" w:rsidP="007B772F">
      <w:pPr>
        <w:jc w:val="both"/>
      </w:pPr>
      <w:r>
        <w:t>On Approval from NCGTC Approver, SURGE inserts a release lapse transaction with following values for all those selected CG(s):</w:t>
      </w:r>
    </w:p>
    <w:p w14:paraId="06CF03B9" w14:textId="77777777" w:rsidR="00075FF1" w:rsidRDefault="00075FF1" w:rsidP="00075FF1">
      <w:pPr>
        <w:pStyle w:val="ListParagraph"/>
        <w:numPr>
          <w:ilvl w:val="0"/>
          <w:numId w:val="4"/>
        </w:numPr>
        <w:jc w:val="both"/>
      </w:pPr>
      <w:r>
        <w:t>File Type – 0 (which indicates that this is an online transaction)</w:t>
      </w:r>
    </w:p>
    <w:p w14:paraId="4ECE864E" w14:textId="22A368EC" w:rsidR="00075FF1" w:rsidRDefault="00075FF1" w:rsidP="00075FF1">
      <w:pPr>
        <w:pStyle w:val="ListParagraph"/>
        <w:numPr>
          <w:ilvl w:val="0"/>
          <w:numId w:val="4"/>
        </w:numPr>
        <w:jc w:val="both"/>
      </w:pPr>
      <w:r>
        <w:t>Transaction Mode – 12000</w:t>
      </w:r>
      <w:r>
        <w:t>4</w:t>
      </w:r>
      <w:r>
        <w:t xml:space="preserve"> (which indicates that this is an online close by NCGTC user)</w:t>
      </w:r>
    </w:p>
    <w:p w14:paraId="65751AAC" w14:textId="77777777" w:rsidR="007B772F" w:rsidRDefault="007B772F" w:rsidP="00364931">
      <w:pPr>
        <w:pStyle w:val="ListParagraph"/>
        <w:numPr>
          <w:ilvl w:val="0"/>
          <w:numId w:val="4"/>
        </w:numPr>
        <w:jc w:val="both"/>
      </w:pPr>
      <w:r>
        <w:t>IFSC Code – Same as the Original Master Record</w:t>
      </w:r>
    </w:p>
    <w:p w14:paraId="588D3876" w14:textId="77777777" w:rsidR="007B772F" w:rsidRDefault="007B772F" w:rsidP="00364931">
      <w:pPr>
        <w:pStyle w:val="ListParagraph"/>
        <w:numPr>
          <w:ilvl w:val="0"/>
          <w:numId w:val="4"/>
        </w:numPr>
        <w:jc w:val="both"/>
      </w:pPr>
      <w:r>
        <w:lastRenderedPageBreak/>
        <w:t>Loan A/c No. – Same as the Original Master Record</w:t>
      </w:r>
    </w:p>
    <w:p w14:paraId="5463E66E" w14:textId="2296AEF1" w:rsidR="007B772F" w:rsidRDefault="007B772F" w:rsidP="00364931">
      <w:pPr>
        <w:pStyle w:val="ListParagraph"/>
        <w:numPr>
          <w:ilvl w:val="0"/>
          <w:numId w:val="4"/>
        </w:numPr>
        <w:jc w:val="both"/>
      </w:pPr>
      <w:r>
        <w:t>Reason of Lapse Release – Reason Entered by NCGTC User on the Screen</w:t>
      </w:r>
    </w:p>
    <w:p w14:paraId="178BE048" w14:textId="77777777" w:rsidR="007B772F" w:rsidRDefault="007B772F" w:rsidP="00364931">
      <w:pPr>
        <w:pStyle w:val="ListParagraph"/>
        <w:numPr>
          <w:ilvl w:val="0"/>
          <w:numId w:val="4"/>
        </w:numPr>
        <w:jc w:val="both"/>
      </w:pPr>
      <w:r>
        <w:t>MLI ID - Same as the Original Master Record</w:t>
      </w:r>
    </w:p>
    <w:p w14:paraId="6C27E738" w14:textId="77777777" w:rsidR="007B772F" w:rsidRDefault="007B772F" w:rsidP="00364931">
      <w:pPr>
        <w:pStyle w:val="ListParagraph"/>
        <w:numPr>
          <w:ilvl w:val="0"/>
          <w:numId w:val="4"/>
        </w:numPr>
        <w:jc w:val="both"/>
      </w:pPr>
      <w:r>
        <w:t>Schemes Id - Same as the Original Master Record</w:t>
      </w:r>
    </w:p>
    <w:p w14:paraId="51DE50F8" w14:textId="77777777" w:rsidR="007B772F" w:rsidRDefault="007B772F" w:rsidP="00364931">
      <w:pPr>
        <w:pStyle w:val="ListParagraph"/>
        <w:numPr>
          <w:ilvl w:val="0"/>
          <w:numId w:val="4"/>
        </w:numPr>
        <w:jc w:val="both"/>
      </w:pPr>
      <w:r>
        <w:t xml:space="preserve">CG Current State – </w:t>
      </w:r>
      <w:r w:rsidRPr="009A2E46">
        <w:rPr>
          <w:i/>
        </w:rPr>
        <w:t>Refer Below Matrix</w:t>
      </w:r>
    </w:p>
    <w:p w14:paraId="58D51D39" w14:textId="77777777" w:rsidR="007B772F" w:rsidRDefault="007B772F" w:rsidP="00364931">
      <w:pPr>
        <w:pStyle w:val="ListParagraph"/>
        <w:numPr>
          <w:ilvl w:val="0"/>
          <w:numId w:val="4"/>
        </w:numPr>
        <w:jc w:val="both"/>
      </w:pPr>
      <w:r>
        <w:t xml:space="preserve">CG Previous State - </w:t>
      </w:r>
      <w:r w:rsidRPr="009A2E46">
        <w:rPr>
          <w:i/>
        </w:rPr>
        <w:t>Refer Below Matrix</w:t>
      </w:r>
    </w:p>
    <w:p w14:paraId="02CEF977" w14:textId="77777777" w:rsidR="007B772F" w:rsidRDefault="007B772F" w:rsidP="00364931">
      <w:pPr>
        <w:pStyle w:val="ListParagraph"/>
        <w:numPr>
          <w:ilvl w:val="0"/>
          <w:numId w:val="4"/>
        </w:numPr>
        <w:jc w:val="both"/>
      </w:pPr>
      <w:r>
        <w:t>IP Address – IP Address of the User</w:t>
      </w:r>
    </w:p>
    <w:p w14:paraId="5944F0F8" w14:textId="77777777" w:rsidR="007B772F" w:rsidRDefault="007B772F" w:rsidP="00364931">
      <w:pPr>
        <w:pStyle w:val="ListParagraph"/>
        <w:numPr>
          <w:ilvl w:val="0"/>
          <w:numId w:val="4"/>
        </w:numPr>
        <w:jc w:val="both"/>
      </w:pPr>
      <w:r>
        <w:t>Is Active Flag – Active</w:t>
      </w:r>
    </w:p>
    <w:p w14:paraId="44DD306A" w14:textId="77777777" w:rsidR="007B772F" w:rsidRDefault="007B772F" w:rsidP="00364931">
      <w:pPr>
        <w:pStyle w:val="ListParagraph"/>
        <w:numPr>
          <w:ilvl w:val="0"/>
          <w:numId w:val="4"/>
        </w:numPr>
        <w:jc w:val="both"/>
      </w:pPr>
      <w:r>
        <w:t xml:space="preserve">Created </w:t>
      </w:r>
      <w:proofErr w:type="gramStart"/>
      <w:r>
        <w:t>By</w:t>
      </w:r>
      <w:proofErr w:type="gramEnd"/>
      <w:r>
        <w:t xml:space="preserve"> – NCGTC user id</w:t>
      </w:r>
    </w:p>
    <w:p w14:paraId="74972693" w14:textId="77777777" w:rsidR="007B772F" w:rsidRDefault="007B772F" w:rsidP="00364931">
      <w:pPr>
        <w:pStyle w:val="ListParagraph"/>
        <w:numPr>
          <w:ilvl w:val="0"/>
          <w:numId w:val="4"/>
        </w:numPr>
        <w:jc w:val="both"/>
      </w:pPr>
      <w:r>
        <w:t xml:space="preserve">Created Date – </w:t>
      </w:r>
      <w:proofErr w:type="spellStart"/>
      <w:r>
        <w:t>DateTime</w:t>
      </w:r>
      <w:proofErr w:type="spellEnd"/>
      <w:r>
        <w:t xml:space="preserv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7B772F" w:rsidRPr="009A2E46" w14:paraId="221CF4D7" w14:textId="77777777" w:rsidTr="0015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65AFCDF6" w14:textId="77777777" w:rsidR="007B772F" w:rsidRPr="009A2E46" w:rsidRDefault="007B772F" w:rsidP="001560D3">
            <w:pPr>
              <w:jc w:val="both"/>
              <w:rPr>
                <w:sz w:val="20"/>
              </w:rPr>
            </w:pPr>
            <w:r w:rsidRPr="009A2E46">
              <w:rPr>
                <w:sz w:val="20"/>
              </w:rPr>
              <w:t>S. No.</w:t>
            </w:r>
          </w:p>
        </w:tc>
        <w:tc>
          <w:tcPr>
            <w:tcW w:w="3150" w:type="dxa"/>
          </w:tcPr>
          <w:p w14:paraId="247D3A40" w14:textId="77777777" w:rsidR="007B772F" w:rsidRPr="009A2E46" w:rsidRDefault="007B772F" w:rsidP="001560D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73306198" w14:textId="77777777" w:rsidR="007B772F" w:rsidRPr="009A2E46" w:rsidRDefault="007B772F" w:rsidP="001560D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7B772F" w:rsidRPr="009A2E46" w14:paraId="65E7009D" w14:textId="77777777" w:rsidTr="0015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1301E1D9" w14:textId="64B10919" w:rsidR="007B772F" w:rsidRPr="009A2E46" w:rsidRDefault="007B772F" w:rsidP="001560D3">
            <w:pPr>
              <w:jc w:val="both"/>
              <w:rPr>
                <w:sz w:val="20"/>
              </w:rPr>
            </w:pPr>
            <w:r>
              <w:rPr>
                <w:sz w:val="20"/>
              </w:rPr>
              <w:t>1</w:t>
            </w:r>
          </w:p>
        </w:tc>
        <w:tc>
          <w:tcPr>
            <w:tcW w:w="3150" w:type="dxa"/>
          </w:tcPr>
          <w:p w14:paraId="4A42020C" w14:textId="77777777"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30013</w:t>
            </w:r>
          </w:p>
        </w:tc>
        <w:tc>
          <w:tcPr>
            <w:tcW w:w="2880" w:type="dxa"/>
          </w:tcPr>
          <w:p w14:paraId="61555362" w14:textId="1DE6441E"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38</w:t>
            </w:r>
          </w:p>
          <w:p w14:paraId="216CCC51" w14:textId="77777777"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30013</w:t>
            </w:r>
          </w:p>
        </w:tc>
      </w:tr>
      <w:tr w:rsidR="007B772F" w:rsidRPr="009A2E46" w14:paraId="4FAB2C9C" w14:textId="77777777" w:rsidTr="001560D3">
        <w:tc>
          <w:tcPr>
            <w:cnfStyle w:val="001000000000" w:firstRow="0" w:lastRow="0" w:firstColumn="1" w:lastColumn="0" w:oddVBand="0" w:evenVBand="0" w:oddHBand="0" w:evenHBand="0" w:firstRowFirstColumn="0" w:firstRowLastColumn="0" w:lastRowFirstColumn="0" w:lastRowLastColumn="0"/>
            <w:tcW w:w="930" w:type="dxa"/>
          </w:tcPr>
          <w:p w14:paraId="6A0F61EC" w14:textId="27320F03" w:rsidR="007B772F" w:rsidRPr="009A2E46" w:rsidRDefault="007B772F" w:rsidP="001560D3">
            <w:pPr>
              <w:jc w:val="both"/>
              <w:rPr>
                <w:sz w:val="20"/>
              </w:rPr>
            </w:pPr>
            <w:r>
              <w:rPr>
                <w:sz w:val="20"/>
              </w:rPr>
              <w:t>2</w:t>
            </w:r>
          </w:p>
        </w:tc>
        <w:tc>
          <w:tcPr>
            <w:tcW w:w="3150" w:type="dxa"/>
          </w:tcPr>
          <w:p w14:paraId="6B2C813C" w14:textId="77777777"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30021</w:t>
            </w:r>
          </w:p>
        </w:tc>
        <w:tc>
          <w:tcPr>
            <w:tcW w:w="2880" w:type="dxa"/>
          </w:tcPr>
          <w:p w14:paraId="2566C738" w14:textId="7E78BA98"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38</w:t>
            </w:r>
          </w:p>
          <w:p w14:paraId="72F582E3" w14:textId="77777777"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30021</w:t>
            </w:r>
          </w:p>
        </w:tc>
      </w:tr>
    </w:tbl>
    <w:p w14:paraId="3884B649" w14:textId="4E2E9632" w:rsidR="00C642F6" w:rsidRDefault="00C642F6">
      <w:pPr>
        <w:rPr>
          <w:rFonts w:ascii="Trebuchet MS" w:eastAsia="Times New Roman" w:hAnsi="Trebuchet MS" w:cs="Arial"/>
          <w:b/>
          <w:bCs/>
          <w:iCs/>
          <w:color w:val="7F7F7F"/>
          <w:sz w:val="28"/>
          <w:szCs w:val="28"/>
        </w:rPr>
      </w:pPr>
    </w:p>
    <w:p w14:paraId="6C44CD02" w14:textId="0B7973B1" w:rsidR="00FB061C" w:rsidRDefault="00FB061C">
      <w:pPr>
        <w:rPr>
          <w:rFonts w:ascii="Trebuchet MS" w:eastAsia="Times New Roman" w:hAnsi="Trebuchet MS" w:cs="Arial"/>
          <w:b/>
          <w:bCs/>
          <w:iCs/>
          <w:color w:val="7F7F7F"/>
          <w:sz w:val="28"/>
          <w:szCs w:val="28"/>
        </w:rPr>
      </w:pPr>
    </w:p>
    <w:p w14:paraId="6276BC63" w14:textId="77777777" w:rsidR="00D55330" w:rsidRDefault="00D55330">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391D02C" w14:textId="48B055F6" w:rsidR="00D55330" w:rsidRPr="00D55330" w:rsidRDefault="00D55330" w:rsidP="001515D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8" w:name="_Toc483683749"/>
      <w:r w:rsidRPr="00D55330">
        <w:rPr>
          <w:rFonts w:ascii="Trebuchet MS" w:eastAsia="Times New Roman" w:hAnsi="Trebuchet MS" w:cs="Arial"/>
          <w:b/>
          <w:bCs/>
          <w:iCs/>
          <w:color w:val="7F7F7F"/>
          <w:sz w:val="28"/>
          <w:szCs w:val="28"/>
        </w:rPr>
        <w:lastRenderedPageBreak/>
        <w:t xml:space="preserve">Ops 7 – </w:t>
      </w:r>
      <w:r w:rsidR="001515D3" w:rsidRPr="001515D3">
        <w:rPr>
          <w:rFonts w:ascii="Trebuchet MS" w:eastAsia="Times New Roman" w:hAnsi="Trebuchet MS" w:cs="Arial"/>
          <w:b/>
          <w:bCs/>
          <w:iCs/>
          <w:color w:val="7F7F7F"/>
          <w:sz w:val="28"/>
          <w:szCs w:val="28"/>
        </w:rPr>
        <w:t>Set Window Date for New/Continuity/Update/Payment of CG’s</w:t>
      </w:r>
      <w:bookmarkEnd w:id="28"/>
    </w:p>
    <w:p w14:paraId="4D580A71" w14:textId="41F22A50" w:rsidR="00D55330" w:rsidRDefault="00BD059F" w:rsidP="002D1840">
      <w:pPr>
        <w:jc w:val="both"/>
      </w:pPr>
      <w:r>
        <w:t xml:space="preserve">It’s a </w:t>
      </w:r>
      <w:r w:rsidR="00124453">
        <w:t xml:space="preserve">business </w:t>
      </w:r>
      <w:r>
        <w:t>need to govern uploads of New CG Request Data</w:t>
      </w:r>
      <w:r w:rsidR="003F7C64">
        <w:t>,</w:t>
      </w:r>
      <w:r>
        <w:t xml:space="preserve"> Continue </w:t>
      </w:r>
      <w:r w:rsidR="00124453">
        <w:t xml:space="preserve">CG Request Data </w:t>
      </w:r>
      <w:r w:rsidR="003F7C64">
        <w:t xml:space="preserve">and payments </w:t>
      </w:r>
      <w:r w:rsidR="00124453">
        <w:t xml:space="preserve">in specific date window. </w:t>
      </w:r>
    </w:p>
    <w:p w14:paraId="3D51C3CE" w14:textId="5E0B5C01" w:rsidR="00CE3568" w:rsidRDefault="00124453" w:rsidP="002D1840">
      <w:pPr>
        <w:jc w:val="both"/>
      </w:pPr>
      <w:r>
        <w:t>Based on this need, SURGE provides a module to manage these window dates as applicable to the schemes. This module will allow NCGTC user to:</w:t>
      </w:r>
    </w:p>
    <w:p w14:paraId="14026F80" w14:textId="2AB371C4" w:rsidR="00CE3568" w:rsidRDefault="00CE3568" w:rsidP="00CE3568">
      <w:pPr>
        <w:pStyle w:val="ListParagraph"/>
      </w:pPr>
    </w:p>
    <w:tbl>
      <w:tblPr>
        <w:tblStyle w:val="GridTable4-Accent4"/>
        <w:tblW w:w="9738" w:type="dxa"/>
        <w:tblInd w:w="607" w:type="dxa"/>
        <w:tblLook w:val="04A0" w:firstRow="1" w:lastRow="0" w:firstColumn="1" w:lastColumn="0" w:noHBand="0" w:noVBand="1"/>
      </w:tblPr>
      <w:tblGrid>
        <w:gridCol w:w="749"/>
        <w:gridCol w:w="1949"/>
        <w:gridCol w:w="3405"/>
        <w:gridCol w:w="3635"/>
      </w:tblGrid>
      <w:tr w:rsidR="00D514BD" w:rsidRPr="00D514BD" w14:paraId="1E3FE8FA" w14:textId="32795C31" w:rsidTr="001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CEA930" w14:textId="5EF3E6A2" w:rsidR="00D514BD" w:rsidRPr="00D514BD" w:rsidRDefault="00D514BD" w:rsidP="00CE3568">
            <w:pPr>
              <w:pStyle w:val="ListParagraph"/>
              <w:ind w:left="0"/>
              <w:rPr>
                <w:sz w:val="20"/>
              </w:rPr>
            </w:pPr>
            <w:r w:rsidRPr="00D514BD">
              <w:rPr>
                <w:sz w:val="20"/>
              </w:rPr>
              <w:t>S. No.</w:t>
            </w:r>
          </w:p>
        </w:tc>
        <w:tc>
          <w:tcPr>
            <w:tcW w:w="1949" w:type="dxa"/>
          </w:tcPr>
          <w:p w14:paraId="3B3D6304" w14:textId="1C08AF1B"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Activity</w:t>
            </w:r>
          </w:p>
        </w:tc>
        <w:tc>
          <w:tcPr>
            <w:tcW w:w="3405" w:type="dxa"/>
          </w:tcPr>
          <w:p w14:paraId="3D0C5C5B" w14:textId="0F94B6DF"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Settings</w:t>
            </w:r>
          </w:p>
        </w:tc>
        <w:tc>
          <w:tcPr>
            <w:tcW w:w="3635" w:type="dxa"/>
          </w:tcPr>
          <w:p w14:paraId="74D28D4D" w14:textId="6E306E8D"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Pr>
                <w:sz w:val="20"/>
              </w:rPr>
              <w:t>System Specific Actions</w:t>
            </w:r>
          </w:p>
        </w:tc>
      </w:tr>
      <w:tr w:rsidR="00D514BD" w:rsidRPr="00D514BD" w14:paraId="51B20A3D" w14:textId="4C83CA71"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4C9CB6" w14:textId="25A2EB0D" w:rsidR="00D514BD" w:rsidRPr="00D514BD" w:rsidRDefault="00D514BD" w:rsidP="00CE3568">
            <w:pPr>
              <w:pStyle w:val="ListParagraph"/>
              <w:ind w:left="0"/>
              <w:rPr>
                <w:sz w:val="20"/>
              </w:rPr>
            </w:pPr>
            <w:r w:rsidRPr="00D514BD">
              <w:rPr>
                <w:sz w:val="20"/>
              </w:rPr>
              <w:t>1</w:t>
            </w:r>
          </w:p>
        </w:tc>
        <w:tc>
          <w:tcPr>
            <w:tcW w:w="1949" w:type="dxa"/>
          </w:tcPr>
          <w:p w14:paraId="3E24D0C1" w14:textId="480AA9DA" w:rsidR="00D514BD" w:rsidRPr="00D514BD" w:rsidRDefault="00D514BD" w:rsidP="00CE3568">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New CG Request Data Upload</w:t>
            </w:r>
          </w:p>
        </w:tc>
        <w:tc>
          <w:tcPr>
            <w:tcW w:w="3405" w:type="dxa"/>
          </w:tcPr>
          <w:p w14:paraId="25693F67" w14:textId="316CCC33"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No settings required – achieved through business rule. </w:t>
            </w:r>
          </w:p>
        </w:tc>
        <w:tc>
          <w:tcPr>
            <w:tcW w:w="3635" w:type="dxa"/>
          </w:tcPr>
          <w:p w14:paraId="76FA3A79" w14:textId="6C44DEC6"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D514BD" w:rsidRPr="00D514BD" w14:paraId="0443F34D" w14:textId="78A22399" w:rsidTr="00102D60">
        <w:tc>
          <w:tcPr>
            <w:cnfStyle w:val="001000000000" w:firstRow="0" w:lastRow="0" w:firstColumn="1" w:lastColumn="0" w:oddVBand="0" w:evenVBand="0" w:oddHBand="0" w:evenHBand="0" w:firstRowFirstColumn="0" w:firstRowLastColumn="0" w:lastRowFirstColumn="0" w:lastRowLastColumn="0"/>
            <w:tcW w:w="749" w:type="dxa"/>
          </w:tcPr>
          <w:p w14:paraId="79B5E299" w14:textId="2BB87965" w:rsidR="00D514BD" w:rsidRPr="00D514BD" w:rsidRDefault="00D514BD" w:rsidP="00CE3568">
            <w:pPr>
              <w:pStyle w:val="ListParagraph"/>
              <w:ind w:left="0"/>
              <w:rPr>
                <w:sz w:val="20"/>
              </w:rPr>
            </w:pPr>
            <w:r w:rsidRPr="00D514BD">
              <w:rPr>
                <w:sz w:val="20"/>
              </w:rPr>
              <w:t>2</w:t>
            </w:r>
          </w:p>
        </w:tc>
        <w:tc>
          <w:tcPr>
            <w:tcW w:w="1949" w:type="dxa"/>
          </w:tcPr>
          <w:p w14:paraId="51C2EE9C" w14:textId="3287B3E8" w:rsidR="00D514BD" w:rsidRPr="00D514BD" w:rsidRDefault="00D514BD" w:rsidP="00CE3568">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Continue CG Request Data Upload</w:t>
            </w:r>
          </w:p>
        </w:tc>
        <w:tc>
          <w:tcPr>
            <w:tcW w:w="3405" w:type="dxa"/>
          </w:tcPr>
          <w:p w14:paraId="23FC78B6" w14:textId="036ACB09" w:rsidR="00D514BD" w:rsidRPr="00D514BD" w:rsidRDefault="00D514BD" w:rsidP="00DA60F2">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uploading data. Following settings needed for:</w:t>
            </w:r>
          </w:p>
          <w:p w14:paraId="211CCD25" w14:textId="6209E841"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The date window can be defined for ‘ALL’ MLI’s enrolled to Education Scheme, where the specified ‘From’ date and ‘To’ date is applicable to all those MLI’s</w:t>
            </w:r>
          </w:p>
          <w:p w14:paraId="3EA255CF" w14:textId="241E827C"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set ‘From’ date and ‘To’ date for Education Scheme and specific MLI</w:t>
            </w:r>
          </w:p>
          <w:p w14:paraId="508B03B1"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3E48A738" w14:textId="355CA0F3"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Business Rule – to check the ‘Payment – Continue CG’ must always proceed this window date</w:t>
            </w:r>
          </w:p>
        </w:tc>
        <w:tc>
          <w:tcPr>
            <w:tcW w:w="3635" w:type="dxa"/>
          </w:tcPr>
          <w:p w14:paraId="6921906E" w14:textId="77777777" w:rsidR="00D514BD" w:rsidRPr="002E6081" w:rsidRDefault="00D514BD"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The option to upload data for continue CG is enabled/disabled depending on the ‘From’ and ‘To’ date</w:t>
            </w:r>
          </w:p>
          <w:p w14:paraId="7F3C974B" w14:textId="0B4D97FC" w:rsidR="00102D60" w:rsidRPr="002E6081" w:rsidRDefault="00102D60"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 xml:space="preserve"> </w:t>
            </w:r>
          </w:p>
        </w:tc>
      </w:tr>
      <w:tr w:rsidR="00D514BD" w:rsidRPr="00D514BD" w14:paraId="07FFEECE" w14:textId="52851C0B"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FFFF445" w14:textId="46B4A359" w:rsidR="00D514BD" w:rsidRPr="00D514BD" w:rsidRDefault="00D514BD" w:rsidP="005C6057">
            <w:pPr>
              <w:pStyle w:val="ListParagraph"/>
              <w:ind w:left="0"/>
              <w:rPr>
                <w:sz w:val="20"/>
              </w:rPr>
            </w:pPr>
            <w:r w:rsidRPr="00D514BD">
              <w:rPr>
                <w:sz w:val="20"/>
              </w:rPr>
              <w:t>3</w:t>
            </w:r>
          </w:p>
        </w:tc>
        <w:tc>
          <w:tcPr>
            <w:tcW w:w="1949" w:type="dxa"/>
          </w:tcPr>
          <w:p w14:paraId="394AC1E0" w14:textId="67A75ECC" w:rsidR="00D514BD" w:rsidRPr="00D514BD" w:rsidRDefault="00D514BD" w:rsidP="005C6057">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Update NPA/Closure Status</w:t>
            </w:r>
          </w:p>
        </w:tc>
        <w:tc>
          <w:tcPr>
            <w:tcW w:w="3405" w:type="dxa"/>
          </w:tcPr>
          <w:p w14:paraId="61C7487D" w14:textId="77777777"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r w:rsidRPr="00D514BD">
              <w:rPr>
                <w:sz w:val="20"/>
              </w:rPr>
              <w:t>This defining ‘From’ Date and ‘To’ Date for uploading data. Following settings needed for:</w:t>
            </w:r>
          </w:p>
          <w:p w14:paraId="3534DE38" w14:textId="77777777"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The date window can be defined for ‘ALL’ MLI’s enrolled to Education Scheme, where the specified ‘From’ date and ‘To’ date is applicable to all those MLI’s</w:t>
            </w:r>
          </w:p>
          <w:p w14:paraId="483DD905" w14:textId="77777777"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set ‘From’ date and ‘To’ date for Education Scheme and specific MLI</w:t>
            </w:r>
          </w:p>
          <w:p w14:paraId="03FC7ACE" w14:textId="57565887"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tc>
        <w:tc>
          <w:tcPr>
            <w:tcW w:w="3635" w:type="dxa"/>
          </w:tcPr>
          <w:p w14:paraId="2C813CED" w14:textId="77777777" w:rsidR="002E6081" w:rsidRPr="002E6081" w:rsidRDefault="002E6081" w:rsidP="002E6081">
            <w:pPr>
              <w:cnfStyle w:val="000000100000" w:firstRow="0" w:lastRow="0" w:firstColumn="0" w:lastColumn="0" w:oddVBand="0" w:evenVBand="0" w:oddHBand="1" w:evenHBand="0" w:firstRowFirstColumn="0" w:firstRowLastColumn="0" w:lastRowFirstColumn="0" w:lastRowLastColumn="0"/>
              <w:rPr>
                <w:sz w:val="20"/>
              </w:rPr>
            </w:pPr>
            <w:r w:rsidRPr="002E6081">
              <w:rPr>
                <w:sz w:val="20"/>
              </w:rPr>
              <w:t>The option to upload data for continue CG is enabled/disabled depending on the ‘From’ and ‘To’ date</w:t>
            </w:r>
          </w:p>
          <w:p w14:paraId="5791BF51" w14:textId="77777777"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p>
        </w:tc>
      </w:tr>
      <w:tr w:rsidR="00D514BD" w:rsidRPr="00D514BD" w14:paraId="6E8D7E92" w14:textId="0D6560CB" w:rsidTr="00102D60">
        <w:tc>
          <w:tcPr>
            <w:cnfStyle w:val="001000000000" w:firstRow="0" w:lastRow="0" w:firstColumn="1" w:lastColumn="0" w:oddVBand="0" w:evenVBand="0" w:oddHBand="0" w:evenHBand="0" w:firstRowFirstColumn="0" w:firstRowLastColumn="0" w:lastRowFirstColumn="0" w:lastRowLastColumn="0"/>
            <w:tcW w:w="749" w:type="dxa"/>
          </w:tcPr>
          <w:p w14:paraId="7214FD15" w14:textId="39961572" w:rsidR="00D514BD" w:rsidRPr="00D514BD" w:rsidRDefault="00D514BD" w:rsidP="005C6057">
            <w:pPr>
              <w:pStyle w:val="ListParagraph"/>
              <w:ind w:left="0"/>
              <w:rPr>
                <w:sz w:val="20"/>
              </w:rPr>
            </w:pPr>
            <w:r w:rsidRPr="00D514BD">
              <w:rPr>
                <w:sz w:val="20"/>
              </w:rPr>
              <w:lastRenderedPageBreak/>
              <w:t>4</w:t>
            </w:r>
          </w:p>
        </w:tc>
        <w:tc>
          <w:tcPr>
            <w:tcW w:w="1949" w:type="dxa"/>
          </w:tcPr>
          <w:p w14:paraId="2A3DF4FC" w14:textId="324B3C89" w:rsidR="00D514BD" w:rsidRPr="00D514BD" w:rsidRDefault="00D514BD" w:rsidP="005C6057">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Payment – New CG</w:t>
            </w:r>
          </w:p>
        </w:tc>
        <w:tc>
          <w:tcPr>
            <w:tcW w:w="3405" w:type="dxa"/>
          </w:tcPr>
          <w:p w14:paraId="7F0F5583" w14:textId="24457C1D" w:rsidR="00D514BD" w:rsidRPr="00D514BD" w:rsidRDefault="00D514BD" w:rsidP="001560D3">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making payments of New CG. Following settings needed for:</w:t>
            </w:r>
          </w:p>
          <w:p w14:paraId="0A506D37"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The date window can be defined for ‘ALL’ MLI’s enrolled to Education Scheme, where the specified ‘From’ date and ‘To’ date is applicable to all those MLI’s</w:t>
            </w:r>
          </w:p>
          <w:p w14:paraId="4A7A9CBD"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set ‘From’ date and ‘To’ date for Education Scheme and specific MLI</w:t>
            </w:r>
          </w:p>
          <w:p w14:paraId="5CDBDC9E"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25EC1FD2" w14:textId="6BB44D88"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p>
        </w:tc>
        <w:tc>
          <w:tcPr>
            <w:tcW w:w="3635" w:type="dxa"/>
          </w:tcPr>
          <w:p w14:paraId="6697DF15" w14:textId="286C1BE9" w:rsidR="002E6081" w:rsidRPr="002E6081" w:rsidRDefault="002E6081" w:rsidP="002E6081">
            <w:pPr>
              <w:cnfStyle w:val="000000000000" w:firstRow="0" w:lastRow="0" w:firstColumn="0" w:lastColumn="0" w:oddVBand="0" w:evenVBand="0" w:oddHBand="0" w:evenHBand="0" w:firstRowFirstColumn="0" w:firstRowLastColumn="0" w:lastRowFirstColumn="0" w:lastRowLastColumn="0"/>
              <w:rPr>
                <w:sz w:val="20"/>
              </w:rPr>
            </w:pPr>
            <w:r>
              <w:rPr>
                <w:sz w:val="20"/>
              </w:rPr>
              <w:t>On achieving the ‘To’ Date system will:</w:t>
            </w:r>
          </w:p>
          <w:p w14:paraId="3CB79C47" w14:textId="115AE1DF" w:rsid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5F60F2B8" w14:textId="229F32FF" w:rsidR="002E6081" w:rsidRP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For each of the CGPAN record Status is marked as ‘Not Issued’ </w:t>
            </w:r>
          </w:p>
          <w:p w14:paraId="053F0179" w14:textId="77777777" w:rsidR="00D514BD" w:rsidRPr="00D514BD" w:rsidRDefault="00D514BD" w:rsidP="001560D3">
            <w:pPr>
              <w:cnfStyle w:val="000000000000" w:firstRow="0" w:lastRow="0" w:firstColumn="0" w:lastColumn="0" w:oddVBand="0" w:evenVBand="0" w:oddHBand="0" w:evenHBand="0" w:firstRowFirstColumn="0" w:firstRowLastColumn="0" w:lastRowFirstColumn="0" w:lastRowLastColumn="0"/>
              <w:rPr>
                <w:sz w:val="20"/>
              </w:rPr>
            </w:pPr>
          </w:p>
        </w:tc>
      </w:tr>
      <w:tr w:rsidR="002E6081" w:rsidRPr="00D514BD" w14:paraId="2BC9A8E9" w14:textId="5D283B7F"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DF2F960" w14:textId="6809F0CF" w:rsidR="002E6081" w:rsidRPr="00D514BD" w:rsidRDefault="002E6081" w:rsidP="002E6081">
            <w:pPr>
              <w:pStyle w:val="ListParagraph"/>
              <w:ind w:left="0"/>
              <w:rPr>
                <w:sz w:val="20"/>
              </w:rPr>
            </w:pPr>
            <w:r w:rsidRPr="00D514BD">
              <w:rPr>
                <w:sz w:val="20"/>
              </w:rPr>
              <w:t>5</w:t>
            </w:r>
          </w:p>
        </w:tc>
        <w:tc>
          <w:tcPr>
            <w:tcW w:w="1949" w:type="dxa"/>
          </w:tcPr>
          <w:p w14:paraId="3D55A13C" w14:textId="52619D56" w:rsidR="002E6081" w:rsidRPr="00D514BD" w:rsidRDefault="002E6081" w:rsidP="002E6081">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Payment – Continue CG</w:t>
            </w:r>
          </w:p>
        </w:tc>
        <w:tc>
          <w:tcPr>
            <w:tcW w:w="3405" w:type="dxa"/>
          </w:tcPr>
          <w:p w14:paraId="6206B2A1" w14:textId="29070ACA" w:rsidR="002E6081" w:rsidRPr="00D514BD" w:rsidRDefault="002E6081" w:rsidP="002E6081">
            <w:pPr>
              <w:cnfStyle w:val="000000100000" w:firstRow="0" w:lastRow="0" w:firstColumn="0" w:lastColumn="0" w:oddVBand="0" w:evenVBand="0" w:oddHBand="1" w:evenHBand="0" w:firstRowFirstColumn="0" w:firstRowLastColumn="0" w:lastRowFirstColumn="0" w:lastRowLastColumn="0"/>
              <w:rPr>
                <w:sz w:val="20"/>
              </w:rPr>
            </w:pPr>
            <w:r w:rsidRPr="00D514BD">
              <w:rPr>
                <w:sz w:val="20"/>
              </w:rPr>
              <w:t>This defining ‘From’ Date and ‘To’ Date for making payments of Continue CG. Following settings needed for:</w:t>
            </w:r>
          </w:p>
          <w:p w14:paraId="35FFB9FC" w14:textId="77777777"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The date window can be defined for ‘ALL’ MLI’s enrolled to Education Scheme, where the specified ‘From’ date and ‘To’ date is applicable to all those MLI’s</w:t>
            </w:r>
          </w:p>
          <w:p w14:paraId="2E8EB6D0" w14:textId="77777777"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set ‘From’ date and ‘To’ date for Education Scheme and specific MLI</w:t>
            </w:r>
          </w:p>
          <w:p w14:paraId="3408213B" w14:textId="77777777"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19173E9C" w14:textId="688B7C02"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Business Rule – to check the ‘Continue CG Request Data Upload’ must always precede this window date</w:t>
            </w:r>
          </w:p>
        </w:tc>
        <w:tc>
          <w:tcPr>
            <w:tcW w:w="3635" w:type="dxa"/>
          </w:tcPr>
          <w:p w14:paraId="5191872F" w14:textId="77777777" w:rsidR="002E6081" w:rsidRPr="002E6081" w:rsidRDefault="002E6081" w:rsidP="002E6081">
            <w:pPr>
              <w:cnfStyle w:val="000000100000" w:firstRow="0" w:lastRow="0" w:firstColumn="0" w:lastColumn="0" w:oddVBand="0" w:evenVBand="0" w:oddHBand="1" w:evenHBand="0" w:firstRowFirstColumn="0" w:firstRowLastColumn="0" w:lastRowFirstColumn="0" w:lastRowLastColumn="0"/>
              <w:rPr>
                <w:sz w:val="20"/>
              </w:rPr>
            </w:pPr>
            <w:r>
              <w:rPr>
                <w:sz w:val="20"/>
              </w:rPr>
              <w:t>On achieving the ‘To’ Date system will:</w:t>
            </w:r>
          </w:p>
          <w:p w14:paraId="56FC02DE" w14:textId="77777777" w:rsid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19B85213" w14:textId="77777777" w:rsid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For each of the CGPAN record Status is marked as ‘Lapsed’</w:t>
            </w:r>
          </w:p>
          <w:p w14:paraId="1D06F4F6" w14:textId="591222A0" w:rsidR="002E6081" w:rsidRP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System will also identify those CG’s which were due for continuity – and for which the MLI – did </w:t>
            </w:r>
            <w:r w:rsidR="005C2ECD">
              <w:rPr>
                <w:sz w:val="20"/>
              </w:rPr>
              <w:t>not provide continuity information</w:t>
            </w:r>
            <w:r>
              <w:rPr>
                <w:sz w:val="20"/>
              </w:rPr>
              <w:t xml:space="preserve"> </w:t>
            </w:r>
          </w:p>
          <w:p w14:paraId="6B7F6E58" w14:textId="77777777" w:rsidR="002E6081" w:rsidRPr="00D514BD" w:rsidRDefault="002E6081" w:rsidP="002E6081">
            <w:pPr>
              <w:cnfStyle w:val="000000100000" w:firstRow="0" w:lastRow="0" w:firstColumn="0" w:lastColumn="0" w:oddVBand="0" w:evenVBand="0" w:oddHBand="1" w:evenHBand="0" w:firstRowFirstColumn="0" w:firstRowLastColumn="0" w:lastRowFirstColumn="0" w:lastRowLastColumn="0"/>
              <w:rPr>
                <w:sz w:val="20"/>
              </w:rPr>
            </w:pPr>
          </w:p>
        </w:tc>
      </w:tr>
    </w:tbl>
    <w:p w14:paraId="41202BAB" w14:textId="3374ED69" w:rsidR="00CE3568" w:rsidRDefault="00CE3568" w:rsidP="00CE3568">
      <w:pPr>
        <w:pStyle w:val="ListParagraph"/>
      </w:pPr>
    </w:p>
    <w:p w14:paraId="27C4B248" w14:textId="77777777" w:rsidR="00CE3568" w:rsidRDefault="00CE3568" w:rsidP="00CE3568">
      <w:pPr>
        <w:pStyle w:val="ListParagraph"/>
      </w:pPr>
    </w:p>
    <w:p w14:paraId="295A5AD1" w14:textId="77777777" w:rsidR="00262AE4" w:rsidRDefault="00262AE4">
      <w:pPr>
        <w:rPr>
          <w:rFonts w:ascii="Trebuchet MS" w:eastAsia="Times New Roman" w:hAnsi="Trebuchet MS" w:cs="Arial"/>
          <w:b/>
          <w:bCs/>
          <w:iCs/>
          <w:color w:val="7F7F7F"/>
          <w:sz w:val="28"/>
          <w:szCs w:val="28"/>
        </w:rPr>
      </w:pPr>
    </w:p>
    <w:p w14:paraId="7BBADBDF" w14:textId="3D7AC0D1" w:rsidR="00E05F8F" w:rsidRDefault="00E05F8F">
      <w:pPr>
        <w:rPr>
          <w:rFonts w:ascii="Trebuchet MS" w:eastAsia="Times New Roman" w:hAnsi="Trebuchet MS" w:cs="Arial"/>
          <w:b/>
          <w:bCs/>
          <w:iCs/>
          <w:color w:val="7F7F7F"/>
          <w:sz w:val="28"/>
          <w:szCs w:val="28"/>
        </w:rPr>
      </w:pPr>
    </w:p>
    <w:p w14:paraId="6E0E08A7" w14:textId="77777777" w:rsidR="00124453" w:rsidRDefault="0012445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7709221" w14:textId="3405062A" w:rsidR="00561F16" w:rsidRDefault="00561F16" w:rsidP="005D1B4D">
      <w:pPr>
        <w:pStyle w:val="NoSpacing"/>
        <w:rPr>
          <w:color w:val="A6A6A6" w:themeColor="background1" w:themeShade="A6"/>
          <w:sz w:val="20"/>
        </w:rPr>
      </w:pPr>
    </w:p>
    <w:p w14:paraId="3FCA490F" w14:textId="16B57FAA" w:rsidR="00D16D32" w:rsidRDefault="00D16D32" w:rsidP="005D1B4D">
      <w:pPr>
        <w:pStyle w:val="NoSpacing"/>
        <w:rPr>
          <w:color w:val="A6A6A6" w:themeColor="background1" w:themeShade="A6"/>
          <w:sz w:val="20"/>
        </w:rPr>
      </w:pPr>
    </w:p>
    <w:p w14:paraId="4BEF53AE" w14:textId="77777777" w:rsidR="00D16D32" w:rsidRDefault="00D16D32" w:rsidP="005D1B4D">
      <w:pPr>
        <w:pStyle w:val="NoSpacing"/>
        <w:rPr>
          <w:color w:val="A6A6A6" w:themeColor="background1" w:themeShade="A6"/>
          <w:sz w:val="20"/>
        </w:rPr>
      </w:pPr>
    </w:p>
    <w:p w14:paraId="54A2A918" w14:textId="77777777" w:rsidR="00561F16" w:rsidRDefault="00561F16" w:rsidP="005D1B4D">
      <w:pPr>
        <w:pStyle w:val="NoSpacing"/>
        <w:rPr>
          <w:color w:val="A6A6A6" w:themeColor="background1" w:themeShade="A6"/>
          <w:sz w:val="20"/>
        </w:rPr>
      </w:pPr>
    </w:p>
    <w:p w14:paraId="7F3DE4E4" w14:textId="77777777" w:rsidR="00561F16" w:rsidRDefault="00561F16" w:rsidP="005D1B4D">
      <w:pPr>
        <w:pStyle w:val="NoSpacing"/>
        <w:rPr>
          <w:color w:val="A6A6A6" w:themeColor="background1" w:themeShade="A6"/>
          <w:sz w:val="20"/>
        </w:rPr>
      </w:pPr>
    </w:p>
    <w:p w14:paraId="0483039B" w14:textId="77777777" w:rsidR="00561F16" w:rsidRDefault="00561F16" w:rsidP="005D1B4D">
      <w:pPr>
        <w:pStyle w:val="NoSpacing"/>
        <w:rPr>
          <w:color w:val="A6A6A6" w:themeColor="background1" w:themeShade="A6"/>
          <w:sz w:val="20"/>
        </w:rPr>
      </w:pPr>
    </w:p>
    <w:p w14:paraId="312DFFB1" w14:textId="77777777" w:rsidR="00561F16" w:rsidRDefault="00561F16" w:rsidP="005D1B4D">
      <w:pPr>
        <w:pStyle w:val="NoSpacing"/>
        <w:rPr>
          <w:color w:val="A6A6A6" w:themeColor="background1" w:themeShade="A6"/>
          <w:sz w:val="20"/>
        </w:rPr>
      </w:pPr>
    </w:p>
    <w:p w14:paraId="4CB6ED7C" w14:textId="77777777" w:rsidR="00561F16" w:rsidRDefault="00561F16" w:rsidP="005D1B4D">
      <w:pPr>
        <w:pStyle w:val="NoSpacing"/>
        <w:rPr>
          <w:color w:val="A6A6A6" w:themeColor="background1" w:themeShade="A6"/>
          <w:sz w:val="20"/>
        </w:rPr>
      </w:pPr>
    </w:p>
    <w:p w14:paraId="20C19321" w14:textId="77777777" w:rsidR="00561F16" w:rsidRDefault="00561F16" w:rsidP="005D1B4D">
      <w:pPr>
        <w:pStyle w:val="NoSpacing"/>
        <w:rPr>
          <w:color w:val="A6A6A6" w:themeColor="background1" w:themeShade="A6"/>
          <w:sz w:val="20"/>
        </w:rPr>
      </w:pPr>
    </w:p>
    <w:p w14:paraId="3D360DBD" w14:textId="77777777" w:rsidR="00561F16" w:rsidRDefault="00561F16" w:rsidP="005D1B4D">
      <w:pPr>
        <w:pStyle w:val="NoSpacing"/>
        <w:rPr>
          <w:color w:val="A6A6A6" w:themeColor="background1" w:themeShade="A6"/>
          <w:sz w:val="20"/>
        </w:rPr>
      </w:pPr>
    </w:p>
    <w:p w14:paraId="5DB9E0B4" w14:textId="77777777" w:rsidR="00561F16" w:rsidRDefault="00561F16" w:rsidP="005D1B4D">
      <w:pPr>
        <w:pStyle w:val="NoSpacing"/>
        <w:rPr>
          <w:color w:val="A6A6A6" w:themeColor="background1" w:themeShade="A6"/>
          <w:sz w:val="20"/>
        </w:rPr>
      </w:pPr>
    </w:p>
    <w:p w14:paraId="3EEE3973" w14:textId="77777777" w:rsidR="00561F16" w:rsidRDefault="00561F16" w:rsidP="005D1B4D">
      <w:pPr>
        <w:pStyle w:val="NoSpacing"/>
        <w:rPr>
          <w:color w:val="A6A6A6" w:themeColor="background1" w:themeShade="A6"/>
          <w:sz w:val="20"/>
        </w:rPr>
      </w:pPr>
    </w:p>
    <w:p w14:paraId="541EC55F" w14:textId="77777777" w:rsidR="00561F16" w:rsidRDefault="00561F16" w:rsidP="005D1B4D">
      <w:pPr>
        <w:pStyle w:val="NoSpacing"/>
        <w:rPr>
          <w:color w:val="A6A6A6" w:themeColor="background1" w:themeShade="A6"/>
          <w:sz w:val="20"/>
        </w:rPr>
      </w:pPr>
    </w:p>
    <w:p w14:paraId="3B86AA20" w14:textId="77777777" w:rsidR="00561F16" w:rsidRDefault="00561F16" w:rsidP="005D1B4D">
      <w:pPr>
        <w:pStyle w:val="NoSpacing"/>
        <w:rPr>
          <w:color w:val="A6A6A6" w:themeColor="background1" w:themeShade="A6"/>
          <w:sz w:val="20"/>
        </w:rPr>
      </w:pPr>
    </w:p>
    <w:p w14:paraId="38395495" w14:textId="77777777" w:rsidR="00561F16" w:rsidRDefault="00561F16" w:rsidP="005D1B4D">
      <w:pPr>
        <w:pStyle w:val="NoSpacing"/>
        <w:rPr>
          <w:color w:val="A6A6A6" w:themeColor="background1" w:themeShade="A6"/>
          <w:sz w:val="20"/>
        </w:rPr>
      </w:pPr>
    </w:p>
    <w:p w14:paraId="0A6EB27F" w14:textId="77777777" w:rsidR="00561F16" w:rsidRDefault="00561F16" w:rsidP="005D1B4D">
      <w:pPr>
        <w:pStyle w:val="NoSpacing"/>
        <w:rPr>
          <w:color w:val="A6A6A6" w:themeColor="background1" w:themeShade="A6"/>
          <w:sz w:val="20"/>
        </w:rPr>
      </w:pPr>
    </w:p>
    <w:p w14:paraId="53C267DC" w14:textId="77777777" w:rsidR="00561F16" w:rsidRDefault="00561F16" w:rsidP="005D1B4D">
      <w:pPr>
        <w:pStyle w:val="NoSpacing"/>
        <w:rPr>
          <w:color w:val="A6A6A6" w:themeColor="background1" w:themeShade="A6"/>
          <w:sz w:val="20"/>
        </w:rPr>
      </w:pPr>
    </w:p>
    <w:p w14:paraId="641745D3" w14:textId="77777777" w:rsidR="00561F16" w:rsidRDefault="00561F16" w:rsidP="005D1B4D">
      <w:pPr>
        <w:pStyle w:val="NoSpacing"/>
        <w:rPr>
          <w:color w:val="A6A6A6" w:themeColor="background1" w:themeShade="A6"/>
          <w:sz w:val="20"/>
        </w:rPr>
      </w:pPr>
    </w:p>
    <w:p w14:paraId="6BDEA6DC" w14:textId="77777777" w:rsidR="00561F16" w:rsidRDefault="00561F16" w:rsidP="005D1B4D">
      <w:pPr>
        <w:pStyle w:val="NoSpacing"/>
        <w:rPr>
          <w:color w:val="A6A6A6" w:themeColor="background1" w:themeShade="A6"/>
          <w:sz w:val="20"/>
        </w:rPr>
      </w:pPr>
    </w:p>
    <w:p w14:paraId="57B445C0" w14:textId="77777777" w:rsidR="00561F16" w:rsidRDefault="00561F16" w:rsidP="005D1B4D">
      <w:pPr>
        <w:pStyle w:val="NoSpacing"/>
        <w:rPr>
          <w:color w:val="A6A6A6" w:themeColor="background1" w:themeShade="A6"/>
          <w:sz w:val="20"/>
        </w:rPr>
      </w:pPr>
    </w:p>
    <w:p w14:paraId="39E4AC18" w14:textId="77777777" w:rsidR="00561F16" w:rsidRDefault="00561F16" w:rsidP="005D1B4D">
      <w:pPr>
        <w:pStyle w:val="NoSpacing"/>
        <w:rPr>
          <w:color w:val="A6A6A6" w:themeColor="background1" w:themeShade="A6"/>
          <w:sz w:val="20"/>
        </w:rPr>
      </w:pPr>
    </w:p>
    <w:p w14:paraId="14AAEA4A" w14:textId="77777777" w:rsidR="00561F16" w:rsidRDefault="00561F16" w:rsidP="005D1B4D">
      <w:pPr>
        <w:pStyle w:val="NoSpacing"/>
        <w:rPr>
          <w:color w:val="A6A6A6" w:themeColor="background1" w:themeShade="A6"/>
          <w:sz w:val="20"/>
        </w:rPr>
      </w:pPr>
    </w:p>
    <w:p w14:paraId="7BEADCFD" w14:textId="77777777" w:rsidR="00561F16" w:rsidRDefault="00561F16" w:rsidP="005D1B4D">
      <w:pPr>
        <w:pStyle w:val="NoSpacing"/>
        <w:rPr>
          <w:color w:val="A6A6A6" w:themeColor="background1" w:themeShade="A6"/>
          <w:sz w:val="20"/>
        </w:rPr>
      </w:pPr>
    </w:p>
    <w:p w14:paraId="7C2CDA61" w14:textId="77777777" w:rsidR="00561F16" w:rsidRDefault="00561F16" w:rsidP="005D1B4D">
      <w:pPr>
        <w:pStyle w:val="NoSpacing"/>
        <w:rPr>
          <w:color w:val="A6A6A6" w:themeColor="background1" w:themeShade="A6"/>
          <w:sz w:val="20"/>
        </w:rPr>
      </w:pPr>
    </w:p>
    <w:p w14:paraId="5FC2C0D5" w14:textId="77777777" w:rsidR="00561F16" w:rsidRDefault="00561F16" w:rsidP="005D1B4D">
      <w:pPr>
        <w:pStyle w:val="NoSpacing"/>
        <w:rPr>
          <w:color w:val="A6A6A6" w:themeColor="background1" w:themeShade="A6"/>
          <w:sz w:val="20"/>
        </w:rPr>
      </w:pPr>
    </w:p>
    <w:p w14:paraId="4D6CA67C" w14:textId="77777777" w:rsidR="00561F16" w:rsidRDefault="00561F16" w:rsidP="005D1B4D">
      <w:pPr>
        <w:pStyle w:val="NoSpacing"/>
        <w:rPr>
          <w:color w:val="A6A6A6" w:themeColor="background1" w:themeShade="A6"/>
          <w:sz w:val="20"/>
        </w:rPr>
      </w:pPr>
    </w:p>
    <w:p w14:paraId="5C3BCD98" w14:textId="77777777" w:rsidR="00561F16" w:rsidRDefault="00561F16" w:rsidP="005D1B4D">
      <w:pPr>
        <w:pStyle w:val="NoSpacing"/>
        <w:rPr>
          <w:color w:val="A6A6A6" w:themeColor="background1" w:themeShade="A6"/>
          <w:sz w:val="20"/>
        </w:rPr>
      </w:pPr>
    </w:p>
    <w:p w14:paraId="7D4B254B" w14:textId="77777777" w:rsidR="00561F16" w:rsidRDefault="00561F16" w:rsidP="005D1B4D">
      <w:pPr>
        <w:pStyle w:val="NoSpacing"/>
        <w:rPr>
          <w:color w:val="A6A6A6" w:themeColor="background1" w:themeShade="A6"/>
          <w:sz w:val="20"/>
        </w:rPr>
      </w:pPr>
    </w:p>
    <w:p w14:paraId="46E2AFB9" w14:textId="77777777" w:rsidR="00561F16" w:rsidRDefault="00561F16" w:rsidP="005D1B4D">
      <w:pPr>
        <w:pStyle w:val="NoSpacing"/>
        <w:rPr>
          <w:color w:val="A6A6A6" w:themeColor="background1" w:themeShade="A6"/>
          <w:sz w:val="20"/>
        </w:rPr>
      </w:pPr>
    </w:p>
    <w:p w14:paraId="017C2141" w14:textId="0725D7F2" w:rsidR="00561F16" w:rsidRDefault="00561F16" w:rsidP="005D1B4D">
      <w:pPr>
        <w:pStyle w:val="NoSpacing"/>
        <w:rPr>
          <w:color w:val="A6A6A6" w:themeColor="background1" w:themeShade="A6"/>
          <w:sz w:val="20"/>
        </w:rPr>
      </w:pPr>
    </w:p>
    <w:p w14:paraId="51DA0FEB" w14:textId="5A7B53D0" w:rsidR="00D16D32" w:rsidRDefault="00D16D32" w:rsidP="005D1B4D">
      <w:pPr>
        <w:pStyle w:val="NoSpacing"/>
        <w:rPr>
          <w:color w:val="A6A6A6" w:themeColor="background1" w:themeShade="A6"/>
          <w:sz w:val="20"/>
        </w:rPr>
      </w:pPr>
    </w:p>
    <w:p w14:paraId="484B48A6" w14:textId="6D1A1DFA" w:rsidR="00D16D32" w:rsidRDefault="00D16D32" w:rsidP="005D1B4D">
      <w:pPr>
        <w:pStyle w:val="NoSpacing"/>
        <w:rPr>
          <w:color w:val="A6A6A6" w:themeColor="background1" w:themeShade="A6"/>
          <w:sz w:val="20"/>
        </w:rPr>
      </w:pPr>
    </w:p>
    <w:p w14:paraId="1DFCF9CE" w14:textId="21B66FEE" w:rsidR="00D16D32" w:rsidRDefault="00D16D32" w:rsidP="005D1B4D">
      <w:pPr>
        <w:pStyle w:val="NoSpacing"/>
        <w:rPr>
          <w:color w:val="A6A6A6" w:themeColor="background1" w:themeShade="A6"/>
          <w:sz w:val="20"/>
        </w:rPr>
      </w:pPr>
    </w:p>
    <w:p w14:paraId="6EF0C431" w14:textId="525C0456" w:rsidR="00D16D32" w:rsidRDefault="00D16D32" w:rsidP="005D1B4D">
      <w:pPr>
        <w:pStyle w:val="NoSpacing"/>
        <w:rPr>
          <w:color w:val="A6A6A6" w:themeColor="background1" w:themeShade="A6"/>
          <w:sz w:val="20"/>
        </w:rPr>
      </w:pPr>
    </w:p>
    <w:p w14:paraId="2F1F308F" w14:textId="53250C79" w:rsidR="00D16D32" w:rsidRDefault="00D16D32" w:rsidP="005D1B4D">
      <w:pPr>
        <w:pStyle w:val="NoSpacing"/>
        <w:rPr>
          <w:color w:val="A6A6A6" w:themeColor="background1" w:themeShade="A6"/>
          <w:sz w:val="20"/>
        </w:rPr>
      </w:pPr>
    </w:p>
    <w:p w14:paraId="4F5C564C" w14:textId="6E34DAAB" w:rsidR="00D16D32" w:rsidRDefault="00D16D32" w:rsidP="005D1B4D">
      <w:pPr>
        <w:pStyle w:val="NoSpacing"/>
        <w:rPr>
          <w:color w:val="A6A6A6" w:themeColor="background1" w:themeShade="A6"/>
          <w:sz w:val="20"/>
        </w:rPr>
      </w:pPr>
    </w:p>
    <w:p w14:paraId="7CB5C5E2" w14:textId="6260352C" w:rsidR="00D16D32" w:rsidRDefault="00D16D32" w:rsidP="005D1B4D">
      <w:pPr>
        <w:pStyle w:val="NoSpacing"/>
        <w:rPr>
          <w:color w:val="A6A6A6" w:themeColor="background1" w:themeShade="A6"/>
          <w:sz w:val="20"/>
        </w:rPr>
      </w:pPr>
    </w:p>
    <w:p w14:paraId="1FE4BBF8" w14:textId="70A83738" w:rsidR="00D16D32" w:rsidRDefault="00D16D32" w:rsidP="005D1B4D">
      <w:pPr>
        <w:pStyle w:val="NoSpacing"/>
        <w:rPr>
          <w:color w:val="A6A6A6" w:themeColor="background1" w:themeShade="A6"/>
          <w:sz w:val="20"/>
        </w:rPr>
      </w:pPr>
    </w:p>
    <w:p w14:paraId="005B59C8" w14:textId="0B0EC797" w:rsidR="00D16D32" w:rsidRDefault="00D16D32" w:rsidP="005D1B4D">
      <w:pPr>
        <w:pStyle w:val="NoSpacing"/>
        <w:rPr>
          <w:color w:val="A6A6A6" w:themeColor="background1" w:themeShade="A6"/>
          <w:sz w:val="20"/>
        </w:rPr>
      </w:pPr>
    </w:p>
    <w:p w14:paraId="510BA421" w14:textId="19EBAB1D" w:rsidR="00D16D32" w:rsidRDefault="00D16D32" w:rsidP="005D1B4D">
      <w:pPr>
        <w:pStyle w:val="NoSpacing"/>
        <w:rPr>
          <w:color w:val="A6A6A6" w:themeColor="background1" w:themeShade="A6"/>
          <w:sz w:val="20"/>
        </w:rPr>
      </w:pPr>
    </w:p>
    <w:p w14:paraId="01103C40" w14:textId="77777777" w:rsidR="00D16D32" w:rsidRDefault="00D16D32" w:rsidP="005D1B4D">
      <w:pPr>
        <w:pStyle w:val="NoSpacing"/>
        <w:rPr>
          <w:color w:val="A6A6A6" w:themeColor="background1" w:themeShade="A6"/>
          <w:sz w:val="20"/>
        </w:rPr>
      </w:pPr>
    </w:p>
    <w:p w14:paraId="12147450" w14:textId="77777777" w:rsidR="00561F16" w:rsidRDefault="00561F16" w:rsidP="005D1B4D">
      <w:pPr>
        <w:pStyle w:val="NoSpacing"/>
        <w:rPr>
          <w:color w:val="A6A6A6" w:themeColor="background1" w:themeShade="A6"/>
          <w:sz w:val="20"/>
        </w:rPr>
      </w:pPr>
    </w:p>
    <w:p w14:paraId="35BECF4C" w14:textId="77777777" w:rsidR="00561F16" w:rsidRDefault="00561F16" w:rsidP="005D1B4D">
      <w:pPr>
        <w:pStyle w:val="NoSpacing"/>
        <w:rPr>
          <w:color w:val="A6A6A6" w:themeColor="background1" w:themeShade="A6"/>
          <w:sz w:val="20"/>
        </w:rPr>
      </w:pPr>
    </w:p>
    <w:p w14:paraId="7423585B" w14:textId="77777777" w:rsidR="00561F16" w:rsidRDefault="00561F16" w:rsidP="005D1B4D">
      <w:pPr>
        <w:pStyle w:val="NoSpacing"/>
        <w:rPr>
          <w:color w:val="A6A6A6" w:themeColor="background1" w:themeShade="A6"/>
          <w:sz w:val="20"/>
        </w:rPr>
      </w:pPr>
    </w:p>
    <w:p w14:paraId="0B0196FE" w14:textId="77777777" w:rsidR="00561F16" w:rsidRDefault="00561F16" w:rsidP="005D1B4D">
      <w:pPr>
        <w:pStyle w:val="NoSpacing"/>
        <w:rPr>
          <w:color w:val="A6A6A6" w:themeColor="background1" w:themeShade="A6"/>
          <w:sz w:val="20"/>
        </w:rPr>
      </w:pPr>
    </w:p>
    <w:p w14:paraId="570A5288" w14:textId="77777777" w:rsidR="00561F16" w:rsidRDefault="00561F16" w:rsidP="005D1B4D">
      <w:pPr>
        <w:pStyle w:val="NoSpacing"/>
        <w:rPr>
          <w:color w:val="A6A6A6" w:themeColor="background1" w:themeShade="A6"/>
          <w:sz w:val="20"/>
        </w:rPr>
      </w:pPr>
    </w:p>
    <w:p w14:paraId="420D1774" w14:textId="77777777" w:rsidR="00561F16" w:rsidRDefault="00561F16" w:rsidP="005D1B4D">
      <w:pPr>
        <w:pStyle w:val="NoSpacing"/>
        <w:rPr>
          <w:color w:val="A6A6A6" w:themeColor="background1" w:themeShade="A6"/>
          <w:sz w:val="20"/>
        </w:rPr>
      </w:pPr>
    </w:p>
    <w:p w14:paraId="0B499423" w14:textId="77777777" w:rsidR="00561F16" w:rsidRDefault="00561F16" w:rsidP="005D1B4D">
      <w:pPr>
        <w:pStyle w:val="NoSpacing"/>
        <w:rPr>
          <w:color w:val="A6A6A6" w:themeColor="background1" w:themeShade="A6"/>
          <w:sz w:val="20"/>
        </w:rPr>
      </w:pPr>
    </w:p>
    <w:p w14:paraId="20C4B1C6" w14:textId="77777777" w:rsidR="00561F16" w:rsidRDefault="00561F16" w:rsidP="005D1B4D">
      <w:pPr>
        <w:pStyle w:val="NoSpacing"/>
        <w:rPr>
          <w:color w:val="A6A6A6" w:themeColor="background1" w:themeShade="A6"/>
          <w:sz w:val="20"/>
        </w:rPr>
      </w:pPr>
    </w:p>
    <w:p w14:paraId="34E4AF1B" w14:textId="77777777" w:rsidR="00561F16" w:rsidRDefault="00561F16" w:rsidP="005D1B4D">
      <w:pPr>
        <w:pStyle w:val="NoSpacing"/>
        <w:rPr>
          <w:color w:val="A6A6A6" w:themeColor="background1" w:themeShade="A6"/>
          <w:sz w:val="20"/>
        </w:rPr>
      </w:pPr>
    </w:p>
    <w:p w14:paraId="21F4E465" w14:textId="0A0639FA"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69D81" w14:textId="77777777" w:rsidR="002D369B" w:rsidRDefault="002D369B" w:rsidP="00F40904">
      <w:pPr>
        <w:spacing w:after="0" w:line="240" w:lineRule="auto"/>
      </w:pPr>
      <w:r>
        <w:separator/>
      </w:r>
    </w:p>
  </w:endnote>
  <w:endnote w:type="continuationSeparator" w:id="0">
    <w:p w14:paraId="7E7D278A" w14:textId="77777777" w:rsidR="002D369B" w:rsidRDefault="002D369B"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38BD4C76" w:rsidR="00C94D34" w:rsidRPr="0029620B" w:rsidRDefault="00C94D34"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075FF1">
              <w:rPr>
                <w:b/>
                <w:bCs/>
                <w:noProof/>
                <w:sz w:val="20"/>
                <w:szCs w:val="20"/>
              </w:rPr>
              <w:t>12</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075FF1">
              <w:rPr>
                <w:b/>
                <w:bCs/>
                <w:noProof/>
                <w:sz w:val="20"/>
                <w:szCs w:val="20"/>
              </w:rPr>
              <w:t>20</w:t>
            </w:r>
            <w:r w:rsidRPr="0029620B">
              <w:rPr>
                <w:b/>
                <w:bCs/>
                <w:sz w:val="20"/>
                <w:szCs w:val="20"/>
              </w:rPr>
              <w:fldChar w:fldCharType="end"/>
            </w:r>
          </w:p>
        </w:sdtContent>
      </w:sdt>
    </w:sdtContent>
  </w:sdt>
  <w:p w14:paraId="6F8AA623" w14:textId="77777777" w:rsidR="00C94D34" w:rsidRDefault="00C94D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F7DB1" w14:textId="77777777" w:rsidR="002D369B" w:rsidRDefault="002D369B" w:rsidP="00F40904">
      <w:pPr>
        <w:spacing w:after="0" w:line="240" w:lineRule="auto"/>
      </w:pPr>
      <w:r>
        <w:separator/>
      </w:r>
    </w:p>
  </w:footnote>
  <w:footnote w:type="continuationSeparator" w:id="0">
    <w:p w14:paraId="687557AF" w14:textId="77777777" w:rsidR="002D369B" w:rsidRDefault="002D369B"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C94D34" w:rsidRPr="0045634A" w:rsidRDefault="00C94D34"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7229F888" w:rsidR="00C94D34" w:rsidRPr="0029620B" w:rsidRDefault="00C94D34" w:rsidP="0045634A">
    <w:pPr>
      <w:pStyle w:val="Header"/>
      <w:rPr>
        <w:sz w:val="20"/>
        <w:szCs w:val="20"/>
      </w:rPr>
    </w:pPr>
    <w:r w:rsidRPr="0045634A">
      <w:rPr>
        <w:sz w:val="20"/>
        <w:szCs w:val="20"/>
      </w:rPr>
      <w:t>Credit Guarantee Operations for Education Loan Scheme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35F"/>
    <w:multiLevelType w:val="hybridMultilevel"/>
    <w:tmpl w:val="902089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776320"/>
    <w:multiLevelType w:val="hybridMultilevel"/>
    <w:tmpl w:val="6D92E500"/>
    <w:lvl w:ilvl="0" w:tplc="0D20D420">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161C"/>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580C4F"/>
    <w:multiLevelType w:val="hybridMultilevel"/>
    <w:tmpl w:val="E9DAFC8E"/>
    <w:lvl w:ilvl="0" w:tplc="0D20D420">
      <w:start w:val="19"/>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330CD5"/>
    <w:multiLevelType w:val="hybridMultilevel"/>
    <w:tmpl w:val="AA42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738F0"/>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9793B"/>
    <w:multiLevelType w:val="hybridMultilevel"/>
    <w:tmpl w:val="342ABB42"/>
    <w:lvl w:ilvl="0" w:tplc="0D20D420">
      <w:start w:val="19"/>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964F44"/>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0252B"/>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A2639"/>
    <w:multiLevelType w:val="hybridMultilevel"/>
    <w:tmpl w:val="18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A5F5E"/>
    <w:multiLevelType w:val="hybridMultilevel"/>
    <w:tmpl w:val="DBAA8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A728F"/>
    <w:multiLevelType w:val="hybridMultilevel"/>
    <w:tmpl w:val="40020C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EB7617"/>
    <w:multiLevelType w:val="hybridMultilevel"/>
    <w:tmpl w:val="2BFE2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F39E9"/>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5104520E"/>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F66CD"/>
    <w:multiLevelType w:val="hybridMultilevel"/>
    <w:tmpl w:val="10C6D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3B6BD5"/>
    <w:multiLevelType w:val="hybridMultilevel"/>
    <w:tmpl w:val="6A1C3C7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E20B0"/>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A4FBF"/>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46A08"/>
    <w:multiLevelType w:val="hybridMultilevel"/>
    <w:tmpl w:val="DF7E9862"/>
    <w:lvl w:ilvl="0" w:tplc="0D20D420">
      <w:start w:val="19"/>
      <w:numFmt w:val="bullet"/>
      <w:lvlText w:val="-"/>
      <w:lvlJc w:val="left"/>
      <w:pPr>
        <w:ind w:left="1080" w:hanging="360"/>
      </w:pPr>
      <w:rPr>
        <w:rFonts w:ascii="Calibri" w:eastAsiaTheme="minorEastAsia" w:hAnsi="Calibri" w:cstheme="minorBidi"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DA323B"/>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24"/>
  </w:num>
  <w:num w:numId="4">
    <w:abstractNumId w:val="7"/>
  </w:num>
  <w:num w:numId="5">
    <w:abstractNumId w:val="1"/>
  </w:num>
  <w:num w:numId="6">
    <w:abstractNumId w:val="3"/>
  </w:num>
  <w:num w:numId="7">
    <w:abstractNumId w:val="17"/>
  </w:num>
  <w:num w:numId="8">
    <w:abstractNumId w:val="22"/>
  </w:num>
  <w:num w:numId="9">
    <w:abstractNumId w:val="15"/>
  </w:num>
  <w:num w:numId="10">
    <w:abstractNumId w:val="19"/>
  </w:num>
  <w:num w:numId="11">
    <w:abstractNumId w:val="8"/>
  </w:num>
  <w:num w:numId="12">
    <w:abstractNumId w:val="23"/>
  </w:num>
  <w:num w:numId="13">
    <w:abstractNumId w:val="11"/>
  </w:num>
  <w:num w:numId="14">
    <w:abstractNumId w:val="10"/>
  </w:num>
  <w:num w:numId="15">
    <w:abstractNumId w:val="13"/>
  </w:num>
  <w:num w:numId="16">
    <w:abstractNumId w:val="21"/>
  </w:num>
  <w:num w:numId="17">
    <w:abstractNumId w:val="9"/>
  </w:num>
  <w:num w:numId="18">
    <w:abstractNumId w:val="18"/>
  </w:num>
  <w:num w:numId="19">
    <w:abstractNumId w:val="2"/>
  </w:num>
  <w:num w:numId="20">
    <w:abstractNumId w:val="5"/>
  </w:num>
  <w:num w:numId="21">
    <w:abstractNumId w:val="4"/>
  </w:num>
  <w:num w:numId="22">
    <w:abstractNumId w:val="14"/>
  </w:num>
  <w:num w:numId="23">
    <w:abstractNumId w:val="20"/>
  </w:num>
  <w:num w:numId="24">
    <w:abstractNumId w:val="12"/>
  </w:num>
  <w:num w:numId="25">
    <w:abstractNumId w:val="0"/>
  </w:num>
  <w:numIdMacAtCleanup w:val="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Patange">
    <w15:presenceInfo w15:providerId="AD" w15:userId="S-1-5-21-870978860-796681352-949316387-26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3141"/>
    <w:rsid w:val="00003A7B"/>
    <w:rsid w:val="00003D65"/>
    <w:rsid w:val="0000463E"/>
    <w:rsid w:val="000060CD"/>
    <w:rsid w:val="00012119"/>
    <w:rsid w:val="00012208"/>
    <w:rsid w:val="000140F7"/>
    <w:rsid w:val="00015753"/>
    <w:rsid w:val="00017E63"/>
    <w:rsid w:val="00020351"/>
    <w:rsid w:val="000231F8"/>
    <w:rsid w:val="0002753A"/>
    <w:rsid w:val="00031DFD"/>
    <w:rsid w:val="000342C0"/>
    <w:rsid w:val="000344A9"/>
    <w:rsid w:val="000346C9"/>
    <w:rsid w:val="000366E8"/>
    <w:rsid w:val="000421F4"/>
    <w:rsid w:val="00047548"/>
    <w:rsid w:val="00055334"/>
    <w:rsid w:val="0006204F"/>
    <w:rsid w:val="0006350F"/>
    <w:rsid w:val="0006620C"/>
    <w:rsid w:val="0006778F"/>
    <w:rsid w:val="0007051A"/>
    <w:rsid w:val="00075FF1"/>
    <w:rsid w:val="00077C9C"/>
    <w:rsid w:val="00080992"/>
    <w:rsid w:val="00080B98"/>
    <w:rsid w:val="000820F8"/>
    <w:rsid w:val="00083FFD"/>
    <w:rsid w:val="00086660"/>
    <w:rsid w:val="00087448"/>
    <w:rsid w:val="00091C64"/>
    <w:rsid w:val="00093043"/>
    <w:rsid w:val="00093E9F"/>
    <w:rsid w:val="0009451A"/>
    <w:rsid w:val="0009563C"/>
    <w:rsid w:val="00096683"/>
    <w:rsid w:val="000A330A"/>
    <w:rsid w:val="000B451A"/>
    <w:rsid w:val="000B6545"/>
    <w:rsid w:val="000C068E"/>
    <w:rsid w:val="000C0E04"/>
    <w:rsid w:val="000C44B3"/>
    <w:rsid w:val="000C5A85"/>
    <w:rsid w:val="000C5E83"/>
    <w:rsid w:val="000C61B5"/>
    <w:rsid w:val="000C75CD"/>
    <w:rsid w:val="000D0E50"/>
    <w:rsid w:val="000D2A89"/>
    <w:rsid w:val="000D5221"/>
    <w:rsid w:val="000D6532"/>
    <w:rsid w:val="000D6681"/>
    <w:rsid w:val="000E144E"/>
    <w:rsid w:val="000F14CF"/>
    <w:rsid w:val="000F3B0A"/>
    <w:rsid w:val="000F6912"/>
    <w:rsid w:val="000F6A85"/>
    <w:rsid w:val="00101917"/>
    <w:rsid w:val="00102B0D"/>
    <w:rsid w:val="00102D60"/>
    <w:rsid w:val="00105ECF"/>
    <w:rsid w:val="00106523"/>
    <w:rsid w:val="001074E5"/>
    <w:rsid w:val="00112F60"/>
    <w:rsid w:val="00115540"/>
    <w:rsid w:val="00116EC0"/>
    <w:rsid w:val="00120490"/>
    <w:rsid w:val="00121986"/>
    <w:rsid w:val="0012315D"/>
    <w:rsid w:val="001233B5"/>
    <w:rsid w:val="00123998"/>
    <w:rsid w:val="00123AB9"/>
    <w:rsid w:val="00124453"/>
    <w:rsid w:val="00124607"/>
    <w:rsid w:val="0012567B"/>
    <w:rsid w:val="00126E96"/>
    <w:rsid w:val="00131308"/>
    <w:rsid w:val="00131EBA"/>
    <w:rsid w:val="001336CB"/>
    <w:rsid w:val="00135530"/>
    <w:rsid w:val="00136C3E"/>
    <w:rsid w:val="00140910"/>
    <w:rsid w:val="00142449"/>
    <w:rsid w:val="001515D3"/>
    <w:rsid w:val="001529BB"/>
    <w:rsid w:val="001533E4"/>
    <w:rsid w:val="001560D3"/>
    <w:rsid w:val="0016252E"/>
    <w:rsid w:val="00162B7A"/>
    <w:rsid w:val="001637F7"/>
    <w:rsid w:val="00166909"/>
    <w:rsid w:val="001678F1"/>
    <w:rsid w:val="0017144A"/>
    <w:rsid w:val="001740CD"/>
    <w:rsid w:val="0017448C"/>
    <w:rsid w:val="00180143"/>
    <w:rsid w:val="00181000"/>
    <w:rsid w:val="001839BF"/>
    <w:rsid w:val="00186AC0"/>
    <w:rsid w:val="001907F5"/>
    <w:rsid w:val="00195789"/>
    <w:rsid w:val="001A0534"/>
    <w:rsid w:val="001A0FEC"/>
    <w:rsid w:val="001A3E88"/>
    <w:rsid w:val="001A40C2"/>
    <w:rsid w:val="001B4DCA"/>
    <w:rsid w:val="001C2A19"/>
    <w:rsid w:val="001C5EA0"/>
    <w:rsid w:val="001D0908"/>
    <w:rsid w:val="001D14AA"/>
    <w:rsid w:val="001D18B2"/>
    <w:rsid w:val="001D2CC8"/>
    <w:rsid w:val="001D6FEB"/>
    <w:rsid w:val="001D72AF"/>
    <w:rsid w:val="001E39B2"/>
    <w:rsid w:val="001E6031"/>
    <w:rsid w:val="001F0E63"/>
    <w:rsid w:val="001F2402"/>
    <w:rsid w:val="001F33A0"/>
    <w:rsid w:val="001F7BF3"/>
    <w:rsid w:val="00203571"/>
    <w:rsid w:val="002056AC"/>
    <w:rsid w:val="00205F99"/>
    <w:rsid w:val="00207363"/>
    <w:rsid w:val="002075FF"/>
    <w:rsid w:val="0021061A"/>
    <w:rsid w:val="00220C34"/>
    <w:rsid w:val="00220FC3"/>
    <w:rsid w:val="0022174D"/>
    <w:rsid w:val="00221755"/>
    <w:rsid w:val="00221F17"/>
    <w:rsid w:val="00224707"/>
    <w:rsid w:val="00230524"/>
    <w:rsid w:val="0023143C"/>
    <w:rsid w:val="00231C89"/>
    <w:rsid w:val="00232C4F"/>
    <w:rsid w:val="00232F7E"/>
    <w:rsid w:val="00237714"/>
    <w:rsid w:val="00250DB8"/>
    <w:rsid w:val="00253715"/>
    <w:rsid w:val="002567EB"/>
    <w:rsid w:val="00260E45"/>
    <w:rsid w:val="0026233E"/>
    <w:rsid w:val="00262AE4"/>
    <w:rsid w:val="00262D5D"/>
    <w:rsid w:val="00263795"/>
    <w:rsid w:val="00263B9D"/>
    <w:rsid w:val="00264284"/>
    <w:rsid w:val="00267AC2"/>
    <w:rsid w:val="00267EFF"/>
    <w:rsid w:val="00271AA5"/>
    <w:rsid w:val="002743CA"/>
    <w:rsid w:val="0027532D"/>
    <w:rsid w:val="002766FD"/>
    <w:rsid w:val="00277569"/>
    <w:rsid w:val="00277CD7"/>
    <w:rsid w:val="0028009D"/>
    <w:rsid w:val="00282ABC"/>
    <w:rsid w:val="0028419A"/>
    <w:rsid w:val="002871D6"/>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4320"/>
    <w:rsid w:val="002B52A7"/>
    <w:rsid w:val="002B59F6"/>
    <w:rsid w:val="002B7635"/>
    <w:rsid w:val="002C32E8"/>
    <w:rsid w:val="002D161F"/>
    <w:rsid w:val="002D1800"/>
    <w:rsid w:val="002D1840"/>
    <w:rsid w:val="002D2E54"/>
    <w:rsid w:val="002D369B"/>
    <w:rsid w:val="002D4725"/>
    <w:rsid w:val="002D4926"/>
    <w:rsid w:val="002D58E6"/>
    <w:rsid w:val="002D781F"/>
    <w:rsid w:val="002E2227"/>
    <w:rsid w:val="002E27AE"/>
    <w:rsid w:val="002E6081"/>
    <w:rsid w:val="002E68F5"/>
    <w:rsid w:val="002E7886"/>
    <w:rsid w:val="002F0FD5"/>
    <w:rsid w:val="002F1EF4"/>
    <w:rsid w:val="002F3E1C"/>
    <w:rsid w:val="002F6DF2"/>
    <w:rsid w:val="002F6E88"/>
    <w:rsid w:val="003022DD"/>
    <w:rsid w:val="003047AC"/>
    <w:rsid w:val="00306624"/>
    <w:rsid w:val="003066D9"/>
    <w:rsid w:val="00306EE5"/>
    <w:rsid w:val="003122CB"/>
    <w:rsid w:val="00313B46"/>
    <w:rsid w:val="003144B7"/>
    <w:rsid w:val="0031498E"/>
    <w:rsid w:val="003166DC"/>
    <w:rsid w:val="003202CF"/>
    <w:rsid w:val="00320659"/>
    <w:rsid w:val="003263B0"/>
    <w:rsid w:val="00326656"/>
    <w:rsid w:val="003270C2"/>
    <w:rsid w:val="0032783C"/>
    <w:rsid w:val="00330724"/>
    <w:rsid w:val="00330F12"/>
    <w:rsid w:val="0034034B"/>
    <w:rsid w:val="0034429E"/>
    <w:rsid w:val="00344D99"/>
    <w:rsid w:val="00347E74"/>
    <w:rsid w:val="00350948"/>
    <w:rsid w:val="003546D5"/>
    <w:rsid w:val="003549F1"/>
    <w:rsid w:val="00355483"/>
    <w:rsid w:val="00356351"/>
    <w:rsid w:val="0036250B"/>
    <w:rsid w:val="00363581"/>
    <w:rsid w:val="00363915"/>
    <w:rsid w:val="00364931"/>
    <w:rsid w:val="0036507D"/>
    <w:rsid w:val="00375977"/>
    <w:rsid w:val="003814BB"/>
    <w:rsid w:val="003854C3"/>
    <w:rsid w:val="003867E9"/>
    <w:rsid w:val="00387685"/>
    <w:rsid w:val="003876E6"/>
    <w:rsid w:val="00391483"/>
    <w:rsid w:val="00393DC7"/>
    <w:rsid w:val="003A1022"/>
    <w:rsid w:val="003A2F0B"/>
    <w:rsid w:val="003A4671"/>
    <w:rsid w:val="003A648E"/>
    <w:rsid w:val="003B19CC"/>
    <w:rsid w:val="003B38B0"/>
    <w:rsid w:val="003B41F5"/>
    <w:rsid w:val="003B5539"/>
    <w:rsid w:val="003B7422"/>
    <w:rsid w:val="003C1CB7"/>
    <w:rsid w:val="003C613F"/>
    <w:rsid w:val="003C73EB"/>
    <w:rsid w:val="003D0A83"/>
    <w:rsid w:val="003D1616"/>
    <w:rsid w:val="003D2273"/>
    <w:rsid w:val="003D2B65"/>
    <w:rsid w:val="003D5BB0"/>
    <w:rsid w:val="003D7E3F"/>
    <w:rsid w:val="003E019B"/>
    <w:rsid w:val="003E283D"/>
    <w:rsid w:val="003E5E71"/>
    <w:rsid w:val="003F0CF5"/>
    <w:rsid w:val="003F1417"/>
    <w:rsid w:val="003F244B"/>
    <w:rsid w:val="003F5C33"/>
    <w:rsid w:val="003F6EC4"/>
    <w:rsid w:val="003F7C64"/>
    <w:rsid w:val="00400080"/>
    <w:rsid w:val="00401D66"/>
    <w:rsid w:val="00402857"/>
    <w:rsid w:val="00402CD2"/>
    <w:rsid w:val="00403CA1"/>
    <w:rsid w:val="00405487"/>
    <w:rsid w:val="00407838"/>
    <w:rsid w:val="004130C9"/>
    <w:rsid w:val="0042116A"/>
    <w:rsid w:val="0042514A"/>
    <w:rsid w:val="004269FC"/>
    <w:rsid w:val="00427CC1"/>
    <w:rsid w:val="004331C1"/>
    <w:rsid w:val="00433E24"/>
    <w:rsid w:val="00436855"/>
    <w:rsid w:val="0044043E"/>
    <w:rsid w:val="00442835"/>
    <w:rsid w:val="00443D3D"/>
    <w:rsid w:val="00445107"/>
    <w:rsid w:val="00446F43"/>
    <w:rsid w:val="004529E0"/>
    <w:rsid w:val="0045634A"/>
    <w:rsid w:val="00456584"/>
    <w:rsid w:val="0046266C"/>
    <w:rsid w:val="00462B2F"/>
    <w:rsid w:val="00465A40"/>
    <w:rsid w:val="00465A76"/>
    <w:rsid w:val="004670A5"/>
    <w:rsid w:val="00471BBD"/>
    <w:rsid w:val="00472A9D"/>
    <w:rsid w:val="00481B06"/>
    <w:rsid w:val="004822F9"/>
    <w:rsid w:val="00485A0D"/>
    <w:rsid w:val="00487148"/>
    <w:rsid w:val="00487B5C"/>
    <w:rsid w:val="00493639"/>
    <w:rsid w:val="0049418A"/>
    <w:rsid w:val="00495091"/>
    <w:rsid w:val="004A1DDB"/>
    <w:rsid w:val="004A3A44"/>
    <w:rsid w:val="004A765B"/>
    <w:rsid w:val="004B3DDA"/>
    <w:rsid w:val="004C4863"/>
    <w:rsid w:val="004C7104"/>
    <w:rsid w:val="004C7F56"/>
    <w:rsid w:val="004D06A1"/>
    <w:rsid w:val="004D2158"/>
    <w:rsid w:val="004D453A"/>
    <w:rsid w:val="004E0AF0"/>
    <w:rsid w:val="004E773F"/>
    <w:rsid w:val="004F10A3"/>
    <w:rsid w:val="004F2CAA"/>
    <w:rsid w:val="004F392B"/>
    <w:rsid w:val="004F435E"/>
    <w:rsid w:val="004F50B9"/>
    <w:rsid w:val="004F52A2"/>
    <w:rsid w:val="004F76B4"/>
    <w:rsid w:val="004F7804"/>
    <w:rsid w:val="004F7F6E"/>
    <w:rsid w:val="00500830"/>
    <w:rsid w:val="005028C8"/>
    <w:rsid w:val="00503331"/>
    <w:rsid w:val="00507613"/>
    <w:rsid w:val="00510713"/>
    <w:rsid w:val="005125E1"/>
    <w:rsid w:val="00520751"/>
    <w:rsid w:val="00521C2D"/>
    <w:rsid w:val="00523744"/>
    <w:rsid w:val="005276B2"/>
    <w:rsid w:val="00527BC1"/>
    <w:rsid w:val="005318C0"/>
    <w:rsid w:val="00534982"/>
    <w:rsid w:val="0053511F"/>
    <w:rsid w:val="00536338"/>
    <w:rsid w:val="00540773"/>
    <w:rsid w:val="00541691"/>
    <w:rsid w:val="00542C11"/>
    <w:rsid w:val="00544919"/>
    <w:rsid w:val="00544C36"/>
    <w:rsid w:val="005473DB"/>
    <w:rsid w:val="00547CA4"/>
    <w:rsid w:val="00551B6D"/>
    <w:rsid w:val="00553E14"/>
    <w:rsid w:val="00561A35"/>
    <w:rsid w:val="00561F16"/>
    <w:rsid w:val="005664AE"/>
    <w:rsid w:val="00580C97"/>
    <w:rsid w:val="005852A3"/>
    <w:rsid w:val="00585DA5"/>
    <w:rsid w:val="00586A66"/>
    <w:rsid w:val="005872DD"/>
    <w:rsid w:val="005875EA"/>
    <w:rsid w:val="0059069C"/>
    <w:rsid w:val="00590919"/>
    <w:rsid w:val="0059108E"/>
    <w:rsid w:val="005924BF"/>
    <w:rsid w:val="0059491E"/>
    <w:rsid w:val="005967EA"/>
    <w:rsid w:val="00597B4C"/>
    <w:rsid w:val="005A55DE"/>
    <w:rsid w:val="005A5C90"/>
    <w:rsid w:val="005A7A3E"/>
    <w:rsid w:val="005A7FDC"/>
    <w:rsid w:val="005B1988"/>
    <w:rsid w:val="005B4465"/>
    <w:rsid w:val="005B616E"/>
    <w:rsid w:val="005B700A"/>
    <w:rsid w:val="005C2ECD"/>
    <w:rsid w:val="005C31CD"/>
    <w:rsid w:val="005C4A80"/>
    <w:rsid w:val="005C6057"/>
    <w:rsid w:val="005D0EA7"/>
    <w:rsid w:val="005D1846"/>
    <w:rsid w:val="005D1B4D"/>
    <w:rsid w:val="005D3F52"/>
    <w:rsid w:val="005D4C50"/>
    <w:rsid w:val="005D56DF"/>
    <w:rsid w:val="005D6293"/>
    <w:rsid w:val="005D62F6"/>
    <w:rsid w:val="005D64A9"/>
    <w:rsid w:val="005E4105"/>
    <w:rsid w:val="005E48C1"/>
    <w:rsid w:val="005E4CEE"/>
    <w:rsid w:val="005E570A"/>
    <w:rsid w:val="005E5EDE"/>
    <w:rsid w:val="005E6EC2"/>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6BC7"/>
    <w:rsid w:val="006173AB"/>
    <w:rsid w:val="0061770F"/>
    <w:rsid w:val="00621551"/>
    <w:rsid w:val="006229F0"/>
    <w:rsid w:val="00623096"/>
    <w:rsid w:val="0062630F"/>
    <w:rsid w:val="0062639B"/>
    <w:rsid w:val="00627BFD"/>
    <w:rsid w:val="00627F40"/>
    <w:rsid w:val="006312CE"/>
    <w:rsid w:val="00633811"/>
    <w:rsid w:val="0063410D"/>
    <w:rsid w:val="006365DD"/>
    <w:rsid w:val="00636A8D"/>
    <w:rsid w:val="0063751D"/>
    <w:rsid w:val="0064587F"/>
    <w:rsid w:val="00646295"/>
    <w:rsid w:val="00660F4D"/>
    <w:rsid w:val="0066386C"/>
    <w:rsid w:val="00664186"/>
    <w:rsid w:val="00670748"/>
    <w:rsid w:val="00672A8E"/>
    <w:rsid w:val="0067380F"/>
    <w:rsid w:val="00675F04"/>
    <w:rsid w:val="00682697"/>
    <w:rsid w:val="0068388D"/>
    <w:rsid w:val="00685753"/>
    <w:rsid w:val="00685865"/>
    <w:rsid w:val="00686E3B"/>
    <w:rsid w:val="006873D7"/>
    <w:rsid w:val="00687CBF"/>
    <w:rsid w:val="00695C85"/>
    <w:rsid w:val="00696895"/>
    <w:rsid w:val="006A2575"/>
    <w:rsid w:val="006A35F4"/>
    <w:rsid w:val="006A3E5B"/>
    <w:rsid w:val="006B1915"/>
    <w:rsid w:val="006B1DAF"/>
    <w:rsid w:val="006B1FD1"/>
    <w:rsid w:val="006B303B"/>
    <w:rsid w:val="006B3719"/>
    <w:rsid w:val="006B454C"/>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2E05"/>
    <w:rsid w:val="006D5CF8"/>
    <w:rsid w:val="006E7308"/>
    <w:rsid w:val="006F1305"/>
    <w:rsid w:val="006F2FBF"/>
    <w:rsid w:val="006F385F"/>
    <w:rsid w:val="006F39E1"/>
    <w:rsid w:val="006F70C3"/>
    <w:rsid w:val="006F773C"/>
    <w:rsid w:val="0070030A"/>
    <w:rsid w:val="007058F3"/>
    <w:rsid w:val="00706015"/>
    <w:rsid w:val="007074DE"/>
    <w:rsid w:val="00707965"/>
    <w:rsid w:val="007108C2"/>
    <w:rsid w:val="007135AF"/>
    <w:rsid w:val="00713BC5"/>
    <w:rsid w:val="007178C2"/>
    <w:rsid w:val="0072525C"/>
    <w:rsid w:val="00725B18"/>
    <w:rsid w:val="00747422"/>
    <w:rsid w:val="00751383"/>
    <w:rsid w:val="00753036"/>
    <w:rsid w:val="00761D44"/>
    <w:rsid w:val="00767B1C"/>
    <w:rsid w:val="00771D32"/>
    <w:rsid w:val="007735AD"/>
    <w:rsid w:val="00775615"/>
    <w:rsid w:val="007756D2"/>
    <w:rsid w:val="00777ED3"/>
    <w:rsid w:val="0078179C"/>
    <w:rsid w:val="00781D53"/>
    <w:rsid w:val="00782A28"/>
    <w:rsid w:val="00783125"/>
    <w:rsid w:val="0078688A"/>
    <w:rsid w:val="00790F4C"/>
    <w:rsid w:val="00795700"/>
    <w:rsid w:val="00795BF7"/>
    <w:rsid w:val="00796ACC"/>
    <w:rsid w:val="007A3040"/>
    <w:rsid w:val="007A3151"/>
    <w:rsid w:val="007A704A"/>
    <w:rsid w:val="007B0274"/>
    <w:rsid w:val="007B0B3E"/>
    <w:rsid w:val="007B3AE4"/>
    <w:rsid w:val="007B3F97"/>
    <w:rsid w:val="007B42D0"/>
    <w:rsid w:val="007B46E0"/>
    <w:rsid w:val="007B5737"/>
    <w:rsid w:val="007B772F"/>
    <w:rsid w:val="007C0E90"/>
    <w:rsid w:val="007C1785"/>
    <w:rsid w:val="007C43F8"/>
    <w:rsid w:val="007C5CAC"/>
    <w:rsid w:val="007D02B9"/>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F5629"/>
    <w:rsid w:val="008014DB"/>
    <w:rsid w:val="00806A8F"/>
    <w:rsid w:val="00807F0F"/>
    <w:rsid w:val="008113FE"/>
    <w:rsid w:val="00811E8A"/>
    <w:rsid w:val="008150A4"/>
    <w:rsid w:val="00817104"/>
    <w:rsid w:val="00817404"/>
    <w:rsid w:val="00817992"/>
    <w:rsid w:val="00817F04"/>
    <w:rsid w:val="008204B0"/>
    <w:rsid w:val="00821B85"/>
    <w:rsid w:val="0082244B"/>
    <w:rsid w:val="00822886"/>
    <w:rsid w:val="0082361B"/>
    <w:rsid w:val="00832345"/>
    <w:rsid w:val="00833061"/>
    <w:rsid w:val="00833BCB"/>
    <w:rsid w:val="008379E3"/>
    <w:rsid w:val="008402F7"/>
    <w:rsid w:val="008441BB"/>
    <w:rsid w:val="008444A7"/>
    <w:rsid w:val="008463B7"/>
    <w:rsid w:val="0085005D"/>
    <w:rsid w:val="00850ACB"/>
    <w:rsid w:val="00852236"/>
    <w:rsid w:val="00854A90"/>
    <w:rsid w:val="008566A9"/>
    <w:rsid w:val="008610B3"/>
    <w:rsid w:val="00861CB6"/>
    <w:rsid w:val="008645BA"/>
    <w:rsid w:val="00866F54"/>
    <w:rsid w:val="00876987"/>
    <w:rsid w:val="00880115"/>
    <w:rsid w:val="00880BF0"/>
    <w:rsid w:val="00885E7D"/>
    <w:rsid w:val="00886064"/>
    <w:rsid w:val="00886E36"/>
    <w:rsid w:val="00887E6C"/>
    <w:rsid w:val="0089281F"/>
    <w:rsid w:val="00893691"/>
    <w:rsid w:val="008953DE"/>
    <w:rsid w:val="00896357"/>
    <w:rsid w:val="00897EEB"/>
    <w:rsid w:val="008A4873"/>
    <w:rsid w:val="008A4E72"/>
    <w:rsid w:val="008A5671"/>
    <w:rsid w:val="008A67E0"/>
    <w:rsid w:val="008B375B"/>
    <w:rsid w:val="008C0CE1"/>
    <w:rsid w:val="008C3719"/>
    <w:rsid w:val="008D05C6"/>
    <w:rsid w:val="008D1FB9"/>
    <w:rsid w:val="008D2052"/>
    <w:rsid w:val="008D286B"/>
    <w:rsid w:val="008D2F2C"/>
    <w:rsid w:val="008E1510"/>
    <w:rsid w:val="008E38B7"/>
    <w:rsid w:val="008E48D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12170"/>
    <w:rsid w:val="0091242B"/>
    <w:rsid w:val="00912476"/>
    <w:rsid w:val="009166E2"/>
    <w:rsid w:val="00924BC5"/>
    <w:rsid w:val="00931682"/>
    <w:rsid w:val="00932740"/>
    <w:rsid w:val="00934524"/>
    <w:rsid w:val="00935E21"/>
    <w:rsid w:val="009375E8"/>
    <w:rsid w:val="00937B8C"/>
    <w:rsid w:val="00942F87"/>
    <w:rsid w:val="00943A57"/>
    <w:rsid w:val="00947990"/>
    <w:rsid w:val="00952E16"/>
    <w:rsid w:val="00952EA0"/>
    <w:rsid w:val="00954E4D"/>
    <w:rsid w:val="00954F31"/>
    <w:rsid w:val="0095768A"/>
    <w:rsid w:val="009606FB"/>
    <w:rsid w:val="00961990"/>
    <w:rsid w:val="00963C6C"/>
    <w:rsid w:val="00965D5A"/>
    <w:rsid w:val="0097195B"/>
    <w:rsid w:val="00971FFF"/>
    <w:rsid w:val="009747D9"/>
    <w:rsid w:val="00975A0E"/>
    <w:rsid w:val="00976639"/>
    <w:rsid w:val="00980016"/>
    <w:rsid w:val="00981284"/>
    <w:rsid w:val="00981B76"/>
    <w:rsid w:val="0098230A"/>
    <w:rsid w:val="0098292C"/>
    <w:rsid w:val="0098661B"/>
    <w:rsid w:val="0099063D"/>
    <w:rsid w:val="00994F3B"/>
    <w:rsid w:val="00995B2F"/>
    <w:rsid w:val="0099709D"/>
    <w:rsid w:val="00997DB7"/>
    <w:rsid w:val="00997FFB"/>
    <w:rsid w:val="009A0FA6"/>
    <w:rsid w:val="009A2E46"/>
    <w:rsid w:val="009A7C47"/>
    <w:rsid w:val="009B5F5F"/>
    <w:rsid w:val="009C5654"/>
    <w:rsid w:val="009C5BF2"/>
    <w:rsid w:val="009C76D9"/>
    <w:rsid w:val="009D0E2F"/>
    <w:rsid w:val="009D1410"/>
    <w:rsid w:val="009D2C9D"/>
    <w:rsid w:val="009D4ABE"/>
    <w:rsid w:val="009D72A5"/>
    <w:rsid w:val="009E2354"/>
    <w:rsid w:val="009E60BA"/>
    <w:rsid w:val="009E6547"/>
    <w:rsid w:val="009E6D83"/>
    <w:rsid w:val="009E7803"/>
    <w:rsid w:val="009F00C2"/>
    <w:rsid w:val="009F2E30"/>
    <w:rsid w:val="009F3903"/>
    <w:rsid w:val="009F4788"/>
    <w:rsid w:val="009F772C"/>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2BA3"/>
    <w:rsid w:val="00A45748"/>
    <w:rsid w:val="00A52A20"/>
    <w:rsid w:val="00A54469"/>
    <w:rsid w:val="00A54BF6"/>
    <w:rsid w:val="00A55FF7"/>
    <w:rsid w:val="00A56567"/>
    <w:rsid w:val="00A57493"/>
    <w:rsid w:val="00A6199A"/>
    <w:rsid w:val="00A64331"/>
    <w:rsid w:val="00A66635"/>
    <w:rsid w:val="00A670C6"/>
    <w:rsid w:val="00A726B2"/>
    <w:rsid w:val="00A72EBD"/>
    <w:rsid w:val="00A72EC8"/>
    <w:rsid w:val="00A769EC"/>
    <w:rsid w:val="00A77071"/>
    <w:rsid w:val="00A82211"/>
    <w:rsid w:val="00A83F47"/>
    <w:rsid w:val="00A84BBD"/>
    <w:rsid w:val="00A8745C"/>
    <w:rsid w:val="00A90BCA"/>
    <w:rsid w:val="00A91827"/>
    <w:rsid w:val="00A96DB5"/>
    <w:rsid w:val="00AA1635"/>
    <w:rsid w:val="00AA4A52"/>
    <w:rsid w:val="00AA541B"/>
    <w:rsid w:val="00AB0360"/>
    <w:rsid w:val="00AB140A"/>
    <w:rsid w:val="00AB18F9"/>
    <w:rsid w:val="00AB2D7E"/>
    <w:rsid w:val="00AB40C6"/>
    <w:rsid w:val="00AB4A33"/>
    <w:rsid w:val="00AB4F9F"/>
    <w:rsid w:val="00AB5542"/>
    <w:rsid w:val="00AB6AAC"/>
    <w:rsid w:val="00AB6C30"/>
    <w:rsid w:val="00AC1BF4"/>
    <w:rsid w:val="00AC1CE3"/>
    <w:rsid w:val="00AC2541"/>
    <w:rsid w:val="00AC3410"/>
    <w:rsid w:val="00AD287D"/>
    <w:rsid w:val="00AD2E4F"/>
    <w:rsid w:val="00AD3466"/>
    <w:rsid w:val="00AD38A8"/>
    <w:rsid w:val="00AD3A41"/>
    <w:rsid w:val="00AE2720"/>
    <w:rsid w:val="00AE2E25"/>
    <w:rsid w:val="00AE4033"/>
    <w:rsid w:val="00AE4D08"/>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4317"/>
    <w:rsid w:val="00B21416"/>
    <w:rsid w:val="00B224B1"/>
    <w:rsid w:val="00B30960"/>
    <w:rsid w:val="00B317FD"/>
    <w:rsid w:val="00B31AB2"/>
    <w:rsid w:val="00B32AB8"/>
    <w:rsid w:val="00B35FAB"/>
    <w:rsid w:val="00B360A8"/>
    <w:rsid w:val="00B448BB"/>
    <w:rsid w:val="00B45377"/>
    <w:rsid w:val="00B466D2"/>
    <w:rsid w:val="00B46836"/>
    <w:rsid w:val="00B4719E"/>
    <w:rsid w:val="00B506B8"/>
    <w:rsid w:val="00B522E7"/>
    <w:rsid w:val="00B54274"/>
    <w:rsid w:val="00B54F3E"/>
    <w:rsid w:val="00B56A82"/>
    <w:rsid w:val="00B60B32"/>
    <w:rsid w:val="00B6195A"/>
    <w:rsid w:val="00B63DE2"/>
    <w:rsid w:val="00B65D9D"/>
    <w:rsid w:val="00B73D3C"/>
    <w:rsid w:val="00B75061"/>
    <w:rsid w:val="00B75D9A"/>
    <w:rsid w:val="00B91BF4"/>
    <w:rsid w:val="00B92C9C"/>
    <w:rsid w:val="00B9439E"/>
    <w:rsid w:val="00B959F1"/>
    <w:rsid w:val="00B9630D"/>
    <w:rsid w:val="00B97DE5"/>
    <w:rsid w:val="00BA381C"/>
    <w:rsid w:val="00BA5859"/>
    <w:rsid w:val="00BB0082"/>
    <w:rsid w:val="00BB11A9"/>
    <w:rsid w:val="00BB2B9D"/>
    <w:rsid w:val="00BB438D"/>
    <w:rsid w:val="00BB6DEE"/>
    <w:rsid w:val="00BB7068"/>
    <w:rsid w:val="00BB7211"/>
    <w:rsid w:val="00BC010E"/>
    <w:rsid w:val="00BC03E6"/>
    <w:rsid w:val="00BC4983"/>
    <w:rsid w:val="00BC59D7"/>
    <w:rsid w:val="00BD059F"/>
    <w:rsid w:val="00BD1B8C"/>
    <w:rsid w:val="00BD567D"/>
    <w:rsid w:val="00BD60C6"/>
    <w:rsid w:val="00BE4476"/>
    <w:rsid w:val="00BE4B82"/>
    <w:rsid w:val="00BE54EC"/>
    <w:rsid w:val="00BE6E5C"/>
    <w:rsid w:val="00BF37AF"/>
    <w:rsid w:val="00BF47D7"/>
    <w:rsid w:val="00BF56B6"/>
    <w:rsid w:val="00BF6ECA"/>
    <w:rsid w:val="00C009B7"/>
    <w:rsid w:val="00C041F7"/>
    <w:rsid w:val="00C042BD"/>
    <w:rsid w:val="00C06254"/>
    <w:rsid w:val="00C13087"/>
    <w:rsid w:val="00C13FD6"/>
    <w:rsid w:val="00C16098"/>
    <w:rsid w:val="00C16F08"/>
    <w:rsid w:val="00C201D6"/>
    <w:rsid w:val="00C215AF"/>
    <w:rsid w:val="00C2335A"/>
    <w:rsid w:val="00C242C8"/>
    <w:rsid w:val="00C25668"/>
    <w:rsid w:val="00C26DD9"/>
    <w:rsid w:val="00C30666"/>
    <w:rsid w:val="00C31A29"/>
    <w:rsid w:val="00C351A7"/>
    <w:rsid w:val="00C361ED"/>
    <w:rsid w:val="00C37849"/>
    <w:rsid w:val="00C37E56"/>
    <w:rsid w:val="00C41C17"/>
    <w:rsid w:val="00C45D12"/>
    <w:rsid w:val="00C5323B"/>
    <w:rsid w:val="00C554E2"/>
    <w:rsid w:val="00C55F42"/>
    <w:rsid w:val="00C642F6"/>
    <w:rsid w:val="00C6442C"/>
    <w:rsid w:val="00C67BC0"/>
    <w:rsid w:val="00C73EC5"/>
    <w:rsid w:val="00C759EE"/>
    <w:rsid w:val="00C81090"/>
    <w:rsid w:val="00C817A9"/>
    <w:rsid w:val="00C83955"/>
    <w:rsid w:val="00C87D25"/>
    <w:rsid w:val="00C9015C"/>
    <w:rsid w:val="00C94D34"/>
    <w:rsid w:val="00C97363"/>
    <w:rsid w:val="00C97B11"/>
    <w:rsid w:val="00CA0C7E"/>
    <w:rsid w:val="00CA2305"/>
    <w:rsid w:val="00CA557F"/>
    <w:rsid w:val="00CA7E39"/>
    <w:rsid w:val="00CB0422"/>
    <w:rsid w:val="00CB566A"/>
    <w:rsid w:val="00CB6580"/>
    <w:rsid w:val="00CB6895"/>
    <w:rsid w:val="00CB68C1"/>
    <w:rsid w:val="00CB7266"/>
    <w:rsid w:val="00CC40A7"/>
    <w:rsid w:val="00CC4914"/>
    <w:rsid w:val="00CC5993"/>
    <w:rsid w:val="00CD08FE"/>
    <w:rsid w:val="00CD18A4"/>
    <w:rsid w:val="00CD3607"/>
    <w:rsid w:val="00CD3FBF"/>
    <w:rsid w:val="00CD45CB"/>
    <w:rsid w:val="00CD5802"/>
    <w:rsid w:val="00CD634E"/>
    <w:rsid w:val="00CD768C"/>
    <w:rsid w:val="00CE0073"/>
    <w:rsid w:val="00CE0527"/>
    <w:rsid w:val="00CE114A"/>
    <w:rsid w:val="00CE1FDC"/>
    <w:rsid w:val="00CE3568"/>
    <w:rsid w:val="00CE69A2"/>
    <w:rsid w:val="00CE76D3"/>
    <w:rsid w:val="00CE7EFA"/>
    <w:rsid w:val="00CF2094"/>
    <w:rsid w:val="00CF30F9"/>
    <w:rsid w:val="00CF41BE"/>
    <w:rsid w:val="00CF7254"/>
    <w:rsid w:val="00D002DA"/>
    <w:rsid w:val="00D01E08"/>
    <w:rsid w:val="00D03DB0"/>
    <w:rsid w:val="00D04424"/>
    <w:rsid w:val="00D046D6"/>
    <w:rsid w:val="00D04E11"/>
    <w:rsid w:val="00D057D4"/>
    <w:rsid w:val="00D10DDD"/>
    <w:rsid w:val="00D130D2"/>
    <w:rsid w:val="00D13436"/>
    <w:rsid w:val="00D13B9E"/>
    <w:rsid w:val="00D14F68"/>
    <w:rsid w:val="00D16D32"/>
    <w:rsid w:val="00D20B43"/>
    <w:rsid w:val="00D330DB"/>
    <w:rsid w:val="00D3335F"/>
    <w:rsid w:val="00D34540"/>
    <w:rsid w:val="00D4246A"/>
    <w:rsid w:val="00D43088"/>
    <w:rsid w:val="00D451B1"/>
    <w:rsid w:val="00D47C0C"/>
    <w:rsid w:val="00D5134B"/>
    <w:rsid w:val="00D514BD"/>
    <w:rsid w:val="00D525D2"/>
    <w:rsid w:val="00D52878"/>
    <w:rsid w:val="00D5288A"/>
    <w:rsid w:val="00D53E67"/>
    <w:rsid w:val="00D54A3C"/>
    <w:rsid w:val="00D55330"/>
    <w:rsid w:val="00D55E93"/>
    <w:rsid w:val="00D60AF2"/>
    <w:rsid w:val="00D60BB0"/>
    <w:rsid w:val="00D613CB"/>
    <w:rsid w:val="00D63876"/>
    <w:rsid w:val="00D66273"/>
    <w:rsid w:val="00D670DD"/>
    <w:rsid w:val="00D678EA"/>
    <w:rsid w:val="00D70476"/>
    <w:rsid w:val="00D70D3A"/>
    <w:rsid w:val="00D71054"/>
    <w:rsid w:val="00D7323B"/>
    <w:rsid w:val="00D75078"/>
    <w:rsid w:val="00D91A7A"/>
    <w:rsid w:val="00D94AD5"/>
    <w:rsid w:val="00D967A3"/>
    <w:rsid w:val="00D96B2F"/>
    <w:rsid w:val="00D9773C"/>
    <w:rsid w:val="00DA0788"/>
    <w:rsid w:val="00DA1880"/>
    <w:rsid w:val="00DA1C5E"/>
    <w:rsid w:val="00DA60F2"/>
    <w:rsid w:val="00DA644B"/>
    <w:rsid w:val="00DA7E07"/>
    <w:rsid w:val="00DB080E"/>
    <w:rsid w:val="00DB558A"/>
    <w:rsid w:val="00DB55D4"/>
    <w:rsid w:val="00DB71C9"/>
    <w:rsid w:val="00DB758B"/>
    <w:rsid w:val="00DC22D2"/>
    <w:rsid w:val="00DC49F9"/>
    <w:rsid w:val="00DC61A8"/>
    <w:rsid w:val="00DC6FF3"/>
    <w:rsid w:val="00DD0BBE"/>
    <w:rsid w:val="00DD6D3E"/>
    <w:rsid w:val="00DE52D1"/>
    <w:rsid w:val="00DE6B91"/>
    <w:rsid w:val="00DE74A7"/>
    <w:rsid w:val="00DE78E0"/>
    <w:rsid w:val="00DE7D4F"/>
    <w:rsid w:val="00DF169B"/>
    <w:rsid w:val="00DF1CA7"/>
    <w:rsid w:val="00DF3438"/>
    <w:rsid w:val="00DF5F60"/>
    <w:rsid w:val="00DF7AAB"/>
    <w:rsid w:val="00E00460"/>
    <w:rsid w:val="00E00FB9"/>
    <w:rsid w:val="00E03219"/>
    <w:rsid w:val="00E0334C"/>
    <w:rsid w:val="00E05F8F"/>
    <w:rsid w:val="00E066E3"/>
    <w:rsid w:val="00E10573"/>
    <w:rsid w:val="00E14152"/>
    <w:rsid w:val="00E14AAE"/>
    <w:rsid w:val="00E20604"/>
    <w:rsid w:val="00E23052"/>
    <w:rsid w:val="00E233EE"/>
    <w:rsid w:val="00E23806"/>
    <w:rsid w:val="00E24583"/>
    <w:rsid w:val="00E25475"/>
    <w:rsid w:val="00E263D4"/>
    <w:rsid w:val="00E27AE0"/>
    <w:rsid w:val="00E3016E"/>
    <w:rsid w:val="00E30D0E"/>
    <w:rsid w:val="00E30D30"/>
    <w:rsid w:val="00E32391"/>
    <w:rsid w:val="00E32B99"/>
    <w:rsid w:val="00E33378"/>
    <w:rsid w:val="00E36E29"/>
    <w:rsid w:val="00E41DA5"/>
    <w:rsid w:val="00E4248D"/>
    <w:rsid w:val="00E4555C"/>
    <w:rsid w:val="00E45685"/>
    <w:rsid w:val="00E45863"/>
    <w:rsid w:val="00E471D1"/>
    <w:rsid w:val="00E5102A"/>
    <w:rsid w:val="00E51BAC"/>
    <w:rsid w:val="00E60BC9"/>
    <w:rsid w:val="00E647A0"/>
    <w:rsid w:val="00E70D05"/>
    <w:rsid w:val="00E72F60"/>
    <w:rsid w:val="00E75E91"/>
    <w:rsid w:val="00E81BFD"/>
    <w:rsid w:val="00E84A8F"/>
    <w:rsid w:val="00E84A9B"/>
    <w:rsid w:val="00E85C6C"/>
    <w:rsid w:val="00E87E30"/>
    <w:rsid w:val="00E90CDA"/>
    <w:rsid w:val="00E92E67"/>
    <w:rsid w:val="00E92E84"/>
    <w:rsid w:val="00E950F6"/>
    <w:rsid w:val="00E973F6"/>
    <w:rsid w:val="00E97560"/>
    <w:rsid w:val="00E9778C"/>
    <w:rsid w:val="00EA043C"/>
    <w:rsid w:val="00EA2131"/>
    <w:rsid w:val="00EA4BE6"/>
    <w:rsid w:val="00EA657C"/>
    <w:rsid w:val="00EA6630"/>
    <w:rsid w:val="00EA731F"/>
    <w:rsid w:val="00EA741C"/>
    <w:rsid w:val="00EB480C"/>
    <w:rsid w:val="00EB4DD2"/>
    <w:rsid w:val="00EC0599"/>
    <w:rsid w:val="00EC0EAF"/>
    <w:rsid w:val="00EC1B5C"/>
    <w:rsid w:val="00EC2BEA"/>
    <w:rsid w:val="00EC33B9"/>
    <w:rsid w:val="00EC7723"/>
    <w:rsid w:val="00EC79C2"/>
    <w:rsid w:val="00ED1170"/>
    <w:rsid w:val="00ED39FB"/>
    <w:rsid w:val="00ED6A68"/>
    <w:rsid w:val="00EE31CF"/>
    <w:rsid w:val="00EE4ABE"/>
    <w:rsid w:val="00EE504C"/>
    <w:rsid w:val="00EE5B75"/>
    <w:rsid w:val="00EF3FB0"/>
    <w:rsid w:val="00EF6095"/>
    <w:rsid w:val="00EF7129"/>
    <w:rsid w:val="00EF7162"/>
    <w:rsid w:val="00EF75E2"/>
    <w:rsid w:val="00F0051C"/>
    <w:rsid w:val="00F01E6F"/>
    <w:rsid w:val="00F02EA7"/>
    <w:rsid w:val="00F049CA"/>
    <w:rsid w:val="00F07C6F"/>
    <w:rsid w:val="00F1125C"/>
    <w:rsid w:val="00F14256"/>
    <w:rsid w:val="00F14B24"/>
    <w:rsid w:val="00F17C05"/>
    <w:rsid w:val="00F17D38"/>
    <w:rsid w:val="00F2280E"/>
    <w:rsid w:val="00F25836"/>
    <w:rsid w:val="00F26BC7"/>
    <w:rsid w:val="00F3350F"/>
    <w:rsid w:val="00F3464A"/>
    <w:rsid w:val="00F40904"/>
    <w:rsid w:val="00F41389"/>
    <w:rsid w:val="00F5270C"/>
    <w:rsid w:val="00F60A5A"/>
    <w:rsid w:val="00F61261"/>
    <w:rsid w:val="00F61824"/>
    <w:rsid w:val="00F633B4"/>
    <w:rsid w:val="00F81D55"/>
    <w:rsid w:val="00F82DA4"/>
    <w:rsid w:val="00F84531"/>
    <w:rsid w:val="00F84DA3"/>
    <w:rsid w:val="00F855F0"/>
    <w:rsid w:val="00F861D6"/>
    <w:rsid w:val="00F8690B"/>
    <w:rsid w:val="00F87011"/>
    <w:rsid w:val="00F9319B"/>
    <w:rsid w:val="00F96908"/>
    <w:rsid w:val="00F97A78"/>
    <w:rsid w:val="00FA7D5A"/>
    <w:rsid w:val="00FB061C"/>
    <w:rsid w:val="00FB3189"/>
    <w:rsid w:val="00FB5F25"/>
    <w:rsid w:val="00FB66EF"/>
    <w:rsid w:val="00FB7794"/>
    <w:rsid w:val="00FC032F"/>
    <w:rsid w:val="00FC5106"/>
    <w:rsid w:val="00FC5DD7"/>
    <w:rsid w:val="00FC68BD"/>
    <w:rsid w:val="00FD3CF4"/>
    <w:rsid w:val="00FD3E6B"/>
    <w:rsid w:val="00FD4808"/>
    <w:rsid w:val="00FD61C1"/>
    <w:rsid w:val="00FD797F"/>
    <w:rsid w:val="00FE02F7"/>
    <w:rsid w:val="00FE04B8"/>
    <w:rsid w:val="00FE421B"/>
    <w:rsid w:val="00FE599F"/>
    <w:rsid w:val="00FF07AC"/>
    <w:rsid w:val="00FF21A6"/>
    <w:rsid w:val="00FF374F"/>
    <w:rsid w:val="00FF3F3A"/>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21" Type="http://schemas.openxmlformats.org/officeDocument/2006/relationships/diagramQuickStyle" Target="diagrams/quickStyle2.xm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by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a:t>
          </a:r>
          <a:r>
            <a:rPr lang="en-US" sz="1000" i="1"/>
            <a:t>Refer Ops 6 - Release Lapse</a:t>
          </a:r>
          <a:r>
            <a:rPr lang="en-US" sz="1050" i="1"/>
            <a:t>)</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including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but </a:t>
          </a:r>
          <a:r>
            <a:rPr lang="en-US" sz="1050" i="1"/>
            <a:t>waiving</a:t>
          </a:r>
          <a:r>
            <a:rPr lang="en-US" sz="1050"/>
            <a:t>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a:t>
          </a:r>
          <a:r>
            <a:rPr lang="en-US" sz="1050" i="1"/>
            <a:t>NOT</a:t>
          </a:r>
          <a:r>
            <a:rPr lang="en-US" sz="1050"/>
            <a:t>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(Refer Ops 6 - Release Lapse)</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excluding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Mode on - 'All' Lapsed CG's</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mode, All lapsed CG's irrespective of any criteria are displayed </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F7BF2B61-71C4-4538-AF53-9618E38E13D0}">
      <dgm:prSet phldrT="[Text]" custT="1"/>
      <dgm:spPr/>
      <dgm:t>
        <a:bodyPr/>
        <a:lstStyle/>
        <a:p>
          <a:pPr algn="l"/>
          <a:r>
            <a:rPr lang="en-US" sz="1100"/>
            <a:t>Mode on - 'BATCHDAN' based</a:t>
          </a:r>
        </a:p>
      </dgm:t>
    </dgm:pt>
    <dgm:pt modelId="{240481DA-9CEE-41AB-BC5B-D9EC4867F4B2}" type="parTrans" cxnId="{6426DE41-B375-40DB-8B53-A12F2F7A210D}">
      <dgm:prSet/>
      <dgm:spPr/>
      <dgm:t>
        <a:bodyPr/>
        <a:lstStyle/>
        <a:p>
          <a:pPr algn="l"/>
          <a:endParaRPr lang="en-US" sz="1200"/>
        </a:p>
      </dgm:t>
    </dgm:pt>
    <dgm:pt modelId="{0E134025-9257-478B-954F-10D7E3FA6E11}" type="sibTrans" cxnId="{6426DE41-B375-40DB-8B53-A12F2F7A210D}">
      <dgm:prSet/>
      <dgm:spPr/>
      <dgm:t>
        <a:bodyPr/>
        <a:lstStyle/>
        <a:p>
          <a:pPr algn="l"/>
          <a:endParaRPr lang="en-US" sz="1200"/>
        </a:p>
      </dgm:t>
    </dgm:pt>
    <dgm:pt modelId="{98467D8C-F691-4B0D-BEA3-E602B6CE6592}">
      <dgm:prSet phldrT="[Text]" custT="1"/>
      <dgm:spPr/>
      <dgm:t>
        <a:bodyPr/>
        <a:lstStyle/>
        <a:p>
          <a:pPr algn="l"/>
          <a:r>
            <a:rPr lang="en-US" sz="1100"/>
            <a:t>MLI Name</a:t>
          </a:r>
        </a:p>
      </dgm:t>
    </dgm:pt>
    <dgm:pt modelId="{77D79688-1840-43FE-B94A-7DD80D36CA78}" type="parTrans" cxnId="{42A3F628-6942-45FD-AA51-21A412C3FBB1}">
      <dgm:prSet/>
      <dgm:spPr/>
      <dgm:t>
        <a:bodyPr/>
        <a:lstStyle/>
        <a:p>
          <a:pPr algn="l"/>
          <a:endParaRPr lang="en-US" sz="1200"/>
        </a:p>
      </dgm:t>
    </dgm:pt>
    <dgm:pt modelId="{F3A692DF-5D3D-4432-ABA4-1FDB11069906}" type="sibTrans" cxnId="{42A3F628-6942-45FD-AA51-21A412C3FBB1}">
      <dgm:prSet/>
      <dgm:spPr/>
      <dgm:t>
        <a:bodyPr/>
        <a:lstStyle/>
        <a:p>
          <a:pPr algn="l"/>
          <a:endParaRPr lang="en-US" sz="1200"/>
        </a:p>
      </dgm:t>
    </dgm:pt>
    <dgm:pt modelId="{4A6CFF93-9ADE-444D-AE1C-CE2856027122}">
      <dgm:prSet phldrT="[Text]" custT="1"/>
      <dgm:spPr/>
      <dgm:t>
        <a:bodyPr/>
        <a:lstStyle/>
        <a:p>
          <a:pPr algn="l"/>
          <a:r>
            <a:rPr lang="en-US" sz="1100"/>
            <a:t>Scheme Name</a:t>
          </a:r>
        </a:p>
      </dgm:t>
    </dgm:pt>
    <dgm:pt modelId="{0E1A5C37-7818-4ECD-A138-3B58B50F5A0D}" type="parTrans" cxnId="{6F59E077-FA66-4812-8E40-089C808C0BA8}">
      <dgm:prSet/>
      <dgm:spPr/>
      <dgm:t>
        <a:bodyPr/>
        <a:lstStyle/>
        <a:p>
          <a:pPr algn="l"/>
          <a:endParaRPr lang="en-US" sz="1200"/>
        </a:p>
      </dgm:t>
    </dgm:pt>
    <dgm:pt modelId="{DA898011-3C20-4FAF-AAF7-469596BDCBA7}" type="sibTrans" cxnId="{6F59E077-FA66-4812-8E40-089C808C0BA8}">
      <dgm:prSet/>
      <dgm:spPr/>
      <dgm:t>
        <a:bodyPr/>
        <a:lstStyle/>
        <a:p>
          <a:pPr algn="l"/>
          <a:endParaRPr lang="en-US" sz="1200"/>
        </a:p>
      </dgm:t>
    </dgm:pt>
    <dgm:pt modelId="{47DFC937-D326-4B9C-BED0-41D732B98CDE}">
      <dgm:prSet phldrT="[Text]" custT="1"/>
      <dgm:spPr/>
      <dgm:t>
        <a:bodyPr/>
        <a:lstStyle/>
        <a:p>
          <a:pPr algn="l"/>
          <a:r>
            <a:rPr lang="en-US" sz="1100"/>
            <a:t>BATCHDAN</a:t>
          </a:r>
        </a:p>
      </dgm:t>
    </dgm:pt>
    <dgm:pt modelId="{52EBD443-89D8-448E-BB5D-6ECCF94552E9}" type="parTrans" cxnId="{AC931510-0657-42AD-B7C2-5F8BA39D5D7A}">
      <dgm:prSet/>
      <dgm:spPr/>
      <dgm:t>
        <a:bodyPr/>
        <a:lstStyle/>
        <a:p>
          <a:pPr algn="l"/>
          <a:endParaRPr lang="en-US" sz="1200"/>
        </a:p>
      </dgm:t>
    </dgm:pt>
    <dgm:pt modelId="{E6D729A0-22E6-4D20-BA6A-58BBCA387070}" type="sibTrans" cxnId="{AC931510-0657-42AD-B7C2-5F8BA39D5D7A}">
      <dgm:prSet/>
      <dgm:spPr/>
      <dgm:t>
        <a:bodyPr/>
        <a:lstStyle/>
        <a:p>
          <a:pPr algn="l"/>
          <a:endParaRPr lang="en-US" sz="1200"/>
        </a:p>
      </dgm:t>
    </dgm:pt>
    <dgm:pt modelId="{83EC3EA9-6BDB-4DEE-8CCB-0588025A6BFD}">
      <dgm:prSet phldrT="[Text]" custT="1"/>
      <dgm:spPr/>
      <dgm:t>
        <a:bodyPr/>
        <a:lstStyle/>
        <a:p>
          <a:pPr algn="l"/>
          <a:r>
            <a:rPr lang="en-US" sz="1100"/>
            <a:t>Mode to selectively seach specific CG</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AA30A471-FE0D-4D1B-ACC5-D13877502620}">
      <dgm:prSet phldrT="[Text]" custT="1"/>
      <dgm:spPr/>
      <dgm:t>
        <a:bodyPr/>
        <a:lstStyle/>
        <a:p>
          <a:pPr algn="l"/>
          <a:r>
            <a:rPr lang="en-US" sz="1100"/>
            <a:t>MLI Name</a:t>
          </a:r>
        </a:p>
      </dgm:t>
    </dgm:pt>
    <dgm:pt modelId="{DD4A868B-DE29-454D-98C5-285D86D96373}" type="parTrans" cxnId="{279213A7-ECFC-4F50-9E93-B107A8A877A9}">
      <dgm:prSet/>
      <dgm:spPr/>
      <dgm:t>
        <a:bodyPr/>
        <a:lstStyle/>
        <a:p>
          <a:pPr algn="l"/>
          <a:endParaRPr lang="en-US" sz="1200"/>
        </a:p>
      </dgm:t>
    </dgm:pt>
    <dgm:pt modelId="{2403C470-C6FD-4F0E-B035-BD9F21615B2B}" type="sibTrans" cxnId="{279213A7-ECFC-4F50-9E93-B107A8A877A9}">
      <dgm:prSet/>
      <dgm:spPr/>
      <dgm:t>
        <a:bodyPr/>
        <a:lstStyle/>
        <a:p>
          <a:pPr algn="l"/>
          <a:endParaRPr lang="en-US" sz="1200"/>
        </a:p>
      </dgm:t>
    </dgm:pt>
    <dgm:pt modelId="{F54E0F7B-906A-4EE7-BF97-D37FA8C478F3}">
      <dgm:prSet phldrT="[Text]" custT="1"/>
      <dgm:spPr/>
      <dgm:t>
        <a:bodyPr/>
        <a:lstStyle/>
        <a:p>
          <a:pPr algn="l"/>
          <a:r>
            <a:rPr lang="en-US" sz="1100"/>
            <a:t>Scheme Name</a:t>
          </a:r>
        </a:p>
      </dgm:t>
    </dgm:pt>
    <dgm:pt modelId="{0E0CBBC1-E781-48A5-AFC1-9D5A9DAC0C45}" type="parTrans" cxnId="{D04F84E2-5126-4FC2-8211-A6C2F26FC806}">
      <dgm:prSet/>
      <dgm:spPr/>
      <dgm:t>
        <a:bodyPr/>
        <a:lstStyle/>
        <a:p>
          <a:pPr algn="l"/>
          <a:endParaRPr lang="en-US" sz="1200"/>
        </a:p>
      </dgm:t>
    </dgm:pt>
    <dgm:pt modelId="{9749734D-4985-49F7-993F-B87A37AF452C}" type="sibTrans" cxnId="{D04F84E2-5126-4FC2-8211-A6C2F26FC806}">
      <dgm:prSet/>
      <dgm:spPr/>
      <dgm:t>
        <a:bodyPr/>
        <a:lstStyle/>
        <a:p>
          <a:pPr algn="l"/>
          <a:endParaRPr lang="en-US" sz="1200"/>
        </a:p>
      </dgm:t>
    </dgm:pt>
    <dgm:pt modelId="{A768121C-FE5C-450B-A6B0-A23F3DE857EC}">
      <dgm:prSet phldrT="[Text]" custT="1"/>
      <dgm:spPr/>
      <dgm:t>
        <a:bodyPr/>
        <a:lstStyle/>
        <a:p>
          <a:pPr algn="l"/>
          <a:r>
            <a:rPr lang="en-US" sz="1100"/>
            <a:t>CGPAN</a:t>
          </a:r>
        </a:p>
      </dgm:t>
    </dgm:pt>
    <dgm:pt modelId="{D3169644-303B-468A-A1F8-C55529DD3313}" type="parTrans" cxnId="{B7D48535-1E80-404B-ACC0-6C1DD0D8ACC5}">
      <dgm:prSet/>
      <dgm:spPr/>
      <dgm:t>
        <a:bodyPr/>
        <a:lstStyle/>
        <a:p>
          <a:pPr algn="l"/>
          <a:endParaRPr lang="en-US" sz="1200"/>
        </a:p>
      </dgm:t>
    </dgm:pt>
    <dgm:pt modelId="{ABB81A48-7913-429A-A26A-8183A1C8DF3F}" type="sibTrans" cxnId="{B7D48535-1E80-404B-ACC0-6C1DD0D8ACC5}">
      <dgm:prSet/>
      <dgm:spPr/>
      <dgm:t>
        <a:bodyPr/>
        <a:lstStyle/>
        <a:p>
          <a:pPr algn="l"/>
          <a:endParaRPr lang="en-US" sz="1200"/>
        </a:p>
      </dgm:t>
    </dgm:pt>
    <dgm:pt modelId="{B280B89B-0D9E-454D-887F-B46E6BB976B0}">
      <dgm:prSet phldrT="[Text]" custT="1"/>
      <dgm:spPr/>
      <dgm:t>
        <a:bodyPr/>
        <a:lstStyle/>
        <a:p>
          <a:pPr algn="l"/>
          <a:r>
            <a:rPr lang="en-US" sz="1100"/>
            <a:t>For this mode, based on values in following fields lapsed CG's will be displayed:</a:t>
          </a:r>
        </a:p>
      </dgm:t>
    </dgm:pt>
    <dgm:pt modelId="{3E0BD58E-7368-44BA-9FEB-C3C8528966A0}" type="parTrans" cxnId="{C58D1CC6-12FE-4A19-A77C-606A27EF4A57}">
      <dgm:prSet/>
      <dgm:spPr/>
      <dgm:t>
        <a:bodyPr/>
        <a:lstStyle/>
        <a:p>
          <a:endParaRPr lang="en-US" sz="1600"/>
        </a:p>
      </dgm:t>
    </dgm:pt>
    <dgm:pt modelId="{1CA524F7-C993-4889-9D2C-C73B9E82659F}" type="sibTrans" cxnId="{C58D1CC6-12FE-4A19-A77C-606A27EF4A57}">
      <dgm:prSet/>
      <dgm:spPr/>
      <dgm:t>
        <a:bodyPr/>
        <a:lstStyle/>
        <a:p>
          <a:endParaRPr lang="en-US" sz="1600"/>
        </a:p>
      </dgm:t>
    </dgm:pt>
    <dgm:pt modelId="{BB74F1D0-201A-4DAC-A599-4156A7F7DF8B}">
      <dgm:prSet phldrT="[Text]" custT="1"/>
      <dgm:spPr/>
      <dgm:t>
        <a:bodyPr/>
        <a:lstStyle/>
        <a:p>
          <a:pPr algn="l"/>
          <a:r>
            <a:rPr lang="en-US" sz="1100"/>
            <a:t>For this mode, based on values in following fields lapsed CG's will be displayed:</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3">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3">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864CB7FB-5DAC-4220-8E1E-A3CAC4CD2CFB}" type="pres">
      <dgm:prSet presAssocID="{F7BF2B61-71C4-4538-AF53-9618E38E13D0}" presName="composite" presStyleCnt="0"/>
      <dgm:spPr/>
    </dgm:pt>
    <dgm:pt modelId="{6B8E3213-EC4D-4A52-8995-196AF118CBDC}" type="pres">
      <dgm:prSet presAssocID="{F7BF2B61-71C4-4538-AF53-9618E38E13D0}" presName="parTx" presStyleLbl="alignNode1" presStyleIdx="1" presStyleCnt="3">
        <dgm:presLayoutVars>
          <dgm:chMax val="0"/>
          <dgm:chPref val="0"/>
          <dgm:bulletEnabled val="1"/>
        </dgm:presLayoutVars>
      </dgm:prSet>
      <dgm:spPr/>
      <dgm:t>
        <a:bodyPr/>
        <a:lstStyle/>
        <a:p>
          <a:endParaRPr lang="en-US"/>
        </a:p>
      </dgm:t>
    </dgm:pt>
    <dgm:pt modelId="{121B41C7-1A4A-4D8C-A072-700F6C8EA4DD}" type="pres">
      <dgm:prSet presAssocID="{F7BF2B61-71C4-4538-AF53-9618E38E13D0}" presName="desTx" presStyleLbl="alignAccFollowNode1" presStyleIdx="1" presStyleCnt="3">
        <dgm:presLayoutVars>
          <dgm:bulletEnabled val="1"/>
        </dgm:presLayoutVars>
      </dgm:prSet>
      <dgm:spPr/>
      <dgm:t>
        <a:bodyPr/>
        <a:lstStyle/>
        <a:p>
          <a:endParaRPr lang="en-US"/>
        </a:p>
      </dgm:t>
    </dgm:pt>
    <dgm:pt modelId="{6FE6B559-4ECD-482C-B7E4-E6083C30DFDF}" type="pres">
      <dgm:prSet presAssocID="{0E134025-9257-478B-954F-10D7E3FA6E11}"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2" presStyleCnt="3">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2" presStyleCnt="3">
        <dgm:presLayoutVars>
          <dgm:bulletEnabled val="1"/>
        </dgm:presLayoutVars>
      </dgm:prSet>
      <dgm:spPr/>
      <dgm:t>
        <a:bodyPr/>
        <a:lstStyle/>
        <a:p>
          <a:endParaRPr lang="en-US"/>
        </a:p>
      </dgm:t>
    </dgm:pt>
  </dgm:ptLst>
  <dgm:cxnLst>
    <dgm:cxn modelId="{AC931510-0657-42AD-B7C2-5F8BA39D5D7A}" srcId="{B280B89B-0D9E-454D-887F-B46E6BB976B0}" destId="{47DFC937-D326-4B9C-BED0-41D732B98CDE}" srcOrd="2" destOrd="0" parTransId="{52EBD443-89D8-448E-BB5D-6ECCF94552E9}" sibTransId="{E6D729A0-22E6-4D20-BA6A-58BBCA387070}"/>
    <dgm:cxn modelId="{CAEECD84-2C0E-404C-ABB3-344E8E7F7EC3}" type="presOf" srcId="{F7BF2B61-71C4-4538-AF53-9618E38E13D0}" destId="{6B8E3213-EC4D-4A52-8995-196AF118CBDC}" srcOrd="0" destOrd="0" presId="urn:microsoft.com/office/officeart/2005/8/layout/hList1"/>
    <dgm:cxn modelId="{6426DE41-B375-40DB-8B53-A12F2F7A210D}" srcId="{746C6932-C49B-4BD8-9C1D-ED7B292DE216}" destId="{F7BF2B61-71C4-4538-AF53-9618E38E13D0}" srcOrd="1" destOrd="0" parTransId="{240481DA-9CEE-41AB-BC5B-D9EC4867F4B2}" sibTransId="{0E134025-9257-478B-954F-10D7E3FA6E11}"/>
    <dgm:cxn modelId="{322447C5-1E02-43F0-AEAE-7AD639E86C70}" type="presOf" srcId="{B280B89B-0D9E-454D-887F-B46E6BB976B0}" destId="{121B41C7-1A4A-4D8C-A072-700F6C8EA4DD}" srcOrd="0" destOrd="0" presId="urn:microsoft.com/office/officeart/2005/8/layout/hList1"/>
    <dgm:cxn modelId="{18C1E20F-EED0-4BCE-8F83-192A587EB6BD}" srcId="{746C6932-C49B-4BD8-9C1D-ED7B292DE216}" destId="{08B5A7E3-9BD7-4FF3-BDB9-A7D1758AD49C}" srcOrd="0" destOrd="0" parTransId="{7C9E912C-3A82-43F8-BCCA-20211433B0E9}" sibTransId="{A97129B9-1581-47A6-B987-A8D011C2C2B3}"/>
    <dgm:cxn modelId="{279213A7-ECFC-4F50-9E93-B107A8A877A9}" srcId="{BB74F1D0-201A-4DAC-A599-4156A7F7DF8B}" destId="{AA30A471-FE0D-4D1B-ACC5-D13877502620}" srcOrd="0" destOrd="0" parTransId="{DD4A868B-DE29-454D-98C5-285D86D96373}" sibTransId="{2403C470-C6FD-4F0E-B035-BD9F21615B2B}"/>
    <dgm:cxn modelId="{CDA3F4F3-6A13-4050-874E-FC0435BCEB5E}" type="presOf" srcId="{08B5A7E3-9BD7-4FF3-BDB9-A7D1758AD49C}" destId="{DBB65D12-9EBB-45EF-9EAB-EE58B2423DAE}"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42A3F628-6942-45FD-AA51-21A412C3FBB1}" srcId="{B280B89B-0D9E-454D-887F-B46E6BB976B0}" destId="{98467D8C-F691-4B0D-BEA3-E602B6CE6592}" srcOrd="0" destOrd="0" parTransId="{77D79688-1840-43FE-B94A-7DD80D36CA78}" sibTransId="{F3A692DF-5D3D-4432-ABA4-1FDB11069906}"/>
    <dgm:cxn modelId="{C3BC50A7-FC8C-4F8C-BD6A-8AFB00F14EBF}" type="presOf" srcId="{BC4746DF-B6DF-46D0-A80B-16E73CC7ED94}" destId="{8DC1296E-369A-43E0-B468-490051B69C87}"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FDCEDCEE-4108-47EB-A94F-F8633BFDE368}" srcId="{83EC3EA9-6BDB-4DEE-8CCB-0588025A6BFD}" destId="{BB74F1D0-201A-4DAC-A599-4156A7F7DF8B}" srcOrd="0" destOrd="0" parTransId="{BFA26A69-1971-4781-B1AE-C4F251CD1CC6}" sibTransId="{4775ADE3-3146-40BE-B49A-B7C0E3DF1582}"/>
    <dgm:cxn modelId="{1469D082-167B-4D8A-90BC-294C1999F5B4}" type="presOf" srcId="{83EC3EA9-6BDB-4DEE-8CCB-0588025A6BFD}" destId="{07C0C023-D5B1-438C-B7D0-023442B978D8}" srcOrd="0" destOrd="0" presId="urn:microsoft.com/office/officeart/2005/8/layout/hList1"/>
    <dgm:cxn modelId="{8F865CD0-FF4C-4B0D-8A5D-30BB5D86C5C0}" type="presOf" srcId="{F54E0F7B-906A-4EE7-BF97-D37FA8C478F3}" destId="{ED4F2CEA-B800-47CC-A7B1-73A67F31AF30}" srcOrd="0" destOrd="2" presId="urn:microsoft.com/office/officeart/2005/8/layout/hList1"/>
    <dgm:cxn modelId="{2694903E-6D00-402D-886A-6CC7F3F06E1F}" type="presOf" srcId="{47DFC937-D326-4B9C-BED0-41D732B98CDE}" destId="{121B41C7-1A4A-4D8C-A072-700F6C8EA4DD}" srcOrd="0" destOrd="3" presId="urn:microsoft.com/office/officeart/2005/8/layout/hList1"/>
    <dgm:cxn modelId="{1FB403F3-C8DC-4B12-97AF-5F60377C7175}" type="presOf" srcId="{98467D8C-F691-4B0D-BEA3-E602B6CE6592}" destId="{121B41C7-1A4A-4D8C-A072-700F6C8EA4DD}" srcOrd="0" destOrd="1" presId="urn:microsoft.com/office/officeart/2005/8/layout/hList1"/>
    <dgm:cxn modelId="{7786B97E-FF2A-44C1-A171-36E8DCFE68CB}" type="presOf" srcId="{A768121C-FE5C-450B-A6B0-A23F3DE857EC}" destId="{ED4F2CEA-B800-47CC-A7B1-73A67F31AF30}" srcOrd="0" destOrd="3" presId="urn:microsoft.com/office/officeart/2005/8/layout/hList1"/>
    <dgm:cxn modelId="{946AD93F-09A3-44A4-8015-8FE604D7AB08}" type="presOf" srcId="{4A6CFF93-9ADE-444D-AE1C-CE2856027122}" destId="{121B41C7-1A4A-4D8C-A072-700F6C8EA4DD}" srcOrd="0" destOrd="2" presId="urn:microsoft.com/office/officeart/2005/8/layout/hList1"/>
    <dgm:cxn modelId="{B7D48535-1E80-404B-ACC0-6C1DD0D8ACC5}" srcId="{BB74F1D0-201A-4DAC-A599-4156A7F7DF8B}" destId="{A768121C-FE5C-450B-A6B0-A23F3DE857EC}" srcOrd="2" destOrd="0" parTransId="{D3169644-303B-468A-A1F8-C55529DD3313}" sibTransId="{ABB81A48-7913-429A-A26A-8183A1C8DF3F}"/>
    <dgm:cxn modelId="{D04F84E2-5126-4FC2-8211-A6C2F26FC806}" srcId="{BB74F1D0-201A-4DAC-A599-4156A7F7DF8B}" destId="{F54E0F7B-906A-4EE7-BF97-D37FA8C478F3}" srcOrd="1" destOrd="0" parTransId="{0E0CBBC1-E781-48A5-AFC1-9D5A9DAC0C45}" sibTransId="{9749734D-4985-49F7-993F-B87A37AF452C}"/>
    <dgm:cxn modelId="{56257D5C-571E-4CED-A9BF-D2199F23A2A7}" type="presOf" srcId="{AA30A471-FE0D-4D1B-ACC5-D13877502620}" destId="{ED4F2CEA-B800-47CC-A7B1-73A67F31AF30}" srcOrd="0" destOrd="1" presId="urn:microsoft.com/office/officeart/2005/8/layout/hList1"/>
    <dgm:cxn modelId="{C58D1CC6-12FE-4A19-A77C-606A27EF4A57}" srcId="{F7BF2B61-71C4-4538-AF53-9618E38E13D0}" destId="{B280B89B-0D9E-454D-887F-B46E6BB976B0}" srcOrd="0" destOrd="0" parTransId="{3E0BD58E-7368-44BA-9FEB-C3C8528966A0}" sibTransId="{1CA524F7-C993-4889-9D2C-C73B9E82659F}"/>
    <dgm:cxn modelId="{CB0BC87C-4D70-46FF-A1C5-DE4D357FBFE5}" srcId="{746C6932-C49B-4BD8-9C1D-ED7B292DE216}" destId="{83EC3EA9-6BDB-4DEE-8CCB-0588025A6BFD}" srcOrd="2" destOrd="0" parTransId="{C22EE846-5F7F-452F-980B-205863301B40}" sibTransId="{9AE5D146-B088-40AB-AA56-2A6FAF56147C}"/>
    <dgm:cxn modelId="{28D99B94-2C47-41D5-A469-6554F6A47125}" srcId="{08B5A7E3-9BD7-4FF3-BDB9-A7D1758AD49C}" destId="{BC4746DF-B6DF-46D0-A80B-16E73CC7ED94}" srcOrd="0" destOrd="0" parTransId="{90BD8AA2-901F-4B6F-A02A-206AE9C1C92D}" sibTransId="{1E379B57-7410-435E-8AEC-8611BD65AB6F}"/>
    <dgm:cxn modelId="{6F59E077-FA66-4812-8E40-089C808C0BA8}" srcId="{B280B89B-0D9E-454D-887F-B46E6BB976B0}" destId="{4A6CFF93-9ADE-444D-AE1C-CE2856027122}" srcOrd="1" destOrd="0" parTransId="{0E1A5C37-7818-4ECD-A138-3B58B50F5A0D}" sibTransId="{DA898011-3C20-4FAF-AAF7-469596BDCBA7}"/>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3CAEA576-361D-477D-B72F-801314A460AA}" type="presParOf" srcId="{E761344F-A900-4122-AC6B-E528FBC76E32}" destId="{864CB7FB-5DAC-4220-8E1E-A3CAC4CD2CFB}" srcOrd="2" destOrd="0" presId="urn:microsoft.com/office/officeart/2005/8/layout/hList1"/>
    <dgm:cxn modelId="{A92E7B8C-26D7-4977-B301-BF55F9D2E96A}" type="presParOf" srcId="{864CB7FB-5DAC-4220-8E1E-A3CAC4CD2CFB}" destId="{6B8E3213-EC4D-4A52-8995-196AF118CBDC}" srcOrd="0" destOrd="0" presId="urn:microsoft.com/office/officeart/2005/8/layout/hList1"/>
    <dgm:cxn modelId="{4F1AF8A9-CECD-4E13-B423-16E99008FAD8}" type="presParOf" srcId="{864CB7FB-5DAC-4220-8E1E-A3CAC4CD2CFB}" destId="{121B41C7-1A4A-4D8C-A072-700F6C8EA4DD}" srcOrd="1" destOrd="0" presId="urn:microsoft.com/office/officeart/2005/8/layout/hList1"/>
    <dgm:cxn modelId="{D131C764-7032-47A5-BC14-F9E41C215C8A}" type="presParOf" srcId="{E761344F-A900-4122-AC6B-E528FBC76E32}" destId="{6FE6B559-4ECD-482C-B7E4-E6083C30DFDF}" srcOrd="3" destOrd="0" presId="urn:microsoft.com/office/officeart/2005/8/layout/hList1"/>
    <dgm:cxn modelId="{A6AD1E76-06C9-49BF-934C-379591025BD5}" type="presParOf" srcId="{E761344F-A900-4122-AC6B-E528FBC76E32}" destId="{07B25F9C-D465-4EDF-A79F-A1E2080D711D}" srcOrd="4"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Release Lapse - 'All'</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option all the CG's will get selected and released from Lapse State.</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83EC3EA9-6BDB-4DEE-8CCB-0588025A6BFD}">
      <dgm:prSet phldrT="[Text]" custT="1"/>
      <dgm:spPr/>
      <dgm:t>
        <a:bodyPr/>
        <a:lstStyle/>
        <a:p>
          <a:pPr algn="l"/>
          <a:r>
            <a:rPr lang="en-US" sz="1100"/>
            <a:t>Release Lapse - For selective CG(s)</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BB74F1D0-201A-4DAC-A599-4156A7F7DF8B}">
      <dgm:prSet phldrT="[Text]" custT="1"/>
      <dgm:spPr/>
      <dgm:t>
        <a:bodyPr/>
        <a:lstStyle/>
        <a:p>
          <a:pPr algn="l"/>
          <a:r>
            <a:rPr lang="en-US" sz="1100"/>
            <a:t>Only the selected CG's will get released from Lapse State.</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2">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2">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1" presStyleCnt="2">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1" presStyleCnt="2">
        <dgm:presLayoutVars>
          <dgm:bulletEnabled val="1"/>
        </dgm:presLayoutVars>
      </dgm:prSet>
      <dgm:spPr/>
      <dgm:t>
        <a:bodyPr/>
        <a:lstStyle/>
        <a:p>
          <a:endParaRPr lang="en-US"/>
        </a:p>
      </dgm:t>
    </dgm:pt>
  </dgm:ptLst>
  <dgm:cxnLst>
    <dgm:cxn modelId="{28D99B94-2C47-41D5-A469-6554F6A47125}" srcId="{08B5A7E3-9BD7-4FF3-BDB9-A7D1758AD49C}" destId="{BC4746DF-B6DF-46D0-A80B-16E73CC7ED94}" srcOrd="0" destOrd="0" parTransId="{90BD8AA2-901F-4B6F-A02A-206AE9C1C92D}" sibTransId="{1E379B57-7410-435E-8AEC-8611BD65AB6F}"/>
    <dgm:cxn modelId="{CDA3F4F3-6A13-4050-874E-FC0435BCEB5E}" type="presOf" srcId="{08B5A7E3-9BD7-4FF3-BDB9-A7D1758AD49C}" destId="{DBB65D12-9EBB-45EF-9EAB-EE58B2423DAE}"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CB0BC87C-4D70-46FF-A1C5-DE4D357FBFE5}" srcId="{746C6932-C49B-4BD8-9C1D-ED7B292DE216}" destId="{83EC3EA9-6BDB-4DEE-8CCB-0588025A6BFD}" srcOrd="1" destOrd="0" parTransId="{C22EE846-5F7F-452F-980B-205863301B40}" sibTransId="{9AE5D146-B088-40AB-AA56-2A6FAF56147C}"/>
    <dgm:cxn modelId="{FDCEDCEE-4108-47EB-A94F-F8633BFDE368}" srcId="{83EC3EA9-6BDB-4DEE-8CCB-0588025A6BFD}" destId="{BB74F1D0-201A-4DAC-A599-4156A7F7DF8B}" srcOrd="0" destOrd="0" parTransId="{BFA26A69-1971-4781-B1AE-C4F251CD1CC6}" sibTransId="{4775ADE3-3146-40BE-B49A-B7C0E3DF1582}"/>
    <dgm:cxn modelId="{18C1E20F-EED0-4BCE-8F83-192A587EB6BD}" srcId="{746C6932-C49B-4BD8-9C1D-ED7B292DE216}" destId="{08B5A7E3-9BD7-4FF3-BDB9-A7D1758AD49C}" srcOrd="0" destOrd="0" parTransId="{7C9E912C-3A82-43F8-BCCA-20211433B0E9}" sibTransId="{A97129B9-1581-47A6-B987-A8D011C2C2B3}"/>
    <dgm:cxn modelId="{C3BC50A7-FC8C-4F8C-BD6A-8AFB00F14EBF}" type="presOf" srcId="{BC4746DF-B6DF-46D0-A80B-16E73CC7ED94}" destId="{8DC1296E-369A-43E0-B468-490051B69C87}"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1469D082-167B-4D8A-90BC-294C1999F5B4}" type="presOf" srcId="{83EC3EA9-6BDB-4DEE-8CCB-0588025A6BFD}" destId="{07C0C023-D5B1-438C-B7D0-023442B978D8}" srcOrd="0" destOrd="0" presId="urn:microsoft.com/office/officeart/2005/8/layout/hList1"/>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A6AD1E76-06C9-49BF-934C-379591025BD5}" type="presParOf" srcId="{E761344F-A900-4122-AC6B-E528FBC76E32}" destId="{07B25F9C-D465-4EDF-A79F-A1E2080D711D}" srcOrd="2"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71180"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96731" y="26118"/>
        <a:ext cx="1402855" cy="821272"/>
      </dsp:txXfrm>
    </dsp:sp>
    <dsp:sp modelId="{BD9AD055-ACE8-4502-95EC-58200CA2F601}">
      <dsp:nvSpPr>
        <dsp:cNvPr id="0" name=""/>
        <dsp:cNvSpPr/>
      </dsp:nvSpPr>
      <dsp:spPr>
        <a:xfrm>
          <a:off x="1753086"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8579"/>
        <a:ext cx="215767" cy="216349"/>
      </dsp:txXfrm>
    </dsp:sp>
    <dsp:sp modelId="{33FA4BE3-4D28-4338-8AEF-D645B8228256}">
      <dsp:nvSpPr>
        <dsp:cNvPr id="0" name=""/>
        <dsp:cNvSpPr/>
      </dsp:nvSpPr>
      <dsp:spPr>
        <a:xfrm>
          <a:off x="220672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32272" y="26118"/>
        <a:ext cx="1402855" cy="821272"/>
      </dsp:txXfrm>
    </dsp:sp>
    <dsp:sp modelId="{B8B1C417-C45C-4176-8466-907F422D0C3D}">
      <dsp:nvSpPr>
        <dsp:cNvPr id="0" name=""/>
        <dsp:cNvSpPr/>
      </dsp:nvSpPr>
      <dsp:spPr>
        <a:xfrm>
          <a:off x="3788627"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88627" y="328579"/>
        <a:ext cx="215767" cy="216349"/>
      </dsp:txXfrm>
    </dsp:sp>
    <dsp:sp modelId="{22CCE1AA-DC4A-442D-87A1-3565E552A978}">
      <dsp:nvSpPr>
        <dsp:cNvPr id="0" name=""/>
        <dsp:cNvSpPr/>
      </dsp:nvSpPr>
      <dsp:spPr>
        <a:xfrm>
          <a:off x="424226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by paying penalty.</a:t>
          </a:r>
        </a:p>
      </dsp:txBody>
      <dsp:txXfrm>
        <a:off x="4267812" y="26118"/>
        <a:ext cx="1402855" cy="821272"/>
      </dsp:txXfrm>
    </dsp:sp>
    <dsp:sp modelId="{FBBCACEC-FC4A-40CE-A3F1-61D9C7AA3DC9}">
      <dsp:nvSpPr>
        <dsp:cNvPr id="0" name=""/>
        <dsp:cNvSpPr/>
      </dsp:nvSpPr>
      <dsp:spPr>
        <a:xfrm rot="5400000">
          <a:off x="4815121" y="97471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861066" y="1000890"/>
        <a:ext cx="216349" cy="215767"/>
      </dsp:txXfrm>
    </dsp:sp>
    <dsp:sp modelId="{4A27DFF2-BAB1-4FCD-9AAA-59CAAF7D8310}">
      <dsp:nvSpPr>
        <dsp:cNvPr id="0" name=""/>
        <dsp:cNvSpPr/>
      </dsp:nvSpPr>
      <dsp:spPr>
        <a:xfrm>
          <a:off x="424226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a:t>
          </a:r>
          <a:r>
            <a:rPr lang="en-US" sz="1000" i="1" kern="1200"/>
            <a:t>Refer Ops 6 - Release Lapse</a:t>
          </a:r>
          <a:r>
            <a:rPr lang="en-US" sz="1050" i="1" kern="1200"/>
            <a:t>)</a:t>
          </a:r>
        </a:p>
      </dsp:txBody>
      <dsp:txXfrm>
        <a:off x="4267812" y="1480076"/>
        <a:ext cx="1402855" cy="821272"/>
      </dsp:txXfrm>
    </dsp:sp>
    <dsp:sp modelId="{DE047D64-EF34-4688-8170-2B4AB7A3A337}">
      <dsp:nvSpPr>
        <dsp:cNvPr id="0" name=""/>
        <dsp:cNvSpPr/>
      </dsp:nvSpPr>
      <dsp:spPr>
        <a:xfrm rot="10800000">
          <a:off x="3806074"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898546" y="1782537"/>
        <a:ext cx="215767" cy="216349"/>
      </dsp:txXfrm>
    </dsp:sp>
    <dsp:sp modelId="{F459453A-5431-4B24-92DA-E772381E0D11}">
      <dsp:nvSpPr>
        <dsp:cNvPr id="0" name=""/>
        <dsp:cNvSpPr/>
      </dsp:nvSpPr>
      <dsp:spPr>
        <a:xfrm>
          <a:off x="220672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Penalty Application </a:t>
          </a:r>
        </a:p>
      </dsp:txBody>
      <dsp:txXfrm>
        <a:off x="2232272" y="1480076"/>
        <a:ext cx="1402855" cy="821272"/>
      </dsp:txXfrm>
    </dsp:sp>
    <dsp:sp modelId="{005187FD-5D59-4B04-9D40-459413F71A77}">
      <dsp:nvSpPr>
        <dsp:cNvPr id="0" name=""/>
        <dsp:cNvSpPr/>
      </dsp:nvSpPr>
      <dsp:spPr>
        <a:xfrm rot="10800000">
          <a:off x="1770533"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3005" y="1782537"/>
        <a:ext cx="215767" cy="216349"/>
      </dsp:txXfrm>
    </dsp:sp>
    <dsp:sp modelId="{CAAF84C3-E9BD-48B4-BEE2-CB382BABBF2D}">
      <dsp:nvSpPr>
        <dsp:cNvPr id="0" name=""/>
        <dsp:cNvSpPr/>
      </dsp:nvSpPr>
      <dsp:spPr>
        <a:xfrm>
          <a:off x="171180"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96731" y="1480076"/>
        <a:ext cx="1402855" cy="821272"/>
      </dsp:txXfrm>
    </dsp:sp>
    <dsp:sp modelId="{B9832E51-0B39-413E-B5E2-D3416C9D0CB4}">
      <dsp:nvSpPr>
        <dsp:cNvPr id="0" name=""/>
        <dsp:cNvSpPr/>
      </dsp:nvSpPr>
      <dsp:spPr>
        <a:xfrm rot="5400000">
          <a:off x="744039" y="2428676"/>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89984" y="2454847"/>
        <a:ext cx="216349" cy="215767"/>
      </dsp:txXfrm>
    </dsp:sp>
    <dsp:sp modelId="{CCADAF8E-CE3F-45E1-973B-3EBDA2DA1910}">
      <dsp:nvSpPr>
        <dsp:cNvPr id="0" name=""/>
        <dsp:cNvSpPr/>
      </dsp:nvSpPr>
      <dsp:spPr>
        <a:xfrm>
          <a:off x="171180"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96731" y="2934033"/>
        <a:ext cx="1402855" cy="821272"/>
      </dsp:txXfrm>
    </dsp:sp>
    <dsp:sp modelId="{804C9E42-0703-4181-9305-C5B819BE02E4}">
      <dsp:nvSpPr>
        <dsp:cNvPr id="0" name=""/>
        <dsp:cNvSpPr/>
      </dsp:nvSpPr>
      <dsp:spPr>
        <a:xfrm>
          <a:off x="1753086" y="316437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36495"/>
        <a:ext cx="215767" cy="216349"/>
      </dsp:txXfrm>
    </dsp:sp>
    <dsp:sp modelId="{EBEA8537-8968-45D3-BE08-1BB214221E95}">
      <dsp:nvSpPr>
        <dsp:cNvPr id="0" name=""/>
        <dsp:cNvSpPr/>
      </dsp:nvSpPr>
      <dsp:spPr>
        <a:xfrm>
          <a:off x="2206721"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including Penalty.</a:t>
          </a:r>
        </a:p>
      </dsp:txBody>
      <dsp:txXfrm>
        <a:off x="2232272" y="2934033"/>
        <a:ext cx="1402855" cy="8212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31836"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58059" y="29448"/>
        <a:ext cx="1439765" cy="842880"/>
      </dsp:txXfrm>
    </dsp:sp>
    <dsp:sp modelId="{BD9AD055-ACE8-4502-95EC-58200CA2F601}">
      <dsp:nvSpPr>
        <dsp:cNvPr id="0" name=""/>
        <dsp:cNvSpPr/>
      </dsp:nvSpPr>
      <dsp:spPr>
        <a:xfrm>
          <a:off x="1755361"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9868"/>
        <a:ext cx="221444" cy="222040"/>
      </dsp:txXfrm>
    </dsp:sp>
    <dsp:sp modelId="{33FA4BE3-4D28-4338-8AEF-D645B8228256}">
      <dsp:nvSpPr>
        <dsp:cNvPr id="0" name=""/>
        <dsp:cNvSpPr/>
      </dsp:nvSpPr>
      <dsp:spPr>
        <a:xfrm>
          <a:off x="2220931"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47154" y="29448"/>
        <a:ext cx="1439765" cy="842880"/>
      </dsp:txXfrm>
    </dsp:sp>
    <dsp:sp modelId="{B8B1C417-C45C-4176-8466-907F422D0C3D}">
      <dsp:nvSpPr>
        <dsp:cNvPr id="0" name=""/>
        <dsp:cNvSpPr/>
      </dsp:nvSpPr>
      <dsp:spPr>
        <a:xfrm>
          <a:off x="3844457"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44457" y="339868"/>
        <a:ext cx="221444" cy="222040"/>
      </dsp:txXfrm>
    </dsp:sp>
    <dsp:sp modelId="{22CCE1AA-DC4A-442D-87A1-3565E552A978}">
      <dsp:nvSpPr>
        <dsp:cNvPr id="0" name=""/>
        <dsp:cNvSpPr/>
      </dsp:nvSpPr>
      <dsp:spPr>
        <a:xfrm>
          <a:off x="4310027"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but </a:t>
          </a:r>
          <a:r>
            <a:rPr lang="en-US" sz="1050" i="1" kern="1200"/>
            <a:t>waiving</a:t>
          </a:r>
          <a:r>
            <a:rPr lang="en-US" sz="1050" kern="1200"/>
            <a:t> paying penalty.</a:t>
          </a:r>
        </a:p>
      </dsp:txBody>
      <dsp:txXfrm>
        <a:off x="4336250" y="29448"/>
        <a:ext cx="1439765" cy="842880"/>
      </dsp:txXfrm>
    </dsp:sp>
    <dsp:sp modelId="{FBBCACEC-FC4A-40CE-A3F1-61D9C7AA3DC9}">
      <dsp:nvSpPr>
        <dsp:cNvPr id="0" name=""/>
        <dsp:cNvSpPr/>
      </dsp:nvSpPr>
      <dsp:spPr>
        <a:xfrm rot="5400000">
          <a:off x="4897958" y="1003006"/>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945112" y="1029866"/>
        <a:ext cx="222040" cy="221444"/>
      </dsp:txXfrm>
    </dsp:sp>
    <dsp:sp modelId="{4A27DFF2-BAB1-4FCD-9AAA-59CAAF7D8310}">
      <dsp:nvSpPr>
        <dsp:cNvPr id="0" name=""/>
        <dsp:cNvSpPr/>
      </dsp:nvSpPr>
      <dsp:spPr>
        <a:xfrm>
          <a:off x="4310027"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(Refer Ops 6 - Release Lapse)</a:t>
          </a:r>
        </a:p>
      </dsp:txBody>
      <dsp:txXfrm>
        <a:off x="4336250" y="1521659"/>
        <a:ext cx="1439765" cy="842880"/>
      </dsp:txXfrm>
    </dsp:sp>
    <dsp:sp modelId="{DE047D64-EF34-4688-8170-2B4AB7A3A337}">
      <dsp:nvSpPr>
        <dsp:cNvPr id="0" name=""/>
        <dsp:cNvSpPr/>
      </dsp:nvSpPr>
      <dsp:spPr>
        <a:xfrm rot="10800000">
          <a:off x="3862364"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957268" y="1832079"/>
        <a:ext cx="221444" cy="222040"/>
      </dsp:txXfrm>
    </dsp:sp>
    <dsp:sp modelId="{F459453A-5431-4B24-92DA-E772381E0D11}">
      <dsp:nvSpPr>
        <dsp:cNvPr id="0" name=""/>
        <dsp:cNvSpPr/>
      </dsp:nvSpPr>
      <dsp:spPr>
        <a:xfrm>
          <a:off x="2220931"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a:t>
          </a:r>
          <a:r>
            <a:rPr lang="en-US" sz="1050" i="1" kern="1200"/>
            <a:t>NOT</a:t>
          </a:r>
          <a:r>
            <a:rPr lang="en-US" sz="1050" kern="1200"/>
            <a:t> Penalty Application </a:t>
          </a:r>
        </a:p>
      </dsp:txBody>
      <dsp:txXfrm>
        <a:off x="2247154" y="1521659"/>
        <a:ext cx="1439765" cy="842880"/>
      </dsp:txXfrm>
    </dsp:sp>
    <dsp:sp modelId="{005187FD-5D59-4B04-9D40-459413F71A77}">
      <dsp:nvSpPr>
        <dsp:cNvPr id="0" name=""/>
        <dsp:cNvSpPr/>
      </dsp:nvSpPr>
      <dsp:spPr>
        <a:xfrm rot="10800000">
          <a:off x="1773268"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8172" y="1832079"/>
        <a:ext cx="221444" cy="222040"/>
      </dsp:txXfrm>
    </dsp:sp>
    <dsp:sp modelId="{CAAF84C3-E9BD-48B4-BEE2-CB382BABBF2D}">
      <dsp:nvSpPr>
        <dsp:cNvPr id="0" name=""/>
        <dsp:cNvSpPr/>
      </dsp:nvSpPr>
      <dsp:spPr>
        <a:xfrm>
          <a:off x="131836"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58059" y="1521659"/>
        <a:ext cx="1439765" cy="842880"/>
      </dsp:txXfrm>
    </dsp:sp>
    <dsp:sp modelId="{B9832E51-0B39-413E-B5E2-D3416C9D0CB4}">
      <dsp:nvSpPr>
        <dsp:cNvPr id="0" name=""/>
        <dsp:cNvSpPr/>
      </dsp:nvSpPr>
      <dsp:spPr>
        <a:xfrm rot="5400000">
          <a:off x="719767" y="2495218"/>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66921" y="2522078"/>
        <a:ext cx="222040" cy="221444"/>
      </dsp:txXfrm>
    </dsp:sp>
    <dsp:sp modelId="{CCADAF8E-CE3F-45E1-973B-3EBDA2DA1910}">
      <dsp:nvSpPr>
        <dsp:cNvPr id="0" name=""/>
        <dsp:cNvSpPr/>
      </dsp:nvSpPr>
      <dsp:spPr>
        <a:xfrm>
          <a:off x="131836"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58059" y="3013870"/>
        <a:ext cx="1439765" cy="842880"/>
      </dsp:txXfrm>
    </dsp:sp>
    <dsp:sp modelId="{804C9E42-0703-4181-9305-C5B819BE02E4}">
      <dsp:nvSpPr>
        <dsp:cNvPr id="0" name=""/>
        <dsp:cNvSpPr/>
      </dsp:nvSpPr>
      <dsp:spPr>
        <a:xfrm>
          <a:off x="1755361" y="3250277"/>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24291"/>
        <a:ext cx="221444" cy="222040"/>
      </dsp:txXfrm>
    </dsp:sp>
    <dsp:sp modelId="{EBEA8537-8968-45D3-BE08-1BB214221E95}">
      <dsp:nvSpPr>
        <dsp:cNvPr id="0" name=""/>
        <dsp:cNvSpPr/>
      </dsp:nvSpPr>
      <dsp:spPr>
        <a:xfrm>
          <a:off x="2220931"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excluding Penalty.</a:t>
          </a:r>
        </a:p>
      </dsp:txBody>
      <dsp:txXfrm>
        <a:off x="2247154" y="3013870"/>
        <a:ext cx="1439765" cy="842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60" y="12682"/>
          <a:ext cx="1619398" cy="647759"/>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on - 'All' Lapsed CG's</a:t>
          </a:r>
        </a:p>
      </dsp:txBody>
      <dsp:txXfrm>
        <a:off x="1660" y="12682"/>
        <a:ext cx="1619398" cy="647759"/>
      </dsp:txXfrm>
    </dsp:sp>
    <dsp:sp modelId="{8DC1296E-369A-43E0-B468-490051B69C87}">
      <dsp:nvSpPr>
        <dsp:cNvPr id="0" name=""/>
        <dsp:cNvSpPr/>
      </dsp:nvSpPr>
      <dsp:spPr>
        <a:xfrm>
          <a:off x="1660" y="660442"/>
          <a:ext cx="1619398" cy="13176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All lapsed CG's irrespective of any criteria are displayed </a:t>
          </a:r>
        </a:p>
      </dsp:txBody>
      <dsp:txXfrm>
        <a:off x="1660" y="660442"/>
        <a:ext cx="1619398" cy="1317600"/>
      </dsp:txXfrm>
    </dsp:sp>
    <dsp:sp modelId="{6B8E3213-EC4D-4A52-8995-196AF118CBDC}">
      <dsp:nvSpPr>
        <dsp:cNvPr id="0" name=""/>
        <dsp:cNvSpPr/>
      </dsp:nvSpPr>
      <dsp:spPr>
        <a:xfrm>
          <a:off x="1847775" y="12682"/>
          <a:ext cx="1619398" cy="647759"/>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on - 'BATCHDAN' based</a:t>
          </a:r>
        </a:p>
      </dsp:txBody>
      <dsp:txXfrm>
        <a:off x="1847775" y="12682"/>
        <a:ext cx="1619398" cy="647759"/>
      </dsp:txXfrm>
    </dsp:sp>
    <dsp:sp modelId="{121B41C7-1A4A-4D8C-A072-700F6C8EA4DD}">
      <dsp:nvSpPr>
        <dsp:cNvPr id="0" name=""/>
        <dsp:cNvSpPr/>
      </dsp:nvSpPr>
      <dsp:spPr>
        <a:xfrm>
          <a:off x="1847775" y="660442"/>
          <a:ext cx="1619398" cy="13176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based on values in following fields lapsed CG's will be displayed:</a:t>
          </a:r>
        </a:p>
        <a:p>
          <a:pPr marL="114300" lvl="2" indent="-57150" algn="l" defTabSz="488950">
            <a:lnSpc>
              <a:spcPct val="90000"/>
            </a:lnSpc>
            <a:spcBef>
              <a:spcPct val="0"/>
            </a:spcBef>
            <a:spcAft>
              <a:spcPct val="15000"/>
            </a:spcAft>
            <a:buChar char="••"/>
          </a:pPr>
          <a:r>
            <a:rPr lang="en-US" sz="1100" kern="1200"/>
            <a:t>MLI Name</a:t>
          </a:r>
        </a:p>
        <a:p>
          <a:pPr marL="114300" lvl="2" indent="-57150" algn="l" defTabSz="488950">
            <a:lnSpc>
              <a:spcPct val="90000"/>
            </a:lnSpc>
            <a:spcBef>
              <a:spcPct val="0"/>
            </a:spcBef>
            <a:spcAft>
              <a:spcPct val="15000"/>
            </a:spcAft>
            <a:buChar char="••"/>
          </a:pPr>
          <a:r>
            <a:rPr lang="en-US" sz="1100" kern="1200"/>
            <a:t>Scheme Name</a:t>
          </a:r>
        </a:p>
        <a:p>
          <a:pPr marL="114300" lvl="2" indent="-57150" algn="l" defTabSz="488950">
            <a:lnSpc>
              <a:spcPct val="90000"/>
            </a:lnSpc>
            <a:spcBef>
              <a:spcPct val="0"/>
            </a:spcBef>
            <a:spcAft>
              <a:spcPct val="15000"/>
            </a:spcAft>
            <a:buChar char="••"/>
          </a:pPr>
          <a:r>
            <a:rPr lang="en-US" sz="1100" kern="1200"/>
            <a:t>BATCHDAN</a:t>
          </a:r>
        </a:p>
      </dsp:txBody>
      <dsp:txXfrm>
        <a:off x="1847775" y="660442"/>
        <a:ext cx="1619398" cy="1317600"/>
      </dsp:txXfrm>
    </dsp:sp>
    <dsp:sp modelId="{07C0C023-D5B1-438C-B7D0-023442B978D8}">
      <dsp:nvSpPr>
        <dsp:cNvPr id="0" name=""/>
        <dsp:cNvSpPr/>
      </dsp:nvSpPr>
      <dsp:spPr>
        <a:xfrm>
          <a:off x="3693890" y="12682"/>
          <a:ext cx="1619398" cy="647759"/>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to selectively seach specific CG</a:t>
          </a:r>
        </a:p>
      </dsp:txBody>
      <dsp:txXfrm>
        <a:off x="3693890" y="12682"/>
        <a:ext cx="1619398" cy="647759"/>
      </dsp:txXfrm>
    </dsp:sp>
    <dsp:sp modelId="{ED4F2CEA-B800-47CC-A7B1-73A67F31AF30}">
      <dsp:nvSpPr>
        <dsp:cNvPr id="0" name=""/>
        <dsp:cNvSpPr/>
      </dsp:nvSpPr>
      <dsp:spPr>
        <a:xfrm>
          <a:off x="3693890" y="660442"/>
          <a:ext cx="1619398" cy="13176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based on values in following fields lapsed CG's will be displayed:</a:t>
          </a:r>
        </a:p>
        <a:p>
          <a:pPr marL="114300" lvl="2" indent="-57150" algn="l" defTabSz="488950">
            <a:lnSpc>
              <a:spcPct val="90000"/>
            </a:lnSpc>
            <a:spcBef>
              <a:spcPct val="0"/>
            </a:spcBef>
            <a:spcAft>
              <a:spcPct val="15000"/>
            </a:spcAft>
            <a:buChar char="••"/>
          </a:pPr>
          <a:r>
            <a:rPr lang="en-US" sz="1100" kern="1200"/>
            <a:t>MLI Name</a:t>
          </a:r>
        </a:p>
        <a:p>
          <a:pPr marL="114300" lvl="2" indent="-57150" algn="l" defTabSz="488950">
            <a:lnSpc>
              <a:spcPct val="90000"/>
            </a:lnSpc>
            <a:spcBef>
              <a:spcPct val="0"/>
            </a:spcBef>
            <a:spcAft>
              <a:spcPct val="15000"/>
            </a:spcAft>
            <a:buChar char="••"/>
          </a:pPr>
          <a:r>
            <a:rPr lang="en-US" sz="1100" kern="1200"/>
            <a:t>Scheme Name</a:t>
          </a:r>
        </a:p>
        <a:p>
          <a:pPr marL="114300" lvl="2" indent="-57150" algn="l" defTabSz="488950">
            <a:lnSpc>
              <a:spcPct val="90000"/>
            </a:lnSpc>
            <a:spcBef>
              <a:spcPct val="0"/>
            </a:spcBef>
            <a:spcAft>
              <a:spcPct val="15000"/>
            </a:spcAft>
            <a:buChar char="••"/>
          </a:pPr>
          <a:r>
            <a:rPr lang="en-US" sz="1100" kern="1200"/>
            <a:t>CGPAN</a:t>
          </a:r>
        </a:p>
      </dsp:txBody>
      <dsp:txXfrm>
        <a:off x="3693890" y="660442"/>
        <a:ext cx="1619398" cy="13176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 y="34800"/>
          <a:ext cx="1562262" cy="576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'All'</a:t>
          </a:r>
        </a:p>
      </dsp:txBody>
      <dsp:txXfrm>
        <a:off x="16" y="34800"/>
        <a:ext cx="1562262" cy="576000"/>
      </dsp:txXfrm>
    </dsp:sp>
    <dsp:sp modelId="{8DC1296E-369A-43E0-B468-490051B69C87}">
      <dsp:nvSpPr>
        <dsp:cNvPr id="0" name=""/>
        <dsp:cNvSpPr/>
      </dsp:nvSpPr>
      <dsp:spPr>
        <a:xfrm>
          <a:off x="16" y="610800"/>
          <a:ext cx="1562262" cy="878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option all the CG's will get selected and released from Lapse State.</a:t>
          </a:r>
        </a:p>
      </dsp:txBody>
      <dsp:txXfrm>
        <a:off x="16" y="610800"/>
        <a:ext cx="1562262" cy="878400"/>
      </dsp:txXfrm>
    </dsp:sp>
    <dsp:sp modelId="{07C0C023-D5B1-438C-B7D0-023442B978D8}">
      <dsp:nvSpPr>
        <dsp:cNvPr id="0" name=""/>
        <dsp:cNvSpPr/>
      </dsp:nvSpPr>
      <dsp:spPr>
        <a:xfrm>
          <a:off x="1780995" y="34800"/>
          <a:ext cx="1562262" cy="576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For selective CG(s)</a:t>
          </a:r>
        </a:p>
      </dsp:txBody>
      <dsp:txXfrm>
        <a:off x="1780995" y="34800"/>
        <a:ext cx="1562262" cy="576000"/>
      </dsp:txXfrm>
    </dsp:sp>
    <dsp:sp modelId="{ED4F2CEA-B800-47CC-A7B1-73A67F31AF30}">
      <dsp:nvSpPr>
        <dsp:cNvPr id="0" name=""/>
        <dsp:cNvSpPr/>
      </dsp:nvSpPr>
      <dsp:spPr>
        <a:xfrm>
          <a:off x="1780995" y="610800"/>
          <a:ext cx="1562262" cy="878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Only the selected CG's will get released from Lapse State.</a:t>
          </a:r>
        </a:p>
      </dsp:txBody>
      <dsp:txXfrm>
        <a:off x="1780995" y="610800"/>
        <a:ext cx="1562262" cy="87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operations that can be conducted on issued credit guarantee under education scheme. These operations involve - searching &amp; viewing a CG, marking or unmarking a CG for NPA, marking the CG as Lapses &amp; releasing the ‘Lapse’ status and Closing a CG.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3.xml><?xml version="1.0" encoding="utf-8"?>
<ds:datastoreItem xmlns:ds="http://schemas.openxmlformats.org/officeDocument/2006/customXml" ds:itemID="{485F2482-28C2-49F7-8101-39359B5DCDB5}"/>
</file>

<file path=customXml/itemProps4.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43D8535-5583-4BF6-AC3A-D1D44409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8951</TotalTime>
  <Pages>1</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Operations</dc:subject>
  <dc:creator>Sachin Patange/Solution Architect</dc:creator>
  <cp:keywords/>
  <dc:description/>
  <cp:lastModifiedBy>Sachin Patange</cp:lastModifiedBy>
  <cp:revision>125</cp:revision>
  <cp:lastPrinted>2016-08-05T11:50:00Z</cp:lastPrinted>
  <dcterms:created xsi:type="dcterms:W3CDTF">2016-09-22T09:08:00Z</dcterms:created>
  <dcterms:modified xsi:type="dcterms:W3CDTF">2017-05-27T15:56:00Z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