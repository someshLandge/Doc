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28792067" w:displacedByCustomXml="next"/>
    <w:sdt>
      <w:sdtPr>
        <w:id w:val="-1182281750"/>
        <w:docPartObj>
          <w:docPartGallery w:val="Cover Pages"/>
          <w:docPartUnique/>
        </w:docPartObj>
      </w:sdtPr>
      <w:sdtEndPr>
        <w:rPr>
          <w:rFonts w:ascii="Arial Narrow" w:eastAsia="Times New Roman" w:hAnsi="Arial Narrow" w:cs="Arial"/>
          <w:b/>
          <w:bCs/>
          <w:caps/>
          <w:kern w:val="32"/>
          <w:sz w:val="28"/>
          <w:szCs w:val="28"/>
        </w:rPr>
      </w:sdtEndPr>
      <w:sdtContent>
        <w:p w14:paraId="759EFF5C" w14:textId="7FA13573" w:rsidR="0028784B" w:rsidRDefault="0028784B">
          <w:r>
            <w:rPr>
              <w:noProof/>
            </w:rPr>
            <mc:AlternateContent>
              <mc:Choice Requires="wpg">
                <w:drawing>
                  <wp:anchor distT="0" distB="0" distL="114300" distR="114300" simplePos="0" relativeHeight="251758592" behindDoc="0" locked="0" layoutInCell="1" allowOverlap="1" wp14:anchorId="6FB7577F" wp14:editId="4BFF8C4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BEE53C7" id="Group 149" o:spid="_x0000_s1026" style="position:absolute;margin-left:0;margin-top:0;width:8in;height:95.7pt;z-index:25175859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757568" behindDoc="0" locked="0" layoutInCell="1" allowOverlap="1" wp14:anchorId="1B65B769" wp14:editId="09A515C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FEEDFF" w14:textId="77777777" w:rsidR="000413AA" w:rsidRDefault="000413AA">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EFCFD31" w14:textId="79A7E832" w:rsidR="000413AA" w:rsidRDefault="000413AA">
                                    <w:pPr>
                                      <w:pStyle w:val="NoSpacing"/>
                                      <w:jc w:val="right"/>
                                      <w:rPr>
                                        <w:color w:val="595959" w:themeColor="text1" w:themeTint="A6"/>
                                        <w:sz w:val="20"/>
                                        <w:szCs w:val="20"/>
                                      </w:rPr>
                                    </w:pPr>
                                    <w:r>
                                      <w:rPr>
                                        <w:color w:val="595959" w:themeColor="text1" w:themeTint="A6"/>
                                        <w:sz w:val="20"/>
                                        <w:szCs w:val="20"/>
                                      </w:rPr>
                                      <w:t xml:space="preserve">This document summarizes functional needs of claims, recoveries and refund that can be conducted on issued credit guarantee under Standup India scheme. </w:t>
                                    </w:r>
                                    <w:r>
                                      <w:rPr>
                                        <w:color w:val="595959" w:themeColor="text1" w:themeTint="A6"/>
                                        <w:sz w:val="20"/>
                                        <w:szCs w:val="20"/>
                                      </w:rPr>
                                      <w:br/>
                                      <w:t xml:space="preserve">Intention is to collate &amp; track functional specifications of underlying business processes for Standup India loan guarantee business and provide a firm base for further interpretations of software requirements &amp; specifications.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B65B769" id="_x0000_t202" coordsize="21600,21600" o:spt="202" path="m,l,21600r21600,l21600,xe">
                    <v:stroke joinstyle="miter"/>
                    <v:path gradientshapeok="t" o:connecttype="rect"/>
                  </v:shapetype>
                  <v:shape id="Text Box 153" o:spid="_x0000_s1026" type="#_x0000_t202" style="position:absolute;margin-left:0;margin-top:0;width:8in;height:79.5pt;z-index:25175756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00FEEDFF" w14:textId="77777777" w:rsidR="000413AA" w:rsidRDefault="000413AA">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EFCFD31" w14:textId="79A7E832" w:rsidR="000413AA" w:rsidRDefault="000413AA">
                              <w:pPr>
                                <w:pStyle w:val="NoSpacing"/>
                                <w:jc w:val="right"/>
                                <w:rPr>
                                  <w:color w:val="595959" w:themeColor="text1" w:themeTint="A6"/>
                                  <w:sz w:val="20"/>
                                  <w:szCs w:val="20"/>
                                </w:rPr>
                              </w:pPr>
                              <w:r>
                                <w:rPr>
                                  <w:color w:val="595959" w:themeColor="text1" w:themeTint="A6"/>
                                  <w:sz w:val="20"/>
                                  <w:szCs w:val="20"/>
                                </w:rPr>
                                <w:t xml:space="preserve">This document summarizes functional needs of claims, recoveries and refund that can be conducted on issued credit guarantee under Standup India scheme. </w:t>
                              </w:r>
                              <w:r>
                                <w:rPr>
                                  <w:color w:val="595959" w:themeColor="text1" w:themeTint="A6"/>
                                  <w:sz w:val="20"/>
                                  <w:szCs w:val="20"/>
                                </w:rPr>
                                <w:br/>
                                <w:t xml:space="preserve">Intention is to collate &amp; track functional specifications of underlying business processes for Standup India loan guarantee business and provide a firm base for further interpretations of software requirements &amp; specifications.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55520" behindDoc="0" locked="0" layoutInCell="1" allowOverlap="1" wp14:anchorId="5088EBD4" wp14:editId="1D41456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8A2B6C" w14:textId="00F30603" w:rsidR="000413AA" w:rsidRDefault="00047F5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413AA">
                                      <w:rPr>
                                        <w:caps/>
                                        <w:color w:val="5B9BD5" w:themeColor="accent1"/>
                                        <w:sz w:val="64"/>
                                        <w:szCs w:val="64"/>
                                      </w:rPr>
                                      <w:t>Business Requirement Document</w:t>
                                    </w:r>
                                  </w:sdtContent>
                                </w:sdt>
                              </w:p>
                              <w:p w14:paraId="01B0C5C0" w14:textId="5EC0902B" w:rsidR="000413AA" w:rsidRDefault="00047F53">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0413AA">
                                      <w:rPr>
                                        <w:color w:val="404040" w:themeColor="text1" w:themeTint="BF"/>
                                        <w:sz w:val="36"/>
                                        <w:szCs w:val="36"/>
                                      </w:rPr>
                                      <w:t>Claims, Recoveries &amp; Refund</w:t>
                                    </w:r>
                                  </w:sdtContent>
                                </w:sdt>
                                <w:r w:rsidR="000413AA">
                                  <w:rPr>
                                    <w:color w:val="404040" w:themeColor="text1" w:themeTint="BF"/>
                                    <w:sz w:val="36"/>
                                    <w:szCs w:val="36"/>
                                  </w:rPr>
                                  <w:t xml:space="preserve"> for Standup India</w:t>
                                </w:r>
                                <w:r w:rsidR="000413AA" w:rsidRPr="0045634A">
                                  <w:rPr>
                                    <w:color w:val="404040" w:themeColor="text1" w:themeTint="BF"/>
                                    <w:sz w:val="36"/>
                                    <w:szCs w:val="36"/>
                                  </w:rPr>
                                  <w:t xml:space="preserve"> Loan</w:t>
                                </w:r>
                                <w:r w:rsidR="000413AA">
                                  <w:rPr>
                                    <w:color w:val="404040" w:themeColor="text1" w:themeTint="BF"/>
                                    <w:sz w:val="36"/>
                                    <w:szCs w:val="36"/>
                                  </w:rPr>
                                  <w:t xml:space="preserve"> Scheme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088EBD4" id="Text Box 154" o:spid="_x0000_s1027" type="#_x0000_t202" style="position:absolute;margin-left:0;margin-top:0;width:8in;height:286.5pt;z-index:25175552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A8A2B6C" w14:textId="00F30603" w:rsidR="000413AA" w:rsidRDefault="000413A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Business Requirement Document</w:t>
                              </w:r>
                            </w:sdtContent>
                          </w:sdt>
                        </w:p>
                        <w:p w14:paraId="01B0C5C0" w14:textId="5EC0902B" w:rsidR="000413AA" w:rsidRDefault="000413AA">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Claims, Recoveries &amp; Refund</w:t>
                              </w:r>
                            </w:sdtContent>
                          </w:sdt>
                          <w:r>
                            <w:rPr>
                              <w:color w:val="404040" w:themeColor="text1" w:themeTint="BF"/>
                              <w:sz w:val="36"/>
                              <w:szCs w:val="36"/>
                            </w:rPr>
                            <w:t xml:space="preserve"> for Standup India</w:t>
                          </w:r>
                          <w:r w:rsidRPr="0045634A">
                            <w:rPr>
                              <w:color w:val="404040" w:themeColor="text1" w:themeTint="BF"/>
                              <w:sz w:val="36"/>
                              <w:szCs w:val="36"/>
                            </w:rPr>
                            <w:t xml:space="preserve"> Loan</w:t>
                          </w:r>
                          <w:r>
                            <w:rPr>
                              <w:color w:val="404040" w:themeColor="text1" w:themeTint="BF"/>
                              <w:sz w:val="36"/>
                              <w:szCs w:val="36"/>
                            </w:rPr>
                            <w:t xml:space="preserve"> Scheme</w:t>
                          </w:r>
                        </w:p>
                      </w:txbxContent>
                    </v:textbox>
                    <w10:wrap type="square" anchorx="page" anchory="page"/>
                  </v:shape>
                </w:pict>
              </mc:Fallback>
            </mc:AlternateContent>
          </w:r>
        </w:p>
        <w:p w14:paraId="30486A7A" w14:textId="438561D0" w:rsidR="0028784B" w:rsidRDefault="0028784B">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br w:type="page"/>
          </w:r>
        </w:p>
      </w:sdtContent>
    </w:sdt>
    <w:p w14:paraId="650E8767" w14:textId="77777777" w:rsidR="0085005D" w:rsidRDefault="0085005D">
      <w:pPr>
        <w:rPr>
          <w:rFonts w:ascii="Arial Narrow" w:eastAsia="Times New Roman" w:hAnsi="Arial Narrow" w:cs="Arial"/>
          <w:b/>
          <w:bCs/>
          <w:caps/>
          <w:kern w:val="32"/>
          <w:sz w:val="28"/>
          <w:szCs w:val="28"/>
        </w:rPr>
      </w:pPr>
    </w:p>
    <w:p w14:paraId="2AF2A9D4" w14:textId="77777777" w:rsidR="004130C9" w:rsidRDefault="004130C9" w:rsidP="0085005D">
      <w:pPr>
        <w:rPr>
          <w:rFonts w:eastAsia="Times New Roman"/>
          <w:b/>
        </w:rPr>
      </w:pPr>
    </w:p>
    <w:p w14:paraId="6E0F65BA" w14:textId="77777777" w:rsidR="004130C9" w:rsidRDefault="004130C9" w:rsidP="0085005D">
      <w:pPr>
        <w:rPr>
          <w:rFonts w:eastAsia="Times New Roman"/>
          <w:b/>
        </w:rPr>
      </w:pPr>
    </w:p>
    <w:p w14:paraId="5FBE88E7" w14:textId="77777777" w:rsidR="004130C9" w:rsidRDefault="004130C9" w:rsidP="0085005D">
      <w:pPr>
        <w:rPr>
          <w:rFonts w:eastAsia="Times New Roman"/>
          <w:b/>
        </w:rPr>
      </w:pPr>
    </w:p>
    <w:p w14:paraId="796D5993" w14:textId="66BBC695" w:rsidR="0085005D" w:rsidRPr="00A72EC8" w:rsidRDefault="00A72EC8" w:rsidP="0085005D">
      <w:pPr>
        <w:rPr>
          <w:rFonts w:eastAsia="Times New Roman"/>
          <w:b/>
        </w:rPr>
      </w:pPr>
      <w:r w:rsidRPr="00A72EC8">
        <w:rPr>
          <w:rFonts w:eastAsia="Times New Roman"/>
          <w:b/>
        </w:rPr>
        <w:t xml:space="preserve">Document </w:t>
      </w:r>
      <w:r w:rsidR="0085005D" w:rsidRPr="00A72EC8">
        <w:rPr>
          <w:rFonts w:eastAsia="Times New Roman"/>
          <w:b/>
        </w:rPr>
        <w:t>Version History</w:t>
      </w:r>
    </w:p>
    <w:tbl>
      <w:tblPr>
        <w:tblStyle w:val="GridTable4-Accent3"/>
        <w:tblW w:w="0" w:type="auto"/>
        <w:tblLook w:val="04A0" w:firstRow="1" w:lastRow="0" w:firstColumn="1" w:lastColumn="0" w:noHBand="0" w:noVBand="1"/>
      </w:tblPr>
      <w:tblGrid>
        <w:gridCol w:w="1574"/>
        <w:gridCol w:w="2651"/>
        <w:gridCol w:w="2268"/>
        <w:gridCol w:w="2857"/>
      </w:tblGrid>
      <w:tr w:rsidR="0085005D" w:rsidRPr="0085005D" w14:paraId="12950338" w14:textId="3F10BFBF" w:rsidTr="001E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7757D01B" w14:textId="267BBDF8" w:rsidR="0085005D" w:rsidRPr="0085005D" w:rsidRDefault="0085005D" w:rsidP="0085005D">
            <w:pPr>
              <w:rPr>
                <w:rFonts w:eastAsia="Times New Roman"/>
                <w:b w:val="0"/>
                <w:bCs w:val="0"/>
              </w:rPr>
            </w:pPr>
            <w:r w:rsidRPr="0085005D">
              <w:rPr>
                <w:rFonts w:eastAsia="Times New Roman"/>
                <w:b w:val="0"/>
                <w:bCs w:val="0"/>
              </w:rPr>
              <w:t>Version No.</w:t>
            </w:r>
          </w:p>
        </w:tc>
        <w:tc>
          <w:tcPr>
            <w:tcW w:w="2651" w:type="dxa"/>
          </w:tcPr>
          <w:p w14:paraId="7ED799D6" w14:textId="7433A8F5" w:rsidR="0085005D" w:rsidRPr="0085005D"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85005D">
              <w:rPr>
                <w:rFonts w:eastAsia="Times New Roman"/>
                <w:b w:val="0"/>
                <w:bCs w:val="0"/>
              </w:rPr>
              <w:t>Remarks</w:t>
            </w:r>
          </w:p>
        </w:tc>
        <w:tc>
          <w:tcPr>
            <w:tcW w:w="2268" w:type="dxa"/>
          </w:tcPr>
          <w:p w14:paraId="303594AA" w14:textId="7CE5C559" w:rsidR="0085005D" w:rsidRPr="0085005D"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85005D">
              <w:rPr>
                <w:rFonts w:eastAsia="Times New Roman"/>
                <w:b w:val="0"/>
                <w:bCs w:val="0"/>
              </w:rPr>
              <w:t>Date</w:t>
            </w:r>
          </w:p>
        </w:tc>
        <w:tc>
          <w:tcPr>
            <w:tcW w:w="2857" w:type="dxa"/>
          </w:tcPr>
          <w:p w14:paraId="0098DE67" w14:textId="61F04898" w:rsidR="0085005D" w:rsidRPr="0085005D"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rPr>
            </w:pPr>
            <w:r w:rsidRPr="0085005D">
              <w:rPr>
                <w:rFonts w:eastAsia="Times New Roman"/>
                <w:b w:val="0"/>
              </w:rPr>
              <w:t>Author</w:t>
            </w:r>
          </w:p>
        </w:tc>
      </w:tr>
      <w:tr w:rsidR="0085005D" w14:paraId="55492D30" w14:textId="0398CAFF" w:rsidTr="001E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79A93D6D" w14:textId="64BE7BA2" w:rsidR="0085005D" w:rsidRDefault="0085005D" w:rsidP="0085005D">
            <w:pPr>
              <w:rPr>
                <w:rFonts w:eastAsia="Times New Roman"/>
                <w:b w:val="0"/>
                <w:bCs w:val="0"/>
              </w:rPr>
            </w:pPr>
            <w:r>
              <w:rPr>
                <w:rFonts w:eastAsia="Times New Roman"/>
              </w:rPr>
              <w:t>1.0</w:t>
            </w:r>
          </w:p>
        </w:tc>
        <w:tc>
          <w:tcPr>
            <w:tcW w:w="2651" w:type="dxa"/>
          </w:tcPr>
          <w:p w14:paraId="6CA686BD" w14:textId="06ACC8F6" w:rsidR="0085005D" w:rsidRDefault="00B65D9D" w:rsidP="0085005D">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Baseline</w:t>
            </w:r>
          </w:p>
        </w:tc>
        <w:tc>
          <w:tcPr>
            <w:tcW w:w="2268" w:type="dxa"/>
          </w:tcPr>
          <w:p w14:paraId="4B8C0283" w14:textId="484E3F18" w:rsidR="0085005D" w:rsidRDefault="009D36D4" w:rsidP="009D36D4">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10</w:t>
            </w:r>
            <w:r w:rsidR="0045634A">
              <w:rPr>
                <w:rFonts w:eastAsia="Times New Roman"/>
              </w:rPr>
              <w:t>-</w:t>
            </w:r>
            <w:r>
              <w:rPr>
                <w:rFonts w:eastAsia="Times New Roman"/>
              </w:rPr>
              <w:t>March</w:t>
            </w:r>
            <w:r w:rsidR="0045634A">
              <w:rPr>
                <w:rFonts w:eastAsia="Times New Roman"/>
              </w:rPr>
              <w:t>-201</w:t>
            </w:r>
            <w:r>
              <w:rPr>
                <w:rFonts w:eastAsia="Times New Roman"/>
              </w:rPr>
              <w:t>8</w:t>
            </w:r>
          </w:p>
        </w:tc>
        <w:tc>
          <w:tcPr>
            <w:tcW w:w="2857" w:type="dxa"/>
          </w:tcPr>
          <w:p w14:paraId="17B0473F" w14:textId="3B1F0487" w:rsidR="0085005D" w:rsidRDefault="0085005D" w:rsidP="0085005D">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Sachin</w:t>
            </w:r>
            <w:r w:rsidR="004130C9">
              <w:rPr>
                <w:rFonts w:eastAsia="Times New Roman"/>
              </w:rPr>
              <w:t xml:space="preserve"> Patange</w:t>
            </w:r>
          </w:p>
        </w:tc>
      </w:tr>
      <w:tr w:rsidR="00691D0C" w14:paraId="73BF3354" w14:textId="77777777" w:rsidTr="001E344A">
        <w:tc>
          <w:tcPr>
            <w:cnfStyle w:val="001000000000" w:firstRow="0" w:lastRow="0" w:firstColumn="1" w:lastColumn="0" w:oddVBand="0" w:evenVBand="0" w:oddHBand="0" w:evenHBand="0" w:firstRowFirstColumn="0" w:firstRowLastColumn="0" w:lastRowFirstColumn="0" w:lastRowLastColumn="0"/>
            <w:tcW w:w="1574" w:type="dxa"/>
          </w:tcPr>
          <w:p w14:paraId="4A4AAF57" w14:textId="6C51A331" w:rsidR="00691D0C" w:rsidRDefault="00691D0C" w:rsidP="0085005D">
            <w:pPr>
              <w:rPr>
                <w:rFonts w:eastAsia="Times New Roman"/>
              </w:rPr>
            </w:pPr>
            <w:r>
              <w:rPr>
                <w:rFonts w:eastAsia="Times New Roman"/>
              </w:rPr>
              <w:t>2.0</w:t>
            </w:r>
          </w:p>
        </w:tc>
        <w:tc>
          <w:tcPr>
            <w:tcW w:w="2651" w:type="dxa"/>
          </w:tcPr>
          <w:p w14:paraId="2E357938" w14:textId="497C8638" w:rsidR="00691D0C" w:rsidRDefault="00691D0C" w:rsidP="0085005D">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Revision to Baseline</w:t>
            </w:r>
            <w:r w:rsidR="00E6411A">
              <w:rPr>
                <w:rFonts w:eastAsia="Times New Roman"/>
              </w:rPr>
              <w:t xml:space="preserve"> – Review Comments from NCGTC</w:t>
            </w:r>
          </w:p>
        </w:tc>
        <w:tc>
          <w:tcPr>
            <w:tcW w:w="2268" w:type="dxa"/>
          </w:tcPr>
          <w:p w14:paraId="5478204D" w14:textId="67B883F2" w:rsidR="00691D0C" w:rsidRDefault="00691D0C" w:rsidP="009D36D4">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31-March-2018</w:t>
            </w:r>
          </w:p>
        </w:tc>
        <w:tc>
          <w:tcPr>
            <w:tcW w:w="2857" w:type="dxa"/>
          </w:tcPr>
          <w:p w14:paraId="1F7C0457" w14:textId="18E282C7" w:rsidR="00691D0C" w:rsidRDefault="00691D0C" w:rsidP="0085005D">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Sachin</w:t>
            </w:r>
          </w:p>
        </w:tc>
      </w:tr>
      <w:tr w:rsidR="001263E8" w14:paraId="27AE7EF2" w14:textId="77777777" w:rsidTr="001E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1C1695CA" w14:textId="58277267" w:rsidR="001263E8" w:rsidRDefault="001263E8" w:rsidP="001263E8">
            <w:pPr>
              <w:rPr>
                <w:rFonts w:eastAsia="Times New Roman"/>
              </w:rPr>
            </w:pPr>
            <w:r>
              <w:rPr>
                <w:rFonts w:eastAsia="Times New Roman"/>
              </w:rPr>
              <w:t>3.0</w:t>
            </w:r>
          </w:p>
        </w:tc>
        <w:tc>
          <w:tcPr>
            <w:tcW w:w="2651" w:type="dxa"/>
          </w:tcPr>
          <w:p w14:paraId="297D2087" w14:textId="2B1BAD6E" w:rsidR="001263E8" w:rsidRDefault="001263E8" w:rsidP="001263E8">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Revisions in claim calculations and recovery mechanism suggested by NCGTC</w:t>
            </w:r>
          </w:p>
        </w:tc>
        <w:tc>
          <w:tcPr>
            <w:tcW w:w="2268" w:type="dxa"/>
          </w:tcPr>
          <w:p w14:paraId="4055B316" w14:textId="600B6996" w:rsidR="001263E8" w:rsidRDefault="005B4A37" w:rsidP="005B4A37">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3-May-2018</w:t>
            </w:r>
          </w:p>
        </w:tc>
        <w:tc>
          <w:tcPr>
            <w:tcW w:w="2857" w:type="dxa"/>
          </w:tcPr>
          <w:p w14:paraId="32C416E1" w14:textId="28E22FD0" w:rsidR="001263E8" w:rsidRDefault="001263E8" w:rsidP="001263E8">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Sachin</w:t>
            </w:r>
          </w:p>
        </w:tc>
      </w:tr>
      <w:tr w:rsidR="000C6BF5" w14:paraId="26C9224C" w14:textId="77777777" w:rsidTr="001E344A">
        <w:tc>
          <w:tcPr>
            <w:cnfStyle w:val="001000000000" w:firstRow="0" w:lastRow="0" w:firstColumn="1" w:lastColumn="0" w:oddVBand="0" w:evenVBand="0" w:oddHBand="0" w:evenHBand="0" w:firstRowFirstColumn="0" w:firstRowLastColumn="0" w:lastRowFirstColumn="0" w:lastRowLastColumn="0"/>
            <w:tcW w:w="1574" w:type="dxa"/>
          </w:tcPr>
          <w:p w14:paraId="03EC7452" w14:textId="68D80D99" w:rsidR="000C6BF5" w:rsidRDefault="000C6BF5" w:rsidP="001263E8">
            <w:pPr>
              <w:rPr>
                <w:rFonts w:eastAsia="Times New Roman"/>
              </w:rPr>
            </w:pPr>
            <w:r>
              <w:rPr>
                <w:rFonts w:eastAsia="Times New Roman"/>
              </w:rPr>
              <w:t>4.0</w:t>
            </w:r>
          </w:p>
        </w:tc>
        <w:tc>
          <w:tcPr>
            <w:tcW w:w="2651" w:type="dxa"/>
          </w:tcPr>
          <w:p w14:paraId="21371594" w14:textId="6425216D" w:rsidR="000C6BF5" w:rsidRDefault="000C6BF5" w:rsidP="001263E8">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Revision in claim calculation and recovery mechanism suggested by NCGTC</w:t>
            </w:r>
          </w:p>
        </w:tc>
        <w:tc>
          <w:tcPr>
            <w:tcW w:w="2268" w:type="dxa"/>
          </w:tcPr>
          <w:p w14:paraId="5943938C" w14:textId="5012B683" w:rsidR="000C6BF5" w:rsidRDefault="00954DA7" w:rsidP="005B4A37">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7</w:t>
            </w:r>
            <w:r w:rsidR="003043BC">
              <w:rPr>
                <w:rFonts w:eastAsia="Times New Roman"/>
              </w:rPr>
              <w:t>-Mar</w:t>
            </w:r>
            <w:r w:rsidR="000C6BF5">
              <w:rPr>
                <w:rFonts w:eastAsia="Times New Roman"/>
              </w:rPr>
              <w:t>-2019</w:t>
            </w:r>
          </w:p>
        </w:tc>
        <w:tc>
          <w:tcPr>
            <w:tcW w:w="2857" w:type="dxa"/>
          </w:tcPr>
          <w:p w14:paraId="10805853" w14:textId="67A4507C" w:rsidR="000C6BF5" w:rsidRDefault="000C6BF5" w:rsidP="001263E8">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Satyan Soni</w:t>
            </w:r>
          </w:p>
        </w:tc>
      </w:tr>
      <w:tr w:rsidR="009D117B" w14:paraId="6E3C26A8" w14:textId="77777777" w:rsidTr="001E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50545127" w14:textId="0BD82893" w:rsidR="009D117B" w:rsidRDefault="009D117B" w:rsidP="001263E8">
            <w:pPr>
              <w:rPr>
                <w:rFonts w:eastAsia="Times New Roman"/>
              </w:rPr>
            </w:pPr>
            <w:r>
              <w:rPr>
                <w:rFonts w:eastAsia="Times New Roman"/>
              </w:rPr>
              <w:t>5.0</w:t>
            </w:r>
          </w:p>
        </w:tc>
        <w:tc>
          <w:tcPr>
            <w:tcW w:w="2651" w:type="dxa"/>
          </w:tcPr>
          <w:p w14:paraId="4DBA24ED" w14:textId="722AAB97" w:rsidR="009D117B" w:rsidRDefault="009D117B" w:rsidP="001263E8">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First Claims – Added business validation rule on Outstanding amount as on Date of NPA and Claims</w:t>
            </w:r>
          </w:p>
        </w:tc>
        <w:tc>
          <w:tcPr>
            <w:tcW w:w="2268" w:type="dxa"/>
          </w:tcPr>
          <w:p w14:paraId="7927772E" w14:textId="44B94235" w:rsidR="009D117B" w:rsidRDefault="009D117B" w:rsidP="005B4A37">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25-03-2020</w:t>
            </w:r>
          </w:p>
        </w:tc>
        <w:tc>
          <w:tcPr>
            <w:tcW w:w="2857" w:type="dxa"/>
          </w:tcPr>
          <w:p w14:paraId="7A140CCE" w14:textId="3A3554E3" w:rsidR="009D117B" w:rsidRDefault="009D117B" w:rsidP="001263E8">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Satyan Soni</w:t>
            </w:r>
            <w:bookmarkStart w:id="1" w:name="_GoBack"/>
            <w:bookmarkEnd w:id="1"/>
          </w:p>
        </w:tc>
      </w:tr>
    </w:tbl>
    <w:p w14:paraId="4370565C" w14:textId="77777777" w:rsidR="00B65D9D" w:rsidRDefault="00B65D9D" w:rsidP="0085005D">
      <w:pPr>
        <w:rPr>
          <w:rFonts w:eastAsia="Times New Roman"/>
        </w:rPr>
      </w:pPr>
    </w:p>
    <w:p w14:paraId="53C7B989" w14:textId="77777777" w:rsidR="000B6545" w:rsidRDefault="000B6545" w:rsidP="0085005D">
      <w:pPr>
        <w:rPr>
          <w:rFonts w:eastAsia="Times New Roman"/>
        </w:rPr>
      </w:pPr>
    </w:p>
    <w:p w14:paraId="3025A36C" w14:textId="77777777" w:rsidR="000B6545" w:rsidRDefault="000B6545" w:rsidP="0085005D">
      <w:pPr>
        <w:rPr>
          <w:rFonts w:eastAsia="Times New Roman"/>
        </w:rPr>
      </w:pPr>
    </w:p>
    <w:p w14:paraId="2EFB3A3B" w14:textId="77777777" w:rsidR="000B6545" w:rsidRDefault="000B6545" w:rsidP="0085005D">
      <w:pPr>
        <w:rPr>
          <w:rFonts w:eastAsia="Times New Roman"/>
        </w:rPr>
      </w:pPr>
    </w:p>
    <w:p w14:paraId="76F5B4A9" w14:textId="77777777" w:rsidR="000B6545" w:rsidRDefault="000B6545" w:rsidP="0085005D">
      <w:pPr>
        <w:rPr>
          <w:rFonts w:eastAsia="Times New Roman"/>
        </w:rPr>
      </w:pPr>
    </w:p>
    <w:p w14:paraId="4B209F52" w14:textId="77777777" w:rsidR="000B6545" w:rsidRDefault="000B6545" w:rsidP="0085005D">
      <w:pPr>
        <w:rPr>
          <w:rFonts w:eastAsia="Times New Roman"/>
        </w:rPr>
      </w:pPr>
    </w:p>
    <w:p w14:paraId="3D8CE43B" w14:textId="77777777" w:rsidR="000B6545" w:rsidRDefault="000B6545" w:rsidP="0085005D">
      <w:pPr>
        <w:rPr>
          <w:rFonts w:eastAsia="Times New Roman"/>
        </w:rPr>
      </w:pPr>
    </w:p>
    <w:tbl>
      <w:tblPr>
        <w:tblStyle w:val="TableGridLight"/>
        <w:tblW w:w="10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9"/>
        <w:gridCol w:w="292"/>
        <w:gridCol w:w="3159"/>
        <w:gridCol w:w="236"/>
        <w:gridCol w:w="1459"/>
        <w:gridCol w:w="292"/>
        <w:gridCol w:w="3413"/>
      </w:tblGrid>
      <w:tr w:rsidR="00C21EE0" w:rsidRPr="0085005D" w14:paraId="089CC4B0" w14:textId="77777777" w:rsidTr="00A47936">
        <w:trPr>
          <w:trHeight w:val="185"/>
        </w:trPr>
        <w:tc>
          <w:tcPr>
            <w:tcW w:w="1389" w:type="dxa"/>
          </w:tcPr>
          <w:p w14:paraId="7C4DF3B8" w14:textId="77777777" w:rsidR="00C21EE0" w:rsidRPr="0085005D" w:rsidRDefault="00C21EE0" w:rsidP="00A47936">
            <w:pPr>
              <w:rPr>
                <w:rFonts w:eastAsia="Times New Roman"/>
                <w:b/>
                <w:bCs/>
              </w:rPr>
            </w:pPr>
            <w:r>
              <w:rPr>
                <w:rFonts w:eastAsia="Times New Roman"/>
                <w:b/>
                <w:bCs/>
              </w:rPr>
              <w:t>Signature</w:t>
            </w:r>
          </w:p>
        </w:tc>
        <w:tc>
          <w:tcPr>
            <w:tcW w:w="292" w:type="dxa"/>
          </w:tcPr>
          <w:p w14:paraId="558BC1C5" w14:textId="77777777" w:rsidR="00C21EE0" w:rsidRPr="00B65D9D" w:rsidRDefault="00C21EE0" w:rsidP="00A47936">
            <w:pPr>
              <w:rPr>
                <w:rFonts w:eastAsia="Times New Roman"/>
                <w:bCs/>
              </w:rPr>
            </w:pPr>
            <w:r w:rsidRPr="00B65D9D">
              <w:rPr>
                <w:rFonts w:eastAsia="Times New Roman"/>
                <w:bCs/>
              </w:rPr>
              <w:t>:</w:t>
            </w:r>
          </w:p>
        </w:tc>
        <w:tc>
          <w:tcPr>
            <w:tcW w:w="3159" w:type="dxa"/>
          </w:tcPr>
          <w:p w14:paraId="6D957A01" w14:textId="77777777" w:rsidR="00C21EE0" w:rsidRPr="0085005D" w:rsidRDefault="00C21EE0" w:rsidP="00A47936">
            <w:pPr>
              <w:rPr>
                <w:rFonts w:eastAsia="Times New Roman"/>
                <w:b/>
                <w:bCs/>
              </w:rPr>
            </w:pPr>
          </w:p>
        </w:tc>
        <w:tc>
          <w:tcPr>
            <w:tcW w:w="236" w:type="dxa"/>
          </w:tcPr>
          <w:p w14:paraId="1A767798" w14:textId="77777777" w:rsidR="00C21EE0" w:rsidRPr="0085005D" w:rsidRDefault="00C21EE0" w:rsidP="00A47936">
            <w:pPr>
              <w:rPr>
                <w:rFonts w:eastAsia="Times New Roman"/>
                <w:b/>
                <w:bCs/>
              </w:rPr>
            </w:pPr>
          </w:p>
        </w:tc>
        <w:tc>
          <w:tcPr>
            <w:tcW w:w="1459" w:type="dxa"/>
          </w:tcPr>
          <w:p w14:paraId="4DD6C62E" w14:textId="77777777" w:rsidR="00C21EE0" w:rsidRPr="0085005D" w:rsidRDefault="00C21EE0" w:rsidP="00A47936">
            <w:pPr>
              <w:rPr>
                <w:rFonts w:eastAsia="Times New Roman"/>
                <w:b/>
                <w:bCs/>
              </w:rPr>
            </w:pPr>
            <w:r>
              <w:rPr>
                <w:rFonts w:eastAsia="Times New Roman"/>
                <w:b/>
                <w:bCs/>
              </w:rPr>
              <w:t>Signature</w:t>
            </w:r>
          </w:p>
        </w:tc>
        <w:tc>
          <w:tcPr>
            <w:tcW w:w="292" w:type="dxa"/>
          </w:tcPr>
          <w:p w14:paraId="437DA2E2" w14:textId="77777777" w:rsidR="00C21EE0" w:rsidRPr="0085005D" w:rsidRDefault="00C21EE0" w:rsidP="00A47936">
            <w:pPr>
              <w:rPr>
                <w:rFonts w:eastAsia="Times New Roman"/>
                <w:b/>
                <w:bCs/>
              </w:rPr>
            </w:pPr>
            <w:r w:rsidRPr="00B65D9D">
              <w:rPr>
                <w:rFonts w:eastAsia="Times New Roman"/>
                <w:bCs/>
              </w:rPr>
              <w:t>:</w:t>
            </w:r>
          </w:p>
        </w:tc>
        <w:tc>
          <w:tcPr>
            <w:tcW w:w="3413" w:type="dxa"/>
          </w:tcPr>
          <w:p w14:paraId="45DE9F94" w14:textId="77777777" w:rsidR="00C21EE0" w:rsidRPr="0085005D" w:rsidRDefault="00C21EE0" w:rsidP="00A47936">
            <w:pPr>
              <w:rPr>
                <w:rFonts w:eastAsia="Times New Roman"/>
                <w:b/>
                <w:bCs/>
              </w:rPr>
            </w:pPr>
          </w:p>
        </w:tc>
      </w:tr>
      <w:tr w:rsidR="00C21EE0" w:rsidRPr="0085005D" w14:paraId="25DFFC9F" w14:textId="77777777" w:rsidTr="00A47936">
        <w:trPr>
          <w:trHeight w:val="185"/>
        </w:trPr>
        <w:tc>
          <w:tcPr>
            <w:tcW w:w="1389" w:type="dxa"/>
          </w:tcPr>
          <w:p w14:paraId="01325834" w14:textId="77777777" w:rsidR="00C21EE0" w:rsidRDefault="00C21EE0" w:rsidP="00A47936">
            <w:pPr>
              <w:rPr>
                <w:rFonts w:eastAsia="Times New Roman"/>
                <w:b/>
                <w:bCs/>
              </w:rPr>
            </w:pPr>
          </w:p>
        </w:tc>
        <w:tc>
          <w:tcPr>
            <w:tcW w:w="292" w:type="dxa"/>
          </w:tcPr>
          <w:p w14:paraId="036E6237" w14:textId="77777777" w:rsidR="00C21EE0" w:rsidRPr="00B65D9D" w:rsidRDefault="00C21EE0" w:rsidP="00A47936">
            <w:pPr>
              <w:rPr>
                <w:rFonts w:eastAsia="Times New Roman"/>
                <w:bCs/>
              </w:rPr>
            </w:pPr>
          </w:p>
        </w:tc>
        <w:tc>
          <w:tcPr>
            <w:tcW w:w="3159" w:type="dxa"/>
          </w:tcPr>
          <w:p w14:paraId="3CBA889C" w14:textId="77777777" w:rsidR="00C21EE0" w:rsidRPr="0085005D" w:rsidRDefault="00C21EE0" w:rsidP="00A47936">
            <w:pPr>
              <w:rPr>
                <w:rFonts w:eastAsia="Times New Roman"/>
                <w:b/>
                <w:bCs/>
              </w:rPr>
            </w:pPr>
          </w:p>
        </w:tc>
        <w:tc>
          <w:tcPr>
            <w:tcW w:w="236" w:type="dxa"/>
          </w:tcPr>
          <w:p w14:paraId="5B17A996" w14:textId="77777777" w:rsidR="00C21EE0" w:rsidRPr="0085005D" w:rsidRDefault="00C21EE0" w:rsidP="00A47936">
            <w:pPr>
              <w:rPr>
                <w:rFonts w:eastAsia="Times New Roman"/>
                <w:b/>
                <w:bCs/>
              </w:rPr>
            </w:pPr>
          </w:p>
        </w:tc>
        <w:tc>
          <w:tcPr>
            <w:tcW w:w="1459" w:type="dxa"/>
          </w:tcPr>
          <w:p w14:paraId="35D1C313" w14:textId="77777777" w:rsidR="00C21EE0" w:rsidRDefault="00C21EE0" w:rsidP="00A47936">
            <w:pPr>
              <w:rPr>
                <w:rFonts w:eastAsia="Times New Roman"/>
                <w:b/>
                <w:bCs/>
              </w:rPr>
            </w:pPr>
          </w:p>
        </w:tc>
        <w:tc>
          <w:tcPr>
            <w:tcW w:w="292" w:type="dxa"/>
          </w:tcPr>
          <w:p w14:paraId="4B3572BD" w14:textId="77777777" w:rsidR="00C21EE0" w:rsidRPr="00B65D9D" w:rsidRDefault="00C21EE0" w:rsidP="00A47936">
            <w:pPr>
              <w:rPr>
                <w:rFonts w:eastAsia="Times New Roman"/>
                <w:bCs/>
              </w:rPr>
            </w:pPr>
          </w:p>
        </w:tc>
        <w:tc>
          <w:tcPr>
            <w:tcW w:w="3413" w:type="dxa"/>
          </w:tcPr>
          <w:p w14:paraId="5C7F9766" w14:textId="77777777" w:rsidR="00C21EE0" w:rsidRPr="0085005D" w:rsidRDefault="00C21EE0" w:rsidP="00A47936">
            <w:pPr>
              <w:rPr>
                <w:rFonts w:eastAsia="Times New Roman"/>
                <w:b/>
                <w:bCs/>
              </w:rPr>
            </w:pPr>
          </w:p>
        </w:tc>
      </w:tr>
      <w:tr w:rsidR="00C21EE0" w:rsidRPr="0085005D" w14:paraId="1F9466E2" w14:textId="77777777" w:rsidTr="00A47936">
        <w:trPr>
          <w:trHeight w:val="185"/>
        </w:trPr>
        <w:tc>
          <w:tcPr>
            <w:tcW w:w="1389" w:type="dxa"/>
          </w:tcPr>
          <w:p w14:paraId="1CEB2E10" w14:textId="77777777" w:rsidR="00C21EE0" w:rsidRDefault="00C21EE0" w:rsidP="00A47936">
            <w:pPr>
              <w:rPr>
                <w:rFonts w:eastAsia="Times New Roman"/>
                <w:b/>
                <w:bCs/>
              </w:rPr>
            </w:pPr>
          </w:p>
        </w:tc>
        <w:tc>
          <w:tcPr>
            <w:tcW w:w="292" w:type="dxa"/>
          </w:tcPr>
          <w:p w14:paraId="0552EE8A" w14:textId="77777777" w:rsidR="00C21EE0" w:rsidRPr="00B65D9D" w:rsidRDefault="00C21EE0" w:rsidP="00A47936">
            <w:pPr>
              <w:rPr>
                <w:rFonts w:eastAsia="Times New Roman"/>
                <w:bCs/>
              </w:rPr>
            </w:pPr>
          </w:p>
        </w:tc>
        <w:tc>
          <w:tcPr>
            <w:tcW w:w="3159" w:type="dxa"/>
          </w:tcPr>
          <w:p w14:paraId="5995C5A0" w14:textId="77777777" w:rsidR="00C21EE0" w:rsidRPr="0085005D" w:rsidRDefault="00C21EE0" w:rsidP="00A47936">
            <w:pPr>
              <w:rPr>
                <w:rFonts w:eastAsia="Times New Roman"/>
                <w:b/>
                <w:bCs/>
              </w:rPr>
            </w:pPr>
          </w:p>
        </w:tc>
        <w:tc>
          <w:tcPr>
            <w:tcW w:w="236" w:type="dxa"/>
          </w:tcPr>
          <w:p w14:paraId="61CB6C61" w14:textId="77777777" w:rsidR="00C21EE0" w:rsidRPr="0085005D" w:rsidRDefault="00C21EE0" w:rsidP="00A47936">
            <w:pPr>
              <w:rPr>
                <w:rFonts w:eastAsia="Times New Roman"/>
                <w:b/>
                <w:bCs/>
              </w:rPr>
            </w:pPr>
          </w:p>
        </w:tc>
        <w:tc>
          <w:tcPr>
            <w:tcW w:w="1459" w:type="dxa"/>
          </w:tcPr>
          <w:p w14:paraId="5409BC99" w14:textId="77777777" w:rsidR="00C21EE0" w:rsidRDefault="00C21EE0" w:rsidP="00A47936">
            <w:pPr>
              <w:rPr>
                <w:rFonts w:eastAsia="Times New Roman"/>
                <w:b/>
                <w:bCs/>
              </w:rPr>
            </w:pPr>
          </w:p>
        </w:tc>
        <w:tc>
          <w:tcPr>
            <w:tcW w:w="292" w:type="dxa"/>
          </w:tcPr>
          <w:p w14:paraId="149520FC" w14:textId="77777777" w:rsidR="00C21EE0" w:rsidRPr="00B65D9D" w:rsidRDefault="00C21EE0" w:rsidP="00A47936">
            <w:pPr>
              <w:rPr>
                <w:rFonts w:eastAsia="Times New Roman"/>
                <w:bCs/>
              </w:rPr>
            </w:pPr>
          </w:p>
        </w:tc>
        <w:tc>
          <w:tcPr>
            <w:tcW w:w="3413" w:type="dxa"/>
          </w:tcPr>
          <w:p w14:paraId="381F3080" w14:textId="77777777" w:rsidR="00C21EE0" w:rsidRPr="0085005D" w:rsidRDefault="00C21EE0" w:rsidP="00A47936">
            <w:pPr>
              <w:rPr>
                <w:rFonts w:eastAsia="Times New Roman"/>
                <w:b/>
                <w:bCs/>
              </w:rPr>
            </w:pPr>
          </w:p>
        </w:tc>
      </w:tr>
      <w:tr w:rsidR="00C21EE0" w:rsidRPr="0085005D" w14:paraId="30EC1E23" w14:textId="77777777" w:rsidTr="00A47936">
        <w:trPr>
          <w:trHeight w:val="185"/>
        </w:trPr>
        <w:tc>
          <w:tcPr>
            <w:tcW w:w="1389" w:type="dxa"/>
          </w:tcPr>
          <w:p w14:paraId="1B3BB16A" w14:textId="77777777" w:rsidR="00C21EE0" w:rsidRDefault="00C21EE0" w:rsidP="00A47936">
            <w:pPr>
              <w:rPr>
                <w:rFonts w:eastAsia="Times New Roman"/>
                <w:b/>
                <w:bCs/>
              </w:rPr>
            </w:pPr>
          </w:p>
        </w:tc>
        <w:tc>
          <w:tcPr>
            <w:tcW w:w="292" w:type="dxa"/>
          </w:tcPr>
          <w:p w14:paraId="5C11E3A8" w14:textId="77777777" w:rsidR="00C21EE0" w:rsidRPr="00B65D9D" w:rsidRDefault="00C21EE0" w:rsidP="00A47936">
            <w:pPr>
              <w:rPr>
                <w:rFonts w:eastAsia="Times New Roman"/>
                <w:bCs/>
              </w:rPr>
            </w:pPr>
          </w:p>
        </w:tc>
        <w:tc>
          <w:tcPr>
            <w:tcW w:w="3159" w:type="dxa"/>
          </w:tcPr>
          <w:p w14:paraId="35578E0E" w14:textId="77777777" w:rsidR="00C21EE0" w:rsidRPr="0085005D" w:rsidRDefault="00C21EE0" w:rsidP="00A47936">
            <w:pPr>
              <w:rPr>
                <w:rFonts w:eastAsia="Times New Roman"/>
                <w:b/>
                <w:bCs/>
              </w:rPr>
            </w:pPr>
          </w:p>
        </w:tc>
        <w:tc>
          <w:tcPr>
            <w:tcW w:w="236" w:type="dxa"/>
          </w:tcPr>
          <w:p w14:paraId="7AF189BF" w14:textId="77777777" w:rsidR="00C21EE0" w:rsidRPr="0085005D" w:rsidRDefault="00C21EE0" w:rsidP="00A47936">
            <w:pPr>
              <w:rPr>
                <w:rFonts w:eastAsia="Times New Roman"/>
                <w:b/>
                <w:bCs/>
              </w:rPr>
            </w:pPr>
          </w:p>
        </w:tc>
        <w:tc>
          <w:tcPr>
            <w:tcW w:w="1459" w:type="dxa"/>
          </w:tcPr>
          <w:p w14:paraId="1F3E5C59" w14:textId="77777777" w:rsidR="00C21EE0" w:rsidRDefault="00C21EE0" w:rsidP="00A47936">
            <w:pPr>
              <w:rPr>
                <w:rFonts w:eastAsia="Times New Roman"/>
                <w:b/>
                <w:bCs/>
              </w:rPr>
            </w:pPr>
          </w:p>
        </w:tc>
        <w:tc>
          <w:tcPr>
            <w:tcW w:w="292" w:type="dxa"/>
          </w:tcPr>
          <w:p w14:paraId="366994D4" w14:textId="77777777" w:rsidR="00C21EE0" w:rsidRPr="00B65D9D" w:rsidRDefault="00C21EE0" w:rsidP="00A47936">
            <w:pPr>
              <w:rPr>
                <w:rFonts w:eastAsia="Times New Roman"/>
                <w:bCs/>
              </w:rPr>
            </w:pPr>
          </w:p>
        </w:tc>
        <w:tc>
          <w:tcPr>
            <w:tcW w:w="3413" w:type="dxa"/>
          </w:tcPr>
          <w:p w14:paraId="0B7F6255" w14:textId="77777777" w:rsidR="00C21EE0" w:rsidRPr="0085005D" w:rsidRDefault="00C21EE0" w:rsidP="00A47936">
            <w:pPr>
              <w:rPr>
                <w:rFonts w:eastAsia="Times New Roman"/>
                <w:b/>
                <w:bCs/>
              </w:rPr>
            </w:pPr>
          </w:p>
        </w:tc>
      </w:tr>
      <w:tr w:rsidR="00C21EE0" w:rsidRPr="0085005D" w14:paraId="62104D30" w14:textId="77777777" w:rsidTr="00A47936">
        <w:trPr>
          <w:trHeight w:val="185"/>
        </w:trPr>
        <w:tc>
          <w:tcPr>
            <w:tcW w:w="1389" w:type="dxa"/>
          </w:tcPr>
          <w:p w14:paraId="6D4CF496" w14:textId="77777777" w:rsidR="00C21EE0" w:rsidRDefault="00C21EE0" w:rsidP="00A47936">
            <w:pPr>
              <w:rPr>
                <w:rFonts w:eastAsia="Times New Roman"/>
                <w:b/>
                <w:bCs/>
              </w:rPr>
            </w:pPr>
            <w:r>
              <w:rPr>
                <w:rFonts w:eastAsia="Times New Roman"/>
                <w:b/>
                <w:bCs/>
              </w:rPr>
              <w:t>Date</w:t>
            </w:r>
          </w:p>
        </w:tc>
        <w:tc>
          <w:tcPr>
            <w:tcW w:w="292" w:type="dxa"/>
          </w:tcPr>
          <w:p w14:paraId="3C501075" w14:textId="77777777" w:rsidR="00C21EE0" w:rsidRPr="00B65D9D" w:rsidRDefault="00C21EE0" w:rsidP="00A47936">
            <w:pPr>
              <w:rPr>
                <w:rFonts w:eastAsia="Times New Roman"/>
                <w:bCs/>
              </w:rPr>
            </w:pPr>
            <w:r w:rsidRPr="00B65D9D">
              <w:rPr>
                <w:rFonts w:eastAsia="Times New Roman"/>
                <w:bCs/>
              </w:rPr>
              <w:t>:</w:t>
            </w:r>
          </w:p>
        </w:tc>
        <w:tc>
          <w:tcPr>
            <w:tcW w:w="3159" w:type="dxa"/>
          </w:tcPr>
          <w:p w14:paraId="66943CFB" w14:textId="3431B6A7" w:rsidR="00C21EE0" w:rsidRPr="004130C9" w:rsidRDefault="00954DA7" w:rsidP="001263E8">
            <w:pPr>
              <w:rPr>
                <w:rFonts w:eastAsia="Times New Roman"/>
                <w:bCs/>
              </w:rPr>
            </w:pPr>
            <w:r>
              <w:rPr>
                <w:rFonts w:eastAsia="Times New Roman"/>
              </w:rPr>
              <w:t>7</w:t>
            </w:r>
            <w:r w:rsidR="00FE2EAE">
              <w:rPr>
                <w:rFonts w:eastAsia="Times New Roman"/>
              </w:rPr>
              <w:t>-Mar</w:t>
            </w:r>
            <w:r w:rsidR="00B86DB0">
              <w:rPr>
                <w:rFonts w:eastAsia="Times New Roman"/>
              </w:rPr>
              <w:t>-2019</w:t>
            </w:r>
          </w:p>
        </w:tc>
        <w:tc>
          <w:tcPr>
            <w:tcW w:w="236" w:type="dxa"/>
          </w:tcPr>
          <w:p w14:paraId="5FF45946" w14:textId="77777777" w:rsidR="00C21EE0" w:rsidRPr="0085005D" w:rsidRDefault="00C21EE0" w:rsidP="00A47936">
            <w:pPr>
              <w:rPr>
                <w:rFonts w:eastAsia="Times New Roman"/>
                <w:b/>
                <w:bCs/>
              </w:rPr>
            </w:pPr>
          </w:p>
        </w:tc>
        <w:tc>
          <w:tcPr>
            <w:tcW w:w="1459" w:type="dxa"/>
          </w:tcPr>
          <w:p w14:paraId="3C11C871" w14:textId="77777777" w:rsidR="00C21EE0" w:rsidRPr="0085005D" w:rsidRDefault="00C21EE0" w:rsidP="00A47936">
            <w:pPr>
              <w:rPr>
                <w:rFonts w:eastAsia="Times New Roman"/>
                <w:b/>
                <w:bCs/>
              </w:rPr>
            </w:pPr>
            <w:r>
              <w:rPr>
                <w:rFonts w:eastAsia="Times New Roman"/>
                <w:b/>
                <w:bCs/>
              </w:rPr>
              <w:t>Date</w:t>
            </w:r>
          </w:p>
        </w:tc>
        <w:tc>
          <w:tcPr>
            <w:tcW w:w="292" w:type="dxa"/>
          </w:tcPr>
          <w:p w14:paraId="1143741D" w14:textId="77777777" w:rsidR="00C21EE0" w:rsidRPr="0085005D" w:rsidRDefault="00C21EE0" w:rsidP="00A47936">
            <w:pPr>
              <w:rPr>
                <w:rFonts w:eastAsia="Times New Roman"/>
                <w:b/>
                <w:bCs/>
              </w:rPr>
            </w:pPr>
            <w:r w:rsidRPr="00B65D9D">
              <w:rPr>
                <w:rFonts w:eastAsia="Times New Roman"/>
                <w:bCs/>
              </w:rPr>
              <w:t>:</w:t>
            </w:r>
          </w:p>
        </w:tc>
        <w:tc>
          <w:tcPr>
            <w:tcW w:w="3413" w:type="dxa"/>
          </w:tcPr>
          <w:p w14:paraId="63CA46F0" w14:textId="2A4D0981" w:rsidR="00C21EE0" w:rsidRPr="0085005D" w:rsidRDefault="00954DA7" w:rsidP="001263E8">
            <w:pPr>
              <w:rPr>
                <w:rFonts w:eastAsia="Times New Roman"/>
                <w:b/>
                <w:bCs/>
              </w:rPr>
            </w:pPr>
            <w:r>
              <w:rPr>
                <w:rFonts w:eastAsia="Times New Roman"/>
              </w:rPr>
              <w:t>7</w:t>
            </w:r>
            <w:r w:rsidR="00FE2EAE">
              <w:rPr>
                <w:rFonts w:eastAsia="Times New Roman"/>
              </w:rPr>
              <w:t>-Mar</w:t>
            </w:r>
            <w:r w:rsidR="00B86DB0">
              <w:rPr>
                <w:rFonts w:eastAsia="Times New Roman"/>
              </w:rPr>
              <w:t>-2019</w:t>
            </w:r>
          </w:p>
        </w:tc>
      </w:tr>
      <w:tr w:rsidR="00C21EE0" w14:paraId="0E74F79F" w14:textId="77777777" w:rsidTr="00A47936">
        <w:trPr>
          <w:trHeight w:val="185"/>
        </w:trPr>
        <w:tc>
          <w:tcPr>
            <w:tcW w:w="1389" w:type="dxa"/>
          </w:tcPr>
          <w:p w14:paraId="266E08C6" w14:textId="77777777" w:rsidR="00C21EE0" w:rsidRDefault="00C21EE0" w:rsidP="00A47936">
            <w:pPr>
              <w:rPr>
                <w:rFonts w:eastAsia="Times New Roman"/>
                <w:b/>
                <w:bCs/>
              </w:rPr>
            </w:pPr>
            <w:r>
              <w:rPr>
                <w:rFonts w:eastAsia="Times New Roman"/>
                <w:b/>
                <w:bCs/>
              </w:rPr>
              <w:t>Name</w:t>
            </w:r>
          </w:p>
        </w:tc>
        <w:tc>
          <w:tcPr>
            <w:tcW w:w="292" w:type="dxa"/>
          </w:tcPr>
          <w:p w14:paraId="665361B4" w14:textId="77777777" w:rsidR="00C21EE0" w:rsidRPr="00B65D9D" w:rsidRDefault="00C21EE0" w:rsidP="00A47936">
            <w:pPr>
              <w:rPr>
                <w:rFonts w:eastAsia="Times New Roman"/>
              </w:rPr>
            </w:pPr>
            <w:r w:rsidRPr="00B65D9D">
              <w:rPr>
                <w:rFonts w:eastAsia="Times New Roman"/>
              </w:rPr>
              <w:t>:</w:t>
            </w:r>
          </w:p>
        </w:tc>
        <w:tc>
          <w:tcPr>
            <w:tcW w:w="3159" w:type="dxa"/>
          </w:tcPr>
          <w:p w14:paraId="27D82510" w14:textId="3C3A5395" w:rsidR="00C21EE0" w:rsidRDefault="005B4A37" w:rsidP="00A47936">
            <w:pPr>
              <w:rPr>
                <w:rFonts w:eastAsia="Times New Roman"/>
              </w:rPr>
            </w:pPr>
            <w:r>
              <w:rPr>
                <w:rFonts w:eastAsia="Times New Roman"/>
              </w:rPr>
              <w:t>L. K. Mahapatra</w:t>
            </w:r>
          </w:p>
        </w:tc>
        <w:tc>
          <w:tcPr>
            <w:tcW w:w="236" w:type="dxa"/>
          </w:tcPr>
          <w:p w14:paraId="2A129528" w14:textId="77777777" w:rsidR="00C21EE0" w:rsidRDefault="00C21EE0" w:rsidP="00A47936">
            <w:pPr>
              <w:rPr>
                <w:rFonts w:eastAsia="Times New Roman"/>
              </w:rPr>
            </w:pPr>
          </w:p>
        </w:tc>
        <w:tc>
          <w:tcPr>
            <w:tcW w:w="1459" w:type="dxa"/>
          </w:tcPr>
          <w:p w14:paraId="25F0D7CE" w14:textId="77777777" w:rsidR="00C21EE0" w:rsidRDefault="00C21EE0" w:rsidP="00A47936">
            <w:pPr>
              <w:rPr>
                <w:rFonts w:eastAsia="Times New Roman"/>
              </w:rPr>
            </w:pPr>
            <w:r>
              <w:rPr>
                <w:rFonts w:eastAsia="Times New Roman"/>
                <w:b/>
                <w:bCs/>
              </w:rPr>
              <w:t>Name</w:t>
            </w:r>
          </w:p>
        </w:tc>
        <w:tc>
          <w:tcPr>
            <w:tcW w:w="292" w:type="dxa"/>
          </w:tcPr>
          <w:p w14:paraId="2393BD20" w14:textId="77777777" w:rsidR="00C21EE0" w:rsidRDefault="00C21EE0" w:rsidP="00A47936">
            <w:pPr>
              <w:rPr>
                <w:rFonts w:eastAsia="Times New Roman"/>
              </w:rPr>
            </w:pPr>
            <w:r w:rsidRPr="00B65D9D">
              <w:rPr>
                <w:rFonts w:eastAsia="Times New Roman"/>
              </w:rPr>
              <w:t>:</w:t>
            </w:r>
          </w:p>
        </w:tc>
        <w:tc>
          <w:tcPr>
            <w:tcW w:w="3413" w:type="dxa"/>
          </w:tcPr>
          <w:p w14:paraId="75CB2C72" w14:textId="162444DB" w:rsidR="00C21EE0" w:rsidRDefault="004667C6" w:rsidP="00A47936">
            <w:pPr>
              <w:rPr>
                <w:rFonts w:eastAsia="Times New Roman"/>
              </w:rPr>
            </w:pPr>
            <w:r>
              <w:rPr>
                <w:rFonts w:eastAsia="Times New Roman"/>
              </w:rPr>
              <w:t>Ajit Dikshit</w:t>
            </w:r>
          </w:p>
        </w:tc>
      </w:tr>
      <w:tr w:rsidR="00C21EE0" w14:paraId="1DDD4367" w14:textId="77777777" w:rsidTr="00A47936">
        <w:trPr>
          <w:trHeight w:val="559"/>
        </w:trPr>
        <w:tc>
          <w:tcPr>
            <w:tcW w:w="1389" w:type="dxa"/>
          </w:tcPr>
          <w:p w14:paraId="384C38F2" w14:textId="77777777" w:rsidR="00C21EE0" w:rsidRDefault="00C21EE0" w:rsidP="00A47936">
            <w:pPr>
              <w:rPr>
                <w:rFonts w:eastAsia="Times New Roman"/>
                <w:b/>
                <w:bCs/>
              </w:rPr>
            </w:pPr>
            <w:r>
              <w:rPr>
                <w:rFonts w:eastAsia="Times New Roman"/>
                <w:b/>
                <w:bCs/>
              </w:rPr>
              <w:t>Designation</w:t>
            </w:r>
          </w:p>
        </w:tc>
        <w:tc>
          <w:tcPr>
            <w:tcW w:w="292" w:type="dxa"/>
          </w:tcPr>
          <w:p w14:paraId="5F317FDE" w14:textId="77777777" w:rsidR="00C21EE0" w:rsidRPr="00B65D9D" w:rsidRDefault="00C21EE0" w:rsidP="00A47936">
            <w:pPr>
              <w:rPr>
                <w:rFonts w:eastAsia="Times New Roman"/>
              </w:rPr>
            </w:pPr>
            <w:r w:rsidRPr="00B65D9D">
              <w:rPr>
                <w:rFonts w:eastAsia="Times New Roman"/>
              </w:rPr>
              <w:t>:</w:t>
            </w:r>
          </w:p>
        </w:tc>
        <w:tc>
          <w:tcPr>
            <w:tcW w:w="3159" w:type="dxa"/>
          </w:tcPr>
          <w:p w14:paraId="09034D54" w14:textId="777856DA" w:rsidR="00C21EE0" w:rsidRDefault="004A0CB4" w:rsidP="00A47936">
            <w:pPr>
              <w:rPr>
                <w:rFonts w:eastAsia="Times New Roman"/>
              </w:rPr>
            </w:pPr>
            <w:r>
              <w:rPr>
                <w:rFonts w:eastAsia="Times New Roman"/>
              </w:rPr>
              <w:t>DGM</w:t>
            </w:r>
          </w:p>
          <w:p w14:paraId="5EBA55A6" w14:textId="77777777" w:rsidR="00C21EE0" w:rsidRDefault="00C21EE0" w:rsidP="00A47936">
            <w:pPr>
              <w:rPr>
                <w:rFonts w:eastAsia="Times New Roman"/>
              </w:rPr>
            </w:pPr>
            <w:r w:rsidRPr="00B65D9D">
              <w:rPr>
                <w:rFonts w:eastAsia="Times New Roman"/>
              </w:rPr>
              <w:t>National Credit Guarantee Trustee Company Ltd</w:t>
            </w:r>
          </w:p>
        </w:tc>
        <w:tc>
          <w:tcPr>
            <w:tcW w:w="236" w:type="dxa"/>
          </w:tcPr>
          <w:p w14:paraId="2D749BBF" w14:textId="77777777" w:rsidR="00C21EE0" w:rsidRDefault="00C21EE0" w:rsidP="00A47936">
            <w:pPr>
              <w:rPr>
                <w:rFonts w:eastAsia="Times New Roman"/>
              </w:rPr>
            </w:pPr>
          </w:p>
        </w:tc>
        <w:tc>
          <w:tcPr>
            <w:tcW w:w="1459" w:type="dxa"/>
          </w:tcPr>
          <w:p w14:paraId="6D87AB14" w14:textId="77777777" w:rsidR="00C21EE0" w:rsidRDefault="00C21EE0" w:rsidP="00A47936">
            <w:pPr>
              <w:rPr>
                <w:rFonts w:eastAsia="Times New Roman"/>
              </w:rPr>
            </w:pPr>
            <w:r>
              <w:rPr>
                <w:rFonts w:eastAsia="Times New Roman"/>
                <w:b/>
                <w:bCs/>
              </w:rPr>
              <w:t>Designation</w:t>
            </w:r>
          </w:p>
        </w:tc>
        <w:tc>
          <w:tcPr>
            <w:tcW w:w="292" w:type="dxa"/>
          </w:tcPr>
          <w:p w14:paraId="08BAFD0E" w14:textId="77777777" w:rsidR="00C21EE0" w:rsidRDefault="00C21EE0" w:rsidP="00A47936">
            <w:pPr>
              <w:rPr>
                <w:rFonts w:eastAsia="Times New Roman"/>
              </w:rPr>
            </w:pPr>
            <w:r w:rsidRPr="00B65D9D">
              <w:rPr>
                <w:rFonts w:eastAsia="Times New Roman"/>
              </w:rPr>
              <w:t>:</w:t>
            </w:r>
          </w:p>
        </w:tc>
        <w:tc>
          <w:tcPr>
            <w:tcW w:w="3413" w:type="dxa"/>
          </w:tcPr>
          <w:p w14:paraId="088AAD06" w14:textId="77777777" w:rsidR="00C21EE0" w:rsidRDefault="00C21EE0" w:rsidP="00A47936">
            <w:pPr>
              <w:rPr>
                <w:rFonts w:eastAsia="Times New Roman"/>
              </w:rPr>
            </w:pPr>
            <w:r>
              <w:rPr>
                <w:rFonts w:eastAsia="Times New Roman"/>
              </w:rPr>
              <w:t>Project Manager</w:t>
            </w:r>
          </w:p>
          <w:p w14:paraId="4B1C75BA" w14:textId="77777777" w:rsidR="00C21EE0" w:rsidRDefault="00C21EE0" w:rsidP="00A47936">
            <w:pPr>
              <w:rPr>
                <w:rFonts w:eastAsia="Times New Roman"/>
              </w:rPr>
            </w:pPr>
            <w:r>
              <w:rPr>
                <w:rFonts w:eastAsia="Times New Roman"/>
              </w:rPr>
              <w:t>Mastek Ltd.</w:t>
            </w:r>
          </w:p>
        </w:tc>
      </w:tr>
    </w:tbl>
    <w:p w14:paraId="57BCEA37" w14:textId="798D83C5" w:rsidR="0053511F" w:rsidRDefault="0053511F" w:rsidP="0085005D">
      <w:pPr>
        <w:rPr>
          <w:rFonts w:eastAsia="Times New Roman"/>
        </w:rPr>
      </w:pPr>
      <w:r>
        <w:rPr>
          <w:rFonts w:eastAsia="Times New Roman"/>
        </w:rPr>
        <w:br w:type="page"/>
      </w:r>
    </w:p>
    <w:p w14:paraId="758FA6AE" w14:textId="77777777" w:rsidR="00B65D9D" w:rsidRDefault="00B65D9D" w:rsidP="00B65D9D">
      <w:pPr>
        <w:rPr>
          <w:rFonts w:ascii="Arial Narrow" w:eastAsia="Times New Roman" w:hAnsi="Arial Narrow" w:cs="Arial"/>
          <w:b/>
          <w:bCs/>
          <w:caps/>
          <w:kern w:val="32"/>
          <w:sz w:val="28"/>
          <w:szCs w:val="28"/>
        </w:rPr>
      </w:pPr>
    </w:p>
    <w:p w14:paraId="3197EFCD" w14:textId="38760717" w:rsidR="005B1988" w:rsidRDefault="005B1988">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t>Table of Content:</w:t>
      </w:r>
    </w:p>
    <w:sdt>
      <w:sdtPr>
        <w:rPr>
          <w:rFonts w:asciiTheme="minorHAnsi" w:eastAsiaTheme="minorHAnsi" w:hAnsiTheme="minorHAnsi" w:cstheme="minorBidi"/>
          <w:color w:val="auto"/>
          <w:sz w:val="22"/>
          <w:szCs w:val="22"/>
        </w:rPr>
        <w:id w:val="720552971"/>
        <w:docPartObj>
          <w:docPartGallery w:val="Table of Contents"/>
          <w:docPartUnique/>
        </w:docPartObj>
      </w:sdtPr>
      <w:sdtEndPr>
        <w:rPr>
          <w:rFonts w:eastAsiaTheme="minorEastAsia"/>
          <w:b/>
          <w:bCs/>
          <w:noProof/>
        </w:rPr>
      </w:sdtEndPr>
      <w:sdtContent>
        <w:p w14:paraId="2CD755BA" w14:textId="77777777" w:rsidR="005B1988" w:rsidRDefault="005B1988" w:rsidP="005B1988">
          <w:pPr>
            <w:pStyle w:val="TOCHeading"/>
          </w:pPr>
        </w:p>
        <w:p w14:paraId="71DD942F" w14:textId="01F2D95E" w:rsidR="00EE51E3" w:rsidRDefault="005B1988">
          <w:pPr>
            <w:pStyle w:val="TOC2"/>
            <w:tabs>
              <w:tab w:val="left" w:pos="880"/>
              <w:tab w:val="right" w:leader="dot" w:pos="9350"/>
            </w:tabs>
            <w:rPr>
              <w:noProof/>
            </w:rPr>
          </w:pPr>
          <w:r>
            <w:fldChar w:fldCharType="begin"/>
          </w:r>
          <w:r>
            <w:instrText xml:space="preserve"> TOC \o "1-3" \h \z \u </w:instrText>
          </w:r>
          <w:r>
            <w:fldChar w:fldCharType="separate"/>
          </w:r>
          <w:hyperlink w:anchor="_Toc3801338" w:history="1">
            <w:r w:rsidR="00EE51E3" w:rsidRPr="004024EA">
              <w:rPr>
                <w:rStyle w:val="Hyperlink"/>
                <w:rFonts w:ascii="Trebuchet MS" w:eastAsia="Times New Roman" w:hAnsi="Trebuchet MS" w:cs="Times New Roman"/>
                <w:b/>
                <w:bCs/>
                <w:iCs/>
                <w:noProof/>
              </w:rPr>
              <w:t>1.1</w:t>
            </w:r>
            <w:r w:rsidR="00EE51E3">
              <w:rPr>
                <w:noProof/>
              </w:rPr>
              <w:tab/>
            </w:r>
            <w:r w:rsidR="00EE51E3" w:rsidRPr="004024EA">
              <w:rPr>
                <w:rStyle w:val="Hyperlink"/>
                <w:rFonts w:ascii="Trebuchet MS" w:eastAsia="Times New Roman" w:hAnsi="Trebuchet MS" w:cs="Arial"/>
                <w:b/>
                <w:bCs/>
                <w:iCs/>
                <w:noProof/>
              </w:rPr>
              <w:t>Introduction</w:t>
            </w:r>
            <w:r w:rsidR="00EE51E3">
              <w:rPr>
                <w:noProof/>
                <w:webHidden/>
              </w:rPr>
              <w:tab/>
            </w:r>
            <w:r w:rsidR="00EE51E3">
              <w:rPr>
                <w:noProof/>
                <w:webHidden/>
              </w:rPr>
              <w:fldChar w:fldCharType="begin"/>
            </w:r>
            <w:r w:rsidR="00EE51E3">
              <w:rPr>
                <w:noProof/>
                <w:webHidden/>
              </w:rPr>
              <w:instrText xml:space="preserve"> PAGEREF _Toc3801338 \h </w:instrText>
            </w:r>
            <w:r w:rsidR="00EE51E3">
              <w:rPr>
                <w:noProof/>
                <w:webHidden/>
              </w:rPr>
            </w:r>
            <w:r w:rsidR="00EE51E3">
              <w:rPr>
                <w:noProof/>
                <w:webHidden/>
              </w:rPr>
              <w:fldChar w:fldCharType="separate"/>
            </w:r>
            <w:r w:rsidR="00EE51E3">
              <w:rPr>
                <w:noProof/>
                <w:webHidden/>
              </w:rPr>
              <w:t>5</w:t>
            </w:r>
            <w:r w:rsidR="00EE51E3">
              <w:rPr>
                <w:noProof/>
                <w:webHidden/>
              </w:rPr>
              <w:fldChar w:fldCharType="end"/>
            </w:r>
          </w:hyperlink>
        </w:p>
        <w:p w14:paraId="5C8ACF33" w14:textId="06FC1A14" w:rsidR="00EE51E3" w:rsidRDefault="00047F53">
          <w:pPr>
            <w:pStyle w:val="TOC2"/>
            <w:tabs>
              <w:tab w:val="left" w:pos="880"/>
              <w:tab w:val="right" w:leader="dot" w:pos="9350"/>
            </w:tabs>
            <w:rPr>
              <w:noProof/>
            </w:rPr>
          </w:pPr>
          <w:hyperlink w:anchor="_Toc3801339" w:history="1">
            <w:r w:rsidR="00EE51E3" w:rsidRPr="004024EA">
              <w:rPr>
                <w:rStyle w:val="Hyperlink"/>
                <w:rFonts w:ascii="Trebuchet MS" w:eastAsia="Times New Roman" w:hAnsi="Trebuchet MS" w:cs="Times New Roman"/>
                <w:b/>
                <w:bCs/>
                <w:iCs/>
                <w:noProof/>
              </w:rPr>
              <w:t>1.2</w:t>
            </w:r>
            <w:r w:rsidR="00EE51E3">
              <w:rPr>
                <w:noProof/>
              </w:rPr>
              <w:tab/>
            </w:r>
            <w:r w:rsidR="00EE51E3" w:rsidRPr="004024EA">
              <w:rPr>
                <w:rStyle w:val="Hyperlink"/>
                <w:rFonts w:ascii="Trebuchet MS" w:eastAsia="Times New Roman" w:hAnsi="Trebuchet MS" w:cs="Arial"/>
                <w:b/>
                <w:bCs/>
                <w:iCs/>
                <w:noProof/>
              </w:rPr>
              <w:t>Invoking Claims</w:t>
            </w:r>
            <w:r w:rsidR="00EE51E3">
              <w:rPr>
                <w:noProof/>
                <w:webHidden/>
              </w:rPr>
              <w:tab/>
            </w:r>
            <w:r w:rsidR="00EE51E3">
              <w:rPr>
                <w:noProof/>
                <w:webHidden/>
              </w:rPr>
              <w:fldChar w:fldCharType="begin"/>
            </w:r>
            <w:r w:rsidR="00EE51E3">
              <w:rPr>
                <w:noProof/>
                <w:webHidden/>
              </w:rPr>
              <w:instrText xml:space="preserve"> PAGEREF _Toc3801339 \h </w:instrText>
            </w:r>
            <w:r w:rsidR="00EE51E3">
              <w:rPr>
                <w:noProof/>
                <w:webHidden/>
              </w:rPr>
            </w:r>
            <w:r w:rsidR="00EE51E3">
              <w:rPr>
                <w:noProof/>
                <w:webHidden/>
              </w:rPr>
              <w:fldChar w:fldCharType="separate"/>
            </w:r>
            <w:r w:rsidR="00EE51E3">
              <w:rPr>
                <w:noProof/>
                <w:webHidden/>
              </w:rPr>
              <w:t>6</w:t>
            </w:r>
            <w:r w:rsidR="00EE51E3">
              <w:rPr>
                <w:noProof/>
                <w:webHidden/>
              </w:rPr>
              <w:fldChar w:fldCharType="end"/>
            </w:r>
          </w:hyperlink>
        </w:p>
        <w:p w14:paraId="543BC8BE" w14:textId="2B9518CF" w:rsidR="00EE51E3" w:rsidRDefault="00047F53">
          <w:pPr>
            <w:pStyle w:val="TOC3"/>
            <w:tabs>
              <w:tab w:val="left" w:pos="1320"/>
              <w:tab w:val="right" w:leader="dot" w:pos="9350"/>
            </w:tabs>
            <w:rPr>
              <w:noProof/>
            </w:rPr>
          </w:pPr>
          <w:hyperlink w:anchor="_Toc3801340" w:history="1">
            <w:r w:rsidR="00EE51E3" w:rsidRPr="004024EA">
              <w:rPr>
                <w:rStyle w:val="Hyperlink"/>
                <w:rFonts w:ascii="Trebuchet MS" w:hAnsi="Trebuchet MS" w:cs="Times New Roman"/>
                <w:b/>
                <w:bCs/>
                <w:noProof/>
              </w:rPr>
              <w:t>1.2.1</w:t>
            </w:r>
            <w:r w:rsidR="00EE51E3">
              <w:rPr>
                <w:noProof/>
              </w:rPr>
              <w:tab/>
            </w:r>
            <w:r w:rsidR="00EE51E3" w:rsidRPr="004024EA">
              <w:rPr>
                <w:rStyle w:val="Hyperlink"/>
                <w:rFonts w:ascii="Trebuchet MS" w:hAnsi="Trebuchet MS"/>
                <w:b/>
                <w:bCs/>
                <w:noProof/>
              </w:rPr>
              <w:t>The Envisaged Work Flow</w:t>
            </w:r>
            <w:r w:rsidR="00EE51E3">
              <w:rPr>
                <w:noProof/>
                <w:webHidden/>
              </w:rPr>
              <w:tab/>
            </w:r>
            <w:r w:rsidR="00EE51E3">
              <w:rPr>
                <w:noProof/>
                <w:webHidden/>
              </w:rPr>
              <w:fldChar w:fldCharType="begin"/>
            </w:r>
            <w:r w:rsidR="00EE51E3">
              <w:rPr>
                <w:noProof/>
                <w:webHidden/>
              </w:rPr>
              <w:instrText xml:space="preserve"> PAGEREF _Toc3801340 \h </w:instrText>
            </w:r>
            <w:r w:rsidR="00EE51E3">
              <w:rPr>
                <w:noProof/>
                <w:webHidden/>
              </w:rPr>
            </w:r>
            <w:r w:rsidR="00EE51E3">
              <w:rPr>
                <w:noProof/>
                <w:webHidden/>
              </w:rPr>
              <w:fldChar w:fldCharType="separate"/>
            </w:r>
            <w:r w:rsidR="00EE51E3">
              <w:rPr>
                <w:noProof/>
                <w:webHidden/>
              </w:rPr>
              <w:t>6</w:t>
            </w:r>
            <w:r w:rsidR="00EE51E3">
              <w:rPr>
                <w:noProof/>
                <w:webHidden/>
              </w:rPr>
              <w:fldChar w:fldCharType="end"/>
            </w:r>
          </w:hyperlink>
        </w:p>
        <w:p w14:paraId="14910C79" w14:textId="6E38D07B" w:rsidR="00EE51E3" w:rsidRDefault="00047F53">
          <w:pPr>
            <w:pStyle w:val="TOC3"/>
            <w:tabs>
              <w:tab w:val="left" w:pos="1320"/>
              <w:tab w:val="right" w:leader="dot" w:pos="9350"/>
            </w:tabs>
            <w:rPr>
              <w:noProof/>
            </w:rPr>
          </w:pPr>
          <w:hyperlink w:anchor="_Toc3801341" w:history="1">
            <w:r w:rsidR="00EE51E3" w:rsidRPr="004024EA">
              <w:rPr>
                <w:rStyle w:val="Hyperlink"/>
                <w:rFonts w:ascii="Trebuchet MS" w:hAnsi="Trebuchet MS" w:cs="Times New Roman"/>
                <w:b/>
                <w:bCs/>
                <w:noProof/>
              </w:rPr>
              <w:t>1.2.2</w:t>
            </w:r>
            <w:r w:rsidR="00EE51E3">
              <w:rPr>
                <w:noProof/>
              </w:rPr>
              <w:tab/>
            </w:r>
            <w:r w:rsidR="00EE51E3" w:rsidRPr="004024EA">
              <w:rPr>
                <w:rStyle w:val="Hyperlink"/>
                <w:rFonts w:ascii="Trebuchet MS" w:hAnsi="Trebuchet MS"/>
                <w:b/>
                <w:bCs/>
                <w:noProof/>
              </w:rPr>
              <w:t>Search &amp; View CG – Eligible to Invoke Claim</w:t>
            </w:r>
            <w:r w:rsidR="00EE51E3">
              <w:rPr>
                <w:noProof/>
                <w:webHidden/>
              </w:rPr>
              <w:tab/>
            </w:r>
            <w:r w:rsidR="00EE51E3">
              <w:rPr>
                <w:noProof/>
                <w:webHidden/>
              </w:rPr>
              <w:fldChar w:fldCharType="begin"/>
            </w:r>
            <w:r w:rsidR="00EE51E3">
              <w:rPr>
                <w:noProof/>
                <w:webHidden/>
              </w:rPr>
              <w:instrText xml:space="preserve"> PAGEREF _Toc3801341 \h </w:instrText>
            </w:r>
            <w:r w:rsidR="00EE51E3">
              <w:rPr>
                <w:noProof/>
                <w:webHidden/>
              </w:rPr>
            </w:r>
            <w:r w:rsidR="00EE51E3">
              <w:rPr>
                <w:noProof/>
                <w:webHidden/>
              </w:rPr>
              <w:fldChar w:fldCharType="separate"/>
            </w:r>
            <w:r w:rsidR="00EE51E3">
              <w:rPr>
                <w:noProof/>
                <w:webHidden/>
              </w:rPr>
              <w:t>8</w:t>
            </w:r>
            <w:r w:rsidR="00EE51E3">
              <w:rPr>
                <w:noProof/>
                <w:webHidden/>
              </w:rPr>
              <w:fldChar w:fldCharType="end"/>
            </w:r>
          </w:hyperlink>
        </w:p>
        <w:p w14:paraId="1B984391" w14:textId="7541AB87" w:rsidR="00EE51E3" w:rsidRDefault="00047F53">
          <w:pPr>
            <w:pStyle w:val="TOC3"/>
            <w:tabs>
              <w:tab w:val="left" w:pos="1320"/>
              <w:tab w:val="right" w:leader="dot" w:pos="9350"/>
            </w:tabs>
            <w:rPr>
              <w:noProof/>
            </w:rPr>
          </w:pPr>
          <w:hyperlink w:anchor="_Toc3801342" w:history="1">
            <w:r w:rsidR="00EE51E3" w:rsidRPr="004024EA">
              <w:rPr>
                <w:rStyle w:val="Hyperlink"/>
                <w:rFonts w:ascii="Trebuchet MS" w:hAnsi="Trebuchet MS" w:cs="Times New Roman"/>
                <w:b/>
                <w:bCs/>
                <w:noProof/>
              </w:rPr>
              <w:t>1.2.3</w:t>
            </w:r>
            <w:r w:rsidR="00EE51E3">
              <w:rPr>
                <w:noProof/>
              </w:rPr>
              <w:tab/>
            </w:r>
            <w:r w:rsidR="00EE51E3" w:rsidRPr="004024EA">
              <w:rPr>
                <w:rStyle w:val="Hyperlink"/>
                <w:rFonts w:ascii="Trebuchet MS" w:hAnsi="Trebuchet MS"/>
                <w:b/>
                <w:bCs/>
                <w:noProof/>
              </w:rPr>
              <w:t>Eligibility Criteria Checks</w:t>
            </w:r>
            <w:r w:rsidR="00EE51E3">
              <w:rPr>
                <w:noProof/>
                <w:webHidden/>
              </w:rPr>
              <w:tab/>
            </w:r>
            <w:r w:rsidR="00EE51E3">
              <w:rPr>
                <w:noProof/>
                <w:webHidden/>
              </w:rPr>
              <w:fldChar w:fldCharType="begin"/>
            </w:r>
            <w:r w:rsidR="00EE51E3">
              <w:rPr>
                <w:noProof/>
                <w:webHidden/>
              </w:rPr>
              <w:instrText xml:space="preserve"> PAGEREF _Toc3801342 \h </w:instrText>
            </w:r>
            <w:r w:rsidR="00EE51E3">
              <w:rPr>
                <w:noProof/>
                <w:webHidden/>
              </w:rPr>
            </w:r>
            <w:r w:rsidR="00EE51E3">
              <w:rPr>
                <w:noProof/>
                <w:webHidden/>
              </w:rPr>
              <w:fldChar w:fldCharType="separate"/>
            </w:r>
            <w:r w:rsidR="00EE51E3">
              <w:rPr>
                <w:noProof/>
                <w:webHidden/>
              </w:rPr>
              <w:t>8</w:t>
            </w:r>
            <w:r w:rsidR="00EE51E3">
              <w:rPr>
                <w:noProof/>
                <w:webHidden/>
              </w:rPr>
              <w:fldChar w:fldCharType="end"/>
            </w:r>
          </w:hyperlink>
        </w:p>
        <w:p w14:paraId="3B64E1B3" w14:textId="3246D734" w:rsidR="00EE51E3" w:rsidRDefault="00047F53">
          <w:pPr>
            <w:pStyle w:val="TOC3"/>
            <w:tabs>
              <w:tab w:val="left" w:pos="1320"/>
              <w:tab w:val="right" w:leader="dot" w:pos="9350"/>
            </w:tabs>
            <w:rPr>
              <w:noProof/>
            </w:rPr>
          </w:pPr>
          <w:hyperlink w:anchor="_Toc3801343" w:history="1">
            <w:r w:rsidR="00EE51E3" w:rsidRPr="004024EA">
              <w:rPr>
                <w:rStyle w:val="Hyperlink"/>
                <w:rFonts w:ascii="Trebuchet MS" w:hAnsi="Trebuchet MS" w:cs="Times New Roman"/>
                <w:b/>
                <w:bCs/>
                <w:noProof/>
              </w:rPr>
              <w:t>1.2.4</w:t>
            </w:r>
            <w:r w:rsidR="00EE51E3">
              <w:rPr>
                <w:noProof/>
              </w:rPr>
              <w:tab/>
            </w:r>
            <w:r w:rsidR="00EE51E3" w:rsidRPr="004024EA">
              <w:rPr>
                <w:rStyle w:val="Hyperlink"/>
                <w:rFonts w:ascii="Trebuchet MS" w:hAnsi="Trebuchet MS"/>
                <w:b/>
                <w:bCs/>
                <w:noProof/>
              </w:rPr>
              <w:t>Search Result and Details for Claim Lodgment</w:t>
            </w:r>
            <w:r w:rsidR="00EE51E3">
              <w:rPr>
                <w:noProof/>
                <w:webHidden/>
              </w:rPr>
              <w:tab/>
            </w:r>
            <w:r w:rsidR="00EE51E3">
              <w:rPr>
                <w:noProof/>
                <w:webHidden/>
              </w:rPr>
              <w:fldChar w:fldCharType="begin"/>
            </w:r>
            <w:r w:rsidR="00EE51E3">
              <w:rPr>
                <w:noProof/>
                <w:webHidden/>
              </w:rPr>
              <w:instrText xml:space="preserve"> PAGEREF _Toc3801343 \h </w:instrText>
            </w:r>
            <w:r w:rsidR="00EE51E3">
              <w:rPr>
                <w:noProof/>
                <w:webHidden/>
              </w:rPr>
            </w:r>
            <w:r w:rsidR="00EE51E3">
              <w:rPr>
                <w:noProof/>
                <w:webHidden/>
              </w:rPr>
              <w:fldChar w:fldCharType="separate"/>
            </w:r>
            <w:r w:rsidR="00EE51E3">
              <w:rPr>
                <w:noProof/>
                <w:webHidden/>
              </w:rPr>
              <w:t>9</w:t>
            </w:r>
            <w:r w:rsidR="00EE51E3">
              <w:rPr>
                <w:noProof/>
                <w:webHidden/>
              </w:rPr>
              <w:fldChar w:fldCharType="end"/>
            </w:r>
          </w:hyperlink>
        </w:p>
        <w:p w14:paraId="28336992" w14:textId="4CA1957C" w:rsidR="00EE51E3" w:rsidRDefault="00047F53">
          <w:pPr>
            <w:pStyle w:val="TOC3"/>
            <w:tabs>
              <w:tab w:val="left" w:pos="1540"/>
              <w:tab w:val="right" w:leader="dot" w:pos="9350"/>
            </w:tabs>
            <w:rPr>
              <w:noProof/>
            </w:rPr>
          </w:pPr>
          <w:hyperlink w:anchor="_Toc3801344" w:history="1">
            <w:r w:rsidR="00EE51E3" w:rsidRPr="004024EA">
              <w:rPr>
                <w:rStyle w:val="Hyperlink"/>
                <w:rFonts w:ascii="Trebuchet MS" w:hAnsi="Trebuchet MS" w:cs="Times New Roman"/>
                <w:b/>
                <w:bCs/>
                <w:noProof/>
              </w:rPr>
              <w:t>1.2.4.1</w:t>
            </w:r>
            <w:r w:rsidR="00EE51E3">
              <w:rPr>
                <w:noProof/>
              </w:rPr>
              <w:tab/>
            </w:r>
            <w:r w:rsidR="00EE51E3" w:rsidRPr="004024EA">
              <w:rPr>
                <w:rStyle w:val="Hyperlink"/>
                <w:rFonts w:ascii="Trebuchet MS" w:hAnsi="Trebuchet MS"/>
                <w:b/>
                <w:bCs/>
                <w:noProof/>
              </w:rPr>
              <w:t>Search Result</w:t>
            </w:r>
            <w:r w:rsidR="00EE51E3">
              <w:rPr>
                <w:noProof/>
                <w:webHidden/>
              </w:rPr>
              <w:tab/>
            </w:r>
            <w:r w:rsidR="00EE51E3">
              <w:rPr>
                <w:noProof/>
                <w:webHidden/>
              </w:rPr>
              <w:fldChar w:fldCharType="begin"/>
            </w:r>
            <w:r w:rsidR="00EE51E3">
              <w:rPr>
                <w:noProof/>
                <w:webHidden/>
              </w:rPr>
              <w:instrText xml:space="preserve"> PAGEREF _Toc3801344 \h </w:instrText>
            </w:r>
            <w:r w:rsidR="00EE51E3">
              <w:rPr>
                <w:noProof/>
                <w:webHidden/>
              </w:rPr>
            </w:r>
            <w:r w:rsidR="00EE51E3">
              <w:rPr>
                <w:noProof/>
                <w:webHidden/>
              </w:rPr>
              <w:fldChar w:fldCharType="separate"/>
            </w:r>
            <w:r w:rsidR="00EE51E3">
              <w:rPr>
                <w:noProof/>
                <w:webHidden/>
              </w:rPr>
              <w:t>9</w:t>
            </w:r>
            <w:r w:rsidR="00EE51E3">
              <w:rPr>
                <w:noProof/>
                <w:webHidden/>
              </w:rPr>
              <w:fldChar w:fldCharType="end"/>
            </w:r>
          </w:hyperlink>
        </w:p>
        <w:p w14:paraId="5765BBD6" w14:textId="7497F755" w:rsidR="00EE51E3" w:rsidRDefault="00047F53">
          <w:pPr>
            <w:pStyle w:val="TOC3"/>
            <w:tabs>
              <w:tab w:val="left" w:pos="1540"/>
              <w:tab w:val="right" w:leader="dot" w:pos="9350"/>
            </w:tabs>
            <w:rPr>
              <w:noProof/>
            </w:rPr>
          </w:pPr>
          <w:hyperlink w:anchor="_Toc3801345" w:history="1">
            <w:r w:rsidR="00EE51E3" w:rsidRPr="004024EA">
              <w:rPr>
                <w:rStyle w:val="Hyperlink"/>
                <w:rFonts w:ascii="Trebuchet MS" w:hAnsi="Trebuchet MS" w:cs="Times New Roman"/>
                <w:b/>
                <w:bCs/>
                <w:noProof/>
              </w:rPr>
              <w:t>1.2.4.2</w:t>
            </w:r>
            <w:r w:rsidR="00EE51E3">
              <w:rPr>
                <w:noProof/>
              </w:rPr>
              <w:tab/>
            </w:r>
            <w:r w:rsidR="00EE51E3" w:rsidRPr="004024EA">
              <w:rPr>
                <w:rStyle w:val="Hyperlink"/>
                <w:rFonts w:ascii="Trebuchet MS" w:hAnsi="Trebuchet MS"/>
                <w:b/>
                <w:bCs/>
                <w:noProof/>
              </w:rPr>
              <w:t>Input Details – Status of A/c</w:t>
            </w:r>
            <w:r w:rsidR="00EE51E3">
              <w:rPr>
                <w:noProof/>
                <w:webHidden/>
              </w:rPr>
              <w:tab/>
            </w:r>
            <w:r w:rsidR="00EE51E3">
              <w:rPr>
                <w:noProof/>
                <w:webHidden/>
              </w:rPr>
              <w:fldChar w:fldCharType="begin"/>
            </w:r>
            <w:r w:rsidR="00EE51E3">
              <w:rPr>
                <w:noProof/>
                <w:webHidden/>
              </w:rPr>
              <w:instrText xml:space="preserve"> PAGEREF _Toc3801345 \h </w:instrText>
            </w:r>
            <w:r w:rsidR="00EE51E3">
              <w:rPr>
                <w:noProof/>
                <w:webHidden/>
              </w:rPr>
            </w:r>
            <w:r w:rsidR="00EE51E3">
              <w:rPr>
                <w:noProof/>
                <w:webHidden/>
              </w:rPr>
              <w:fldChar w:fldCharType="separate"/>
            </w:r>
            <w:r w:rsidR="00EE51E3">
              <w:rPr>
                <w:noProof/>
                <w:webHidden/>
              </w:rPr>
              <w:t>9</w:t>
            </w:r>
            <w:r w:rsidR="00EE51E3">
              <w:rPr>
                <w:noProof/>
                <w:webHidden/>
              </w:rPr>
              <w:fldChar w:fldCharType="end"/>
            </w:r>
          </w:hyperlink>
        </w:p>
        <w:p w14:paraId="74E3EA9D" w14:textId="6BDF83D2" w:rsidR="00EE51E3" w:rsidRDefault="00047F53">
          <w:pPr>
            <w:pStyle w:val="TOC3"/>
            <w:tabs>
              <w:tab w:val="left" w:pos="1540"/>
              <w:tab w:val="right" w:leader="dot" w:pos="9350"/>
            </w:tabs>
            <w:rPr>
              <w:noProof/>
            </w:rPr>
          </w:pPr>
          <w:hyperlink w:anchor="_Toc3801346" w:history="1">
            <w:r w:rsidR="00EE51E3" w:rsidRPr="004024EA">
              <w:rPr>
                <w:rStyle w:val="Hyperlink"/>
                <w:rFonts w:ascii="Trebuchet MS" w:hAnsi="Trebuchet MS" w:cs="Times New Roman"/>
                <w:b/>
                <w:bCs/>
                <w:noProof/>
              </w:rPr>
              <w:t>1.2.4.3</w:t>
            </w:r>
            <w:r w:rsidR="00EE51E3">
              <w:rPr>
                <w:noProof/>
              </w:rPr>
              <w:tab/>
            </w:r>
            <w:r w:rsidR="00EE51E3" w:rsidRPr="004024EA">
              <w:rPr>
                <w:rStyle w:val="Hyperlink"/>
                <w:rFonts w:ascii="Trebuchet MS" w:hAnsi="Trebuchet MS"/>
                <w:b/>
                <w:bCs/>
                <w:noProof/>
              </w:rPr>
              <w:t>Input Details – Recovery Proceedings</w:t>
            </w:r>
            <w:r w:rsidR="00EE51E3">
              <w:rPr>
                <w:noProof/>
                <w:webHidden/>
              </w:rPr>
              <w:tab/>
            </w:r>
            <w:r w:rsidR="00EE51E3">
              <w:rPr>
                <w:noProof/>
                <w:webHidden/>
              </w:rPr>
              <w:fldChar w:fldCharType="begin"/>
            </w:r>
            <w:r w:rsidR="00EE51E3">
              <w:rPr>
                <w:noProof/>
                <w:webHidden/>
              </w:rPr>
              <w:instrText xml:space="preserve"> PAGEREF _Toc3801346 \h </w:instrText>
            </w:r>
            <w:r w:rsidR="00EE51E3">
              <w:rPr>
                <w:noProof/>
                <w:webHidden/>
              </w:rPr>
            </w:r>
            <w:r w:rsidR="00EE51E3">
              <w:rPr>
                <w:noProof/>
                <w:webHidden/>
              </w:rPr>
              <w:fldChar w:fldCharType="separate"/>
            </w:r>
            <w:r w:rsidR="00EE51E3">
              <w:rPr>
                <w:noProof/>
                <w:webHidden/>
              </w:rPr>
              <w:t>10</w:t>
            </w:r>
            <w:r w:rsidR="00EE51E3">
              <w:rPr>
                <w:noProof/>
                <w:webHidden/>
              </w:rPr>
              <w:fldChar w:fldCharType="end"/>
            </w:r>
          </w:hyperlink>
        </w:p>
        <w:p w14:paraId="66AC7C1F" w14:textId="783F56E1" w:rsidR="00EE51E3" w:rsidRDefault="00047F53">
          <w:pPr>
            <w:pStyle w:val="TOC3"/>
            <w:tabs>
              <w:tab w:val="left" w:pos="1540"/>
              <w:tab w:val="right" w:leader="dot" w:pos="9350"/>
            </w:tabs>
            <w:rPr>
              <w:noProof/>
            </w:rPr>
          </w:pPr>
          <w:hyperlink w:anchor="_Toc3801347" w:history="1">
            <w:r w:rsidR="00EE51E3" w:rsidRPr="004024EA">
              <w:rPr>
                <w:rStyle w:val="Hyperlink"/>
                <w:rFonts w:ascii="Trebuchet MS" w:hAnsi="Trebuchet MS" w:cs="Times New Roman"/>
                <w:b/>
                <w:bCs/>
                <w:noProof/>
              </w:rPr>
              <w:t>1.2.4.4</w:t>
            </w:r>
            <w:r w:rsidR="00EE51E3">
              <w:rPr>
                <w:noProof/>
              </w:rPr>
              <w:tab/>
            </w:r>
            <w:r w:rsidR="00EE51E3" w:rsidRPr="004024EA">
              <w:rPr>
                <w:rStyle w:val="Hyperlink"/>
                <w:rFonts w:ascii="Trebuchet MS" w:hAnsi="Trebuchet MS"/>
                <w:b/>
                <w:bCs/>
                <w:noProof/>
              </w:rPr>
              <w:t>Input Details – NPA Outstanding and Recovery’s</w:t>
            </w:r>
            <w:r w:rsidR="00EE51E3">
              <w:rPr>
                <w:noProof/>
                <w:webHidden/>
              </w:rPr>
              <w:tab/>
            </w:r>
            <w:r w:rsidR="00EE51E3">
              <w:rPr>
                <w:noProof/>
                <w:webHidden/>
              </w:rPr>
              <w:fldChar w:fldCharType="begin"/>
            </w:r>
            <w:r w:rsidR="00EE51E3">
              <w:rPr>
                <w:noProof/>
                <w:webHidden/>
              </w:rPr>
              <w:instrText xml:space="preserve"> PAGEREF _Toc3801347 \h </w:instrText>
            </w:r>
            <w:r w:rsidR="00EE51E3">
              <w:rPr>
                <w:noProof/>
                <w:webHidden/>
              </w:rPr>
            </w:r>
            <w:r w:rsidR="00EE51E3">
              <w:rPr>
                <w:noProof/>
                <w:webHidden/>
              </w:rPr>
              <w:fldChar w:fldCharType="separate"/>
            </w:r>
            <w:r w:rsidR="00EE51E3">
              <w:rPr>
                <w:noProof/>
                <w:webHidden/>
              </w:rPr>
              <w:t>11</w:t>
            </w:r>
            <w:r w:rsidR="00EE51E3">
              <w:rPr>
                <w:noProof/>
                <w:webHidden/>
              </w:rPr>
              <w:fldChar w:fldCharType="end"/>
            </w:r>
          </w:hyperlink>
        </w:p>
        <w:p w14:paraId="0222B178" w14:textId="412B2AE2" w:rsidR="00EE51E3" w:rsidRDefault="00047F53">
          <w:pPr>
            <w:pStyle w:val="TOC3"/>
            <w:tabs>
              <w:tab w:val="left" w:pos="1540"/>
              <w:tab w:val="right" w:leader="dot" w:pos="9350"/>
            </w:tabs>
            <w:rPr>
              <w:noProof/>
            </w:rPr>
          </w:pPr>
          <w:hyperlink w:anchor="_Toc3801348" w:history="1">
            <w:r w:rsidR="00EE51E3" w:rsidRPr="004024EA">
              <w:rPr>
                <w:rStyle w:val="Hyperlink"/>
                <w:rFonts w:ascii="Trebuchet MS" w:hAnsi="Trebuchet MS" w:cs="Times New Roman"/>
                <w:b/>
                <w:bCs/>
                <w:noProof/>
              </w:rPr>
              <w:t>1.2.4.5</w:t>
            </w:r>
            <w:r w:rsidR="00EE51E3">
              <w:rPr>
                <w:noProof/>
              </w:rPr>
              <w:tab/>
            </w:r>
            <w:r w:rsidR="00EE51E3" w:rsidRPr="004024EA">
              <w:rPr>
                <w:rStyle w:val="Hyperlink"/>
                <w:rFonts w:ascii="Trebuchet MS" w:hAnsi="Trebuchet MS"/>
                <w:b/>
                <w:bCs/>
                <w:noProof/>
              </w:rPr>
              <w:t>Input Details – Security and Personnel Guarantee Details</w:t>
            </w:r>
            <w:r w:rsidR="00EE51E3">
              <w:rPr>
                <w:noProof/>
                <w:webHidden/>
              </w:rPr>
              <w:tab/>
            </w:r>
            <w:r w:rsidR="00EE51E3">
              <w:rPr>
                <w:noProof/>
                <w:webHidden/>
              </w:rPr>
              <w:fldChar w:fldCharType="begin"/>
            </w:r>
            <w:r w:rsidR="00EE51E3">
              <w:rPr>
                <w:noProof/>
                <w:webHidden/>
              </w:rPr>
              <w:instrText xml:space="preserve"> PAGEREF _Toc3801348 \h </w:instrText>
            </w:r>
            <w:r w:rsidR="00EE51E3">
              <w:rPr>
                <w:noProof/>
                <w:webHidden/>
              </w:rPr>
            </w:r>
            <w:r w:rsidR="00EE51E3">
              <w:rPr>
                <w:noProof/>
                <w:webHidden/>
              </w:rPr>
              <w:fldChar w:fldCharType="separate"/>
            </w:r>
            <w:r w:rsidR="00EE51E3">
              <w:rPr>
                <w:noProof/>
                <w:webHidden/>
              </w:rPr>
              <w:t>12</w:t>
            </w:r>
            <w:r w:rsidR="00EE51E3">
              <w:rPr>
                <w:noProof/>
                <w:webHidden/>
              </w:rPr>
              <w:fldChar w:fldCharType="end"/>
            </w:r>
          </w:hyperlink>
        </w:p>
        <w:p w14:paraId="07FEF3E8" w14:textId="6F7CA438" w:rsidR="00EE51E3" w:rsidRDefault="00047F53">
          <w:pPr>
            <w:pStyle w:val="TOC3"/>
            <w:tabs>
              <w:tab w:val="left" w:pos="1320"/>
              <w:tab w:val="right" w:leader="dot" w:pos="9350"/>
            </w:tabs>
            <w:rPr>
              <w:noProof/>
            </w:rPr>
          </w:pPr>
          <w:hyperlink w:anchor="_Toc3801349" w:history="1">
            <w:r w:rsidR="00EE51E3" w:rsidRPr="004024EA">
              <w:rPr>
                <w:rStyle w:val="Hyperlink"/>
                <w:rFonts w:ascii="Trebuchet MS" w:hAnsi="Trebuchet MS" w:cs="Times New Roman"/>
                <w:b/>
                <w:bCs/>
                <w:noProof/>
              </w:rPr>
              <w:t>1.2.5</w:t>
            </w:r>
            <w:r w:rsidR="00EE51E3">
              <w:rPr>
                <w:noProof/>
              </w:rPr>
              <w:tab/>
            </w:r>
            <w:r w:rsidR="00EE51E3" w:rsidRPr="004024EA">
              <w:rPr>
                <w:rStyle w:val="Hyperlink"/>
                <w:rFonts w:ascii="Trebuchet MS" w:hAnsi="Trebuchet MS"/>
                <w:b/>
                <w:bCs/>
                <w:noProof/>
              </w:rPr>
              <w:t>Calculating Cover and Claim</w:t>
            </w:r>
            <w:r w:rsidR="00EE51E3">
              <w:rPr>
                <w:noProof/>
                <w:webHidden/>
              </w:rPr>
              <w:tab/>
            </w:r>
            <w:r w:rsidR="00EE51E3">
              <w:rPr>
                <w:noProof/>
                <w:webHidden/>
              </w:rPr>
              <w:fldChar w:fldCharType="begin"/>
            </w:r>
            <w:r w:rsidR="00EE51E3">
              <w:rPr>
                <w:noProof/>
                <w:webHidden/>
              </w:rPr>
              <w:instrText xml:space="preserve"> PAGEREF _Toc3801349 \h </w:instrText>
            </w:r>
            <w:r w:rsidR="00EE51E3">
              <w:rPr>
                <w:noProof/>
                <w:webHidden/>
              </w:rPr>
            </w:r>
            <w:r w:rsidR="00EE51E3">
              <w:rPr>
                <w:noProof/>
                <w:webHidden/>
              </w:rPr>
              <w:fldChar w:fldCharType="separate"/>
            </w:r>
            <w:r w:rsidR="00EE51E3">
              <w:rPr>
                <w:noProof/>
                <w:webHidden/>
              </w:rPr>
              <w:t>12</w:t>
            </w:r>
            <w:r w:rsidR="00EE51E3">
              <w:rPr>
                <w:noProof/>
                <w:webHidden/>
              </w:rPr>
              <w:fldChar w:fldCharType="end"/>
            </w:r>
          </w:hyperlink>
        </w:p>
        <w:p w14:paraId="5ADFBE4F" w14:textId="75D96225" w:rsidR="00EE51E3" w:rsidRDefault="00047F53">
          <w:pPr>
            <w:pStyle w:val="TOC3"/>
            <w:tabs>
              <w:tab w:val="left" w:pos="1320"/>
              <w:tab w:val="right" w:leader="dot" w:pos="9350"/>
            </w:tabs>
            <w:rPr>
              <w:noProof/>
            </w:rPr>
          </w:pPr>
          <w:hyperlink w:anchor="_Toc3801350" w:history="1">
            <w:r w:rsidR="00EE51E3" w:rsidRPr="004024EA">
              <w:rPr>
                <w:rStyle w:val="Hyperlink"/>
                <w:rFonts w:ascii="Trebuchet MS" w:hAnsi="Trebuchet MS" w:cs="Times New Roman"/>
                <w:b/>
                <w:bCs/>
                <w:noProof/>
              </w:rPr>
              <w:t>1.2.6</w:t>
            </w:r>
            <w:r w:rsidR="00EE51E3">
              <w:rPr>
                <w:noProof/>
              </w:rPr>
              <w:tab/>
            </w:r>
            <w:r w:rsidR="00EE51E3" w:rsidRPr="004024EA">
              <w:rPr>
                <w:rStyle w:val="Hyperlink"/>
                <w:rFonts w:ascii="Trebuchet MS" w:hAnsi="Trebuchet MS"/>
                <w:b/>
                <w:bCs/>
                <w:noProof/>
              </w:rPr>
              <w:t>Flow for Processing Claims</w:t>
            </w:r>
            <w:r w:rsidR="00EE51E3">
              <w:rPr>
                <w:noProof/>
                <w:webHidden/>
              </w:rPr>
              <w:tab/>
            </w:r>
            <w:r w:rsidR="00EE51E3">
              <w:rPr>
                <w:noProof/>
                <w:webHidden/>
              </w:rPr>
              <w:fldChar w:fldCharType="begin"/>
            </w:r>
            <w:r w:rsidR="00EE51E3">
              <w:rPr>
                <w:noProof/>
                <w:webHidden/>
              </w:rPr>
              <w:instrText xml:space="preserve"> PAGEREF _Toc3801350 \h </w:instrText>
            </w:r>
            <w:r w:rsidR="00EE51E3">
              <w:rPr>
                <w:noProof/>
                <w:webHidden/>
              </w:rPr>
            </w:r>
            <w:r w:rsidR="00EE51E3">
              <w:rPr>
                <w:noProof/>
                <w:webHidden/>
              </w:rPr>
              <w:fldChar w:fldCharType="separate"/>
            </w:r>
            <w:r w:rsidR="00EE51E3">
              <w:rPr>
                <w:noProof/>
                <w:webHidden/>
              </w:rPr>
              <w:t>13</w:t>
            </w:r>
            <w:r w:rsidR="00EE51E3">
              <w:rPr>
                <w:noProof/>
                <w:webHidden/>
              </w:rPr>
              <w:fldChar w:fldCharType="end"/>
            </w:r>
          </w:hyperlink>
        </w:p>
        <w:p w14:paraId="5494C1EB" w14:textId="18F4C56A" w:rsidR="00EE51E3" w:rsidRDefault="00047F53">
          <w:pPr>
            <w:pStyle w:val="TOC3"/>
            <w:tabs>
              <w:tab w:val="left" w:pos="1540"/>
              <w:tab w:val="right" w:leader="dot" w:pos="9350"/>
            </w:tabs>
            <w:rPr>
              <w:noProof/>
            </w:rPr>
          </w:pPr>
          <w:hyperlink w:anchor="_Toc3801351" w:history="1">
            <w:r w:rsidR="00EE51E3" w:rsidRPr="004024EA">
              <w:rPr>
                <w:rStyle w:val="Hyperlink"/>
                <w:rFonts w:ascii="Trebuchet MS" w:hAnsi="Trebuchet MS" w:cs="Times New Roman"/>
                <w:b/>
                <w:bCs/>
                <w:noProof/>
              </w:rPr>
              <w:t>1.2.6.1</w:t>
            </w:r>
            <w:r w:rsidR="00EE51E3">
              <w:rPr>
                <w:noProof/>
              </w:rPr>
              <w:tab/>
            </w:r>
            <w:r w:rsidR="00EE51E3" w:rsidRPr="004024EA">
              <w:rPr>
                <w:rStyle w:val="Hyperlink"/>
                <w:rFonts w:ascii="Trebuchet MS" w:hAnsi="Trebuchet MS"/>
                <w:b/>
                <w:bCs/>
                <w:noProof/>
              </w:rPr>
              <w:t>Approving the Claims</w:t>
            </w:r>
            <w:r w:rsidR="00EE51E3">
              <w:rPr>
                <w:noProof/>
                <w:webHidden/>
              </w:rPr>
              <w:tab/>
            </w:r>
            <w:r w:rsidR="00EE51E3">
              <w:rPr>
                <w:noProof/>
                <w:webHidden/>
              </w:rPr>
              <w:fldChar w:fldCharType="begin"/>
            </w:r>
            <w:r w:rsidR="00EE51E3">
              <w:rPr>
                <w:noProof/>
                <w:webHidden/>
              </w:rPr>
              <w:instrText xml:space="preserve"> PAGEREF _Toc3801351 \h </w:instrText>
            </w:r>
            <w:r w:rsidR="00EE51E3">
              <w:rPr>
                <w:noProof/>
                <w:webHidden/>
              </w:rPr>
            </w:r>
            <w:r w:rsidR="00EE51E3">
              <w:rPr>
                <w:noProof/>
                <w:webHidden/>
              </w:rPr>
              <w:fldChar w:fldCharType="separate"/>
            </w:r>
            <w:r w:rsidR="00EE51E3">
              <w:rPr>
                <w:noProof/>
                <w:webHidden/>
              </w:rPr>
              <w:t>14</w:t>
            </w:r>
            <w:r w:rsidR="00EE51E3">
              <w:rPr>
                <w:noProof/>
                <w:webHidden/>
              </w:rPr>
              <w:fldChar w:fldCharType="end"/>
            </w:r>
          </w:hyperlink>
        </w:p>
        <w:p w14:paraId="69E02E22" w14:textId="080DAD6E" w:rsidR="00EE51E3" w:rsidRDefault="00047F53">
          <w:pPr>
            <w:pStyle w:val="TOC3"/>
            <w:tabs>
              <w:tab w:val="left" w:pos="1540"/>
              <w:tab w:val="right" w:leader="dot" w:pos="9350"/>
            </w:tabs>
            <w:rPr>
              <w:noProof/>
            </w:rPr>
          </w:pPr>
          <w:hyperlink w:anchor="_Toc3801352" w:history="1">
            <w:r w:rsidR="00EE51E3" w:rsidRPr="004024EA">
              <w:rPr>
                <w:rStyle w:val="Hyperlink"/>
                <w:rFonts w:ascii="Trebuchet MS" w:hAnsi="Trebuchet MS" w:cs="Times New Roman"/>
                <w:b/>
                <w:bCs/>
                <w:noProof/>
              </w:rPr>
              <w:t>1.2.6.2</w:t>
            </w:r>
            <w:r w:rsidR="00EE51E3">
              <w:rPr>
                <w:noProof/>
              </w:rPr>
              <w:tab/>
            </w:r>
            <w:r w:rsidR="00EE51E3" w:rsidRPr="004024EA">
              <w:rPr>
                <w:rStyle w:val="Hyperlink"/>
                <w:rFonts w:ascii="Trebuchet MS" w:hAnsi="Trebuchet MS"/>
                <w:b/>
                <w:bCs/>
                <w:noProof/>
              </w:rPr>
              <w:t>Refund of CG Fees Calculation</w:t>
            </w:r>
            <w:r w:rsidR="00EE51E3">
              <w:rPr>
                <w:noProof/>
                <w:webHidden/>
              </w:rPr>
              <w:tab/>
            </w:r>
            <w:r w:rsidR="00EE51E3">
              <w:rPr>
                <w:noProof/>
                <w:webHidden/>
              </w:rPr>
              <w:fldChar w:fldCharType="begin"/>
            </w:r>
            <w:r w:rsidR="00EE51E3">
              <w:rPr>
                <w:noProof/>
                <w:webHidden/>
              </w:rPr>
              <w:instrText xml:space="preserve"> PAGEREF _Toc3801352 \h </w:instrText>
            </w:r>
            <w:r w:rsidR="00EE51E3">
              <w:rPr>
                <w:noProof/>
                <w:webHidden/>
              </w:rPr>
            </w:r>
            <w:r w:rsidR="00EE51E3">
              <w:rPr>
                <w:noProof/>
                <w:webHidden/>
              </w:rPr>
              <w:fldChar w:fldCharType="separate"/>
            </w:r>
            <w:r w:rsidR="00EE51E3">
              <w:rPr>
                <w:noProof/>
                <w:webHidden/>
              </w:rPr>
              <w:t>14</w:t>
            </w:r>
            <w:r w:rsidR="00EE51E3">
              <w:rPr>
                <w:noProof/>
                <w:webHidden/>
              </w:rPr>
              <w:fldChar w:fldCharType="end"/>
            </w:r>
          </w:hyperlink>
        </w:p>
        <w:p w14:paraId="5856BF6B" w14:textId="694921BA" w:rsidR="00EE51E3" w:rsidRDefault="00047F53">
          <w:pPr>
            <w:pStyle w:val="TOC3"/>
            <w:tabs>
              <w:tab w:val="left" w:pos="1540"/>
              <w:tab w:val="right" w:leader="dot" w:pos="9350"/>
            </w:tabs>
            <w:rPr>
              <w:noProof/>
            </w:rPr>
          </w:pPr>
          <w:hyperlink w:anchor="_Toc3801353" w:history="1">
            <w:r w:rsidR="00EE51E3" w:rsidRPr="004024EA">
              <w:rPr>
                <w:rStyle w:val="Hyperlink"/>
                <w:rFonts w:ascii="Trebuchet MS" w:hAnsi="Trebuchet MS" w:cs="Times New Roman"/>
                <w:b/>
                <w:bCs/>
                <w:noProof/>
              </w:rPr>
              <w:t>1.2.6.3</w:t>
            </w:r>
            <w:r w:rsidR="00EE51E3">
              <w:rPr>
                <w:noProof/>
              </w:rPr>
              <w:tab/>
            </w:r>
            <w:r w:rsidR="00EE51E3" w:rsidRPr="004024EA">
              <w:rPr>
                <w:rStyle w:val="Hyperlink"/>
                <w:rFonts w:ascii="Trebuchet MS" w:hAnsi="Trebuchet MS"/>
                <w:b/>
                <w:bCs/>
                <w:noProof/>
              </w:rPr>
              <w:t>Payment of Claim Payout to MLI (Claim Settlement)</w:t>
            </w:r>
            <w:r w:rsidR="00EE51E3">
              <w:rPr>
                <w:noProof/>
                <w:webHidden/>
              </w:rPr>
              <w:tab/>
            </w:r>
            <w:r w:rsidR="00EE51E3">
              <w:rPr>
                <w:noProof/>
                <w:webHidden/>
              </w:rPr>
              <w:fldChar w:fldCharType="begin"/>
            </w:r>
            <w:r w:rsidR="00EE51E3">
              <w:rPr>
                <w:noProof/>
                <w:webHidden/>
              </w:rPr>
              <w:instrText xml:space="preserve"> PAGEREF _Toc3801353 \h </w:instrText>
            </w:r>
            <w:r w:rsidR="00EE51E3">
              <w:rPr>
                <w:noProof/>
                <w:webHidden/>
              </w:rPr>
            </w:r>
            <w:r w:rsidR="00EE51E3">
              <w:rPr>
                <w:noProof/>
                <w:webHidden/>
              </w:rPr>
              <w:fldChar w:fldCharType="separate"/>
            </w:r>
            <w:r w:rsidR="00EE51E3">
              <w:rPr>
                <w:noProof/>
                <w:webHidden/>
              </w:rPr>
              <w:t>14</w:t>
            </w:r>
            <w:r w:rsidR="00EE51E3">
              <w:rPr>
                <w:noProof/>
                <w:webHidden/>
              </w:rPr>
              <w:fldChar w:fldCharType="end"/>
            </w:r>
          </w:hyperlink>
        </w:p>
        <w:p w14:paraId="12FA4962" w14:textId="727EB7B9" w:rsidR="00EE51E3" w:rsidRDefault="00047F53">
          <w:pPr>
            <w:pStyle w:val="TOC3"/>
            <w:tabs>
              <w:tab w:val="left" w:pos="1540"/>
              <w:tab w:val="right" w:leader="dot" w:pos="9350"/>
            </w:tabs>
            <w:rPr>
              <w:noProof/>
            </w:rPr>
          </w:pPr>
          <w:hyperlink w:anchor="_Toc3801354" w:history="1">
            <w:r w:rsidR="00EE51E3" w:rsidRPr="004024EA">
              <w:rPr>
                <w:rStyle w:val="Hyperlink"/>
                <w:rFonts w:ascii="Trebuchet MS" w:hAnsi="Trebuchet MS" w:cs="Times New Roman"/>
                <w:b/>
                <w:bCs/>
                <w:noProof/>
              </w:rPr>
              <w:t>1.2.6.4</w:t>
            </w:r>
            <w:r w:rsidR="00EE51E3">
              <w:rPr>
                <w:noProof/>
              </w:rPr>
              <w:tab/>
            </w:r>
            <w:r w:rsidR="00EE51E3" w:rsidRPr="004024EA">
              <w:rPr>
                <w:rStyle w:val="Hyperlink"/>
                <w:rFonts w:ascii="Trebuchet MS" w:hAnsi="Trebuchet MS"/>
                <w:b/>
                <w:bCs/>
                <w:noProof/>
              </w:rPr>
              <w:t>Rejecting the Claims</w:t>
            </w:r>
            <w:r w:rsidR="00EE51E3">
              <w:rPr>
                <w:noProof/>
                <w:webHidden/>
              </w:rPr>
              <w:tab/>
            </w:r>
            <w:r w:rsidR="00EE51E3">
              <w:rPr>
                <w:noProof/>
                <w:webHidden/>
              </w:rPr>
              <w:fldChar w:fldCharType="begin"/>
            </w:r>
            <w:r w:rsidR="00EE51E3">
              <w:rPr>
                <w:noProof/>
                <w:webHidden/>
              </w:rPr>
              <w:instrText xml:space="preserve"> PAGEREF _Toc3801354 \h </w:instrText>
            </w:r>
            <w:r w:rsidR="00EE51E3">
              <w:rPr>
                <w:noProof/>
                <w:webHidden/>
              </w:rPr>
            </w:r>
            <w:r w:rsidR="00EE51E3">
              <w:rPr>
                <w:noProof/>
                <w:webHidden/>
              </w:rPr>
              <w:fldChar w:fldCharType="separate"/>
            </w:r>
            <w:r w:rsidR="00EE51E3">
              <w:rPr>
                <w:noProof/>
                <w:webHidden/>
              </w:rPr>
              <w:t>14</w:t>
            </w:r>
            <w:r w:rsidR="00EE51E3">
              <w:rPr>
                <w:noProof/>
                <w:webHidden/>
              </w:rPr>
              <w:fldChar w:fldCharType="end"/>
            </w:r>
          </w:hyperlink>
        </w:p>
        <w:p w14:paraId="26DE0274" w14:textId="11A3F656" w:rsidR="00EE51E3" w:rsidRDefault="00047F53">
          <w:pPr>
            <w:pStyle w:val="TOC3"/>
            <w:tabs>
              <w:tab w:val="left" w:pos="1320"/>
              <w:tab w:val="right" w:leader="dot" w:pos="9350"/>
            </w:tabs>
            <w:rPr>
              <w:noProof/>
            </w:rPr>
          </w:pPr>
          <w:hyperlink w:anchor="_Toc3801355" w:history="1">
            <w:r w:rsidR="00EE51E3" w:rsidRPr="004024EA">
              <w:rPr>
                <w:rStyle w:val="Hyperlink"/>
                <w:rFonts w:ascii="Trebuchet MS" w:hAnsi="Trebuchet MS" w:cs="Times New Roman"/>
                <w:b/>
                <w:bCs/>
                <w:noProof/>
              </w:rPr>
              <w:t>1.2.7</w:t>
            </w:r>
            <w:r w:rsidR="00EE51E3">
              <w:rPr>
                <w:noProof/>
              </w:rPr>
              <w:tab/>
            </w:r>
            <w:r w:rsidR="00EE51E3" w:rsidRPr="004024EA">
              <w:rPr>
                <w:rStyle w:val="Hyperlink"/>
                <w:rFonts w:ascii="Trebuchet MS" w:hAnsi="Trebuchet MS"/>
                <w:b/>
                <w:bCs/>
                <w:noProof/>
              </w:rPr>
              <w:t>Marking the CG as Claimed</w:t>
            </w:r>
            <w:r w:rsidR="00EE51E3">
              <w:rPr>
                <w:noProof/>
                <w:webHidden/>
              </w:rPr>
              <w:tab/>
            </w:r>
            <w:r w:rsidR="00EE51E3">
              <w:rPr>
                <w:noProof/>
                <w:webHidden/>
              </w:rPr>
              <w:fldChar w:fldCharType="begin"/>
            </w:r>
            <w:r w:rsidR="00EE51E3">
              <w:rPr>
                <w:noProof/>
                <w:webHidden/>
              </w:rPr>
              <w:instrText xml:space="preserve"> PAGEREF _Toc3801355 \h </w:instrText>
            </w:r>
            <w:r w:rsidR="00EE51E3">
              <w:rPr>
                <w:noProof/>
                <w:webHidden/>
              </w:rPr>
            </w:r>
            <w:r w:rsidR="00EE51E3">
              <w:rPr>
                <w:noProof/>
                <w:webHidden/>
              </w:rPr>
              <w:fldChar w:fldCharType="separate"/>
            </w:r>
            <w:r w:rsidR="00EE51E3">
              <w:rPr>
                <w:noProof/>
                <w:webHidden/>
              </w:rPr>
              <w:t>15</w:t>
            </w:r>
            <w:r w:rsidR="00EE51E3">
              <w:rPr>
                <w:noProof/>
                <w:webHidden/>
              </w:rPr>
              <w:fldChar w:fldCharType="end"/>
            </w:r>
          </w:hyperlink>
        </w:p>
        <w:p w14:paraId="2E10EB6B" w14:textId="7970C7AC" w:rsidR="00EE51E3" w:rsidRDefault="00047F53">
          <w:pPr>
            <w:pStyle w:val="TOC3"/>
            <w:tabs>
              <w:tab w:val="left" w:pos="1540"/>
              <w:tab w:val="right" w:leader="dot" w:pos="9350"/>
            </w:tabs>
            <w:rPr>
              <w:noProof/>
            </w:rPr>
          </w:pPr>
          <w:hyperlink w:anchor="_Toc3801356" w:history="1">
            <w:r w:rsidR="00EE51E3" w:rsidRPr="004024EA">
              <w:rPr>
                <w:rStyle w:val="Hyperlink"/>
                <w:rFonts w:ascii="Trebuchet MS" w:hAnsi="Trebuchet MS" w:cs="Times New Roman"/>
                <w:b/>
                <w:bCs/>
                <w:noProof/>
              </w:rPr>
              <w:t>1.2.7.1</w:t>
            </w:r>
            <w:r w:rsidR="00EE51E3">
              <w:rPr>
                <w:noProof/>
              </w:rPr>
              <w:tab/>
            </w:r>
            <w:r w:rsidR="00EE51E3" w:rsidRPr="004024EA">
              <w:rPr>
                <w:rStyle w:val="Hyperlink"/>
                <w:rFonts w:ascii="Trebuchet MS" w:hAnsi="Trebuchet MS"/>
                <w:b/>
                <w:bCs/>
                <w:noProof/>
              </w:rPr>
              <w:t>Marking the CG as Claimed in CG Table</w:t>
            </w:r>
            <w:r w:rsidR="00EE51E3">
              <w:rPr>
                <w:noProof/>
                <w:webHidden/>
              </w:rPr>
              <w:tab/>
            </w:r>
            <w:r w:rsidR="00EE51E3">
              <w:rPr>
                <w:noProof/>
                <w:webHidden/>
              </w:rPr>
              <w:fldChar w:fldCharType="begin"/>
            </w:r>
            <w:r w:rsidR="00EE51E3">
              <w:rPr>
                <w:noProof/>
                <w:webHidden/>
              </w:rPr>
              <w:instrText xml:space="preserve"> PAGEREF _Toc3801356 \h </w:instrText>
            </w:r>
            <w:r w:rsidR="00EE51E3">
              <w:rPr>
                <w:noProof/>
                <w:webHidden/>
              </w:rPr>
            </w:r>
            <w:r w:rsidR="00EE51E3">
              <w:rPr>
                <w:noProof/>
                <w:webHidden/>
              </w:rPr>
              <w:fldChar w:fldCharType="separate"/>
            </w:r>
            <w:r w:rsidR="00EE51E3">
              <w:rPr>
                <w:noProof/>
                <w:webHidden/>
              </w:rPr>
              <w:t>15</w:t>
            </w:r>
            <w:r w:rsidR="00EE51E3">
              <w:rPr>
                <w:noProof/>
                <w:webHidden/>
              </w:rPr>
              <w:fldChar w:fldCharType="end"/>
            </w:r>
          </w:hyperlink>
        </w:p>
        <w:p w14:paraId="5A242217" w14:textId="14FB0FFC" w:rsidR="00EE51E3" w:rsidRDefault="00047F53">
          <w:pPr>
            <w:pStyle w:val="TOC3"/>
            <w:tabs>
              <w:tab w:val="left" w:pos="1540"/>
              <w:tab w:val="right" w:leader="dot" w:pos="9350"/>
            </w:tabs>
            <w:rPr>
              <w:noProof/>
            </w:rPr>
          </w:pPr>
          <w:hyperlink w:anchor="_Toc3801357" w:history="1">
            <w:r w:rsidR="00EE51E3" w:rsidRPr="004024EA">
              <w:rPr>
                <w:rStyle w:val="Hyperlink"/>
                <w:rFonts w:ascii="Trebuchet MS" w:hAnsi="Trebuchet MS" w:cs="Times New Roman"/>
                <w:b/>
                <w:bCs/>
                <w:noProof/>
              </w:rPr>
              <w:t>1.2.7.2</w:t>
            </w:r>
            <w:r w:rsidR="00EE51E3">
              <w:rPr>
                <w:noProof/>
              </w:rPr>
              <w:tab/>
            </w:r>
            <w:r w:rsidR="00EE51E3" w:rsidRPr="004024EA">
              <w:rPr>
                <w:rStyle w:val="Hyperlink"/>
                <w:rFonts w:ascii="Trebuchet MS" w:hAnsi="Trebuchet MS"/>
                <w:b/>
                <w:bCs/>
                <w:noProof/>
              </w:rPr>
              <w:t>Making entry in Claims Table</w:t>
            </w:r>
            <w:r w:rsidR="00EE51E3">
              <w:rPr>
                <w:noProof/>
                <w:webHidden/>
              </w:rPr>
              <w:tab/>
            </w:r>
            <w:r w:rsidR="00EE51E3">
              <w:rPr>
                <w:noProof/>
                <w:webHidden/>
              </w:rPr>
              <w:fldChar w:fldCharType="begin"/>
            </w:r>
            <w:r w:rsidR="00EE51E3">
              <w:rPr>
                <w:noProof/>
                <w:webHidden/>
              </w:rPr>
              <w:instrText xml:space="preserve"> PAGEREF _Toc3801357 \h </w:instrText>
            </w:r>
            <w:r w:rsidR="00EE51E3">
              <w:rPr>
                <w:noProof/>
                <w:webHidden/>
              </w:rPr>
            </w:r>
            <w:r w:rsidR="00EE51E3">
              <w:rPr>
                <w:noProof/>
                <w:webHidden/>
              </w:rPr>
              <w:fldChar w:fldCharType="separate"/>
            </w:r>
            <w:r w:rsidR="00EE51E3">
              <w:rPr>
                <w:noProof/>
                <w:webHidden/>
              </w:rPr>
              <w:t>16</w:t>
            </w:r>
            <w:r w:rsidR="00EE51E3">
              <w:rPr>
                <w:noProof/>
                <w:webHidden/>
              </w:rPr>
              <w:fldChar w:fldCharType="end"/>
            </w:r>
          </w:hyperlink>
        </w:p>
        <w:p w14:paraId="373CAB5E" w14:textId="38544628" w:rsidR="00EE51E3" w:rsidRDefault="00047F53">
          <w:pPr>
            <w:pStyle w:val="TOC3"/>
            <w:tabs>
              <w:tab w:val="left" w:pos="1320"/>
              <w:tab w:val="right" w:leader="dot" w:pos="9350"/>
            </w:tabs>
            <w:rPr>
              <w:noProof/>
            </w:rPr>
          </w:pPr>
          <w:hyperlink w:anchor="_Toc3801358" w:history="1">
            <w:r w:rsidR="00EE51E3" w:rsidRPr="004024EA">
              <w:rPr>
                <w:rStyle w:val="Hyperlink"/>
                <w:rFonts w:ascii="Trebuchet MS" w:hAnsi="Trebuchet MS" w:cs="Times New Roman"/>
                <w:b/>
                <w:bCs/>
                <w:noProof/>
              </w:rPr>
              <w:t>1.2.8</w:t>
            </w:r>
            <w:r w:rsidR="00EE51E3">
              <w:rPr>
                <w:noProof/>
              </w:rPr>
              <w:tab/>
            </w:r>
            <w:r w:rsidR="00EE51E3" w:rsidRPr="004024EA">
              <w:rPr>
                <w:rStyle w:val="Hyperlink"/>
                <w:rFonts w:ascii="Trebuchet MS" w:hAnsi="Trebuchet MS"/>
                <w:b/>
                <w:bCs/>
                <w:noProof/>
              </w:rPr>
              <w:t>Cover Calculation</w:t>
            </w:r>
            <w:r w:rsidR="00EE51E3">
              <w:rPr>
                <w:noProof/>
                <w:webHidden/>
              </w:rPr>
              <w:tab/>
            </w:r>
            <w:r w:rsidR="00EE51E3">
              <w:rPr>
                <w:noProof/>
                <w:webHidden/>
              </w:rPr>
              <w:fldChar w:fldCharType="begin"/>
            </w:r>
            <w:r w:rsidR="00EE51E3">
              <w:rPr>
                <w:noProof/>
                <w:webHidden/>
              </w:rPr>
              <w:instrText xml:space="preserve"> PAGEREF _Toc3801358 \h </w:instrText>
            </w:r>
            <w:r w:rsidR="00EE51E3">
              <w:rPr>
                <w:noProof/>
                <w:webHidden/>
              </w:rPr>
            </w:r>
            <w:r w:rsidR="00EE51E3">
              <w:rPr>
                <w:noProof/>
                <w:webHidden/>
              </w:rPr>
              <w:fldChar w:fldCharType="separate"/>
            </w:r>
            <w:r w:rsidR="00EE51E3">
              <w:rPr>
                <w:noProof/>
                <w:webHidden/>
              </w:rPr>
              <w:t>17</w:t>
            </w:r>
            <w:r w:rsidR="00EE51E3">
              <w:rPr>
                <w:noProof/>
                <w:webHidden/>
              </w:rPr>
              <w:fldChar w:fldCharType="end"/>
            </w:r>
          </w:hyperlink>
        </w:p>
        <w:p w14:paraId="2D86F4EA" w14:textId="0C4DFE43" w:rsidR="00EE51E3" w:rsidRDefault="00047F53">
          <w:pPr>
            <w:pStyle w:val="TOC3"/>
            <w:tabs>
              <w:tab w:val="left" w:pos="1320"/>
              <w:tab w:val="right" w:leader="dot" w:pos="9350"/>
            </w:tabs>
            <w:rPr>
              <w:noProof/>
            </w:rPr>
          </w:pPr>
          <w:hyperlink w:anchor="_Toc3801359" w:history="1">
            <w:r w:rsidR="00EE51E3" w:rsidRPr="004024EA">
              <w:rPr>
                <w:rStyle w:val="Hyperlink"/>
                <w:rFonts w:ascii="Trebuchet MS" w:hAnsi="Trebuchet MS" w:cs="Times New Roman"/>
                <w:b/>
                <w:bCs/>
                <w:noProof/>
              </w:rPr>
              <w:t>1.2.9</w:t>
            </w:r>
            <w:r w:rsidR="00EE51E3">
              <w:rPr>
                <w:noProof/>
              </w:rPr>
              <w:tab/>
            </w:r>
            <w:r w:rsidR="00EE51E3" w:rsidRPr="004024EA">
              <w:rPr>
                <w:rStyle w:val="Hyperlink"/>
                <w:rFonts w:ascii="Trebuchet MS" w:hAnsi="Trebuchet MS"/>
                <w:b/>
                <w:bCs/>
                <w:noProof/>
              </w:rPr>
              <w:t>Claim Calculation – First Claim</w:t>
            </w:r>
            <w:r w:rsidR="00EE51E3">
              <w:rPr>
                <w:noProof/>
                <w:webHidden/>
              </w:rPr>
              <w:tab/>
            </w:r>
            <w:r w:rsidR="00EE51E3">
              <w:rPr>
                <w:noProof/>
                <w:webHidden/>
              </w:rPr>
              <w:fldChar w:fldCharType="begin"/>
            </w:r>
            <w:r w:rsidR="00EE51E3">
              <w:rPr>
                <w:noProof/>
                <w:webHidden/>
              </w:rPr>
              <w:instrText xml:space="preserve"> PAGEREF _Toc3801359 \h </w:instrText>
            </w:r>
            <w:r w:rsidR="00EE51E3">
              <w:rPr>
                <w:noProof/>
                <w:webHidden/>
              </w:rPr>
            </w:r>
            <w:r w:rsidR="00EE51E3">
              <w:rPr>
                <w:noProof/>
                <w:webHidden/>
              </w:rPr>
              <w:fldChar w:fldCharType="separate"/>
            </w:r>
            <w:r w:rsidR="00EE51E3">
              <w:rPr>
                <w:noProof/>
                <w:webHidden/>
              </w:rPr>
              <w:t>20</w:t>
            </w:r>
            <w:r w:rsidR="00EE51E3">
              <w:rPr>
                <w:noProof/>
                <w:webHidden/>
              </w:rPr>
              <w:fldChar w:fldCharType="end"/>
            </w:r>
          </w:hyperlink>
        </w:p>
        <w:p w14:paraId="2D6E7E97" w14:textId="0474A43B" w:rsidR="00EE51E3" w:rsidRDefault="00047F53">
          <w:pPr>
            <w:pStyle w:val="TOC2"/>
            <w:tabs>
              <w:tab w:val="left" w:pos="880"/>
              <w:tab w:val="right" w:leader="dot" w:pos="9350"/>
            </w:tabs>
            <w:rPr>
              <w:noProof/>
            </w:rPr>
          </w:pPr>
          <w:hyperlink w:anchor="_Toc3801360" w:history="1">
            <w:r w:rsidR="00EE51E3" w:rsidRPr="004024EA">
              <w:rPr>
                <w:rStyle w:val="Hyperlink"/>
                <w:rFonts w:ascii="Trebuchet MS" w:eastAsia="Times New Roman" w:hAnsi="Trebuchet MS" w:cs="Times New Roman"/>
                <w:b/>
                <w:bCs/>
                <w:iCs/>
                <w:noProof/>
              </w:rPr>
              <w:t>1.3</w:t>
            </w:r>
            <w:r w:rsidR="00EE51E3">
              <w:rPr>
                <w:noProof/>
              </w:rPr>
              <w:tab/>
            </w:r>
            <w:r w:rsidR="00EE51E3" w:rsidRPr="004024EA">
              <w:rPr>
                <w:rStyle w:val="Hyperlink"/>
                <w:rFonts w:ascii="Trebuchet MS" w:eastAsia="Times New Roman" w:hAnsi="Trebuchet MS" w:cs="Arial"/>
                <w:b/>
                <w:bCs/>
                <w:iCs/>
                <w:noProof/>
              </w:rPr>
              <w:t>Notifying Recoveries (Post First Claim)</w:t>
            </w:r>
            <w:r w:rsidR="00EE51E3">
              <w:rPr>
                <w:noProof/>
                <w:webHidden/>
              </w:rPr>
              <w:tab/>
            </w:r>
            <w:r w:rsidR="00EE51E3">
              <w:rPr>
                <w:noProof/>
                <w:webHidden/>
              </w:rPr>
              <w:fldChar w:fldCharType="begin"/>
            </w:r>
            <w:r w:rsidR="00EE51E3">
              <w:rPr>
                <w:noProof/>
                <w:webHidden/>
              </w:rPr>
              <w:instrText xml:space="preserve"> PAGEREF _Toc3801360 \h </w:instrText>
            </w:r>
            <w:r w:rsidR="00EE51E3">
              <w:rPr>
                <w:noProof/>
                <w:webHidden/>
              </w:rPr>
            </w:r>
            <w:r w:rsidR="00EE51E3">
              <w:rPr>
                <w:noProof/>
                <w:webHidden/>
              </w:rPr>
              <w:fldChar w:fldCharType="separate"/>
            </w:r>
            <w:r w:rsidR="00EE51E3">
              <w:rPr>
                <w:noProof/>
                <w:webHidden/>
              </w:rPr>
              <w:t>23</w:t>
            </w:r>
            <w:r w:rsidR="00EE51E3">
              <w:rPr>
                <w:noProof/>
                <w:webHidden/>
              </w:rPr>
              <w:fldChar w:fldCharType="end"/>
            </w:r>
          </w:hyperlink>
        </w:p>
        <w:p w14:paraId="02FB2892" w14:textId="5C9B2944" w:rsidR="00EE51E3" w:rsidRDefault="00047F53">
          <w:pPr>
            <w:pStyle w:val="TOC3"/>
            <w:tabs>
              <w:tab w:val="left" w:pos="1320"/>
              <w:tab w:val="right" w:leader="dot" w:pos="9350"/>
            </w:tabs>
            <w:rPr>
              <w:noProof/>
            </w:rPr>
          </w:pPr>
          <w:hyperlink w:anchor="_Toc3801361" w:history="1">
            <w:r w:rsidR="00EE51E3" w:rsidRPr="004024EA">
              <w:rPr>
                <w:rStyle w:val="Hyperlink"/>
                <w:rFonts w:ascii="Trebuchet MS" w:hAnsi="Trebuchet MS" w:cs="Times New Roman"/>
                <w:b/>
                <w:bCs/>
                <w:noProof/>
              </w:rPr>
              <w:t>1.3.1</w:t>
            </w:r>
            <w:r w:rsidR="00EE51E3">
              <w:rPr>
                <w:noProof/>
              </w:rPr>
              <w:tab/>
            </w:r>
            <w:r w:rsidR="00EE51E3" w:rsidRPr="004024EA">
              <w:rPr>
                <w:rStyle w:val="Hyperlink"/>
                <w:rFonts w:ascii="Trebuchet MS" w:hAnsi="Trebuchet MS"/>
                <w:b/>
                <w:bCs/>
                <w:noProof/>
              </w:rPr>
              <w:t>Input File Layout</w:t>
            </w:r>
            <w:r w:rsidR="00EE51E3">
              <w:rPr>
                <w:noProof/>
                <w:webHidden/>
              </w:rPr>
              <w:tab/>
            </w:r>
            <w:r w:rsidR="00EE51E3">
              <w:rPr>
                <w:noProof/>
                <w:webHidden/>
              </w:rPr>
              <w:fldChar w:fldCharType="begin"/>
            </w:r>
            <w:r w:rsidR="00EE51E3">
              <w:rPr>
                <w:noProof/>
                <w:webHidden/>
              </w:rPr>
              <w:instrText xml:space="preserve"> PAGEREF _Toc3801361 \h </w:instrText>
            </w:r>
            <w:r w:rsidR="00EE51E3">
              <w:rPr>
                <w:noProof/>
                <w:webHidden/>
              </w:rPr>
            </w:r>
            <w:r w:rsidR="00EE51E3">
              <w:rPr>
                <w:noProof/>
                <w:webHidden/>
              </w:rPr>
              <w:fldChar w:fldCharType="separate"/>
            </w:r>
            <w:r w:rsidR="00EE51E3">
              <w:rPr>
                <w:noProof/>
                <w:webHidden/>
              </w:rPr>
              <w:t>23</w:t>
            </w:r>
            <w:r w:rsidR="00EE51E3">
              <w:rPr>
                <w:noProof/>
                <w:webHidden/>
              </w:rPr>
              <w:fldChar w:fldCharType="end"/>
            </w:r>
          </w:hyperlink>
        </w:p>
        <w:p w14:paraId="785027FA" w14:textId="769F36DA" w:rsidR="00EE51E3" w:rsidRDefault="00047F53">
          <w:pPr>
            <w:pStyle w:val="TOC3"/>
            <w:tabs>
              <w:tab w:val="left" w:pos="1320"/>
              <w:tab w:val="right" w:leader="dot" w:pos="9350"/>
            </w:tabs>
            <w:rPr>
              <w:noProof/>
            </w:rPr>
          </w:pPr>
          <w:hyperlink w:anchor="_Toc3801362" w:history="1">
            <w:r w:rsidR="00EE51E3" w:rsidRPr="004024EA">
              <w:rPr>
                <w:rStyle w:val="Hyperlink"/>
                <w:rFonts w:ascii="Trebuchet MS" w:hAnsi="Trebuchet MS" w:cs="Times New Roman"/>
                <w:b/>
                <w:bCs/>
                <w:noProof/>
              </w:rPr>
              <w:t>1.3.2</w:t>
            </w:r>
            <w:r w:rsidR="00EE51E3">
              <w:rPr>
                <w:noProof/>
              </w:rPr>
              <w:tab/>
            </w:r>
            <w:r w:rsidR="00EE51E3" w:rsidRPr="004024EA">
              <w:rPr>
                <w:rStyle w:val="Hyperlink"/>
                <w:rFonts w:ascii="Trebuchet MS" w:hAnsi="Trebuchet MS"/>
                <w:b/>
                <w:bCs/>
                <w:noProof/>
              </w:rPr>
              <w:t>Input File Format Processed by SURGE</w:t>
            </w:r>
            <w:r w:rsidR="00EE51E3">
              <w:rPr>
                <w:noProof/>
                <w:webHidden/>
              </w:rPr>
              <w:tab/>
            </w:r>
            <w:r w:rsidR="00EE51E3">
              <w:rPr>
                <w:noProof/>
                <w:webHidden/>
              </w:rPr>
              <w:fldChar w:fldCharType="begin"/>
            </w:r>
            <w:r w:rsidR="00EE51E3">
              <w:rPr>
                <w:noProof/>
                <w:webHidden/>
              </w:rPr>
              <w:instrText xml:space="preserve"> PAGEREF _Toc3801362 \h </w:instrText>
            </w:r>
            <w:r w:rsidR="00EE51E3">
              <w:rPr>
                <w:noProof/>
                <w:webHidden/>
              </w:rPr>
            </w:r>
            <w:r w:rsidR="00EE51E3">
              <w:rPr>
                <w:noProof/>
                <w:webHidden/>
              </w:rPr>
              <w:fldChar w:fldCharType="separate"/>
            </w:r>
            <w:r w:rsidR="00EE51E3">
              <w:rPr>
                <w:noProof/>
                <w:webHidden/>
              </w:rPr>
              <w:t>23</w:t>
            </w:r>
            <w:r w:rsidR="00EE51E3">
              <w:rPr>
                <w:noProof/>
                <w:webHidden/>
              </w:rPr>
              <w:fldChar w:fldCharType="end"/>
            </w:r>
          </w:hyperlink>
        </w:p>
        <w:p w14:paraId="361A91D7" w14:textId="345C182E" w:rsidR="00EE51E3" w:rsidRDefault="00047F53">
          <w:pPr>
            <w:pStyle w:val="TOC3"/>
            <w:tabs>
              <w:tab w:val="left" w:pos="1320"/>
              <w:tab w:val="right" w:leader="dot" w:pos="9350"/>
            </w:tabs>
            <w:rPr>
              <w:noProof/>
            </w:rPr>
          </w:pPr>
          <w:hyperlink w:anchor="_Toc3801363" w:history="1">
            <w:r w:rsidR="00EE51E3" w:rsidRPr="004024EA">
              <w:rPr>
                <w:rStyle w:val="Hyperlink"/>
                <w:rFonts w:ascii="Trebuchet MS" w:hAnsi="Trebuchet MS" w:cs="Times New Roman"/>
                <w:b/>
                <w:bCs/>
                <w:noProof/>
              </w:rPr>
              <w:t>1.3.3</w:t>
            </w:r>
            <w:r w:rsidR="00EE51E3">
              <w:rPr>
                <w:noProof/>
              </w:rPr>
              <w:tab/>
            </w:r>
            <w:r w:rsidR="00EE51E3" w:rsidRPr="004024EA">
              <w:rPr>
                <w:rStyle w:val="Hyperlink"/>
                <w:rFonts w:ascii="Trebuchet MS" w:hAnsi="Trebuchet MS"/>
                <w:b/>
                <w:bCs/>
                <w:noProof/>
              </w:rPr>
              <w:t>Preparation of Input File</w:t>
            </w:r>
            <w:r w:rsidR="00EE51E3">
              <w:rPr>
                <w:noProof/>
                <w:webHidden/>
              </w:rPr>
              <w:tab/>
            </w:r>
            <w:r w:rsidR="00EE51E3">
              <w:rPr>
                <w:noProof/>
                <w:webHidden/>
              </w:rPr>
              <w:fldChar w:fldCharType="begin"/>
            </w:r>
            <w:r w:rsidR="00EE51E3">
              <w:rPr>
                <w:noProof/>
                <w:webHidden/>
              </w:rPr>
              <w:instrText xml:space="preserve"> PAGEREF _Toc3801363 \h </w:instrText>
            </w:r>
            <w:r w:rsidR="00EE51E3">
              <w:rPr>
                <w:noProof/>
                <w:webHidden/>
              </w:rPr>
            </w:r>
            <w:r w:rsidR="00EE51E3">
              <w:rPr>
                <w:noProof/>
                <w:webHidden/>
              </w:rPr>
              <w:fldChar w:fldCharType="separate"/>
            </w:r>
            <w:r w:rsidR="00EE51E3">
              <w:rPr>
                <w:noProof/>
                <w:webHidden/>
              </w:rPr>
              <w:t>24</w:t>
            </w:r>
            <w:r w:rsidR="00EE51E3">
              <w:rPr>
                <w:noProof/>
                <w:webHidden/>
              </w:rPr>
              <w:fldChar w:fldCharType="end"/>
            </w:r>
          </w:hyperlink>
        </w:p>
        <w:p w14:paraId="3459C4CA" w14:textId="4B1BA5F2" w:rsidR="00EE51E3" w:rsidRDefault="00047F53">
          <w:pPr>
            <w:pStyle w:val="TOC3"/>
            <w:tabs>
              <w:tab w:val="left" w:pos="1760"/>
              <w:tab w:val="right" w:leader="dot" w:pos="9350"/>
            </w:tabs>
            <w:rPr>
              <w:noProof/>
            </w:rPr>
          </w:pPr>
          <w:hyperlink w:anchor="_Toc3801364" w:history="1">
            <w:r w:rsidR="00EE51E3" w:rsidRPr="004024EA">
              <w:rPr>
                <w:rStyle w:val="Hyperlink"/>
                <w:rFonts w:ascii="Trebuchet MS" w:hAnsi="Trebuchet MS" w:cs="Times New Roman"/>
                <w:b/>
                <w:bCs/>
                <w:noProof/>
              </w:rPr>
              <w:t>1.3.3.1.1</w:t>
            </w:r>
            <w:r w:rsidR="00EE51E3">
              <w:rPr>
                <w:noProof/>
              </w:rPr>
              <w:tab/>
            </w:r>
            <w:r w:rsidR="00EE51E3" w:rsidRPr="004024EA">
              <w:rPr>
                <w:rStyle w:val="Hyperlink"/>
                <w:rFonts w:ascii="Trebuchet MS" w:hAnsi="Trebuchet MS"/>
                <w:b/>
                <w:bCs/>
                <w:noProof/>
              </w:rPr>
              <w:t>Notifying Recoveries</w:t>
            </w:r>
            <w:r w:rsidR="00EE51E3">
              <w:rPr>
                <w:noProof/>
                <w:webHidden/>
              </w:rPr>
              <w:tab/>
            </w:r>
            <w:r w:rsidR="00EE51E3">
              <w:rPr>
                <w:noProof/>
                <w:webHidden/>
              </w:rPr>
              <w:fldChar w:fldCharType="begin"/>
            </w:r>
            <w:r w:rsidR="00EE51E3">
              <w:rPr>
                <w:noProof/>
                <w:webHidden/>
              </w:rPr>
              <w:instrText xml:space="preserve"> PAGEREF _Toc3801364 \h </w:instrText>
            </w:r>
            <w:r w:rsidR="00EE51E3">
              <w:rPr>
                <w:noProof/>
                <w:webHidden/>
              </w:rPr>
            </w:r>
            <w:r w:rsidR="00EE51E3">
              <w:rPr>
                <w:noProof/>
                <w:webHidden/>
              </w:rPr>
              <w:fldChar w:fldCharType="separate"/>
            </w:r>
            <w:r w:rsidR="00EE51E3">
              <w:rPr>
                <w:noProof/>
                <w:webHidden/>
              </w:rPr>
              <w:t>24</w:t>
            </w:r>
            <w:r w:rsidR="00EE51E3">
              <w:rPr>
                <w:noProof/>
                <w:webHidden/>
              </w:rPr>
              <w:fldChar w:fldCharType="end"/>
            </w:r>
          </w:hyperlink>
        </w:p>
        <w:p w14:paraId="72DF517F" w14:textId="19E46ADD" w:rsidR="00EE51E3" w:rsidRDefault="00047F53">
          <w:pPr>
            <w:pStyle w:val="TOC3"/>
            <w:tabs>
              <w:tab w:val="left" w:pos="1760"/>
              <w:tab w:val="right" w:leader="dot" w:pos="9350"/>
            </w:tabs>
            <w:rPr>
              <w:noProof/>
            </w:rPr>
          </w:pPr>
          <w:hyperlink w:anchor="_Toc3801365" w:history="1">
            <w:r w:rsidR="00EE51E3" w:rsidRPr="004024EA">
              <w:rPr>
                <w:rStyle w:val="Hyperlink"/>
                <w:rFonts w:ascii="Trebuchet MS" w:hAnsi="Trebuchet MS" w:cs="Times New Roman"/>
                <w:b/>
                <w:bCs/>
                <w:noProof/>
              </w:rPr>
              <w:t>1.3.3.1.2</w:t>
            </w:r>
            <w:r w:rsidR="00EE51E3">
              <w:rPr>
                <w:noProof/>
              </w:rPr>
              <w:tab/>
            </w:r>
            <w:r w:rsidR="00EE51E3" w:rsidRPr="004024EA">
              <w:rPr>
                <w:rStyle w:val="Hyperlink"/>
                <w:rFonts w:ascii="Trebuchet MS" w:hAnsi="Trebuchet MS"/>
                <w:b/>
                <w:bCs/>
                <w:noProof/>
              </w:rPr>
              <w:t>Summary - Preparing &amp; Uploading the Input File</w:t>
            </w:r>
            <w:r w:rsidR="00EE51E3">
              <w:rPr>
                <w:noProof/>
                <w:webHidden/>
              </w:rPr>
              <w:tab/>
            </w:r>
            <w:r w:rsidR="00EE51E3">
              <w:rPr>
                <w:noProof/>
                <w:webHidden/>
              </w:rPr>
              <w:fldChar w:fldCharType="begin"/>
            </w:r>
            <w:r w:rsidR="00EE51E3">
              <w:rPr>
                <w:noProof/>
                <w:webHidden/>
              </w:rPr>
              <w:instrText xml:space="preserve"> PAGEREF _Toc3801365 \h </w:instrText>
            </w:r>
            <w:r w:rsidR="00EE51E3">
              <w:rPr>
                <w:noProof/>
                <w:webHidden/>
              </w:rPr>
            </w:r>
            <w:r w:rsidR="00EE51E3">
              <w:rPr>
                <w:noProof/>
                <w:webHidden/>
              </w:rPr>
              <w:fldChar w:fldCharType="separate"/>
            </w:r>
            <w:r w:rsidR="00EE51E3">
              <w:rPr>
                <w:noProof/>
                <w:webHidden/>
              </w:rPr>
              <w:t>25</w:t>
            </w:r>
            <w:r w:rsidR="00EE51E3">
              <w:rPr>
                <w:noProof/>
                <w:webHidden/>
              </w:rPr>
              <w:fldChar w:fldCharType="end"/>
            </w:r>
          </w:hyperlink>
        </w:p>
        <w:p w14:paraId="7C46665A" w14:textId="2B6643FF" w:rsidR="00EE51E3" w:rsidRDefault="00047F53">
          <w:pPr>
            <w:pStyle w:val="TOC3"/>
            <w:tabs>
              <w:tab w:val="left" w:pos="1320"/>
              <w:tab w:val="right" w:leader="dot" w:pos="9350"/>
            </w:tabs>
            <w:rPr>
              <w:noProof/>
            </w:rPr>
          </w:pPr>
          <w:hyperlink w:anchor="_Toc3801366" w:history="1">
            <w:r w:rsidR="00EE51E3" w:rsidRPr="004024EA">
              <w:rPr>
                <w:rStyle w:val="Hyperlink"/>
                <w:rFonts w:ascii="Trebuchet MS" w:hAnsi="Trebuchet MS" w:cs="Times New Roman"/>
                <w:b/>
                <w:bCs/>
                <w:noProof/>
              </w:rPr>
              <w:t>1.3.4</w:t>
            </w:r>
            <w:r w:rsidR="00EE51E3">
              <w:rPr>
                <w:noProof/>
              </w:rPr>
              <w:tab/>
            </w:r>
            <w:r w:rsidR="00EE51E3" w:rsidRPr="004024EA">
              <w:rPr>
                <w:rStyle w:val="Hyperlink"/>
                <w:rFonts w:ascii="Trebuchet MS" w:hAnsi="Trebuchet MS"/>
                <w:b/>
                <w:bCs/>
                <w:noProof/>
              </w:rPr>
              <w:t>Eligibility Criteria Checks</w:t>
            </w:r>
            <w:r w:rsidR="00EE51E3">
              <w:rPr>
                <w:noProof/>
                <w:webHidden/>
              </w:rPr>
              <w:tab/>
            </w:r>
            <w:r w:rsidR="00EE51E3">
              <w:rPr>
                <w:noProof/>
                <w:webHidden/>
              </w:rPr>
              <w:fldChar w:fldCharType="begin"/>
            </w:r>
            <w:r w:rsidR="00EE51E3">
              <w:rPr>
                <w:noProof/>
                <w:webHidden/>
              </w:rPr>
              <w:instrText xml:space="preserve"> PAGEREF _Toc3801366 \h </w:instrText>
            </w:r>
            <w:r w:rsidR="00EE51E3">
              <w:rPr>
                <w:noProof/>
                <w:webHidden/>
              </w:rPr>
            </w:r>
            <w:r w:rsidR="00EE51E3">
              <w:rPr>
                <w:noProof/>
                <w:webHidden/>
              </w:rPr>
              <w:fldChar w:fldCharType="separate"/>
            </w:r>
            <w:r w:rsidR="00EE51E3">
              <w:rPr>
                <w:noProof/>
                <w:webHidden/>
              </w:rPr>
              <w:t>26</w:t>
            </w:r>
            <w:r w:rsidR="00EE51E3">
              <w:rPr>
                <w:noProof/>
                <w:webHidden/>
              </w:rPr>
              <w:fldChar w:fldCharType="end"/>
            </w:r>
          </w:hyperlink>
        </w:p>
        <w:p w14:paraId="33D17638" w14:textId="23FB0770" w:rsidR="00EE51E3" w:rsidRDefault="00047F53">
          <w:pPr>
            <w:pStyle w:val="TOC3"/>
            <w:tabs>
              <w:tab w:val="left" w:pos="1320"/>
              <w:tab w:val="right" w:leader="dot" w:pos="9350"/>
            </w:tabs>
            <w:rPr>
              <w:noProof/>
            </w:rPr>
          </w:pPr>
          <w:hyperlink w:anchor="_Toc3801367" w:history="1">
            <w:r w:rsidR="00EE51E3" w:rsidRPr="004024EA">
              <w:rPr>
                <w:rStyle w:val="Hyperlink"/>
                <w:rFonts w:ascii="Trebuchet MS" w:hAnsi="Trebuchet MS" w:cs="Times New Roman"/>
                <w:b/>
                <w:bCs/>
                <w:noProof/>
              </w:rPr>
              <w:t>1.3.5</w:t>
            </w:r>
            <w:r w:rsidR="00EE51E3">
              <w:rPr>
                <w:noProof/>
              </w:rPr>
              <w:tab/>
            </w:r>
            <w:r w:rsidR="00EE51E3" w:rsidRPr="004024EA">
              <w:rPr>
                <w:rStyle w:val="Hyperlink"/>
                <w:rFonts w:ascii="Trebuchet MS" w:hAnsi="Trebuchet MS"/>
                <w:b/>
                <w:bCs/>
                <w:noProof/>
              </w:rPr>
              <w:t>Treatment to Notified Recoveries</w:t>
            </w:r>
            <w:r w:rsidR="00EE51E3">
              <w:rPr>
                <w:noProof/>
                <w:webHidden/>
              </w:rPr>
              <w:tab/>
            </w:r>
            <w:r w:rsidR="00EE51E3">
              <w:rPr>
                <w:noProof/>
                <w:webHidden/>
              </w:rPr>
              <w:fldChar w:fldCharType="begin"/>
            </w:r>
            <w:r w:rsidR="00EE51E3">
              <w:rPr>
                <w:noProof/>
                <w:webHidden/>
              </w:rPr>
              <w:instrText xml:space="preserve"> PAGEREF _Toc3801367 \h </w:instrText>
            </w:r>
            <w:r w:rsidR="00EE51E3">
              <w:rPr>
                <w:noProof/>
                <w:webHidden/>
              </w:rPr>
            </w:r>
            <w:r w:rsidR="00EE51E3">
              <w:rPr>
                <w:noProof/>
                <w:webHidden/>
              </w:rPr>
              <w:fldChar w:fldCharType="separate"/>
            </w:r>
            <w:r w:rsidR="00EE51E3">
              <w:rPr>
                <w:noProof/>
                <w:webHidden/>
              </w:rPr>
              <w:t>27</w:t>
            </w:r>
            <w:r w:rsidR="00EE51E3">
              <w:rPr>
                <w:noProof/>
                <w:webHidden/>
              </w:rPr>
              <w:fldChar w:fldCharType="end"/>
            </w:r>
          </w:hyperlink>
        </w:p>
        <w:p w14:paraId="05B10F00" w14:textId="3BA0AEA7" w:rsidR="00EE51E3" w:rsidRDefault="00047F53">
          <w:pPr>
            <w:pStyle w:val="TOC3"/>
            <w:tabs>
              <w:tab w:val="left" w:pos="1540"/>
              <w:tab w:val="right" w:leader="dot" w:pos="9350"/>
            </w:tabs>
            <w:rPr>
              <w:noProof/>
            </w:rPr>
          </w:pPr>
          <w:hyperlink w:anchor="_Toc3801368" w:history="1">
            <w:r w:rsidR="00EE51E3" w:rsidRPr="004024EA">
              <w:rPr>
                <w:rStyle w:val="Hyperlink"/>
                <w:rFonts w:ascii="Trebuchet MS" w:hAnsi="Trebuchet MS" w:cs="Times New Roman"/>
                <w:b/>
                <w:bCs/>
                <w:noProof/>
              </w:rPr>
              <w:t>1.3.5.1</w:t>
            </w:r>
            <w:r w:rsidR="00EE51E3">
              <w:rPr>
                <w:noProof/>
              </w:rPr>
              <w:tab/>
            </w:r>
            <w:r w:rsidR="00EE51E3" w:rsidRPr="004024EA">
              <w:rPr>
                <w:rStyle w:val="Hyperlink"/>
                <w:rFonts w:ascii="Trebuchet MS" w:hAnsi="Trebuchet MS"/>
                <w:b/>
                <w:bCs/>
                <w:noProof/>
              </w:rPr>
              <w:t>Allotting Recovery Unique Identifiers – Recovery Id</w:t>
            </w:r>
            <w:r w:rsidR="00EE51E3">
              <w:rPr>
                <w:noProof/>
                <w:webHidden/>
              </w:rPr>
              <w:tab/>
            </w:r>
            <w:r w:rsidR="00EE51E3">
              <w:rPr>
                <w:noProof/>
                <w:webHidden/>
              </w:rPr>
              <w:fldChar w:fldCharType="begin"/>
            </w:r>
            <w:r w:rsidR="00EE51E3">
              <w:rPr>
                <w:noProof/>
                <w:webHidden/>
              </w:rPr>
              <w:instrText xml:space="preserve"> PAGEREF _Toc3801368 \h </w:instrText>
            </w:r>
            <w:r w:rsidR="00EE51E3">
              <w:rPr>
                <w:noProof/>
                <w:webHidden/>
              </w:rPr>
            </w:r>
            <w:r w:rsidR="00EE51E3">
              <w:rPr>
                <w:noProof/>
                <w:webHidden/>
              </w:rPr>
              <w:fldChar w:fldCharType="separate"/>
            </w:r>
            <w:r w:rsidR="00EE51E3">
              <w:rPr>
                <w:noProof/>
                <w:webHidden/>
              </w:rPr>
              <w:t>27</w:t>
            </w:r>
            <w:r w:rsidR="00EE51E3">
              <w:rPr>
                <w:noProof/>
                <w:webHidden/>
              </w:rPr>
              <w:fldChar w:fldCharType="end"/>
            </w:r>
          </w:hyperlink>
        </w:p>
        <w:p w14:paraId="74991F81" w14:textId="169D5D50" w:rsidR="00EE51E3" w:rsidRDefault="00047F53">
          <w:pPr>
            <w:pStyle w:val="TOC3"/>
            <w:tabs>
              <w:tab w:val="left" w:pos="1760"/>
              <w:tab w:val="right" w:leader="dot" w:pos="9350"/>
            </w:tabs>
            <w:rPr>
              <w:noProof/>
            </w:rPr>
          </w:pPr>
          <w:hyperlink w:anchor="_Toc3801369" w:history="1">
            <w:r w:rsidR="00EE51E3" w:rsidRPr="004024EA">
              <w:rPr>
                <w:rStyle w:val="Hyperlink"/>
                <w:rFonts w:ascii="Trebuchet MS" w:hAnsi="Trebuchet MS" w:cs="Times New Roman"/>
                <w:b/>
                <w:bCs/>
                <w:noProof/>
              </w:rPr>
              <w:t>1.3.5.1.1</w:t>
            </w:r>
            <w:r w:rsidR="00EE51E3">
              <w:rPr>
                <w:noProof/>
              </w:rPr>
              <w:tab/>
            </w:r>
            <w:r w:rsidR="00EE51E3" w:rsidRPr="004024EA">
              <w:rPr>
                <w:rStyle w:val="Hyperlink"/>
                <w:rFonts w:ascii="Trebuchet MS" w:hAnsi="Trebuchet MS"/>
                <w:b/>
                <w:bCs/>
                <w:noProof/>
              </w:rPr>
              <w:t>Allotting Batch Recovery Unique Identifier – Batch Recovery Id</w:t>
            </w:r>
            <w:r w:rsidR="00EE51E3">
              <w:rPr>
                <w:noProof/>
                <w:webHidden/>
              </w:rPr>
              <w:tab/>
            </w:r>
            <w:r w:rsidR="00EE51E3">
              <w:rPr>
                <w:noProof/>
                <w:webHidden/>
              </w:rPr>
              <w:fldChar w:fldCharType="begin"/>
            </w:r>
            <w:r w:rsidR="00EE51E3">
              <w:rPr>
                <w:noProof/>
                <w:webHidden/>
              </w:rPr>
              <w:instrText xml:space="preserve"> PAGEREF _Toc3801369 \h </w:instrText>
            </w:r>
            <w:r w:rsidR="00EE51E3">
              <w:rPr>
                <w:noProof/>
                <w:webHidden/>
              </w:rPr>
            </w:r>
            <w:r w:rsidR="00EE51E3">
              <w:rPr>
                <w:noProof/>
                <w:webHidden/>
              </w:rPr>
              <w:fldChar w:fldCharType="separate"/>
            </w:r>
            <w:r w:rsidR="00EE51E3">
              <w:rPr>
                <w:noProof/>
                <w:webHidden/>
              </w:rPr>
              <w:t>27</w:t>
            </w:r>
            <w:r w:rsidR="00EE51E3">
              <w:rPr>
                <w:noProof/>
                <w:webHidden/>
              </w:rPr>
              <w:fldChar w:fldCharType="end"/>
            </w:r>
          </w:hyperlink>
        </w:p>
        <w:p w14:paraId="315A9405" w14:textId="49D61F17" w:rsidR="00EE51E3" w:rsidRDefault="00047F53">
          <w:pPr>
            <w:pStyle w:val="TOC3"/>
            <w:tabs>
              <w:tab w:val="left" w:pos="1760"/>
              <w:tab w:val="right" w:leader="dot" w:pos="9350"/>
            </w:tabs>
            <w:rPr>
              <w:noProof/>
            </w:rPr>
          </w:pPr>
          <w:hyperlink w:anchor="_Toc3801370" w:history="1">
            <w:r w:rsidR="00EE51E3" w:rsidRPr="004024EA">
              <w:rPr>
                <w:rStyle w:val="Hyperlink"/>
                <w:rFonts w:ascii="Trebuchet MS" w:hAnsi="Trebuchet MS" w:cs="Times New Roman"/>
                <w:b/>
                <w:bCs/>
                <w:noProof/>
              </w:rPr>
              <w:t>1.3.5.1.2</w:t>
            </w:r>
            <w:r w:rsidR="00EE51E3">
              <w:rPr>
                <w:noProof/>
              </w:rPr>
              <w:tab/>
            </w:r>
            <w:r w:rsidR="00EE51E3" w:rsidRPr="004024EA">
              <w:rPr>
                <w:rStyle w:val="Hyperlink"/>
                <w:rFonts w:ascii="Trebuchet MS" w:hAnsi="Trebuchet MS"/>
                <w:b/>
                <w:bCs/>
                <w:noProof/>
              </w:rPr>
              <w:t>Allotting CG/Account Recovery Unique Identifier – Account Recovery Id</w:t>
            </w:r>
            <w:r w:rsidR="00EE51E3">
              <w:rPr>
                <w:noProof/>
                <w:webHidden/>
              </w:rPr>
              <w:tab/>
            </w:r>
            <w:r w:rsidR="00EE51E3">
              <w:rPr>
                <w:noProof/>
                <w:webHidden/>
              </w:rPr>
              <w:fldChar w:fldCharType="begin"/>
            </w:r>
            <w:r w:rsidR="00EE51E3">
              <w:rPr>
                <w:noProof/>
                <w:webHidden/>
              </w:rPr>
              <w:instrText xml:space="preserve"> PAGEREF _Toc3801370 \h </w:instrText>
            </w:r>
            <w:r w:rsidR="00EE51E3">
              <w:rPr>
                <w:noProof/>
                <w:webHidden/>
              </w:rPr>
            </w:r>
            <w:r w:rsidR="00EE51E3">
              <w:rPr>
                <w:noProof/>
                <w:webHidden/>
              </w:rPr>
              <w:fldChar w:fldCharType="separate"/>
            </w:r>
            <w:r w:rsidR="00EE51E3">
              <w:rPr>
                <w:noProof/>
                <w:webHidden/>
              </w:rPr>
              <w:t>28</w:t>
            </w:r>
            <w:r w:rsidR="00EE51E3">
              <w:rPr>
                <w:noProof/>
                <w:webHidden/>
              </w:rPr>
              <w:fldChar w:fldCharType="end"/>
            </w:r>
          </w:hyperlink>
        </w:p>
        <w:p w14:paraId="7AED5CE7" w14:textId="7EEE889F" w:rsidR="00EE51E3" w:rsidRDefault="00047F53">
          <w:pPr>
            <w:pStyle w:val="TOC3"/>
            <w:tabs>
              <w:tab w:val="left" w:pos="1320"/>
              <w:tab w:val="right" w:leader="dot" w:pos="9350"/>
            </w:tabs>
            <w:rPr>
              <w:noProof/>
            </w:rPr>
          </w:pPr>
          <w:hyperlink w:anchor="_Toc3801371" w:history="1">
            <w:r w:rsidR="00EE51E3" w:rsidRPr="004024EA">
              <w:rPr>
                <w:rStyle w:val="Hyperlink"/>
                <w:rFonts w:ascii="Trebuchet MS" w:hAnsi="Trebuchet MS" w:cs="Times New Roman"/>
                <w:b/>
                <w:bCs/>
                <w:noProof/>
              </w:rPr>
              <w:t>1.3.6</w:t>
            </w:r>
            <w:r w:rsidR="00EE51E3">
              <w:rPr>
                <w:noProof/>
              </w:rPr>
              <w:tab/>
            </w:r>
            <w:r w:rsidR="00EE51E3" w:rsidRPr="004024EA">
              <w:rPr>
                <w:rStyle w:val="Hyperlink"/>
                <w:rFonts w:ascii="Trebuchet MS" w:hAnsi="Trebuchet MS"/>
                <w:b/>
                <w:bCs/>
                <w:noProof/>
              </w:rPr>
              <w:t>Payment from MLI for Notified Recoveries</w:t>
            </w:r>
            <w:r w:rsidR="00EE51E3">
              <w:rPr>
                <w:noProof/>
                <w:webHidden/>
              </w:rPr>
              <w:tab/>
            </w:r>
            <w:r w:rsidR="00EE51E3">
              <w:rPr>
                <w:noProof/>
                <w:webHidden/>
              </w:rPr>
              <w:fldChar w:fldCharType="begin"/>
            </w:r>
            <w:r w:rsidR="00EE51E3">
              <w:rPr>
                <w:noProof/>
                <w:webHidden/>
              </w:rPr>
              <w:instrText xml:space="preserve"> PAGEREF _Toc3801371 \h </w:instrText>
            </w:r>
            <w:r w:rsidR="00EE51E3">
              <w:rPr>
                <w:noProof/>
                <w:webHidden/>
              </w:rPr>
            </w:r>
            <w:r w:rsidR="00EE51E3">
              <w:rPr>
                <w:noProof/>
                <w:webHidden/>
              </w:rPr>
              <w:fldChar w:fldCharType="separate"/>
            </w:r>
            <w:r w:rsidR="00EE51E3">
              <w:rPr>
                <w:noProof/>
                <w:webHidden/>
              </w:rPr>
              <w:t>28</w:t>
            </w:r>
            <w:r w:rsidR="00EE51E3">
              <w:rPr>
                <w:noProof/>
                <w:webHidden/>
              </w:rPr>
              <w:fldChar w:fldCharType="end"/>
            </w:r>
          </w:hyperlink>
        </w:p>
        <w:p w14:paraId="7F1208FE" w14:textId="50D49905" w:rsidR="00EE51E3" w:rsidRDefault="00047F53">
          <w:pPr>
            <w:pStyle w:val="TOC3"/>
            <w:tabs>
              <w:tab w:val="left" w:pos="1320"/>
              <w:tab w:val="right" w:leader="dot" w:pos="9350"/>
            </w:tabs>
            <w:rPr>
              <w:noProof/>
            </w:rPr>
          </w:pPr>
          <w:hyperlink w:anchor="_Toc3801372" w:history="1">
            <w:r w:rsidR="00EE51E3" w:rsidRPr="004024EA">
              <w:rPr>
                <w:rStyle w:val="Hyperlink"/>
                <w:rFonts w:ascii="Trebuchet MS" w:hAnsi="Trebuchet MS" w:cs="Times New Roman"/>
                <w:b/>
                <w:bCs/>
                <w:noProof/>
              </w:rPr>
              <w:t>1.3.7</w:t>
            </w:r>
            <w:r w:rsidR="00EE51E3">
              <w:rPr>
                <w:noProof/>
              </w:rPr>
              <w:tab/>
            </w:r>
            <w:r w:rsidR="00EE51E3" w:rsidRPr="004024EA">
              <w:rPr>
                <w:rStyle w:val="Hyperlink"/>
                <w:rFonts w:ascii="Trebuchet MS" w:hAnsi="Trebuchet MS"/>
                <w:b/>
                <w:bCs/>
                <w:noProof/>
              </w:rPr>
              <w:t>Penalty Calculation on Recovery Amount from MLI</w:t>
            </w:r>
            <w:r w:rsidR="00EE51E3">
              <w:rPr>
                <w:noProof/>
                <w:webHidden/>
              </w:rPr>
              <w:tab/>
            </w:r>
            <w:r w:rsidR="00EE51E3">
              <w:rPr>
                <w:noProof/>
                <w:webHidden/>
              </w:rPr>
              <w:fldChar w:fldCharType="begin"/>
            </w:r>
            <w:r w:rsidR="00EE51E3">
              <w:rPr>
                <w:noProof/>
                <w:webHidden/>
              </w:rPr>
              <w:instrText xml:space="preserve"> PAGEREF _Toc3801372 \h </w:instrText>
            </w:r>
            <w:r w:rsidR="00EE51E3">
              <w:rPr>
                <w:noProof/>
                <w:webHidden/>
              </w:rPr>
            </w:r>
            <w:r w:rsidR="00EE51E3">
              <w:rPr>
                <w:noProof/>
                <w:webHidden/>
              </w:rPr>
              <w:fldChar w:fldCharType="separate"/>
            </w:r>
            <w:r w:rsidR="00EE51E3">
              <w:rPr>
                <w:noProof/>
                <w:webHidden/>
              </w:rPr>
              <w:t>29</w:t>
            </w:r>
            <w:r w:rsidR="00EE51E3">
              <w:rPr>
                <w:noProof/>
                <w:webHidden/>
              </w:rPr>
              <w:fldChar w:fldCharType="end"/>
            </w:r>
          </w:hyperlink>
        </w:p>
        <w:p w14:paraId="71EFFADF" w14:textId="0F140218" w:rsidR="00EE51E3" w:rsidRDefault="00047F53">
          <w:pPr>
            <w:pStyle w:val="TOC3"/>
            <w:tabs>
              <w:tab w:val="left" w:pos="1320"/>
              <w:tab w:val="right" w:leader="dot" w:pos="9350"/>
            </w:tabs>
            <w:rPr>
              <w:noProof/>
            </w:rPr>
          </w:pPr>
          <w:hyperlink w:anchor="_Toc3801373" w:history="1">
            <w:r w:rsidR="00EE51E3" w:rsidRPr="004024EA">
              <w:rPr>
                <w:rStyle w:val="Hyperlink"/>
                <w:rFonts w:ascii="Trebuchet MS" w:hAnsi="Trebuchet MS" w:cs="Times New Roman"/>
                <w:b/>
                <w:bCs/>
                <w:noProof/>
              </w:rPr>
              <w:t>1.3.8</w:t>
            </w:r>
            <w:r w:rsidR="00EE51E3">
              <w:rPr>
                <w:noProof/>
              </w:rPr>
              <w:tab/>
            </w:r>
            <w:r w:rsidR="00EE51E3" w:rsidRPr="004024EA">
              <w:rPr>
                <w:rStyle w:val="Hyperlink"/>
                <w:rFonts w:ascii="Trebuchet MS" w:hAnsi="Trebuchet MS"/>
                <w:b/>
                <w:bCs/>
                <w:noProof/>
              </w:rPr>
              <w:t>Payment from MLI for System Generated Recoveries</w:t>
            </w:r>
            <w:r w:rsidR="00EE51E3">
              <w:rPr>
                <w:noProof/>
                <w:webHidden/>
              </w:rPr>
              <w:tab/>
            </w:r>
            <w:r w:rsidR="00EE51E3">
              <w:rPr>
                <w:noProof/>
                <w:webHidden/>
              </w:rPr>
              <w:fldChar w:fldCharType="begin"/>
            </w:r>
            <w:r w:rsidR="00EE51E3">
              <w:rPr>
                <w:noProof/>
                <w:webHidden/>
              </w:rPr>
              <w:instrText xml:space="preserve"> PAGEREF _Toc3801373 \h </w:instrText>
            </w:r>
            <w:r w:rsidR="00EE51E3">
              <w:rPr>
                <w:noProof/>
                <w:webHidden/>
              </w:rPr>
            </w:r>
            <w:r w:rsidR="00EE51E3">
              <w:rPr>
                <w:noProof/>
                <w:webHidden/>
              </w:rPr>
              <w:fldChar w:fldCharType="separate"/>
            </w:r>
            <w:r w:rsidR="00EE51E3">
              <w:rPr>
                <w:noProof/>
                <w:webHidden/>
              </w:rPr>
              <w:t>34</w:t>
            </w:r>
            <w:r w:rsidR="00EE51E3">
              <w:rPr>
                <w:noProof/>
                <w:webHidden/>
              </w:rPr>
              <w:fldChar w:fldCharType="end"/>
            </w:r>
          </w:hyperlink>
        </w:p>
        <w:p w14:paraId="1E782DEE" w14:textId="2D6B01A0" w:rsidR="00EE51E3" w:rsidRDefault="00047F53">
          <w:pPr>
            <w:pStyle w:val="TOC2"/>
            <w:tabs>
              <w:tab w:val="left" w:pos="880"/>
              <w:tab w:val="right" w:leader="dot" w:pos="9350"/>
            </w:tabs>
            <w:rPr>
              <w:noProof/>
            </w:rPr>
          </w:pPr>
          <w:hyperlink w:anchor="_Toc3801374" w:history="1">
            <w:r w:rsidR="00EE51E3" w:rsidRPr="004024EA">
              <w:rPr>
                <w:rStyle w:val="Hyperlink"/>
                <w:rFonts w:ascii="Trebuchet MS" w:eastAsia="Times New Roman" w:hAnsi="Trebuchet MS" w:cs="Times New Roman"/>
                <w:b/>
                <w:bCs/>
                <w:iCs/>
                <w:noProof/>
              </w:rPr>
              <w:t>1.4</w:t>
            </w:r>
            <w:r w:rsidR="00EE51E3">
              <w:rPr>
                <w:noProof/>
              </w:rPr>
              <w:tab/>
            </w:r>
            <w:r w:rsidR="00EE51E3" w:rsidRPr="004024EA">
              <w:rPr>
                <w:rStyle w:val="Hyperlink"/>
                <w:rFonts w:ascii="Trebuchet MS" w:eastAsia="Times New Roman" w:hAnsi="Trebuchet MS" w:cs="Arial"/>
                <w:b/>
                <w:bCs/>
                <w:iCs/>
                <w:noProof/>
              </w:rPr>
              <w:t>Full &amp; Final Claim Settlement</w:t>
            </w:r>
            <w:r w:rsidR="00EE51E3">
              <w:rPr>
                <w:noProof/>
                <w:webHidden/>
              </w:rPr>
              <w:tab/>
            </w:r>
            <w:r w:rsidR="00EE51E3">
              <w:rPr>
                <w:noProof/>
                <w:webHidden/>
              </w:rPr>
              <w:fldChar w:fldCharType="begin"/>
            </w:r>
            <w:r w:rsidR="00EE51E3">
              <w:rPr>
                <w:noProof/>
                <w:webHidden/>
              </w:rPr>
              <w:instrText xml:space="preserve"> PAGEREF _Toc3801374 \h </w:instrText>
            </w:r>
            <w:r w:rsidR="00EE51E3">
              <w:rPr>
                <w:noProof/>
                <w:webHidden/>
              </w:rPr>
            </w:r>
            <w:r w:rsidR="00EE51E3">
              <w:rPr>
                <w:noProof/>
                <w:webHidden/>
              </w:rPr>
              <w:fldChar w:fldCharType="separate"/>
            </w:r>
            <w:r w:rsidR="00EE51E3">
              <w:rPr>
                <w:noProof/>
                <w:webHidden/>
              </w:rPr>
              <w:t>35</w:t>
            </w:r>
            <w:r w:rsidR="00EE51E3">
              <w:rPr>
                <w:noProof/>
                <w:webHidden/>
              </w:rPr>
              <w:fldChar w:fldCharType="end"/>
            </w:r>
          </w:hyperlink>
        </w:p>
        <w:p w14:paraId="0386D31D" w14:textId="68A57084" w:rsidR="00EE51E3" w:rsidRDefault="00047F53">
          <w:pPr>
            <w:pStyle w:val="TOC3"/>
            <w:tabs>
              <w:tab w:val="left" w:pos="1320"/>
              <w:tab w:val="right" w:leader="dot" w:pos="9350"/>
            </w:tabs>
            <w:rPr>
              <w:noProof/>
            </w:rPr>
          </w:pPr>
          <w:hyperlink w:anchor="_Toc3801375" w:history="1">
            <w:r w:rsidR="00EE51E3" w:rsidRPr="004024EA">
              <w:rPr>
                <w:rStyle w:val="Hyperlink"/>
                <w:rFonts w:ascii="Trebuchet MS" w:hAnsi="Trebuchet MS" w:cs="Times New Roman"/>
                <w:b/>
                <w:bCs/>
                <w:noProof/>
              </w:rPr>
              <w:t>1.4.1</w:t>
            </w:r>
            <w:r w:rsidR="00EE51E3">
              <w:rPr>
                <w:noProof/>
              </w:rPr>
              <w:tab/>
            </w:r>
            <w:r w:rsidR="00EE51E3" w:rsidRPr="004024EA">
              <w:rPr>
                <w:rStyle w:val="Hyperlink"/>
                <w:rFonts w:ascii="Trebuchet MS" w:hAnsi="Trebuchet MS"/>
                <w:b/>
                <w:bCs/>
                <w:noProof/>
              </w:rPr>
              <w:t>Invoking Final Claims</w:t>
            </w:r>
            <w:r w:rsidR="00EE51E3">
              <w:rPr>
                <w:noProof/>
                <w:webHidden/>
              </w:rPr>
              <w:tab/>
            </w:r>
            <w:r w:rsidR="00EE51E3">
              <w:rPr>
                <w:noProof/>
                <w:webHidden/>
              </w:rPr>
              <w:fldChar w:fldCharType="begin"/>
            </w:r>
            <w:r w:rsidR="00EE51E3">
              <w:rPr>
                <w:noProof/>
                <w:webHidden/>
              </w:rPr>
              <w:instrText xml:space="preserve"> PAGEREF _Toc3801375 \h </w:instrText>
            </w:r>
            <w:r w:rsidR="00EE51E3">
              <w:rPr>
                <w:noProof/>
                <w:webHidden/>
              </w:rPr>
            </w:r>
            <w:r w:rsidR="00EE51E3">
              <w:rPr>
                <w:noProof/>
                <w:webHidden/>
              </w:rPr>
              <w:fldChar w:fldCharType="separate"/>
            </w:r>
            <w:r w:rsidR="00EE51E3">
              <w:rPr>
                <w:noProof/>
                <w:webHidden/>
              </w:rPr>
              <w:t>35</w:t>
            </w:r>
            <w:r w:rsidR="00EE51E3">
              <w:rPr>
                <w:noProof/>
                <w:webHidden/>
              </w:rPr>
              <w:fldChar w:fldCharType="end"/>
            </w:r>
          </w:hyperlink>
        </w:p>
        <w:p w14:paraId="665DB63B" w14:textId="21AD13F0" w:rsidR="00EE51E3" w:rsidRDefault="00047F53">
          <w:pPr>
            <w:pStyle w:val="TOC3"/>
            <w:tabs>
              <w:tab w:val="left" w:pos="1540"/>
              <w:tab w:val="right" w:leader="dot" w:pos="9350"/>
            </w:tabs>
            <w:rPr>
              <w:noProof/>
            </w:rPr>
          </w:pPr>
          <w:hyperlink w:anchor="_Toc3801376" w:history="1">
            <w:r w:rsidR="00EE51E3" w:rsidRPr="004024EA">
              <w:rPr>
                <w:rStyle w:val="Hyperlink"/>
                <w:rFonts w:ascii="Trebuchet MS" w:hAnsi="Trebuchet MS" w:cs="Times New Roman"/>
                <w:b/>
                <w:bCs/>
                <w:noProof/>
              </w:rPr>
              <w:t>1.4.1.1</w:t>
            </w:r>
            <w:r w:rsidR="00EE51E3">
              <w:rPr>
                <w:noProof/>
              </w:rPr>
              <w:tab/>
            </w:r>
            <w:r w:rsidR="00EE51E3" w:rsidRPr="004024EA">
              <w:rPr>
                <w:rStyle w:val="Hyperlink"/>
                <w:rFonts w:ascii="Trebuchet MS" w:hAnsi="Trebuchet MS"/>
                <w:b/>
                <w:bCs/>
                <w:noProof/>
              </w:rPr>
              <w:t>The Envisaged Work Flow</w:t>
            </w:r>
            <w:r w:rsidR="00EE51E3">
              <w:rPr>
                <w:noProof/>
                <w:webHidden/>
              </w:rPr>
              <w:tab/>
            </w:r>
            <w:r w:rsidR="00EE51E3">
              <w:rPr>
                <w:noProof/>
                <w:webHidden/>
              </w:rPr>
              <w:fldChar w:fldCharType="begin"/>
            </w:r>
            <w:r w:rsidR="00EE51E3">
              <w:rPr>
                <w:noProof/>
                <w:webHidden/>
              </w:rPr>
              <w:instrText xml:space="preserve"> PAGEREF _Toc3801376 \h </w:instrText>
            </w:r>
            <w:r w:rsidR="00EE51E3">
              <w:rPr>
                <w:noProof/>
                <w:webHidden/>
              </w:rPr>
            </w:r>
            <w:r w:rsidR="00EE51E3">
              <w:rPr>
                <w:noProof/>
                <w:webHidden/>
              </w:rPr>
              <w:fldChar w:fldCharType="separate"/>
            </w:r>
            <w:r w:rsidR="00EE51E3">
              <w:rPr>
                <w:noProof/>
                <w:webHidden/>
              </w:rPr>
              <w:t>35</w:t>
            </w:r>
            <w:r w:rsidR="00EE51E3">
              <w:rPr>
                <w:noProof/>
                <w:webHidden/>
              </w:rPr>
              <w:fldChar w:fldCharType="end"/>
            </w:r>
          </w:hyperlink>
        </w:p>
        <w:p w14:paraId="3424E634" w14:textId="4125B40C" w:rsidR="00EE51E3" w:rsidRDefault="00047F53">
          <w:pPr>
            <w:pStyle w:val="TOC3"/>
            <w:tabs>
              <w:tab w:val="left" w:pos="1320"/>
              <w:tab w:val="right" w:leader="dot" w:pos="9350"/>
            </w:tabs>
            <w:rPr>
              <w:noProof/>
            </w:rPr>
          </w:pPr>
          <w:hyperlink w:anchor="_Toc3801377" w:history="1">
            <w:r w:rsidR="00EE51E3" w:rsidRPr="004024EA">
              <w:rPr>
                <w:rStyle w:val="Hyperlink"/>
                <w:rFonts w:ascii="Trebuchet MS" w:hAnsi="Trebuchet MS" w:cs="Times New Roman"/>
                <w:b/>
                <w:bCs/>
                <w:noProof/>
              </w:rPr>
              <w:t>1.4.2</w:t>
            </w:r>
            <w:r w:rsidR="00EE51E3">
              <w:rPr>
                <w:noProof/>
              </w:rPr>
              <w:tab/>
            </w:r>
            <w:r w:rsidR="00EE51E3" w:rsidRPr="004024EA">
              <w:rPr>
                <w:rStyle w:val="Hyperlink"/>
                <w:rFonts w:ascii="Trebuchet MS" w:hAnsi="Trebuchet MS"/>
                <w:b/>
                <w:bCs/>
                <w:noProof/>
              </w:rPr>
              <w:t>Search &amp; View CG – Eligible to Invoke Final Claim (MLI Creator)</w:t>
            </w:r>
            <w:r w:rsidR="00EE51E3">
              <w:rPr>
                <w:noProof/>
                <w:webHidden/>
              </w:rPr>
              <w:tab/>
            </w:r>
            <w:r w:rsidR="00EE51E3">
              <w:rPr>
                <w:noProof/>
                <w:webHidden/>
              </w:rPr>
              <w:fldChar w:fldCharType="begin"/>
            </w:r>
            <w:r w:rsidR="00EE51E3">
              <w:rPr>
                <w:noProof/>
                <w:webHidden/>
              </w:rPr>
              <w:instrText xml:space="preserve"> PAGEREF _Toc3801377 \h </w:instrText>
            </w:r>
            <w:r w:rsidR="00EE51E3">
              <w:rPr>
                <w:noProof/>
                <w:webHidden/>
              </w:rPr>
            </w:r>
            <w:r w:rsidR="00EE51E3">
              <w:rPr>
                <w:noProof/>
                <w:webHidden/>
              </w:rPr>
              <w:fldChar w:fldCharType="separate"/>
            </w:r>
            <w:r w:rsidR="00EE51E3">
              <w:rPr>
                <w:noProof/>
                <w:webHidden/>
              </w:rPr>
              <w:t>36</w:t>
            </w:r>
            <w:r w:rsidR="00EE51E3">
              <w:rPr>
                <w:noProof/>
                <w:webHidden/>
              </w:rPr>
              <w:fldChar w:fldCharType="end"/>
            </w:r>
          </w:hyperlink>
        </w:p>
        <w:p w14:paraId="06A01A88" w14:textId="6217CDC0" w:rsidR="00EE51E3" w:rsidRDefault="00047F53">
          <w:pPr>
            <w:pStyle w:val="TOC3"/>
            <w:tabs>
              <w:tab w:val="left" w:pos="1320"/>
              <w:tab w:val="right" w:leader="dot" w:pos="9350"/>
            </w:tabs>
            <w:rPr>
              <w:noProof/>
            </w:rPr>
          </w:pPr>
          <w:hyperlink w:anchor="_Toc3801378" w:history="1">
            <w:r w:rsidR="00EE51E3" w:rsidRPr="004024EA">
              <w:rPr>
                <w:rStyle w:val="Hyperlink"/>
                <w:rFonts w:ascii="Trebuchet MS" w:hAnsi="Trebuchet MS" w:cs="Times New Roman"/>
                <w:b/>
                <w:bCs/>
                <w:noProof/>
              </w:rPr>
              <w:t>1.4.3</w:t>
            </w:r>
            <w:r w:rsidR="00EE51E3">
              <w:rPr>
                <w:noProof/>
              </w:rPr>
              <w:tab/>
            </w:r>
            <w:r w:rsidR="00EE51E3" w:rsidRPr="004024EA">
              <w:rPr>
                <w:rStyle w:val="Hyperlink"/>
                <w:rFonts w:ascii="Trebuchet MS" w:hAnsi="Trebuchet MS"/>
                <w:b/>
                <w:bCs/>
                <w:noProof/>
              </w:rPr>
              <w:t>Eligibility Criteria Checks</w:t>
            </w:r>
            <w:r w:rsidR="00EE51E3">
              <w:rPr>
                <w:noProof/>
                <w:webHidden/>
              </w:rPr>
              <w:tab/>
            </w:r>
            <w:r w:rsidR="00EE51E3">
              <w:rPr>
                <w:noProof/>
                <w:webHidden/>
              </w:rPr>
              <w:fldChar w:fldCharType="begin"/>
            </w:r>
            <w:r w:rsidR="00EE51E3">
              <w:rPr>
                <w:noProof/>
                <w:webHidden/>
              </w:rPr>
              <w:instrText xml:space="preserve"> PAGEREF _Toc3801378 \h </w:instrText>
            </w:r>
            <w:r w:rsidR="00EE51E3">
              <w:rPr>
                <w:noProof/>
                <w:webHidden/>
              </w:rPr>
            </w:r>
            <w:r w:rsidR="00EE51E3">
              <w:rPr>
                <w:noProof/>
                <w:webHidden/>
              </w:rPr>
              <w:fldChar w:fldCharType="separate"/>
            </w:r>
            <w:r w:rsidR="00EE51E3">
              <w:rPr>
                <w:noProof/>
                <w:webHidden/>
              </w:rPr>
              <w:t>36</w:t>
            </w:r>
            <w:r w:rsidR="00EE51E3">
              <w:rPr>
                <w:noProof/>
                <w:webHidden/>
              </w:rPr>
              <w:fldChar w:fldCharType="end"/>
            </w:r>
          </w:hyperlink>
        </w:p>
        <w:p w14:paraId="47268B61" w14:textId="2A4E43E0" w:rsidR="00EE51E3" w:rsidRDefault="00047F53">
          <w:pPr>
            <w:pStyle w:val="TOC3"/>
            <w:tabs>
              <w:tab w:val="left" w:pos="1320"/>
              <w:tab w:val="right" w:leader="dot" w:pos="9350"/>
            </w:tabs>
            <w:rPr>
              <w:noProof/>
            </w:rPr>
          </w:pPr>
          <w:hyperlink w:anchor="_Toc3801379" w:history="1">
            <w:r w:rsidR="00EE51E3" w:rsidRPr="004024EA">
              <w:rPr>
                <w:rStyle w:val="Hyperlink"/>
                <w:rFonts w:ascii="Trebuchet MS" w:hAnsi="Trebuchet MS" w:cs="Times New Roman"/>
                <w:b/>
                <w:bCs/>
                <w:noProof/>
              </w:rPr>
              <w:t>1.4.4</w:t>
            </w:r>
            <w:r w:rsidR="00EE51E3">
              <w:rPr>
                <w:noProof/>
              </w:rPr>
              <w:tab/>
            </w:r>
            <w:r w:rsidR="00EE51E3" w:rsidRPr="004024EA">
              <w:rPr>
                <w:rStyle w:val="Hyperlink"/>
                <w:rFonts w:ascii="Trebuchet MS" w:hAnsi="Trebuchet MS"/>
                <w:b/>
                <w:bCs/>
                <w:noProof/>
              </w:rPr>
              <w:t>Search Result and Details for Claim Lodgment</w:t>
            </w:r>
            <w:r w:rsidR="00EE51E3">
              <w:rPr>
                <w:noProof/>
                <w:webHidden/>
              </w:rPr>
              <w:tab/>
            </w:r>
            <w:r w:rsidR="00EE51E3">
              <w:rPr>
                <w:noProof/>
                <w:webHidden/>
              </w:rPr>
              <w:fldChar w:fldCharType="begin"/>
            </w:r>
            <w:r w:rsidR="00EE51E3">
              <w:rPr>
                <w:noProof/>
                <w:webHidden/>
              </w:rPr>
              <w:instrText xml:space="preserve"> PAGEREF _Toc3801379 \h </w:instrText>
            </w:r>
            <w:r w:rsidR="00EE51E3">
              <w:rPr>
                <w:noProof/>
                <w:webHidden/>
              </w:rPr>
            </w:r>
            <w:r w:rsidR="00EE51E3">
              <w:rPr>
                <w:noProof/>
                <w:webHidden/>
              </w:rPr>
              <w:fldChar w:fldCharType="separate"/>
            </w:r>
            <w:r w:rsidR="00EE51E3">
              <w:rPr>
                <w:noProof/>
                <w:webHidden/>
              </w:rPr>
              <w:t>37</w:t>
            </w:r>
            <w:r w:rsidR="00EE51E3">
              <w:rPr>
                <w:noProof/>
                <w:webHidden/>
              </w:rPr>
              <w:fldChar w:fldCharType="end"/>
            </w:r>
          </w:hyperlink>
        </w:p>
        <w:p w14:paraId="2CBDD604" w14:textId="6125DDF2" w:rsidR="00EE51E3" w:rsidRDefault="00047F53">
          <w:pPr>
            <w:pStyle w:val="TOC3"/>
            <w:tabs>
              <w:tab w:val="left" w:pos="1540"/>
              <w:tab w:val="right" w:leader="dot" w:pos="9350"/>
            </w:tabs>
            <w:rPr>
              <w:noProof/>
            </w:rPr>
          </w:pPr>
          <w:hyperlink w:anchor="_Toc3801380" w:history="1">
            <w:r w:rsidR="00EE51E3" w:rsidRPr="004024EA">
              <w:rPr>
                <w:rStyle w:val="Hyperlink"/>
                <w:rFonts w:ascii="Trebuchet MS" w:hAnsi="Trebuchet MS" w:cs="Times New Roman"/>
                <w:b/>
                <w:bCs/>
                <w:noProof/>
              </w:rPr>
              <w:t>1.4.4.1</w:t>
            </w:r>
            <w:r w:rsidR="00EE51E3">
              <w:rPr>
                <w:noProof/>
              </w:rPr>
              <w:tab/>
            </w:r>
            <w:r w:rsidR="00EE51E3" w:rsidRPr="004024EA">
              <w:rPr>
                <w:rStyle w:val="Hyperlink"/>
                <w:rFonts w:ascii="Trebuchet MS" w:hAnsi="Trebuchet MS"/>
                <w:b/>
                <w:bCs/>
                <w:noProof/>
              </w:rPr>
              <w:t>Search Result</w:t>
            </w:r>
            <w:r w:rsidR="00EE51E3">
              <w:rPr>
                <w:noProof/>
                <w:webHidden/>
              </w:rPr>
              <w:tab/>
            </w:r>
            <w:r w:rsidR="00EE51E3">
              <w:rPr>
                <w:noProof/>
                <w:webHidden/>
              </w:rPr>
              <w:fldChar w:fldCharType="begin"/>
            </w:r>
            <w:r w:rsidR="00EE51E3">
              <w:rPr>
                <w:noProof/>
                <w:webHidden/>
              </w:rPr>
              <w:instrText xml:space="preserve"> PAGEREF _Toc3801380 \h </w:instrText>
            </w:r>
            <w:r w:rsidR="00EE51E3">
              <w:rPr>
                <w:noProof/>
                <w:webHidden/>
              </w:rPr>
            </w:r>
            <w:r w:rsidR="00EE51E3">
              <w:rPr>
                <w:noProof/>
                <w:webHidden/>
              </w:rPr>
              <w:fldChar w:fldCharType="separate"/>
            </w:r>
            <w:r w:rsidR="00EE51E3">
              <w:rPr>
                <w:noProof/>
                <w:webHidden/>
              </w:rPr>
              <w:t>37</w:t>
            </w:r>
            <w:r w:rsidR="00EE51E3">
              <w:rPr>
                <w:noProof/>
                <w:webHidden/>
              </w:rPr>
              <w:fldChar w:fldCharType="end"/>
            </w:r>
          </w:hyperlink>
        </w:p>
        <w:p w14:paraId="09C81FC3" w14:textId="7C9832F6" w:rsidR="00EE51E3" w:rsidRDefault="00047F53">
          <w:pPr>
            <w:pStyle w:val="TOC3"/>
            <w:tabs>
              <w:tab w:val="left" w:pos="1320"/>
              <w:tab w:val="right" w:leader="dot" w:pos="9350"/>
            </w:tabs>
            <w:rPr>
              <w:noProof/>
            </w:rPr>
          </w:pPr>
          <w:hyperlink w:anchor="_Toc3801381" w:history="1">
            <w:r w:rsidR="00EE51E3" w:rsidRPr="004024EA">
              <w:rPr>
                <w:rStyle w:val="Hyperlink"/>
                <w:rFonts w:ascii="Trebuchet MS" w:hAnsi="Trebuchet MS" w:cs="Times New Roman"/>
                <w:b/>
                <w:bCs/>
                <w:noProof/>
              </w:rPr>
              <w:t>1.4.5</w:t>
            </w:r>
            <w:r w:rsidR="00EE51E3">
              <w:rPr>
                <w:noProof/>
              </w:rPr>
              <w:tab/>
            </w:r>
            <w:r w:rsidR="00EE51E3" w:rsidRPr="004024EA">
              <w:rPr>
                <w:rStyle w:val="Hyperlink"/>
                <w:rFonts w:ascii="Trebuchet MS" w:hAnsi="Trebuchet MS"/>
                <w:b/>
                <w:bCs/>
                <w:noProof/>
              </w:rPr>
              <w:t>Calculating Cover and Claim</w:t>
            </w:r>
            <w:r w:rsidR="00EE51E3">
              <w:rPr>
                <w:noProof/>
                <w:webHidden/>
              </w:rPr>
              <w:tab/>
            </w:r>
            <w:r w:rsidR="00EE51E3">
              <w:rPr>
                <w:noProof/>
                <w:webHidden/>
              </w:rPr>
              <w:fldChar w:fldCharType="begin"/>
            </w:r>
            <w:r w:rsidR="00EE51E3">
              <w:rPr>
                <w:noProof/>
                <w:webHidden/>
              </w:rPr>
              <w:instrText xml:space="preserve"> PAGEREF _Toc3801381 \h </w:instrText>
            </w:r>
            <w:r w:rsidR="00EE51E3">
              <w:rPr>
                <w:noProof/>
                <w:webHidden/>
              </w:rPr>
            </w:r>
            <w:r w:rsidR="00EE51E3">
              <w:rPr>
                <w:noProof/>
                <w:webHidden/>
              </w:rPr>
              <w:fldChar w:fldCharType="separate"/>
            </w:r>
            <w:r w:rsidR="00EE51E3">
              <w:rPr>
                <w:noProof/>
                <w:webHidden/>
              </w:rPr>
              <w:t>38</w:t>
            </w:r>
            <w:r w:rsidR="00EE51E3">
              <w:rPr>
                <w:noProof/>
                <w:webHidden/>
              </w:rPr>
              <w:fldChar w:fldCharType="end"/>
            </w:r>
          </w:hyperlink>
        </w:p>
        <w:p w14:paraId="5D773A2E" w14:textId="65296EA2" w:rsidR="00EE51E3" w:rsidRDefault="00047F53">
          <w:pPr>
            <w:pStyle w:val="TOC3"/>
            <w:tabs>
              <w:tab w:val="left" w:pos="1320"/>
              <w:tab w:val="right" w:leader="dot" w:pos="9350"/>
            </w:tabs>
            <w:rPr>
              <w:noProof/>
            </w:rPr>
          </w:pPr>
          <w:hyperlink w:anchor="_Toc3801382" w:history="1">
            <w:r w:rsidR="00EE51E3" w:rsidRPr="004024EA">
              <w:rPr>
                <w:rStyle w:val="Hyperlink"/>
                <w:rFonts w:ascii="Trebuchet MS" w:hAnsi="Trebuchet MS" w:cs="Times New Roman"/>
                <w:b/>
                <w:bCs/>
                <w:noProof/>
              </w:rPr>
              <w:t>1.4.6</w:t>
            </w:r>
            <w:r w:rsidR="00EE51E3">
              <w:rPr>
                <w:noProof/>
              </w:rPr>
              <w:tab/>
            </w:r>
            <w:r w:rsidR="00EE51E3" w:rsidRPr="004024EA">
              <w:rPr>
                <w:rStyle w:val="Hyperlink"/>
                <w:rFonts w:ascii="Trebuchet MS" w:hAnsi="Trebuchet MS"/>
                <w:b/>
                <w:bCs/>
                <w:noProof/>
              </w:rPr>
              <w:t>Flow for Processing Claims</w:t>
            </w:r>
            <w:r w:rsidR="00EE51E3">
              <w:rPr>
                <w:noProof/>
                <w:webHidden/>
              </w:rPr>
              <w:tab/>
            </w:r>
            <w:r w:rsidR="00EE51E3">
              <w:rPr>
                <w:noProof/>
                <w:webHidden/>
              </w:rPr>
              <w:fldChar w:fldCharType="begin"/>
            </w:r>
            <w:r w:rsidR="00EE51E3">
              <w:rPr>
                <w:noProof/>
                <w:webHidden/>
              </w:rPr>
              <w:instrText xml:space="preserve"> PAGEREF _Toc3801382 \h </w:instrText>
            </w:r>
            <w:r w:rsidR="00EE51E3">
              <w:rPr>
                <w:noProof/>
                <w:webHidden/>
              </w:rPr>
            </w:r>
            <w:r w:rsidR="00EE51E3">
              <w:rPr>
                <w:noProof/>
                <w:webHidden/>
              </w:rPr>
              <w:fldChar w:fldCharType="separate"/>
            </w:r>
            <w:r w:rsidR="00EE51E3">
              <w:rPr>
                <w:noProof/>
                <w:webHidden/>
              </w:rPr>
              <w:t>39</w:t>
            </w:r>
            <w:r w:rsidR="00EE51E3">
              <w:rPr>
                <w:noProof/>
                <w:webHidden/>
              </w:rPr>
              <w:fldChar w:fldCharType="end"/>
            </w:r>
          </w:hyperlink>
        </w:p>
        <w:p w14:paraId="41FFD558" w14:textId="2E29CE75" w:rsidR="00EE51E3" w:rsidRDefault="00047F53">
          <w:pPr>
            <w:pStyle w:val="TOC3"/>
            <w:tabs>
              <w:tab w:val="left" w:pos="1320"/>
              <w:tab w:val="right" w:leader="dot" w:pos="9350"/>
            </w:tabs>
            <w:rPr>
              <w:noProof/>
            </w:rPr>
          </w:pPr>
          <w:hyperlink w:anchor="_Toc3801383" w:history="1">
            <w:r w:rsidR="00EE51E3" w:rsidRPr="004024EA">
              <w:rPr>
                <w:rStyle w:val="Hyperlink"/>
                <w:rFonts w:ascii="Trebuchet MS" w:hAnsi="Trebuchet MS" w:cs="Times New Roman"/>
                <w:b/>
                <w:bCs/>
                <w:noProof/>
              </w:rPr>
              <w:t>1.4.7</w:t>
            </w:r>
            <w:r w:rsidR="00EE51E3">
              <w:rPr>
                <w:noProof/>
              </w:rPr>
              <w:tab/>
            </w:r>
            <w:r w:rsidR="00EE51E3" w:rsidRPr="004024EA">
              <w:rPr>
                <w:rStyle w:val="Hyperlink"/>
                <w:rFonts w:ascii="Trebuchet MS" w:hAnsi="Trebuchet MS"/>
                <w:b/>
                <w:bCs/>
                <w:noProof/>
              </w:rPr>
              <w:t>Marking the CG as Claimed</w:t>
            </w:r>
            <w:r w:rsidR="00EE51E3">
              <w:rPr>
                <w:noProof/>
                <w:webHidden/>
              </w:rPr>
              <w:tab/>
            </w:r>
            <w:r w:rsidR="00EE51E3">
              <w:rPr>
                <w:noProof/>
                <w:webHidden/>
              </w:rPr>
              <w:fldChar w:fldCharType="begin"/>
            </w:r>
            <w:r w:rsidR="00EE51E3">
              <w:rPr>
                <w:noProof/>
                <w:webHidden/>
              </w:rPr>
              <w:instrText xml:space="preserve"> PAGEREF _Toc3801383 \h </w:instrText>
            </w:r>
            <w:r w:rsidR="00EE51E3">
              <w:rPr>
                <w:noProof/>
                <w:webHidden/>
              </w:rPr>
            </w:r>
            <w:r w:rsidR="00EE51E3">
              <w:rPr>
                <w:noProof/>
                <w:webHidden/>
              </w:rPr>
              <w:fldChar w:fldCharType="separate"/>
            </w:r>
            <w:r w:rsidR="00EE51E3">
              <w:rPr>
                <w:noProof/>
                <w:webHidden/>
              </w:rPr>
              <w:t>39</w:t>
            </w:r>
            <w:r w:rsidR="00EE51E3">
              <w:rPr>
                <w:noProof/>
                <w:webHidden/>
              </w:rPr>
              <w:fldChar w:fldCharType="end"/>
            </w:r>
          </w:hyperlink>
        </w:p>
        <w:p w14:paraId="0EA87A9F" w14:textId="29F18E2D" w:rsidR="00EE51E3" w:rsidRDefault="00047F53">
          <w:pPr>
            <w:pStyle w:val="TOC3"/>
            <w:tabs>
              <w:tab w:val="left" w:pos="1540"/>
              <w:tab w:val="right" w:leader="dot" w:pos="9350"/>
            </w:tabs>
            <w:rPr>
              <w:noProof/>
            </w:rPr>
          </w:pPr>
          <w:hyperlink w:anchor="_Toc3801384" w:history="1">
            <w:r w:rsidR="00EE51E3" w:rsidRPr="004024EA">
              <w:rPr>
                <w:rStyle w:val="Hyperlink"/>
                <w:rFonts w:ascii="Trebuchet MS" w:hAnsi="Trebuchet MS" w:cs="Times New Roman"/>
                <w:b/>
                <w:bCs/>
                <w:noProof/>
              </w:rPr>
              <w:t>1.4.7.1</w:t>
            </w:r>
            <w:r w:rsidR="00EE51E3">
              <w:rPr>
                <w:noProof/>
              </w:rPr>
              <w:tab/>
            </w:r>
            <w:r w:rsidR="00EE51E3" w:rsidRPr="004024EA">
              <w:rPr>
                <w:rStyle w:val="Hyperlink"/>
                <w:rFonts w:ascii="Trebuchet MS" w:hAnsi="Trebuchet MS"/>
                <w:b/>
                <w:bCs/>
                <w:noProof/>
              </w:rPr>
              <w:t>Making entry in Claims Table</w:t>
            </w:r>
            <w:r w:rsidR="00EE51E3">
              <w:rPr>
                <w:noProof/>
                <w:webHidden/>
              </w:rPr>
              <w:tab/>
            </w:r>
            <w:r w:rsidR="00EE51E3">
              <w:rPr>
                <w:noProof/>
                <w:webHidden/>
              </w:rPr>
              <w:fldChar w:fldCharType="begin"/>
            </w:r>
            <w:r w:rsidR="00EE51E3">
              <w:rPr>
                <w:noProof/>
                <w:webHidden/>
              </w:rPr>
              <w:instrText xml:space="preserve"> PAGEREF _Toc3801384 \h </w:instrText>
            </w:r>
            <w:r w:rsidR="00EE51E3">
              <w:rPr>
                <w:noProof/>
                <w:webHidden/>
              </w:rPr>
            </w:r>
            <w:r w:rsidR="00EE51E3">
              <w:rPr>
                <w:noProof/>
                <w:webHidden/>
              </w:rPr>
              <w:fldChar w:fldCharType="separate"/>
            </w:r>
            <w:r w:rsidR="00EE51E3">
              <w:rPr>
                <w:noProof/>
                <w:webHidden/>
              </w:rPr>
              <w:t>39</w:t>
            </w:r>
            <w:r w:rsidR="00EE51E3">
              <w:rPr>
                <w:noProof/>
                <w:webHidden/>
              </w:rPr>
              <w:fldChar w:fldCharType="end"/>
            </w:r>
          </w:hyperlink>
        </w:p>
        <w:p w14:paraId="7074DD95" w14:textId="30988AFE" w:rsidR="00EE51E3" w:rsidRDefault="00047F53">
          <w:pPr>
            <w:pStyle w:val="TOC3"/>
            <w:tabs>
              <w:tab w:val="left" w:pos="1320"/>
              <w:tab w:val="right" w:leader="dot" w:pos="9350"/>
            </w:tabs>
            <w:rPr>
              <w:noProof/>
            </w:rPr>
          </w:pPr>
          <w:hyperlink w:anchor="_Toc3801385" w:history="1">
            <w:r w:rsidR="00EE51E3" w:rsidRPr="004024EA">
              <w:rPr>
                <w:rStyle w:val="Hyperlink"/>
                <w:rFonts w:ascii="Trebuchet MS" w:hAnsi="Trebuchet MS" w:cs="Times New Roman"/>
                <w:b/>
                <w:bCs/>
                <w:noProof/>
              </w:rPr>
              <w:t>1.4.8</w:t>
            </w:r>
            <w:r w:rsidR="00EE51E3">
              <w:rPr>
                <w:noProof/>
              </w:rPr>
              <w:tab/>
            </w:r>
            <w:r w:rsidR="00EE51E3" w:rsidRPr="004024EA">
              <w:rPr>
                <w:rStyle w:val="Hyperlink"/>
                <w:rFonts w:ascii="Trebuchet MS" w:hAnsi="Trebuchet MS"/>
                <w:b/>
                <w:bCs/>
                <w:noProof/>
              </w:rPr>
              <w:t>Claim Calculation – Final Claim</w:t>
            </w:r>
            <w:r w:rsidR="00EE51E3">
              <w:rPr>
                <w:noProof/>
                <w:webHidden/>
              </w:rPr>
              <w:tab/>
            </w:r>
            <w:r w:rsidR="00EE51E3">
              <w:rPr>
                <w:noProof/>
                <w:webHidden/>
              </w:rPr>
              <w:fldChar w:fldCharType="begin"/>
            </w:r>
            <w:r w:rsidR="00EE51E3">
              <w:rPr>
                <w:noProof/>
                <w:webHidden/>
              </w:rPr>
              <w:instrText xml:space="preserve"> PAGEREF _Toc3801385 \h </w:instrText>
            </w:r>
            <w:r w:rsidR="00EE51E3">
              <w:rPr>
                <w:noProof/>
                <w:webHidden/>
              </w:rPr>
            </w:r>
            <w:r w:rsidR="00EE51E3">
              <w:rPr>
                <w:noProof/>
                <w:webHidden/>
              </w:rPr>
              <w:fldChar w:fldCharType="separate"/>
            </w:r>
            <w:r w:rsidR="00EE51E3">
              <w:rPr>
                <w:noProof/>
                <w:webHidden/>
              </w:rPr>
              <w:t>40</w:t>
            </w:r>
            <w:r w:rsidR="00EE51E3">
              <w:rPr>
                <w:noProof/>
                <w:webHidden/>
              </w:rPr>
              <w:fldChar w:fldCharType="end"/>
            </w:r>
          </w:hyperlink>
        </w:p>
        <w:p w14:paraId="4E658355" w14:textId="7950F5CC" w:rsidR="00EE51E3" w:rsidRDefault="00047F53">
          <w:pPr>
            <w:pStyle w:val="TOC2"/>
            <w:tabs>
              <w:tab w:val="left" w:pos="880"/>
              <w:tab w:val="right" w:leader="dot" w:pos="9350"/>
            </w:tabs>
            <w:rPr>
              <w:noProof/>
            </w:rPr>
          </w:pPr>
          <w:hyperlink w:anchor="_Toc3801386" w:history="1">
            <w:r w:rsidR="00EE51E3" w:rsidRPr="004024EA">
              <w:rPr>
                <w:rStyle w:val="Hyperlink"/>
                <w:rFonts w:ascii="Trebuchet MS" w:eastAsia="Times New Roman" w:hAnsi="Trebuchet MS" w:cs="Times New Roman"/>
                <w:b/>
                <w:bCs/>
                <w:iCs/>
                <w:noProof/>
              </w:rPr>
              <w:t>1.5</w:t>
            </w:r>
            <w:r w:rsidR="00EE51E3">
              <w:rPr>
                <w:noProof/>
              </w:rPr>
              <w:tab/>
            </w:r>
            <w:r w:rsidR="00EE51E3" w:rsidRPr="004024EA">
              <w:rPr>
                <w:rStyle w:val="Hyperlink"/>
                <w:rFonts w:ascii="Trebuchet MS" w:eastAsia="Times New Roman" w:hAnsi="Trebuchet MS" w:cs="Arial"/>
                <w:b/>
                <w:bCs/>
                <w:iCs/>
                <w:noProof/>
              </w:rPr>
              <w:t>Points Pending for Further Clarification</w:t>
            </w:r>
            <w:r w:rsidR="00EE51E3">
              <w:rPr>
                <w:noProof/>
                <w:webHidden/>
              </w:rPr>
              <w:tab/>
            </w:r>
            <w:r w:rsidR="00EE51E3">
              <w:rPr>
                <w:noProof/>
                <w:webHidden/>
              </w:rPr>
              <w:fldChar w:fldCharType="begin"/>
            </w:r>
            <w:r w:rsidR="00EE51E3">
              <w:rPr>
                <w:noProof/>
                <w:webHidden/>
              </w:rPr>
              <w:instrText xml:space="preserve"> PAGEREF _Toc3801386 \h </w:instrText>
            </w:r>
            <w:r w:rsidR="00EE51E3">
              <w:rPr>
                <w:noProof/>
                <w:webHidden/>
              </w:rPr>
            </w:r>
            <w:r w:rsidR="00EE51E3">
              <w:rPr>
                <w:noProof/>
                <w:webHidden/>
              </w:rPr>
              <w:fldChar w:fldCharType="separate"/>
            </w:r>
            <w:r w:rsidR="00EE51E3">
              <w:rPr>
                <w:noProof/>
                <w:webHidden/>
              </w:rPr>
              <w:t>42</w:t>
            </w:r>
            <w:r w:rsidR="00EE51E3">
              <w:rPr>
                <w:noProof/>
                <w:webHidden/>
              </w:rPr>
              <w:fldChar w:fldCharType="end"/>
            </w:r>
          </w:hyperlink>
        </w:p>
        <w:p w14:paraId="55423842" w14:textId="3F8BD0FF" w:rsidR="005B1988" w:rsidRDefault="005B1988" w:rsidP="005B1988">
          <w:r>
            <w:rPr>
              <w:b/>
              <w:bCs/>
              <w:noProof/>
            </w:rPr>
            <w:fldChar w:fldCharType="end"/>
          </w:r>
        </w:p>
      </w:sdtContent>
    </w:sdt>
    <w:p w14:paraId="7B836B7E" w14:textId="77777777" w:rsidR="00B11A5E" w:rsidRDefault="00B11A5E">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br w:type="page"/>
      </w:r>
    </w:p>
    <w:p w14:paraId="34D01D5D" w14:textId="06B57CDA" w:rsidR="005B4465" w:rsidRDefault="005B4465">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lastRenderedPageBreak/>
        <w:t>Glossary</w:t>
      </w:r>
    </w:p>
    <w:p w14:paraId="0D4B2594" w14:textId="27A1CC37" w:rsidR="005B4465" w:rsidRDefault="005B4465" w:rsidP="005B4465">
      <w:pPr>
        <w:jc w:val="both"/>
      </w:pPr>
      <w:r>
        <w:t>Glossary of Important Terms used in this document.</w:t>
      </w:r>
    </w:p>
    <w:tbl>
      <w:tblPr>
        <w:tblStyle w:val="GridTable1Light-Accent2"/>
        <w:tblW w:w="8924" w:type="dxa"/>
        <w:tblLook w:val="04A0" w:firstRow="1" w:lastRow="0" w:firstColumn="1" w:lastColumn="0" w:noHBand="0" w:noVBand="1"/>
      </w:tblPr>
      <w:tblGrid>
        <w:gridCol w:w="799"/>
        <w:gridCol w:w="1292"/>
        <w:gridCol w:w="6833"/>
      </w:tblGrid>
      <w:tr w:rsidR="00221755" w:rsidRPr="00491FBD" w14:paraId="2B83A8F6" w14:textId="77777777" w:rsidTr="00854A2B">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14:paraId="7B8DB2C0" w14:textId="77777777" w:rsidR="00221755" w:rsidRPr="00491FBD" w:rsidRDefault="00221755" w:rsidP="00854A2B">
            <w:pPr>
              <w:rPr>
                <w:rFonts w:ascii="Calibri" w:eastAsia="Times New Roman" w:hAnsi="Calibri" w:cs="Times New Roman"/>
                <w:bCs w:val="0"/>
                <w:sz w:val="20"/>
                <w:szCs w:val="18"/>
              </w:rPr>
            </w:pPr>
            <w:r w:rsidRPr="00491FBD">
              <w:rPr>
                <w:rFonts w:ascii="Calibri" w:eastAsia="Times New Roman" w:hAnsi="Calibri" w:cs="Times New Roman"/>
                <w:bCs w:val="0"/>
                <w:sz w:val="20"/>
                <w:szCs w:val="18"/>
              </w:rPr>
              <w:t>S. No.</w:t>
            </w:r>
          </w:p>
        </w:tc>
        <w:tc>
          <w:tcPr>
            <w:tcW w:w="1292" w:type="dxa"/>
            <w:hideMark/>
          </w:tcPr>
          <w:p w14:paraId="060F5FD9" w14:textId="77777777" w:rsidR="00221755" w:rsidRPr="00491FBD" w:rsidRDefault="00221755" w:rsidP="00854A2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 w:val="20"/>
                <w:szCs w:val="18"/>
              </w:rPr>
            </w:pPr>
            <w:r w:rsidRPr="00491FBD">
              <w:rPr>
                <w:rFonts w:ascii="Calibri" w:eastAsia="Times New Roman" w:hAnsi="Calibri" w:cs="Times New Roman"/>
                <w:bCs w:val="0"/>
                <w:sz w:val="20"/>
                <w:szCs w:val="18"/>
              </w:rPr>
              <w:t>Term</w:t>
            </w:r>
          </w:p>
        </w:tc>
        <w:tc>
          <w:tcPr>
            <w:tcW w:w="6833" w:type="dxa"/>
            <w:hideMark/>
          </w:tcPr>
          <w:p w14:paraId="16DCB11F" w14:textId="77777777" w:rsidR="00221755" w:rsidRPr="00491FBD" w:rsidRDefault="00221755" w:rsidP="00854A2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 w:val="20"/>
                <w:szCs w:val="18"/>
              </w:rPr>
            </w:pPr>
            <w:r w:rsidRPr="00491FBD">
              <w:rPr>
                <w:rFonts w:ascii="Calibri" w:eastAsia="Times New Roman" w:hAnsi="Calibri" w:cs="Times New Roman"/>
                <w:bCs w:val="0"/>
                <w:sz w:val="20"/>
                <w:szCs w:val="18"/>
              </w:rPr>
              <w:t>Description</w:t>
            </w:r>
          </w:p>
        </w:tc>
      </w:tr>
      <w:tr w:rsidR="00854A2B" w:rsidRPr="00491FBD" w14:paraId="0D128F8C" w14:textId="77777777" w:rsidTr="00854A2B">
        <w:trPr>
          <w:trHeight w:val="492"/>
        </w:trPr>
        <w:tc>
          <w:tcPr>
            <w:cnfStyle w:val="001000000000" w:firstRow="0" w:lastRow="0" w:firstColumn="1" w:lastColumn="0" w:oddVBand="0" w:evenVBand="0" w:oddHBand="0" w:evenHBand="0" w:firstRowFirstColumn="0" w:firstRowLastColumn="0" w:lastRowFirstColumn="0" w:lastRowLastColumn="0"/>
            <w:tcW w:w="799" w:type="dxa"/>
            <w:hideMark/>
          </w:tcPr>
          <w:p w14:paraId="1F98D268" w14:textId="5AE2B8B5"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1</w:t>
            </w:r>
          </w:p>
        </w:tc>
        <w:tc>
          <w:tcPr>
            <w:tcW w:w="1292" w:type="dxa"/>
            <w:hideMark/>
          </w:tcPr>
          <w:p w14:paraId="44CC9FB2" w14:textId="080600C9"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A/c</w:t>
            </w:r>
          </w:p>
        </w:tc>
        <w:tc>
          <w:tcPr>
            <w:tcW w:w="6833" w:type="dxa"/>
          </w:tcPr>
          <w:p w14:paraId="7917472D" w14:textId="6958D664"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Account or Account No. – a common written abbreviation for account in context of Banking/Financials</w:t>
            </w:r>
          </w:p>
        </w:tc>
      </w:tr>
      <w:tr w:rsidR="00854A2B" w:rsidRPr="00491FBD" w14:paraId="4356695E" w14:textId="77777777" w:rsidTr="00854A2B">
        <w:trPr>
          <w:trHeight w:val="260"/>
        </w:trPr>
        <w:tc>
          <w:tcPr>
            <w:cnfStyle w:val="001000000000" w:firstRow="0" w:lastRow="0" w:firstColumn="1" w:lastColumn="0" w:oddVBand="0" w:evenVBand="0" w:oddHBand="0" w:evenHBand="0" w:firstRowFirstColumn="0" w:firstRowLastColumn="0" w:lastRowFirstColumn="0" w:lastRowLastColumn="0"/>
            <w:tcW w:w="799" w:type="dxa"/>
            <w:hideMark/>
          </w:tcPr>
          <w:p w14:paraId="0F068A35" w14:textId="6DE1013B"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2</w:t>
            </w:r>
          </w:p>
        </w:tc>
        <w:tc>
          <w:tcPr>
            <w:tcW w:w="1292" w:type="dxa"/>
            <w:hideMark/>
          </w:tcPr>
          <w:p w14:paraId="08F0C22A" w14:textId="0E0817E8"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AID</w:t>
            </w:r>
          </w:p>
        </w:tc>
        <w:tc>
          <w:tcPr>
            <w:tcW w:w="6833" w:type="dxa"/>
          </w:tcPr>
          <w:p w14:paraId="17556D7F" w14:textId="6789DA9F"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Amount in Default</w:t>
            </w:r>
          </w:p>
        </w:tc>
      </w:tr>
      <w:tr w:rsidR="00854A2B" w:rsidRPr="00491FBD" w14:paraId="4721D56E" w14:textId="77777777" w:rsidTr="00854A2B">
        <w:trPr>
          <w:trHeight w:val="422"/>
        </w:trPr>
        <w:tc>
          <w:tcPr>
            <w:cnfStyle w:val="001000000000" w:firstRow="0" w:lastRow="0" w:firstColumn="1" w:lastColumn="0" w:oddVBand="0" w:evenVBand="0" w:oddHBand="0" w:evenHBand="0" w:firstRowFirstColumn="0" w:firstRowLastColumn="0" w:lastRowFirstColumn="0" w:lastRowLastColumn="0"/>
            <w:tcW w:w="799" w:type="dxa"/>
          </w:tcPr>
          <w:p w14:paraId="3B771CE8" w14:textId="53175AF1"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3</w:t>
            </w:r>
          </w:p>
        </w:tc>
        <w:tc>
          <w:tcPr>
            <w:tcW w:w="1292" w:type="dxa"/>
          </w:tcPr>
          <w:p w14:paraId="639CC52C" w14:textId="2543AFB7"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BRD</w:t>
            </w:r>
          </w:p>
        </w:tc>
        <w:tc>
          <w:tcPr>
            <w:tcW w:w="6833" w:type="dxa"/>
          </w:tcPr>
          <w:p w14:paraId="10452179" w14:textId="30B8CEAE"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Business requirement Document. These documents capture NCGTC’s process/functional/operational needs for software solution development.</w:t>
            </w:r>
          </w:p>
        </w:tc>
      </w:tr>
      <w:tr w:rsidR="00854A2B" w:rsidRPr="00491FBD" w14:paraId="087EE350" w14:textId="77777777" w:rsidTr="00854A2B">
        <w:trPr>
          <w:trHeight w:val="422"/>
        </w:trPr>
        <w:tc>
          <w:tcPr>
            <w:cnfStyle w:val="001000000000" w:firstRow="0" w:lastRow="0" w:firstColumn="1" w:lastColumn="0" w:oddVBand="0" w:evenVBand="0" w:oddHBand="0" w:evenHBand="0" w:firstRowFirstColumn="0" w:firstRowLastColumn="0" w:lastRowFirstColumn="0" w:lastRowLastColumn="0"/>
            <w:tcW w:w="799" w:type="dxa"/>
          </w:tcPr>
          <w:p w14:paraId="44F38958" w14:textId="6448511D" w:rsidR="00854A2B" w:rsidRPr="00491FBD" w:rsidRDefault="00854A2B" w:rsidP="00854A2B">
            <w:pPr>
              <w:rPr>
                <w:rFonts w:ascii="Calibri" w:eastAsia="Times New Roman" w:hAnsi="Calibri" w:cs="Times New Roman"/>
                <w:b w:val="0"/>
                <w:sz w:val="20"/>
                <w:szCs w:val="18"/>
              </w:rPr>
            </w:pPr>
            <w:r w:rsidRPr="00491FBD">
              <w:rPr>
                <w:rFonts w:ascii="Calibri" w:hAnsi="Calibri" w:cs="Calibri"/>
                <w:b w:val="0"/>
                <w:color w:val="000000"/>
                <w:sz w:val="20"/>
                <w:szCs w:val="18"/>
              </w:rPr>
              <w:t>4</w:t>
            </w:r>
          </w:p>
        </w:tc>
        <w:tc>
          <w:tcPr>
            <w:tcW w:w="1292" w:type="dxa"/>
          </w:tcPr>
          <w:p w14:paraId="4DE8CF8E" w14:textId="5FE155A4" w:rsidR="00854A2B" w:rsidRPr="00491FBD" w:rsidRDefault="007B100C"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Pr>
                <w:rFonts w:ascii="Calibri" w:hAnsi="Calibri" w:cs="Calibri"/>
                <w:color w:val="000000"/>
                <w:sz w:val="20"/>
                <w:szCs w:val="18"/>
              </w:rPr>
              <w:t>CGFSSI</w:t>
            </w:r>
          </w:p>
        </w:tc>
        <w:tc>
          <w:tcPr>
            <w:tcW w:w="6833" w:type="dxa"/>
          </w:tcPr>
          <w:p w14:paraId="776F6B93" w14:textId="7748BF2F" w:rsidR="00854A2B" w:rsidRPr="00491FBD" w:rsidRDefault="00854A2B" w:rsidP="007B10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 xml:space="preserve">Credit Guarantee Fund Scheme for </w:t>
            </w:r>
            <w:r w:rsidR="007B100C">
              <w:rPr>
                <w:rFonts w:ascii="Calibri" w:hAnsi="Calibri" w:cs="Calibri"/>
                <w:color w:val="000000"/>
                <w:sz w:val="20"/>
                <w:szCs w:val="18"/>
              </w:rPr>
              <w:t>Standup India</w:t>
            </w:r>
            <w:r w:rsidRPr="00491FBD">
              <w:rPr>
                <w:rFonts w:ascii="Calibri" w:hAnsi="Calibri" w:cs="Calibri"/>
                <w:color w:val="000000"/>
                <w:sz w:val="20"/>
                <w:szCs w:val="18"/>
              </w:rPr>
              <w:t xml:space="preserve"> – A notified scheme for </w:t>
            </w:r>
            <w:r w:rsidR="007B100C">
              <w:rPr>
                <w:rFonts w:ascii="Calibri" w:hAnsi="Calibri" w:cs="Calibri"/>
                <w:color w:val="000000"/>
                <w:sz w:val="20"/>
                <w:szCs w:val="18"/>
              </w:rPr>
              <w:t>Standup India</w:t>
            </w:r>
            <w:r w:rsidRPr="00491FBD">
              <w:rPr>
                <w:rFonts w:ascii="Calibri" w:hAnsi="Calibri" w:cs="Calibri"/>
                <w:color w:val="000000"/>
                <w:sz w:val="20"/>
                <w:szCs w:val="18"/>
              </w:rPr>
              <w:t xml:space="preserve"> Guarantees.</w:t>
            </w:r>
          </w:p>
        </w:tc>
      </w:tr>
      <w:tr w:rsidR="00854A2B" w:rsidRPr="00491FBD" w14:paraId="50CADB4E" w14:textId="77777777" w:rsidTr="00854A2B">
        <w:trPr>
          <w:trHeight w:val="530"/>
        </w:trPr>
        <w:tc>
          <w:tcPr>
            <w:cnfStyle w:val="001000000000" w:firstRow="0" w:lastRow="0" w:firstColumn="1" w:lastColumn="0" w:oddVBand="0" w:evenVBand="0" w:oddHBand="0" w:evenHBand="0" w:firstRowFirstColumn="0" w:firstRowLastColumn="0" w:lastRowFirstColumn="0" w:lastRowLastColumn="0"/>
            <w:tcW w:w="799" w:type="dxa"/>
            <w:hideMark/>
          </w:tcPr>
          <w:p w14:paraId="651518E2" w14:textId="1234BFAE"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5</w:t>
            </w:r>
          </w:p>
        </w:tc>
        <w:tc>
          <w:tcPr>
            <w:tcW w:w="1292" w:type="dxa"/>
            <w:hideMark/>
          </w:tcPr>
          <w:p w14:paraId="756878DB" w14:textId="17184135"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CGPAN</w:t>
            </w:r>
          </w:p>
        </w:tc>
        <w:tc>
          <w:tcPr>
            <w:tcW w:w="6833" w:type="dxa"/>
          </w:tcPr>
          <w:p w14:paraId="1C03972A" w14:textId="188A4B53"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Credit Guarantee Permanent Account Number – a Unique Credit Guarantee Number generated by NCGTC processing system while issuing the Credit Guarantee.</w:t>
            </w:r>
          </w:p>
        </w:tc>
      </w:tr>
      <w:tr w:rsidR="00854A2B" w:rsidRPr="00491FBD" w14:paraId="743C5FEE" w14:textId="77777777" w:rsidTr="00854A2B">
        <w:trPr>
          <w:trHeight w:val="350"/>
        </w:trPr>
        <w:tc>
          <w:tcPr>
            <w:cnfStyle w:val="001000000000" w:firstRow="0" w:lastRow="0" w:firstColumn="1" w:lastColumn="0" w:oddVBand="0" w:evenVBand="0" w:oddHBand="0" w:evenHBand="0" w:firstRowFirstColumn="0" w:firstRowLastColumn="0" w:lastRowFirstColumn="0" w:lastRowLastColumn="0"/>
            <w:tcW w:w="799" w:type="dxa"/>
            <w:hideMark/>
          </w:tcPr>
          <w:p w14:paraId="114C3042" w14:textId="7A66B011"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6</w:t>
            </w:r>
          </w:p>
        </w:tc>
        <w:tc>
          <w:tcPr>
            <w:tcW w:w="1292" w:type="dxa"/>
            <w:hideMark/>
          </w:tcPr>
          <w:p w14:paraId="32E3FD30" w14:textId="01A329B5"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eGOV</w:t>
            </w:r>
          </w:p>
        </w:tc>
        <w:tc>
          <w:tcPr>
            <w:tcW w:w="6833" w:type="dxa"/>
          </w:tcPr>
          <w:p w14:paraId="6F74F087" w14:textId="6B83B634"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 xml:space="preserve">Electronic governance. </w:t>
            </w:r>
          </w:p>
        </w:tc>
      </w:tr>
      <w:tr w:rsidR="00854A2B" w:rsidRPr="00491FBD" w14:paraId="5FB9D818" w14:textId="77777777" w:rsidTr="00854A2B">
        <w:trPr>
          <w:trHeight w:val="350"/>
        </w:trPr>
        <w:tc>
          <w:tcPr>
            <w:cnfStyle w:val="001000000000" w:firstRow="0" w:lastRow="0" w:firstColumn="1" w:lastColumn="0" w:oddVBand="0" w:evenVBand="0" w:oddHBand="0" w:evenHBand="0" w:firstRowFirstColumn="0" w:firstRowLastColumn="0" w:lastRowFirstColumn="0" w:lastRowLastColumn="0"/>
            <w:tcW w:w="799" w:type="dxa"/>
          </w:tcPr>
          <w:p w14:paraId="1B5CBED4" w14:textId="78F6E889"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7</w:t>
            </w:r>
          </w:p>
        </w:tc>
        <w:tc>
          <w:tcPr>
            <w:tcW w:w="1292" w:type="dxa"/>
          </w:tcPr>
          <w:p w14:paraId="50119438" w14:textId="78DBA2C3"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IP</w:t>
            </w:r>
          </w:p>
        </w:tc>
        <w:tc>
          <w:tcPr>
            <w:tcW w:w="6833" w:type="dxa"/>
          </w:tcPr>
          <w:p w14:paraId="4D7013F1" w14:textId="1D00033C"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Internet Protocol</w:t>
            </w:r>
          </w:p>
        </w:tc>
      </w:tr>
      <w:tr w:rsidR="00854A2B" w:rsidRPr="00491FBD" w14:paraId="116B21F7" w14:textId="77777777" w:rsidTr="00854A2B">
        <w:trPr>
          <w:trHeight w:val="350"/>
        </w:trPr>
        <w:tc>
          <w:tcPr>
            <w:cnfStyle w:val="001000000000" w:firstRow="0" w:lastRow="0" w:firstColumn="1" w:lastColumn="0" w:oddVBand="0" w:evenVBand="0" w:oddHBand="0" w:evenHBand="0" w:firstRowFirstColumn="0" w:firstRowLastColumn="0" w:lastRowFirstColumn="0" w:lastRowLastColumn="0"/>
            <w:tcW w:w="799" w:type="dxa"/>
          </w:tcPr>
          <w:p w14:paraId="5ED39839" w14:textId="4872191A"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8</w:t>
            </w:r>
          </w:p>
        </w:tc>
        <w:tc>
          <w:tcPr>
            <w:tcW w:w="1292" w:type="dxa"/>
          </w:tcPr>
          <w:p w14:paraId="7683BE1C" w14:textId="311E5895"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LPD</w:t>
            </w:r>
          </w:p>
        </w:tc>
        <w:tc>
          <w:tcPr>
            <w:tcW w:w="6833" w:type="dxa"/>
          </w:tcPr>
          <w:p w14:paraId="37213E98" w14:textId="59514205" w:rsidR="00854A2B" w:rsidRPr="00491FBD" w:rsidRDefault="00854A2B" w:rsidP="00C3624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Lock</w:t>
            </w:r>
            <w:r w:rsidR="00C3624D">
              <w:rPr>
                <w:rFonts w:ascii="Calibri" w:hAnsi="Calibri" w:cs="Calibri"/>
                <w:color w:val="000000"/>
                <w:sz w:val="20"/>
                <w:szCs w:val="18"/>
              </w:rPr>
              <w:t>-in</w:t>
            </w:r>
            <w:r w:rsidRPr="00491FBD">
              <w:rPr>
                <w:rFonts w:ascii="Calibri" w:hAnsi="Calibri" w:cs="Calibri"/>
                <w:color w:val="000000"/>
                <w:sz w:val="20"/>
                <w:szCs w:val="18"/>
              </w:rPr>
              <w:t xml:space="preserve"> Period Date</w:t>
            </w:r>
          </w:p>
        </w:tc>
      </w:tr>
      <w:tr w:rsidR="00854A2B" w:rsidRPr="00491FBD" w14:paraId="59741273" w14:textId="77777777" w:rsidTr="00854A2B">
        <w:trPr>
          <w:trHeight w:val="458"/>
        </w:trPr>
        <w:tc>
          <w:tcPr>
            <w:cnfStyle w:val="001000000000" w:firstRow="0" w:lastRow="0" w:firstColumn="1" w:lastColumn="0" w:oddVBand="0" w:evenVBand="0" w:oddHBand="0" w:evenHBand="0" w:firstRowFirstColumn="0" w:firstRowLastColumn="0" w:lastRowFirstColumn="0" w:lastRowLastColumn="0"/>
            <w:tcW w:w="799" w:type="dxa"/>
          </w:tcPr>
          <w:p w14:paraId="34BA089B" w14:textId="322FDF14"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9</w:t>
            </w:r>
          </w:p>
        </w:tc>
        <w:tc>
          <w:tcPr>
            <w:tcW w:w="1292" w:type="dxa"/>
          </w:tcPr>
          <w:p w14:paraId="5FE8E7C4" w14:textId="549A84EE"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MLI</w:t>
            </w:r>
          </w:p>
        </w:tc>
        <w:tc>
          <w:tcPr>
            <w:tcW w:w="6833" w:type="dxa"/>
          </w:tcPr>
          <w:p w14:paraId="051032A8" w14:textId="46EA73BB"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sz w:val="20"/>
                <w:szCs w:val="18"/>
              </w:rPr>
            </w:pPr>
            <w:r w:rsidRPr="00491FBD">
              <w:rPr>
                <w:rFonts w:ascii="Calibri" w:hAnsi="Calibri" w:cs="Calibri"/>
                <w:color w:val="000000"/>
                <w:sz w:val="20"/>
                <w:szCs w:val="18"/>
              </w:rPr>
              <w:t>Member Leading Institute. These will be Banks, Factors, and Para- Banks etc. Institutes predominantly in business of Money Lending’s.</w:t>
            </w:r>
          </w:p>
        </w:tc>
      </w:tr>
      <w:tr w:rsidR="00854A2B" w:rsidRPr="00491FBD" w14:paraId="0BC497FA" w14:textId="77777777" w:rsidTr="00854A2B">
        <w:trPr>
          <w:trHeight w:val="332"/>
        </w:trPr>
        <w:tc>
          <w:tcPr>
            <w:cnfStyle w:val="001000000000" w:firstRow="0" w:lastRow="0" w:firstColumn="1" w:lastColumn="0" w:oddVBand="0" w:evenVBand="0" w:oddHBand="0" w:evenHBand="0" w:firstRowFirstColumn="0" w:firstRowLastColumn="0" w:lastRowFirstColumn="0" w:lastRowLastColumn="0"/>
            <w:tcW w:w="799" w:type="dxa"/>
          </w:tcPr>
          <w:p w14:paraId="3F90A2ED" w14:textId="6AB7A42D"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10</w:t>
            </w:r>
          </w:p>
        </w:tc>
        <w:tc>
          <w:tcPr>
            <w:tcW w:w="1292" w:type="dxa"/>
          </w:tcPr>
          <w:p w14:paraId="2AC745E0" w14:textId="1A699F01"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NCGTC</w:t>
            </w:r>
          </w:p>
        </w:tc>
        <w:tc>
          <w:tcPr>
            <w:tcW w:w="6833" w:type="dxa"/>
          </w:tcPr>
          <w:p w14:paraId="39D06BCE" w14:textId="6105A0BC"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sz w:val="20"/>
                <w:szCs w:val="18"/>
              </w:rPr>
            </w:pPr>
            <w:r w:rsidRPr="00491FBD">
              <w:rPr>
                <w:rFonts w:ascii="Calibri" w:hAnsi="Calibri" w:cs="Calibri"/>
                <w:color w:val="000000"/>
                <w:sz w:val="20"/>
                <w:szCs w:val="18"/>
              </w:rPr>
              <w:t>National Credit Guarantee Trustee Company Ltd</w:t>
            </w:r>
          </w:p>
        </w:tc>
      </w:tr>
      <w:tr w:rsidR="00854A2B" w:rsidRPr="00491FBD" w14:paraId="1526C231" w14:textId="77777777" w:rsidTr="00854A2B">
        <w:trPr>
          <w:trHeight w:val="458"/>
        </w:trPr>
        <w:tc>
          <w:tcPr>
            <w:cnfStyle w:val="001000000000" w:firstRow="0" w:lastRow="0" w:firstColumn="1" w:lastColumn="0" w:oddVBand="0" w:evenVBand="0" w:oddHBand="0" w:evenHBand="0" w:firstRowFirstColumn="0" w:firstRowLastColumn="0" w:lastRowFirstColumn="0" w:lastRowLastColumn="0"/>
            <w:tcW w:w="799" w:type="dxa"/>
          </w:tcPr>
          <w:p w14:paraId="313732B1" w14:textId="17645850"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11</w:t>
            </w:r>
          </w:p>
        </w:tc>
        <w:tc>
          <w:tcPr>
            <w:tcW w:w="1292" w:type="dxa"/>
          </w:tcPr>
          <w:p w14:paraId="2DA08C2A" w14:textId="45BDEEFF"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NEFT</w:t>
            </w:r>
          </w:p>
        </w:tc>
        <w:tc>
          <w:tcPr>
            <w:tcW w:w="6833" w:type="dxa"/>
          </w:tcPr>
          <w:p w14:paraId="032DF543" w14:textId="22868E58"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sz w:val="20"/>
                <w:szCs w:val="18"/>
              </w:rPr>
            </w:pPr>
            <w:r w:rsidRPr="00491FBD">
              <w:rPr>
                <w:rFonts w:ascii="Calibri" w:hAnsi="Calibri" w:cs="Calibri"/>
                <w:color w:val="000000"/>
                <w:sz w:val="20"/>
                <w:szCs w:val="18"/>
              </w:rPr>
              <w:t>National Electronic Funds Transfer (NEFT) is a nation-wide payment system. Under this Scheme, individuals can electronically transfer funds from any bank branch to any individual having an account with any other bank branch in the country participating in the Scheme. NEFT transactions are settled in batches.</w:t>
            </w:r>
          </w:p>
        </w:tc>
      </w:tr>
      <w:tr w:rsidR="00854A2B" w:rsidRPr="00491FBD" w14:paraId="0CFC35DF" w14:textId="77777777" w:rsidTr="00854A2B">
        <w:trPr>
          <w:trHeight w:val="368"/>
        </w:trPr>
        <w:tc>
          <w:tcPr>
            <w:cnfStyle w:val="001000000000" w:firstRow="0" w:lastRow="0" w:firstColumn="1" w:lastColumn="0" w:oddVBand="0" w:evenVBand="0" w:oddHBand="0" w:evenHBand="0" w:firstRowFirstColumn="0" w:firstRowLastColumn="0" w:lastRowFirstColumn="0" w:lastRowLastColumn="0"/>
            <w:tcW w:w="799" w:type="dxa"/>
          </w:tcPr>
          <w:p w14:paraId="4FDA70DF" w14:textId="3C5B955E"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12</w:t>
            </w:r>
          </w:p>
        </w:tc>
        <w:tc>
          <w:tcPr>
            <w:tcW w:w="1292" w:type="dxa"/>
          </w:tcPr>
          <w:p w14:paraId="0A28FBD3" w14:textId="34A3A32F"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NPA</w:t>
            </w:r>
          </w:p>
        </w:tc>
        <w:tc>
          <w:tcPr>
            <w:tcW w:w="6833" w:type="dxa"/>
          </w:tcPr>
          <w:p w14:paraId="615174D7" w14:textId="04B81147"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sz w:val="20"/>
                <w:szCs w:val="18"/>
              </w:rPr>
            </w:pPr>
            <w:r w:rsidRPr="00491FBD">
              <w:rPr>
                <w:rFonts w:ascii="Calibri" w:hAnsi="Calibri" w:cs="Calibri"/>
                <w:color w:val="000000"/>
                <w:sz w:val="20"/>
                <w:szCs w:val="18"/>
              </w:rPr>
              <w:t xml:space="preserve">Non-Performing Asset </w:t>
            </w:r>
          </w:p>
        </w:tc>
      </w:tr>
      <w:tr w:rsidR="00854A2B" w:rsidRPr="00491FBD" w14:paraId="3D390047" w14:textId="77777777" w:rsidTr="00854A2B">
        <w:trPr>
          <w:trHeight w:val="350"/>
        </w:trPr>
        <w:tc>
          <w:tcPr>
            <w:cnfStyle w:val="001000000000" w:firstRow="0" w:lastRow="0" w:firstColumn="1" w:lastColumn="0" w:oddVBand="0" w:evenVBand="0" w:oddHBand="0" w:evenHBand="0" w:firstRowFirstColumn="0" w:firstRowLastColumn="0" w:lastRowFirstColumn="0" w:lastRowLastColumn="0"/>
            <w:tcW w:w="799" w:type="dxa"/>
          </w:tcPr>
          <w:p w14:paraId="3D6BF237" w14:textId="1FE88560"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13</w:t>
            </w:r>
          </w:p>
        </w:tc>
        <w:tc>
          <w:tcPr>
            <w:tcW w:w="1292" w:type="dxa"/>
          </w:tcPr>
          <w:p w14:paraId="7137FA06" w14:textId="31857D21"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O/S</w:t>
            </w:r>
          </w:p>
        </w:tc>
        <w:tc>
          <w:tcPr>
            <w:tcW w:w="6833" w:type="dxa"/>
          </w:tcPr>
          <w:p w14:paraId="0B7FB46A" w14:textId="691E1A60"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sz w:val="20"/>
                <w:szCs w:val="18"/>
              </w:rPr>
            </w:pPr>
            <w:r w:rsidRPr="00491FBD">
              <w:rPr>
                <w:rFonts w:ascii="Calibri" w:hAnsi="Calibri" w:cs="Calibri"/>
                <w:color w:val="000000"/>
                <w:sz w:val="20"/>
                <w:szCs w:val="18"/>
              </w:rPr>
              <w:t>Outstanding Standing, usually amount which is awaiting action/payment.</w:t>
            </w:r>
          </w:p>
        </w:tc>
      </w:tr>
      <w:tr w:rsidR="00854A2B" w:rsidRPr="00491FBD" w14:paraId="748D1E2E" w14:textId="77777777" w:rsidTr="00854A2B">
        <w:trPr>
          <w:trHeight w:val="458"/>
        </w:trPr>
        <w:tc>
          <w:tcPr>
            <w:cnfStyle w:val="001000000000" w:firstRow="0" w:lastRow="0" w:firstColumn="1" w:lastColumn="0" w:oddVBand="0" w:evenVBand="0" w:oddHBand="0" w:evenHBand="0" w:firstRowFirstColumn="0" w:firstRowLastColumn="0" w:lastRowFirstColumn="0" w:lastRowLastColumn="0"/>
            <w:tcW w:w="799" w:type="dxa"/>
          </w:tcPr>
          <w:p w14:paraId="3DCAB672" w14:textId="70BF4246"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14</w:t>
            </w:r>
          </w:p>
        </w:tc>
        <w:tc>
          <w:tcPr>
            <w:tcW w:w="1292" w:type="dxa"/>
          </w:tcPr>
          <w:p w14:paraId="24C5FC9F" w14:textId="2AA087ED"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RTGS</w:t>
            </w:r>
          </w:p>
        </w:tc>
        <w:tc>
          <w:tcPr>
            <w:tcW w:w="6833" w:type="dxa"/>
          </w:tcPr>
          <w:p w14:paraId="5A7924FF" w14:textId="6B8B4C29"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sz w:val="20"/>
                <w:szCs w:val="18"/>
              </w:rPr>
            </w:pPr>
            <w:r w:rsidRPr="00491FBD">
              <w:rPr>
                <w:rFonts w:ascii="Calibri" w:hAnsi="Calibri" w:cs="Calibri"/>
                <w:color w:val="000000"/>
                <w:sz w:val="20"/>
                <w:szCs w:val="18"/>
              </w:rPr>
              <w:t>'RTGS' stands for Real Time Gross Settlement, which can be defined as the continuous (real-time) settlement of funds transfers individually on an order by order basis (without netting). 'Real Time' means the processing of instructions at the time they are received rather than at some later time; 'Gross Settlement' means the settlement of funds transfer instructions occurs individually (on an instruction by instruction basis). Considering that the funds settlement takes place in the books of the Reserve Bank of India, the payments are final and irrevocable.</w:t>
            </w:r>
          </w:p>
        </w:tc>
      </w:tr>
      <w:tr w:rsidR="00854A2B" w:rsidRPr="00491FBD" w14:paraId="1AB828D5" w14:textId="77777777" w:rsidTr="00854A2B">
        <w:trPr>
          <w:trHeight w:val="458"/>
        </w:trPr>
        <w:tc>
          <w:tcPr>
            <w:cnfStyle w:val="001000000000" w:firstRow="0" w:lastRow="0" w:firstColumn="1" w:lastColumn="0" w:oddVBand="0" w:evenVBand="0" w:oddHBand="0" w:evenHBand="0" w:firstRowFirstColumn="0" w:firstRowLastColumn="0" w:lastRowFirstColumn="0" w:lastRowLastColumn="0"/>
            <w:tcW w:w="799" w:type="dxa"/>
          </w:tcPr>
          <w:p w14:paraId="24C4F2B9" w14:textId="62AE06CF"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15</w:t>
            </w:r>
          </w:p>
        </w:tc>
        <w:tc>
          <w:tcPr>
            <w:tcW w:w="1292" w:type="dxa"/>
          </w:tcPr>
          <w:p w14:paraId="32A064B2" w14:textId="44344B72"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SURGE</w:t>
            </w:r>
          </w:p>
        </w:tc>
        <w:tc>
          <w:tcPr>
            <w:tcW w:w="6833" w:type="dxa"/>
          </w:tcPr>
          <w:p w14:paraId="4E43D110" w14:textId="253F3A2B"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sz w:val="20"/>
                <w:szCs w:val="18"/>
              </w:rPr>
            </w:pPr>
            <w:r w:rsidRPr="00491FBD">
              <w:rPr>
                <w:rFonts w:ascii="Calibri" w:hAnsi="Calibri" w:cs="Calibri"/>
                <w:color w:val="000000"/>
                <w:sz w:val="20"/>
                <w:szCs w:val="18"/>
              </w:rPr>
              <w:t>Software System Developed and Commissioned by NCGTC for Managing Credit Guarantee Business Process. SURGE – System for Underwriting, Reassurance &amp; Guarantee Endorsement</w:t>
            </w:r>
          </w:p>
        </w:tc>
      </w:tr>
      <w:tr w:rsidR="00761758" w:rsidRPr="00491FBD" w14:paraId="4F9901D9" w14:textId="77777777" w:rsidTr="00854A2B">
        <w:trPr>
          <w:trHeight w:val="458"/>
        </w:trPr>
        <w:tc>
          <w:tcPr>
            <w:cnfStyle w:val="001000000000" w:firstRow="0" w:lastRow="0" w:firstColumn="1" w:lastColumn="0" w:oddVBand="0" w:evenVBand="0" w:oddHBand="0" w:evenHBand="0" w:firstRowFirstColumn="0" w:firstRowLastColumn="0" w:lastRowFirstColumn="0" w:lastRowLastColumn="0"/>
            <w:tcW w:w="799" w:type="dxa"/>
          </w:tcPr>
          <w:p w14:paraId="11DB155C" w14:textId="5F25CAAF" w:rsidR="00761758" w:rsidRPr="00761758" w:rsidRDefault="00761758" w:rsidP="00854A2B">
            <w:pPr>
              <w:rPr>
                <w:rFonts w:ascii="Calibri" w:hAnsi="Calibri" w:cs="Calibri"/>
                <w:b w:val="0"/>
                <w:color w:val="000000"/>
                <w:sz w:val="20"/>
                <w:szCs w:val="18"/>
              </w:rPr>
            </w:pPr>
            <w:r w:rsidRPr="00761758">
              <w:rPr>
                <w:rFonts w:ascii="Calibri" w:hAnsi="Calibri" w:cs="Calibri"/>
                <w:b w:val="0"/>
                <w:color w:val="000000"/>
                <w:sz w:val="20"/>
                <w:szCs w:val="18"/>
              </w:rPr>
              <w:t>16</w:t>
            </w:r>
          </w:p>
        </w:tc>
        <w:tc>
          <w:tcPr>
            <w:tcW w:w="1292" w:type="dxa"/>
          </w:tcPr>
          <w:p w14:paraId="1CCF1B94" w14:textId="47346DEB" w:rsidR="00761758" w:rsidRPr="00491FBD" w:rsidRDefault="00761758" w:rsidP="00854A2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18"/>
              </w:rPr>
            </w:pPr>
            <w:r>
              <w:rPr>
                <w:rFonts w:ascii="Calibri" w:hAnsi="Calibri" w:cs="Calibri"/>
                <w:color w:val="000000"/>
                <w:sz w:val="20"/>
                <w:szCs w:val="18"/>
              </w:rPr>
              <w:t>UTR No.</w:t>
            </w:r>
          </w:p>
        </w:tc>
        <w:tc>
          <w:tcPr>
            <w:tcW w:w="6833" w:type="dxa"/>
          </w:tcPr>
          <w:p w14:paraId="5061B63C" w14:textId="13886A19" w:rsidR="00761758" w:rsidRPr="00491FBD" w:rsidRDefault="00761758" w:rsidP="00854A2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18"/>
              </w:rPr>
            </w:pPr>
            <w:r w:rsidRPr="00761758">
              <w:rPr>
                <w:rFonts w:ascii="Calibri" w:hAnsi="Calibri" w:cs="Calibri"/>
                <w:color w:val="000000"/>
                <w:sz w:val="20"/>
                <w:szCs w:val="18"/>
              </w:rPr>
              <w:t>Unique Transaction Reference number) is a unique reference code that is attached to every transfer sent to India.</w:t>
            </w:r>
          </w:p>
        </w:tc>
      </w:tr>
      <w:tr w:rsidR="00854A2B" w:rsidRPr="00491FBD" w14:paraId="417D882C" w14:textId="77777777" w:rsidTr="00854A2B">
        <w:trPr>
          <w:trHeight w:val="458"/>
        </w:trPr>
        <w:tc>
          <w:tcPr>
            <w:cnfStyle w:val="001000000000" w:firstRow="0" w:lastRow="0" w:firstColumn="1" w:lastColumn="0" w:oddVBand="0" w:evenVBand="0" w:oddHBand="0" w:evenHBand="0" w:firstRowFirstColumn="0" w:firstRowLastColumn="0" w:lastRowFirstColumn="0" w:lastRowLastColumn="0"/>
            <w:tcW w:w="799" w:type="dxa"/>
          </w:tcPr>
          <w:p w14:paraId="55650132" w14:textId="001A39D8" w:rsidR="00854A2B" w:rsidRPr="00491FBD" w:rsidRDefault="00DF5368" w:rsidP="00854A2B">
            <w:pPr>
              <w:rPr>
                <w:rFonts w:ascii="Calibri" w:eastAsia="Times New Roman" w:hAnsi="Calibri" w:cs="Times New Roman"/>
                <w:b w:val="0"/>
                <w:bCs w:val="0"/>
                <w:sz w:val="20"/>
                <w:szCs w:val="18"/>
              </w:rPr>
            </w:pPr>
            <w:r>
              <w:rPr>
                <w:rFonts w:ascii="Calibri" w:hAnsi="Calibri" w:cs="Calibri"/>
                <w:b w:val="0"/>
                <w:color w:val="000000"/>
                <w:sz w:val="20"/>
                <w:szCs w:val="18"/>
              </w:rPr>
              <w:t>17</w:t>
            </w:r>
          </w:p>
        </w:tc>
        <w:tc>
          <w:tcPr>
            <w:tcW w:w="1292" w:type="dxa"/>
          </w:tcPr>
          <w:p w14:paraId="1EEBCA96" w14:textId="7ED09F85"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XML</w:t>
            </w:r>
          </w:p>
        </w:tc>
        <w:tc>
          <w:tcPr>
            <w:tcW w:w="6833" w:type="dxa"/>
          </w:tcPr>
          <w:p w14:paraId="56C793CA" w14:textId="2484BB1D"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sz w:val="20"/>
                <w:szCs w:val="18"/>
              </w:rPr>
            </w:pPr>
            <w:r w:rsidRPr="00491FBD">
              <w:rPr>
                <w:rFonts w:ascii="Calibri" w:hAnsi="Calibri" w:cs="Calibri"/>
                <w:color w:val="000000"/>
                <w:sz w:val="20"/>
                <w:szCs w:val="18"/>
              </w:rPr>
              <w:t>Extensible Markup Language (XML</w:t>
            </w:r>
            <w:r w:rsidRPr="00491FBD">
              <w:rPr>
                <w:rFonts w:ascii="Calibri" w:hAnsi="Calibri" w:cs="Calibri"/>
                <w:bCs/>
                <w:color w:val="000000"/>
                <w:sz w:val="20"/>
                <w:szCs w:val="18"/>
              </w:rPr>
              <w:t>) is a markup language that defines a set of rules for encoding documents in a format which is both human-readable and machine-readable. It is defined by the W3C's XML 1.0 Specification and by several other related specifications, all of which are free open standards.</w:t>
            </w:r>
          </w:p>
        </w:tc>
      </w:tr>
    </w:tbl>
    <w:p w14:paraId="5B500377" w14:textId="77777777" w:rsidR="005B4465" w:rsidRPr="005B4465" w:rsidRDefault="005B4465" w:rsidP="005B4465">
      <w:pPr>
        <w:jc w:val="both"/>
      </w:pPr>
    </w:p>
    <w:p w14:paraId="47FA5C7E" w14:textId="77777777" w:rsidR="00491FBD" w:rsidRDefault="00491FBD">
      <w:pPr>
        <w:rPr>
          <w:rFonts w:ascii="Trebuchet MS" w:eastAsia="Times New Roman" w:hAnsi="Trebuchet MS" w:cs="Arial"/>
          <w:b/>
          <w:bCs/>
          <w:iCs/>
          <w:color w:val="7F7F7F"/>
          <w:sz w:val="28"/>
          <w:szCs w:val="28"/>
        </w:rPr>
      </w:pPr>
      <w:bookmarkStart w:id="2" w:name="_Toc461481009"/>
      <w:bookmarkStart w:id="3" w:name="_Toc436819445"/>
      <w:bookmarkEnd w:id="0"/>
      <w:r>
        <w:rPr>
          <w:rFonts w:ascii="Trebuchet MS" w:eastAsia="Times New Roman" w:hAnsi="Trebuchet MS" w:cs="Arial"/>
          <w:b/>
          <w:bCs/>
          <w:iCs/>
          <w:color w:val="7F7F7F"/>
          <w:sz w:val="28"/>
          <w:szCs w:val="28"/>
        </w:rPr>
        <w:br w:type="page"/>
      </w:r>
    </w:p>
    <w:p w14:paraId="0E2960B5" w14:textId="7BE980AD" w:rsidR="005D1B4D" w:rsidRDefault="005D1B4D" w:rsidP="005D1B4D">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4" w:name="_Toc3801338"/>
      <w:r>
        <w:rPr>
          <w:rFonts w:ascii="Trebuchet MS" w:eastAsia="Times New Roman" w:hAnsi="Trebuchet MS" w:cs="Arial"/>
          <w:b/>
          <w:bCs/>
          <w:iCs/>
          <w:color w:val="7F7F7F"/>
          <w:sz w:val="28"/>
          <w:szCs w:val="28"/>
        </w:rPr>
        <w:lastRenderedPageBreak/>
        <w:t>Introduction</w:t>
      </w:r>
      <w:bookmarkEnd w:id="2"/>
      <w:bookmarkEnd w:id="4"/>
    </w:p>
    <w:p w14:paraId="1165AD05" w14:textId="3784CA12" w:rsidR="000B7388" w:rsidRDefault="000B7388" w:rsidP="00CF3387">
      <w:pPr>
        <w:jc w:val="both"/>
      </w:pPr>
      <w:r>
        <w:t xml:space="preserve">For purpose of </w:t>
      </w:r>
      <w:r w:rsidR="009D36D4">
        <w:t>Standup India</w:t>
      </w:r>
      <w:r>
        <w:t xml:space="preserve"> loans, NCGTC has designed a </w:t>
      </w:r>
      <w:r w:rsidR="004552DD">
        <w:t xml:space="preserve">credit </w:t>
      </w:r>
      <w:r>
        <w:t>guarantee product known as Credit Guarantee Fun</w:t>
      </w:r>
      <w:r w:rsidR="006F0059">
        <w:t xml:space="preserve">d Scheme for </w:t>
      </w:r>
      <w:r w:rsidR="009D36D4">
        <w:t>Standup India</w:t>
      </w:r>
      <w:r w:rsidR="006F0059">
        <w:t xml:space="preserve"> (CGF</w:t>
      </w:r>
      <w:r>
        <w:t>S</w:t>
      </w:r>
      <w:r w:rsidR="009D36D4">
        <w:t>SI</w:t>
      </w:r>
      <w:r>
        <w:t>).</w:t>
      </w:r>
    </w:p>
    <w:p w14:paraId="5E5D625A" w14:textId="623B7244" w:rsidR="009F4E09" w:rsidRDefault="009F4E09" w:rsidP="00CF3387">
      <w:pPr>
        <w:jc w:val="both"/>
      </w:pPr>
      <w:r>
        <w:t xml:space="preserve">Claims </w:t>
      </w:r>
      <w:r w:rsidR="00091810">
        <w:t xml:space="preserve">under </w:t>
      </w:r>
      <w:r>
        <w:t>this guarantee</w:t>
      </w:r>
      <w:r w:rsidR="000B7388">
        <w:t xml:space="preserve"> </w:t>
      </w:r>
      <w:r w:rsidR="00091810">
        <w:t xml:space="preserve">scheme for each CG </w:t>
      </w:r>
      <w:r>
        <w:t xml:space="preserve">will be handled </w:t>
      </w:r>
      <w:r w:rsidR="000B7388">
        <w:t>in two steps</w:t>
      </w:r>
      <w:r w:rsidR="00091810">
        <w:t>: As a ‘First Claim’ to obtain 75% of cover amount and ‘Full &amp; Final Claim’ for remaining 25%</w:t>
      </w:r>
      <w:r w:rsidR="000B7388">
        <w:t xml:space="preserve">. As a part of the scheme, MLI’s need to pass the recovered losses from its borrower to NCGTC. </w:t>
      </w:r>
      <w:r w:rsidR="00091810">
        <w:t>All s</w:t>
      </w:r>
      <w:r w:rsidR="000B7388">
        <w:t xml:space="preserve">uch recoveries </w:t>
      </w:r>
      <w:r w:rsidR="00091810">
        <w:t xml:space="preserve">will be </w:t>
      </w:r>
      <w:r w:rsidR="000B7388">
        <w:t xml:space="preserve">considered </w:t>
      </w:r>
      <w:r w:rsidR="00091810">
        <w:t xml:space="preserve">at the time of final </w:t>
      </w:r>
      <w:r w:rsidR="000B7388">
        <w:t>claim settlement.</w:t>
      </w:r>
      <w:r>
        <w:t xml:space="preserve"> </w:t>
      </w:r>
    </w:p>
    <w:p w14:paraId="2E3A9252" w14:textId="436D0057" w:rsidR="0032399B" w:rsidRDefault="0032399B" w:rsidP="00CF3387">
      <w:pPr>
        <w:jc w:val="both"/>
      </w:pPr>
      <w:r>
        <w:t>Claims for this scheme will need to be developed on basis of ‘Real-Time’ Architecture. Which means MLI’s will initiate the first claim and the second claim using online mode (and not the batch mode like other implemented schemes).</w:t>
      </w:r>
    </w:p>
    <w:p w14:paraId="45A8C35C" w14:textId="6A622A8C" w:rsidR="009F4E09" w:rsidRDefault="000A5ED0" w:rsidP="00CF3387">
      <w:pPr>
        <w:jc w:val="both"/>
      </w:pPr>
      <w:r>
        <w:t>To invoke CG</w:t>
      </w:r>
      <w:r w:rsidR="004552DD">
        <w:t xml:space="preserve"> (i.e. to lodge claim for the issued CG)</w:t>
      </w:r>
      <w:r>
        <w:t xml:space="preserve">, </w:t>
      </w:r>
      <w:r w:rsidR="009F4E09">
        <w:t xml:space="preserve">MLI </w:t>
      </w:r>
      <w:r>
        <w:t xml:space="preserve">needs to </w:t>
      </w:r>
      <w:r w:rsidR="0032399B">
        <w:t xml:space="preserve">provide the </w:t>
      </w:r>
      <w:r w:rsidR="00445F9E">
        <w:t>required</w:t>
      </w:r>
      <w:r>
        <w:t xml:space="preserve"> details of their NPA loan account </w:t>
      </w:r>
      <w:r w:rsidR="0032399B">
        <w:t xml:space="preserve">on the claim initiation form (an online form) </w:t>
      </w:r>
      <w:r w:rsidR="00445F9E">
        <w:t>on SURGE</w:t>
      </w:r>
      <w:r w:rsidR="0032399B">
        <w:t xml:space="preserve">. </w:t>
      </w:r>
      <w:r w:rsidR="00445F9E">
        <w:t>A separate input file for r</w:t>
      </w:r>
      <w:r w:rsidR="00797BB1">
        <w:t xml:space="preserve">ecoveries of their losses in form of a separate input file (called as loss recoveries information input file). These files </w:t>
      </w:r>
      <w:r w:rsidR="009F4E09">
        <w:t xml:space="preserve">will </w:t>
      </w:r>
      <w:r w:rsidR="00797BB1">
        <w:t xml:space="preserve">need to be </w:t>
      </w:r>
      <w:r w:rsidR="009F4E09">
        <w:t>upload</w:t>
      </w:r>
      <w:r w:rsidR="00797BB1">
        <w:t>ed</w:t>
      </w:r>
      <w:r w:rsidR="009F4E09">
        <w:t xml:space="preserve"> on the SURGE platform</w:t>
      </w:r>
      <w:r w:rsidR="00797BB1">
        <w:t xml:space="preserve">. </w:t>
      </w:r>
      <w:r w:rsidR="0010752E">
        <w:t xml:space="preserve">In essence invoking claims </w:t>
      </w:r>
      <w:r w:rsidR="00797BB1">
        <w:t xml:space="preserve">and providing recoveries information </w:t>
      </w:r>
      <w:r w:rsidR="0010752E">
        <w:t>is an operation</w:t>
      </w:r>
      <w:r w:rsidR="0032399B">
        <w:t xml:space="preserve">al mix of </w:t>
      </w:r>
      <w:r w:rsidR="005F3B1B">
        <w:t>‘O</w:t>
      </w:r>
      <w:r w:rsidR="0032399B">
        <w:t>nline</w:t>
      </w:r>
      <w:r w:rsidR="005F3B1B">
        <w:t>’</w:t>
      </w:r>
      <w:r w:rsidR="0032399B">
        <w:t xml:space="preserve"> and </w:t>
      </w:r>
      <w:r w:rsidR="005F3B1B">
        <w:t>‘</w:t>
      </w:r>
      <w:r w:rsidR="0010752E">
        <w:t>Batch</w:t>
      </w:r>
      <w:r w:rsidR="005F3B1B">
        <w:t>’ Mode respectively.</w:t>
      </w:r>
    </w:p>
    <w:p w14:paraId="69B5AB93" w14:textId="0CFFA92A" w:rsidR="00E27E65" w:rsidRDefault="00E27E65" w:rsidP="00CF3387">
      <w:pPr>
        <w:jc w:val="both"/>
      </w:pPr>
      <w:r>
        <w:t xml:space="preserve">This document is divided in three predominant sections – </w:t>
      </w:r>
    </w:p>
    <w:p w14:paraId="33A5EDA3" w14:textId="53D7D36F" w:rsidR="00E27E65" w:rsidRDefault="00E27E65" w:rsidP="00396C2B">
      <w:pPr>
        <w:pStyle w:val="ListParagraph"/>
        <w:numPr>
          <w:ilvl w:val="0"/>
          <w:numId w:val="6"/>
        </w:numPr>
        <w:jc w:val="both"/>
      </w:pPr>
      <w:r>
        <w:t>Invoking Claims – Enables MLI’s to lodge ‘First Claim’ for issued CG’s</w:t>
      </w:r>
    </w:p>
    <w:p w14:paraId="03E75CD7" w14:textId="4133E1DA" w:rsidR="00E27E65" w:rsidRDefault="00E27E65" w:rsidP="00396C2B">
      <w:pPr>
        <w:pStyle w:val="ListParagraph"/>
        <w:numPr>
          <w:ilvl w:val="0"/>
          <w:numId w:val="6"/>
        </w:numPr>
        <w:jc w:val="both"/>
      </w:pPr>
      <w:r>
        <w:t>Post Claim Recoveries – Enables MLI’s to pass on losses recovered from their respective borrowers. Recoveries passed to NCGTC are in accordance to the scheme rules.</w:t>
      </w:r>
    </w:p>
    <w:p w14:paraId="7E6C3CDC" w14:textId="2D8C46AA" w:rsidR="00E27E65" w:rsidRDefault="00E27E65" w:rsidP="00396C2B">
      <w:pPr>
        <w:pStyle w:val="ListParagraph"/>
        <w:numPr>
          <w:ilvl w:val="0"/>
          <w:numId w:val="6"/>
        </w:numPr>
        <w:jc w:val="both"/>
      </w:pPr>
      <w:r>
        <w:t>Final Claim Settlement – Allows MLI’s to settle the claim in ‘Full &amp; Final’</w:t>
      </w:r>
    </w:p>
    <w:p w14:paraId="797FBC0D" w14:textId="58BCE9E4" w:rsidR="00E27E65" w:rsidRDefault="00E27E65" w:rsidP="00E27E65">
      <w:pPr>
        <w:jc w:val="both"/>
      </w:pPr>
      <w:r>
        <w:t>The above three sections forms part of the entire claim settlement processes under this scheme.</w:t>
      </w:r>
    </w:p>
    <w:p w14:paraId="5D985805" w14:textId="77777777" w:rsidR="00E27E65" w:rsidRDefault="00E27E65" w:rsidP="00E27E65">
      <w:pPr>
        <w:jc w:val="both"/>
      </w:pPr>
    </w:p>
    <w:p w14:paraId="35625BD2" w14:textId="77777777" w:rsidR="0010752E" w:rsidRDefault="0010752E">
      <w:pPr>
        <w:rPr>
          <w:rFonts w:ascii="Trebuchet MS" w:eastAsia="Times New Roman" w:hAnsi="Trebuchet MS" w:cs="Arial"/>
          <w:b/>
          <w:bCs/>
          <w:iCs/>
          <w:color w:val="7F7F7F"/>
          <w:sz w:val="28"/>
          <w:szCs w:val="28"/>
        </w:rPr>
      </w:pPr>
      <w:bookmarkStart w:id="5" w:name="_Toc481258360"/>
      <w:bookmarkEnd w:id="3"/>
      <w:r>
        <w:rPr>
          <w:rFonts w:ascii="Trebuchet MS" w:eastAsia="Times New Roman" w:hAnsi="Trebuchet MS" w:cs="Arial"/>
          <w:b/>
          <w:bCs/>
          <w:iCs/>
          <w:color w:val="7F7F7F"/>
          <w:sz w:val="28"/>
          <w:szCs w:val="28"/>
        </w:rPr>
        <w:br w:type="page"/>
      </w:r>
    </w:p>
    <w:p w14:paraId="6B412433" w14:textId="29A2B9DB" w:rsidR="00E27E65" w:rsidRDefault="00E27E65" w:rsidP="0010752E">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6" w:name="_Toc3801339"/>
      <w:r>
        <w:rPr>
          <w:rFonts w:ascii="Trebuchet MS" w:eastAsia="Times New Roman" w:hAnsi="Trebuchet MS" w:cs="Arial"/>
          <w:b/>
          <w:bCs/>
          <w:iCs/>
          <w:color w:val="7F7F7F"/>
          <w:sz w:val="28"/>
          <w:szCs w:val="28"/>
        </w:rPr>
        <w:lastRenderedPageBreak/>
        <w:t>Invoking Claims</w:t>
      </w:r>
      <w:bookmarkEnd w:id="6"/>
    </w:p>
    <w:p w14:paraId="62C0C113" w14:textId="716F610D" w:rsidR="00E27E65" w:rsidRDefault="00E27E65" w:rsidP="00C25BCB">
      <w:pPr>
        <w:jc w:val="both"/>
      </w:pPr>
      <w:r>
        <w:t>Once MLI is sure of their asset losses and needs to claim the guarantee cover from NCGTC, they need to lodge the claims for such CG’s. This section elaborates the requirements and broad level flows for th</w:t>
      </w:r>
      <w:r w:rsidR="00954B4F">
        <w:t>is envisaged process.</w:t>
      </w:r>
    </w:p>
    <w:p w14:paraId="58EB2D73" w14:textId="77777777" w:rsidR="00954B4F" w:rsidRPr="00E27E65" w:rsidRDefault="00954B4F" w:rsidP="00C25BCB">
      <w:pPr>
        <w:jc w:val="both"/>
      </w:pPr>
    </w:p>
    <w:p w14:paraId="28D2547D" w14:textId="0F72D7D9" w:rsidR="0010752E" w:rsidRPr="00954B4F" w:rsidRDefault="005F3B1B" w:rsidP="00954B4F">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7" w:name="_Toc3801340"/>
      <w:bookmarkEnd w:id="5"/>
      <w:r>
        <w:rPr>
          <w:rFonts w:ascii="Trebuchet MS" w:hAnsi="Trebuchet MS"/>
          <w:b/>
          <w:bCs/>
          <w:color w:val="000000" w:themeColor="text1"/>
          <w:szCs w:val="22"/>
        </w:rPr>
        <w:t>The Envisaged Work Flow</w:t>
      </w:r>
      <w:bookmarkEnd w:id="7"/>
    </w:p>
    <w:p w14:paraId="0746B875" w14:textId="49DC1D55" w:rsidR="00B055F2" w:rsidRDefault="00B055F2" w:rsidP="00B055F2">
      <w:pPr>
        <w:jc w:val="both"/>
      </w:pPr>
      <w:r>
        <w:t xml:space="preserve">As a part of MLI’s loan business at their end, their sanctioned and disbursed Loan to the borrower under the Standup India Scheme may become NPA. If such loan assets remain in the state of NPA and MLI is confirmed of no chance of such loan/s </w:t>
      </w:r>
      <w:r w:rsidR="003C246E">
        <w:t>being</w:t>
      </w:r>
      <w:r>
        <w:t xml:space="preserve"> transited back as Standard Asset, then, MLI may invoke the associated CG. </w:t>
      </w:r>
    </w:p>
    <w:p w14:paraId="2F20F926" w14:textId="2B2D998C" w:rsidR="005F3B1B" w:rsidRDefault="00B055F2" w:rsidP="00B055F2">
      <w:pPr>
        <w:jc w:val="both"/>
      </w:pPr>
      <w:r>
        <w:t>As a part of this scheme and claim raise process for first claim on the CG (i.e. for 75% of final claim amount), MLI’s are advised to send the requisite information of their loan accounts (for whom the guarantees has been provided) to NCGTC in following steps:</w:t>
      </w:r>
    </w:p>
    <w:p w14:paraId="20EA9F85" w14:textId="2A1ADAB5" w:rsidR="00B96E11" w:rsidRDefault="00B96E11" w:rsidP="00396C2B">
      <w:pPr>
        <w:pStyle w:val="ListParagraph"/>
        <w:numPr>
          <w:ilvl w:val="0"/>
          <w:numId w:val="13"/>
        </w:numPr>
        <w:jc w:val="both"/>
      </w:pPr>
      <w:r>
        <w:t xml:space="preserve">MLI needs to extract the loan information for all such loan </w:t>
      </w:r>
      <w:r w:rsidR="003C246E">
        <w:t>accounts that have turned NPA has</w:t>
      </w:r>
      <w:r>
        <w:t xml:space="preserve"> and are eligible for claims. </w:t>
      </w:r>
    </w:p>
    <w:p w14:paraId="63F668C3" w14:textId="77777777" w:rsidR="00B96E11" w:rsidRDefault="00B96E11" w:rsidP="00396C2B">
      <w:pPr>
        <w:pStyle w:val="ListParagraph"/>
        <w:numPr>
          <w:ilvl w:val="0"/>
          <w:numId w:val="13"/>
        </w:numPr>
        <w:jc w:val="both"/>
      </w:pPr>
      <w:r>
        <w:t>Note that the data needs to be send to SURGE only for those loan accounts which qualifies for claims as per scheme notification and not otherwise.</w:t>
      </w:r>
    </w:p>
    <w:p w14:paraId="7031600C" w14:textId="305A887C" w:rsidR="005F3B1B" w:rsidRDefault="005F3B1B" w:rsidP="00396C2B">
      <w:pPr>
        <w:pStyle w:val="ListParagraph"/>
        <w:numPr>
          <w:ilvl w:val="0"/>
          <w:numId w:val="13"/>
        </w:numPr>
        <w:jc w:val="both"/>
      </w:pPr>
      <w:r>
        <w:t>Navigate to the ‘Claim I</w:t>
      </w:r>
      <w:r w:rsidR="00414837">
        <w:t>nitiat</w:t>
      </w:r>
      <w:r>
        <w:t xml:space="preserve">ion’ Menu and the online claim form. </w:t>
      </w:r>
      <w:r w:rsidR="00414837">
        <w:t xml:space="preserve"> </w:t>
      </w:r>
    </w:p>
    <w:p w14:paraId="4EAB74A7" w14:textId="1851310E" w:rsidR="00B96E11" w:rsidRDefault="005F3B1B" w:rsidP="00396C2B">
      <w:pPr>
        <w:pStyle w:val="ListParagraph"/>
        <w:numPr>
          <w:ilvl w:val="0"/>
          <w:numId w:val="13"/>
        </w:numPr>
        <w:jc w:val="both"/>
      </w:pPr>
      <w:r>
        <w:t xml:space="preserve">This form duly filled with required </w:t>
      </w:r>
      <w:r w:rsidR="00B96E11">
        <w:t>details and ‘Saved’ (Non-Approved/Draft State).</w:t>
      </w:r>
    </w:p>
    <w:p w14:paraId="3F8973A1" w14:textId="61F9ABD8" w:rsidR="00B96E11" w:rsidRDefault="003C246E" w:rsidP="00396C2B">
      <w:pPr>
        <w:pStyle w:val="ListParagraph"/>
        <w:numPr>
          <w:ilvl w:val="0"/>
          <w:numId w:val="13"/>
        </w:numPr>
        <w:jc w:val="both"/>
      </w:pPr>
      <w:r>
        <w:t>Until</w:t>
      </w:r>
      <w:r w:rsidR="00B96E11">
        <w:t xml:space="preserve"> the specified period (communicated by NCGTC) MLI is permitted to fill and/or re-fill the claim form multiple times. Thus, allowing MLI’s to append, edit and delete the information for claim of the issued CG’s multiple times and in </w:t>
      </w:r>
      <w:r w:rsidR="00B96E11" w:rsidRPr="006312CE">
        <w:rPr>
          <w:i/>
        </w:rPr>
        <w:t>‘Non Approved’</w:t>
      </w:r>
      <w:r w:rsidR="00B96E11">
        <w:t xml:space="preserve"> state.</w:t>
      </w:r>
    </w:p>
    <w:p w14:paraId="1725C2C1" w14:textId="6353167F" w:rsidR="00B96E11" w:rsidRDefault="00B96E11" w:rsidP="00396C2B">
      <w:pPr>
        <w:pStyle w:val="ListParagraph"/>
        <w:numPr>
          <w:ilvl w:val="0"/>
          <w:numId w:val="13"/>
        </w:numPr>
        <w:jc w:val="both"/>
      </w:pPr>
      <w:r>
        <w:t xml:space="preserve">Final submission of the </w:t>
      </w:r>
      <w:r w:rsidRPr="008C3719">
        <w:t>‘Approved’</w:t>
      </w:r>
      <w:r>
        <w:t xml:space="preserve"> form will be effective once MLI accepts to the </w:t>
      </w:r>
      <w:r w:rsidRPr="008C3719">
        <w:t>‘Management certificate - Terms &amp; Conditions’.</w:t>
      </w:r>
      <w:r>
        <w:t xml:space="preserve"> Post the approved state – the form is sent for approval by NCGTC user. </w:t>
      </w:r>
    </w:p>
    <w:p w14:paraId="1EAD22BC" w14:textId="68191B78" w:rsidR="00B96E11" w:rsidRDefault="00B96E11" w:rsidP="00396C2B">
      <w:pPr>
        <w:pStyle w:val="ListParagraph"/>
        <w:numPr>
          <w:ilvl w:val="0"/>
          <w:numId w:val="13"/>
        </w:numPr>
        <w:jc w:val="both"/>
      </w:pPr>
      <w:r>
        <w:t xml:space="preserve">After final verification of the input form by MLI approver user account (created by their own MLI Administrator), and NCGTC user the state of the input form is changed as </w:t>
      </w:r>
      <w:r w:rsidRPr="007B2019">
        <w:rPr>
          <w:i/>
        </w:rPr>
        <w:t>‘Approved’</w:t>
      </w:r>
      <w:r>
        <w:t xml:space="preserve"> state. </w:t>
      </w:r>
    </w:p>
    <w:p w14:paraId="10909F85" w14:textId="207C7BA1" w:rsidR="00B96E11" w:rsidRDefault="00B96E11" w:rsidP="00396C2B">
      <w:pPr>
        <w:pStyle w:val="ListParagraph"/>
        <w:numPr>
          <w:ilvl w:val="0"/>
          <w:numId w:val="13"/>
        </w:numPr>
        <w:jc w:val="both"/>
      </w:pPr>
      <w:r>
        <w:t>Approved state of input form also means that the claims has been considered in SURGE.</w:t>
      </w:r>
    </w:p>
    <w:p w14:paraId="76496201" w14:textId="57354475" w:rsidR="0010752E" w:rsidRDefault="0010752E" w:rsidP="00954B4F">
      <w:pPr>
        <w:jc w:val="both"/>
      </w:pPr>
    </w:p>
    <w:p w14:paraId="0C6E790C" w14:textId="77777777" w:rsidR="0010752E" w:rsidRDefault="0010752E" w:rsidP="0010752E">
      <w:pPr>
        <w:jc w:val="both"/>
      </w:pPr>
    </w:p>
    <w:p w14:paraId="1DCE5F7B" w14:textId="77777777" w:rsidR="0010752E" w:rsidRDefault="0010752E" w:rsidP="0010752E">
      <w:pPr>
        <w:jc w:val="both"/>
      </w:pPr>
    </w:p>
    <w:p w14:paraId="3996DC30" w14:textId="77777777" w:rsidR="0010752E" w:rsidRDefault="0010752E" w:rsidP="0010752E">
      <w:pPr>
        <w:jc w:val="both"/>
      </w:pPr>
      <w:r>
        <w:rPr>
          <w:noProof/>
        </w:rPr>
        <w:lastRenderedPageBreak/>
        <w:drawing>
          <wp:inline distT="0" distB="0" distL="0" distR="0" wp14:anchorId="6CD05FCC" wp14:editId="6C10D057">
            <wp:extent cx="5943600" cy="2971800"/>
            <wp:effectExtent l="0" t="0" r="38100" b="0"/>
            <wp:docPr id="77" name="Diagram 7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B89E571" w14:textId="77777777" w:rsidR="0010752E" w:rsidRDefault="0010752E" w:rsidP="0010752E">
      <w:pPr>
        <w:jc w:val="both"/>
      </w:pPr>
      <w:r>
        <w:t>Note: MLI’s are expected to perform these steps in stipulated time communicated by NCGTC to MLI’s.</w:t>
      </w:r>
    </w:p>
    <w:p w14:paraId="24340F3F" w14:textId="308115A9" w:rsidR="0010752E" w:rsidRPr="0000463E" w:rsidRDefault="00E90C8E" w:rsidP="0010752E">
      <w:pPr>
        <w:jc w:val="both"/>
      </w:pPr>
      <w:r>
        <w:t>The input form</w:t>
      </w:r>
      <w:r w:rsidR="00414837">
        <w:t xml:space="preserve"> content </w:t>
      </w:r>
      <w:r>
        <w:t xml:space="preserve">provided </w:t>
      </w:r>
      <w:r w:rsidR="00414837">
        <w:t xml:space="preserve">by MLI will be </w:t>
      </w:r>
      <w:r>
        <w:t xml:space="preserve">transited </w:t>
      </w:r>
      <w:r w:rsidR="00414837">
        <w:t xml:space="preserve">to a staging area database. While </w:t>
      </w:r>
      <w:r>
        <w:t>transiting</w:t>
      </w:r>
      <w:r w:rsidR="00414837">
        <w:t xml:space="preserve"> these records, SURGE will append the records with Date-Time stamp in order for effective traceability of input records.</w:t>
      </w:r>
    </w:p>
    <w:p w14:paraId="7C39ACA4" w14:textId="77777777" w:rsidR="0010752E" w:rsidRDefault="0010752E" w:rsidP="0010752E">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1A544C44" w14:textId="4332A811" w:rsidR="009B276D" w:rsidRDefault="009B276D" w:rsidP="00414837">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8" w:name="_Toc3801341"/>
      <w:bookmarkStart w:id="9" w:name="_Toc481258367"/>
      <w:r>
        <w:rPr>
          <w:rFonts w:ascii="Trebuchet MS" w:hAnsi="Trebuchet MS"/>
          <w:b/>
          <w:bCs/>
          <w:color w:val="000000" w:themeColor="text1"/>
          <w:szCs w:val="22"/>
        </w:rPr>
        <w:lastRenderedPageBreak/>
        <w:t>Search &amp; View CG – Eligible to Invoke Claim</w:t>
      </w:r>
      <w:bookmarkEnd w:id="8"/>
    </w:p>
    <w:p w14:paraId="70560572" w14:textId="3680D6E3" w:rsidR="009B276D" w:rsidRDefault="009B276D" w:rsidP="009B276D">
      <w:r>
        <w:t>MLI Creator will first need to search and identify those CG’s which are eligible for ‘First’ Claim. User is able to search a particular C</w:t>
      </w:r>
      <w:r w:rsidR="00C36024">
        <w:t xml:space="preserve">ustomer </w:t>
      </w:r>
      <w:r>
        <w:t>in SURGE system based on following search parameters:</w:t>
      </w:r>
    </w:p>
    <w:p w14:paraId="1CCC71C8" w14:textId="77777777" w:rsidR="009B276D" w:rsidRDefault="009B276D" w:rsidP="00396C2B">
      <w:pPr>
        <w:pStyle w:val="ListParagraph"/>
        <w:numPr>
          <w:ilvl w:val="0"/>
          <w:numId w:val="15"/>
        </w:numPr>
        <w:jc w:val="both"/>
      </w:pPr>
      <w:r>
        <w:t>MLI (Mandatory)</w:t>
      </w:r>
    </w:p>
    <w:p w14:paraId="6A35C8CA" w14:textId="77777777" w:rsidR="009B276D" w:rsidRDefault="009B276D" w:rsidP="00396C2B">
      <w:pPr>
        <w:pStyle w:val="ListParagraph"/>
        <w:numPr>
          <w:ilvl w:val="0"/>
          <w:numId w:val="15"/>
        </w:numPr>
        <w:jc w:val="both"/>
      </w:pPr>
      <w:r>
        <w:t>Scheme (Mandatory)</w:t>
      </w:r>
    </w:p>
    <w:p w14:paraId="2C64E3FF" w14:textId="43E906F4" w:rsidR="009B276D" w:rsidRDefault="009B276D" w:rsidP="00396C2B">
      <w:pPr>
        <w:pStyle w:val="ListParagraph"/>
        <w:numPr>
          <w:ilvl w:val="0"/>
          <w:numId w:val="15"/>
        </w:numPr>
        <w:jc w:val="both"/>
      </w:pPr>
      <w:r>
        <w:t xml:space="preserve">Customer Id (Optional) </w:t>
      </w:r>
    </w:p>
    <w:p w14:paraId="358B75B8" w14:textId="77777777" w:rsidR="009B276D" w:rsidRDefault="009B276D" w:rsidP="00396C2B">
      <w:pPr>
        <w:pStyle w:val="ListParagraph"/>
        <w:numPr>
          <w:ilvl w:val="0"/>
          <w:numId w:val="15"/>
        </w:numPr>
        <w:jc w:val="both"/>
      </w:pPr>
      <w:r>
        <w:t>CGPAN (Optional)</w:t>
      </w:r>
    </w:p>
    <w:p w14:paraId="422FE3A4" w14:textId="77777777" w:rsidR="009B276D" w:rsidRDefault="009B276D" w:rsidP="009B276D">
      <w:pPr>
        <w:jc w:val="both"/>
      </w:pPr>
      <w:r w:rsidRPr="00B06B32">
        <w:t>The usage of the above criteria will be as below:</w:t>
      </w:r>
      <w:r>
        <w:t xml:space="preserve"> </w:t>
      </w:r>
    </w:p>
    <w:p w14:paraId="684E67C4" w14:textId="069659D5" w:rsidR="009B276D" w:rsidRDefault="009B276D" w:rsidP="00396C2B">
      <w:pPr>
        <w:pStyle w:val="ListParagraph"/>
        <w:numPr>
          <w:ilvl w:val="0"/>
          <w:numId w:val="14"/>
        </w:numPr>
        <w:jc w:val="both"/>
      </w:pPr>
      <w:r>
        <w:t>Parameter 1 and 2 will be Auto filled by system</w:t>
      </w:r>
    </w:p>
    <w:p w14:paraId="7D55850D" w14:textId="5D43BCE3" w:rsidR="009B276D" w:rsidRDefault="009B276D" w:rsidP="00396C2B">
      <w:pPr>
        <w:pStyle w:val="ListParagraph"/>
        <w:numPr>
          <w:ilvl w:val="0"/>
          <w:numId w:val="14"/>
        </w:numPr>
        <w:jc w:val="both"/>
      </w:pPr>
      <w:r>
        <w:t>Either of parameter 3 or 4 is mandatory</w:t>
      </w:r>
    </w:p>
    <w:p w14:paraId="0AB22822" w14:textId="77777777" w:rsidR="009B276D" w:rsidRPr="009B276D" w:rsidRDefault="009B276D" w:rsidP="009B276D">
      <w:pPr>
        <w:pStyle w:val="ListParagraph"/>
        <w:jc w:val="both"/>
      </w:pPr>
    </w:p>
    <w:p w14:paraId="40A8476B" w14:textId="7A6546A6" w:rsidR="0010752E" w:rsidRDefault="0010752E" w:rsidP="00414837">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0" w:name="_Toc3801342"/>
      <w:r>
        <w:rPr>
          <w:rFonts w:ascii="Trebuchet MS" w:hAnsi="Trebuchet MS"/>
          <w:b/>
          <w:bCs/>
          <w:color w:val="000000" w:themeColor="text1"/>
          <w:szCs w:val="22"/>
        </w:rPr>
        <w:t>Eligibility Criteria Checks</w:t>
      </w:r>
      <w:bookmarkEnd w:id="9"/>
      <w:bookmarkEnd w:id="10"/>
    </w:p>
    <w:p w14:paraId="0F878468" w14:textId="0AF83865" w:rsidR="0029406D" w:rsidRDefault="0029406D" w:rsidP="0010752E">
      <w:pPr>
        <w:jc w:val="both"/>
      </w:pPr>
      <w:r>
        <w:t xml:space="preserve">From the above criteria, the eligible CG is </w:t>
      </w:r>
      <w:r w:rsidR="00591668">
        <w:t xml:space="preserve">NOT </w:t>
      </w:r>
      <w:r>
        <w:t>fetched by the system which fulfills below criteria:</w:t>
      </w:r>
    </w:p>
    <w:p w14:paraId="7B4B78DF" w14:textId="767F81A9" w:rsidR="00591668" w:rsidRDefault="00591668" w:rsidP="00C25BCB">
      <w:pPr>
        <w:pStyle w:val="ListParagraph"/>
        <w:numPr>
          <w:ilvl w:val="0"/>
          <w:numId w:val="3"/>
        </w:numPr>
        <w:jc w:val="both"/>
      </w:pPr>
      <w:r>
        <w:t>For the selected CG, its associated loan a/c has either of these ‘CG Current Status’ codes:</w:t>
      </w:r>
    </w:p>
    <w:p w14:paraId="4C2FC43D" w14:textId="7A076153" w:rsidR="00655353" w:rsidRDefault="00655353" w:rsidP="006B3808">
      <w:pPr>
        <w:pStyle w:val="ListParagraph"/>
        <w:numPr>
          <w:ilvl w:val="1"/>
          <w:numId w:val="3"/>
        </w:numPr>
        <w:jc w:val="both"/>
      </w:pPr>
      <w:r>
        <w:t>30036</w:t>
      </w:r>
      <w:r w:rsidR="006B3808">
        <w:t xml:space="preserve"> - </w:t>
      </w:r>
      <w:r w:rsidR="006B3808" w:rsidRPr="006B3808">
        <w:t>Guarantee Issuance Provisional</w:t>
      </w:r>
    </w:p>
    <w:p w14:paraId="66B93607" w14:textId="7847865B" w:rsidR="00655353" w:rsidRDefault="00655353" w:rsidP="006B3808">
      <w:pPr>
        <w:pStyle w:val="ListParagraph"/>
        <w:numPr>
          <w:ilvl w:val="1"/>
          <w:numId w:val="3"/>
        </w:numPr>
        <w:jc w:val="both"/>
      </w:pPr>
      <w:r>
        <w:t>30010</w:t>
      </w:r>
      <w:r w:rsidR="006B3808">
        <w:t xml:space="preserve"> - </w:t>
      </w:r>
      <w:r w:rsidR="006B3808" w:rsidRPr="006B3808">
        <w:t>Guarantee In Force</w:t>
      </w:r>
    </w:p>
    <w:p w14:paraId="6A5A9949" w14:textId="41333644" w:rsidR="00655353" w:rsidRDefault="00655353" w:rsidP="006B3808">
      <w:pPr>
        <w:pStyle w:val="ListParagraph"/>
        <w:numPr>
          <w:ilvl w:val="1"/>
          <w:numId w:val="3"/>
        </w:numPr>
        <w:jc w:val="both"/>
      </w:pPr>
      <w:r>
        <w:t>30011</w:t>
      </w:r>
      <w:r w:rsidR="006B3808">
        <w:t xml:space="preserve"> - </w:t>
      </w:r>
      <w:r w:rsidR="006B3808" w:rsidRPr="006B3808">
        <w:t>Guarantee Not Issued</w:t>
      </w:r>
    </w:p>
    <w:p w14:paraId="30B77131" w14:textId="73946678" w:rsidR="00655353" w:rsidRDefault="00655353" w:rsidP="006B3808">
      <w:pPr>
        <w:pStyle w:val="ListParagraph"/>
        <w:numPr>
          <w:ilvl w:val="1"/>
          <w:numId w:val="3"/>
        </w:numPr>
        <w:jc w:val="both"/>
      </w:pPr>
      <w:r>
        <w:t>30013</w:t>
      </w:r>
      <w:r w:rsidR="006B3808">
        <w:t xml:space="preserve"> - </w:t>
      </w:r>
      <w:r w:rsidR="006B3808" w:rsidRPr="006B3808">
        <w:t>Guarantee Lapse</w:t>
      </w:r>
    </w:p>
    <w:p w14:paraId="447D602C" w14:textId="7140A02A" w:rsidR="00655353" w:rsidRDefault="00655353" w:rsidP="006B3808">
      <w:pPr>
        <w:pStyle w:val="ListParagraph"/>
        <w:numPr>
          <w:ilvl w:val="1"/>
          <w:numId w:val="3"/>
        </w:numPr>
        <w:jc w:val="both"/>
      </w:pPr>
      <w:r>
        <w:t>30018</w:t>
      </w:r>
      <w:r w:rsidR="006B3808">
        <w:t xml:space="preserve"> - </w:t>
      </w:r>
      <w:r w:rsidR="006B3808" w:rsidRPr="006B3808">
        <w:t>Guarantee Close – By NCGTC</w:t>
      </w:r>
    </w:p>
    <w:p w14:paraId="417F707B" w14:textId="51E53F82" w:rsidR="00591668" w:rsidRDefault="00591668" w:rsidP="006B3808">
      <w:pPr>
        <w:pStyle w:val="ListParagraph"/>
        <w:numPr>
          <w:ilvl w:val="1"/>
          <w:numId w:val="3"/>
        </w:numPr>
        <w:jc w:val="both"/>
      </w:pPr>
      <w:r>
        <w:t>30019</w:t>
      </w:r>
      <w:r w:rsidR="006B3808">
        <w:t xml:space="preserve"> - </w:t>
      </w:r>
      <w:r w:rsidR="006B3808" w:rsidRPr="006B3808">
        <w:t>Guarantee Invoked</w:t>
      </w:r>
    </w:p>
    <w:p w14:paraId="10A30076" w14:textId="703D6F19" w:rsidR="00655353" w:rsidRDefault="00655353" w:rsidP="006B3808">
      <w:pPr>
        <w:pStyle w:val="ListParagraph"/>
        <w:numPr>
          <w:ilvl w:val="1"/>
          <w:numId w:val="3"/>
        </w:numPr>
        <w:jc w:val="both"/>
      </w:pPr>
      <w:r>
        <w:t>30038</w:t>
      </w:r>
      <w:r w:rsidR="006B3808">
        <w:t xml:space="preserve"> - </w:t>
      </w:r>
      <w:r w:rsidR="006B3808" w:rsidRPr="006B3808">
        <w:t>Release Guarantee Lapse</w:t>
      </w:r>
    </w:p>
    <w:p w14:paraId="62D978FA" w14:textId="091ECC52" w:rsidR="00341FE7" w:rsidRDefault="00341FE7" w:rsidP="006B3808">
      <w:pPr>
        <w:pStyle w:val="ListParagraph"/>
        <w:numPr>
          <w:ilvl w:val="1"/>
          <w:numId w:val="3"/>
        </w:numPr>
        <w:jc w:val="both"/>
      </w:pPr>
      <w:r>
        <w:t>30039</w:t>
      </w:r>
      <w:r w:rsidR="006B3808">
        <w:t xml:space="preserve"> - </w:t>
      </w:r>
      <w:r w:rsidR="006B3808" w:rsidRPr="006B3808">
        <w:t xml:space="preserve">Release NPA Guarantee Lapse  </w:t>
      </w:r>
    </w:p>
    <w:p w14:paraId="05FC20DA" w14:textId="037E04DE" w:rsidR="00591668" w:rsidRDefault="00591668" w:rsidP="00591668">
      <w:pPr>
        <w:pStyle w:val="ListParagraph"/>
        <w:numPr>
          <w:ilvl w:val="0"/>
          <w:numId w:val="3"/>
        </w:numPr>
        <w:jc w:val="both"/>
      </w:pPr>
      <w:r>
        <w:t>The claim of the selected CG is in WIP/Settled state.</w:t>
      </w:r>
    </w:p>
    <w:p w14:paraId="148D5A38" w14:textId="4CB5B291" w:rsidR="000413AA" w:rsidRDefault="000413AA" w:rsidP="00591668">
      <w:pPr>
        <w:pStyle w:val="ListParagraph"/>
        <w:numPr>
          <w:ilvl w:val="0"/>
          <w:numId w:val="3"/>
        </w:numPr>
        <w:jc w:val="both"/>
      </w:pPr>
      <w:r>
        <w:t>Total Dues outstanding as on Date of claims is greater than total dues outstanding as on Date of NPA.</w:t>
      </w:r>
    </w:p>
    <w:p w14:paraId="6E01B232" w14:textId="11564ED3" w:rsidR="00002224" w:rsidRDefault="00002224" w:rsidP="00591668">
      <w:pPr>
        <w:pStyle w:val="ListParagraph"/>
        <w:numPr>
          <w:ilvl w:val="0"/>
          <w:numId w:val="3"/>
        </w:numPr>
        <w:jc w:val="both"/>
      </w:pPr>
      <w:r>
        <w:t>Total Dues outstanding as on date of NPA and claims is GREATER THAN 1.5 times of latest Sanctioned amount.</w:t>
      </w:r>
    </w:p>
    <w:p w14:paraId="71904747" w14:textId="66D97246" w:rsidR="000413AA" w:rsidRDefault="00AE34D6" w:rsidP="00591668">
      <w:pPr>
        <w:pStyle w:val="ListParagraph"/>
        <w:numPr>
          <w:ilvl w:val="0"/>
          <w:numId w:val="3"/>
        </w:numPr>
        <w:jc w:val="both"/>
      </w:pPr>
      <w:r>
        <w:t xml:space="preserve">Outstanding </w:t>
      </w:r>
      <w:r w:rsidR="00002224">
        <w:t xml:space="preserve">as on date of claim is GREATER than </w:t>
      </w:r>
      <w:r>
        <w:t>Outstanding</w:t>
      </w:r>
      <w:r w:rsidR="00002224">
        <w:t xml:space="preserve"> as on date of NPA.</w:t>
      </w:r>
    </w:p>
    <w:p w14:paraId="6F6AB506" w14:textId="32C42F3E" w:rsidR="00002224" w:rsidRDefault="00002224" w:rsidP="00591668">
      <w:pPr>
        <w:pStyle w:val="ListParagraph"/>
        <w:numPr>
          <w:ilvl w:val="0"/>
          <w:numId w:val="3"/>
        </w:numPr>
        <w:jc w:val="both"/>
      </w:pPr>
      <w:r>
        <w:t xml:space="preserve">Principal outstanding amount as on Date of NPA is greater than </w:t>
      </w:r>
      <w:r w:rsidR="00AE34D6">
        <w:t>Outstanding</w:t>
      </w:r>
      <w:r>
        <w:t xml:space="preserve"> as on Date of NPA.</w:t>
      </w:r>
    </w:p>
    <w:p w14:paraId="7E00A7A8" w14:textId="0B8FE5BD" w:rsidR="00002224" w:rsidRDefault="00002224" w:rsidP="00002224">
      <w:pPr>
        <w:pStyle w:val="ListParagraph"/>
        <w:numPr>
          <w:ilvl w:val="0"/>
          <w:numId w:val="3"/>
        </w:numPr>
        <w:jc w:val="both"/>
      </w:pPr>
      <w:r>
        <w:t xml:space="preserve">Principal outstanding amount as on Date of Claims is greater than </w:t>
      </w:r>
      <w:r w:rsidR="00AE34D6">
        <w:t xml:space="preserve">Outstanding </w:t>
      </w:r>
      <w:r>
        <w:t>as on Date of Claims.</w:t>
      </w:r>
    </w:p>
    <w:p w14:paraId="18E65FD1" w14:textId="77777777" w:rsidR="007713CD" w:rsidRDefault="007713CD" w:rsidP="007713CD">
      <w:pPr>
        <w:pStyle w:val="ListParagraph"/>
        <w:numPr>
          <w:ilvl w:val="0"/>
          <w:numId w:val="3"/>
        </w:numPr>
        <w:jc w:val="both"/>
      </w:pPr>
      <w:r>
        <w:t>For the selected CG record whose current system date is:</w:t>
      </w:r>
    </w:p>
    <w:p w14:paraId="58F695F6" w14:textId="77777777" w:rsidR="007713CD" w:rsidRDefault="007713CD" w:rsidP="007713CD">
      <w:pPr>
        <w:pStyle w:val="ListParagraph"/>
        <w:numPr>
          <w:ilvl w:val="1"/>
          <w:numId w:val="3"/>
        </w:numPr>
        <w:jc w:val="both"/>
      </w:pPr>
      <w:r>
        <w:t xml:space="preserve">LATER TO Claim End Date </w:t>
      </w:r>
    </w:p>
    <w:p w14:paraId="06E3F1B0" w14:textId="77777777" w:rsidR="007713CD" w:rsidRDefault="007713CD" w:rsidP="007713CD">
      <w:pPr>
        <w:pStyle w:val="ListParagraph"/>
        <w:numPr>
          <w:ilvl w:val="1"/>
          <w:numId w:val="3"/>
        </w:numPr>
        <w:jc w:val="both"/>
      </w:pPr>
      <w:r>
        <w:t>EARLIER AND EQUAL TO Lock-In Period Date (LPD)</w:t>
      </w:r>
    </w:p>
    <w:p w14:paraId="43681250" w14:textId="11040437" w:rsidR="007713CD" w:rsidDel="00290CCF" w:rsidRDefault="007713CD" w:rsidP="004A5501">
      <w:pPr>
        <w:ind w:firstLine="720"/>
        <w:jc w:val="both"/>
        <w:rPr>
          <w:del w:id="11" w:author="Sachin Patange" w:date="2018-06-25T10:46:00Z"/>
        </w:rPr>
      </w:pPr>
      <w:r>
        <w:t>Lock-In Period Date and Claim End Date is determined as below:</w:t>
      </w:r>
    </w:p>
    <w:p w14:paraId="441704A2" w14:textId="77777777" w:rsidR="00541A45" w:rsidRDefault="00541A45" w:rsidP="00541A45">
      <w:pPr>
        <w:pStyle w:val="ListParagraph"/>
        <w:numPr>
          <w:ilvl w:val="0"/>
          <w:numId w:val="16"/>
        </w:numPr>
        <w:jc w:val="both"/>
      </w:pPr>
      <w:r>
        <w:t xml:space="preserve">The Lock In Period date is </w:t>
      </w:r>
      <w:commentRangeStart w:id="12"/>
      <w:r>
        <w:t xml:space="preserve">determined </w:t>
      </w:r>
      <w:commentRangeEnd w:id="12"/>
      <w:r>
        <w:rPr>
          <w:rStyle w:val="CommentReference"/>
        </w:rPr>
        <w:commentReference w:id="12"/>
      </w:r>
      <w:r>
        <w:t>as below:</w:t>
      </w:r>
    </w:p>
    <w:p w14:paraId="42198E66" w14:textId="77777777" w:rsidR="00541A45" w:rsidRDefault="00541A45" w:rsidP="00541A45">
      <w:pPr>
        <w:pStyle w:val="ListParagraph"/>
        <w:numPr>
          <w:ilvl w:val="1"/>
          <w:numId w:val="16"/>
        </w:numPr>
        <w:jc w:val="both"/>
      </w:pPr>
      <w:r>
        <w:t>Date of Issuance of Guarantee for New CG Request (File Type 1).</w:t>
      </w:r>
    </w:p>
    <w:p w14:paraId="6978A6D5" w14:textId="2D1A982E" w:rsidR="00541A45" w:rsidRDefault="00541A45" w:rsidP="00541A45">
      <w:pPr>
        <w:pStyle w:val="ListParagraph"/>
        <w:numPr>
          <w:ilvl w:val="1"/>
          <w:numId w:val="16"/>
        </w:numPr>
        <w:jc w:val="both"/>
      </w:pPr>
      <w:r>
        <w:t xml:space="preserve">To determine Lock in Period, add 18 months to the Date of Issuance of Guarantee (retrieved in point 1). </w:t>
      </w:r>
    </w:p>
    <w:p w14:paraId="54A53A08" w14:textId="77777777" w:rsidR="00541A45" w:rsidRDefault="00541A45" w:rsidP="00541A45">
      <w:pPr>
        <w:pStyle w:val="ListParagraph"/>
        <w:ind w:left="2160"/>
        <w:jc w:val="both"/>
      </w:pPr>
    </w:p>
    <w:p w14:paraId="61B01A06" w14:textId="77777777" w:rsidR="00541A45" w:rsidRDefault="00541A45" w:rsidP="00541A45">
      <w:pPr>
        <w:pStyle w:val="ListParagraph"/>
        <w:numPr>
          <w:ilvl w:val="0"/>
          <w:numId w:val="16"/>
        </w:numPr>
        <w:jc w:val="both"/>
      </w:pPr>
      <w:r>
        <w:t xml:space="preserve">Claim End date is determined as below: </w:t>
      </w:r>
    </w:p>
    <w:p w14:paraId="3BE33F35" w14:textId="77777777" w:rsidR="00541A45" w:rsidRDefault="00541A45" w:rsidP="00541A45">
      <w:pPr>
        <w:pStyle w:val="ListParagraph"/>
        <w:ind w:left="1440"/>
        <w:jc w:val="both"/>
      </w:pPr>
      <w:r>
        <w:t>From the set of loan accounts for the selected CG, whose CG Current State is 30020:</w:t>
      </w:r>
    </w:p>
    <w:p w14:paraId="17FCA4BB" w14:textId="6E88F252" w:rsidR="00541A45" w:rsidRDefault="00541A45" w:rsidP="00541A45">
      <w:pPr>
        <w:pStyle w:val="ListParagraph"/>
        <w:numPr>
          <w:ilvl w:val="2"/>
          <w:numId w:val="16"/>
        </w:numPr>
        <w:ind w:left="1980"/>
        <w:jc w:val="both"/>
      </w:pPr>
      <w:r>
        <w:t>NPA Date will be selected</w:t>
      </w:r>
    </w:p>
    <w:p w14:paraId="3E715B67" w14:textId="6ED7CDC3" w:rsidR="002C2559" w:rsidRDefault="007713CD" w:rsidP="00575375">
      <w:pPr>
        <w:ind w:left="1440"/>
        <w:jc w:val="both"/>
      </w:pPr>
      <w:r>
        <w:t>LPD is compared to Date of NPA marking. If NPA date is earlier to LPD, then, 24 months from L</w:t>
      </w:r>
      <w:r w:rsidR="00EA6694">
        <w:t xml:space="preserve">ock </w:t>
      </w:r>
      <w:r w:rsidR="00C35708">
        <w:t>in</w:t>
      </w:r>
      <w:r w:rsidR="00EA6694">
        <w:t xml:space="preserve"> Period Date </w:t>
      </w:r>
      <w:r>
        <w:t>is the Claim End Date. Else, 24 months from NPA date is the Claim End Date</w:t>
      </w:r>
      <w:r w:rsidR="00541A45">
        <w:t>.</w:t>
      </w:r>
    </w:p>
    <w:p w14:paraId="255F4406" w14:textId="46422CA5" w:rsidR="00C36024" w:rsidRDefault="00595517" w:rsidP="00C36024">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3" w:name="_Toc3801343"/>
      <w:r>
        <w:rPr>
          <w:rFonts w:ascii="Trebuchet MS" w:hAnsi="Trebuchet MS"/>
          <w:b/>
          <w:bCs/>
          <w:color w:val="000000" w:themeColor="text1"/>
          <w:szCs w:val="22"/>
        </w:rPr>
        <w:t>Search Result and Details for Claim Lodgment</w:t>
      </w:r>
      <w:bookmarkEnd w:id="13"/>
    </w:p>
    <w:p w14:paraId="010E3706" w14:textId="72C296CF" w:rsidR="00595517" w:rsidRPr="00595517" w:rsidRDefault="00595517" w:rsidP="00595517">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4" w:name="_Toc3801344"/>
      <w:r>
        <w:rPr>
          <w:rFonts w:ascii="Trebuchet MS" w:hAnsi="Trebuchet MS"/>
          <w:b/>
          <w:bCs/>
          <w:color w:val="000000" w:themeColor="text1"/>
          <w:szCs w:val="22"/>
        </w:rPr>
        <w:t>S</w:t>
      </w:r>
      <w:r w:rsidRPr="00595517">
        <w:rPr>
          <w:rFonts w:ascii="Trebuchet MS" w:hAnsi="Trebuchet MS"/>
          <w:b/>
          <w:bCs/>
          <w:color w:val="000000" w:themeColor="text1"/>
          <w:szCs w:val="22"/>
        </w:rPr>
        <w:t xml:space="preserve">earch </w:t>
      </w:r>
      <w:r>
        <w:rPr>
          <w:rFonts w:ascii="Trebuchet MS" w:hAnsi="Trebuchet MS"/>
          <w:b/>
          <w:bCs/>
          <w:color w:val="000000" w:themeColor="text1"/>
          <w:szCs w:val="22"/>
        </w:rPr>
        <w:t>R</w:t>
      </w:r>
      <w:r w:rsidRPr="00595517">
        <w:rPr>
          <w:rFonts w:ascii="Trebuchet MS" w:hAnsi="Trebuchet MS"/>
          <w:b/>
          <w:bCs/>
          <w:color w:val="000000" w:themeColor="text1"/>
          <w:szCs w:val="22"/>
        </w:rPr>
        <w:t>esult</w:t>
      </w:r>
      <w:bookmarkEnd w:id="14"/>
    </w:p>
    <w:p w14:paraId="424DC165" w14:textId="3EE7466C" w:rsidR="00595517" w:rsidRDefault="00595517" w:rsidP="00595517">
      <w:r>
        <w:t xml:space="preserve">For the search results, system will fetch the </w:t>
      </w:r>
      <w:r w:rsidR="00446506">
        <w:t>CGPAN, which</w:t>
      </w:r>
      <w:r>
        <w:t xml:space="preserve"> qualifies the criteria with following details:</w:t>
      </w:r>
    </w:p>
    <w:tbl>
      <w:tblPr>
        <w:tblStyle w:val="PlainTable1"/>
        <w:tblW w:w="0" w:type="auto"/>
        <w:tblLook w:val="04A0" w:firstRow="1" w:lastRow="0" w:firstColumn="1" w:lastColumn="0" w:noHBand="0" w:noVBand="1"/>
      </w:tblPr>
      <w:tblGrid>
        <w:gridCol w:w="1255"/>
        <w:gridCol w:w="4050"/>
        <w:gridCol w:w="4045"/>
      </w:tblGrid>
      <w:tr w:rsidR="00595517" w14:paraId="738C12C4" w14:textId="77777777" w:rsidTr="005955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E23DFF3" w14:textId="33848D12" w:rsidR="00595517" w:rsidRDefault="00595517" w:rsidP="00595517">
            <w:r>
              <w:t>S. No.</w:t>
            </w:r>
          </w:p>
        </w:tc>
        <w:tc>
          <w:tcPr>
            <w:tcW w:w="4050" w:type="dxa"/>
          </w:tcPr>
          <w:p w14:paraId="01533DFB" w14:textId="17654F36" w:rsidR="00595517" w:rsidRDefault="00595517" w:rsidP="00595517">
            <w:pPr>
              <w:cnfStyle w:val="100000000000" w:firstRow="1" w:lastRow="0" w:firstColumn="0" w:lastColumn="0" w:oddVBand="0" w:evenVBand="0" w:oddHBand="0" w:evenHBand="0" w:firstRowFirstColumn="0" w:firstRowLastColumn="0" w:lastRowFirstColumn="0" w:lastRowLastColumn="0"/>
            </w:pPr>
            <w:r>
              <w:t>Field</w:t>
            </w:r>
            <w:r w:rsidR="00E6218D">
              <w:t xml:space="preserve"> Name</w:t>
            </w:r>
          </w:p>
        </w:tc>
        <w:tc>
          <w:tcPr>
            <w:tcW w:w="4045" w:type="dxa"/>
          </w:tcPr>
          <w:p w14:paraId="717D6B58" w14:textId="49DAF66E" w:rsidR="00595517" w:rsidRDefault="00E6218D" w:rsidP="00595517">
            <w:pPr>
              <w:cnfStyle w:val="100000000000" w:firstRow="1" w:lastRow="0" w:firstColumn="0" w:lastColumn="0" w:oddVBand="0" w:evenVBand="0" w:oddHBand="0" w:evenHBand="0" w:firstRowFirstColumn="0" w:firstRowLastColumn="0" w:lastRowFirstColumn="0" w:lastRowLastColumn="0"/>
            </w:pPr>
            <w:r>
              <w:t>Description</w:t>
            </w:r>
          </w:p>
        </w:tc>
      </w:tr>
      <w:tr w:rsidR="003D0CFC" w14:paraId="083AA972" w14:textId="77777777" w:rsidTr="006F4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3BDF7FE8" w14:textId="04222C16" w:rsidR="003D0CFC" w:rsidRDefault="003D0CFC" w:rsidP="003D0CFC">
            <w:r>
              <w:t xml:space="preserve">Details of the Customer for the Search Criteria </w:t>
            </w:r>
          </w:p>
        </w:tc>
      </w:tr>
      <w:tr w:rsidR="00595517" w14:paraId="16EAC0A7" w14:textId="77777777" w:rsidTr="00595517">
        <w:tc>
          <w:tcPr>
            <w:cnfStyle w:val="001000000000" w:firstRow="0" w:lastRow="0" w:firstColumn="1" w:lastColumn="0" w:oddVBand="0" w:evenVBand="0" w:oddHBand="0" w:evenHBand="0" w:firstRowFirstColumn="0" w:firstRowLastColumn="0" w:lastRowFirstColumn="0" w:lastRowLastColumn="0"/>
            <w:tcW w:w="1255" w:type="dxa"/>
          </w:tcPr>
          <w:p w14:paraId="5FB8E210" w14:textId="4901FEDF" w:rsidR="00595517" w:rsidRDefault="00595517" w:rsidP="00595517">
            <w:r>
              <w:t>1</w:t>
            </w:r>
          </w:p>
        </w:tc>
        <w:tc>
          <w:tcPr>
            <w:tcW w:w="4050" w:type="dxa"/>
          </w:tcPr>
          <w:p w14:paraId="52C55933" w14:textId="6A4829EC" w:rsidR="00595517" w:rsidRDefault="0023485F" w:rsidP="00595517">
            <w:pPr>
              <w:cnfStyle w:val="000000000000" w:firstRow="0" w:lastRow="0" w:firstColumn="0" w:lastColumn="0" w:oddVBand="0" w:evenVBand="0" w:oddHBand="0" w:evenHBand="0" w:firstRowFirstColumn="0" w:firstRowLastColumn="0" w:lastRowFirstColumn="0" w:lastRowLastColumn="0"/>
            </w:pPr>
            <w:r>
              <w:t>Customer Id</w:t>
            </w:r>
          </w:p>
        </w:tc>
        <w:tc>
          <w:tcPr>
            <w:tcW w:w="4045" w:type="dxa"/>
          </w:tcPr>
          <w:p w14:paraId="77FBEE1D" w14:textId="7F22CD62" w:rsidR="00595517" w:rsidRDefault="0023485F" w:rsidP="0023485F">
            <w:pPr>
              <w:cnfStyle w:val="000000000000" w:firstRow="0" w:lastRow="0" w:firstColumn="0" w:lastColumn="0" w:oddVBand="0" w:evenVBand="0" w:oddHBand="0" w:evenHBand="0" w:firstRowFirstColumn="0" w:firstRowLastColumn="0" w:lastRowFirstColumn="0" w:lastRowLastColumn="0"/>
            </w:pPr>
            <w:r>
              <w:t xml:space="preserve">Associated Customer Id </w:t>
            </w:r>
          </w:p>
        </w:tc>
      </w:tr>
      <w:tr w:rsidR="00595517" w14:paraId="628348D4" w14:textId="77777777" w:rsidTr="0059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6ED92B8" w14:textId="7F56D705" w:rsidR="00595517" w:rsidRDefault="00595517" w:rsidP="00595517">
            <w:r>
              <w:t>2</w:t>
            </w:r>
          </w:p>
        </w:tc>
        <w:tc>
          <w:tcPr>
            <w:tcW w:w="4050" w:type="dxa"/>
          </w:tcPr>
          <w:p w14:paraId="232284B2" w14:textId="489160F8" w:rsidR="00595517" w:rsidRDefault="0023485F" w:rsidP="00595517">
            <w:pPr>
              <w:cnfStyle w:val="000000100000" w:firstRow="0" w:lastRow="0" w:firstColumn="0" w:lastColumn="0" w:oddVBand="0" w:evenVBand="0" w:oddHBand="1" w:evenHBand="0" w:firstRowFirstColumn="0" w:firstRowLastColumn="0" w:lastRowFirstColumn="0" w:lastRowLastColumn="0"/>
            </w:pPr>
            <w:r>
              <w:t>CGPAN</w:t>
            </w:r>
          </w:p>
        </w:tc>
        <w:tc>
          <w:tcPr>
            <w:tcW w:w="4045" w:type="dxa"/>
          </w:tcPr>
          <w:p w14:paraId="7E49710F" w14:textId="1F8208F6" w:rsidR="00595517" w:rsidRDefault="0023485F" w:rsidP="00595517">
            <w:pPr>
              <w:cnfStyle w:val="000000100000" w:firstRow="0" w:lastRow="0" w:firstColumn="0" w:lastColumn="0" w:oddVBand="0" w:evenVBand="0" w:oddHBand="1" w:evenHBand="0" w:firstRowFirstColumn="0" w:firstRowLastColumn="0" w:lastRowFirstColumn="0" w:lastRowLastColumn="0"/>
            </w:pPr>
            <w:r>
              <w:t>CGPAN for the qualified criteria</w:t>
            </w:r>
          </w:p>
        </w:tc>
      </w:tr>
      <w:tr w:rsidR="00C12A12" w14:paraId="2FD819C4" w14:textId="77777777" w:rsidTr="00595517">
        <w:tc>
          <w:tcPr>
            <w:cnfStyle w:val="001000000000" w:firstRow="0" w:lastRow="0" w:firstColumn="1" w:lastColumn="0" w:oddVBand="0" w:evenVBand="0" w:oddHBand="0" w:evenHBand="0" w:firstRowFirstColumn="0" w:firstRowLastColumn="0" w:lastRowFirstColumn="0" w:lastRowLastColumn="0"/>
            <w:tcW w:w="1255" w:type="dxa"/>
          </w:tcPr>
          <w:p w14:paraId="11573B63" w14:textId="57B94555" w:rsidR="00C12A12" w:rsidRDefault="005C0B31" w:rsidP="00C12A12">
            <w:r>
              <w:t>3</w:t>
            </w:r>
          </w:p>
        </w:tc>
        <w:tc>
          <w:tcPr>
            <w:tcW w:w="4050" w:type="dxa"/>
          </w:tcPr>
          <w:p w14:paraId="5A8DECAD" w14:textId="2BF915A1" w:rsidR="00C12A12" w:rsidRDefault="00C12A12" w:rsidP="00C12A12">
            <w:pPr>
              <w:cnfStyle w:val="000000000000" w:firstRow="0" w:lastRow="0" w:firstColumn="0" w:lastColumn="0" w:oddVBand="0" w:evenVBand="0" w:oddHBand="0" w:evenHBand="0" w:firstRowFirstColumn="0" w:firstRowLastColumn="0" w:lastRowFirstColumn="0" w:lastRowLastColumn="0"/>
            </w:pPr>
            <w:r>
              <w:t>Date of NPA Classification</w:t>
            </w:r>
          </w:p>
        </w:tc>
        <w:tc>
          <w:tcPr>
            <w:tcW w:w="4045" w:type="dxa"/>
          </w:tcPr>
          <w:p w14:paraId="11BD8D08" w14:textId="1FD4DE6E" w:rsidR="00C12A12" w:rsidRDefault="00C12A12" w:rsidP="00C3624D">
            <w:pPr>
              <w:cnfStyle w:val="000000000000" w:firstRow="0" w:lastRow="0" w:firstColumn="0" w:lastColumn="0" w:oddVBand="0" w:evenVBand="0" w:oddHBand="0" w:evenHBand="0" w:firstRowFirstColumn="0" w:firstRowLastColumn="0" w:lastRowFirstColumn="0" w:lastRowLastColumn="0"/>
            </w:pPr>
            <w:r>
              <w:t>Date of NPA Classification which is used to determine the ‘Lock</w:t>
            </w:r>
            <w:r w:rsidR="00C3624D">
              <w:t>-In</w:t>
            </w:r>
            <w:r>
              <w:t xml:space="preserve"> Period Date’ in validation step</w:t>
            </w:r>
          </w:p>
        </w:tc>
      </w:tr>
      <w:tr w:rsidR="00C12A12" w14:paraId="5F1E8363" w14:textId="77777777" w:rsidTr="0059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8240F88" w14:textId="3014DDE2" w:rsidR="00C12A12" w:rsidRDefault="005C0B31" w:rsidP="00C12A12">
            <w:r>
              <w:t>4</w:t>
            </w:r>
          </w:p>
        </w:tc>
        <w:tc>
          <w:tcPr>
            <w:tcW w:w="4050" w:type="dxa"/>
          </w:tcPr>
          <w:p w14:paraId="4A74B510" w14:textId="0A6FEF28" w:rsidR="00C12A12" w:rsidRDefault="00C3624D" w:rsidP="00C3624D">
            <w:pPr>
              <w:cnfStyle w:val="000000100000" w:firstRow="0" w:lastRow="0" w:firstColumn="0" w:lastColumn="0" w:oddVBand="0" w:evenVBand="0" w:oddHBand="1" w:evenHBand="0" w:firstRowFirstColumn="0" w:firstRowLastColumn="0" w:lastRowFirstColumn="0" w:lastRowLastColumn="0"/>
            </w:pPr>
            <w:r>
              <w:t xml:space="preserve">Lock-In </w:t>
            </w:r>
            <w:r w:rsidR="00C12A12">
              <w:t>Period Date</w:t>
            </w:r>
          </w:p>
        </w:tc>
        <w:tc>
          <w:tcPr>
            <w:tcW w:w="4045" w:type="dxa"/>
          </w:tcPr>
          <w:p w14:paraId="7A530CC9" w14:textId="075F7467" w:rsidR="00C12A12" w:rsidRDefault="00C12A12" w:rsidP="00C12A12">
            <w:pPr>
              <w:cnfStyle w:val="000000100000" w:firstRow="0" w:lastRow="0" w:firstColumn="0" w:lastColumn="0" w:oddVBand="0" w:evenVBand="0" w:oddHBand="1" w:evenHBand="0" w:firstRowFirstColumn="0" w:firstRowLastColumn="0" w:lastRowFirstColumn="0" w:lastRowLastColumn="0"/>
            </w:pPr>
            <w:r>
              <w:t>System Generated</w:t>
            </w:r>
          </w:p>
        </w:tc>
      </w:tr>
      <w:tr w:rsidR="00C12A12" w14:paraId="33CC93D1" w14:textId="77777777" w:rsidTr="00595517">
        <w:tc>
          <w:tcPr>
            <w:cnfStyle w:val="001000000000" w:firstRow="0" w:lastRow="0" w:firstColumn="1" w:lastColumn="0" w:oddVBand="0" w:evenVBand="0" w:oddHBand="0" w:evenHBand="0" w:firstRowFirstColumn="0" w:firstRowLastColumn="0" w:lastRowFirstColumn="0" w:lastRowLastColumn="0"/>
            <w:tcW w:w="1255" w:type="dxa"/>
          </w:tcPr>
          <w:p w14:paraId="082E870C" w14:textId="3E2CB194" w:rsidR="00C12A12" w:rsidRDefault="005C0B31" w:rsidP="00C12A12">
            <w:r>
              <w:t>5</w:t>
            </w:r>
          </w:p>
        </w:tc>
        <w:tc>
          <w:tcPr>
            <w:tcW w:w="4050" w:type="dxa"/>
          </w:tcPr>
          <w:p w14:paraId="7BFF9EC3" w14:textId="656263C5" w:rsidR="00C12A12" w:rsidRDefault="00C12A12" w:rsidP="00C12A12">
            <w:pPr>
              <w:cnfStyle w:val="000000000000" w:firstRow="0" w:lastRow="0" w:firstColumn="0" w:lastColumn="0" w:oddVBand="0" w:evenVBand="0" w:oddHBand="0" w:evenHBand="0" w:firstRowFirstColumn="0" w:firstRowLastColumn="0" w:lastRowFirstColumn="0" w:lastRowLastColumn="0"/>
            </w:pPr>
            <w:r>
              <w:t>Claim End Date</w:t>
            </w:r>
          </w:p>
        </w:tc>
        <w:tc>
          <w:tcPr>
            <w:tcW w:w="4045" w:type="dxa"/>
          </w:tcPr>
          <w:p w14:paraId="187AA304" w14:textId="454EF1F5" w:rsidR="00C12A12" w:rsidRDefault="00C12A12" w:rsidP="00C12A12">
            <w:pPr>
              <w:cnfStyle w:val="000000000000" w:firstRow="0" w:lastRow="0" w:firstColumn="0" w:lastColumn="0" w:oddVBand="0" w:evenVBand="0" w:oddHBand="0" w:evenHBand="0" w:firstRowFirstColumn="0" w:firstRowLastColumn="0" w:lastRowFirstColumn="0" w:lastRowLastColumn="0"/>
            </w:pPr>
            <w:r>
              <w:t>System Generated</w:t>
            </w:r>
          </w:p>
        </w:tc>
      </w:tr>
      <w:tr w:rsidR="00C12A12" w14:paraId="3B8A7A28" w14:textId="77777777" w:rsidTr="0059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DCA4AE0" w14:textId="70D6906A" w:rsidR="00C12A12" w:rsidRDefault="005C0B31" w:rsidP="00C12A12">
            <w:r>
              <w:t>6</w:t>
            </w:r>
          </w:p>
        </w:tc>
        <w:tc>
          <w:tcPr>
            <w:tcW w:w="4050" w:type="dxa"/>
          </w:tcPr>
          <w:p w14:paraId="44A739F5" w14:textId="5A2FDA58" w:rsidR="00C12A12" w:rsidRDefault="00C12A12" w:rsidP="00C12A12">
            <w:pPr>
              <w:cnfStyle w:val="000000100000" w:firstRow="0" w:lastRow="0" w:firstColumn="0" w:lastColumn="0" w:oddVBand="0" w:evenVBand="0" w:oddHBand="1" w:evenHBand="0" w:firstRowFirstColumn="0" w:firstRowLastColumn="0" w:lastRowFirstColumn="0" w:lastRowLastColumn="0"/>
            </w:pPr>
            <w:r>
              <w:t>Total Sanction Amount</w:t>
            </w:r>
          </w:p>
        </w:tc>
        <w:tc>
          <w:tcPr>
            <w:tcW w:w="4045" w:type="dxa"/>
          </w:tcPr>
          <w:p w14:paraId="5E6749E3" w14:textId="175CD312" w:rsidR="00C12A12" w:rsidRDefault="00C12A12" w:rsidP="003D0CFC">
            <w:pPr>
              <w:cnfStyle w:val="000000100000" w:firstRow="0" w:lastRow="0" w:firstColumn="0" w:lastColumn="0" w:oddVBand="0" w:evenVBand="0" w:oddHBand="1" w:evenHBand="0" w:firstRowFirstColumn="0" w:firstRowLastColumn="0" w:lastRowFirstColumn="0" w:lastRowLastColumn="0"/>
            </w:pPr>
            <w:r>
              <w:t xml:space="preserve">System Generated – Summation of all the sanction amounts for the associated customer </w:t>
            </w:r>
            <w:r w:rsidR="003D0CFC">
              <w:t>I</w:t>
            </w:r>
            <w:r>
              <w:t>d – whose current status is 30020</w:t>
            </w:r>
          </w:p>
        </w:tc>
      </w:tr>
      <w:tr w:rsidR="003D0CFC" w14:paraId="2439F205" w14:textId="77777777" w:rsidTr="006F46CE">
        <w:tc>
          <w:tcPr>
            <w:cnfStyle w:val="001000000000" w:firstRow="0" w:lastRow="0" w:firstColumn="1" w:lastColumn="0" w:oddVBand="0" w:evenVBand="0" w:oddHBand="0" w:evenHBand="0" w:firstRowFirstColumn="0" w:firstRowLastColumn="0" w:lastRowFirstColumn="0" w:lastRowLastColumn="0"/>
            <w:tcW w:w="9350" w:type="dxa"/>
            <w:gridSpan w:val="3"/>
          </w:tcPr>
          <w:p w14:paraId="475508A8" w14:textId="63B3A926" w:rsidR="003D0CFC" w:rsidRDefault="003D0CFC" w:rsidP="003D0CFC">
            <w:r>
              <w:t xml:space="preserve">Details of the Loan A/c’s associated </w:t>
            </w:r>
            <w:r w:rsidR="001452E7">
              <w:t xml:space="preserve">with the </w:t>
            </w:r>
            <w:r>
              <w:t xml:space="preserve">Customer for the Search Criteria </w:t>
            </w:r>
            <w:r w:rsidR="001452E7">
              <w:t>(There will be multiple loan A/c records for single Customer Id)</w:t>
            </w:r>
          </w:p>
        </w:tc>
      </w:tr>
      <w:tr w:rsidR="003D0CFC" w14:paraId="4DDFAD8B" w14:textId="77777777" w:rsidTr="0059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AEFDDE7" w14:textId="3E7177FE" w:rsidR="003D0CFC" w:rsidRDefault="00890B25" w:rsidP="003D0CFC">
            <w:r>
              <w:t>7</w:t>
            </w:r>
          </w:p>
        </w:tc>
        <w:tc>
          <w:tcPr>
            <w:tcW w:w="4050" w:type="dxa"/>
          </w:tcPr>
          <w:p w14:paraId="0F20D4FE" w14:textId="569A653A" w:rsidR="003D0CFC" w:rsidRDefault="00655A7E" w:rsidP="00655A7E">
            <w:pPr>
              <w:cnfStyle w:val="000000100000" w:firstRow="0" w:lastRow="0" w:firstColumn="0" w:lastColumn="0" w:oddVBand="0" w:evenVBand="0" w:oddHBand="1" w:evenHBand="0" w:firstRowFirstColumn="0" w:firstRowLastColumn="0" w:lastRowFirstColumn="0" w:lastRowLastColumn="0"/>
            </w:pPr>
            <w:r>
              <w:t xml:space="preserve">Loan Account </w:t>
            </w:r>
            <w:r w:rsidR="001452E7">
              <w:t>No.</w:t>
            </w:r>
          </w:p>
        </w:tc>
        <w:tc>
          <w:tcPr>
            <w:tcW w:w="4045" w:type="dxa"/>
          </w:tcPr>
          <w:p w14:paraId="7997C14D" w14:textId="2D91762E" w:rsidR="003D0CFC" w:rsidRDefault="001452E7" w:rsidP="001452E7">
            <w:pPr>
              <w:cnfStyle w:val="000000100000" w:firstRow="0" w:lastRow="0" w:firstColumn="0" w:lastColumn="0" w:oddVBand="0" w:evenVBand="0" w:oddHBand="1" w:evenHBand="0" w:firstRowFirstColumn="0" w:firstRowLastColumn="0" w:lastRowFirstColumn="0" w:lastRowLastColumn="0"/>
            </w:pPr>
            <w:r>
              <w:t>Loan Account No.</w:t>
            </w:r>
          </w:p>
        </w:tc>
      </w:tr>
      <w:tr w:rsidR="001452E7" w14:paraId="5B955D9C" w14:textId="77777777" w:rsidTr="00595517">
        <w:tc>
          <w:tcPr>
            <w:cnfStyle w:val="001000000000" w:firstRow="0" w:lastRow="0" w:firstColumn="1" w:lastColumn="0" w:oddVBand="0" w:evenVBand="0" w:oddHBand="0" w:evenHBand="0" w:firstRowFirstColumn="0" w:firstRowLastColumn="0" w:lastRowFirstColumn="0" w:lastRowLastColumn="0"/>
            <w:tcW w:w="1255" w:type="dxa"/>
          </w:tcPr>
          <w:p w14:paraId="1FEED853" w14:textId="13BFA7D7" w:rsidR="001452E7" w:rsidRDefault="00890B25" w:rsidP="003D0CFC">
            <w:r>
              <w:t>8</w:t>
            </w:r>
          </w:p>
        </w:tc>
        <w:tc>
          <w:tcPr>
            <w:tcW w:w="4050" w:type="dxa"/>
          </w:tcPr>
          <w:p w14:paraId="28ED9B68" w14:textId="4AD0AC3E" w:rsidR="001452E7" w:rsidRDefault="001452E7" w:rsidP="003D0CFC">
            <w:pPr>
              <w:cnfStyle w:val="000000000000" w:firstRow="0" w:lastRow="0" w:firstColumn="0" w:lastColumn="0" w:oddVBand="0" w:evenVBand="0" w:oddHBand="0" w:evenHBand="0" w:firstRowFirstColumn="0" w:firstRowLastColumn="0" w:lastRowFirstColumn="0" w:lastRowLastColumn="0"/>
            </w:pPr>
            <w:r>
              <w:t>Borrower Name</w:t>
            </w:r>
          </w:p>
        </w:tc>
        <w:tc>
          <w:tcPr>
            <w:tcW w:w="4045" w:type="dxa"/>
          </w:tcPr>
          <w:p w14:paraId="3E6FA18C" w14:textId="2D150F96" w:rsidR="001452E7" w:rsidRDefault="001452E7" w:rsidP="001452E7">
            <w:pPr>
              <w:cnfStyle w:val="000000000000" w:firstRow="0" w:lastRow="0" w:firstColumn="0" w:lastColumn="0" w:oddVBand="0" w:evenVBand="0" w:oddHBand="0" w:evenHBand="0" w:firstRowFirstColumn="0" w:firstRowLastColumn="0" w:lastRowFirstColumn="0" w:lastRowLastColumn="0"/>
            </w:pPr>
            <w:r>
              <w:t>Name of the Borrower</w:t>
            </w:r>
          </w:p>
        </w:tc>
      </w:tr>
      <w:tr w:rsidR="001452E7" w14:paraId="330C22A5" w14:textId="77777777" w:rsidTr="0059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6983C97" w14:textId="63FE256B" w:rsidR="001452E7" w:rsidRDefault="00890B25" w:rsidP="001452E7">
            <w:r>
              <w:t>9</w:t>
            </w:r>
          </w:p>
        </w:tc>
        <w:tc>
          <w:tcPr>
            <w:tcW w:w="4050" w:type="dxa"/>
          </w:tcPr>
          <w:p w14:paraId="395921AE" w14:textId="31753BBC" w:rsidR="001452E7" w:rsidRDefault="001452E7" w:rsidP="001452E7">
            <w:pPr>
              <w:cnfStyle w:val="000000100000" w:firstRow="0" w:lastRow="0" w:firstColumn="0" w:lastColumn="0" w:oddVBand="0" w:evenVBand="0" w:oddHBand="1" w:evenHBand="0" w:firstRowFirstColumn="0" w:firstRowLastColumn="0" w:lastRowFirstColumn="0" w:lastRowLastColumn="0"/>
            </w:pPr>
            <w:r>
              <w:t>Date of NPA Classification</w:t>
            </w:r>
          </w:p>
        </w:tc>
        <w:tc>
          <w:tcPr>
            <w:tcW w:w="4045" w:type="dxa"/>
          </w:tcPr>
          <w:p w14:paraId="2B6DEC39" w14:textId="1658AAFF" w:rsidR="001452E7" w:rsidRDefault="001452E7" w:rsidP="001452E7">
            <w:pPr>
              <w:cnfStyle w:val="000000100000" w:firstRow="0" w:lastRow="0" w:firstColumn="0" w:lastColumn="0" w:oddVBand="0" w:evenVBand="0" w:oddHBand="1" w:evenHBand="0" w:firstRowFirstColumn="0" w:firstRowLastColumn="0" w:lastRowFirstColumn="0" w:lastRowLastColumn="0"/>
            </w:pPr>
            <w:r>
              <w:t>Date of NPA of the loan A/c</w:t>
            </w:r>
          </w:p>
        </w:tc>
      </w:tr>
      <w:tr w:rsidR="001452E7" w14:paraId="57CB8EA7" w14:textId="77777777" w:rsidTr="00595517">
        <w:tc>
          <w:tcPr>
            <w:cnfStyle w:val="001000000000" w:firstRow="0" w:lastRow="0" w:firstColumn="1" w:lastColumn="0" w:oddVBand="0" w:evenVBand="0" w:oddHBand="0" w:evenHBand="0" w:firstRowFirstColumn="0" w:firstRowLastColumn="0" w:lastRowFirstColumn="0" w:lastRowLastColumn="0"/>
            <w:tcW w:w="1255" w:type="dxa"/>
          </w:tcPr>
          <w:p w14:paraId="2F3AE84F" w14:textId="593F28AA" w:rsidR="001452E7" w:rsidRDefault="00890B25" w:rsidP="001452E7">
            <w:r>
              <w:t>10</w:t>
            </w:r>
          </w:p>
        </w:tc>
        <w:tc>
          <w:tcPr>
            <w:tcW w:w="4050" w:type="dxa"/>
          </w:tcPr>
          <w:p w14:paraId="01EEE044" w14:textId="1BA81BA0" w:rsidR="001452E7" w:rsidRDefault="001452E7" w:rsidP="001452E7">
            <w:pPr>
              <w:cnfStyle w:val="000000000000" w:firstRow="0" w:lastRow="0" w:firstColumn="0" w:lastColumn="0" w:oddVBand="0" w:evenVBand="0" w:oddHBand="0" w:evenHBand="0" w:firstRowFirstColumn="0" w:firstRowLastColumn="0" w:lastRowFirstColumn="0" w:lastRowLastColumn="0"/>
            </w:pPr>
            <w:r>
              <w:t>Sanction Amount</w:t>
            </w:r>
          </w:p>
        </w:tc>
        <w:tc>
          <w:tcPr>
            <w:tcW w:w="4045" w:type="dxa"/>
          </w:tcPr>
          <w:p w14:paraId="441E41B5" w14:textId="38BBAE32" w:rsidR="001452E7" w:rsidRDefault="001452E7" w:rsidP="001452E7">
            <w:pPr>
              <w:cnfStyle w:val="000000000000" w:firstRow="0" w:lastRow="0" w:firstColumn="0" w:lastColumn="0" w:oddVBand="0" w:evenVBand="0" w:oddHBand="0" w:evenHBand="0" w:firstRowFirstColumn="0" w:firstRowLastColumn="0" w:lastRowFirstColumn="0" w:lastRowLastColumn="0"/>
            </w:pPr>
            <w:r>
              <w:t>Amount of sanction for the loan A/c</w:t>
            </w:r>
          </w:p>
        </w:tc>
      </w:tr>
      <w:tr w:rsidR="001452E7" w14:paraId="3169D11A" w14:textId="77777777" w:rsidTr="0059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ED603A1" w14:textId="52453C40" w:rsidR="001452E7" w:rsidRDefault="00890B25" w:rsidP="001452E7">
            <w:r>
              <w:t>11</w:t>
            </w:r>
          </w:p>
        </w:tc>
        <w:tc>
          <w:tcPr>
            <w:tcW w:w="4050" w:type="dxa"/>
          </w:tcPr>
          <w:p w14:paraId="3356057D" w14:textId="3662FA99" w:rsidR="001452E7" w:rsidRDefault="001452E7" w:rsidP="001452E7">
            <w:pPr>
              <w:cnfStyle w:val="000000100000" w:firstRow="0" w:lastRow="0" w:firstColumn="0" w:lastColumn="0" w:oddVBand="0" w:evenVBand="0" w:oddHBand="1" w:evenHBand="0" w:firstRowFirstColumn="0" w:firstRowLastColumn="0" w:lastRowFirstColumn="0" w:lastRowLastColumn="0"/>
            </w:pPr>
            <w:r>
              <w:t>CG Current State</w:t>
            </w:r>
          </w:p>
        </w:tc>
        <w:tc>
          <w:tcPr>
            <w:tcW w:w="4045" w:type="dxa"/>
          </w:tcPr>
          <w:p w14:paraId="061D69A0" w14:textId="02A04EF7" w:rsidR="001452E7" w:rsidRDefault="001452E7" w:rsidP="001452E7">
            <w:pPr>
              <w:cnfStyle w:val="000000100000" w:firstRow="0" w:lastRow="0" w:firstColumn="0" w:lastColumn="0" w:oddVBand="0" w:evenVBand="0" w:oddHBand="1" w:evenHBand="0" w:firstRowFirstColumn="0" w:firstRowLastColumn="0" w:lastRowFirstColumn="0" w:lastRowLastColumn="0"/>
            </w:pPr>
            <w:r>
              <w:t>Current Status issued by SURGE</w:t>
            </w:r>
          </w:p>
        </w:tc>
      </w:tr>
      <w:tr w:rsidR="001452E7" w14:paraId="464C9D6E" w14:textId="77777777" w:rsidTr="00595517">
        <w:tc>
          <w:tcPr>
            <w:cnfStyle w:val="001000000000" w:firstRow="0" w:lastRow="0" w:firstColumn="1" w:lastColumn="0" w:oddVBand="0" w:evenVBand="0" w:oddHBand="0" w:evenHBand="0" w:firstRowFirstColumn="0" w:firstRowLastColumn="0" w:lastRowFirstColumn="0" w:lastRowLastColumn="0"/>
            <w:tcW w:w="1255" w:type="dxa"/>
          </w:tcPr>
          <w:p w14:paraId="480A83C9" w14:textId="31D0E989" w:rsidR="001452E7" w:rsidRDefault="00890B25" w:rsidP="001452E7">
            <w:r>
              <w:t>12</w:t>
            </w:r>
          </w:p>
        </w:tc>
        <w:tc>
          <w:tcPr>
            <w:tcW w:w="4050" w:type="dxa"/>
          </w:tcPr>
          <w:p w14:paraId="566E9FBE" w14:textId="4E545B72" w:rsidR="001452E7" w:rsidRDefault="001452E7" w:rsidP="001452E7">
            <w:pPr>
              <w:cnfStyle w:val="000000000000" w:firstRow="0" w:lastRow="0" w:firstColumn="0" w:lastColumn="0" w:oddVBand="0" w:evenVBand="0" w:oddHBand="0" w:evenHBand="0" w:firstRowFirstColumn="0" w:firstRowLastColumn="0" w:lastRowFirstColumn="0" w:lastRowLastColumn="0"/>
            </w:pPr>
            <w:r>
              <w:t>CG Issued Start Date</w:t>
            </w:r>
          </w:p>
        </w:tc>
        <w:tc>
          <w:tcPr>
            <w:tcW w:w="4045" w:type="dxa"/>
          </w:tcPr>
          <w:p w14:paraId="6CF3212D" w14:textId="275BCA42" w:rsidR="001452E7" w:rsidRDefault="001452E7" w:rsidP="001452E7">
            <w:pPr>
              <w:cnfStyle w:val="000000000000" w:firstRow="0" w:lastRow="0" w:firstColumn="0" w:lastColumn="0" w:oddVBand="0" w:evenVBand="0" w:oddHBand="0" w:evenHBand="0" w:firstRowFirstColumn="0" w:firstRowLastColumn="0" w:lastRowFirstColumn="0" w:lastRowLastColumn="0"/>
            </w:pPr>
            <w:r>
              <w:t>CG Issued Start Date issued by SURGE</w:t>
            </w:r>
            <w:r w:rsidR="000C6C73">
              <w:t>(New CG Request)</w:t>
            </w:r>
          </w:p>
        </w:tc>
      </w:tr>
    </w:tbl>
    <w:p w14:paraId="15B9EE9C" w14:textId="77777777" w:rsidR="00CA0D43" w:rsidRDefault="00CA0D43" w:rsidP="00595517"/>
    <w:p w14:paraId="76A84B23" w14:textId="19379206" w:rsidR="00CA0D43" w:rsidRDefault="00CA0D43" w:rsidP="00595517">
      <w:r>
        <w:t xml:space="preserve">Date of Moratorium is not required; hence, we will remove it from First claims screens and popup’s. </w:t>
      </w:r>
    </w:p>
    <w:p w14:paraId="03E9BA23" w14:textId="14512E6E" w:rsidR="00CA0D43" w:rsidRDefault="00CA0D43" w:rsidP="00595517"/>
    <w:p w14:paraId="096EE3F1" w14:textId="41649E94" w:rsidR="00CA0D43" w:rsidRDefault="00CA0D43" w:rsidP="00595517"/>
    <w:p w14:paraId="4C246EE1" w14:textId="669F1088" w:rsidR="00CA0D43" w:rsidRDefault="00CA0D43" w:rsidP="00595517"/>
    <w:p w14:paraId="7F4A2910" w14:textId="6710CC51" w:rsidR="00CA0D43" w:rsidRDefault="00CA0D43" w:rsidP="00595517"/>
    <w:p w14:paraId="0A7B3524" w14:textId="77777777" w:rsidR="00CA0D43" w:rsidRDefault="00CA0D43" w:rsidP="00595517"/>
    <w:p w14:paraId="18D8F05B" w14:textId="469C09B6" w:rsidR="006A1585" w:rsidRPr="00595517" w:rsidRDefault="006A1585" w:rsidP="006A1585">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5" w:name="_Toc3801345"/>
      <w:r>
        <w:rPr>
          <w:rFonts w:ascii="Trebuchet MS" w:hAnsi="Trebuchet MS"/>
          <w:b/>
          <w:bCs/>
          <w:color w:val="000000" w:themeColor="text1"/>
          <w:szCs w:val="22"/>
        </w:rPr>
        <w:lastRenderedPageBreak/>
        <w:t xml:space="preserve">Input Details – Status </w:t>
      </w:r>
      <w:r w:rsidR="00CB07EF">
        <w:rPr>
          <w:rFonts w:ascii="Trebuchet MS" w:hAnsi="Trebuchet MS"/>
          <w:b/>
          <w:bCs/>
          <w:color w:val="000000" w:themeColor="text1"/>
          <w:szCs w:val="22"/>
        </w:rPr>
        <w:t>of A/c</w:t>
      </w:r>
      <w:bookmarkEnd w:id="15"/>
    </w:p>
    <w:p w14:paraId="55898A5B" w14:textId="6D31689B" w:rsidR="006A1585" w:rsidRDefault="006A1585" w:rsidP="00CB07EF">
      <w:pPr>
        <w:tabs>
          <w:tab w:val="left" w:pos="5055"/>
        </w:tabs>
      </w:pPr>
      <w:r>
        <w:t>MLI’</w:t>
      </w:r>
      <w:r w:rsidR="00CB07EF">
        <w:t>s need to provide</w:t>
      </w:r>
      <w:r w:rsidR="00D03E53">
        <w:t xml:space="preserve"> the details related to status:</w:t>
      </w:r>
    </w:p>
    <w:tbl>
      <w:tblPr>
        <w:tblStyle w:val="PlainTable1"/>
        <w:tblW w:w="0" w:type="auto"/>
        <w:tblLook w:val="04A0" w:firstRow="1" w:lastRow="0" w:firstColumn="1" w:lastColumn="0" w:noHBand="0" w:noVBand="1"/>
      </w:tblPr>
      <w:tblGrid>
        <w:gridCol w:w="583"/>
        <w:gridCol w:w="1738"/>
        <w:gridCol w:w="1440"/>
        <w:gridCol w:w="1341"/>
        <w:gridCol w:w="2130"/>
        <w:gridCol w:w="2118"/>
      </w:tblGrid>
      <w:tr w:rsidR="00564E3B" w14:paraId="0A672B5E" w14:textId="77777777" w:rsidTr="00A16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14:paraId="188DA0D9" w14:textId="77777777" w:rsidR="00E6218D" w:rsidRDefault="00E6218D" w:rsidP="00E6218D">
            <w:r>
              <w:t>S. No.</w:t>
            </w:r>
          </w:p>
        </w:tc>
        <w:tc>
          <w:tcPr>
            <w:tcW w:w="1738" w:type="dxa"/>
          </w:tcPr>
          <w:p w14:paraId="0C606BDE" w14:textId="19F229B1" w:rsidR="00E6218D" w:rsidRDefault="00E6218D" w:rsidP="00E6218D">
            <w:pPr>
              <w:cnfStyle w:val="100000000000" w:firstRow="1" w:lastRow="0" w:firstColumn="0" w:lastColumn="0" w:oddVBand="0" w:evenVBand="0" w:oddHBand="0" w:evenHBand="0" w:firstRowFirstColumn="0" w:firstRowLastColumn="0" w:lastRowFirstColumn="0" w:lastRowLastColumn="0"/>
            </w:pPr>
            <w:r>
              <w:t>Field Name</w:t>
            </w:r>
          </w:p>
        </w:tc>
        <w:tc>
          <w:tcPr>
            <w:tcW w:w="1440" w:type="dxa"/>
          </w:tcPr>
          <w:p w14:paraId="12FF8A82" w14:textId="598F60B0" w:rsidR="00E6218D" w:rsidRDefault="00E6218D" w:rsidP="00E6218D">
            <w:pPr>
              <w:cnfStyle w:val="100000000000" w:firstRow="1" w:lastRow="0" w:firstColumn="0" w:lastColumn="0" w:oddVBand="0" w:evenVBand="0" w:oddHBand="0" w:evenHBand="0" w:firstRowFirstColumn="0" w:firstRowLastColumn="0" w:lastRowFirstColumn="0" w:lastRowLastColumn="0"/>
            </w:pPr>
            <w:r>
              <w:t>Description</w:t>
            </w:r>
          </w:p>
        </w:tc>
        <w:tc>
          <w:tcPr>
            <w:tcW w:w="1341" w:type="dxa"/>
          </w:tcPr>
          <w:p w14:paraId="50B9402C" w14:textId="256D76D2" w:rsidR="00E6218D" w:rsidRDefault="00E6218D" w:rsidP="00E6218D">
            <w:pPr>
              <w:cnfStyle w:val="100000000000" w:firstRow="1" w:lastRow="0" w:firstColumn="0" w:lastColumn="0" w:oddVBand="0" w:evenVBand="0" w:oddHBand="0" w:evenHBand="0" w:firstRowFirstColumn="0" w:firstRowLastColumn="0" w:lastRowFirstColumn="0" w:lastRowLastColumn="0"/>
            </w:pPr>
            <w:r>
              <w:t>Type</w:t>
            </w:r>
          </w:p>
        </w:tc>
        <w:tc>
          <w:tcPr>
            <w:tcW w:w="2130" w:type="dxa"/>
          </w:tcPr>
          <w:p w14:paraId="46594AFF" w14:textId="68FAADAF" w:rsidR="00E6218D" w:rsidRDefault="00E6218D" w:rsidP="00E6218D">
            <w:pPr>
              <w:cnfStyle w:val="100000000000" w:firstRow="1" w:lastRow="0" w:firstColumn="0" w:lastColumn="0" w:oddVBand="0" w:evenVBand="0" w:oddHBand="0" w:evenHBand="0" w:firstRowFirstColumn="0" w:firstRowLastColumn="0" w:lastRowFirstColumn="0" w:lastRowLastColumn="0"/>
            </w:pPr>
            <w:r w:rsidRPr="00E6218D">
              <w:t>Mandatory/Optional</w:t>
            </w:r>
          </w:p>
        </w:tc>
        <w:tc>
          <w:tcPr>
            <w:tcW w:w="2118" w:type="dxa"/>
          </w:tcPr>
          <w:p w14:paraId="6A16DE9D" w14:textId="06A9DC5B" w:rsidR="00E6218D" w:rsidRDefault="00E6218D" w:rsidP="00E6218D">
            <w:pPr>
              <w:cnfStyle w:val="100000000000" w:firstRow="1" w:lastRow="0" w:firstColumn="0" w:lastColumn="0" w:oddVBand="0" w:evenVBand="0" w:oddHBand="0" w:evenHBand="0" w:firstRowFirstColumn="0" w:firstRowLastColumn="0" w:lastRowFirstColumn="0" w:lastRowLastColumn="0"/>
            </w:pPr>
            <w:r>
              <w:t>Validation</w:t>
            </w:r>
          </w:p>
        </w:tc>
      </w:tr>
      <w:tr w:rsidR="00564E3B" w14:paraId="1C57FF29" w14:textId="77777777" w:rsidTr="00A16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14:paraId="785BF0B8" w14:textId="77777777" w:rsidR="00837E49" w:rsidRDefault="00837E49" w:rsidP="00837E49">
            <w:r>
              <w:t>1</w:t>
            </w:r>
          </w:p>
        </w:tc>
        <w:tc>
          <w:tcPr>
            <w:tcW w:w="1738" w:type="dxa"/>
          </w:tcPr>
          <w:p w14:paraId="7A2EC045" w14:textId="5ABC903A" w:rsidR="00837E49" w:rsidRDefault="00837E49" w:rsidP="00837E49">
            <w:pPr>
              <w:cnfStyle w:val="000000100000" w:firstRow="0" w:lastRow="0" w:firstColumn="0" w:lastColumn="0" w:oddVBand="0" w:evenVBand="0" w:oddHBand="1" w:evenHBand="0" w:firstRowFirstColumn="0" w:firstRowLastColumn="0" w:lastRowFirstColumn="0" w:lastRowLastColumn="0"/>
            </w:pPr>
            <w:r>
              <w:t>Any Loan Account classified as Fraud</w:t>
            </w:r>
          </w:p>
        </w:tc>
        <w:tc>
          <w:tcPr>
            <w:tcW w:w="1440" w:type="dxa"/>
          </w:tcPr>
          <w:p w14:paraId="45ADA103" w14:textId="50BA8912" w:rsidR="00837E49" w:rsidRDefault="00837E49" w:rsidP="00837E49">
            <w:pPr>
              <w:cnfStyle w:val="000000100000" w:firstRow="0" w:lastRow="0" w:firstColumn="0" w:lastColumn="0" w:oddVBand="0" w:evenVBand="0" w:oddHBand="1" w:evenHBand="0" w:firstRowFirstColumn="0" w:firstRowLastColumn="0" w:lastRowFirstColumn="0" w:lastRowLastColumn="0"/>
            </w:pPr>
            <w:r>
              <w:t>Ensuring from MLI on this detail</w:t>
            </w:r>
          </w:p>
        </w:tc>
        <w:tc>
          <w:tcPr>
            <w:tcW w:w="1341" w:type="dxa"/>
          </w:tcPr>
          <w:p w14:paraId="3B288CA4" w14:textId="505D4483" w:rsidR="00837E49" w:rsidRDefault="00837E49" w:rsidP="00837E49">
            <w:pPr>
              <w:cnfStyle w:val="000000100000" w:firstRow="0" w:lastRow="0" w:firstColumn="0" w:lastColumn="0" w:oddVBand="0" w:evenVBand="0" w:oddHBand="1" w:evenHBand="0" w:firstRowFirstColumn="0" w:firstRowLastColumn="0" w:lastRowFirstColumn="0" w:lastRowLastColumn="0"/>
            </w:pPr>
            <w:r>
              <w:t>List</w:t>
            </w:r>
          </w:p>
        </w:tc>
        <w:tc>
          <w:tcPr>
            <w:tcW w:w="2130" w:type="dxa"/>
          </w:tcPr>
          <w:p w14:paraId="6D9851B3" w14:textId="2D445A7F" w:rsidR="00837E49" w:rsidRDefault="00837E49" w:rsidP="00837E49">
            <w:pPr>
              <w:cnfStyle w:val="000000100000" w:firstRow="0" w:lastRow="0" w:firstColumn="0" w:lastColumn="0" w:oddVBand="0" w:evenVBand="0" w:oddHBand="1" w:evenHBand="0" w:firstRowFirstColumn="0" w:firstRowLastColumn="0" w:lastRowFirstColumn="0" w:lastRowLastColumn="0"/>
            </w:pPr>
            <w:r>
              <w:t>Mandatory</w:t>
            </w:r>
          </w:p>
        </w:tc>
        <w:tc>
          <w:tcPr>
            <w:tcW w:w="2118" w:type="dxa"/>
          </w:tcPr>
          <w:p w14:paraId="6719A280" w14:textId="7086E3E5" w:rsidR="00837E49" w:rsidRDefault="00837E49" w:rsidP="00837E49">
            <w:pPr>
              <w:cnfStyle w:val="000000100000" w:firstRow="0" w:lastRow="0" w:firstColumn="0" w:lastColumn="0" w:oddVBand="0" w:evenVBand="0" w:oddHBand="1" w:evenHBand="0" w:firstRowFirstColumn="0" w:firstRowLastColumn="0" w:lastRowFirstColumn="0" w:lastRowLastColumn="0"/>
            </w:pPr>
            <w:r>
              <w:t>‘Y’ – if A/c is Fraud</w:t>
            </w:r>
          </w:p>
          <w:p w14:paraId="6E9319F7" w14:textId="2D1D5A1F" w:rsidR="00837E49" w:rsidRDefault="00BE0CE0" w:rsidP="00405726">
            <w:pPr>
              <w:cnfStyle w:val="000000100000" w:firstRow="0" w:lastRow="0" w:firstColumn="0" w:lastColumn="0" w:oddVBand="0" w:evenVBand="0" w:oddHBand="1" w:evenHBand="0" w:firstRowFirstColumn="0" w:firstRowLastColumn="0" w:lastRowFirstColumn="0" w:lastRowLastColumn="0"/>
            </w:pPr>
            <w:r>
              <w:t xml:space="preserve"> </w:t>
            </w:r>
            <w:r w:rsidR="00837E49">
              <w:t xml:space="preserve">‘N’ – if </w:t>
            </w:r>
            <w:r w:rsidR="00405726">
              <w:t>A/</w:t>
            </w:r>
            <w:r w:rsidR="00837E49">
              <w:t>c is NOT Fraud</w:t>
            </w:r>
            <w:r>
              <w:t>.</w:t>
            </w:r>
          </w:p>
        </w:tc>
      </w:tr>
      <w:tr w:rsidR="00564E3B" w14:paraId="15EF6271" w14:textId="77777777" w:rsidTr="00A1652F">
        <w:tc>
          <w:tcPr>
            <w:cnfStyle w:val="001000000000" w:firstRow="0" w:lastRow="0" w:firstColumn="1" w:lastColumn="0" w:oddVBand="0" w:evenVBand="0" w:oddHBand="0" w:evenHBand="0" w:firstRowFirstColumn="0" w:firstRowLastColumn="0" w:lastRowFirstColumn="0" w:lastRowLastColumn="0"/>
            <w:tcW w:w="583" w:type="dxa"/>
          </w:tcPr>
          <w:p w14:paraId="2CB86D24" w14:textId="0A92C236" w:rsidR="00493FC7" w:rsidRDefault="00A1652F" w:rsidP="00493FC7">
            <w:r>
              <w:t>2</w:t>
            </w:r>
          </w:p>
        </w:tc>
        <w:tc>
          <w:tcPr>
            <w:tcW w:w="1738" w:type="dxa"/>
          </w:tcPr>
          <w:p w14:paraId="3A3FC230" w14:textId="4ABF1D5B" w:rsidR="00493FC7" w:rsidRDefault="00493FC7" w:rsidP="00493FC7">
            <w:pPr>
              <w:cnfStyle w:val="000000000000" w:firstRow="0" w:lastRow="0" w:firstColumn="0" w:lastColumn="0" w:oddVBand="0" w:evenVBand="0" w:oddHBand="0" w:evenHBand="0" w:firstRowFirstColumn="0" w:firstRowLastColumn="0" w:lastRowFirstColumn="0" w:lastRowLastColumn="0"/>
            </w:pPr>
            <w:r>
              <w:t>Date of Issue of Recall Notice</w:t>
            </w:r>
          </w:p>
        </w:tc>
        <w:tc>
          <w:tcPr>
            <w:tcW w:w="1440" w:type="dxa"/>
          </w:tcPr>
          <w:p w14:paraId="3B09898C" w14:textId="59221407" w:rsidR="00493FC7" w:rsidRDefault="00493FC7" w:rsidP="00493FC7">
            <w:pPr>
              <w:cnfStyle w:val="000000000000" w:firstRow="0" w:lastRow="0" w:firstColumn="0" w:lastColumn="0" w:oddVBand="0" w:evenVBand="0" w:oddHBand="0" w:evenHBand="0" w:firstRowFirstColumn="0" w:firstRowLastColumn="0" w:lastRowFirstColumn="0" w:lastRowLastColumn="0"/>
            </w:pPr>
            <w:r>
              <w:t>Date when the notice is issued</w:t>
            </w:r>
          </w:p>
        </w:tc>
        <w:tc>
          <w:tcPr>
            <w:tcW w:w="1341" w:type="dxa"/>
          </w:tcPr>
          <w:p w14:paraId="77EE9F17" w14:textId="6FF34CA5" w:rsidR="00493FC7" w:rsidRDefault="00493FC7" w:rsidP="00493FC7">
            <w:pPr>
              <w:cnfStyle w:val="000000000000" w:firstRow="0" w:lastRow="0" w:firstColumn="0" w:lastColumn="0" w:oddVBand="0" w:evenVBand="0" w:oddHBand="0" w:evenHBand="0" w:firstRowFirstColumn="0" w:firstRowLastColumn="0" w:lastRowFirstColumn="0" w:lastRowLastColumn="0"/>
            </w:pPr>
            <w:r>
              <w:t>Date</w:t>
            </w:r>
          </w:p>
        </w:tc>
        <w:tc>
          <w:tcPr>
            <w:tcW w:w="2130" w:type="dxa"/>
          </w:tcPr>
          <w:p w14:paraId="185A3064" w14:textId="56A0FDC2" w:rsidR="00493FC7" w:rsidRDefault="00493FC7" w:rsidP="00493FC7">
            <w:pPr>
              <w:cnfStyle w:val="000000000000" w:firstRow="0" w:lastRow="0" w:firstColumn="0" w:lastColumn="0" w:oddVBand="0" w:evenVBand="0" w:oddHBand="0" w:evenHBand="0" w:firstRowFirstColumn="0" w:firstRowLastColumn="0" w:lastRowFirstColumn="0" w:lastRowLastColumn="0"/>
            </w:pPr>
            <w:r>
              <w:t>Mandatory</w:t>
            </w:r>
          </w:p>
        </w:tc>
        <w:tc>
          <w:tcPr>
            <w:tcW w:w="2118" w:type="dxa"/>
          </w:tcPr>
          <w:p w14:paraId="2E03C593" w14:textId="7446C441" w:rsidR="00493FC7" w:rsidRDefault="00493FC7" w:rsidP="00396C2B">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P</w:t>
            </w:r>
            <w:r w:rsidRPr="00493FC7">
              <w:t xml:space="preserve">ast date </w:t>
            </w:r>
            <w:r w:rsidR="00C35708" w:rsidRPr="00493FC7">
              <w:t>until</w:t>
            </w:r>
            <w:r w:rsidRPr="00493FC7">
              <w:t xml:space="preserve"> </w:t>
            </w:r>
            <w:r>
              <w:t>C</w:t>
            </w:r>
            <w:r w:rsidRPr="00493FC7">
              <w:t xml:space="preserve">urrent </w:t>
            </w:r>
            <w:r>
              <w:t>S</w:t>
            </w:r>
            <w:r w:rsidRPr="00493FC7">
              <w:t xml:space="preserve">ystem </w:t>
            </w:r>
            <w:r>
              <w:t>D</w:t>
            </w:r>
            <w:r w:rsidRPr="00493FC7">
              <w:t xml:space="preserve">ate. </w:t>
            </w:r>
          </w:p>
          <w:p w14:paraId="56FF29B1" w14:textId="180505C3" w:rsidR="00493FC7" w:rsidRDefault="00493FC7" w:rsidP="00396C2B">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493FC7">
              <w:t>No future date</w:t>
            </w:r>
            <w:r>
              <w:t xml:space="preserve"> Allowed.</w:t>
            </w:r>
          </w:p>
        </w:tc>
      </w:tr>
      <w:tr w:rsidR="00564E3B" w14:paraId="66D49A98" w14:textId="77777777" w:rsidTr="00A16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14:paraId="3B2E877E" w14:textId="70AF2C29" w:rsidR="00493FC7" w:rsidRDefault="00A1652F" w:rsidP="00493FC7">
            <w:r>
              <w:t>3</w:t>
            </w:r>
          </w:p>
        </w:tc>
        <w:tc>
          <w:tcPr>
            <w:tcW w:w="1738" w:type="dxa"/>
          </w:tcPr>
          <w:p w14:paraId="0310B469" w14:textId="372087BA" w:rsidR="00493FC7" w:rsidRDefault="00493FC7" w:rsidP="00493FC7">
            <w:pPr>
              <w:cnfStyle w:val="000000100000" w:firstRow="0" w:lastRow="0" w:firstColumn="0" w:lastColumn="0" w:oddVBand="0" w:evenVBand="0" w:oddHBand="1" w:evenHBand="0" w:firstRowFirstColumn="0" w:firstRowLastColumn="0" w:lastRowFirstColumn="0" w:lastRowLastColumn="0"/>
            </w:pPr>
            <w:r>
              <w:t>Upload Recall Notice File</w:t>
            </w:r>
          </w:p>
        </w:tc>
        <w:tc>
          <w:tcPr>
            <w:tcW w:w="1440" w:type="dxa"/>
          </w:tcPr>
          <w:p w14:paraId="32E5C622" w14:textId="263B2399" w:rsidR="00493FC7" w:rsidRDefault="00493FC7" w:rsidP="00493FC7">
            <w:pPr>
              <w:cnfStyle w:val="000000100000" w:firstRow="0" w:lastRow="0" w:firstColumn="0" w:lastColumn="0" w:oddVBand="0" w:evenVBand="0" w:oddHBand="1" w:evenHBand="0" w:firstRowFirstColumn="0" w:firstRowLastColumn="0" w:lastRowFirstColumn="0" w:lastRowLastColumn="0"/>
            </w:pPr>
            <w:r>
              <w:t>Upload the document</w:t>
            </w:r>
          </w:p>
        </w:tc>
        <w:tc>
          <w:tcPr>
            <w:tcW w:w="1341" w:type="dxa"/>
          </w:tcPr>
          <w:p w14:paraId="33EEE3B7" w14:textId="58355526" w:rsidR="00493FC7" w:rsidRDefault="00493FC7" w:rsidP="00493FC7">
            <w:pPr>
              <w:cnfStyle w:val="000000100000" w:firstRow="0" w:lastRow="0" w:firstColumn="0" w:lastColumn="0" w:oddVBand="0" w:evenVBand="0" w:oddHBand="1" w:evenHBand="0" w:firstRowFirstColumn="0" w:firstRowLastColumn="0" w:lastRowFirstColumn="0" w:lastRowLastColumn="0"/>
            </w:pPr>
            <w:r>
              <w:t>-</w:t>
            </w:r>
          </w:p>
        </w:tc>
        <w:tc>
          <w:tcPr>
            <w:tcW w:w="2130" w:type="dxa"/>
          </w:tcPr>
          <w:p w14:paraId="6EA2BA65" w14:textId="7B7ABC55" w:rsidR="00493FC7" w:rsidRDefault="00493FC7" w:rsidP="00493FC7">
            <w:pPr>
              <w:cnfStyle w:val="000000100000" w:firstRow="0" w:lastRow="0" w:firstColumn="0" w:lastColumn="0" w:oddVBand="0" w:evenVBand="0" w:oddHBand="1" w:evenHBand="0" w:firstRowFirstColumn="0" w:firstRowLastColumn="0" w:lastRowFirstColumn="0" w:lastRowLastColumn="0"/>
            </w:pPr>
            <w:r>
              <w:t>Mandatory</w:t>
            </w:r>
          </w:p>
        </w:tc>
        <w:tc>
          <w:tcPr>
            <w:tcW w:w="2118" w:type="dxa"/>
          </w:tcPr>
          <w:p w14:paraId="73D5A980" w14:textId="4FF85FEE" w:rsidR="00493FC7" w:rsidRDefault="00493FC7" w:rsidP="00493FC7">
            <w:pPr>
              <w:cnfStyle w:val="000000100000" w:firstRow="0" w:lastRow="0" w:firstColumn="0" w:lastColumn="0" w:oddVBand="0" w:evenVBand="0" w:oddHBand="1" w:evenHBand="0" w:firstRowFirstColumn="0" w:firstRowLastColumn="0" w:lastRowFirstColumn="0" w:lastRowLastColumn="0"/>
            </w:pPr>
            <w:r>
              <w:t>Only file in Acrobat</w:t>
            </w:r>
            <w:r>
              <w:rPr>
                <w:rFonts w:cstheme="minorHAnsi"/>
              </w:rPr>
              <w:t>©</w:t>
            </w:r>
            <w:r>
              <w:t xml:space="preserve"> Reader format (.pdf)</w:t>
            </w:r>
          </w:p>
        </w:tc>
      </w:tr>
    </w:tbl>
    <w:p w14:paraId="7456AE89" w14:textId="778D525C" w:rsidR="00711852" w:rsidRDefault="00711852" w:rsidP="00595517"/>
    <w:p w14:paraId="11BBC438" w14:textId="77777777" w:rsidR="002F08C3" w:rsidRPr="002F08C3" w:rsidRDefault="002F08C3" w:rsidP="002F08C3">
      <w:pPr>
        <w:rPr>
          <w:i/>
        </w:rPr>
      </w:pPr>
      <w:r w:rsidRPr="002F08C3">
        <w:rPr>
          <w:i/>
        </w:rPr>
        <w:t xml:space="preserve">Note – </w:t>
      </w:r>
      <w:r>
        <w:rPr>
          <w:i/>
        </w:rPr>
        <w:t>T</w:t>
      </w:r>
      <w:r w:rsidRPr="002F08C3">
        <w:rPr>
          <w:i/>
        </w:rPr>
        <w:t xml:space="preserve">his input data is required for </w:t>
      </w:r>
      <w:r>
        <w:rPr>
          <w:i/>
        </w:rPr>
        <w:t>selected customer (at customer level).</w:t>
      </w:r>
    </w:p>
    <w:p w14:paraId="1F8B9D37" w14:textId="77777777" w:rsidR="002F08C3" w:rsidRDefault="002F08C3" w:rsidP="00595517"/>
    <w:p w14:paraId="7D61FA52" w14:textId="68013E07" w:rsidR="00837E49" w:rsidRPr="00595517" w:rsidRDefault="00837E49" w:rsidP="00837E49">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6" w:name="_Toc3801346"/>
      <w:r>
        <w:rPr>
          <w:rFonts w:ascii="Trebuchet MS" w:hAnsi="Trebuchet MS"/>
          <w:b/>
          <w:bCs/>
          <w:color w:val="000000" w:themeColor="text1"/>
          <w:szCs w:val="22"/>
        </w:rPr>
        <w:t>Input Details –</w:t>
      </w:r>
      <w:r w:rsidR="00A916AB">
        <w:rPr>
          <w:rFonts w:ascii="Trebuchet MS" w:hAnsi="Trebuchet MS"/>
          <w:b/>
          <w:bCs/>
          <w:color w:val="000000" w:themeColor="text1"/>
          <w:szCs w:val="22"/>
        </w:rPr>
        <w:t xml:space="preserve"> </w:t>
      </w:r>
      <w:r w:rsidR="008D0490">
        <w:rPr>
          <w:rFonts w:ascii="Trebuchet MS" w:hAnsi="Trebuchet MS"/>
          <w:b/>
          <w:bCs/>
          <w:color w:val="000000" w:themeColor="text1"/>
          <w:szCs w:val="22"/>
        </w:rPr>
        <w:t xml:space="preserve">Recovery </w:t>
      </w:r>
      <w:r>
        <w:rPr>
          <w:rFonts w:ascii="Trebuchet MS" w:hAnsi="Trebuchet MS"/>
          <w:b/>
          <w:bCs/>
          <w:color w:val="000000" w:themeColor="text1"/>
          <w:szCs w:val="22"/>
        </w:rPr>
        <w:t>Proceedings</w:t>
      </w:r>
      <w:bookmarkEnd w:id="16"/>
    </w:p>
    <w:p w14:paraId="32CD2535" w14:textId="2DF6058C" w:rsidR="00837E49" w:rsidRDefault="00837E49" w:rsidP="00837E49">
      <w:pPr>
        <w:tabs>
          <w:tab w:val="left" w:pos="5055"/>
        </w:tabs>
      </w:pPr>
      <w:r>
        <w:t>MLI’s need to provide the details related to legal proceedings:</w:t>
      </w:r>
      <w:r>
        <w:tab/>
      </w:r>
    </w:p>
    <w:tbl>
      <w:tblPr>
        <w:tblStyle w:val="PlainTable1"/>
        <w:tblW w:w="0" w:type="auto"/>
        <w:tblLayout w:type="fixed"/>
        <w:tblLook w:val="04A0" w:firstRow="1" w:lastRow="0" w:firstColumn="1" w:lastColumn="0" w:noHBand="0" w:noVBand="1"/>
      </w:tblPr>
      <w:tblGrid>
        <w:gridCol w:w="625"/>
        <w:gridCol w:w="1710"/>
        <w:gridCol w:w="1620"/>
        <w:gridCol w:w="1710"/>
        <w:gridCol w:w="1440"/>
        <w:gridCol w:w="2245"/>
      </w:tblGrid>
      <w:tr w:rsidR="00837E49" w14:paraId="66E3093B" w14:textId="77777777" w:rsidTr="00143B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03194131" w14:textId="77777777" w:rsidR="00837E49" w:rsidRDefault="00837E49" w:rsidP="006F46CE">
            <w:r>
              <w:t>S. No.</w:t>
            </w:r>
          </w:p>
        </w:tc>
        <w:tc>
          <w:tcPr>
            <w:tcW w:w="1710" w:type="dxa"/>
          </w:tcPr>
          <w:p w14:paraId="7AE6AD98" w14:textId="77777777" w:rsidR="00837E49" w:rsidRDefault="00837E49" w:rsidP="006F46CE">
            <w:pPr>
              <w:cnfStyle w:val="100000000000" w:firstRow="1" w:lastRow="0" w:firstColumn="0" w:lastColumn="0" w:oddVBand="0" w:evenVBand="0" w:oddHBand="0" w:evenHBand="0" w:firstRowFirstColumn="0" w:firstRowLastColumn="0" w:lastRowFirstColumn="0" w:lastRowLastColumn="0"/>
            </w:pPr>
            <w:r>
              <w:t>Field Name</w:t>
            </w:r>
          </w:p>
        </w:tc>
        <w:tc>
          <w:tcPr>
            <w:tcW w:w="1620" w:type="dxa"/>
          </w:tcPr>
          <w:p w14:paraId="7E9E9448" w14:textId="77777777" w:rsidR="00837E49" w:rsidRDefault="00837E49" w:rsidP="006F46CE">
            <w:pPr>
              <w:cnfStyle w:val="100000000000" w:firstRow="1" w:lastRow="0" w:firstColumn="0" w:lastColumn="0" w:oddVBand="0" w:evenVBand="0" w:oddHBand="0" w:evenHBand="0" w:firstRowFirstColumn="0" w:firstRowLastColumn="0" w:lastRowFirstColumn="0" w:lastRowLastColumn="0"/>
            </w:pPr>
            <w:r>
              <w:t>Description</w:t>
            </w:r>
          </w:p>
        </w:tc>
        <w:tc>
          <w:tcPr>
            <w:tcW w:w="1710" w:type="dxa"/>
          </w:tcPr>
          <w:p w14:paraId="24AB8CDD" w14:textId="77777777" w:rsidR="00837E49" w:rsidRDefault="00837E49" w:rsidP="006F46CE">
            <w:pPr>
              <w:cnfStyle w:val="100000000000" w:firstRow="1" w:lastRow="0" w:firstColumn="0" w:lastColumn="0" w:oddVBand="0" w:evenVBand="0" w:oddHBand="0" w:evenHBand="0" w:firstRowFirstColumn="0" w:firstRowLastColumn="0" w:lastRowFirstColumn="0" w:lastRowLastColumn="0"/>
            </w:pPr>
            <w:r>
              <w:t>Type</w:t>
            </w:r>
          </w:p>
        </w:tc>
        <w:tc>
          <w:tcPr>
            <w:tcW w:w="1440" w:type="dxa"/>
          </w:tcPr>
          <w:p w14:paraId="6447B3C1" w14:textId="77777777" w:rsidR="00837E49" w:rsidRDefault="00837E49" w:rsidP="006F46CE">
            <w:pPr>
              <w:cnfStyle w:val="100000000000" w:firstRow="1" w:lastRow="0" w:firstColumn="0" w:lastColumn="0" w:oddVBand="0" w:evenVBand="0" w:oddHBand="0" w:evenHBand="0" w:firstRowFirstColumn="0" w:firstRowLastColumn="0" w:lastRowFirstColumn="0" w:lastRowLastColumn="0"/>
            </w:pPr>
            <w:r w:rsidRPr="00E6218D">
              <w:t>Mandatory/Optional</w:t>
            </w:r>
          </w:p>
        </w:tc>
        <w:tc>
          <w:tcPr>
            <w:tcW w:w="2245" w:type="dxa"/>
          </w:tcPr>
          <w:p w14:paraId="2DC7D92B" w14:textId="77777777" w:rsidR="00837E49" w:rsidRDefault="00837E49" w:rsidP="006F46CE">
            <w:pPr>
              <w:cnfStyle w:val="100000000000" w:firstRow="1" w:lastRow="0" w:firstColumn="0" w:lastColumn="0" w:oddVBand="0" w:evenVBand="0" w:oddHBand="0" w:evenHBand="0" w:firstRowFirstColumn="0" w:firstRowLastColumn="0" w:lastRowFirstColumn="0" w:lastRowLastColumn="0"/>
            </w:pPr>
            <w:r>
              <w:t>Validation</w:t>
            </w:r>
          </w:p>
        </w:tc>
      </w:tr>
      <w:tr w:rsidR="00837E49" w14:paraId="58CD794F" w14:textId="77777777" w:rsidTr="00143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2EE608A2" w14:textId="77777777" w:rsidR="00837E49" w:rsidRDefault="00837E49" w:rsidP="006F46CE">
            <w:r>
              <w:t>1</w:t>
            </w:r>
          </w:p>
        </w:tc>
        <w:tc>
          <w:tcPr>
            <w:tcW w:w="1710" w:type="dxa"/>
          </w:tcPr>
          <w:p w14:paraId="49E5ED6B" w14:textId="2BD50F03" w:rsidR="00837E49" w:rsidRDefault="00A16DEC" w:rsidP="00837E49">
            <w:pPr>
              <w:cnfStyle w:val="000000100000" w:firstRow="0" w:lastRow="0" w:firstColumn="0" w:lastColumn="0" w:oddVBand="0" w:evenVBand="0" w:oddHBand="1" w:evenHBand="0" w:firstRowFirstColumn="0" w:firstRowLastColumn="0" w:lastRowFirstColumn="0" w:lastRowLastColumn="0"/>
            </w:pPr>
            <w:r>
              <w:t>Legal Proceeding</w:t>
            </w:r>
          </w:p>
        </w:tc>
        <w:tc>
          <w:tcPr>
            <w:tcW w:w="1620" w:type="dxa"/>
          </w:tcPr>
          <w:p w14:paraId="14D1EF0D" w14:textId="5D1AB9F9" w:rsidR="00837E49" w:rsidRDefault="00837E49" w:rsidP="006F46CE">
            <w:pPr>
              <w:cnfStyle w:val="000000100000" w:firstRow="0" w:lastRow="0" w:firstColumn="0" w:lastColumn="0" w:oddVBand="0" w:evenVBand="0" w:oddHBand="1" w:evenHBand="0" w:firstRowFirstColumn="0" w:firstRowLastColumn="0" w:lastRowFirstColumn="0" w:lastRowLastColumn="0"/>
            </w:pPr>
            <w:r w:rsidRPr="00837E49">
              <w:t>Forum through which legal proceedings were initiated</w:t>
            </w:r>
          </w:p>
        </w:tc>
        <w:tc>
          <w:tcPr>
            <w:tcW w:w="1710" w:type="dxa"/>
          </w:tcPr>
          <w:p w14:paraId="54CC7CA5" w14:textId="66225104" w:rsidR="00837E49" w:rsidRDefault="00A854E5" w:rsidP="006F46CE">
            <w:pPr>
              <w:cnfStyle w:val="000000100000" w:firstRow="0" w:lastRow="0" w:firstColumn="0" w:lastColumn="0" w:oddVBand="0" w:evenVBand="0" w:oddHBand="1" w:evenHBand="0" w:firstRowFirstColumn="0" w:firstRowLastColumn="0" w:lastRowFirstColumn="0" w:lastRowLastColumn="0"/>
            </w:pPr>
            <w:r>
              <w:t>Check Box</w:t>
            </w:r>
          </w:p>
        </w:tc>
        <w:tc>
          <w:tcPr>
            <w:tcW w:w="1440" w:type="dxa"/>
          </w:tcPr>
          <w:p w14:paraId="43D6A540" w14:textId="77777777" w:rsidR="00837E49" w:rsidRDefault="00837E49" w:rsidP="006F46CE">
            <w:pPr>
              <w:cnfStyle w:val="000000100000" w:firstRow="0" w:lastRow="0" w:firstColumn="0" w:lastColumn="0" w:oddVBand="0" w:evenVBand="0" w:oddHBand="1" w:evenHBand="0" w:firstRowFirstColumn="0" w:firstRowLastColumn="0" w:lastRowFirstColumn="0" w:lastRowLastColumn="0"/>
            </w:pPr>
            <w:r>
              <w:t>Mandatory</w:t>
            </w:r>
          </w:p>
        </w:tc>
        <w:tc>
          <w:tcPr>
            <w:tcW w:w="2245" w:type="dxa"/>
          </w:tcPr>
          <w:p w14:paraId="1D9ADAED" w14:textId="0A90322C" w:rsidR="00837E49" w:rsidRDefault="00837E49" w:rsidP="006F46CE">
            <w:pPr>
              <w:cnfStyle w:val="000000100000" w:firstRow="0" w:lastRow="0" w:firstColumn="0" w:lastColumn="0" w:oddVBand="0" w:evenVBand="0" w:oddHBand="1" w:evenHBand="0" w:firstRowFirstColumn="0" w:firstRowLastColumn="0" w:lastRowFirstColumn="0" w:lastRowLastColumn="0"/>
            </w:pPr>
            <w:r>
              <w:t>List</w:t>
            </w:r>
            <w:r w:rsidR="00386888">
              <w:t xml:space="preserve"> values: DRT, SARFESI</w:t>
            </w:r>
            <w:r w:rsidR="00A854E5">
              <w:t>, DRT, Civil Suit, Lokadalat, Other.</w:t>
            </w:r>
          </w:p>
        </w:tc>
      </w:tr>
      <w:tr w:rsidR="00740B9B" w14:paraId="2EFC3FC0" w14:textId="77777777" w:rsidTr="00964EC5">
        <w:tc>
          <w:tcPr>
            <w:cnfStyle w:val="001000000000" w:firstRow="0" w:lastRow="0" w:firstColumn="1" w:lastColumn="0" w:oddVBand="0" w:evenVBand="0" w:oddHBand="0" w:evenHBand="0" w:firstRowFirstColumn="0" w:firstRowLastColumn="0" w:lastRowFirstColumn="0" w:lastRowLastColumn="0"/>
            <w:tcW w:w="625" w:type="dxa"/>
          </w:tcPr>
          <w:p w14:paraId="68D71B1C" w14:textId="77777777" w:rsidR="00740B9B" w:rsidRPr="009764EF" w:rsidRDefault="009764EF" w:rsidP="006F46CE">
            <w:r w:rsidRPr="009764EF">
              <w:t>2</w:t>
            </w:r>
          </w:p>
          <w:p w14:paraId="0C4D5289" w14:textId="546604E8" w:rsidR="009764EF" w:rsidRPr="009764EF" w:rsidRDefault="009764EF" w:rsidP="006F46CE"/>
        </w:tc>
        <w:tc>
          <w:tcPr>
            <w:tcW w:w="1710" w:type="dxa"/>
            <w:shd w:val="clear" w:color="auto" w:fill="auto"/>
          </w:tcPr>
          <w:p w14:paraId="0D640B51" w14:textId="550F4D53" w:rsidR="00740B9B" w:rsidRPr="009764EF" w:rsidRDefault="00740B9B" w:rsidP="006F46CE">
            <w:pPr>
              <w:cnfStyle w:val="000000000000" w:firstRow="0" w:lastRow="0" w:firstColumn="0" w:lastColumn="0" w:oddVBand="0" w:evenVBand="0" w:oddHBand="0" w:evenHBand="0" w:firstRowFirstColumn="0" w:firstRowLastColumn="0" w:lastRowFirstColumn="0" w:lastRowLastColumn="0"/>
            </w:pPr>
            <w:r w:rsidRPr="009764EF">
              <w:t>Suit/case filed</w:t>
            </w:r>
          </w:p>
        </w:tc>
        <w:tc>
          <w:tcPr>
            <w:tcW w:w="1620" w:type="dxa"/>
            <w:shd w:val="clear" w:color="auto" w:fill="auto"/>
          </w:tcPr>
          <w:p w14:paraId="5212E915" w14:textId="62A060E5" w:rsidR="00740B9B" w:rsidRPr="009764EF" w:rsidRDefault="00740B9B" w:rsidP="006F46CE">
            <w:pPr>
              <w:cnfStyle w:val="000000000000" w:firstRow="0" w:lastRow="0" w:firstColumn="0" w:lastColumn="0" w:oddVBand="0" w:evenVBand="0" w:oddHBand="0" w:evenHBand="0" w:firstRowFirstColumn="0" w:firstRowLastColumn="0" w:lastRowFirstColumn="0" w:lastRowLastColumn="0"/>
            </w:pPr>
            <w:r w:rsidRPr="009764EF">
              <w:t>Whether suit/case filed or no</w:t>
            </w:r>
          </w:p>
        </w:tc>
        <w:tc>
          <w:tcPr>
            <w:tcW w:w="1710" w:type="dxa"/>
            <w:shd w:val="clear" w:color="auto" w:fill="auto"/>
          </w:tcPr>
          <w:p w14:paraId="3A84AF7C" w14:textId="4386654F" w:rsidR="00740B9B" w:rsidRPr="009764EF" w:rsidRDefault="00740B9B" w:rsidP="006F46CE">
            <w:pPr>
              <w:cnfStyle w:val="000000000000" w:firstRow="0" w:lastRow="0" w:firstColumn="0" w:lastColumn="0" w:oddVBand="0" w:evenVBand="0" w:oddHBand="0" w:evenHBand="0" w:firstRowFirstColumn="0" w:firstRowLastColumn="0" w:lastRowFirstColumn="0" w:lastRowLastColumn="0"/>
            </w:pPr>
            <w:r w:rsidRPr="009764EF">
              <w:t>Y/N</w:t>
            </w:r>
          </w:p>
        </w:tc>
        <w:tc>
          <w:tcPr>
            <w:tcW w:w="1440" w:type="dxa"/>
            <w:shd w:val="clear" w:color="auto" w:fill="auto"/>
          </w:tcPr>
          <w:p w14:paraId="0F4CEE42" w14:textId="6C7E712B" w:rsidR="00740B9B" w:rsidRPr="009764EF" w:rsidRDefault="00740B9B" w:rsidP="006F46CE">
            <w:pPr>
              <w:cnfStyle w:val="000000000000" w:firstRow="0" w:lastRow="0" w:firstColumn="0" w:lastColumn="0" w:oddVBand="0" w:evenVBand="0" w:oddHBand="0" w:evenHBand="0" w:firstRowFirstColumn="0" w:firstRowLastColumn="0" w:lastRowFirstColumn="0" w:lastRowLastColumn="0"/>
            </w:pPr>
            <w:r w:rsidRPr="009764EF">
              <w:t>Mandatory</w:t>
            </w:r>
          </w:p>
        </w:tc>
        <w:tc>
          <w:tcPr>
            <w:tcW w:w="2245" w:type="dxa"/>
            <w:shd w:val="clear" w:color="auto" w:fill="auto"/>
          </w:tcPr>
          <w:p w14:paraId="7EABCC12" w14:textId="5D44DE3F" w:rsidR="00964EC5" w:rsidRDefault="00964EC5" w:rsidP="00964EC5">
            <w:pPr>
              <w:cnfStyle w:val="000000000000" w:firstRow="0" w:lastRow="0" w:firstColumn="0" w:lastColumn="0" w:oddVBand="0" w:evenVBand="0" w:oddHBand="0" w:evenHBand="0" w:firstRowFirstColumn="0" w:firstRowLastColumn="0" w:lastRowFirstColumn="0" w:lastRowLastColumn="0"/>
            </w:pPr>
            <w:r>
              <w:t>‘Y’– if Suit/Case filed</w:t>
            </w:r>
            <w:r w:rsidR="00CE4653">
              <w:t>, allow MLI to save data.</w:t>
            </w:r>
          </w:p>
          <w:p w14:paraId="155D1506" w14:textId="339D73A5" w:rsidR="00740B9B" w:rsidRPr="009764EF" w:rsidRDefault="00A150B0" w:rsidP="00CA55F5">
            <w:pPr>
              <w:cnfStyle w:val="000000000000" w:firstRow="0" w:lastRow="0" w:firstColumn="0" w:lastColumn="0" w:oddVBand="0" w:evenVBand="0" w:oddHBand="0" w:evenHBand="0" w:firstRowFirstColumn="0" w:firstRowLastColumn="0" w:lastRowFirstColumn="0" w:lastRowLastColumn="0"/>
            </w:pPr>
            <w:r>
              <w:t>‘N’ – If Suit/Case not filed</w:t>
            </w:r>
            <w:r w:rsidRPr="00CE4653">
              <w:rPr>
                <w:color w:val="000000" w:themeColor="text1"/>
              </w:rPr>
              <w:t>, then don’t allow</w:t>
            </w:r>
            <w:r w:rsidR="00CE4653">
              <w:rPr>
                <w:color w:val="000000" w:themeColor="text1"/>
              </w:rPr>
              <w:t xml:space="preserve"> MLI to save data.</w:t>
            </w:r>
          </w:p>
        </w:tc>
      </w:tr>
      <w:tr w:rsidR="00A854E5" w14:paraId="05521570" w14:textId="77777777" w:rsidTr="007A5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9C127CB" w14:textId="4845CA54" w:rsidR="00A854E5" w:rsidRDefault="00A854E5" w:rsidP="00143B8A">
            <w:r>
              <w:t>3</w:t>
            </w:r>
          </w:p>
        </w:tc>
        <w:tc>
          <w:tcPr>
            <w:tcW w:w="1710" w:type="dxa"/>
          </w:tcPr>
          <w:p w14:paraId="12206353" w14:textId="750BEDA6" w:rsidR="00A854E5" w:rsidRDefault="00A854E5" w:rsidP="00143B8A">
            <w:pPr>
              <w:cnfStyle w:val="000000100000" w:firstRow="0" w:lastRow="0" w:firstColumn="0" w:lastColumn="0" w:oddVBand="0" w:evenVBand="0" w:oddHBand="1" w:evenHBand="0" w:firstRowFirstColumn="0" w:firstRowLastColumn="0" w:lastRowFirstColumn="0" w:lastRowLastColumn="0"/>
            </w:pPr>
            <w:r>
              <w:t>Suit file case date</w:t>
            </w:r>
          </w:p>
        </w:tc>
        <w:tc>
          <w:tcPr>
            <w:tcW w:w="1620" w:type="dxa"/>
          </w:tcPr>
          <w:p w14:paraId="7F8F330D" w14:textId="5D87A717" w:rsidR="00A854E5" w:rsidRDefault="00A854E5" w:rsidP="00143B8A">
            <w:pPr>
              <w:cnfStyle w:val="000000100000" w:firstRow="0" w:lastRow="0" w:firstColumn="0" w:lastColumn="0" w:oddVBand="0" w:evenVBand="0" w:oddHBand="1" w:evenHBand="0" w:firstRowFirstColumn="0" w:firstRowLastColumn="0" w:lastRowFirstColumn="0" w:lastRowLastColumn="0"/>
            </w:pPr>
            <w:r>
              <w:t>Suit file case registration date</w:t>
            </w:r>
          </w:p>
        </w:tc>
        <w:tc>
          <w:tcPr>
            <w:tcW w:w="1710" w:type="dxa"/>
          </w:tcPr>
          <w:p w14:paraId="33A67A00" w14:textId="47AB7E51" w:rsidR="00A854E5" w:rsidRDefault="00A854E5" w:rsidP="00143B8A">
            <w:pPr>
              <w:cnfStyle w:val="000000100000" w:firstRow="0" w:lastRow="0" w:firstColumn="0" w:lastColumn="0" w:oddVBand="0" w:evenVBand="0" w:oddHBand="1" w:evenHBand="0" w:firstRowFirstColumn="0" w:firstRowLastColumn="0" w:lastRowFirstColumn="0" w:lastRowLastColumn="0"/>
            </w:pPr>
            <w:r>
              <w:t>Date</w:t>
            </w:r>
          </w:p>
        </w:tc>
        <w:tc>
          <w:tcPr>
            <w:tcW w:w="1440" w:type="dxa"/>
          </w:tcPr>
          <w:p w14:paraId="14A32AA5" w14:textId="7C93CA73" w:rsidR="00A854E5" w:rsidRPr="0062496C" w:rsidRDefault="00A854E5" w:rsidP="00A854E5">
            <w:pPr>
              <w:cnfStyle w:val="000000100000" w:firstRow="0" w:lastRow="0" w:firstColumn="0" w:lastColumn="0" w:oddVBand="0" w:evenVBand="0" w:oddHBand="1" w:evenHBand="0" w:firstRowFirstColumn="0" w:firstRowLastColumn="0" w:lastRowFirstColumn="0" w:lastRowLastColumn="0"/>
              <w:rPr>
                <w:strike/>
              </w:rPr>
            </w:pPr>
            <w:r w:rsidRPr="0062496C">
              <w:t>Mandatory</w:t>
            </w:r>
            <w:r>
              <w:t xml:space="preserve"> if Legal Proceeding is check box is checked.</w:t>
            </w:r>
          </w:p>
        </w:tc>
        <w:tc>
          <w:tcPr>
            <w:tcW w:w="2245" w:type="dxa"/>
          </w:tcPr>
          <w:p w14:paraId="52A7AAD9" w14:textId="46A28B7D" w:rsidR="00A854E5" w:rsidRDefault="00997A2C" w:rsidP="00396C2B">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No Future Date allowed.</w:t>
            </w:r>
          </w:p>
        </w:tc>
      </w:tr>
      <w:tr w:rsidR="00143B8A" w14:paraId="1CAAA7EC" w14:textId="77777777" w:rsidTr="007A55C3">
        <w:tc>
          <w:tcPr>
            <w:cnfStyle w:val="001000000000" w:firstRow="0" w:lastRow="0" w:firstColumn="1" w:lastColumn="0" w:oddVBand="0" w:evenVBand="0" w:oddHBand="0" w:evenHBand="0" w:firstRowFirstColumn="0" w:firstRowLastColumn="0" w:lastRowFirstColumn="0" w:lastRowLastColumn="0"/>
            <w:tcW w:w="625" w:type="dxa"/>
          </w:tcPr>
          <w:p w14:paraId="52013F9C" w14:textId="64288EE8" w:rsidR="00143B8A" w:rsidRDefault="006B0027" w:rsidP="00143B8A">
            <w:r>
              <w:t>4</w:t>
            </w:r>
          </w:p>
        </w:tc>
        <w:tc>
          <w:tcPr>
            <w:tcW w:w="1710" w:type="dxa"/>
          </w:tcPr>
          <w:p w14:paraId="14F22EF9" w14:textId="2CDDB82D" w:rsidR="00143B8A" w:rsidRDefault="00143B8A" w:rsidP="00143B8A">
            <w:pPr>
              <w:cnfStyle w:val="000000000000" w:firstRow="0" w:lastRow="0" w:firstColumn="0" w:lastColumn="0" w:oddVBand="0" w:evenVBand="0" w:oddHBand="0" w:evenHBand="0" w:firstRowFirstColumn="0" w:firstRowLastColumn="0" w:lastRowFirstColumn="0" w:lastRowLastColumn="0"/>
            </w:pPr>
            <w:r>
              <w:t>Asset possession Date under SARFESI Act</w:t>
            </w:r>
          </w:p>
        </w:tc>
        <w:tc>
          <w:tcPr>
            <w:tcW w:w="1620" w:type="dxa"/>
          </w:tcPr>
          <w:p w14:paraId="2A00BE21" w14:textId="32DC1D7A" w:rsidR="00143B8A" w:rsidRDefault="00143B8A" w:rsidP="00143B8A">
            <w:pPr>
              <w:cnfStyle w:val="000000000000" w:firstRow="0" w:lastRow="0" w:firstColumn="0" w:lastColumn="0" w:oddVBand="0" w:evenVBand="0" w:oddHBand="0" w:evenHBand="0" w:firstRowFirstColumn="0" w:firstRowLastColumn="0" w:lastRowFirstColumn="0" w:lastRowLastColumn="0"/>
            </w:pPr>
            <w:r>
              <w:t>Date of possession of Asset under SARFESI Act</w:t>
            </w:r>
          </w:p>
        </w:tc>
        <w:tc>
          <w:tcPr>
            <w:tcW w:w="1710" w:type="dxa"/>
          </w:tcPr>
          <w:p w14:paraId="798AD040" w14:textId="77777777" w:rsidR="00143B8A" w:rsidRDefault="00143B8A" w:rsidP="00143B8A">
            <w:pPr>
              <w:cnfStyle w:val="000000000000" w:firstRow="0" w:lastRow="0" w:firstColumn="0" w:lastColumn="0" w:oddVBand="0" w:evenVBand="0" w:oddHBand="0" w:evenHBand="0" w:firstRowFirstColumn="0" w:firstRowLastColumn="0" w:lastRowFirstColumn="0" w:lastRowLastColumn="0"/>
            </w:pPr>
            <w:r>
              <w:t>Date</w:t>
            </w:r>
          </w:p>
        </w:tc>
        <w:tc>
          <w:tcPr>
            <w:tcW w:w="1440" w:type="dxa"/>
          </w:tcPr>
          <w:p w14:paraId="6D7F9E53" w14:textId="7BEB8924" w:rsidR="0062496C" w:rsidRDefault="00A854E5" w:rsidP="00997A2C">
            <w:pPr>
              <w:cnfStyle w:val="000000000000" w:firstRow="0" w:lastRow="0" w:firstColumn="0" w:lastColumn="0" w:oddVBand="0" w:evenVBand="0" w:oddHBand="0" w:evenHBand="0" w:firstRowFirstColumn="0" w:firstRowLastColumn="0" w:lastRowFirstColumn="0" w:lastRowLastColumn="0"/>
            </w:pPr>
            <w:r w:rsidRPr="0062496C">
              <w:t>Mandatory</w:t>
            </w:r>
            <w:r w:rsidR="00B6750C">
              <w:t>,</w:t>
            </w:r>
            <w:r>
              <w:t xml:space="preserve"> if </w:t>
            </w:r>
            <w:r w:rsidR="00997A2C">
              <w:t>SARFESI</w:t>
            </w:r>
            <w:r>
              <w:t xml:space="preserve"> is </w:t>
            </w:r>
            <w:r w:rsidR="00CE4653">
              <w:t>selected</w:t>
            </w:r>
            <w:r>
              <w:t>.</w:t>
            </w:r>
          </w:p>
          <w:p w14:paraId="5D642667" w14:textId="03A3FE36" w:rsidR="008C3DA4" w:rsidRPr="0062496C" w:rsidRDefault="008C3DA4" w:rsidP="009755B2">
            <w:pPr>
              <w:cnfStyle w:val="000000000000" w:firstRow="0" w:lastRow="0" w:firstColumn="0" w:lastColumn="0" w:oddVBand="0" w:evenVBand="0" w:oddHBand="0" w:evenHBand="0" w:firstRowFirstColumn="0" w:firstRowLastColumn="0" w:lastRowFirstColumn="0" w:lastRowLastColumn="0"/>
            </w:pPr>
            <w:r>
              <w:t>For other</w:t>
            </w:r>
            <w:r w:rsidR="00C35708">
              <w:t>s</w:t>
            </w:r>
            <w:r>
              <w:t xml:space="preserve"> </w:t>
            </w:r>
            <w:r w:rsidR="00CE4653">
              <w:t>it</w:t>
            </w:r>
            <w:r>
              <w:t xml:space="preserve"> </w:t>
            </w:r>
            <w:r w:rsidR="00CE4653">
              <w:t xml:space="preserve">should be </w:t>
            </w:r>
            <w:r w:rsidR="009755B2">
              <w:t>read only</w:t>
            </w:r>
            <w:r>
              <w:t>.</w:t>
            </w:r>
          </w:p>
        </w:tc>
        <w:tc>
          <w:tcPr>
            <w:tcW w:w="2245" w:type="dxa"/>
          </w:tcPr>
          <w:p w14:paraId="662220B2" w14:textId="77777777" w:rsidR="00143B8A" w:rsidRDefault="00143B8A" w:rsidP="00396C2B">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P</w:t>
            </w:r>
            <w:r w:rsidRPr="00493FC7">
              <w:t xml:space="preserve">ast date till </w:t>
            </w:r>
            <w:r>
              <w:t>C</w:t>
            </w:r>
            <w:r w:rsidRPr="00493FC7">
              <w:t xml:space="preserve">urrent </w:t>
            </w:r>
            <w:r>
              <w:t>S</w:t>
            </w:r>
            <w:r w:rsidRPr="00493FC7">
              <w:t xml:space="preserve">ystem </w:t>
            </w:r>
            <w:r>
              <w:t>D</w:t>
            </w:r>
            <w:r w:rsidRPr="00493FC7">
              <w:t xml:space="preserve">ate. </w:t>
            </w:r>
          </w:p>
          <w:p w14:paraId="464D405A" w14:textId="025E2D46" w:rsidR="00A150B0" w:rsidRDefault="00143B8A" w:rsidP="00CE4653">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493FC7">
              <w:t>No future date</w:t>
            </w:r>
            <w:r>
              <w:t xml:space="preserve"> Allowed.</w:t>
            </w:r>
          </w:p>
        </w:tc>
      </w:tr>
      <w:tr w:rsidR="00143B8A" w14:paraId="137A64DD" w14:textId="77777777" w:rsidTr="00143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25514D1" w14:textId="6E674455" w:rsidR="00143B8A" w:rsidRDefault="006B0027" w:rsidP="00143B8A">
            <w:r>
              <w:lastRenderedPageBreak/>
              <w:t>5</w:t>
            </w:r>
          </w:p>
        </w:tc>
        <w:tc>
          <w:tcPr>
            <w:tcW w:w="1710" w:type="dxa"/>
          </w:tcPr>
          <w:p w14:paraId="650C450E" w14:textId="44C4DDEF" w:rsidR="00143B8A" w:rsidRDefault="00143B8A" w:rsidP="00143B8A">
            <w:pPr>
              <w:cnfStyle w:val="000000100000" w:firstRow="0" w:lastRow="0" w:firstColumn="0" w:lastColumn="0" w:oddVBand="0" w:evenVBand="0" w:oddHBand="1" w:evenHBand="0" w:firstRowFirstColumn="0" w:firstRowLastColumn="0" w:lastRowFirstColumn="0" w:lastRowLastColumn="0"/>
            </w:pPr>
            <w:r>
              <w:t>Location</w:t>
            </w:r>
          </w:p>
        </w:tc>
        <w:tc>
          <w:tcPr>
            <w:tcW w:w="1620" w:type="dxa"/>
          </w:tcPr>
          <w:p w14:paraId="22C20D98" w14:textId="5C0D317E" w:rsidR="00143B8A" w:rsidRDefault="00143B8A" w:rsidP="00143B8A">
            <w:pPr>
              <w:cnfStyle w:val="000000100000" w:firstRow="0" w:lastRow="0" w:firstColumn="0" w:lastColumn="0" w:oddVBand="0" w:evenVBand="0" w:oddHBand="1" w:evenHBand="0" w:firstRowFirstColumn="0" w:firstRowLastColumn="0" w:lastRowFirstColumn="0" w:lastRowLastColumn="0"/>
            </w:pPr>
            <w:r>
              <w:t>State</w:t>
            </w:r>
          </w:p>
        </w:tc>
        <w:tc>
          <w:tcPr>
            <w:tcW w:w="1710" w:type="dxa"/>
          </w:tcPr>
          <w:p w14:paraId="09903C17" w14:textId="5890A4AC" w:rsidR="00143B8A" w:rsidRDefault="00143B8A" w:rsidP="00143B8A">
            <w:pPr>
              <w:cnfStyle w:val="000000100000" w:firstRow="0" w:lastRow="0" w:firstColumn="0" w:lastColumn="0" w:oddVBand="0" w:evenVBand="0" w:oddHBand="1" w:evenHBand="0" w:firstRowFirstColumn="0" w:firstRowLastColumn="0" w:lastRowFirstColumn="0" w:lastRowLastColumn="0"/>
            </w:pPr>
            <w:r>
              <w:t>List</w:t>
            </w:r>
          </w:p>
        </w:tc>
        <w:tc>
          <w:tcPr>
            <w:tcW w:w="1440" w:type="dxa"/>
          </w:tcPr>
          <w:p w14:paraId="7D5DF6D9" w14:textId="6C68A664" w:rsidR="00143B8A" w:rsidRDefault="00143B8A" w:rsidP="00143B8A">
            <w:pPr>
              <w:cnfStyle w:val="000000100000" w:firstRow="0" w:lastRow="0" w:firstColumn="0" w:lastColumn="0" w:oddVBand="0" w:evenVBand="0" w:oddHBand="1" w:evenHBand="0" w:firstRowFirstColumn="0" w:firstRowLastColumn="0" w:lastRowFirstColumn="0" w:lastRowLastColumn="0"/>
            </w:pPr>
            <w:r>
              <w:t>Mandatory</w:t>
            </w:r>
          </w:p>
        </w:tc>
        <w:tc>
          <w:tcPr>
            <w:tcW w:w="2245" w:type="dxa"/>
          </w:tcPr>
          <w:p w14:paraId="18D3E163" w14:textId="623172D9" w:rsidR="00143B8A" w:rsidRDefault="00143B8A" w:rsidP="00143B8A">
            <w:pPr>
              <w:cnfStyle w:val="000000100000" w:firstRow="0" w:lastRow="0" w:firstColumn="0" w:lastColumn="0" w:oddVBand="0" w:evenVBand="0" w:oddHBand="1" w:evenHBand="0" w:firstRowFirstColumn="0" w:firstRowLastColumn="0" w:lastRowFirstColumn="0" w:lastRowLastColumn="0"/>
            </w:pPr>
            <w:r w:rsidRPr="00143B8A">
              <w:t>Refer the State Code Master in – ‘SURGE - Code Masters’ for the possible values.</w:t>
            </w:r>
          </w:p>
        </w:tc>
      </w:tr>
      <w:tr w:rsidR="00143B8A" w14:paraId="58416D46" w14:textId="77777777" w:rsidTr="00143B8A">
        <w:tc>
          <w:tcPr>
            <w:cnfStyle w:val="001000000000" w:firstRow="0" w:lastRow="0" w:firstColumn="1" w:lastColumn="0" w:oddVBand="0" w:evenVBand="0" w:oddHBand="0" w:evenHBand="0" w:firstRowFirstColumn="0" w:firstRowLastColumn="0" w:lastRowFirstColumn="0" w:lastRowLastColumn="0"/>
            <w:tcW w:w="625" w:type="dxa"/>
          </w:tcPr>
          <w:p w14:paraId="741A0D2A" w14:textId="3E0A1F4A" w:rsidR="00143B8A" w:rsidRDefault="006B0027" w:rsidP="00143B8A">
            <w:r>
              <w:t>6</w:t>
            </w:r>
          </w:p>
        </w:tc>
        <w:tc>
          <w:tcPr>
            <w:tcW w:w="1710" w:type="dxa"/>
          </w:tcPr>
          <w:p w14:paraId="2677F986" w14:textId="2AC50E34" w:rsidR="00143B8A" w:rsidRDefault="00143B8A" w:rsidP="00143B8A">
            <w:pPr>
              <w:cnfStyle w:val="000000000000" w:firstRow="0" w:lastRow="0" w:firstColumn="0" w:lastColumn="0" w:oddVBand="0" w:evenVBand="0" w:oddHBand="0" w:evenHBand="0" w:firstRowFirstColumn="0" w:firstRowLastColumn="0" w:lastRowFirstColumn="0" w:lastRowLastColumn="0"/>
            </w:pPr>
            <w:r>
              <w:t>Amount Claimed in Suit</w:t>
            </w:r>
          </w:p>
        </w:tc>
        <w:tc>
          <w:tcPr>
            <w:tcW w:w="1620" w:type="dxa"/>
          </w:tcPr>
          <w:p w14:paraId="63AC477E" w14:textId="524A3897" w:rsidR="00143B8A" w:rsidRDefault="00143B8A" w:rsidP="00143B8A">
            <w:pPr>
              <w:cnfStyle w:val="000000000000" w:firstRow="0" w:lastRow="0" w:firstColumn="0" w:lastColumn="0" w:oddVBand="0" w:evenVBand="0" w:oddHBand="0" w:evenHBand="0" w:firstRowFirstColumn="0" w:firstRowLastColumn="0" w:lastRowFirstColumn="0" w:lastRowLastColumn="0"/>
            </w:pPr>
            <w:r>
              <w:t>Amount claimed in suit</w:t>
            </w:r>
          </w:p>
        </w:tc>
        <w:tc>
          <w:tcPr>
            <w:tcW w:w="1710" w:type="dxa"/>
          </w:tcPr>
          <w:p w14:paraId="633FA75B" w14:textId="30B203E6" w:rsidR="00143B8A" w:rsidRDefault="00143B8A" w:rsidP="00143B8A">
            <w:pPr>
              <w:cnfStyle w:val="000000000000" w:firstRow="0" w:lastRow="0" w:firstColumn="0" w:lastColumn="0" w:oddVBand="0" w:evenVBand="0" w:oddHBand="0" w:evenHBand="0" w:firstRowFirstColumn="0" w:firstRowLastColumn="0" w:lastRowFirstColumn="0" w:lastRowLastColumn="0"/>
            </w:pPr>
            <w:r>
              <w:t>Number with 2 Decimals</w:t>
            </w:r>
          </w:p>
        </w:tc>
        <w:tc>
          <w:tcPr>
            <w:tcW w:w="1440" w:type="dxa"/>
          </w:tcPr>
          <w:p w14:paraId="1C042E32" w14:textId="503CCB29" w:rsidR="00143B8A" w:rsidRDefault="00143B8A" w:rsidP="00143B8A">
            <w:pPr>
              <w:cnfStyle w:val="000000000000" w:firstRow="0" w:lastRow="0" w:firstColumn="0" w:lastColumn="0" w:oddVBand="0" w:evenVBand="0" w:oddHBand="0" w:evenHBand="0" w:firstRowFirstColumn="0" w:firstRowLastColumn="0" w:lastRowFirstColumn="0" w:lastRowLastColumn="0"/>
            </w:pPr>
            <w:r>
              <w:t>Mandatory</w:t>
            </w:r>
          </w:p>
        </w:tc>
        <w:tc>
          <w:tcPr>
            <w:tcW w:w="2245" w:type="dxa"/>
          </w:tcPr>
          <w:p w14:paraId="676CE95C" w14:textId="4BACB330" w:rsidR="00143B8A" w:rsidRPr="00143B8A" w:rsidRDefault="00143B8A" w:rsidP="00143B8A">
            <w:pPr>
              <w:cnfStyle w:val="000000000000" w:firstRow="0" w:lastRow="0" w:firstColumn="0" w:lastColumn="0" w:oddVBand="0" w:evenVBand="0" w:oddHBand="0" w:evenHBand="0" w:firstRowFirstColumn="0" w:firstRowLastColumn="0" w:lastRowFirstColumn="0" w:lastRowLastColumn="0"/>
            </w:pPr>
            <w:r>
              <w:t>0 – 9</w:t>
            </w:r>
          </w:p>
        </w:tc>
      </w:tr>
      <w:tr w:rsidR="00143B8A" w14:paraId="141783CF" w14:textId="77777777" w:rsidTr="00143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59F8B970" w14:textId="6FA4A1F7" w:rsidR="00143B8A" w:rsidRDefault="006B0027" w:rsidP="00143B8A">
            <w:r>
              <w:t>7</w:t>
            </w:r>
          </w:p>
        </w:tc>
        <w:tc>
          <w:tcPr>
            <w:tcW w:w="1710" w:type="dxa"/>
          </w:tcPr>
          <w:p w14:paraId="35EEDA13" w14:textId="422694ED" w:rsidR="00143B8A" w:rsidRDefault="00143B8A" w:rsidP="00143B8A">
            <w:pPr>
              <w:cnfStyle w:val="000000100000" w:firstRow="0" w:lastRow="0" w:firstColumn="0" w:lastColumn="0" w:oddVBand="0" w:evenVBand="0" w:oddHBand="1" w:evenHBand="0" w:firstRowFirstColumn="0" w:firstRowLastColumn="0" w:lastRowFirstColumn="0" w:lastRowLastColumn="0"/>
            </w:pPr>
            <w:r>
              <w:t>Upload Reference Documents</w:t>
            </w:r>
          </w:p>
        </w:tc>
        <w:tc>
          <w:tcPr>
            <w:tcW w:w="1620" w:type="dxa"/>
          </w:tcPr>
          <w:p w14:paraId="2730E352" w14:textId="77777777" w:rsidR="00143B8A" w:rsidRDefault="00143B8A" w:rsidP="00143B8A">
            <w:pPr>
              <w:cnfStyle w:val="000000100000" w:firstRow="0" w:lastRow="0" w:firstColumn="0" w:lastColumn="0" w:oddVBand="0" w:evenVBand="0" w:oddHBand="1" w:evenHBand="0" w:firstRowFirstColumn="0" w:firstRowLastColumn="0" w:lastRowFirstColumn="0" w:lastRowLastColumn="0"/>
            </w:pPr>
            <w:r>
              <w:t>Upload the document</w:t>
            </w:r>
          </w:p>
        </w:tc>
        <w:tc>
          <w:tcPr>
            <w:tcW w:w="1710" w:type="dxa"/>
          </w:tcPr>
          <w:p w14:paraId="198D8128" w14:textId="77777777" w:rsidR="00143B8A" w:rsidRDefault="00143B8A" w:rsidP="00143B8A">
            <w:pPr>
              <w:cnfStyle w:val="000000100000" w:firstRow="0" w:lastRow="0" w:firstColumn="0" w:lastColumn="0" w:oddVBand="0" w:evenVBand="0" w:oddHBand="1" w:evenHBand="0" w:firstRowFirstColumn="0" w:firstRowLastColumn="0" w:lastRowFirstColumn="0" w:lastRowLastColumn="0"/>
            </w:pPr>
            <w:r>
              <w:t>-</w:t>
            </w:r>
          </w:p>
        </w:tc>
        <w:tc>
          <w:tcPr>
            <w:tcW w:w="1440" w:type="dxa"/>
          </w:tcPr>
          <w:p w14:paraId="64A09021" w14:textId="77777777" w:rsidR="00143B8A" w:rsidRDefault="00143B8A" w:rsidP="00143B8A">
            <w:pPr>
              <w:cnfStyle w:val="000000100000" w:firstRow="0" w:lastRow="0" w:firstColumn="0" w:lastColumn="0" w:oddVBand="0" w:evenVBand="0" w:oddHBand="1" w:evenHBand="0" w:firstRowFirstColumn="0" w:firstRowLastColumn="0" w:lastRowFirstColumn="0" w:lastRowLastColumn="0"/>
            </w:pPr>
            <w:r>
              <w:t>Mandatory</w:t>
            </w:r>
          </w:p>
        </w:tc>
        <w:tc>
          <w:tcPr>
            <w:tcW w:w="2245" w:type="dxa"/>
          </w:tcPr>
          <w:p w14:paraId="7EC62F74" w14:textId="77777777" w:rsidR="00143B8A" w:rsidRDefault="00143B8A" w:rsidP="00143B8A">
            <w:pPr>
              <w:cnfStyle w:val="000000100000" w:firstRow="0" w:lastRow="0" w:firstColumn="0" w:lastColumn="0" w:oddVBand="0" w:evenVBand="0" w:oddHBand="1" w:evenHBand="0" w:firstRowFirstColumn="0" w:firstRowLastColumn="0" w:lastRowFirstColumn="0" w:lastRowLastColumn="0"/>
            </w:pPr>
            <w:r>
              <w:t>Only file in Acrobat</w:t>
            </w:r>
            <w:r>
              <w:rPr>
                <w:rFonts w:cstheme="minorHAnsi"/>
              </w:rPr>
              <w:t>©</w:t>
            </w:r>
            <w:r>
              <w:t xml:space="preserve"> Reader format (.pdf)</w:t>
            </w:r>
          </w:p>
        </w:tc>
      </w:tr>
    </w:tbl>
    <w:p w14:paraId="7E79ED9B" w14:textId="34AF00B4" w:rsidR="00837E49" w:rsidRDefault="00837E49" w:rsidP="00595517"/>
    <w:p w14:paraId="0B244040" w14:textId="54BBD8C8" w:rsidR="002F08C3" w:rsidRPr="002F08C3" w:rsidRDefault="002F08C3" w:rsidP="002F08C3">
      <w:pPr>
        <w:rPr>
          <w:i/>
        </w:rPr>
      </w:pPr>
      <w:r w:rsidRPr="002F08C3">
        <w:rPr>
          <w:i/>
        </w:rPr>
        <w:t xml:space="preserve">Note – </w:t>
      </w:r>
      <w:r>
        <w:rPr>
          <w:i/>
        </w:rPr>
        <w:t>T</w:t>
      </w:r>
      <w:r w:rsidRPr="002F08C3">
        <w:rPr>
          <w:i/>
        </w:rPr>
        <w:t xml:space="preserve">his input data is required for </w:t>
      </w:r>
      <w:r>
        <w:rPr>
          <w:i/>
        </w:rPr>
        <w:t>selected customer (at customer level).</w:t>
      </w:r>
    </w:p>
    <w:p w14:paraId="38BAD900" w14:textId="139EDE59" w:rsidR="002F08C3" w:rsidRDefault="002F08C3" w:rsidP="00595517"/>
    <w:p w14:paraId="50C4BDBE" w14:textId="19DEA2D7" w:rsidR="00900775" w:rsidRDefault="00900775" w:rsidP="00595517"/>
    <w:p w14:paraId="0D19DF23" w14:textId="77777777" w:rsidR="00900775" w:rsidRDefault="00900775" w:rsidP="00595517"/>
    <w:p w14:paraId="5119F53B" w14:textId="5349CE5E" w:rsidR="00D47C4B" w:rsidRPr="00595517" w:rsidRDefault="00D47C4B" w:rsidP="00D47C4B">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7" w:name="_Toc3801347"/>
      <w:r>
        <w:rPr>
          <w:rFonts w:ascii="Trebuchet MS" w:hAnsi="Trebuchet MS"/>
          <w:b/>
          <w:bCs/>
          <w:color w:val="000000" w:themeColor="text1"/>
          <w:szCs w:val="22"/>
        </w:rPr>
        <w:t>Input Details – NPA Outstanding and Recovery’s</w:t>
      </w:r>
      <w:bookmarkEnd w:id="17"/>
      <w:r>
        <w:rPr>
          <w:rFonts w:ascii="Trebuchet MS" w:hAnsi="Trebuchet MS"/>
          <w:b/>
          <w:bCs/>
          <w:color w:val="000000" w:themeColor="text1"/>
          <w:szCs w:val="22"/>
        </w:rPr>
        <w:tab/>
      </w:r>
    </w:p>
    <w:p w14:paraId="6BE1A8AE" w14:textId="44FC10C7" w:rsidR="00D47C4B" w:rsidRDefault="00D47C4B" w:rsidP="00D47C4B">
      <w:pPr>
        <w:tabs>
          <w:tab w:val="left" w:pos="5055"/>
        </w:tabs>
      </w:pPr>
      <w:r>
        <w:t>MLI’s need to provide the details related to NPA Outstanding and Recovery’s:</w:t>
      </w:r>
      <w:r>
        <w:tab/>
      </w:r>
    </w:p>
    <w:tbl>
      <w:tblPr>
        <w:tblStyle w:val="PlainTable1"/>
        <w:tblW w:w="0" w:type="auto"/>
        <w:tblLayout w:type="fixed"/>
        <w:tblLook w:val="04A0" w:firstRow="1" w:lastRow="0" w:firstColumn="1" w:lastColumn="0" w:noHBand="0" w:noVBand="1"/>
      </w:tblPr>
      <w:tblGrid>
        <w:gridCol w:w="625"/>
        <w:gridCol w:w="1710"/>
        <w:gridCol w:w="1620"/>
        <w:gridCol w:w="1710"/>
        <w:gridCol w:w="1440"/>
        <w:gridCol w:w="2245"/>
      </w:tblGrid>
      <w:tr w:rsidR="00D47C4B" w14:paraId="3B6D76CE" w14:textId="77777777" w:rsidTr="006F46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B1109A8" w14:textId="77777777" w:rsidR="00D47C4B" w:rsidRDefault="00D47C4B" w:rsidP="006F46CE">
            <w:r>
              <w:t>S. No.</w:t>
            </w:r>
          </w:p>
        </w:tc>
        <w:tc>
          <w:tcPr>
            <w:tcW w:w="1710" w:type="dxa"/>
          </w:tcPr>
          <w:p w14:paraId="67AC41FA" w14:textId="77777777" w:rsidR="00D47C4B" w:rsidRDefault="00D47C4B" w:rsidP="006F46CE">
            <w:pPr>
              <w:cnfStyle w:val="100000000000" w:firstRow="1" w:lastRow="0" w:firstColumn="0" w:lastColumn="0" w:oddVBand="0" w:evenVBand="0" w:oddHBand="0" w:evenHBand="0" w:firstRowFirstColumn="0" w:firstRowLastColumn="0" w:lastRowFirstColumn="0" w:lastRowLastColumn="0"/>
            </w:pPr>
            <w:r>
              <w:t>Field Name</w:t>
            </w:r>
          </w:p>
        </w:tc>
        <w:tc>
          <w:tcPr>
            <w:tcW w:w="1620" w:type="dxa"/>
          </w:tcPr>
          <w:p w14:paraId="566C0CC1" w14:textId="77777777" w:rsidR="00D47C4B" w:rsidRDefault="00D47C4B" w:rsidP="006F46CE">
            <w:pPr>
              <w:cnfStyle w:val="100000000000" w:firstRow="1" w:lastRow="0" w:firstColumn="0" w:lastColumn="0" w:oddVBand="0" w:evenVBand="0" w:oddHBand="0" w:evenHBand="0" w:firstRowFirstColumn="0" w:firstRowLastColumn="0" w:lastRowFirstColumn="0" w:lastRowLastColumn="0"/>
            </w:pPr>
            <w:r>
              <w:t>Description</w:t>
            </w:r>
          </w:p>
        </w:tc>
        <w:tc>
          <w:tcPr>
            <w:tcW w:w="1710" w:type="dxa"/>
          </w:tcPr>
          <w:p w14:paraId="0A322866" w14:textId="77777777" w:rsidR="00D47C4B" w:rsidRDefault="00D47C4B" w:rsidP="006F46CE">
            <w:pPr>
              <w:cnfStyle w:val="100000000000" w:firstRow="1" w:lastRow="0" w:firstColumn="0" w:lastColumn="0" w:oddVBand="0" w:evenVBand="0" w:oddHBand="0" w:evenHBand="0" w:firstRowFirstColumn="0" w:firstRowLastColumn="0" w:lastRowFirstColumn="0" w:lastRowLastColumn="0"/>
            </w:pPr>
            <w:r>
              <w:t>Type</w:t>
            </w:r>
          </w:p>
        </w:tc>
        <w:tc>
          <w:tcPr>
            <w:tcW w:w="1440" w:type="dxa"/>
          </w:tcPr>
          <w:p w14:paraId="41449431" w14:textId="77777777" w:rsidR="00D47C4B" w:rsidRDefault="00D47C4B" w:rsidP="006F46CE">
            <w:pPr>
              <w:cnfStyle w:val="100000000000" w:firstRow="1" w:lastRow="0" w:firstColumn="0" w:lastColumn="0" w:oddVBand="0" w:evenVBand="0" w:oddHBand="0" w:evenHBand="0" w:firstRowFirstColumn="0" w:firstRowLastColumn="0" w:lastRowFirstColumn="0" w:lastRowLastColumn="0"/>
            </w:pPr>
            <w:r w:rsidRPr="00E6218D">
              <w:t>Mandatory/Optional</w:t>
            </w:r>
          </w:p>
        </w:tc>
        <w:tc>
          <w:tcPr>
            <w:tcW w:w="2245" w:type="dxa"/>
          </w:tcPr>
          <w:p w14:paraId="7EF5EC0C" w14:textId="77777777" w:rsidR="00D47C4B" w:rsidRDefault="00D47C4B" w:rsidP="006F46CE">
            <w:pPr>
              <w:cnfStyle w:val="100000000000" w:firstRow="1" w:lastRow="0" w:firstColumn="0" w:lastColumn="0" w:oddVBand="0" w:evenVBand="0" w:oddHBand="0" w:evenHBand="0" w:firstRowFirstColumn="0" w:firstRowLastColumn="0" w:lastRowFirstColumn="0" w:lastRowLastColumn="0"/>
            </w:pPr>
            <w:r>
              <w:t>Validation</w:t>
            </w:r>
          </w:p>
        </w:tc>
      </w:tr>
      <w:tr w:rsidR="00655A7E" w14:paraId="0E6F3E21" w14:textId="77777777" w:rsidTr="006F4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680F8E4A" w14:textId="631DB7AB" w:rsidR="00655A7E" w:rsidRDefault="00655A7E" w:rsidP="006F46CE">
            <w:r>
              <w:t>1</w:t>
            </w:r>
          </w:p>
        </w:tc>
        <w:tc>
          <w:tcPr>
            <w:tcW w:w="1710" w:type="dxa"/>
          </w:tcPr>
          <w:p w14:paraId="37D29542" w14:textId="55B8D9BC" w:rsidR="00655A7E" w:rsidRDefault="00655A7E" w:rsidP="006F46CE">
            <w:pPr>
              <w:cnfStyle w:val="000000100000" w:firstRow="0" w:lastRow="0" w:firstColumn="0" w:lastColumn="0" w:oddVBand="0" w:evenVBand="0" w:oddHBand="1" w:evenHBand="0" w:firstRowFirstColumn="0" w:firstRowLastColumn="0" w:lastRowFirstColumn="0" w:lastRowLastColumn="0"/>
            </w:pPr>
            <w:r>
              <w:t>Loan Account No.</w:t>
            </w:r>
          </w:p>
        </w:tc>
        <w:tc>
          <w:tcPr>
            <w:tcW w:w="1620" w:type="dxa"/>
          </w:tcPr>
          <w:p w14:paraId="24B4DFCB" w14:textId="7F8EEEEF" w:rsidR="00655A7E" w:rsidRDefault="00655A7E" w:rsidP="006F46CE">
            <w:pPr>
              <w:cnfStyle w:val="000000100000" w:firstRow="0" w:lastRow="0" w:firstColumn="0" w:lastColumn="0" w:oddVBand="0" w:evenVBand="0" w:oddHBand="1" w:evenHBand="0" w:firstRowFirstColumn="0" w:firstRowLastColumn="0" w:lastRowFirstColumn="0" w:lastRowLastColumn="0"/>
            </w:pPr>
            <w:r>
              <w:t>Loan Account No.</w:t>
            </w:r>
          </w:p>
        </w:tc>
        <w:tc>
          <w:tcPr>
            <w:tcW w:w="1710" w:type="dxa"/>
          </w:tcPr>
          <w:p w14:paraId="49FA27EB" w14:textId="305F3C7D" w:rsidR="00655A7E" w:rsidRDefault="00655A7E" w:rsidP="006F46CE">
            <w:pPr>
              <w:cnfStyle w:val="000000100000" w:firstRow="0" w:lastRow="0" w:firstColumn="0" w:lastColumn="0" w:oddVBand="0" w:evenVBand="0" w:oddHBand="1" w:evenHBand="0" w:firstRowFirstColumn="0" w:firstRowLastColumn="0" w:lastRowFirstColumn="0" w:lastRowLastColumn="0"/>
            </w:pPr>
            <w:r>
              <w:t>System Generated</w:t>
            </w:r>
          </w:p>
        </w:tc>
        <w:tc>
          <w:tcPr>
            <w:tcW w:w="1440" w:type="dxa"/>
          </w:tcPr>
          <w:p w14:paraId="1CDA2C8D" w14:textId="138E2866" w:rsidR="00655A7E" w:rsidRPr="00E6218D" w:rsidRDefault="00655A7E" w:rsidP="006F46CE">
            <w:pPr>
              <w:cnfStyle w:val="000000100000" w:firstRow="0" w:lastRow="0" w:firstColumn="0" w:lastColumn="0" w:oddVBand="0" w:evenVBand="0" w:oddHBand="1" w:evenHBand="0" w:firstRowFirstColumn="0" w:firstRowLastColumn="0" w:lastRowFirstColumn="0" w:lastRowLastColumn="0"/>
            </w:pPr>
            <w:r>
              <w:t>Mandatory</w:t>
            </w:r>
          </w:p>
        </w:tc>
        <w:tc>
          <w:tcPr>
            <w:tcW w:w="2245" w:type="dxa"/>
          </w:tcPr>
          <w:p w14:paraId="78EBF051" w14:textId="54B8F75A" w:rsidR="00655A7E" w:rsidRDefault="00655A7E" w:rsidP="006F46CE">
            <w:pPr>
              <w:cnfStyle w:val="000000100000" w:firstRow="0" w:lastRow="0" w:firstColumn="0" w:lastColumn="0" w:oddVBand="0" w:evenVBand="0" w:oddHBand="1" w:evenHBand="0" w:firstRowFirstColumn="0" w:firstRowLastColumn="0" w:lastRowFirstColumn="0" w:lastRowLastColumn="0"/>
            </w:pPr>
            <w:r>
              <w:t>Having status code 30020 (NPA Guarantee in Force)</w:t>
            </w:r>
          </w:p>
        </w:tc>
      </w:tr>
      <w:tr w:rsidR="00D47C4B" w14:paraId="684AF96F" w14:textId="77777777" w:rsidTr="006F46CE">
        <w:tc>
          <w:tcPr>
            <w:cnfStyle w:val="001000000000" w:firstRow="0" w:lastRow="0" w:firstColumn="1" w:lastColumn="0" w:oddVBand="0" w:evenVBand="0" w:oddHBand="0" w:evenHBand="0" w:firstRowFirstColumn="0" w:firstRowLastColumn="0" w:lastRowFirstColumn="0" w:lastRowLastColumn="0"/>
            <w:tcW w:w="625" w:type="dxa"/>
          </w:tcPr>
          <w:p w14:paraId="71738CC8" w14:textId="675B105E" w:rsidR="00D47C4B" w:rsidRDefault="00F1154A" w:rsidP="00D47C4B">
            <w:r>
              <w:t>2</w:t>
            </w:r>
          </w:p>
        </w:tc>
        <w:tc>
          <w:tcPr>
            <w:tcW w:w="1710" w:type="dxa"/>
          </w:tcPr>
          <w:p w14:paraId="78ECCD96" w14:textId="660CE828" w:rsidR="00D47C4B" w:rsidRDefault="00D47C4B" w:rsidP="00D47C4B">
            <w:pPr>
              <w:cnfStyle w:val="000000000000" w:firstRow="0" w:lastRow="0" w:firstColumn="0" w:lastColumn="0" w:oddVBand="0" w:evenVBand="0" w:oddHBand="0" w:evenHBand="0" w:firstRowFirstColumn="0" w:firstRowLastColumn="0" w:lastRowFirstColumn="0" w:lastRowLastColumn="0"/>
            </w:pPr>
            <w:r>
              <w:t>Outstanding as on Date of NPA</w:t>
            </w:r>
          </w:p>
        </w:tc>
        <w:tc>
          <w:tcPr>
            <w:tcW w:w="1620" w:type="dxa"/>
          </w:tcPr>
          <w:p w14:paraId="2F97FA4A" w14:textId="0D0CCD89" w:rsidR="00D47C4B" w:rsidRDefault="00D47C4B" w:rsidP="00655A7E">
            <w:pPr>
              <w:cnfStyle w:val="000000000000" w:firstRow="0" w:lastRow="0" w:firstColumn="0" w:lastColumn="0" w:oddVBand="0" w:evenVBand="0" w:oddHBand="0" w:evenHBand="0" w:firstRowFirstColumn="0" w:firstRowLastColumn="0" w:lastRowFirstColumn="0" w:lastRowLastColumn="0"/>
            </w:pPr>
            <w:r>
              <w:t>Outstanding as on Date of NPA</w:t>
            </w:r>
            <w:r w:rsidR="00655A7E">
              <w:t xml:space="preserve"> for the selected A/c No.</w:t>
            </w:r>
            <w:r w:rsidR="002C030A">
              <w:t xml:space="preserve"> Here Outstanding dues include - Principal O/s and Interest O/s also.</w:t>
            </w:r>
          </w:p>
        </w:tc>
        <w:tc>
          <w:tcPr>
            <w:tcW w:w="1710" w:type="dxa"/>
          </w:tcPr>
          <w:p w14:paraId="7469BA07" w14:textId="00B13335" w:rsidR="00D47C4B" w:rsidRDefault="00D47C4B" w:rsidP="00D47C4B">
            <w:pPr>
              <w:cnfStyle w:val="000000000000" w:firstRow="0" w:lastRow="0" w:firstColumn="0" w:lastColumn="0" w:oddVBand="0" w:evenVBand="0" w:oddHBand="0" w:evenHBand="0" w:firstRowFirstColumn="0" w:firstRowLastColumn="0" w:lastRowFirstColumn="0" w:lastRowLastColumn="0"/>
            </w:pPr>
            <w:r>
              <w:t>Number with 2 Decimals</w:t>
            </w:r>
          </w:p>
        </w:tc>
        <w:tc>
          <w:tcPr>
            <w:tcW w:w="1440" w:type="dxa"/>
          </w:tcPr>
          <w:p w14:paraId="171293E2" w14:textId="6A30747B" w:rsidR="00D47C4B" w:rsidRDefault="00D47C4B" w:rsidP="00D47C4B">
            <w:pPr>
              <w:cnfStyle w:val="000000000000" w:firstRow="0" w:lastRow="0" w:firstColumn="0" w:lastColumn="0" w:oddVBand="0" w:evenVBand="0" w:oddHBand="0" w:evenHBand="0" w:firstRowFirstColumn="0" w:firstRowLastColumn="0" w:lastRowFirstColumn="0" w:lastRowLastColumn="0"/>
            </w:pPr>
            <w:r>
              <w:t>Mandatory</w:t>
            </w:r>
          </w:p>
        </w:tc>
        <w:tc>
          <w:tcPr>
            <w:tcW w:w="2245" w:type="dxa"/>
          </w:tcPr>
          <w:p w14:paraId="3EC009F6" w14:textId="4C740B86" w:rsidR="00D47C4B" w:rsidRDefault="00D47C4B" w:rsidP="00D47C4B">
            <w:pPr>
              <w:cnfStyle w:val="000000000000" w:firstRow="0" w:lastRow="0" w:firstColumn="0" w:lastColumn="0" w:oddVBand="0" w:evenVBand="0" w:oddHBand="0" w:evenHBand="0" w:firstRowFirstColumn="0" w:firstRowLastColumn="0" w:lastRowFirstColumn="0" w:lastRowLastColumn="0"/>
            </w:pPr>
            <w:r>
              <w:t>0 – 9</w:t>
            </w:r>
          </w:p>
        </w:tc>
      </w:tr>
      <w:tr w:rsidR="00EE281C" w14:paraId="3C036101" w14:textId="77777777" w:rsidTr="007D2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E7E6E6" w:themeFill="background2"/>
          </w:tcPr>
          <w:p w14:paraId="41FEC6F5" w14:textId="5F59020A" w:rsidR="00EE281C" w:rsidRDefault="00EE281C" w:rsidP="00711A76">
            <w:r>
              <w:t>3</w:t>
            </w:r>
          </w:p>
        </w:tc>
        <w:tc>
          <w:tcPr>
            <w:tcW w:w="1710" w:type="dxa"/>
            <w:shd w:val="clear" w:color="auto" w:fill="E7E6E6" w:themeFill="background2"/>
          </w:tcPr>
          <w:p w14:paraId="66238523" w14:textId="0974766F" w:rsidR="00EE281C" w:rsidRDefault="00EE281C" w:rsidP="00711A76">
            <w:pPr>
              <w:cnfStyle w:val="000000100000" w:firstRow="0" w:lastRow="0" w:firstColumn="0" w:lastColumn="0" w:oddVBand="0" w:evenVBand="0" w:oddHBand="1" w:evenHBand="0" w:firstRowFirstColumn="0" w:firstRowLastColumn="0" w:lastRowFirstColumn="0" w:lastRowLastColumn="0"/>
            </w:pPr>
            <w:r>
              <w:t xml:space="preserve">Out of Total dues Principal </w:t>
            </w:r>
            <w:r w:rsidR="00336D8B">
              <w:t>O</w:t>
            </w:r>
            <w:r>
              <w:t>utstanding as on date of NPA</w:t>
            </w:r>
          </w:p>
        </w:tc>
        <w:tc>
          <w:tcPr>
            <w:tcW w:w="1620" w:type="dxa"/>
            <w:shd w:val="clear" w:color="auto" w:fill="E7E6E6" w:themeFill="background2"/>
          </w:tcPr>
          <w:p w14:paraId="7BB76B46" w14:textId="33D6A7F9" w:rsidR="00EE281C" w:rsidRDefault="00EE281C" w:rsidP="00711A76">
            <w:pPr>
              <w:cnfStyle w:val="000000100000" w:firstRow="0" w:lastRow="0" w:firstColumn="0" w:lastColumn="0" w:oddVBand="0" w:evenVBand="0" w:oddHBand="1" w:evenHBand="0" w:firstRowFirstColumn="0" w:firstRowLastColumn="0" w:lastRowFirstColumn="0" w:lastRowLastColumn="0"/>
            </w:pPr>
            <w:r>
              <w:t>Only P</w:t>
            </w:r>
            <w:r w:rsidR="00336D8B">
              <w:t>rincipal O</w:t>
            </w:r>
            <w:r>
              <w:t>utstanding amount as on date of NPA</w:t>
            </w:r>
          </w:p>
        </w:tc>
        <w:tc>
          <w:tcPr>
            <w:tcW w:w="1710" w:type="dxa"/>
            <w:shd w:val="clear" w:color="auto" w:fill="E7E6E6" w:themeFill="background2"/>
          </w:tcPr>
          <w:p w14:paraId="469B5B49" w14:textId="7922EB91" w:rsidR="00EE281C" w:rsidRDefault="00EE281C" w:rsidP="00711A76">
            <w:pPr>
              <w:cnfStyle w:val="000000100000" w:firstRow="0" w:lastRow="0" w:firstColumn="0" w:lastColumn="0" w:oddVBand="0" w:evenVBand="0" w:oddHBand="1" w:evenHBand="0" w:firstRowFirstColumn="0" w:firstRowLastColumn="0" w:lastRowFirstColumn="0" w:lastRowLastColumn="0"/>
            </w:pPr>
            <w:r>
              <w:t>Number with 2 Decimals</w:t>
            </w:r>
          </w:p>
        </w:tc>
        <w:tc>
          <w:tcPr>
            <w:tcW w:w="1440" w:type="dxa"/>
            <w:shd w:val="clear" w:color="auto" w:fill="E7E6E6" w:themeFill="background2"/>
          </w:tcPr>
          <w:p w14:paraId="5109C6ED" w14:textId="01A79038" w:rsidR="00EE281C" w:rsidRDefault="00336D8B" w:rsidP="00711A76">
            <w:pPr>
              <w:cnfStyle w:val="000000100000" w:firstRow="0" w:lastRow="0" w:firstColumn="0" w:lastColumn="0" w:oddVBand="0" w:evenVBand="0" w:oddHBand="1" w:evenHBand="0" w:firstRowFirstColumn="0" w:firstRowLastColumn="0" w:lastRowFirstColumn="0" w:lastRowLastColumn="0"/>
            </w:pPr>
            <w:r>
              <w:t>Optional</w:t>
            </w:r>
          </w:p>
        </w:tc>
        <w:tc>
          <w:tcPr>
            <w:tcW w:w="2245" w:type="dxa"/>
            <w:shd w:val="clear" w:color="auto" w:fill="E7E6E6" w:themeFill="background2"/>
          </w:tcPr>
          <w:p w14:paraId="7F214FE8" w14:textId="2E74227C" w:rsidR="00EE281C" w:rsidRDefault="00EE281C" w:rsidP="00711A76">
            <w:pPr>
              <w:cnfStyle w:val="000000100000" w:firstRow="0" w:lastRow="0" w:firstColumn="0" w:lastColumn="0" w:oddVBand="0" w:evenVBand="0" w:oddHBand="1" w:evenHBand="0" w:firstRowFirstColumn="0" w:firstRowLastColumn="0" w:lastRowFirstColumn="0" w:lastRowLastColumn="0"/>
            </w:pPr>
            <w:r>
              <w:t>0 – 9</w:t>
            </w:r>
          </w:p>
        </w:tc>
      </w:tr>
      <w:tr w:rsidR="00711A76" w14:paraId="7A3D92FB" w14:textId="77777777" w:rsidTr="006370CF">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74F2E7C5" w14:textId="562CD63B" w:rsidR="00711A76" w:rsidRDefault="007D2CF3" w:rsidP="00711A76">
            <w:r>
              <w:t>4</w:t>
            </w:r>
          </w:p>
        </w:tc>
        <w:tc>
          <w:tcPr>
            <w:tcW w:w="1710" w:type="dxa"/>
            <w:shd w:val="clear" w:color="auto" w:fill="auto"/>
          </w:tcPr>
          <w:p w14:paraId="25B278B7" w14:textId="24779749" w:rsidR="00711A76" w:rsidRDefault="00711A76" w:rsidP="00711A76">
            <w:pPr>
              <w:cnfStyle w:val="000000000000" w:firstRow="0" w:lastRow="0" w:firstColumn="0" w:lastColumn="0" w:oddVBand="0" w:evenVBand="0" w:oddHBand="0" w:evenHBand="0" w:firstRowFirstColumn="0" w:firstRowLastColumn="0" w:lastRowFirstColumn="0" w:lastRowLastColumn="0"/>
            </w:pPr>
            <w:r>
              <w:t>Outstanding as on Date of claim</w:t>
            </w:r>
          </w:p>
        </w:tc>
        <w:tc>
          <w:tcPr>
            <w:tcW w:w="1620" w:type="dxa"/>
            <w:shd w:val="clear" w:color="auto" w:fill="auto"/>
          </w:tcPr>
          <w:p w14:paraId="4ACDB99B" w14:textId="4FE50FB6" w:rsidR="00711A76" w:rsidRDefault="00711A76" w:rsidP="00711A76">
            <w:pPr>
              <w:cnfStyle w:val="000000000000" w:firstRow="0" w:lastRow="0" w:firstColumn="0" w:lastColumn="0" w:oddVBand="0" w:evenVBand="0" w:oddHBand="0" w:evenHBand="0" w:firstRowFirstColumn="0" w:firstRowLastColumn="0" w:lastRowFirstColumn="0" w:lastRowLastColumn="0"/>
            </w:pPr>
            <w:r>
              <w:t xml:space="preserve">Outstanding as on Date of claim for the selected A/c No. Here Outstanding dues include - Principal O/s </w:t>
            </w:r>
            <w:r>
              <w:lastRenderedPageBreak/>
              <w:t>and Interest O/s also.</w:t>
            </w:r>
          </w:p>
        </w:tc>
        <w:tc>
          <w:tcPr>
            <w:tcW w:w="1710" w:type="dxa"/>
            <w:shd w:val="clear" w:color="auto" w:fill="auto"/>
          </w:tcPr>
          <w:p w14:paraId="515640D4" w14:textId="1CDE494E" w:rsidR="00711A76" w:rsidRDefault="00711A76" w:rsidP="00711A76">
            <w:pPr>
              <w:cnfStyle w:val="000000000000" w:firstRow="0" w:lastRow="0" w:firstColumn="0" w:lastColumn="0" w:oddVBand="0" w:evenVBand="0" w:oddHBand="0" w:evenHBand="0" w:firstRowFirstColumn="0" w:firstRowLastColumn="0" w:lastRowFirstColumn="0" w:lastRowLastColumn="0"/>
            </w:pPr>
            <w:r>
              <w:lastRenderedPageBreak/>
              <w:t>Number with 2 Decimals</w:t>
            </w:r>
          </w:p>
        </w:tc>
        <w:tc>
          <w:tcPr>
            <w:tcW w:w="1440" w:type="dxa"/>
            <w:shd w:val="clear" w:color="auto" w:fill="auto"/>
          </w:tcPr>
          <w:p w14:paraId="7501F6D4" w14:textId="16AEF46E" w:rsidR="00711A76" w:rsidRDefault="00711A76" w:rsidP="00711A76">
            <w:pPr>
              <w:cnfStyle w:val="000000000000" w:firstRow="0" w:lastRow="0" w:firstColumn="0" w:lastColumn="0" w:oddVBand="0" w:evenVBand="0" w:oddHBand="0" w:evenHBand="0" w:firstRowFirstColumn="0" w:firstRowLastColumn="0" w:lastRowFirstColumn="0" w:lastRowLastColumn="0"/>
            </w:pPr>
            <w:r>
              <w:t>Mandatory</w:t>
            </w:r>
          </w:p>
        </w:tc>
        <w:tc>
          <w:tcPr>
            <w:tcW w:w="2245" w:type="dxa"/>
            <w:shd w:val="clear" w:color="auto" w:fill="auto"/>
          </w:tcPr>
          <w:p w14:paraId="67671FD8" w14:textId="50E3D130" w:rsidR="00711A76" w:rsidRDefault="00711A76" w:rsidP="00711A76">
            <w:pPr>
              <w:cnfStyle w:val="000000000000" w:firstRow="0" w:lastRow="0" w:firstColumn="0" w:lastColumn="0" w:oddVBand="0" w:evenVBand="0" w:oddHBand="0" w:evenHBand="0" w:firstRowFirstColumn="0" w:firstRowLastColumn="0" w:lastRowFirstColumn="0" w:lastRowLastColumn="0"/>
            </w:pPr>
            <w:r>
              <w:t>0 – 9</w:t>
            </w:r>
          </w:p>
        </w:tc>
      </w:tr>
      <w:tr w:rsidR="007D2CF3" w14:paraId="2E1F7561" w14:textId="77777777" w:rsidTr="006F4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2706579D" w14:textId="35A3DF21" w:rsidR="007D2CF3" w:rsidRDefault="007D2CF3" w:rsidP="007D2CF3">
            <w:r>
              <w:t>5</w:t>
            </w:r>
          </w:p>
        </w:tc>
        <w:tc>
          <w:tcPr>
            <w:tcW w:w="1710" w:type="dxa"/>
          </w:tcPr>
          <w:p w14:paraId="395BE53F" w14:textId="7979E05B" w:rsidR="007D2CF3" w:rsidRDefault="007D2CF3" w:rsidP="007D2CF3">
            <w:pPr>
              <w:cnfStyle w:val="000000100000" w:firstRow="0" w:lastRow="0" w:firstColumn="0" w:lastColumn="0" w:oddVBand="0" w:evenVBand="0" w:oddHBand="1" w:evenHBand="0" w:firstRowFirstColumn="0" w:firstRowLastColumn="0" w:lastRowFirstColumn="0" w:lastRowLastColumn="0"/>
            </w:pPr>
            <w:r>
              <w:t>Out of Total dues Principal Outstanding as on date of claim</w:t>
            </w:r>
          </w:p>
        </w:tc>
        <w:tc>
          <w:tcPr>
            <w:tcW w:w="1620" w:type="dxa"/>
          </w:tcPr>
          <w:p w14:paraId="1576791B" w14:textId="43AC65F0" w:rsidR="007D2CF3" w:rsidRDefault="007D2CF3" w:rsidP="007D2CF3">
            <w:pPr>
              <w:cnfStyle w:val="000000100000" w:firstRow="0" w:lastRow="0" w:firstColumn="0" w:lastColumn="0" w:oddVBand="0" w:evenVBand="0" w:oddHBand="1" w:evenHBand="0" w:firstRowFirstColumn="0" w:firstRowLastColumn="0" w:lastRowFirstColumn="0" w:lastRowLastColumn="0"/>
            </w:pPr>
            <w:r>
              <w:t>Only Principal Outstanding amount as on date of claim</w:t>
            </w:r>
          </w:p>
        </w:tc>
        <w:tc>
          <w:tcPr>
            <w:tcW w:w="1710" w:type="dxa"/>
          </w:tcPr>
          <w:p w14:paraId="7D10C4C4" w14:textId="4BB6C18B" w:rsidR="007D2CF3" w:rsidRDefault="007D2CF3" w:rsidP="007D2CF3">
            <w:pPr>
              <w:cnfStyle w:val="000000100000" w:firstRow="0" w:lastRow="0" w:firstColumn="0" w:lastColumn="0" w:oddVBand="0" w:evenVBand="0" w:oddHBand="1" w:evenHBand="0" w:firstRowFirstColumn="0" w:firstRowLastColumn="0" w:lastRowFirstColumn="0" w:lastRowLastColumn="0"/>
            </w:pPr>
            <w:r>
              <w:t>Number with 2 Decimals</w:t>
            </w:r>
          </w:p>
        </w:tc>
        <w:tc>
          <w:tcPr>
            <w:tcW w:w="1440" w:type="dxa"/>
          </w:tcPr>
          <w:p w14:paraId="075989BE" w14:textId="3D2BC0FF" w:rsidR="007D2CF3" w:rsidRDefault="007D2CF3" w:rsidP="007D2CF3">
            <w:pPr>
              <w:cnfStyle w:val="000000100000" w:firstRow="0" w:lastRow="0" w:firstColumn="0" w:lastColumn="0" w:oddVBand="0" w:evenVBand="0" w:oddHBand="1" w:evenHBand="0" w:firstRowFirstColumn="0" w:firstRowLastColumn="0" w:lastRowFirstColumn="0" w:lastRowLastColumn="0"/>
            </w:pPr>
            <w:r>
              <w:t>Optional</w:t>
            </w:r>
          </w:p>
        </w:tc>
        <w:tc>
          <w:tcPr>
            <w:tcW w:w="2245" w:type="dxa"/>
          </w:tcPr>
          <w:p w14:paraId="1105FF4A" w14:textId="5297C5C3" w:rsidR="007D2CF3" w:rsidRDefault="007D2CF3" w:rsidP="007D2CF3">
            <w:pPr>
              <w:cnfStyle w:val="000000100000" w:firstRow="0" w:lastRow="0" w:firstColumn="0" w:lastColumn="0" w:oddVBand="0" w:evenVBand="0" w:oddHBand="1" w:evenHBand="0" w:firstRowFirstColumn="0" w:firstRowLastColumn="0" w:lastRowFirstColumn="0" w:lastRowLastColumn="0"/>
            </w:pPr>
            <w:r>
              <w:t>0 – 9</w:t>
            </w:r>
          </w:p>
        </w:tc>
      </w:tr>
      <w:tr w:rsidR="007D2CF3" w14:paraId="5DFFE33C" w14:textId="77777777" w:rsidTr="006F46CE">
        <w:tc>
          <w:tcPr>
            <w:cnfStyle w:val="001000000000" w:firstRow="0" w:lastRow="0" w:firstColumn="1" w:lastColumn="0" w:oddVBand="0" w:evenVBand="0" w:oddHBand="0" w:evenHBand="0" w:firstRowFirstColumn="0" w:firstRowLastColumn="0" w:lastRowFirstColumn="0" w:lastRowLastColumn="0"/>
            <w:tcW w:w="625" w:type="dxa"/>
          </w:tcPr>
          <w:p w14:paraId="1F4FF3B7" w14:textId="59488FCF" w:rsidR="007D2CF3" w:rsidRDefault="004E0B93" w:rsidP="007D2CF3">
            <w:r>
              <w:t>6</w:t>
            </w:r>
          </w:p>
        </w:tc>
        <w:tc>
          <w:tcPr>
            <w:tcW w:w="1710" w:type="dxa"/>
          </w:tcPr>
          <w:p w14:paraId="59456588" w14:textId="4BA00C31" w:rsidR="007D2CF3" w:rsidRDefault="007D2CF3" w:rsidP="007D2CF3">
            <w:pPr>
              <w:cnfStyle w:val="000000000000" w:firstRow="0" w:lastRow="0" w:firstColumn="0" w:lastColumn="0" w:oddVBand="0" w:evenVBand="0" w:oddHBand="0" w:evenHBand="0" w:firstRowFirstColumn="0" w:firstRowLastColumn="0" w:lastRowFirstColumn="0" w:lastRowLastColumn="0"/>
            </w:pPr>
            <w:r>
              <w:t>Outstanding Stated in Civil Suit/Case Filed</w:t>
            </w:r>
          </w:p>
        </w:tc>
        <w:tc>
          <w:tcPr>
            <w:tcW w:w="1620" w:type="dxa"/>
          </w:tcPr>
          <w:p w14:paraId="5654F922" w14:textId="701F4FF8" w:rsidR="007D2CF3" w:rsidRDefault="007D2CF3" w:rsidP="007D2CF3">
            <w:pPr>
              <w:cnfStyle w:val="000000000000" w:firstRow="0" w:lastRow="0" w:firstColumn="0" w:lastColumn="0" w:oddVBand="0" w:evenVBand="0" w:oddHBand="0" w:evenHBand="0" w:firstRowFirstColumn="0" w:firstRowLastColumn="0" w:lastRowFirstColumn="0" w:lastRowLastColumn="0"/>
            </w:pPr>
            <w:r>
              <w:t>Outstanding Stated in Civil Suit/Case Filed for the selected A/c No.</w:t>
            </w:r>
          </w:p>
        </w:tc>
        <w:tc>
          <w:tcPr>
            <w:tcW w:w="1710" w:type="dxa"/>
          </w:tcPr>
          <w:p w14:paraId="14E66851" w14:textId="6E4666E4" w:rsidR="007D2CF3" w:rsidRDefault="007D2CF3" w:rsidP="007D2CF3">
            <w:pPr>
              <w:cnfStyle w:val="000000000000" w:firstRow="0" w:lastRow="0" w:firstColumn="0" w:lastColumn="0" w:oddVBand="0" w:evenVBand="0" w:oddHBand="0" w:evenHBand="0" w:firstRowFirstColumn="0" w:firstRowLastColumn="0" w:lastRowFirstColumn="0" w:lastRowLastColumn="0"/>
            </w:pPr>
            <w:r>
              <w:t>Number with 2 Decimals</w:t>
            </w:r>
          </w:p>
        </w:tc>
        <w:tc>
          <w:tcPr>
            <w:tcW w:w="1440" w:type="dxa"/>
          </w:tcPr>
          <w:p w14:paraId="663CB288" w14:textId="21E213C7" w:rsidR="007D2CF3" w:rsidRDefault="007D2CF3" w:rsidP="007D2CF3">
            <w:pPr>
              <w:cnfStyle w:val="000000000000" w:firstRow="0" w:lastRow="0" w:firstColumn="0" w:lastColumn="0" w:oddVBand="0" w:evenVBand="0" w:oddHBand="0" w:evenHBand="0" w:firstRowFirstColumn="0" w:firstRowLastColumn="0" w:lastRowFirstColumn="0" w:lastRowLastColumn="0"/>
            </w:pPr>
            <w:r>
              <w:t>Mandatory</w:t>
            </w:r>
          </w:p>
        </w:tc>
        <w:tc>
          <w:tcPr>
            <w:tcW w:w="2245" w:type="dxa"/>
          </w:tcPr>
          <w:p w14:paraId="4A273A99" w14:textId="7DE1B9AF" w:rsidR="007D2CF3" w:rsidRDefault="007D2CF3" w:rsidP="007D2CF3">
            <w:pPr>
              <w:cnfStyle w:val="000000000000" w:firstRow="0" w:lastRow="0" w:firstColumn="0" w:lastColumn="0" w:oddVBand="0" w:evenVBand="0" w:oddHBand="0" w:evenHBand="0" w:firstRowFirstColumn="0" w:firstRowLastColumn="0" w:lastRowFirstColumn="0" w:lastRowLastColumn="0"/>
            </w:pPr>
            <w:r>
              <w:t>0 – 9</w:t>
            </w:r>
          </w:p>
        </w:tc>
      </w:tr>
      <w:tr w:rsidR="007D2CF3" w14:paraId="65F3FB7C" w14:textId="77777777" w:rsidTr="006F4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678FFA0E" w14:textId="43452FF2" w:rsidR="007D2CF3" w:rsidRDefault="004E0B93" w:rsidP="007D2CF3">
            <w:r>
              <w:t>7</w:t>
            </w:r>
          </w:p>
        </w:tc>
        <w:tc>
          <w:tcPr>
            <w:tcW w:w="1710" w:type="dxa"/>
          </w:tcPr>
          <w:p w14:paraId="1978D4E3" w14:textId="506AB044" w:rsidR="007D2CF3" w:rsidRDefault="007D2CF3" w:rsidP="00585021">
            <w:pPr>
              <w:cnfStyle w:val="000000100000" w:firstRow="0" w:lastRow="0" w:firstColumn="0" w:lastColumn="0" w:oddVBand="0" w:evenVBand="0" w:oddHBand="1" w:evenHBand="0" w:firstRowFirstColumn="0" w:firstRowLastColumn="0" w:lastRowFirstColumn="0" w:lastRowLastColumn="0"/>
            </w:pPr>
            <w:r>
              <w:t xml:space="preserve">Date of OTS Approval </w:t>
            </w:r>
          </w:p>
        </w:tc>
        <w:tc>
          <w:tcPr>
            <w:tcW w:w="1620" w:type="dxa"/>
          </w:tcPr>
          <w:p w14:paraId="4B8BCE39" w14:textId="7F7BDB07" w:rsidR="007D2CF3" w:rsidRDefault="007D2CF3" w:rsidP="007D2CF3">
            <w:pPr>
              <w:cnfStyle w:val="000000100000" w:firstRow="0" w:lastRow="0" w:firstColumn="0" w:lastColumn="0" w:oddVBand="0" w:evenVBand="0" w:oddHBand="1" w:evenHBand="0" w:firstRowFirstColumn="0" w:firstRowLastColumn="0" w:lastRowFirstColumn="0" w:lastRowLastColumn="0"/>
            </w:pPr>
            <w:r>
              <w:t>If Recovery is done through OTS, indicate the Date of Seeking Approval for OTS</w:t>
            </w:r>
          </w:p>
        </w:tc>
        <w:tc>
          <w:tcPr>
            <w:tcW w:w="1710" w:type="dxa"/>
          </w:tcPr>
          <w:p w14:paraId="4D733EAB" w14:textId="754FFEF5" w:rsidR="007D2CF3" w:rsidRDefault="007D2CF3" w:rsidP="007D2CF3">
            <w:pPr>
              <w:cnfStyle w:val="000000100000" w:firstRow="0" w:lastRow="0" w:firstColumn="0" w:lastColumn="0" w:oddVBand="0" w:evenVBand="0" w:oddHBand="1" w:evenHBand="0" w:firstRowFirstColumn="0" w:firstRowLastColumn="0" w:lastRowFirstColumn="0" w:lastRowLastColumn="0"/>
            </w:pPr>
            <w:r>
              <w:t>Date</w:t>
            </w:r>
          </w:p>
        </w:tc>
        <w:tc>
          <w:tcPr>
            <w:tcW w:w="1440" w:type="dxa"/>
          </w:tcPr>
          <w:p w14:paraId="5937F76B" w14:textId="14DF04F7" w:rsidR="007D2CF3" w:rsidRDefault="007D2CF3" w:rsidP="007D2CF3">
            <w:pPr>
              <w:cnfStyle w:val="000000100000" w:firstRow="0" w:lastRow="0" w:firstColumn="0" w:lastColumn="0" w:oddVBand="0" w:evenVBand="0" w:oddHBand="1" w:evenHBand="0" w:firstRowFirstColumn="0" w:firstRowLastColumn="0" w:lastRowFirstColumn="0" w:lastRowLastColumn="0"/>
            </w:pPr>
            <w:r>
              <w:t>Optional</w:t>
            </w:r>
          </w:p>
        </w:tc>
        <w:tc>
          <w:tcPr>
            <w:tcW w:w="2245" w:type="dxa"/>
          </w:tcPr>
          <w:p w14:paraId="73FC0AD6" w14:textId="6483D6D5" w:rsidR="007D2CF3" w:rsidRDefault="007D2CF3" w:rsidP="007D2CF3">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P</w:t>
            </w:r>
            <w:r w:rsidRPr="00493FC7">
              <w:t xml:space="preserve">ast date </w:t>
            </w:r>
            <w:r w:rsidR="00C35708" w:rsidRPr="00493FC7">
              <w:t>until</w:t>
            </w:r>
            <w:r w:rsidRPr="00493FC7">
              <w:t xml:space="preserve"> </w:t>
            </w:r>
            <w:r>
              <w:t>C</w:t>
            </w:r>
            <w:r w:rsidRPr="00493FC7">
              <w:t xml:space="preserve">urrent </w:t>
            </w:r>
            <w:r>
              <w:t>S</w:t>
            </w:r>
            <w:r w:rsidRPr="00493FC7">
              <w:t xml:space="preserve">ystem </w:t>
            </w:r>
            <w:r>
              <w:t>D</w:t>
            </w:r>
            <w:r w:rsidRPr="00493FC7">
              <w:t xml:space="preserve">ate. </w:t>
            </w:r>
          </w:p>
          <w:p w14:paraId="531BA0C8" w14:textId="56C8E4BD" w:rsidR="007D2CF3" w:rsidRDefault="007D2CF3" w:rsidP="007D2CF3">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493FC7">
              <w:t>No future date</w:t>
            </w:r>
            <w:r>
              <w:t xml:space="preserve"> Allowed.</w:t>
            </w:r>
          </w:p>
        </w:tc>
      </w:tr>
      <w:tr w:rsidR="00F7639F" w14:paraId="7B389D15" w14:textId="77777777" w:rsidTr="006F46CE">
        <w:tc>
          <w:tcPr>
            <w:cnfStyle w:val="001000000000" w:firstRow="0" w:lastRow="0" w:firstColumn="1" w:lastColumn="0" w:oddVBand="0" w:evenVBand="0" w:oddHBand="0" w:evenHBand="0" w:firstRowFirstColumn="0" w:firstRowLastColumn="0" w:lastRowFirstColumn="0" w:lastRowLastColumn="0"/>
            <w:tcW w:w="625" w:type="dxa"/>
          </w:tcPr>
          <w:p w14:paraId="4A1C553A" w14:textId="6782A805" w:rsidR="00F7639F" w:rsidRDefault="00F7639F" w:rsidP="007D2CF3">
            <w:r>
              <w:t>8</w:t>
            </w:r>
          </w:p>
        </w:tc>
        <w:tc>
          <w:tcPr>
            <w:tcW w:w="1710" w:type="dxa"/>
          </w:tcPr>
          <w:p w14:paraId="3BFE786C" w14:textId="33FE66C5" w:rsidR="00F7639F" w:rsidRDefault="00F7639F" w:rsidP="00585021">
            <w:pPr>
              <w:cnfStyle w:val="000000000000" w:firstRow="0" w:lastRow="0" w:firstColumn="0" w:lastColumn="0" w:oddVBand="0" w:evenVBand="0" w:oddHBand="0" w:evenHBand="0" w:firstRowFirstColumn="0" w:firstRowLastColumn="0" w:lastRowFirstColumn="0" w:lastRowLastColumn="0"/>
            </w:pPr>
            <w:r>
              <w:t>OTS Amount</w:t>
            </w:r>
          </w:p>
        </w:tc>
        <w:tc>
          <w:tcPr>
            <w:tcW w:w="1620" w:type="dxa"/>
          </w:tcPr>
          <w:p w14:paraId="2C5EA5B8" w14:textId="1A6B1AD5" w:rsidR="00F7639F" w:rsidRDefault="008D25DB" w:rsidP="007D2CF3">
            <w:pPr>
              <w:cnfStyle w:val="000000000000" w:firstRow="0" w:lastRow="0" w:firstColumn="0" w:lastColumn="0" w:oddVBand="0" w:evenVBand="0" w:oddHBand="0" w:evenHBand="0" w:firstRowFirstColumn="0" w:firstRowLastColumn="0" w:lastRowFirstColumn="0" w:lastRowLastColumn="0"/>
            </w:pPr>
            <w:r>
              <w:t>OTS Amount</w:t>
            </w:r>
          </w:p>
        </w:tc>
        <w:tc>
          <w:tcPr>
            <w:tcW w:w="1710" w:type="dxa"/>
          </w:tcPr>
          <w:p w14:paraId="46085F8E" w14:textId="641E4ACE" w:rsidR="00F7639F" w:rsidRDefault="008D25DB" w:rsidP="007D2CF3">
            <w:pPr>
              <w:cnfStyle w:val="000000000000" w:firstRow="0" w:lastRow="0" w:firstColumn="0" w:lastColumn="0" w:oddVBand="0" w:evenVBand="0" w:oddHBand="0" w:evenHBand="0" w:firstRowFirstColumn="0" w:firstRowLastColumn="0" w:lastRowFirstColumn="0" w:lastRowLastColumn="0"/>
            </w:pPr>
            <w:r>
              <w:t>Number with 2 Decimals</w:t>
            </w:r>
          </w:p>
        </w:tc>
        <w:tc>
          <w:tcPr>
            <w:tcW w:w="1440" w:type="dxa"/>
          </w:tcPr>
          <w:p w14:paraId="4A46B103" w14:textId="74601DC3" w:rsidR="00F7639F" w:rsidRDefault="008D25DB" w:rsidP="008D25DB">
            <w:pPr>
              <w:cnfStyle w:val="000000000000" w:firstRow="0" w:lastRow="0" w:firstColumn="0" w:lastColumn="0" w:oddVBand="0" w:evenVBand="0" w:oddHBand="0" w:evenHBand="0" w:firstRowFirstColumn="0" w:firstRowLastColumn="0" w:lastRowFirstColumn="0" w:lastRowLastColumn="0"/>
            </w:pPr>
            <w:r>
              <w:t>Mandatory if Date of OTS Approval have value.</w:t>
            </w:r>
          </w:p>
        </w:tc>
        <w:tc>
          <w:tcPr>
            <w:tcW w:w="2245" w:type="dxa"/>
          </w:tcPr>
          <w:p w14:paraId="1501A58C" w14:textId="15EBB696" w:rsidR="00F7639F" w:rsidRDefault="008D25DB" w:rsidP="008D25DB">
            <w:pPr>
              <w:cnfStyle w:val="000000000000" w:firstRow="0" w:lastRow="0" w:firstColumn="0" w:lastColumn="0" w:oddVBand="0" w:evenVBand="0" w:oddHBand="0" w:evenHBand="0" w:firstRowFirstColumn="0" w:firstRowLastColumn="0" w:lastRowFirstColumn="0" w:lastRowLastColumn="0"/>
            </w:pPr>
            <w:r>
              <w:t xml:space="preserve">0 – 9 </w:t>
            </w:r>
          </w:p>
        </w:tc>
      </w:tr>
    </w:tbl>
    <w:p w14:paraId="313AB9A4" w14:textId="77777777" w:rsidR="002F08C3" w:rsidRDefault="002F08C3" w:rsidP="00595517">
      <w:pPr>
        <w:rPr>
          <w:i/>
        </w:rPr>
      </w:pPr>
    </w:p>
    <w:p w14:paraId="68F86789" w14:textId="44DBDF56" w:rsidR="00D47C4B" w:rsidRDefault="002F08C3" w:rsidP="00595517">
      <w:pPr>
        <w:rPr>
          <w:i/>
        </w:rPr>
      </w:pPr>
      <w:r w:rsidRPr="002F08C3">
        <w:rPr>
          <w:i/>
        </w:rPr>
        <w:t xml:space="preserve">Note – </w:t>
      </w:r>
      <w:r>
        <w:rPr>
          <w:i/>
        </w:rPr>
        <w:t>T</w:t>
      </w:r>
      <w:r w:rsidRPr="002F08C3">
        <w:rPr>
          <w:i/>
        </w:rPr>
        <w:t xml:space="preserve">his input data is required for each loan account </w:t>
      </w:r>
      <w:r>
        <w:rPr>
          <w:i/>
        </w:rPr>
        <w:t xml:space="preserve">of the selected customer, </w:t>
      </w:r>
      <w:r w:rsidRPr="002F08C3">
        <w:rPr>
          <w:i/>
        </w:rPr>
        <w:t>which are in s</w:t>
      </w:r>
      <w:r>
        <w:rPr>
          <w:i/>
        </w:rPr>
        <w:t>tate of NPA Guarantees in Force only (at account level).</w:t>
      </w:r>
    </w:p>
    <w:p w14:paraId="4213D25D" w14:textId="155586C3" w:rsidR="00055032" w:rsidRDefault="00055032" w:rsidP="00595517">
      <w:pPr>
        <w:rPr>
          <w:i/>
        </w:rPr>
      </w:pPr>
    </w:p>
    <w:p w14:paraId="1DEEDD17" w14:textId="7F903F52" w:rsidR="00055032" w:rsidRPr="00595517" w:rsidRDefault="00055032" w:rsidP="00055032">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8" w:name="_Toc3801348"/>
      <w:r>
        <w:rPr>
          <w:rFonts w:ascii="Trebuchet MS" w:hAnsi="Trebuchet MS"/>
          <w:b/>
          <w:bCs/>
          <w:color w:val="000000" w:themeColor="text1"/>
          <w:szCs w:val="22"/>
        </w:rPr>
        <w:t>Input Details – Security and Personnel Guarantee Details</w:t>
      </w:r>
      <w:bookmarkEnd w:id="18"/>
      <w:r>
        <w:rPr>
          <w:rFonts w:ascii="Trebuchet MS" w:hAnsi="Trebuchet MS"/>
          <w:b/>
          <w:bCs/>
          <w:color w:val="000000" w:themeColor="text1"/>
          <w:szCs w:val="22"/>
        </w:rPr>
        <w:tab/>
      </w:r>
    </w:p>
    <w:p w14:paraId="1D9E61BA" w14:textId="2073512B" w:rsidR="008451ED" w:rsidRPr="005F7051" w:rsidRDefault="00055032" w:rsidP="005F7051">
      <w:pPr>
        <w:tabs>
          <w:tab w:val="left" w:pos="5055"/>
        </w:tabs>
      </w:pPr>
      <w:r>
        <w:t>MLI’s need to provide the details related to Security an</w:t>
      </w:r>
      <w:r w:rsidR="005F7051">
        <w:t>d Personnel Guarantee Details:</w:t>
      </w:r>
      <w:r w:rsidR="005F7051">
        <w:tab/>
      </w:r>
    </w:p>
    <w:tbl>
      <w:tblPr>
        <w:tblStyle w:val="PlainTable1"/>
        <w:tblW w:w="0" w:type="auto"/>
        <w:tblLayout w:type="fixed"/>
        <w:tblLook w:val="04A0" w:firstRow="1" w:lastRow="0" w:firstColumn="1" w:lastColumn="0" w:noHBand="0" w:noVBand="1"/>
      </w:tblPr>
      <w:tblGrid>
        <w:gridCol w:w="625"/>
        <w:gridCol w:w="1710"/>
        <w:gridCol w:w="1620"/>
        <w:gridCol w:w="1710"/>
        <w:gridCol w:w="1440"/>
        <w:gridCol w:w="2245"/>
      </w:tblGrid>
      <w:tr w:rsidR="008451ED" w14:paraId="51D734B7" w14:textId="77777777" w:rsidTr="006F46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555AFB5D" w14:textId="77777777" w:rsidR="008451ED" w:rsidRDefault="008451ED" w:rsidP="006F46CE">
            <w:r>
              <w:t>S. No.</w:t>
            </w:r>
          </w:p>
        </w:tc>
        <w:tc>
          <w:tcPr>
            <w:tcW w:w="1710" w:type="dxa"/>
          </w:tcPr>
          <w:p w14:paraId="1E6A0E95" w14:textId="77777777" w:rsidR="008451ED" w:rsidRDefault="008451ED" w:rsidP="006F46CE">
            <w:pPr>
              <w:cnfStyle w:val="100000000000" w:firstRow="1" w:lastRow="0" w:firstColumn="0" w:lastColumn="0" w:oddVBand="0" w:evenVBand="0" w:oddHBand="0" w:evenHBand="0" w:firstRowFirstColumn="0" w:firstRowLastColumn="0" w:lastRowFirstColumn="0" w:lastRowLastColumn="0"/>
            </w:pPr>
            <w:r>
              <w:t>Field Name</w:t>
            </w:r>
          </w:p>
        </w:tc>
        <w:tc>
          <w:tcPr>
            <w:tcW w:w="1620" w:type="dxa"/>
          </w:tcPr>
          <w:p w14:paraId="65BE1DE7" w14:textId="77777777" w:rsidR="008451ED" w:rsidRDefault="008451ED" w:rsidP="006F46CE">
            <w:pPr>
              <w:cnfStyle w:val="100000000000" w:firstRow="1" w:lastRow="0" w:firstColumn="0" w:lastColumn="0" w:oddVBand="0" w:evenVBand="0" w:oddHBand="0" w:evenHBand="0" w:firstRowFirstColumn="0" w:firstRowLastColumn="0" w:lastRowFirstColumn="0" w:lastRowLastColumn="0"/>
            </w:pPr>
            <w:r>
              <w:t>Description</w:t>
            </w:r>
          </w:p>
        </w:tc>
        <w:tc>
          <w:tcPr>
            <w:tcW w:w="1710" w:type="dxa"/>
          </w:tcPr>
          <w:p w14:paraId="498E1476" w14:textId="77777777" w:rsidR="008451ED" w:rsidRDefault="008451ED" w:rsidP="006F46CE">
            <w:pPr>
              <w:cnfStyle w:val="100000000000" w:firstRow="1" w:lastRow="0" w:firstColumn="0" w:lastColumn="0" w:oddVBand="0" w:evenVBand="0" w:oddHBand="0" w:evenHBand="0" w:firstRowFirstColumn="0" w:firstRowLastColumn="0" w:lastRowFirstColumn="0" w:lastRowLastColumn="0"/>
            </w:pPr>
            <w:r>
              <w:t>Type</w:t>
            </w:r>
          </w:p>
        </w:tc>
        <w:tc>
          <w:tcPr>
            <w:tcW w:w="1440" w:type="dxa"/>
          </w:tcPr>
          <w:p w14:paraId="6AB3E222" w14:textId="77777777" w:rsidR="008451ED" w:rsidRDefault="008451ED" w:rsidP="006F46CE">
            <w:pPr>
              <w:cnfStyle w:val="100000000000" w:firstRow="1" w:lastRow="0" w:firstColumn="0" w:lastColumn="0" w:oddVBand="0" w:evenVBand="0" w:oddHBand="0" w:evenHBand="0" w:firstRowFirstColumn="0" w:firstRowLastColumn="0" w:lastRowFirstColumn="0" w:lastRowLastColumn="0"/>
            </w:pPr>
            <w:r w:rsidRPr="00E6218D">
              <w:t>Mandatory/Optional</w:t>
            </w:r>
          </w:p>
        </w:tc>
        <w:tc>
          <w:tcPr>
            <w:tcW w:w="2245" w:type="dxa"/>
          </w:tcPr>
          <w:p w14:paraId="11F72871" w14:textId="77777777" w:rsidR="008451ED" w:rsidRDefault="008451ED" w:rsidP="006F46CE">
            <w:pPr>
              <w:cnfStyle w:val="100000000000" w:firstRow="1" w:lastRow="0" w:firstColumn="0" w:lastColumn="0" w:oddVBand="0" w:evenVBand="0" w:oddHBand="0" w:evenHBand="0" w:firstRowFirstColumn="0" w:firstRowLastColumn="0" w:lastRowFirstColumn="0" w:lastRowLastColumn="0"/>
            </w:pPr>
            <w:r>
              <w:t>Validation</w:t>
            </w:r>
          </w:p>
        </w:tc>
      </w:tr>
      <w:tr w:rsidR="008451ED" w14:paraId="654BDD00" w14:textId="77777777" w:rsidTr="006F4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14:paraId="480E3D20" w14:textId="27D6BB8E" w:rsidR="008451ED" w:rsidRDefault="008451ED" w:rsidP="008451ED">
            <w:r>
              <w:t>As on date of NPA</w:t>
            </w:r>
          </w:p>
        </w:tc>
      </w:tr>
      <w:tr w:rsidR="002B19C5" w14:paraId="3F46D29E" w14:textId="77777777" w:rsidTr="006F46CE">
        <w:tc>
          <w:tcPr>
            <w:cnfStyle w:val="001000000000" w:firstRow="0" w:lastRow="0" w:firstColumn="1" w:lastColumn="0" w:oddVBand="0" w:evenVBand="0" w:oddHBand="0" w:evenHBand="0" w:firstRowFirstColumn="0" w:firstRowLastColumn="0" w:lastRowFirstColumn="0" w:lastRowLastColumn="0"/>
            <w:tcW w:w="625" w:type="dxa"/>
          </w:tcPr>
          <w:p w14:paraId="37BBA25D" w14:textId="5B35C16D" w:rsidR="002B19C5" w:rsidRDefault="005F7051" w:rsidP="002B19C5">
            <w:r>
              <w:t>1</w:t>
            </w:r>
          </w:p>
        </w:tc>
        <w:tc>
          <w:tcPr>
            <w:tcW w:w="1710" w:type="dxa"/>
          </w:tcPr>
          <w:p w14:paraId="3450ABF1" w14:textId="50AC355E" w:rsidR="00462DB5" w:rsidRDefault="005F7051" w:rsidP="002B19C5">
            <w:pPr>
              <w:cnfStyle w:val="000000000000" w:firstRow="0" w:lastRow="0" w:firstColumn="0" w:lastColumn="0" w:oddVBand="0" w:evenVBand="0" w:oddHBand="0" w:evenHBand="0" w:firstRowFirstColumn="0" w:firstRowLastColumn="0" w:lastRowFirstColumn="0" w:lastRowLastColumn="0"/>
            </w:pPr>
            <w:r>
              <w:t>Total security as on NPA date.</w:t>
            </w:r>
          </w:p>
        </w:tc>
        <w:tc>
          <w:tcPr>
            <w:tcW w:w="1620" w:type="dxa"/>
          </w:tcPr>
          <w:p w14:paraId="15E11472" w14:textId="39F0A51D" w:rsidR="002B19C5" w:rsidRDefault="005F7051" w:rsidP="002B19C5">
            <w:pPr>
              <w:cnfStyle w:val="000000000000" w:firstRow="0" w:lastRow="0" w:firstColumn="0" w:lastColumn="0" w:oddVBand="0" w:evenVBand="0" w:oddHBand="0" w:evenHBand="0" w:firstRowFirstColumn="0" w:firstRowLastColumn="0" w:lastRowFirstColumn="0" w:lastRowLastColumn="0"/>
            </w:pPr>
            <w:r>
              <w:t>Total Security as on NPA date.</w:t>
            </w:r>
          </w:p>
        </w:tc>
        <w:tc>
          <w:tcPr>
            <w:tcW w:w="1710" w:type="dxa"/>
          </w:tcPr>
          <w:p w14:paraId="76DA0F5C" w14:textId="77777777" w:rsidR="002B19C5" w:rsidRDefault="002B19C5" w:rsidP="002B19C5">
            <w:pPr>
              <w:cnfStyle w:val="000000000000" w:firstRow="0" w:lastRow="0" w:firstColumn="0" w:lastColumn="0" w:oddVBand="0" w:evenVBand="0" w:oddHBand="0" w:evenHBand="0" w:firstRowFirstColumn="0" w:firstRowLastColumn="0" w:lastRowFirstColumn="0" w:lastRowLastColumn="0"/>
            </w:pPr>
            <w:r>
              <w:t>Number with 2 Decimals</w:t>
            </w:r>
          </w:p>
        </w:tc>
        <w:tc>
          <w:tcPr>
            <w:tcW w:w="1440" w:type="dxa"/>
          </w:tcPr>
          <w:p w14:paraId="268C343C" w14:textId="76A15653" w:rsidR="002B19C5" w:rsidRPr="00E6218D" w:rsidRDefault="002B19C5" w:rsidP="002B19C5">
            <w:pPr>
              <w:cnfStyle w:val="000000000000" w:firstRow="0" w:lastRow="0" w:firstColumn="0" w:lastColumn="0" w:oddVBand="0" w:evenVBand="0" w:oddHBand="0" w:evenHBand="0" w:firstRowFirstColumn="0" w:firstRowLastColumn="0" w:lastRowFirstColumn="0" w:lastRowLastColumn="0"/>
            </w:pPr>
            <w:r>
              <w:t>Mandatory</w:t>
            </w:r>
          </w:p>
        </w:tc>
        <w:tc>
          <w:tcPr>
            <w:tcW w:w="2245" w:type="dxa"/>
          </w:tcPr>
          <w:p w14:paraId="6BBCA65B" w14:textId="77777777" w:rsidR="002B19C5" w:rsidRDefault="002B19C5" w:rsidP="002B19C5">
            <w:pPr>
              <w:cnfStyle w:val="000000000000" w:firstRow="0" w:lastRow="0" w:firstColumn="0" w:lastColumn="0" w:oddVBand="0" w:evenVBand="0" w:oddHBand="0" w:evenHBand="0" w:firstRowFirstColumn="0" w:firstRowLastColumn="0" w:lastRowFirstColumn="0" w:lastRowLastColumn="0"/>
            </w:pPr>
            <w:r>
              <w:t>0 – 9</w:t>
            </w:r>
          </w:p>
        </w:tc>
      </w:tr>
    </w:tbl>
    <w:p w14:paraId="5C162F97" w14:textId="629F3C1D" w:rsidR="006F46CE" w:rsidRDefault="008451ED" w:rsidP="006F46CE">
      <w:pPr>
        <w:jc w:val="both"/>
      </w:pPr>
      <w:r w:rsidRPr="008451ED">
        <w:rPr>
          <w:i/>
        </w:rPr>
        <w:t xml:space="preserve">Note – </w:t>
      </w:r>
      <w:bookmarkStart w:id="19" w:name="_Toc481258370"/>
      <w:r w:rsidR="005F7051">
        <w:rPr>
          <w:i/>
        </w:rPr>
        <w:t>Now only one input will be required for Security and Personnel Guarantee details.</w:t>
      </w:r>
    </w:p>
    <w:p w14:paraId="19A39A60" w14:textId="7EFEE3E2" w:rsidR="00B561C4" w:rsidRDefault="00B561C4" w:rsidP="006F46CE">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20" w:name="_Toc3801349"/>
      <w:r>
        <w:rPr>
          <w:rFonts w:ascii="Trebuchet MS" w:hAnsi="Trebuchet MS"/>
          <w:b/>
          <w:bCs/>
          <w:color w:val="000000" w:themeColor="text1"/>
          <w:szCs w:val="22"/>
        </w:rPr>
        <w:t>Calculating Cover and Claim</w:t>
      </w:r>
      <w:bookmarkEnd w:id="20"/>
    </w:p>
    <w:p w14:paraId="1654DDE6" w14:textId="6FF69170" w:rsidR="00B561C4" w:rsidRDefault="00B561C4" w:rsidP="00B561C4">
      <w:pPr>
        <w:jc w:val="both"/>
      </w:pPr>
      <w:r>
        <w:t xml:space="preserve">MLI Creator needs to provide inputs </w:t>
      </w:r>
      <w:r w:rsidR="004D02CA">
        <w:t>for</w:t>
      </w:r>
      <w:r>
        <w:t xml:space="preserve"> the </w:t>
      </w:r>
      <w:r w:rsidR="00C35708">
        <w:t>above-mentioned</w:t>
      </w:r>
      <w:r>
        <w:t xml:space="preserve"> fields and needs to </w:t>
      </w:r>
      <w:r w:rsidR="004D02CA">
        <w:t>check the cover and claim for the submitted information.</w:t>
      </w:r>
    </w:p>
    <w:p w14:paraId="6A0E527E" w14:textId="2FC27F5B" w:rsidR="004D02CA" w:rsidRDefault="004D02CA" w:rsidP="00B561C4">
      <w:pPr>
        <w:jc w:val="both"/>
      </w:pPr>
      <w:r>
        <w:t xml:space="preserve">System calculates the cover as mentioned in section </w:t>
      </w:r>
      <w:r w:rsidR="00905EA2">
        <w:t>1.2.8</w:t>
      </w:r>
      <w:r>
        <w:t>.</w:t>
      </w:r>
    </w:p>
    <w:p w14:paraId="492499DC" w14:textId="6E7C3F28" w:rsidR="004D02CA" w:rsidRDefault="004D02CA" w:rsidP="00B561C4">
      <w:pPr>
        <w:jc w:val="both"/>
      </w:pPr>
      <w:r>
        <w:t xml:space="preserve">On ‘Calculate’ claim, system will calculate claim (for First claim) as mentioned in section </w:t>
      </w:r>
      <w:r w:rsidR="00905EA2">
        <w:t>1.2.9</w:t>
      </w:r>
      <w:r>
        <w:t>.</w:t>
      </w:r>
    </w:p>
    <w:p w14:paraId="6615464F" w14:textId="65265826" w:rsidR="004D02CA" w:rsidRDefault="004D02CA" w:rsidP="00B561C4">
      <w:pPr>
        <w:jc w:val="both"/>
      </w:pPr>
      <w:r>
        <w:lastRenderedPageBreak/>
        <w:t xml:space="preserve">Once the claim </w:t>
      </w:r>
      <w:r w:rsidR="00C35708">
        <w:t>is</w:t>
      </w:r>
      <w:r>
        <w:t xml:space="preserve"> calculated, MLI Creator will need to submit the claim for approval to MLI Approver. On further approval of MLI Approver, the claim is submitted to NCGTC for settlement.  </w:t>
      </w:r>
    </w:p>
    <w:p w14:paraId="46DADEA8" w14:textId="77777777" w:rsidR="004D02CA" w:rsidRDefault="004D02CA">
      <w:pPr>
        <w:rPr>
          <w:rFonts w:ascii="Trebuchet MS" w:eastAsiaTheme="majorEastAsia" w:hAnsi="Trebuchet MS" w:cstheme="majorBidi"/>
          <w:b/>
          <w:bCs/>
          <w:color w:val="000000" w:themeColor="text1"/>
          <w:sz w:val="28"/>
        </w:rPr>
      </w:pPr>
      <w:r>
        <w:rPr>
          <w:rFonts w:ascii="Trebuchet MS" w:hAnsi="Trebuchet MS"/>
          <w:b/>
          <w:bCs/>
          <w:color w:val="000000" w:themeColor="text1"/>
        </w:rPr>
        <w:br w:type="page"/>
      </w:r>
    </w:p>
    <w:p w14:paraId="63229677" w14:textId="1C10AD73" w:rsidR="006F46CE" w:rsidRPr="00B61C3C" w:rsidRDefault="006F46CE" w:rsidP="006F46CE">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21" w:name="_Toc3801350"/>
      <w:r>
        <w:rPr>
          <w:rFonts w:ascii="Trebuchet MS" w:hAnsi="Trebuchet MS"/>
          <w:b/>
          <w:bCs/>
          <w:color w:val="000000" w:themeColor="text1"/>
          <w:szCs w:val="22"/>
        </w:rPr>
        <w:lastRenderedPageBreak/>
        <w:t xml:space="preserve">Flow for </w:t>
      </w:r>
      <w:r w:rsidRPr="00B61C3C">
        <w:rPr>
          <w:rFonts w:ascii="Trebuchet MS" w:hAnsi="Trebuchet MS"/>
          <w:b/>
          <w:bCs/>
          <w:color w:val="000000" w:themeColor="text1"/>
          <w:szCs w:val="22"/>
        </w:rPr>
        <w:t>Processing Claims</w:t>
      </w:r>
      <w:bookmarkEnd w:id="21"/>
    </w:p>
    <w:p w14:paraId="40F34D84" w14:textId="569A896F" w:rsidR="006F46CE" w:rsidRDefault="006F46CE" w:rsidP="006F46CE">
      <w:pPr>
        <w:jc w:val="both"/>
      </w:pPr>
      <w:r>
        <w:t xml:space="preserve">Once the claim requisition </w:t>
      </w:r>
      <w:r w:rsidR="00E6127E">
        <w:t>is</w:t>
      </w:r>
      <w:r>
        <w:t xml:space="preserve"> received and approved by NCGTC user, the claims will </w:t>
      </w:r>
      <w:r w:rsidR="0097157A">
        <w:t>be</w:t>
      </w:r>
      <w:r>
        <w:t xml:space="preserve"> calculated</w:t>
      </w:r>
      <w:r w:rsidR="00681A3D">
        <w:t>.</w:t>
      </w:r>
    </w:p>
    <w:p w14:paraId="50F18536" w14:textId="77777777" w:rsidR="006F46CE" w:rsidRDefault="006F46CE" w:rsidP="006F46CE">
      <w:pPr>
        <w:jc w:val="both"/>
      </w:pPr>
      <w:r>
        <w:t>Processing of the claims will entail following events:</w:t>
      </w:r>
    </w:p>
    <w:p w14:paraId="5C9054AA" w14:textId="42885522" w:rsidR="006F46CE" w:rsidRDefault="006F46CE" w:rsidP="006F46CE">
      <w:pPr>
        <w:pStyle w:val="ListParagraph"/>
        <w:numPr>
          <w:ilvl w:val="0"/>
          <w:numId w:val="4"/>
        </w:numPr>
        <w:jc w:val="both"/>
      </w:pPr>
      <w:r>
        <w:t>Calculation of claims as per scheme notification</w:t>
      </w:r>
    </w:p>
    <w:p w14:paraId="0336D478" w14:textId="349D7D18" w:rsidR="002B756D" w:rsidRDefault="002B756D" w:rsidP="006F46CE">
      <w:pPr>
        <w:pStyle w:val="ListParagraph"/>
        <w:numPr>
          <w:ilvl w:val="0"/>
          <w:numId w:val="4"/>
        </w:numPr>
        <w:jc w:val="both"/>
      </w:pPr>
      <w:r>
        <w:t>Calculation of CG Fe</w:t>
      </w:r>
      <w:r w:rsidR="00611783">
        <w:t>es refunded. Charge CG Fees until</w:t>
      </w:r>
      <w:r>
        <w:t xml:space="preserve"> claim lodgment date</w:t>
      </w:r>
      <w:r w:rsidR="00611783">
        <w:t>.</w:t>
      </w:r>
    </w:p>
    <w:p w14:paraId="0F4A9F2C" w14:textId="4D44149D" w:rsidR="006F46CE" w:rsidRDefault="006F46CE" w:rsidP="006F46CE">
      <w:pPr>
        <w:pStyle w:val="ListParagraph"/>
        <w:numPr>
          <w:ilvl w:val="0"/>
          <w:numId w:val="4"/>
        </w:numPr>
        <w:jc w:val="both"/>
      </w:pPr>
      <w:r>
        <w:t>Send to Approve</w:t>
      </w:r>
      <w:r w:rsidR="00307F14">
        <w:t xml:space="preserve"> or Reject</w:t>
      </w:r>
      <w:r>
        <w:t xml:space="preserve"> – by NCGTC Creator</w:t>
      </w:r>
    </w:p>
    <w:p w14:paraId="3CC91128" w14:textId="77777777" w:rsidR="006F46CE" w:rsidRDefault="006F46CE" w:rsidP="006F46CE">
      <w:pPr>
        <w:pStyle w:val="ListParagraph"/>
        <w:numPr>
          <w:ilvl w:val="0"/>
          <w:numId w:val="4"/>
        </w:numPr>
        <w:jc w:val="both"/>
      </w:pPr>
      <w:r>
        <w:t xml:space="preserve">Approving the claim by NCGTC approver </w:t>
      </w:r>
    </w:p>
    <w:p w14:paraId="08A411E3" w14:textId="77777777" w:rsidR="006F46CE" w:rsidRDefault="006F46CE" w:rsidP="006F46CE">
      <w:pPr>
        <w:pStyle w:val="ListParagraph"/>
        <w:numPr>
          <w:ilvl w:val="0"/>
          <w:numId w:val="4"/>
        </w:numPr>
        <w:jc w:val="both"/>
      </w:pPr>
      <w:r>
        <w:t>Rejecting the claim by NCGTC approver</w:t>
      </w:r>
    </w:p>
    <w:p w14:paraId="194EE997" w14:textId="77777777" w:rsidR="006F46CE" w:rsidRDefault="006F46CE" w:rsidP="006F46CE">
      <w:pPr>
        <w:pStyle w:val="ListParagraph"/>
        <w:numPr>
          <w:ilvl w:val="0"/>
          <w:numId w:val="4"/>
        </w:numPr>
        <w:jc w:val="both"/>
      </w:pPr>
      <w:r>
        <w:t>Settling the claim</w:t>
      </w:r>
    </w:p>
    <w:p w14:paraId="0363FB35" w14:textId="733C6A5E" w:rsidR="006F46CE" w:rsidRDefault="006F46CE" w:rsidP="006F46CE">
      <w:pPr>
        <w:jc w:val="both"/>
      </w:pPr>
      <w:r>
        <w:t>Each of above is explained below.</w:t>
      </w:r>
    </w:p>
    <w:p w14:paraId="48551B66" w14:textId="77777777" w:rsidR="00467308" w:rsidRDefault="00467308" w:rsidP="00467308">
      <w:pPr>
        <w:jc w:val="both"/>
      </w:pPr>
      <w:r>
        <w:rPr>
          <w:noProof/>
        </w:rPr>
        <mc:AlternateContent>
          <mc:Choice Requires="wps">
            <w:drawing>
              <wp:anchor distT="0" distB="0" distL="114300" distR="114300" simplePos="0" relativeHeight="251761664" behindDoc="0" locked="0" layoutInCell="1" allowOverlap="1" wp14:anchorId="2DE90783" wp14:editId="5FD20B26">
                <wp:simplePos x="0" y="0"/>
                <wp:positionH relativeFrom="column">
                  <wp:posOffset>2552700</wp:posOffset>
                </wp:positionH>
                <wp:positionV relativeFrom="paragraph">
                  <wp:posOffset>777240</wp:posOffset>
                </wp:positionV>
                <wp:extent cx="266700" cy="257175"/>
                <wp:effectExtent l="0" t="0" r="0" b="9525"/>
                <wp:wrapNone/>
                <wp:docPr id="4" name="Down Arrow 4"/>
                <wp:cNvGraphicFramePr/>
                <a:graphic xmlns:a="http://schemas.openxmlformats.org/drawingml/2006/main">
                  <a:graphicData uri="http://schemas.microsoft.com/office/word/2010/wordprocessingShape">
                    <wps:wsp>
                      <wps:cNvSpPr/>
                      <wps:spPr>
                        <a:xfrm>
                          <a:off x="0" y="0"/>
                          <a:ext cx="266700" cy="257175"/>
                        </a:xfrm>
                        <a:prstGeom prst="downArrow">
                          <a:avLst/>
                        </a:prstGeom>
                        <a:solidFill>
                          <a:schemeClr val="accent1">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122FA3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6" type="#_x0000_t67" style="position:absolute;margin-left:201pt;margin-top:61.2pt;width:21pt;height:20.2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" adj="10800" fillcolor="#9cc2e5 [1940]" stroked="f" strokeweight=".5pt"/>
            </w:pict>
          </mc:Fallback>
        </mc:AlternateContent>
      </w:r>
      <w:r>
        <w:rPr>
          <w:noProof/>
        </w:rPr>
        <w:drawing>
          <wp:inline distT="0" distB="0" distL="0" distR="0" wp14:anchorId="1802937D" wp14:editId="780CDAF4">
            <wp:extent cx="5381625" cy="733425"/>
            <wp:effectExtent l="0" t="0" r="0" b="95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0408F6EB" w14:textId="77777777" w:rsidR="00467308" w:rsidRDefault="00467308" w:rsidP="00467308">
      <w:pPr>
        <w:jc w:val="both"/>
      </w:pPr>
      <w:r>
        <w:rPr>
          <w:noProof/>
        </w:rPr>
        <mc:AlternateContent>
          <mc:Choice Requires="wps">
            <w:drawing>
              <wp:anchor distT="0" distB="0" distL="114300" distR="114300" simplePos="0" relativeHeight="251765760" behindDoc="0" locked="0" layoutInCell="1" allowOverlap="1" wp14:anchorId="0EBF0887" wp14:editId="51B6D0C0">
                <wp:simplePos x="0" y="0"/>
                <wp:positionH relativeFrom="column">
                  <wp:posOffset>1971675</wp:posOffset>
                </wp:positionH>
                <wp:positionV relativeFrom="paragraph">
                  <wp:posOffset>223520</wp:posOffset>
                </wp:positionV>
                <wp:extent cx="1419225" cy="590550"/>
                <wp:effectExtent l="0" t="0" r="9525" b="0"/>
                <wp:wrapNone/>
                <wp:docPr id="30" name="Rounded Rectangle 30"/>
                <wp:cNvGraphicFramePr/>
                <a:graphic xmlns:a="http://schemas.openxmlformats.org/drawingml/2006/main">
                  <a:graphicData uri="http://schemas.microsoft.com/office/word/2010/wordprocessingShape">
                    <wps:wsp>
                      <wps:cNvSpPr/>
                      <wps:spPr>
                        <a:xfrm>
                          <a:off x="0" y="0"/>
                          <a:ext cx="1419225" cy="59055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DB4574" w14:textId="77777777" w:rsidR="000413AA" w:rsidRPr="008B2B85" w:rsidRDefault="000413AA" w:rsidP="00467308">
                            <w:pPr>
                              <w:jc w:val="center"/>
                              <w:rPr>
                                <w:sz w:val="20"/>
                              </w:rPr>
                            </w:pPr>
                            <w:r>
                              <w:rPr>
                                <w:sz w:val="20"/>
                              </w:rPr>
                              <w:t>MLI Approves the Claim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BF0887" id="Rounded Rectangle 30" o:spid="_x0000_s1028" style="position:absolute;left:0;text-align:left;margin-left:155.25pt;margin-top:17.6pt;width:111.75pt;height:46.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" fillcolor="#5b9bd5 [3204]" stroked="f" strokeweight="1pt">
                <v:stroke joinstyle="miter"/>
                <v:textbox>
                  <w:txbxContent>
                    <w:p w14:paraId="22DB4574" w14:textId="77777777" w:rsidR="000413AA" w:rsidRPr="008B2B85" w:rsidRDefault="000413AA" w:rsidP="00467308">
                      <w:pPr>
                        <w:jc w:val="center"/>
                        <w:rPr>
                          <w:sz w:val="20"/>
                        </w:rPr>
                      </w:pPr>
                      <w:r>
                        <w:rPr>
                          <w:sz w:val="20"/>
                        </w:rPr>
                        <w:t>MLI Approves the Claim</w:t>
                      </w:r>
                    </w:p>
                  </w:txbxContent>
                </v:textbox>
              </v:roundrect>
            </w:pict>
          </mc:Fallback>
        </mc:AlternateContent>
      </w:r>
    </w:p>
    <w:p w14:paraId="66F54732" w14:textId="77777777" w:rsidR="00467308" w:rsidRDefault="00467308" w:rsidP="00467308">
      <w:pPr>
        <w:jc w:val="both"/>
      </w:pPr>
    </w:p>
    <w:p w14:paraId="6AB94159" w14:textId="77777777" w:rsidR="00467308" w:rsidRDefault="00467308" w:rsidP="00467308"/>
    <w:p w14:paraId="600CDAA8" w14:textId="77777777" w:rsidR="00467308" w:rsidRDefault="00467308" w:rsidP="00467308">
      <w:r>
        <w:rPr>
          <w:noProof/>
        </w:rPr>
        <mc:AlternateContent>
          <mc:Choice Requires="wps">
            <w:drawing>
              <wp:anchor distT="0" distB="0" distL="114300" distR="114300" simplePos="0" relativeHeight="251766784" behindDoc="0" locked="0" layoutInCell="1" allowOverlap="1" wp14:anchorId="6D7327F2" wp14:editId="75D052B7">
                <wp:simplePos x="0" y="0"/>
                <wp:positionH relativeFrom="column">
                  <wp:posOffset>2571750</wp:posOffset>
                </wp:positionH>
                <wp:positionV relativeFrom="paragraph">
                  <wp:posOffset>23495</wp:posOffset>
                </wp:positionV>
                <wp:extent cx="266700" cy="257175"/>
                <wp:effectExtent l="0" t="0" r="0" b="9525"/>
                <wp:wrapNone/>
                <wp:docPr id="33" name="Down Arrow 33"/>
                <wp:cNvGraphicFramePr/>
                <a:graphic xmlns:a="http://schemas.openxmlformats.org/drawingml/2006/main">
                  <a:graphicData uri="http://schemas.microsoft.com/office/word/2010/wordprocessingShape">
                    <wps:wsp>
                      <wps:cNvSpPr/>
                      <wps:spPr>
                        <a:xfrm>
                          <a:off x="0" y="0"/>
                          <a:ext cx="266700" cy="257175"/>
                        </a:xfrm>
                        <a:prstGeom prst="downArrow">
                          <a:avLst/>
                        </a:prstGeom>
                        <a:solidFill>
                          <a:schemeClr val="accent1">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AE2362" id="Down Arrow 33" o:spid="_x0000_s1026" type="#_x0000_t67" style="position:absolute;margin-left:202.5pt;margin-top:1.85pt;width:21pt;height:20.2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" adj="10800" fillcolor="#9cc2e5 [1940]" stroked="f" strokeweight=".5pt"/>
            </w:pict>
          </mc:Fallback>
        </mc:AlternateContent>
      </w:r>
    </w:p>
    <w:p w14:paraId="682D4B60" w14:textId="77777777" w:rsidR="00467308" w:rsidRDefault="00467308" w:rsidP="00467308">
      <w:r>
        <w:rPr>
          <w:noProof/>
        </w:rPr>
        <mc:AlternateContent>
          <mc:Choice Requires="wps">
            <w:drawing>
              <wp:anchor distT="0" distB="0" distL="114300" distR="114300" simplePos="0" relativeHeight="251760640" behindDoc="0" locked="0" layoutInCell="1" allowOverlap="1" wp14:anchorId="54023495" wp14:editId="73A82CF0">
                <wp:simplePos x="0" y="0"/>
                <wp:positionH relativeFrom="column">
                  <wp:posOffset>1685925</wp:posOffset>
                </wp:positionH>
                <wp:positionV relativeFrom="paragraph">
                  <wp:posOffset>52070</wp:posOffset>
                </wp:positionV>
                <wp:extent cx="2019300" cy="1057275"/>
                <wp:effectExtent l="0" t="0" r="0" b="9525"/>
                <wp:wrapNone/>
                <wp:docPr id="3" name="Flowchart: Decision 3"/>
                <wp:cNvGraphicFramePr/>
                <a:graphic xmlns:a="http://schemas.openxmlformats.org/drawingml/2006/main">
                  <a:graphicData uri="http://schemas.microsoft.com/office/word/2010/wordprocessingShape">
                    <wps:wsp>
                      <wps:cNvSpPr/>
                      <wps:spPr>
                        <a:xfrm>
                          <a:off x="0" y="0"/>
                          <a:ext cx="2019300" cy="1057275"/>
                        </a:xfrm>
                        <a:prstGeom prst="flowChartDecision">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DA069B" w14:textId="4979BA80" w:rsidR="000413AA" w:rsidRPr="00F472AB" w:rsidRDefault="000413AA" w:rsidP="002B19C5">
                            <w:pPr>
                              <w:pStyle w:val="NoSpacing"/>
                              <w:jc w:val="center"/>
                              <w:rPr>
                                <w:sz w:val="18"/>
                              </w:rPr>
                            </w:pPr>
                            <w:r w:rsidRPr="00F472AB">
                              <w:rPr>
                                <w:sz w:val="18"/>
                              </w:rPr>
                              <w:t>(NCGTC Creator)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023495" id="_x0000_t110" coordsize="21600,21600" o:spt="110" path="m10800,l,10800,10800,21600,21600,10800xe">
                <v:stroke joinstyle="miter"/>
                <v:path gradientshapeok="t" o:connecttype="rect" textboxrect="5400,5400,16200,16200"/>
              </v:shapetype>
              <v:shape id="Flowchart: Decision 3" o:spid="_x0000_s1029" type="#_x0000_t110" style="position:absolute;margin-left:132.75pt;margin-top:4.1pt;width:159pt;height:83.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" fillcolor="#5b9bd5 [3204]" stroked="f" strokeweight="1pt">
                <v:textbox>
                  <w:txbxContent>
                    <w:p w14:paraId="27DA069B" w14:textId="4979BA80" w:rsidR="000413AA" w:rsidRPr="00F472AB" w:rsidRDefault="000413AA" w:rsidP="002B19C5">
                      <w:pPr>
                        <w:pStyle w:val="NoSpacing"/>
                        <w:jc w:val="center"/>
                        <w:rPr>
                          <w:sz w:val="18"/>
                        </w:rPr>
                      </w:pPr>
                      <w:r w:rsidRPr="00F472AB">
                        <w:rPr>
                          <w:sz w:val="18"/>
                        </w:rPr>
                        <w:t>(NCGTC Creator)</w:t>
                      </w:r>
                    </w:p>
                  </w:txbxContent>
                </v:textbox>
              </v:shape>
            </w:pict>
          </mc:Fallback>
        </mc:AlternateContent>
      </w:r>
    </w:p>
    <w:p w14:paraId="2CB194BE" w14:textId="77777777" w:rsidR="00467308" w:rsidRDefault="00467308" w:rsidP="00467308"/>
    <w:p w14:paraId="33A401F5" w14:textId="77777777" w:rsidR="00467308" w:rsidRDefault="00467308" w:rsidP="00467308">
      <w:r w:rsidRPr="008B2B85">
        <w:rPr>
          <w:noProof/>
        </w:rPr>
        <mc:AlternateContent>
          <mc:Choice Requires="wps">
            <w:drawing>
              <wp:anchor distT="0" distB="0" distL="114300" distR="114300" simplePos="0" relativeHeight="251764736" behindDoc="0" locked="0" layoutInCell="1" allowOverlap="1" wp14:anchorId="15D0FA36" wp14:editId="0D1BA962">
                <wp:simplePos x="0" y="0"/>
                <wp:positionH relativeFrom="column">
                  <wp:posOffset>3648075</wp:posOffset>
                </wp:positionH>
                <wp:positionV relativeFrom="paragraph">
                  <wp:posOffset>5080</wp:posOffset>
                </wp:positionV>
                <wp:extent cx="876300" cy="485775"/>
                <wp:effectExtent l="0" t="0" r="76200" b="47625"/>
                <wp:wrapNone/>
                <wp:docPr id="9" name="Elbow Connector 9"/>
                <wp:cNvGraphicFramePr/>
                <a:graphic xmlns:a="http://schemas.openxmlformats.org/drawingml/2006/main">
                  <a:graphicData uri="http://schemas.microsoft.com/office/word/2010/wordprocessingShape">
                    <wps:wsp>
                      <wps:cNvCnPr/>
                      <wps:spPr>
                        <a:xfrm>
                          <a:off x="0" y="0"/>
                          <a:ext cx="876300" cy="485775"/>
                        </a:xfrm>
                        <a:prstGeom prst="bentConnector3">
                          <a:avLst>
                            <a:gd name="adj1" fmla="val 994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60314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26" type="#_x0000_t34" style="position:absolute;margin-left:287.25pt;margin-top:.4pt;width:69pt;height:38.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" adj="21484" strokecolor="#5b9bd5 [3204]" strokeweight=".5pt">
                <v:stroke endarrow="block"/>
              </v:shape>
            </w:pict>
          </mc:Fallback>
        </mc:AlternateContent>
      </w:r>
      <w:r>
        <w:rPr>
          <w:noProof/>
        </w:rPr>
        <mc:AlternateContent>
          <mc:Choice Requires="wps">
            <w:drawing>
              <wp:anchor distT="0" distB="0" distL="114300" distR="114300" simplePos="0" relativeHeight="251763712" behindDoc="0" locked="0" layoutInCell="1" allowOverlap="1" wp14:anchorId="793DDE2E" wp14:editId="558172C9">
                <wp:simplePos x="0" y="0"/>
                <wp:positionH relativeFrom="column">
                  <wp:posOffset>837565</wp:posOffset>
                </wp:positionH>
                <wp:positionV relativeFrom="paragraph">
                  <wp:posOffset>5080</wp:posOffset>
                </wp:positionV>
                <wp:extent cx="847725" cy="485775"/>
                <wp:effectExtent l="76200" t="0" r="9525" b="47625"/>
                <wp:wrapNone/>
                <wp:docPr id="7" name="Elbow Connector 7"/>
                <wp:cNvGraphicFramePr/>
                <a:graphic xmlns:a="http://schemas.openxmlformats.org/drawingml/2006/main">
                  <a:graphicData uri="http://schemas.microsoft.com/office/word/2010/wordprocessingShape">
                    <wps:wsp>
                      <wps:cNvCnPr/>
                      <wps:spPr>
                        <a:xfrm flipH="1">
                          <a:off x="0" y="0"/>
                          <a:ext cx="847725" cy="485775"/>
                        </a:xfrm>
                        <a:prstGeom prst="bentConnector3">
                          <a:avLst>
                            <a:gd name="adj1" fmla="val 994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2BE0CE" id="Elbow Connector 7" o:spid="_x0000_s1026" type="#_x0000_t34" style="position:absolute;margin-left:65.95pt;margin-top:.4pt;width:66.75pt;height:38.25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" adj="21484" strokecolor="#5b9bd5 [3204]" strokeweight=".5pt">
                <v:stroke endarrow="block"/>
              </v:shape>
            </w:pict>
          </mc:Fallback>
        </mc:AlternateContent>
      </w:r>
    </w:p>
    <w:p w14:paraId="35EBF20A" w14:textId="77777777" w:rsidR="00467308" w:rsidRDefault="00467308" w:rsidP="00467308">
      <w:r>
        <w:rPr>
          <w:noProof/>
        </w:rPr>
        <mc:AlternateContent>
          <mc:Choice Requires="wpg">
            <w:drawing>
              <wp:anchor distT="0" distB="0" distL="114300" distR="114300" simplePos="0" relativeHeight="251767808" behindDoc="0" locked="0" layoutInCell="1" allowOverlap="1" wp14:anchorId="621D6E65" wp14:editId="1E210FAE">
                <wp:simplePos x="0" y="0"/>
                <wp:positionH relativeFrom="column">
                  <wp:posOffset>2343150</wp:posOffset>
                </wp:positionH>
                <wp:positionV relativeFrom="paragraph">
                  <wp:posOffset>281305</wp:posOffset>
                </wp:positionV>
                <wp:extent cx="4333875" cy="2647950"/>
                <wp:effectExtent l="0" t="0" r="0" b="0"/>
                <wp:wrapNone/>
                <wp:docPr id="46" name="Group 46"/>
                <wp:cNvGraphicFramePr/>
                <a:graphic xmlns:a="http://schemas.openxmlformats.org/drawingml/2006/main">
                  <a:graphicData uri="http://schemas.microsoft.com/office/word/2010/wordprocessingGroup">
                    <wpg:wgp>
                      <wpg:cNvGrpSpPr/>
                      <wpg:grpSpPr>
                        <a:xfrm>
                          <a:off x="0" y="0"/>
                          <a:ext cx="4333875" cy="2647950"/>
                          <a:chOff x="0" y="0"/>
                          <a:chExt cx="4333875" cy="2647950"/>
                        </a:xfrm>
                      </wpg:grpSpPr>
                      <wps:wsp>
                        <wps:cNvPr id="36" name="Straight Arrow Connector 36"/>
                        <wps:cNvCnPr/>
                        <wps:spPr>
                          <a:xfrm flipV="1">
                            <a:off x="2838450" y="1457325"/>
                            <a:ext cx="1714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45" name="Group 45"/>
                        <wpg:cNvGrpSpPr/>
                        <wpg:grpSpPr>
                          <a:xfrm>
                            <a:off x="0" y="0"/>
                            <a:ext cx="4333875" cy="2647950"/>
                            <a:chOff x="0" y="0"/>
                            <a:chExt cx="4333875" cy="2647950"/>
                          </a:xfrm>
                        </wpg:grpSpPr>
                        <wps:wsp>
                          <wps:cNvPr id="8" name="Rounded Rectangle 8"/>
                          <wps:cNvSpPr/>
                          <wps:spPr>
                            <a:xfrm>
                              <a:off x="1400175" y="0"/>
                              <a:ext cx="1419225" cy="590550"/>
                            </a:xfrm>
                            <a:prstGeom prst="round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3C3375" w14:textId="77777777" w:rsidR="000413AA" w:rsidRPr="00F472AB" w:rsidRDefault="000413AA" w:rsidP="00467308">
                                <w:pPr>
                                  <w:jc w:val="center"/>
                                  <w:rPr>
                                    <w:sz w:val="18"/>
                                  </w:rPr>
                                </w:pPr>
                                <w:r w:rsidRPr="00F472AB">
                                  <w:rPr>
                                    <w:sz w:val="18"/>
                                  </w:rPr>
                                  <w:t>Send to Approve</w:t>
                                </w:r>
                              </w:p>
                              <w:p w14:paraId="0A8F16D4" w14:textId="77777777" w:rsidR="000413AA" w:rsidRPr="00F472AB" w:rsidRDefault="000413AA" w:rsidP="00467308">
                                <w:pPr>
                                  <w:jc w:val="center"/>
                                  <w:rPr>
                                    <w:sz w:val="18"/>
                                  </w:rPr>
                                </w:pPr>
                                <w:r w:rsidRPr="00F472AB">
                                  <w:rPr>
                                    <w:sz w:val="18"/>
                                  </w:rPr>
                                  <w:t>(By NCGTC Creator)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Down Arrow 13"/>
                          <wps:cNvSpPr/>
                          <wps:spPr>
                            <a:xfrm>
                              <a:off x="1990725" y="628650"/>
                              <a:ext cx="266700" cy="257175"/>
                            </a:xfrm>
                            <a:prstGeom prst="downArrow">
                              <a:avLst/>
                            </a:prstGeom>
                            <a:solidFill>
                              <a:schemeClr val="accent1">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3" name="Group 43"/>
                          <wpg:cNvGrpSpPr/>
                          <wpg:grpSpPr>
                            <a:xfrm>
                              <a:off x="0" y="933450"/>
                              <a:ext cx="4333875" cy="1714500"/>
                              <a:chOff x="0" y="0"/>
                              <a:chExt cx="4333875" cy="1714500"/>
                            </a:xfrm>
                          </wpg:grpSpPr>
                          <wps:wsp>
                            <wps:cNvPr id="16" name="Text Box 16"/>
                            <wps:cNvSpPr txBox="1"/>
                            <wps:spPr>
                              <a:xfrm>
                                <a:off x="1419225" y="9525"/>
                                <a:ext cx="238125" cy="276225"/>
                              </a:xfrm>
                              <a:prstGeom prst="rect">
                                <a:avLst/>
                              </a:prstGeom>
                              <a:solidFill>
                                <a:schemeClr val="lt1"/>
                              </a:solidFill>
                              <a:ln w="6350">
                                <a:noFill/>
                              </a:ln>
                            </wps:spPr>
                            <wps:txbx>
                              <w:txbxContent>
                                <w:p w14:paraId="2E6B784B" w14:textId="77777777" w:rsidR="000413AA" w:rsidRDefault="000413AA" w:rsidP="00467308">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2552700" y="0"/>
                                <a:ext cx="238125" cy="276225"/>
                              </a:xfrm>
                              <a:prstGeom prst="rect">
                                <a:avLst/>
                              </a:prstGeom>
                              <a:solidFill>
                                <a:schemeClr val="lt1"/>
                              </a:solidFill>
                              <a:ln w="6350">
                                <a:noFill/>
                              </a:ln>
                            </wps:spPr>
                            <wps:txbx>
                              <w:txbxContent>
                                <w:p w14:paraId="6BF28E57" w14:textId="77777777" w:rsidR="000413AA" w:rsidRDefault="000413AA" w:rsidP="00467308">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2" name="Group 42"/>
                            <wpg:cNvGrpSpPr/>
                            <wpg:grpSpPr>
                              <a:xfrm>
                                <a:off x="0" y="19050"/>
                                <a:ext cx="4333875" cy="1695450"/>
                                <a:chOff x="0" y="0"/>
                                <a:chExt cx="4333875" cy="1695450"/>
                              </a:xfrm>
                            </wpg:grpSpPr>
                            <wps:wsp>
                              <wps:cNvPr id="12" name="Flowchart: Decision 12"/>
                              <wps:cNvSpPr/>
                              <wps:spPr>
                                <a:xfrm>
                                  <a:off x="1390650" y="0"/>
                                  <a:ext cx="1466850" cy="1038225"/>
                                </a:xfrm>
                                <a:prstGeom prst="flowChartDecision">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4B892E" w14:textId="77777777" w:rsidR="000413AA" w:rsidRPr="008B2B85" w:rsidRDefault="000413AA" w:rsidP="00467308">
                                    <w:pPr>
                                      <w:jc w:val="center"/>
                                      <w:rPr>
                                        <w:sz w:val="18"/>
                                      </w:rPr>
                                    </w:pPr>
                                    <w:r>
                                      <w:rPr>
                                        <w:sz w:val="18"/>
                                      </w:rPr>
                                      <w:t>Claim Approval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0" y="1104900"/>
                                  <a:ext cx="1419225" cy="590550"/>
                                </a:xfrm>
                                <a:prstGeom prst="round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DA8101" w14:textId="77777777" w:rsidR="000413AA" w:rsidRPr="008B2B85" w:rsidRDefault="000413AA" w:rsidP="00467308">
                                    <w:pPr>
                                      <w:jc w:val="center"/>
                                      <w:rPr>
                                        <w:sz w:val="20"/>
                                      </w:rPr>
                                    </w:pPr>
                                    <w:r>
                                      <w:rPr>
                                        <w:sz w:val="20"/>
                                      </w:rPr>
                                      <w:t>Reject</w:t>
                                    </w:r>
                                    <w:r w:rsidRPr="008B2B85">
                                      <w:rPr>
                                        <w:sz w:val="20"/>
                                      </w:rPr>
                                      <w:t xml:space="preserve"> Claim</w:t>
                                    </w:r>
                                  </w:p>
                                  <w:p w14:paraId="4093CE4B" w14:textId="77777777" w:rsidR="000413AA" w:rsidRPr="008B2B85" w:rsidRDefault="000413AA" w:rsidP="00467308">
                                    <w:pPr>
                                      <w:jc w:val="center"/>
                                      <w:rPr>
                                        <w:sz w:val="20"/>
                                      </w:rPr>
                                    </w:pPr>
                                    <w:r w:rsidRPr="008B2B85">
                                      <w:rPr>
                                        <w:sz w:val="20"/>
                                      </w:rPr>
                                      <w:t xml:space="preserve">(By NCGTC </w:t>
                                    </w:r>
                                    <w:r>
                                      <w:rPr>
                                        <w:sz w:val="20"/>
                                      </w:rPr>
                                      <w:t>Approver</w:t>
                                    </w:r>
                                    <w:r w:rsidRPr="008B2B85">
                                      <w:rPr>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bow Connector 15"/>
                              <wps:cNvCnPr/>
                              <wps:spPr>
                                <a:xfrm flipH="1">
                                  <a:off x="704850" y="523875"/>
                                  <a:ext cx="847725" cy="485775"/>
                                </a:xfrm>
                                <a:prstGeom prst="bentConnector3">
                                  <a:avLst>
                                    <a:gd name="adj1" fmla="val 9946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Rounded Rectangle 17"/>
                              <wps:cNvSpPr/>
                              <wps:spPr>
                                <a:xfrm>
                                  <a:off x="3019425" y="314325"/>
                                  <a:ext cx="1152525" cy="542925"/>
                                </a:xfrm>
                                <a:prstGeom prst="round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5DDF4D" w14:textId="77777777" w:rsidR="000413AA" w:rsidRPr="00A75EB4" w:rsidRDefault="000413AA" w:rsidP="00467308">
                                    <w:pPr>
                                      <w:jc w:val="center"/>
                                      <w:rPr>
                                        <w:sz w:val="16"/>
                                      </w:rPr>
                                    </w:pPr>
                                    <w:r w:rsidRPr="00A75EB4">
                                      <w:rPr>
                                        <w:sz w:val="16"/>
                                      </w:rPr>
                                      <w:t>Approve Claim</w:t>
                                    </w:r>
                                  </w:p>
                                  <w:p w14:paraId="094C4E77" w14:textId="77777777" w:rsidR="000413AA" w:rsidRPr="00A75EB4" w:rsidRDefault="000413AA" w:rsidP="00467308">
                                    <w:pPr>
                                      <w:jc w:val="center"/>
                                      <w:rPr>
                                        <w:sz w:val="16"/>
                                      </w:rPr>
                                    </w:pPr>
                                    <w:r w:rsidRPr="00A75EB4">
                                      <w:rPr>
                                        <w:sz w:val="16"/>
                                      </w:rPr>
                                      <w:t>(By NCGTC Approver)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Down Arrow 23"/>
                              <wps:cNvSpPr/>
                              <wps:spPr>
                                <a:xfrm>
                                  <a:off x="3495675" y="942975"/>
                                  <a:ext cx="266700" cy="257175"/>
                                </a:xfrm>
                                <a:prstGeom prst="downArrow">
                                  <a:avLst/>
                                </a:prstGeom>
                                <a:solidFill>
                                  <a:schemeClr val="accent1">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2914650" y="1257300"/>
                                  <a:ext cx="1419225"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6AD544" w14:textId="77777777" w:rsidR="000413AA" w:rsidRPr="00A75EB4" w:rsidRDefault="000413AA" w:rsidP="00467308">
                                    <w:pPr>
                                      <w:jc w:val="center"/>
                                      <w:rPr>
                                        <w:sz w:val="20"/>
                                      </w:rPr>
                                    </w:pPr>
                                    <w:r>
                                      <w:rPr>
                                        <w:sz w:val="20"/>
                                      </w:rPr>
                                      <w:t xml:space="preserve">Claim Settlement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anchor>
            </w:drawing>
          </mc:Choice>
          <mc:Fallback>
            <w:pict>
              <v:group w14:anchorId="621D6E65" id="Group 46" o:spid="_x0000_s1030" style="position:absolute;margin-left:184.5pt;margin-top:22.15pt;width:341.25pt;height:208.5pt;z-index:251767808" coordsize="43338,26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">
                <v:shapetype id="_x0000_t32" coordsize="21600,21600" o:spt="32" o:oned="t" path="m,l21600,21600e" filled="f">
                  <v:path arrowok="t" fillok="f" o:connecttype="none"/>
                  <o:lock v:ext="edit" shapetype="t"/>
                </v:shapetype>
                <v:shape id="Straight Arrow Connector 36" o:spid="_x0000_s1031" type="#_x0000_t32" style="position:absolute;left:28384;top:14573;width:1715;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" strokecolor="#5b9bd5 [3204]" strokeweight=".5pt">
                  <v:stroke endarrow="block" joinstyle="miter"/>
                </v:shape>
                <v:group id="Group 45" o:spid="_x0000_s1032" style="position:absolute;width:43338;height:26479" coordsize="43338,26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oundrect id="Rounded Rectangle 8" o:spid="_x0000_s1033" style="position:absolute;left:14001;width:14193;height:5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" fillcolor="#8eaadb [1944]" stroked="f" strokeweight="1pt">
                    <v:stroke joinstyle="miter"/>
                    <v:textbox>
                      <w:txbxContent>
                        <w:p w14:paraId="723C3375" w14:textId="77777777" w:rsidR="000413AA" w:rsidRPr="00F472AB" w:rsidRDefault="000413AA" w:rsidP="00467308">
                          <w:pPr>
                            <w:jc w:val="center"/>
                            <w:rPr>
                              <w:sz w:val="18"/>
                            </w:rPr>
                          </w:pPr>
                          <w:r w:rsidRPr="00F472AB">
                            <w:rPr>
                              <w:sz w:val="18"/>
                            </w:rPr>
                            <w:t>Send to Approve</w:t>
                          </w:r>
                        </w:p>
                        <w:p w14:paraId="0A8F16D4" w14:textId="77777777" w:rsidR="000413AA" w:rsidRPr="00F472AB" w:rsidRDefault="000413AA" w:rsidP="00467308">
                          <w:pPr>
                            <w:jc w:val="center"/>
                            <w:rPr>
                              <w:sz w:val="18"/>
                            </w:rPr>
                          </w:pPr>
                          <w:r w:rsidRPr="00F472AB">
                            <w:rPr>
                              <w:sz w:val="18"/>
                            </w:rPr>
                            <w:t>(By NCGTC Creator)</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 o:spid="_x0000_s1034" type="#_x0000_t67" style="position:absolute;left:19907;top:6286;width:266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" adj="10800" fillcolor="#9cc2e5 [1940]" stroked="f" strokeweight=".5pt"/>
                  <v:group id="Group 43" o:spid="_x0000_s1035" style="position:absolute;top:9334;width:43338;height:17145" coordsize="43338,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Text Box 16" o:spid="_x0000_s1036" type="#_x0000_t202" style="position:absolute;left:14192;top:95;width:238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14:paraId="2E6B784B" w14:textId="77777777" w:rsidR="000413AA" w:rsidRDefault="000413AA" w:rsidP="00467308">
                            <w:r>
                              <w:t>N</w:t>
                            </w:r>
                          </w:p>
                        </w:txbxContent>
                      </v:textbox>
                    </v:shape>
                    <v:shape id="Text Box 19" o:spid="_x0000_s1037" type="#_x0000_t202" style="position:absolute;left:25527;width:238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6BF28E57" w14:textId="77777777" w:rsidR="000413AA" w:rsidRDefault="000413AA" w:rsidP="00467308">
                            <w:r>
                              <w:t>Y</w:t>
                            </w:r>
                          </w:p>
                        </w:txbxContent>
                      </v:textbox>
                    </v:shape>
                    <v:group id="Group 42" o:spid="_x0000_s1038" style="position:absolute;top:190;width:43338;height:16955" coordsize="43338,1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Flowchart: Decision 12" o:spid="_x0000_s1039" type="#_x0000_t110" style="position:absolute;left:13906;width:14669;height:10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" fillcolor="#5b9bd5 [3204]" stroked="f" strokeweight="1pt">
                        <v:textbox>
                          <w:txbxContent>
                            <w:p w14:paraId="534B892E" w14:textId="77777777" w:rsidR="000413AA" w:rsidRPr="008B2B85" w:rsidRDefault="000413AA" w:rsidP="00467308">
                              <w:pPr>
                                <w:jc w:val="center"/>
                                <w:rPr>
                                  <w:sz w:val="18"/>
                                </w:rPr>
                              </w:pPr>
                              <w:r>
                                <w:rPr>
                                  <w:sz w:val="18"/>
                                </w:rPr>
                                <w:t>Claim Approval</w:t>
                              </w:r>
                            </w:p>
                          </w:txbxContent>
                        </v:textbox>
                      </v:shape>
                      <v:roundrect id="Rounded Rectangle 14" o:spid="_x0000_s1040" style="position:absolute;top:11049;width:14192;height:5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" fillcolor="#8eaadb [1944]" stroked="f" strokeweight="1pt">
                        <v:stroke joinstyle="miter"/>
                        <v:textbox>
                          <w:txbxContent>
                            <w:p w14:paraId="13DA8101" w14:textId="77777777" w:rsidR="000413AA" w:rsidRPr="008B2B85" w:rsidRDefault="000413AA" w:rsidP="00467308">
                              <w:pPr>
                                <w:jc w:val="center"/>
                                <w:rPr>
                                  <w:sz w:val="20"/>
                                </w:rPr>
                              </w:pPr>
                              <w:r>
                                <w:rPr>
                                  <w:sz w:val="20"/>
                                </w:rPr>
                                <w:t>Reject</w:t>
                              </w:r>
                              <w:r w:rsidRPr="008B2B85">
                                <w:rPr>
                                  <w:sz w:val="20"/>
                                </w:rPr>
                                <w:t xml:space="preserve"> Claim</w:t>
                              </w:r>
                            </w:p>
                            <w:p w14:paraId="4093CE4B" w14:textId="77777777" w:rsidR="000413AA" w:rsidRPr="008B2B85" w:rsidRDefault="000413AA" w:rsidP="00467308">
                              <w:pPr>
                                <w:jc w:val="center"/>
                                <w:rPr>
                                  <w:sz w:val="20"/>
                                </w:rPr>
                              </w:pPr>
                              <w:r w:rsidRPr="008B2B85">
                                <w:rPr>
                                  <w:sz w:val="20"/>
                                </w:rPr>
                                <w:t xml:space="preserve">(By NCGTC </w:t>
                              </w:r>
                              <w:r>
                                <w:rPr>
                                  <w:sz w:val="20"/>
                                </w:rPr>
                                <w:t>Approver</w:t>
                              </w:r>
                              <w:r w:rsidRPr="008B2B85">
                                <w:rPr>
                                  <w:sz w:val="20"/>
                                </w:rPr>
                                <w:t>)</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41" type="#_x0000_t34" style="position:absolute;left:7048;top:5238;width:8477;height:485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" adj="21484" strokecolor="#5b9bd5 [3204]" strokeweight=".5pt">
                        <v:stroke endarrow="block"/>
                      </v:shape>
                      <v:roundrect id="Rounded Rectangle 17" o:spid="_x0000_s1042" style="position:absolute;left:30194;top:3143;width:11525;height:5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" fillcolor="#8eaadb [1944]" stroked="f" strokeweight="1pt">
                        <v:stroke joinstyle="miter"/>
                        <v:textbox>
                          <w:txbxContent>
                            <w:p w14:paraId="015DDF4D" w14:textId="77777777" w:rsidR="000413AA" w:rsidRPr="00A75EB4" w:rsidRDefault="000413AA" w:rsidP="00467308">
                              <w:pPr>
                                <w:jc w:val="center"/>
                                <w:rPr>
                                  <w:sz w:val="16"/>
                                </w:rPr>
                              </w:pPr>
                              <w:r w:rsidRPr="00A75EB4">
                                <w:rPr>
                                  <w:sz w:val="16"/>
                                </w:rPr>
                                <w:t>Approve Claim</w:t>
                              </w:r>
                            </w:p>
                            <w:p w14:paraId="094C4E77" w14:textId="77777777" w:rsidR="000413AA" w:rsidRPr="00A75EB4" w:rsidRDefault="000413AA" w:rsidP="00467308">
                              <w:pPr>
                                <w:jc w:val="center"/>
                                <w:rPr>
                                  <w:sz w:val="16"/>
                                </w:rPr>
                              </w:pPr>
                              <w:r w:rsidRPr="00A75EB4">
                                <w:rPr>
                                  <w:sz w:val="16"/>
                                </w:rPr>
                                <w:t>(By NCGTC Approver)</w:t>
                              </w:r>
                            </w:p>
                          </w:txbxContent>
                        </v:textbox>
                      </v:roundrect>
                      <v:shape id="Down Arrow 23" o:spid="_x0000_s1043" type="#_x0000_t67" style="position:absolute;left:34956;top:9429;width:266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" adj="10800" fillcolor="#9cc2e5 [1940]" stroked="f" strokeweight=".5pt"/>
                      <v:shape id="Text Box 34" o:spid="_x0000_s1044" type="#_x0000_t202" style="position:absolute;left:29146;top:12573;width:14192;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4F6AD544" w14:textId="77777777" w:rsidR="000413AA" w:rsidRPr="00A75EB4" w:rsidRDefault="000413AA" w:rsidP="00467308">
                              <w:pPr>
                                <w:jc w:val="center"/>
                                <w:rPr>
                                  <w:sz w:val="20"/>
                                </w:rPr>
                              </w:pPr>
                              <w:r>
                                <w:rPr>
                                  <w:sz w:val="20"/>
                                </w:rPr>
                                <w:t xml:space="preserve">Claim Settlement </w:t>
                              </w:r>
                            </w:p>
                          </w:txbxContent>
                        </v:textbox>
                      </v:shape>
                    </v:group>
                  </v:group>
                </v:group>
              </v:group>
            </w:pict>
          </mc:Fallback>
        </mc:AlternateContent>
      </w:r>
    </w:p>
    <w:p w14:paraId="37B141E6" w14:textId="77777777" w:rsidR="00467308" w:rsidRDefault="00467308" w:rsidP="00467308">
      <w:r>
        <w:rPr>
          <w:noProof/>
        </w:rPr>
        <mc:AlternateContent>
          <mc:Choice Requires="wps">
            <w:drawing>
              <wp:anchor distT="0" distB="0" distL="114300" distR="114300" simplePos="0" relativeHeight="251762688" behindDoc="0" locked="0" layoutInCell="1" allowOverlap="1" wp14:anchorId="75634AC4" wp14:editId="7D38491F">
                <wp:simplePos x="0" y="0"/>
                <wp:positionH relativeFrom="column">
                  <wp:posOffset>219075</wp:posOffset>
                </wp:positionH>
                <wp:positionV relativeFrom="paragraph">
                  <wp:posOffset>61595</wp:posOffset>
                </wp:positionV>
                <wp:extent cx="1419225" cy="590550"/>
                <wp:effectExtent l="0" t="0" r="9525" b="0"/>
                <wp:wrapNone/>
                <wp:docPr id="5" name="Rounded Rectangle 5"/>
                <wp:cNvGraphicFramePr/>
                <a:graphic xmlns:a="http://schemas.openxmlformats.org/drawingml/2006/main">
                  <a:graphicData uri="http://schemas.microsoft.com/office/word/2010/wordprocessingShape">
                    <wps:wsp>
                      <wps:cNvSpPr/>
                      <wps:spPr>
                        <a:xfrm>
                          <a:off x="0" y="0"/>
                          <a:ext cx="1419225" cy="590550"/>
                        </a:xfrm>
                        <a:prstGeom prst="round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847339" w14:textId="77777777" w:rsidR="000413AA" w:rsidRPr="008B2B85" w:rsidRDefault="000413AA" w:rsidP="00467308">
                            <w:pPr>
                              <w:jc w:val="center"/>
                              <w:rPr>
                                <w:sz w:val="20"/>
                              </w:rPr>
                            </w:pPr>
                            <w:r>
                              <w:rPr>
                                <w:sz w:val="20"/>
                              </w:rPr>
                              <w:t>Rejects the Claim</w:t>
                            </w:r>
                          </w:p>
                          <w:p w14:paraId="044527E1" w14:textId="77777777" w:rsidR="000413AA" w:rsidRPr="008B2B85" w:rsidRDefault="000413AA" w:rsidP="00467308">
                            <w:pPr>
                              <w:jc w:val="center"/>
                              <w:rPr>
                                <w:sz w:val="20"/>
                              </w:rPr>
                            </w:pPr>
                            <w:r w:rsidRPr="008B2B85">
                              <w:rPr>
                                <w:sz w:val="20"/>
                              </w:rPr>
                              <w:t>(By NCGTC Creator)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634AC4" id="Rounded Rectangle 5" o:spid="_x0000_s1045" style="position:absolute;margin-left:17.25pt;margin-top:4.85pt;width:111.75pt;height:46.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" fillcolor="#8eaadb [1944]" stroked="f" strokeweight="1pt">
                <v:stroke joinstyle="miter"/>
                <v:textbox>
                  <w:txbxContent>
                    <w:p w14:paraId="50847339" w14:textId="77777777" w:rsidR="000413AA" w:rsidRPr="008B2B85" w:rsidRDefault="000413AA" w:rsidP="00467308">
                      <w:pPr>
                        <w:jc w:val="center"/>
                        <w:rPr>
                          <w:sz w:val="20"/>
                        </w:rPr>
                      </w:pPr>
                      <w:r>
                        <w:rPr>
                          <w:sz w:val="20"/>
                        </w:rPr>
                        <w:t>Rejects the Claim</w:t>
                      </w:r>
                    </w:p>
                    <w:p w14:paraId="044527E1" w14:textId="77777777" w:rsidR="000413AA" w:rsidRPr="008B2B85" w:rsidRDefault="000413AA" w:rsidP="00467308">
                      <w:pPr>
                        <w:jc w:val="center"/>
                        <w:rPr>
                          <w:sz w:val="20"/>
                        </w:rPr>
                      </w:pPr>
                      <w:r w:rsidRPr="008B2B85">
                        <w:rPr>
                          <w:sz w:val="20"/>
                        </w:rPr>
                        <w:t>(By NCGTC Creator)</w:t>
                      </w:r>
                    </w:p>
                  </w:txbxContent>
                </v:textbox>
              </v:roundrect>
            </w:pict>
          </mc:Fallback>
        </mc:AlternateContent>
      </w:r>
    </w:p>
    <w:p w14:paraId="2639ED59" w14:textId="77777777" w:rsidR="00467308" w:rsidRDefault="00467308" w:rsidP="00467308"/>
    <w:p w14:paraId="17532C2D" w14:textId="77777777" w:rsidR="00467308" w:rsidRDefault="00467308" w:rsidP="00467308">
      <w:r>
        <w:rPr>
          <w:noProof/>
        </w:rPr>
        <mc:AlternateContent>
          <mc:Choice Requires="wps">
            <w:drawing>
              <wp:anchor distT="0" distB="0" distL="114300" distR="114300" simplePos="0" relativeHeight="251768832" behindDoc="0" locked="0" layoutInCell="1" allowOverlap="1" wp14:anchorId="735A1748" wp14:editId="623C0A15">
                <wp:simplePos x="0" y="0"/>
                <wp:positionH relativeFrom="column">
                  <wp:posOffset>876300</wp:posOffset>
                </wp:positionH>
                <wp:positionV relativeFrom="paragraph">
                  <wp:posOffset>100330</wp:posOffset>
                </wp:positionV>
                <wp:extent cx="0" cy="323850"/>
                <wp:effectExtent l="76200" t="0" r="76200" b="57150"/>
                <wp:wrapNone/>
                <wp:docPr id="39" name="Straight Arrow Connector 39"/>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8BF7F1" id="Straight Arrow Connector 39" o:spid="_x0000_s1026" type="#_x0000_t32" style="position:absolute;margin-left:69pt;margin-top:7.9pt;width:0;height:25.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" strokecolor="#5b9bd5 [3204]" strokeweight=".5pt">
                <v:stroke endarrow="block" joinstyle="miter"/>
              </v:shape>
            </w:pict>
          </mc:Fallback>
        </mc:AlternateContent>
      </w:r>
    </w:p>
    <w:p w14:paraId="6CD280B4" w14:textId="77777777" w:rsidR="00467308" w:rsidRDefault="00467308" w:rsidP="00467308">
      <w:r>
        <w:rPr>
          <w:noProof/>
        </w:rPr>
        <mc:AlternateContent>
          <mc:Choice Requires="wps">
            <w:drawing>
              <wp:anchor distT="0" distB="0" distL="114300" distR="114300" simplePos="0" relativeHeight="251769856" behindDoc="0" locked="0" layoutInCell="1" allowOverlap="1" wp14:anchorId="345BBB3F" wp14:editId="3E2B1DC7">
                <wp:simplePos x="0" y="0"/>
                <wp:positionH relativeFrom="column">
                  <wp:posOffset>-314325</wp:posOffset>
                </wp:positionH>
                <wp:positionV relativeFrom="paragraph">
                  <wp:posOffset>243840</wp:posOffset>
                </wp:positionV>
                <wp:extent cx="2371725" cy="54292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2371725" cy="5429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1791DE" w14:textId="1440248B" w:rsidR="000413AA" w:rsidRPr="00827EF1" w:rsidRDefault="000413AA" w:rsidP="00467308">
                            <w:pPr>
                              <w:pStyle w:val="NoSpacing"/>
                              <w:jc w:val="center"/>
                              <w:rPr>
                                <w:sz w:val="20"/>
                              </w:rPr>
                            </w:pPr>
                            <w:r w:rsidRPr="00827EF1">
                              <w:rPr>
                                <w:sz w:val="20"/>
                              </w:rPr>
                              <w:t xml:space="preserve">The </w:t>
                            </w:r>
                            <w:r>
                              <w:rPr>
                                <w:sz w:val="20"/>
                              </w:rPr>
                              <w:t>C</w:t>
                            </w:r>
                            <w:r w:rsidRPr="00827EF1">
                              <w:rPr>
                                <w:sz w:val="20"/>
                              </w:rPr>
                              <w:t>laim is rejected.</w:t>
                            </w:r>
                          </w:p>
                          <w:p w14:paraId="5F43D527" w14:textId="66ED50B0" w:rsidR="000413AA" w:rsidRPr="00827EF1" w:rsidRDefault="000413AA" w:rsidP="00467308">
                            <w:pPr>
                              <w:pStyle w:val="NoSpacing"/>
                              <w:jc w:val="center"/>
                              <w:rPr>
                                <w:sz w:val="20"/>
                              </w:rPr>
                            </w:pPr>
                            <w:r w:rsidRPr="00827EF1">
                              <w:rPr>
                                <w:sz w:val="20"/>
                              </w:rPr>
                              <w:t xml:space="preserve">MLI will need to rectify and </w:t>
                            </w:r>
                            <w:r>
                              <w:rPr>
                                <w:sz w:val="20"/>
                              </w:rPr>
                              <w:t>lodge</w:t>
                            </w:r>
                            <w:r w:rsidRPr="00827EF1">
                              <w:rPr>
                                <w:sz w:val="20"/>
                              </w:rPr>
                              <w:t xml:space="preserve"> a fresh claim</w:t>
                            </w:r>
                            <w:r>
                              <w:rPr>
                                <w:sz w:val="20"/>
                              </w:rPr>
                              <w:t xml:space="preserve"> for that 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BBB3F" id="Text Box 6" o:spid="_x0000_s1046" type="#_x0000_t202" style="position:absolute;margin-left:-24.75pt;margin-top:19.2pt;width:186.75pt;height:42.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" filled="f" stroked="f">
                <v:textbox>
                  <w:txbxContent>
                    <w:p w14:paraId="6C1791DE" w14:textId="1440248B" w:rsidR="000413AA" w:rsidRPr="00827EF1" w:rsidRDefault="000413AA" w:rsidP="00467308">
                      <w:pPr>
                        <w:pStyle w:val="NoSpacing"/>
                        <w:jc w:val="center"/>
                        <w:rPr>
                          <w:sz w:val="20"/>
                        </w:rPr>
                      </w:pPr>
                      <w:r w:rsidRPr="00827EF1">
                        <w:rPr>
                          <w:sz w:val="20"/>
                        </w:rPr>
                        <w:t xml:space="preserve">The </w:t>
                      </w:r>
                      <w:r>
                        <w:rPr>
                          <w:sz w:val="20"/>
                        </w:rPr>
                        <w:t>C</w:t>
                      </w:r>
                      <w:r w:rsidRPr="00827EF1">
                        <w:rPr>
                          <w:sz w:val="20"/>
                        </w:rPr>
                        <w:t>laim is rejected.</w:t>
                      </w:r>
                    </w:p>
                    <w:p w14:paraId="5F43D527" w14:textId="66ED50B0" w:rsidR="000413AA" w:rsidRPr="00827EF1" w:rsidRDefault="000413AA" w:rsidP="00467308">
                      <w:pPr>
                        <w:pStyle w:val="NoSpacing"/>
                        <w:jc w:val="center"/>
                        <w:rPr>
                          <w:sz w:val="20"/>
                        </w:rPr>
                      </w:pPr>
                      <w:r w:rsidRPr="00827EF1">
                        <w:rPr>
                          <w:sz w:val="20"/>
                        </w:rPr>
                        <w:t xml:space="preserve">MLI will need to rectify and </w:t>
                      </w:r>
                      <w:r>
                        <w:rPr>
                          <w:sz w:val="20"/>
                        </w:rPr>
                        <w:t>lodge</w:t>
                      </w:r>
                      <w:r w:rsidRPr="00827EF1">
                        <w:rPr>
                          <w:sz w:val="20"/>
                        </w:rPr>
                        <w:t xml:space="preserve"> a fresh claim</w:t>
                      </w:r>
                      <w:r>
                        <w:rPr>
                          <w:sz w:val="20"/>
                        </w:rPr>
                        <w:t xml:space="preserve"> for that Customer</w:t>
                      </w:r>
                    </w:p>
                  </w:txbxContent>
                </v:textbox>
              </v:shape>
            </w:pict>
          </mc:Fallback>
        </mc:AlternateContent>
      </w:r>
    </w:p>
    <w:p w14:paraId="62A068BB" w14:textId="77777777" w:rsidR="00467308" w:rsidRDefault="00467308" w:rsidP="00467308"/>
    <w:p w14:paraId="3EDECB24" w14:textId="77777777" w:rsidR="00467308" w:rsidRDefault="00467308" w:rsidP="00467308">
      <w:r>
        <w:rPr>
          <w:noProof/>
        </w:rPr>
        <mc:AlternateContent>
          <mc:Choice Requires="wps">
            <w:drawing>
              <wp:anchor distT="0" distB="0" distL="114300" distR="114300" simplePos="0" relativeHeight="251770880" behindDoc="0" locked="0" layoutInCell="1" allowOverlap="1" wp14:anchorId="1722367C" wp14:editId="1690E8B3">
                <wp:simplePos x="0" y="0"/>
                <wp:positionH relativeFrom="column">
                  <wp:posOffset>904875</wp:posOffset>
                </wp:positionH>
                <wp:positionV relativeFrom="paragraph">
                  <wp:posOffset>224790</wp:posOffset>
                </wp:positionV>
                <wp:extent cx="1428750" cy="704850"/>
                <wp:effectExtent l="76200" t="38100" r="19050" b="19050"/>
                <wp:wrapNone/>
                <wp:docPr id="10" name="Elbow Connector 10"/>
                <wp:cNvGraphicFramePr/>
                <a:graphic xmlns:a="http://schemas.openxmlformats.org/drawingml/2006/main">
                  <a:graphicData uri="http://schemas.microsoft.com/office/word/2010/wordprocessingShape">
                    <wps:wsp>
                      <wps:cNvCnPr/>
                      <wps:spPr>
                        <a:xfrm flipH="1" flipV="1">
                          <a:off x="0" y="0"/>
                          <a:ext cx="1428750" cy="704850"/>
                        </a:xfrm>
                        <a:prstGeom prst="bentConnector3">
                          <a:avLst>
                            <a:gd name="adj1" fmla="val 9999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AFE8D7" id="Elbow Connector 10" o:spid="_x0000_s1026" type="#_x0000_t34" style="position:absolute;margin-left:71.25pt;margin-top:17.7pt;width:112.5pt;height:55.5pt;flip:x y;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" adj="21600" strokecolor="#5b9bd5 [3204]" strokeweight=".5pt">
                <v:stroke endarrow="block"/>
              </v:shape>
            </w:pict>
          </mc:Fallback>
        </mc:AlternateContent>
      </w:r>
    </w:p>
    <w:p w14:paraId="0423EB90" w14:textId="77777777" w:rsidR="00467308" w:rsidRDefault="00467308" w:rsidP="00467308"/>
    <w:p w14:paraId="7110B1BA" w14:textId="77777777" w:rsidR="00467308" w:rsidRDefault="00467308" w:rsidP="00467308"/>
    <w:p w14:paraId="287F122D" w14:textId="77777777" w:rsidR="00467308" w:rsidRDefault="00467308" w:rsidP="00467308"/>
    <w:p w14:paraId="23AE0519" w14:textId="41491570" w:rsidR="008E224F" w:rsidRDefault="008E224F" w:rsidP="008E224F"/>
    <w:p w14:paraId="7F770EEC" w14:textId="3923860E" w:rsidR="006F46CE" w:rsidRPr="00631B9F" w:rsidRDefault="006F46CE" w:rsidP="006F46CE">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22" w:name="_Toc3801351"/>
      <w:r>
        <w:rPr>
          <w:rFonts w:ascii="Trebuchet MS" w:hAnsi="Trebuchet MS"/>
          <w:b/>
          <w:bCs/>
          <w:color w:val="000000" w:themeColor="text1"/>
          <w:szCs w:val="22"/>
        </w:rPr>
        <w:t>Approving the Claims</w:t>
      </w:r>
      <w:bookmarkEnd w:id="22"/>
      <w:r w:rsidRPr="00631B9F">
        <w:rPr>
          <w:rFonts w:ascii="Trebuchet MS" w:hAnsi="Trebuchet MS"/>
          <w:b/>
          <w:bCs/>
          <w:color w:val="000000" w:themeColor="text1"/>
          <w:szCs w:val="22"/>
        </w:rPr>
        <w:t xml:space="preserve"> </w:t>
      </w:r>
    </w:p>
    <w:p w14:paraId="15846CF9" w14:textId="77777777" w:rsidR="006F46CE" w:rsidRDefault="006F46CE" w:rsidP="006F46CE">
      <w:pPr>
        <w:jc w:val="both"/>
      </w:pPr>
      <w:r>
        <w:t xml:space="preserve">Once the claims are received at NCGTC User (approver), he can either ‘Approve’ or ‘Reject’ the claims. </w:t>
      </w:r>
    </w:p>
    <w:p w14:paraId="14553C0A" w14:textId="449B0323" w:rsidR="006F46CE" w:rsidRDefault="008E224F" w:rsidP="006F46CE">
      <w:pPr>
        <w:jc w:val="both"/>
      </w:pPr>
      <w:r>
        <w:t>Rejecting/</w:t>
      </w:r>
      <w:r w:rsidR="006F46CE">
        <w:t xml:space="preserve">Approving the claims will </w:t>
      </w:r>
      <w:r>
        <w:t xml:space="preserve">need </w:t>
      </w:r>
      <w:r w:rsidR="006F46CE">
        <w:t xml:space="preserve">reason/remarks. </w:t>
      </w:r>
    </w:p>
    <w:p w14:paraId="24ED0C39" w14:textId="27718A5B" w:rsidR="006F46CE" w:rsidRDefault="008E224F" w:rsidP="006F46CE">
      <w:pPr>
        <w:jc w:val="both"/>
      </w:pPr>
      <w:r>
        <w:t>NCGTC Approver can take claims for further processing from the ‘Approve’ State</w:t>
      </w:r>
      <w:r w:rsidR="006F46CE">
        <w:t xml:space="preserve"> by sending it for ‘Settle Claim’ (to NCGTC Creator).</w:t>
      </w:r>
    </w:p>
    <w:p w14:paraId="35871A51" w14:textId="3AF562A7" w:rsidR="008E224F" w:rsidRDefault="008E224F" w:rsidP="008E224F">
      <w:pPr>
        <w:jc w:val="both"/>
      </w:pPr>
      <w:r>
        <w:t xml:space="preserve">NCGTC Approver can also reject the claim, which will </w:t>
      </w:r>
      <w:r w:rsidR="00467308">
        <w:t>reject the claim file and claim calculation thereby making the MLI to re-upload fresh claim request.</w:t>
      </w:r>
    </w:p>
    <w:p w14:paraId="72D66E97" w14:textId="08F53DBE" w:rsidR="000E30FE" w:rsidRDefault="000E30FE" w:rsidP="008E224F">
      <w:pPr>
        <w:jc w:val="both"/>
      </w:pPr>
      <w:r>
        <w:t>Upon Approval of claim, an email notification to MLI stating that claim is approved and will be settled shortly. Email notification to Maker, Checker and Admin on their respective email.</w:t>
      </w:r>
    </w:p>
    <w:p w14:paraId="34FAB036" w14:textId="77777777" w:rsidR="006F46CE" w:rsidRDefault="006F46CE" w:rsidP="006F46CE">
      <w:pPr>
        <w:jc w:val="both"/>
      </w:pPr>
    </w:p>
    <w:p w14:paraId="40AD95FA" w14:textId="08BB79C4" w:rsidR="00267878" w:rsidRDefault="00267878" w:rsidP="006F46CE">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23" w:name="_Toc3801352"/>
      <w:r>
        <w:rPr>
          <w:rFonts w:ascii="Trebuchet MS" w:hAnsi="Trebuchet MS"/>
          <w:b/>
          <w:bCs/>
          <w:color w:val="000000" w:themeColor="text1"/>
          <w:szCs w:val="22"/>
        </w:rPr>
        <w:t>Refund of CG Fees Calculation</w:t>
      </w:r>
      <w:bookmarkEnd w:id="23"/>
    </w:p>
    <w:p w14:paraId="1B3B091B" w14:textId="4FE64D20" w:rsidR="00267878" w:rsidRDefault="00267878" w:rsidP="00267878">
      <w:r>
        <w:t xml:space="preserve">While calculating Claim amount, </w:t>
      </w:r>
      <w:r w:rsidR="00136F71">
        <w:t xml:space="preserve">system will calculate CG Fees amount to be refunded to MLI. Charge CG Fees </w:t>
      </w:r>
      <w:r w:rsidR="00252F8C">
        <w:t>until</w:t>
      </w:r>
      <w:r w:rsidR="00136F71">
        <w:t xml:space="preserve"> Claim lodgment date.</w:t>
      </w:r>
    </w:p>
    <w:p w14:paraId="7A27C1BD" w14:textId="1CD28C76" w:rsidR="00CD679E" w:rsidRDefault="00CD679E" w:rsidP="00CD679E">
      <w:pPr>
        <w:tabs>
          <w:tab w:val="left" w:pos="5385"/>
        </w:tabs>
      </w:pPr>
      <w:r>
        <w:t xml:space="preserve">Settle the </w:t>
      </w:r>
      <w:r w:rsidR="00136F71">
        <w:t>Refunded amount with Claim payout.</w:t>
      </w:r>
    </w:p>
    <w:p w14:paraId="54E5E87E" w14:textId="6811CA12" w:rsidR="00CD679E" w:rsidRDefault="004B284E" w:rsidP="00CD679E">
      <w:pPr>
        <w:tabs>
          <w:tab w:val="left" w:pos="5385"/>
        </w:tabs>
      </w:pPr>
      <w:r>
        <w:rPr>
          <w:noProof/>
        </w:rPr>
        <mc:AlternateContent>
          <mc:Choice Requires="wps">
            <w:drawing>
              <wp:inline distT="0" distB="0" distL="0" distR="0" wp14:anchorId="6E5DD388" wp14:editId="2088EB9D">
                <wp:extent cx="5757126" cy="1355834"/>
                <wp:effectExtent l="0" t="0" r="15240" b="15875"/>
                <wp:docPr id="21" name="Rectangle 21"/>
                <wp:cNvGraphicFramePr/>
                <a:graphic xmlns:a="http://schemas.openxmlformats.org/drawingml/2006/main">
                  <a:graphicData uri="http://schemas.microsoft.com/office/word/2010/wordprocessingShape">
                    <wps:wsp>
                      <wps:cNvSpPr/>
                      <wps:spPr>
                        <a:xfrm>
                          <a:off x="0" y="0"/>
                          <a:ext cx="5757126" cy="1355834"/>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07B30B" w14:textId="132C6520" w:rsidR="000413AA" w:rsidRDefault="000413AA" w:rsidP="004B284E">
                            <w:pPr>
                              <w:pStyle w:val="NoSpacing"/>
                              <w:numPr>
                                <w:ilvl w:val="0"/>
                                <w:numId w:val="31"/>
                              </w:numPr>
                            </w:pPr>
                            <w:r>
                              <w:t>Refund of Guarantee Fee on SBR = [</w:t>
                            </w:r>
                            <w:r w:rsidRPr="004B284E">
                              <w:t xml:space="preserve">Summation of Modified Sanction Loan Amount@ (Fund and Non Fund) for the given loan account </w:t>
                            </w:r>
                            <w:r>
                              <w:t>* ((Annual Guarantee Fee in Percent) / 4) * (No. of Quarter’s in current FY , excluding the current quarter during which claim is lodge]</w:t>
                            </w:r>
                          </w:p>
                          <w:p w14:paraId="0E6C88F0" w14:textId="77777777" w:rsidR="000413AA" w:rsidRDefault="000413AA" w:rsidP="004B284E">
                            <w:pPr>
                              <w:pStyle w:val="NoSpacing"/>
                              <w:numPr>
                                <w:ilvl w:val="0"/>
                                <w:numId w:val="31"/>
                              </w:numPr>
                            </w:pPr>
                            <w:r>
                              <w:t>Guarantee Fee for all Premiums = [(</w:t>
                            </w:r>
                            <w:r w:rsidRPr="00F60A5A">
                              <w:t>Risk Premium – NPA</w:t>
                            </w:r>
                            <w:r>
                              <w:t xml:space="preserve"> + </w:t>
                            </w:r>
                            <w:r w:rsidRPr="00F60A5A">
                              <w:t>Risk Premium – Claim</w:t>
                            </w:r>
                            <w:r>
                              <w:t xml:space="preserve">)] * Guarantee Fee on SBR </w:t>
                            </w:r>
                          </w:p>
                          <w:p w14:paraId="74CE0DCA" w14:textId="468562F3" w:rsidR="000413AA" w:rsidRDefault="000413AA" w:rsidP="004B284E">
                            <w:pPr>
                              <w:pStyle w:val="NoSpacing"/>
                              <w:numPr>
                                <w:ilvl w:val="0"/>
                                <w:numId w:val="31"/>
                              </w:numPr>
                            </w:pPr>
                            <w:r>
                              <w:t>Total CG Fees = Refund of Guarantee Fee on SBR + Guarantee Fee for all Premiums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E5DD388" id="Rectangle 21" o:spid="_x0000_s1047" style="width:453.3pt;height:10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" fillcolor="white [3201]" strokecolor="#70ad47 [3209]" strokeweight="1pt">
                <v:textbox>
                  <w:txbxContent>
                    <w:p w14:paraId="3C07B30B" w14:textId="132C6520" w:rsidR="000413AA" w:rsidRDefault="000413AA" w:rsidP="004B284E">
                      <w:pPr>
                        <w:pStyle w:val="NoSpacing"/>
                        <w:numPr>
                          <w:ilvl w:val="0"/>
                          <w:numId w:val="31"/>
                        </w:numPr>
                      </w:pPr>
                      <w:r>
                        <w:t>Refund of Guarantee Fee on SBR = [</w:t>
                      </w:r>
                      <w:r w:rsidRPr="004B284E">
                        <w:t xml:space="preserve">Summation of Modified Sanction Loan Amount@ (Fund and Non Fund) for the given loan account </w:t>
                      </w:r>
                      <w:r>
                        <w:t>* ((Annual Guarantee Fee in Percent) / 4) * (No. of Quarter’s in current FY , excluding the current quarter during which claim is lodge]</w:t>
                      </w:r>
                    </w:p>
                    <w:p w14:paraId="0E6C88F0" w14:textId="77777777" w:rsidR="000413AA" w:rsidRDefault="000413AA" w:rsidP="004B284E">
                      <w:pPr>
                        <w:pStyle w:val="NoSpacing"/>
                        <w:numPr>
                          <w:ilvl w:val="0"/>
                          <w:numId w:val="31"/>
                        </w:numPr>
                      </w:pPr>
                      <w:r>
                        <w:t>Guarantee Fee for all Premiums = [(</w:t>
                      </w:r>
                      <w:r w:rsidRPr="00F60A5A">
                        <w:t>Risk Premium – NPA</w:t>
                      </w:r>
                      <w:r>
                        <w:t xml:space="preserve"> + </w:t>
                      </w:r>
                      <w:r w:rsidRPr="00F60A5A">
                        <w:t>Risk Premium – Claim</w:t>
                      </w:r>
                      <w:r>
                        <w:t xml:space="preserve">)] * Guarantee Fee on SBR </w:t>
                      </w:r>
                    </w:p>
                    <w:p w14:paraId="74CE0DCA" w14:textId="468562F3" w:rsidR="000413AA" w:rsidRDefault="000413AA" w:rsidP="004B284E">
                      <w:pPr>
                        <w:pStyle w:val="NoSpacing"/>
                        <w:numPr>
                          <w:ilvl w:val="0"/>
                          <w:numId w:val="31"/>
                        </w:numPr>
                      </w:pPr>
                      <w:r>
                        <w:t>Total CG Fees = Refund of Guarantee Fee on SBR + Guarantee Fee for all Premiums</w:t>
                      </w:r>
                    </w:p>
                  </w:txbxContent>
                </v:textbox>
                <w10:anchorlock/>
              </v:rect>
            </w:pict>
          </mc:Fallback>
        </mc:AlternateContent>
      </w:r>
    </w:p>
    <w:p w14:paraId="4D42C513" w14:textId="2D5E9190" w:rsidR="00F7345A" w:rsidRDefault="00F7345A" w:rsidP="00CD679E">
      <w:pPr>
        <w:tabs>
          <w:tab w:val="left" w:pos="5385"/>
        </w:tabs>
      </w:pPr>
      <w:r>
        <w:t>Note: Tax calculation will be same as way we do it for CG Fees for New and Renewals.</w:t>
      </w:r>
    </w:p>
    <w:p w14:paraId="0786780E" w14:textId="77777777" w:rsidR="00F7345A" w:rsidRPr="00267878" w:rsidRDefault="00F7345A" w:rsidP="00CD679E">
      <w:pPr>
        <w:tabs>
          <w:tab w:val="left" w:pos="5385"/>
        </w:tabs>
      </w:pPr>
    </w:p>
    <w:p w14:paraId="1046E8BA" w14:textId="7581B5E7" w:rsidR="006F46CE" w:rsidRPr="00631B9F" w:rsidRDefault="006F46CE" w:rsidP="006F46CE">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24" w:name="_Toc3801353"/>
      <w:r>
        <w:rPr>
          <w:rFonts w:ascii="Trebuchet MS" w:hAnsi="Trebuchet MS"/>
          <w:b/>
          <w:bCs/>
          <w:color w:val="000000" w:themeColor="text1"/>
          <w:szCs w:val="22"/>
        </w:rPr>
        <w:t>Payment of Claim Payout to MLI (Claim Settlement)</w:t>
      </w:r>
      <w:bookmarkEnd w:id="24"/>
      <w:r w:rsidRPr="00631B9F">
        <w:rPr>
          <w:rFonts w:ascii="Trebuchet MS" w:hAnsi="Trebuchet MS"/>
          <w:b/>
          <w:bCs/>
          <w:color w:val="000000" w:themeColor="text1"/>
          <w:szCs w:val="22"/>
        </w:rPr>
        <w:t xml:space="preserve"> </w:t>
      </w:r>
    </w:p>
    <w:p w14:paraId="0B5AEAA2" w14:textId="77777777" w:rsidR="006F46CE" w:rsidRDefault="006F46CE" w:rsidP="006F46CE">
      <w:pPr>
        <w:jc w:val="both"/>
      </w:pPr>
      <w:r>
        <w:t xml:space="preserve">Once NCGTC Approver approves the claims, NCGTC Creator can settle the claims. Settling the claims in actual is a making the RTGS/NEFT pay out to MLI. The payout activity is out of SURGE scope boundary. </w:t>
      </w:r>
    </w:p>
    <w:p w14:paraId="39E81222" w14:textId="77777777" w:rsidR="006F46CE" w:rsidRDefault="006F46CE" w:rsidP="006F46CE">
      <w:pPr>
        <w:jc w:val="both"/>
      </w:pPr>
      <w:r>
        <w:t xml:space="preserve">However, as a part of the ‘settle claims’ functionality, NCGTC creator need to specify the RTGS/NEFT reference number and date of payout.  </w:t>
      </w:r>
    </w:p>
    <w:p w14:paraId="170C6E8E" w14:textId="77777777" w:rsidR="006F46CE" w:rsidRDefault="006F46CE" w:rsidP="006F46CE">
      <w:pPr>
        <w:jc w:val="both"/>
      </w:pPr>
      <w:r>
        <w:t>Refer the BRD – Payment Mechanism for further reference.</w:t>
      </w:r>
    </w:p>
    <w:p w14:paraId="52FA0D02" w14:textId="77777777" w:rsidR="006F46CE" w:rsidRDefault="006F46CE" w:rsidP="006F46CE">
      <w:pPr>
        <w:jc w:val="both"/>
      </w:pPr>
    </w:p>
    <w:p w14:paraId="5DD1F43F" w14:textId="77777777" w:rsidR="006F46CE" w:rsidRPr="00631B9F" w:rsidRDefault="006F46CE" w:rsidP="006F46CE">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25" w:name="_Toc3801354"/>
      <w:r>
        <w:rPr>
          <w:rFonts w:ascii="Trebuchet MS" w:hAnsi="Trebuchet MS"/>
          <w:b/>
          <w:bCs/>
          <w:color w:val="000000" w:themeColor="text1"/>
          <w:szCs w:val="22"/>
        </w:rPr>
        <w:t>Rejecting the Claims</w:t>
      </w:r>
      <w:bookmarkEnd w:id="25"/>
      <w:r w:rsidRPr="00631B9F">
        <w:rPr>
          <w:rFonts w:ascii="Trebuchet MS" w:hAnsi="Trebuchet MS"/>
          <w:b/>
          <w:bCs/>
          <w:color w:val="000000" w:themeColor="text1"/>
          <w:szCs w:val="22"/>
        </w:rPr>
        <w:t xml:space="preserve"> </w:t>
      </w:r>
    </w:p>
    <w:p w14:paraId="5A93EBA7" w14:textId="77777777" w:rsidR="006F46CE" w:rsidRDefault="006F46CE" w:rsidP="006F46CE">
      <w:pPr>
        <w:jc w:val="both"/>
      </w:pPr>
      <w:r>
        <w:t xml:space="preserve">NCGTC Approver may reject the claims. Along with the reason/remarks for rejections. </w:t>
      </w:r>
    </w:p>
    <w:p w14:paraId="77C44C8B" w14:textId="044FF701" w:rsidR="006F46CE" w:rsidRDefault="006F46CE" w:rsidP="006F46CE">
      <w:pPr>
        <w:jc w:val="both"/>
      </w:pPr>
      <w:r>
        <w:lastRenderedPageBreak/>
        <w:t xml:space="preserve">Rejecting claims </w:t>
      </w:r>
      <w:r w:rsidR="008E224F">
        <w:t>will bring the affected loan a/c or the CG in state before to claim state (i.e. NPA Guarantee in Force).</w:t>
      </w:r>
      <w:r w:rsidR="008E224F" w:rsidRPr="008E224F">
        <w:rPr>
          <w:i/>
        </w:rPr>
        <w:t xml:space="preserve"> Note that this does not have any change to the billing status, billed amount and flags related to billing.</w:t>
      </w:r>
      <w:r w:rsidR="00C67C0F">
        <w:t xml:space="preserve"> Rejection will allow MLI to put in the claim again.</w:t>
      </w:r>
    </w:p>
    <w:p w14:paraId="2C84BE4E" w14:textId="52BC6175" w:rsidR="006A0816" w:rsidRDefault="006A0816" w:rsidP="006A0816">
      <w:pPr>
        <w:jc w:val="both"/>
      </w:pPr>
      <w:r>
        <w:t>Upon Rejection of claim, an email notification to MLI stating the reason for claim rejection. Email notification to Maker, Checker and Admin on their respective email.</w:t>
      </w:r>
    </w:p>
    <w:p w14:paraId="0AC383C2" w14:textId="28E189A3" w:rsidR="00467308" w:rsidRDefault="00467308" w:rsidP="006F46CE">
      <w:pPr>
        <w:jc w:val="both"/>
      </w:pPr>
    </w:p>
    <w:p w14:paraId="6F6A0CA7" w14:textId="77777777" w:rsidR="006A0816" w:rsidRPr="00C67C0F" w:rsidRDefault="006A0816" w:rsidP="006F46CE">
      <w:pPr>
        <w:jc w:val="both"/>
      </w:pPr>
    </w:p>
    <w:p w14:paraId="673C2323" w14:textId="02A76846" w:rsidR="0010752E" w:rsidRDefault="0010752E" w:rsidP="0010752E">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26" w:name="_Toc3801355"/>
      <w:r>
        <w:rPr>
          <w:rFonts w:ascii="Trebuchet MS" w:hAnsi="Trebuchet MS"/>
          <w:b/>
          <w:bCs/>
          <w:color w:val="000000" w:themeColor="text1"/>
          <w:szCs w:val="22"/>
        </w:rPr>
        <w:t xml:space="preserve">Marking the CG as </w:t>
      </w:r>
      <w:bookmarkEnd w:id="19"/>
      <w:r w:rsidR="00FC28C6">
        <w:rPr>
          <w:rFonts w:ascii="Trebuchet MS" w:hAnsi="Trebuchet MS"/>
          <w:b/>
          <w:bCs/>
          <w:color w:val="000000" w:themeColor="text1"/>
          <w:szCs w:val="22"/>
        </w:rPr>
        <w:t>Claimed</w:t>
      </w:r>
      <w:bookmarkEnd w:id="26"/>
      <w:r>
        <w:rPr>
          <w:rFonts w:ascii="Trebuchet MS" w:hAnsi="Trebuchet MS"/>
          <w:b/>
          <w:bCs/>
          <w:color w:val="000000" w:themeColor="text1"/>
          <w:szCs w:val="22"/>
        </w:rPr>
        <w:t xml:space="preserve"> </w:t>
      </w:r>
    </w:p>
    <w:p w14:paraId="091CF327" w14:textId="78C0F628" w:rsidR="0010752E" w:rsidRDefault="0010752E" w:rsidP="00C25BCB">
      <w:pPr>
        <w:jc w:val="both"/>
      </w:pPr>
      <w:r>
        <w:t>Once the above eligibility checks are complete</w:t>
      </w:r>
      <w:r w:rsidR="00BD44DE">
        <w:t xml:space="preserve"> and NCGTC users approved the claim requisition file</w:t>
      </w:r>
      <w:r>
        <w:t xml:space="preserve">, system marks the CG record </w:t>
      </w:r>
      <w:r w:rsidR="00FC28C6">
        <w:t>as ‘claimed’. There by indicating that the claim for the specific CG is initiated and processed.</w:t>
      </w:r>
    </w:p>
    <w:p w14:paraId="6867F8F4" w14:textId="20966F59" w:rsidR="00E6127E" w:rsidRDefault="00E6127E" w:rsidP="00C25BCB">
      <w:pPr>
        <w:jc w:val="both"/>
      </w:pPr>
      <w:r>
        <w:rPr>
          <w:noProof/>
        </w:rPr>
        <mc:AlternateContent>
          <mc:Choice Requires="wps">
            <w:drawing>
              <wp:inline distT="0" distB="0" distL="0" distR="0" wp14:anchorId="463A5CF5" wp14:editId="0559CC98">
                <wp:extent cx="5908040" cy="504825"/>
                <wp:effectExtent l="0" t="0" r="16510" b="28575"/>
                <wp:docPr id="25" name="Rectangle 25"/>
                <wp:cNvGraphicFramePr/>
                <a:graphic xmlns:a="http://schemas.openxmlformats.org/drawingml/2006/main">
                  <a:graphicData uri="http://schemas.microsoft.com/office/word/2010/wordprocessingShape">
                    <wps:wsp>
                      <wps:cNvSpPr/>
                      <wps:spPr>
                        <a:xfrm>
                          <a:off x="0" y="0"/>
                          <a:ext cx="5908040" cy="50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177082" w14:textId="77777777" w:rsidR="000413AA" w:rsidRPr="00E6127E" w:rsidRDefault="000413AA" w:rsidP="00E6127E">
                            <w:pPr>
                              <w:jc w:val="center"/>
                            </w:pPr>
                            <w:r w:rsidRPr="00E6127E">
                              <w:rPr>
                                <w:rFonts w:asciiTheme="majorHAnsi" w:hAnsiTheme="majorHAnsi"/>
                                <w:b/>
                              </w:rPr>
                              <w:t>Important Note:</w:t>
                            </w:r>
                            <w:r w:rsidRPr="00E6127E">
                              <w:rPr>
                                <w:rFonts w:asciiTheme="majorHAnsi" w:hAnsiTheme="majorHAnsi"/>
                              </w:rPr>
                              <w:t xml:space="preserve"> </w:t>
                            </w:r>
                            <w:r w:rsidRPr="00E6127E">
                              <w:t>In case of this scheme, all the loan records having current status as 30020 will be marked for claim.</w:t>
                            </w:r>
                          </w:p>
                          <w:p w14:paraId="026785F3" w14:textId="638A51CE" w:rsidR="000413AA" w:rsidRDefault="000413AA" w:rsidP="00E6127E">
                            <w:pPr>
                              <w:jc w:val="both"/>
                              <w:rPr>
                                <w:rFonts w:asciiTheme="majorHAnsi" w:hAnsiTheme="majorHAnsi"/>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63A5CF5" id="Rectangle 25" o:spid="_x0000_s1048" style="width:465.2pt;height:3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" fillcolor="white [3201]" strokecolor="#70ad47 [3209]" strokeweight="1pt">
                <v:textbox>
                  <w:txbxContent>
                    <w:p w14:paraId="22177082" w14:textId="77777777" w:rsidR="000413AA" w:rsidRPr="00E6127E" w:rsidRDefault="000413AA" w:rsidP="00E6127E">
                      <w:pPr>
                        <w:jc w:val="center"/>
                      </w:pPr>
                      <w:r w:rsidRPr="00E6127E">
                        <w:rPr>
                          <w:rFonts w:asciiTheme="majorHAnsi" w:hAnsiTheme="majorHAnsi"/>
                          <w:b/>
                        </w:rPr>
                        <w:t>Important Note:</w:t>
                      </w:r>
                      <w:r w:rsidRPr="00E6127E">
                        <w:rPr>
                          <w:rFonts w:asciiTheme="majorHAnsi" w:hAnsiTheme="majorHAnsi"/>
                        </w:rPr>
                        <w:t xml:space="preserve"> </w:t>
                      </w:r>
                      <w:r w:rsidRPr="00E6127E">
                        <w:t>In case of this scheme, all the loan records having current status as 30020 will be marked for claim.</w:t>
                      </w:r>
                    </w:p>
                    <w:p w14:paraId="026785F3" w14:textId="638A51CE" w:rsidR="000413AA" w:rsidRDefault="000413AA" w:rsidP="00E6127E">
                      <w:pPr>
                        <w:jc w:val="both"/>
                        <w:rPr>
                          <w:rFonts w:asciiTheme="majorHAnsi" w:hAnsiTheme="majorHAnsi"/>
                          <w:b/>
                        </w:rPr>
                      </w:pPr>
                    </w:p>
                  </w:txbxContent>
                </v:textbox>
                <w10:anchorlock/>
              </v:rect>
            </w:pict>
          </mc:Fallback>
        </mc:AlternateContent>
      </w:r>
    </w:p>
    <w:p w14:paraId="2AE521D8" w14:textId="47DD8B88" w:rsidR="003D28F9" w:rsidRDefault="00935571" w:rsidP="00C25BCB">
      <w:pPr>
        <w:jc w:val="both"/>
      </w:pPr>
      <w:r>
        <w:t>I</w:t>
      </w:r>
      <w:r w:rsidR="003D28F9">
        <w:t xml:space="preserve">dentifying and marking the claims </w:t>
      </w:r>
      <w:r>
        <w:t xml:space="preserve">in SURGE </w:t>
      </w:r>
      <w:r w:rsidR="003D28F9">
        <w:t>is a two-way process:</w:t>
      </w:r>
    </w:p>
    <w:p w14:paraId="58EFD21F" w14:textId="5A194760" w:rsidR="003D28F9" w:rsidRDefault="00935571" w:rsidP="00C25BCB">
      <w:pPr>
        <w:pStyle w:val="ListParagraph"/>
        <w:numPr>
          <w:ilvl w:val="0"/>
          <w:numId w:val="4"/>
        </w:numPr>
        <w:jc w:val="both"/>
      </w:pPr>
      <w:r>
        <w:t>The respective CG in CG table is marked as ‘</w:t>
      </w:r>
      <w:r w:rsidR="003D28F9">
        <w:t>claim</w:t>
      </w:r>
      <w:r>
        <w:t xml:space="preserve">ed’ along with the claim lodged date. </w:t>
      </w:r>
      <w:r w:rsidRPr="00935571">
        <w:rPr>
          <w:i/>
        </w:rPr>
        <w:t>Claim lodged date is the date when MLI Approver approves the input claim file.</w:t>
      </w:r>
      <w:r>
        <w:rPr>
          <w:i/>
        </w:rPr>
        <w:t xml:space="preserve"> </w:t>
      </w:r>
      <w:r>
        <w:t>Refer section 1.2.</w:t>
      </w:r>
      <w:r w:rsidR="00E6127E">
        <w:t>7</w:t>
      </w:r>
      <w:r>
        <w:t>.1 below for more details.</w:t>
      </w:r>
    </w:p>
    <w:p w14:paraId="739EF436" w14:textId="7C31BC0A" w:rsidR="003D28F9" w:rsidRDefault="00935571" w:rsidP="00C25BCB">
      <w:pPr>
        <w:pStyle w:val="ListParagraph"/>
        <w:numPr>
          <w:ilvl w:val="0"/>
          <w:numId w:val="4"/>
        </w:numPr>
        <w:jc w:val="both"/>
      </w:pPr>
      <w:r>
        <w:t xml:space="preserve">An </w:t>
      </w:r>
      <w:r w:rsidR="003D28F9">
        <w:t xml:space="preserve">entry with relevant details </w:t>
      </w:r>
      <w:r>
        <w:t xml:space="preserve">is created in separate </w:t>
      </w:r>
      <w:r w:rsidR="003D28F9">
        <w:t>Claim tables</w:t>
      </w:r>
      <w:r>
        <w:t>. Refer section 1.2.</w:t>
      </w:r>
      <w:r w:rsidR="00E6127E">
        <w:t>7</w:t>
      </w:r>
      <w:r>
        <w:t>.2 below for more details.</w:t>
      </w:r>
    </w:p>
    <w:p w14:paraId="36A8C5D5" w14:textId="171AFB4A" w:rsidR="0010752E" w:rsidRPr="00631B9F" w:rsidRDefault="0010752E" w:rsidP="0010752E">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27" w:name="_Toc481258371"/>
      <w:bookmarkStart w:id="28" w:name="_Toc3801356"/>
      <w:r>
        <w:rPr>
          <w:rFonts w:ascii="Trebuchet MS" w:hAnsi="Trebuchet MS"/>
          <w:b/>
          <w:bCs/>
          <w:color w:val="000000" w:themeColor="text1"/>
          <w:szCs w:val="22"/>
        </w:rPr>
        <w:t xml:space="preserve">Marking the CG as </w:t>
      </w:r>
      <w:bookmarkEnd w:id="27"/>
      <w:r w:rsidR="00BD44DE">
        <w:rPr>
          <w:rFonts w:ascii="Trebuchet MS" w:hAnsi="Trebuchet MS"/>
          <w:b/>
          <w:bCs/>
          <w:color w:val="000000" w:themeColor="text1"/>
          <w:szCs w:val="22"/>
        </w:rPr>
        <w:t xml:space="preserve">Claimed in CG </w:t>
      </w:r>
      <w:r w:rsidR="004441AA">
        <w:rPr>
          <w:rFonts w:ascii="Trebuchet MS" w:hAnsi="Trebuchet MS"/>
          <w:b/>
          <w:bCs/>
          <w:color w:val="000000" w:themeColor="text1"/>
          <w:szCs w:val="22"/>
        </w:rPr>
        <w:t>Table</w:t>
      </w:r>
      <w:bookmarkEnd w:id="28"/>
      <w:r w:rsidRPr="00631B9F">
        <w:rPr>
          <w:rFonts w:ascii="Trebuchet MS" w:hAnsi="Trebuchet MS"/>
          <w:b/>
          <w:bCs/>
          <w:color w:val="000000" w:themeColor="text1"/>
          <w:szCs w:val="22"/>
        </w:rPr>
        <w:t xml:space="preserve"> </w:t>
      </w:r>
    </w:p>
    <w:p w14:paraId="011AD953" w14:textId="4D7F9B89" w:rsidR="00BD44DE" w:rsidRDefault="003D28F9" w:rsidP="0010752E">
      <w:pPr>
        <w:jc w:val="both"/>
      </w:pPr>
      <w:r>
        <w:t>On approval of the claim requisition file from MLI and from NCGTC, system will proceed to mark the CG record as ‘Claimed’</w:t>
      </w:r>
      <w:r w:rsidR="004441AA">
        <w:t xml:space="preserve"> as stated below:</w:t>
      </w:r>
    </w:p>
    <w:p w14:paraId="03BA4BBB" w14:textId="3B6CA344" w:rsidR="0010752E" w:rsidRDefault="0010752E" w:rsidP="0010752E">
      <w:pPr>
        <w:jc w:val="both"/>
      </w:pPr>
      <w:r>
        <w:t>SURGE inserts the following transaction with following values</w:t>
      </w:r>
      <w:r w:rsidR="004441AA">
        <w:t xml:space="preserve"> in CG table</w:t>
      </w:r>
      <w:r>
        <w:t>:</w:t>
      </w:r>
    </w:p>
    <w:p w14:paraId="1CF80620" w14:textId="6E953A44" w:rsidR="0010752E" w:rsidRDefault="0010752E" w:rsidP="00E72121">
      <w:pPr>
        <w:pStyle w:val="ListParagraph"/>
        <w:numPr>
          <w:ilvl w:val="0"/>
          <w:numId w:val="2"/>
        </w:numPr>
        <w:jc w:val="both"/>
      </w:pPr>
      <w:r>
        <w:t xml:space="preserve">File Type - </w:t>
      </w:r>
      <w:r w:rsidR="00E7574A">
        <w:t>4</w:t>
      </w:r>
    </w:p>
    <w:p w14:paraId="720FAE26" w14:textId="7C6E4A20" w:rsidR="0010752E" w:rsidRDefault="0010752E" w:rsidP="00E72121">
      <w:pPr>
        <w:pStyle w:val="ListParagraph"/>
        <w:numPr>
          <w:ilvl w:val="0"/>
          <w:numId w:val="2"/>
        </w:numPr>
        <w:jc w:val="both"/>
      </w:pPr>
      <w:r>
        <w:t>Transaction Mode – 12000</w:t>
      </w:r>
      <w:r w:rsidR="00862E8E">
        <w:t>1</w:t>
      </w:r>
      <w:r>
        <w:t xml:space="preserve"> (which indicates that this is a</w:t>
      </w:r>
      <w:r w:rsidR="00862E8E">
        <w:t xml:space="preserve"> batch </w:t>
      </w:r>
      <w:r>
        <w:t>transaction)</w:t>
      </w:r>
    </w:p>
    <w:p w14:paraId="77397E89" w14:textId="3425705C" w:rsidR="00FE0755" w:rsidRDefault="00FE0755" w:rsidP="00FE0755">
      <w:pPr>
        <w:pStyle w:val="ListParagraph"/>
        <w:numPr>
          <w:ilvl w:val="0"/>
          <w:numId w:val="2"/>
        </w:numPr>
        <w:jc w:val="both"/>
      </w:pPr>
      <w:r>
        <w:t>Customer Id – Customer Id selected for the search criteria</w:t>
      </w:r>
    </w:p>
    <w:p w14:paraId="21E2DB02" w14:textId="7888404C" w:rsidR="00E7574A" w:rsidRDefault="0010752E" w:rsidP="00E72121">
      <w:pPr>
        <w:pStyle w:val="ListParagraph"/>
        <w:numPr>
          <w:ilvl w:val="0"/>
          <w:numId w:val="2"/>
        </w:numPr>
        <w:jc w:val="both"/>
      </w:pPr>
      <w:r>
        <w:t xml:space="preserve">Loan A/c No. – </w:t>
      </w:r>
      <w:r w:rsidR="00E7574A">
        <w:t xml:space="preserve">Loan Account </w:t>
      </w:r>
      <w:r w:rsidR="00FE0755">
        <w:t>selected for the associated customer having current state as 30020</w:t>
      </w:r>
    </w:p>
    <w:p w14:paraId="6DA491F2" w14:textId="77777777" w:rsidR="0010752E" w:rsidRDefault="0010752E" w:rsidP="00E72121">
      <w:pPr>
        <w:pStyle w:val="ListParagraph"/>
        <w:numPr>
          <w:ilvl w:val="0"/>
          <w:numId w:val="2"/>
        </w:numPr>
        <w:jc w:val="both"/>
      </w:pPr>
      <w:r>
        <w:t>MLI ID - Same as the Original Master Record</w:t>
      </w:r>
    </w:p>
    <w:p w14:paraId="5D7FDB76" w14:textId="07C02F48" w:rsidR="0010752E" w:rsidRDefault="0010752E" w:rsidP="00E72121">
      <w:pPr>
        <w:pStyle w:val="ListParagraph"/>
        <w:numPr>
          <w:ilvl w:val="0"/>
          <w:numId w:val="2"/>
        </w:numPr>
        <w:jc w:val="both"/>
      </w:pPr>
      <w:r>
        <w:t>Schemes Id - Same as the Original Master Record</w:t>
      </w:r>
    </w:p>
    <w:p w14:paraId="795473E3" w14:textId="52E89004" w:rsidR="00E7574A" w:rsidRDefault="00E7574A" w:rsidP="00E72121">
      <w:pPr>
        <w:pStyle w:val="ListParagraph"/>
        <w:numPr>
          <w:ilvl w:val="0"/>
          <w:numId w:val="2"/>
        </w:numPr>
        <w:jc w:val="both"/>
      </w:pPr>
      <w:r>
        <w:t xml:space="preserve">CGPAN </w:t>
      </w:r>
      <w:r w:rsidR="00FE0755">
        <w:t>–</w:t>
      </w:r>
      <w:r>
        <w:t xml:space="preserve"> </w:t>
      </w:r>
      <w:r w:rsidR="00FE0755">
        <w:t>CGPAN selected for the search criteria</w:t>
      </w:r>
    </w:p>
    <w:p w14:paraId="0D132319" w14:textId="70503C93" w:rsidR="0010752E" w:rsidRPr="00F93103" w:rsidRDefault="0010752E" w:rsidP="00E72121">
      <w:pPr>
        <w:pStyle w:val="ListParagraph"/>
        <w:numPr>
          <w:ilvl w:val="0"/>
          <w:numId w:val="2"/>
        </w:numPr>
        <w:jc w:val="both"/>
      </w:pPr>
      <w:r w:rsidRPr="00F93103">
        <w:t xml:space="preserve">CG Current State – </w:t>
      </w:r>
      <w:r w:rsidR="00F93103" w:rsidRPr="00F93103">
        <w:t>30019</w:t>
      </w:r>
    </w:p>
    <w:p w14:paraId="323638C5" w14:textId="15A78805" w:rsidR="0010752E" w:rsidRPr="00F93103" w:rsidRDefault="0010752E" w:rsidP="00E72121">
      <w:pPr>
        <w:pStyle w:val="ListParagraph"/>
        <w:numPr>
          <w:ilvl w:val="0"/>
          <w:numId w:val="2"/>
        </w:numPr>
        <w:jc w:val="both"/>
      </w:pPr>
      <w:r w:rsidRPr="00F93103">
        <w:t xml:space="preserve">CG Previous State - </w:t>
      </w:r>
      <w:r w:rsidR="00F93103" w:rsidRPr="00F93103">
        <w:t>30020</w:t>
      </w:r>
    </w:p>
    <w:p w14:paraId="652CAA5E" w14:textId="77777777" w:rsidR="0010752E" w:rsidRDefault="0010752E" w:rsidP="00E72121">
      <w:pPr>
        <w:pStyle w:val="ListParagraph"/>
        <w:numPr>
          <w:ilvl w:val="0"/>
          <w:numId w:val="2"/>
        </w:numPr>
        <w:jc w:val="both"/>
      </w:pPr>
      <w:r>
        <w:t>IP Address – IP Address of the User</w:t>
      </w:r>
    </w:p>
    <w:p w14:paraId="7D90B8F4" w14:textId="77777777" w:rsidR="0010752E" w:rsidRDefault="0010752E" w:rsidP="00E72121">
      <w:pPr>
        <w:pStyle w:val="ListParagraph"/>
        <w:numPr>
          <w:ilvl w:val="0"/>
          <w:numId w:val="2"/>
        </w:numPr>
        <w:jc w:val="both"/>
      </w:pPr>
      <w:r>
        <w:t>Is Active Flag – Active</w:t>
      </w:r>
    </w:p>
    <w:p w14:paraId="34145C8E" w14:textId="37EBE0E3" w:rsidR="0010752E" w:rsidRDefault="0010752E" w:rsidP="00E72121">
      <w:pPr>
        <w:pStyle w:val="ListParagraph"/>
        <w:numPr>
          <w:ilvl w:val="0"/>
          <w:numId w:val="2"/>
        </w:numPr>
        <w:jc w:val="both"/>
      </w:pPr>
      <w:r>
        <w:t xml:space="preserve">Created By – </w:t>
      </w:r>
      <w:r w:rsidR="00F93103">
        <w:t>MLI</w:t>
      </w:r>
      <w:r>
        <w:t xml:space="preserve"> user id</w:t>
      </w:r>
    </w:p>
    <w:p w14:paraId="0C2F8D6E" w14:textId="68E5128B" w:rsidR="0010752E" w:rsidRDefault="0010752E" w:rsidP="00E72121">
      <w:pPr>
        <w:pStyle w:val="ListParagraph"/>
        <w:numPr>
          <w:ilvl w:val="0"/>
          <w:numId w:val="2"/>
        </w:numPr>
        <w:jc w:val="both"/>
      </w:pPr>
      <w:r>
        <w:t xml:space="preserve">Created Date – </w:t>
      </w:r>
      <w:r w:rsidR="00252F8C">
        <w:t>Date Time</w:t>
      </w:r>
      <w:r>
        <w:t xml:space="preserve"> of Record insertion</w:t>
      </w:r>
    </w:p>
    <w:p w14:paraId="154DB401" w14:textId="53931FA4" w:rsidR="00464678" w:rsidRPr="00464678" w:rsidRDefault="00252F8C" w:rsidP="00464678">
      <w:pPr>
        <w:jc w:val="both"/>
        <w:rPr>
          <w:b/>
        </w:rPr>
      </w:pPr>
      <w:r w:rsidRPr="00464678">
        <w:rPr>
          <w:b/>
        </w:rPr>
        <w:lastRenderedPageBreak/>
        <w:t>Note</w:t>
      </w:r>
      <w:r>
        <w:rPr>
          <w:b/>
        </w:rPr>
        <w:t>:</w:t>
      </w:r>
      <w:r w:rsidR="00464678" w:rsidRPr="00464678">
        <w:rPr>
          <w:b/>
        </w:rPr>
        <w:t xml:space="preserve"> that the above record </w:t>
      </w:r>
      <w:r w:rsidR="00464678">
        <w:rPr>
          <w:b/>
        </w:rPr>
        <w:t xml:space="preserve">is </w:t>
      </w:r>
      <w:r w:rsidR="00464678" w:rsidRPr="00464678">
        <w:rPr>
          <w:b/>
        </w:rPr>
        <w:t>inserted in the CG table for those loan a/c having status code as 30020 only.</w:t>
      </w:r>
    </w:p>
    <w:p w14:paraId="71185D0A" w14:textId="28BD1DF2" w:rsidR="0010752E" w:rsidRDefault="0010752E" w:rsidP="0010752E">
      <w:pPr>
        <w:rPr>
          <w:rFonts w:ascii="Trebuchet MS" w:eastAsia="Times New Roman" w:hAnsi="Trebuchet MS" w:cs="Arial"/>
          <w:b/>
          <w:bCs/>
          <w:iCs/>
          <w:color w:val="7F7F7F"/>
          <w:sz w:val="28"/>
          <w:szCs w:val="28"/>
        </w:rPr>
      </w:pPr>
    </w:p>
    <w:p w14:paraId="7A3285DB" w14:textId="0E1CFECE" w:rsidR="00D769B4" w:rsidRDefault="00D769B4" w:rsidP="0010752E">
      <w:pPr>
        <w:rPr>
          <w:rFonts w:ascii="Trebuchet MS" w:eastAsia="Times New Roman" w:hAnsi="Trebuchet MS" w:cs="Arial"/>
          <w:b/>
          <w:bCs/>
          <w:iCs/>
          <w:color w:val="7F7F7F"/>
          <w:sz w:val="28"/>
          <w:szCs w:val="28"/>
        </w:rPr>
      </w:pPr>
    </w:p>
    <w:p w14:paraId="0967E773" w14:textId="77777777" w:rsidR="00D769B4" w:rsidRDefault="00D769B4" w:rsidP="0010752E">
      <w:pPr>
        <w:rPr>
          <w:rFonts w:ascii="Trebuchet MS" w:eastAsia="Times New Roman" w:hAnsi="Trebuchet MS" w:cs="Arial"/>
          <w:b/>
          <w:bCs/>
          <w:iCs/>
          <w:color w:val="7F7F7F"/>
          <w:sz w:val="28"/>
          <w:szCs w:val="28"/>
        </w:rPr>
      </w:pPr>
    </w:p>
    <w:p w14:paraId="13402CA3" w14:textId="64CB0F07" w:rsidR="004F18BF" w:rsidRPr="00631B9F" w:rsidRDefault="004F18BF" w:rsidP="004F18BF">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29" w:name="_Toc3801357"/>
      <w:r>
        <w:rPr>
          <w:rFonts w:ascii="Trebuchet MS" w:hAnsi="Trebuchet MS"/>
          <w:b/>
          <w:bCs/>
          <w:color w:val="000000" w:themeColor="text1"/>
          <w:szCs w:val="22"/>
        </w:rPr>
        <w:t>Making entry in Claims Table</w:t>
      </w:r>
      <w:bookmarkEnd w:id="29"/>
      <w:r w:rsidRPr="00631B9F">
        <w:rPr>
          <w:rFonts w:ascii="Trebuchet MS" w:hAnsi="Trebuchet MS"/>
          <w:b/>
          <w:bCs/>
          <w:color w:val="000000" w:themeColor="text1"/>
          <w:szCs w:val="22"/>
        </w:rPr>
        <w:t xml:space="preserve"> </w:t>
      </w:r>
    </w:p>
    <w:p w14:paraId="755270D8" w14:textId="77777777" w:rsidR="004F18BF" w:rsidRDefault="004F18BF" w:rsidP="004F18BF">
      <w:pPr>
        <w:jc w:val="both"/>
      </w:pPr>
      <w:r>
        <w:t>After making an entry in CG table (if required), system will make an entry in claims table for:</w:t>
      </w:r>
    </w:p>
    <w:p w14:paraId="7C327DB4" w14:textId="3066BBC4" w:rsidR="00D03E53" w:rsidRDefault="00D03E53" w:rsidP="00E72121">
      <w:pPr>
        <w:pStyle w:val="ListParagraph"/>
        <w:numPr>
          <w:ilvl w:val="0"/>
          <w:numId w:val="4"/>
        </w:numPr>
        <w:jc w:val="both"/>
      </w:pPr>
      <w:r>
        <w:t>Claim Type</w:t>
      </w:r>
    </w:p>
    <w:p w14:paraId="589F5D74" w14:textId="4A6768F6" w:rsidR="007372C1" w:rsidRDefault="007372C1" w:rsidP="00E72121">
      <w:pPr>
        <w:pStyle w:val="ListParagraph"/>
        <w:numPr>
          <w:ilvl w:val="0"/>
          <w:numId w:val="4"/>
        </w:numPr>
        <w:jc w:val="both"/>
      </w:pPr>
      <w:r>
        <w:t>Customer Id</w:t>
      </w:r>
    </w:p>
    <w:p w14:paraId="27C0FDED" w14:textId="7111F2E0" w:rsidR="004F18BF" w:rsidRDefault="004F18BF" w:rsidP="00E72121">
      <w:pPr>
        <w:pStyle w:val="ListParagraph"/>
        <w:numPr>
          <w:ilvl w:val="0"/>
          <w:numId w:val="4"/>
        </w:numPr>
        <w:jc w:val="both"/>
      </w:pPr>
      <w:r>
        <w:t>Loan Account No.</w:t>
      </w:r>
    </w:p>
    <w:p w14:paraId="60F5D520" w14:textId="73B5C5D8" w:rsidR="004F18BF" w:rsidRDefault="004E1AD8" w:rsidP="00E72121">
      <w:pPr>
        <w:pStyle w:val="ListParagraph"/>
        <w:numPr>
          <w:ilvl w:val="0"/>
          <w:numId w:val="4"/>
        </w:numPr>
        <w:jc w:val="both"/>
      </w:pPr>
      <w:r>
        <w:t xml:space="preserve">Total Dues Amount </w:t>
      </w:r>
      <w:r w:rsidR="004F18BF">
        <w:t>as on date of NPA</w:t>
      </w:r>
    </w:p>
    <w:p w14:paraId="5BFAF6BA" w14:textId="77777777" w:rsidR="004F18BF" w:rsidRDefault="004F18BF" w:rsidP="00E72121">
      <w:pPr>
        <w:pStyle w:val="ListParagraph"/>
        <w:numPr>
          <w:ilvl w:val="0"/>
          <w:numId w:val="4"/>
        </w:numPr>
        <w:jc w:val="both"/>
      </w:pPr>
      <w:r w:rsidRPr="004F18BF">
        <w:t>Recoveries (if any) from the date of NPA till the date of lodgment of present claim</w:t>
      </w:r>
      <w:bookmarkStart w:id="30" w:name="_Toc481258374"/>
    </w:p>
    <w:p w14:paraId="40CA8146" w14:textId="3EE46FBE" w:rsidR="004F18BF" w:rsidRDefault="004F18BF" w:rsidP="004F18BF">
      <w:pPr>
        <w:jc w:val="both"/>
      </w:pPr>
      <w:r>
        <w:t>The above details are stored with respect to Batch Identification of the claims file.</w:t>
      </w:r>
    </w:p>
    <w:p w14:paraId="29122BCE" w14:textId="77777777" w:rsidR="002343A5" w:rsidRPr="00AC08C4" w:rsidRDefault="002343A5" w:rsidP="00C25BCB">
      <w:pPr>
        <w:jc w:val="both"/>
      </w:pPr>
    </w:p>
    <w:p w14:paraId="72D47AB8" w14:textId="0A384701" w:rsidR="007372C1" w:rsidRDefault="002343A5" w:rsidP="007372C1">
      <w:pPr>
        <w:rPr>
          <w:rFonts w:ascii="Trebuchet MS" w:hAnsi="Trebuchet MS"/>
          <w:b/>
          <w:bCs/>
          <w:color w:val="000000" w:themeColor="text1"/>
        </w:rPr>
      </w:pPr>
      <w:r>
        <w:rPr>
          <w:rFonts w:ascii="Trebuchet MS" w:hAnsi="Trebuchet MS"/>
          <w:b/>
          <w:bCs/>
          <w:color w:val="000000" w:themeColor="text1"/>
        </w:rPr>
        <w:br w:type="page"/>
      </w:r>
    </w:p>
    <w:p w14:paraId="61ACD7B2" w14:textId="51AABA31" w:rsidR="007372C1" w:rsidRPr="00631B9F" w:rsidRDefault="007372C1" w:rsidP="007372C1">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31" w:name="_Toc3801358"/>
      <w:r>
        <w:rPr>
          <w:rFonts w:ascii="Trebuchet MS" w:hAnsi="Trebuchet MS"/>
          <w:b/>
          <w:bCs/>
          <w:color w:val="000000" w:themeColor="text1"/>
          <w:szCs w:val="22"/>
        </w:rPr>
        <w:lastRenderedPageBreak/>
        <w:t>Cover Calculation</w:t>
      </w:r>
      <w:bookmarkEnd w:id="31"/>
    </w:p>
    <w:p w14:paraId="6CE1F0E7" w14:textId="5984F606" w:rsidR="00361610" w:rsidRDefault="00692ED5" w:rsidP="00692ED5">
      <w:pPr>
        <w:jc w:val="both"/>
      </w:pPr>
      <w:r>
        <w:t xml:space="preserve">The calculation for cover will be based on </w:t>
      </w:r>
      <w:r w:rsidR="005F21CF">
        <w:t>Amount in Default calculated based on Total dues as on date of NPA or Total dues as on Dat</w:t>
      </w:r>
      <w:r w:rsidR="006722C7">
        <w:t xml:space="preserve">e of Claims </w:t>
      </w:r>
      <w:r w:rsidR="00824578">
        <w:t>whichever</w:t>
      </w:r>
      <w:r w:rsidR="006722C7">
        <w:t xml:space="preserve"> is lower </w:t>
      </w:r>
      <w:r>
        <w:t>for the selected Customer Id</w:t>
      </w:r>
      <w:r w:rsidR="00824578">
        <w:t xml:space="preserve"> </w:t>
      </w:r>
      <w:r>
        <w:t>and along with ‘Guarantee Cover’ (%) configured in the ‘Scheme’ and it’s respective ‘Docket</w:t>
      </w:r>
      <w:r w:rsidR="00F659D6">
        <w:t xml:space="preserve">’ and the formulae is as below. </w:t>
      </w:r>
    </w:p>
    <w:p w14:paraId="4A8DBAB0" w14:textId="2C0C8424" w:rsidR="00C67584" w:rsidRDefault="00C67584" w:rsidP="00C67584">
      <w:pPr>
        <w:jc w:val="both"/>
      </w:pPr>
      <w:r>
        <w:t>CG cover to be calculated on amount in default.</w:t>
      </w:r>
    </w:p>
    <w:p w14:paraId="1864D5B8" w14:textId="55E1885A" w:rsidR="00692ED5" w:rsidRDefault="00F659D6" w:rsidP="00692ED5">
      <w:pPr>
        <w:jc w:val="both"/>
        <w:rPr>
          <w:i/>
        </w:rPr>
      </w:pPr>
      <w:r w:rsidRPr="00361610">
        <w:rPr>
          <w:b/>
          <w:i/>
        </w:rPr>
        <w:t>Note</w:t>
      </w:r>
      <w:r w:rsidR="00361610" w:rsidRPr="00361610">
        <w:rPr>
          <w:i/>
        </w:rPr>
        <w:t>:</w:t>
      </w:r>
      <w:r w:rsidRPr="00361610">
        <w:rPr>
          <w:i/>
        </w:rPr>
        <w:t xml:space="preserve"> for this scheme the cover calculations, is undertaken during claim settlement period, thus cover is calculated only </w:t>
      </w:r>
      <w:r w:rsidR="00824578">
        <w:rPr>
          <w:i/>
        </w:rPr>
        <w:t>on the details passed on in the claims file.</w:t>
      </w:r>
    </w:p>
    <w:p w14:paraId="286ADA5F" w14:textId="0EA6A0C2" w:rsidR="006722C7" w:rsidRDefault="006722C7" w:rsidP="00692ED5">
      <w:pPr>
        <w:jc w:val="both"/>
      </w:pPr>
      <w:r w:rsidRPr="00824578">
        <w:rPr>
          <w:b/>
        </w:rPr>
        <w:t>A1</w:t>
      </w:r>
      <w:r>
        <w:t xml:space="preserve"> – </w:t>
      </w:r>
      <w:r w:rsidRPr="006722C7">
        <w:t>Total dues (Principal O/s and Interest O/s) as on the date of NPA</w:t>
      </w:r>
      <w:r>
        <w:t>.</w:t>
      </w:r>
    </w:p>
    <w:p w14:paraId="65B26831" w14:textId="3DB719AE" w:rsidR="006722C7" w:rsidRDefault="006722C7" w:rsidP="00692ED5">
      <w:pPr>
        <w:jc w:val="both"/>
      </w:pPr>
      <w:r w:rsidRPr="00824578">
        <w:rPr>
          <w:b/>
        </w:rPr>
        <w:t>A2</w:t>
      </w:r>
      <w:r>
        <w:t xml:space="preserve"> - </w:t>
      </w:r>
      <w:r w:rsidRPr="006722C7">
        <w:t xml:space="preserve">Total dues (Principal O/s and Interest O/s) as on the date of </w:t>
      </w:r>
      <w:r>
        <w:t>claims.</w:t>
      </w:r>
    </w:p>
    <w:p w14:paraId="34610B6B" w14:textId="153EB2C4" w:rsidR="00824578" w:rsidRPr="006722C7" w:rsidRDefault="00824578" w:rsidP="00692ED5">
      <w:pPr>
        <w:jc w:val="both"/>
      </w:pPr>
      <w:r w:rsidRPr="00824578">
        <w:rPr>
          <w:b/>
        </w:rPr>
        <w:t>A3</w:t>
      </w:r>
      <w:r w:rsidR="00911EF5">
        <w:t xml:space="preserve"> – Amount in Default (A1 or A2</w:t>
      </w:r>
      <w:r>
        <w:t xml:space="preserve"> whichever is lower)</w:t>
      </w:r>
    </w:p>
    <w:p w14:paraId="6F67C1EB" w14:textId="77777777" w:rsidR="00692ED5" w:rsidRDefault="00692ED5" w:rsidP="00692ED5">
      <w:pPr>
        <w:ind w:left="720"/>
        <w:jc w:val="both"/>
      </w:pPr>
      <w:r>
        <w:rPr>
          <w:noProof/>
        </w:rPr>
        <mc:AlternateContent>
          <mc:Choice Requires="wps">
            <w:drawing>
              <wp:inline distT="0" distB="0" distL="0" distR="0" wp14:anchorId="4AC622D2" wp14:editId="610A93EC">
                <wp:extent cx="4819650" cy="1885950"/>
                <wp:effectExtent l="0" t="0" r="19050" b="19050"/>
                <wp:docPr id="27" name="Rectangle 27"/>
                <wp:cNvGraphicFramePr/>
                <a:graphic xmlns:a="http://schemas.openxmlformats.org/drawingml/2006/main">
                  <a:graphicData uri="http://schemas.microsoft.com/office/word/2010/wordprocessingShape">
                    <wps:wsp>
                      <wps:cNvSpPr/>
                      <wps:spPr>
                        <a:xfrm>
                          <a:off x="0" y="0"/>
                          <a:ext cx="4819650" cy="1885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224EF7" w14:textId="65B1B6E9" w:rsidR="000413AA" w:rsidRDefault="000413AA" w:rsidP="00692ED5">
                            <w:pPr>
                              <w:pStyle w:val="NoSpacing"/>
                            </w:pPr>
                            <w:r>
                              <w:t>In case, Summation of all the Amount in Default DOES NOT EXCEEDS 50Lakh, then:</w:t>
                            </w:r>
                          </w:p>
                          <w:p w14:paraId="283C57C3" w14:textId="0F5E8B54" w:rsidR="000413AA" w:rsidRDefault="000413AA" w:rsidP="00692ED5">
                            <w:pPr>
                              <w:pStyle w:val="NoSpacing"/>
                              <w:ind w:left="720"/>
                            </w:pPr>
                            <w:r>
                              <w:t xml:space="preserve">Guarantee Cover = </w:t>
                            </w:r>
                            <w:r w:rsidRPr="00824578">
                              <w:rPr>
                                <w:b/>
                              </w:rPr>
                              <w:t>A3</w:t>
                            </w:r>
                            <w:r>
                              <w:t xml:space="preserve"> * Guarantee Cover (%)</w:t>
                            </w:r>
                          </w:p>
                          <w:p w14:paraId="2DFF9B66" w14:textId="77777777" w:rsidR="000413AA" w:rsidRDefault="000413AA" w:rsidP="00692ED5">
                            <w:pPr>
                              <w:pStyle w:val="NoSpacing"/>
                            </w:pPr>
                          </w:p>
                          <w:p w14:paraId="6833D984" w14:textId="4E7F0243" w:rsidR="000413AA" w:rsidRDefault="000413AA" w:rsidP="001446CF">
                            <w:pPr>
                              <w:pStyle w:val="NoSpacing"/>
                            </w:pPr>
                            <w:r>
                              <w:t xml:space="preserve">In case, </w:t>
                            </w:r>
                            <w:r w:rsidRPr="00824578">
                              <w:rPr>
                                <w:b/>
                              </w:rPr>
                              <w:t>A3</w:t>
                            </w:r>
                            <w:r>
                              <w:t xml:space="preserve"> EXCEEDS 50Lakh, then:</w:t>
                            </w:r>
                          </w:p>
                          <w:p w14:paraId="1682732C" w14:textId="3793DF20" w:rsidR="000413AA" w:rsidRDefault="000413AA" w:rsidP="001446CF">
                            <w:pPr>
                              <w:pStyle w:val="NoSpacing"/>
                              <w:ind w:left="720"/>
                            </w:pPr>
                            <w:r>
                              <w:t>Guarantee Cover = [A3 UPTO 50Lacs * Guarantee Cover (%)] + [50% of (</w:t>
                            </w:r>
                            <w:r w:rsidRPr="00030A2F">
                              <w:rPr>
                                <w:b/>
                              </w:rPr>
                              <w:t>A3</w:t>
                            </w:r>
                            <w:r>
                              <w:t xml:space="preserve"> above 50Lacs BUT UPTO 1CR)]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AC622D2" id="Rectangle 27" o:spid="_x0000_s1049" style="width:379.5pt;height:14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" fillcolor="white [3201]" strokecolor="#70ad47 [3209]" strokeweight="1pt">
                <v:textbox>
                  <w:txbxContent>
                    <w:p w14:paraId="7D224EF7" w14:textId="65B1B6E9" w:rsidR="000413AA" w:rsidRDefault="000413AA" w:rsidP="00692ED5">
                      <w:pPr>
                        <w:pStyle w:val="NoSpacing"/>
                      </w:pPr>
                      <w:r>
                        <w:t>In case, Summation of all the Amount in Default DOES NOT EXCEEDS 50Lakh, then:</w:t>
                      </w:r>
                    </w:p>
                    <w:p w14:paraId="283C57C3" w14:textId="0F5E8B54" w:rsidR="000413AA" w:rsidRDefault="000413AA" w:rsidP="00692ED5">
                      <w:pPr>
                        <w:pStyle w:val="NoSpacing"/>
                        <w:ind w:left="720"/>
                      </w:pPr>
                      <w:r>
                        <w:t xml:space="preserve">Guarantee Cover = </w:t>
                      </w:r>
                      <w:r w:rsidRPr="00824578">
                        <w:rPr>
                          <w:b/>
                        </w:rPr>
                        <w:t>A3</w:t>
                      </w:r>
                      <w:r>
                        <w:t xml:space="preserve"> * Guarantee Cover (%)</w:t>
                      </w:r>
                    </w:p>
                    <w:p w14:paraId="2DFF9B66" w14:textId="77777777" w:rsidR="000413AA" w:rsidRDefault="000413AA" w:rsidP="00692ED5">
                      <w:pPr>
                        <w:pStyle w:val="NoSpacing"/>
                      </w:pPr>
                    </w:p>
                    <w:p w14:paraId="6833D984" w14:textId="4E7F0243" w:rsidR="000413AA" w:rsidRDefault="000413AA" w:rsidP="001446CF">
                      <w:pPr>
                        <w:pStyle w:val="NoSpacing"/>
                      </w:pPr>
                      <w:r>
                        <w:t xml:space="preserve">In case, </w:t>
                      </w:r>
                      <w:r w:rsidRPr="00824578">
                        <w:rPr>
                          <w:b/>
                        </w:rPr>
                        <w:t>A3</w:t>
                      </w:r>
                      <w:r>
                        <w:t xml:space="preserve"> EXCEEDS 50Lakh, then:</w:t>
                      </w:r>
                    </w:p>
                    <w:p w14:paraId="1682732C" w14:textId="3793DF20" w:rsidR="000413AA" w:rsidRDefault="000413AA" w:rsidP="001446CF">
                      <w:pPr>
                        <w:pStyle w:val="NoSpacing"/>
                        <w:ind w:left="720"/>
                      </w:pPr>
                      <w:r>
                        <w:t>Guarantee Cover = [A3 UPTO 50Lacs * Guarantee Cover (%)] + [50% of (</w:t>
                      </w:r>
                      <w:r w:rsidRPr="00030A2F">
                        <w:rPr>
                          <w:b/>
                        </w:rPr>
                        <w:t>A3</w:t>
                      </w:r>
                      <w:r>
                        <w:t xml:space="preserve"> above 50Lacs BUT UPTO 1CR)]</w:t>
                      </w:r>
                    </w:p>
                  </w:txbxContent>
                </v:textbox>
                <w10:anchorlock/>
              </v:rect>
            </w:pict>
          </mc:Fallback>
        </mc:AlternateContent>
      </w:r>
    </w:p>
    <w:p w14:paraId="7A87388C" w14:textId="77777777" w:rsidR="00692ED5" w:rsidRPr="00322622" w:rsidRDefault="00692ED5" w:rsidP="00692ED5">
      <w:pPr>
        <w:jc w:val="both"/>
        <w:rPr>
          <w:strike/>
        </w:rPr>
      </w:pPr>
    </w:p>
    <w:tbl>
      <w:tblPr>
        <w:tblStyle w:val="TableGrid"/>
        <w:tblW w:w="8455" w:type="dxa"/>
        <w:tblLook w:val="04A0" w:firstRow="1" w:lastRow="0" w:firstColumn="1" w:lastColumn="0" w:noHBand="0" w:noVBand="1"/>
      </w:tblPr>
      <w:tblGrid>
        <w:gridCol w:w="5160"/>
        <w:gridCol w:w="3295"/>
      </w:tblGrid>
      <w:tr w:rsidR="00692ED5" w:rsidRPr="002557C9" w14:paraId="2AD9D866" w14:textId="77777777" w:rsidTr="001E3AE1">
        <w:trPr>
          <w:trHeight w:val="235"/>
        </w:trPr>
        <w:tc>
          <w:tcPr>
            <w:tcW w:w="5160" w:type="dxa"/>
            <w:noWrap/>
            <w:hideMark/>
          </w:tcPr>
          <w:p w14:paraId="30914D85" w14:textId="7BCF04EA" w:rsidR="00692ED5" w:rsidRPr="002557C9" w:rsidRDefault="007B100C" w:rsidP="001446CF">
            <w:pPr>
              <w:rPr>
                <w:rFonts w:ascii="Calibri" w:eastAsia="Times New Roman" w:hAnsi="Calibri" w:cs="Times New Roman"/>
                <w:b/>
                <w:color w:val="000000"/>
                <w:sz w:val="20"/>
                <w:szCs w:val="20"/>
              </w:rPr>
            </w:pPr>
            <w:r w:rsidRPr="002557C9">
              <w:rPr>
                <w:rFonts w:ascii="Calibri" w:eastAsia="Times New Roman" w:hAnsi="Calibri" w:cs="Times New Roman"/>
                <w:b/>
                <w:color w:val="000000"/>
                <w:sz w:val="20"/>
                <w:szCs w:val="20"/>
              </w:rPr>
              <w:t>Standup India</w:t>
            </w:r>
            <w:r w:rsidR="00692ED5" w:rsidRPr="002557C9">
              <w:rPr>
                <w:rFonts w:ascii="Calibri" w:eastAsia="Times New Roman" w:hAnsi="Calibri" w:cs="Times New Roman"/>
                <w:b/>
                <w:color w:val="000000"/>
                <w:sz w:val="20"/>
                <w:szCs w:val="20"/>
              </w:rPr>
              <w:t xml:space="preserve"> Loan Scheme Parameters</w:t>
            </w:r>
          </w:p>
        </w:tc>
        <w:tc>
          <w:tcPr>
            <w:tcW w:w="3295" w:type="dxa"/>
            <w:noWrap/>
            <w:hideMark/>
          </w:tcPr>
          <w:p w14:paraId="5157A821" w14:textId="77777777" w:rsidR="00692ED5" w:rsidRPr="002557C9" w:rsidRDefault="00692ED5" w:rsidP="001446CF">
            <w:pPr>
              <w:rPr>
                <w:rFonts w:ascii="Calibri" w:eastAsia="Times New Roman" w:hAnsi="Calibri" w:cs="Times New Roman"/>
                <w:b/>
                <w:color w:val="000000"/>
                <w:sz w:val="20"/>
                <w:szCs w:val="20"/>
              </w:rPr>
            </w:pPr>
          </w:p>
        </w:tc>
      </w:tr>
      <w:tr w:rsidR="00692ED5" w:rsidRPr="002557C9" w14:paraId="2AD71B1D" w14:textId="77777777" w:rsidTr="001E3AE1">
        <w:trPr>
          <w:trHeight w:val="235"/>
        </w:trPr>
        <w:tc>
          <w:tcPr>
            <w:tcW w:w="5160" w:type="dxa"/>
            <w:hideMark/>
          </w:tcPr>
          <w:p w14:paraId="024F95CD" w14:textId="77777777" w:rsidR="00692ED5" w:rsidRPr="002557C9" w:rsidRDefault="00692ED5" w:rsidP="001446CF">
            <w:pPr>
              <w:ind w:firstLineChars="200" w:firstLine="400"/>
              <w:rPr>
                <w:rFonts w:ascii="Calibri" w:eastAsia="Times New Roman" w:hAnsi="Calibri" w:cs="Times New Roman"/>
                <w:color w:val="000000"/>
                <w:sz w:val="20"/>
                <w:szCs w:val="20"/>
              </w:rPr>
            </w:pPr>
            <w:r w:rsidRPr="002557C9">
              <w:rPr>
                <w:rFonts w:ascii="Calibri" w:eastAsia="Times New Roman" w:hAnsi="Calibri" w:cs="Times New Roman"/>
                <w:color w:val="000000"/>
                <w:sz w:val="20"/>
                <w:szCs w:val="20"/>
              </w:rPr>
              <w:t>Guarantee Cover (%)</w:t>
            </w:r>
          </w:p>
        </w:tc>
        <w:tc>
          <w:tcPr>
            <w:tcW w:w="3295" w:type="dxa"/>
            <w:hideMark/>
          </w:tcPr>
          <w:p w14:paraId="42329DA8" w14:textId="3E30734F" w:rsidR="00692ED5" w:rsidRPr="002557C9" w:rsidRDefault="00DC1E90" w:rsidP="001446CF">
            <w:pPr>
              <w:ind w:firstLineChars="200" w:firstLine="400"/>
              <w:rPr>
                <w:rFonts w:ascii="Calibri" w:eastAsia="Times New Roman" w:hAnsi="Calibri" w:cs="Times New Roman"/>
                <w:color w:val="000000"/>
                <w:sz w:val="20"/>
                <w:szCs w:val="20"/>
              </w:rPr>
            </w:pPr>
            <w:r w:rsidRPr="002557C9">
              <w:rPr>
                <w:rFonts w:ascii="Calibri" w:eastAsia="Times New Roman" w:hAnsi="Calibri" w:cs="Times New Roman"/>
                <w:color w:val="000000"/>
                <w:sz w:val="20"/>
                <w:szCs w:val="20"/>
              </w:rPr>
              <w:t>80</w:t>
            </w:r>
            <w:r w:rsidR="00692ED5" w:rsidRPr="002557C9">
              <w:rPr>
                <w:rFonts w:ascii="Calibri" w:eastAsia="Times New Roman" w:hAnsi="Calibri" w:cs="Times New Roman"/>
                <w:color w:val="000000"/>
                <w:sz w:val="20"/>
                <w:szCs w:val="20"/>
              </w:rPr>
              <w:t>%</w:t>
            </w:r>
          </w:p>
        </w:tc>
      </w:tr>
      <w:tr w:rsidR="00692ED5" w:rsidRPr="002557C9" w14:paraId="7B5E9877" w14:textId="77777777" w:rsidTr="001E3AE1">
        <w:trPr>
          <w:trHeight w:val="235"/>
        </w:trPr>
        <w:tc>
          <w:tcPr>
            <w:tcW w:w="5160" w:type="dxa"/>
          </w:tcPr>
          <w:p w14:paraId="4B6D5C5B" w14:textId="77777777" w:rsidR="00692ED5" w:rsidRPr="002557C9" w:rsidRDefault="00692ED5" w:rsidP="001446CF">
            <w:pPr>
              <w:ind w:firstLineChars="200" w:firstLine="400"/>
              <w:rPr>
                <w:rFonts w:ascii="Times New Roman" w:eastAsia="Times New Roman" w:hAnsi="Times New Roman" w:cs="Times New Roman"/>
                <w:color w:val="000000"/>
                <w:sz w:val="20"/>
                <w:szCs w:val="20"/>
              </w:rPr>
            </w:pPr>
            <w:r w:rsidRPr="002557C9">
              <w:rPr>
                <w:rFonts w:ascii="Calibri" w:eastAsia="Times New Roman" w:hAnsi="Calibri" w:cs="Times New Roman"/>
                <w:color w:val="000000"/>
                <w:sz w:val="20"/>
                <w:szCs w:val="20"/>
              </w:rPr>
              <w:t>Maximum Limit to Guarantee Issuance Allowed (INR)</w:t>
            </w:r>
          </w:p>
        </w:tc>
        <w:tc>
          <w:tcPr>
            <w:tcW w:w="3295" w:type="dxa"/>
          </w:tcPr>
          <w:p w14:paraId="3D7CE4B4" w14:textId="00375B8F" w:rsidR="00692ED5" w:rsidRPr="002557C9" w:rsidRDefault="002B019F" w:rsidP="002B019F">
            <w:pPr>
              <w:ind w:firstLineChars="200" w:firstLine="400"/>
              <w:rPr>
                <w:rFonts w:ascii="Calibri" w:eastAsia="Times New Roman" w:hAnsi="Calibri" w:cs="Times New Roman"/>
                <w:color w:val="000000"/>
                <w:sz w:val="20"/>
                <w:szCs w:val="20"/>
              </w:rPr>
            </w:pPr>
            <w:r w:rsidRPr="002557C9">
              <w:rPr>
                <w:rFonts w:ascii="Calibri" w:eastAsia="Times New Roman" w:hAnsi="Calibri" w:cs="Times New Roman"/>
                <w:color w:val="000000"/>
                <w:sz w:val="20"/>
                <w:szCs w:val="20"/>
              </w:rPr>
              <w:t>1,00,0</w:t>
            </w:r>
            <w:r w:rsidR="00692ED5" w:rsidRPr="002557C9">
              <w:rPr>
                <w:rFonts w:ascii="Calibri" w:eastAsia="Times New Roman" w:hAnsi="Calibri" w:cs="Times New Roman"/>
                <w:color w:val="000000"/>
                <w:sz w:val="20"/>
                <w:szCs w:val="20"/>
              </w:rPr>
              <w:t>0</w:t>
            </w:r>
            <w:r w:rsidRPr="002557C9">
              <w:rPr>
                <w:rFonts w:ascii="Calibri" w:eastAsia="Times New Roman" w:hAnsi="Calibri" w:cs="Times New Roman"/>
                <w:color w:val="000000"/>
                <w:sz w:val="20"/>
                <w:szCs w:val="20"/>
              </w:rPr>
              <w:t>,</w:t>
            </w:r>
            <w:r w:rsidR="00692ED5" w:rsidRPr="002557C9">
              <w:rPr>
                <w:rFonts w:ascii="Calibri" w:eastAsia="Times New Roman" w:hAnsi="Calibri" w:cs="Times New Roman"/>
                <w:color w:val="000000"/>
                <w:sz w:val="20"/>
                <w:szCs w:val="20"/>
              </w:rPr>
              <w:t>00</w:t>
            </w:r>
            <w:r w:rsidRPr="002557C9">
              <w:rPr>
                <w:rFonts w:ascii="Calibri" w:eastAsia="Times New Roman" w:hAnsi="Calibri" w:cs="Times New Roman"/>
                <w:color w:val="000000"/>
                <w:sz w:val="20"/>
                <w:szCs w:val="20"/>
              </w:rPr>
              <w:t>0</w:t>
            </w:r>
            <w:r w:rsidR="00692ED5" w:rsidRPr="002557C9">
              <w:rPr>
                <w:rFonts w:ascii="Calibri" w:eastAsia="Times New Roman" w:hAnsi="Calibri" w:cs="Times New Roman"/>
                <w:color w:val="000000"/>
                <w:sz w:val="20"/>
                <w:szCs w:val="20"/>
              </w:rPr>
              <w:t>.0</w:t>
            </w:r>
            <w:r w:rsidRPr="002557C9">
              <w:rPr>
                <w:rFonts w:ascii="Calibri" w:eastAsia="Times New Roman" w:hAnsi="Calibri" w:cs="Times New Roman"/>
                <w:color w:val="000000"/>
                <w:sz w:val="20"/>
                <w:szCs w:val="20"/>
              </w:rPr>
              <w:t>0</w:t>
            </w:r>
          </w:p>
        </w:tc>
      </w:tr>
      <w:tr w:rsidR="00692ED5" w:rsidRPr="002557C9" w14:paraId="4196BFC1" w14:textId="77777777" w:rsidTr="001E3AE1">
        <w:trPr>
          <w:trHeight w:val="235"/>
        </w:trPr>
        <w:tc>
          <w:tcPr>
            <w:tcW w:w="5160" w:type="dxa"/>
          </w:tcPr>
          <w:p w14:paraId="770C0D94" w14:textId="77777777" w:rsidR="00692ED5" w:rsidRPr="002557C9" w:rsidRDefault="00692ED5" w:rsidP="001446CF">
            <w:pPr>
              <w:ind w:firstLineChars="200" w:firstLine="400"/>
              <w:rPr>
                <w:rFonts w:ascii="Times New Roman" w:eastAsia="Times New Roman" w:hAnsi="Times New Roman" w:cs="Times New Roman"/>
                <w:color w:val="000000"/>
                <w:sz w:val="20"/>
                <w:szCs w:val="20"/>
              </w:rPr>
            </w:pPr>
            <w:r w:rsidRPr="002557C9">
              <w:rPr>
                <w:rFonts w:ascii="Calibri" w:eastAsia="Times New Roman" w:hAnsi="Calibri" w:cs="Times New Roman"/>
                <w:color w:val="000000"/>
                <w:sz w:val="20"/>
                <w:szCs w:val="20"/>
              </w:rPr>
              <w:t>Minimum Limit to Guarantee Issuance Allowed (INR)</w:t>
            </w:r>
          </w:p>
        </w:tc>
        <w:tc>
          <w:tcPr>
            <w:tcW w:w="3295" w:type="dxa"/>
          </w:tcPr>
          <w:p w14:paraId="2471ECD0" w14:textId="54032B5C" w:rsidR="00692ED5" w:rsidRPr="002557C9" w:rsidRDefault="002B019F" w:rsidP="001446CF">
            <w:pPr>
              <w:ind w:firstLineChars="200" w:firstLine="400"/>
              <w:rPr>
                <w:rFonts w:ascii="Calibri" w:eastAsia="Times New Roman" w:hAnsi="Calibri" w:cs="Times New Roman"/>
                <w:color w:val="000000"/>
                <w:sz w:val="20"/>
                <w:szCs w:val="20"/>
              </w:rPr>
            </w:pPr>
            <w:r w:rsidRPr="002557C9">
              <w:rPr>
                <w:rFonts w:ascii="Calibri" w:eastAsia="Times New Roman" w:hAnsi="Calibri" w:cs="Times New Roman"/>
                <w:color w:val="000000"/>
                <w:sz w:val="20"/>
                <w:szCs w:val="20"/>
              </w:rPr>
              <w:t>10,00,000.01</w:t>
            </w:r>
          </w:p>
        </w:tc>
      </w:tr>
    </w:tbl>
    <w:p w14:paraId="2C089B8D" w14:textId="0B94616A" w:rsidR="007372C1" w:rsidRPr="002557C9" w:rsidRDefault="007372C1" w:rsidP="007372C1"/>
    <w:p w14:paraId="6BF31152" w14:textId="77DCEA28" w:rsidR="00BE5B5F" w:rsidRPr="002557C9" w:rsidRDefault="00BE5B5F" w:rsidP="00BE5B5F">
      <w:pPr>
        <w:jc w:val="both"/>
        <w:rPr>
          <w:u w:val="single"/>
        </w:rPr>
      </w:pPr>
      <w:r w:rsidRPr="002557C9">
        <w:rPr>
          <w:b/>
          <w:u w:val="single"/>
        </w:rPr>
        <w:t>Scenario 1:</w:t>
      </w:r>
      <w:r w:rsidRPr="002557C9">
        <w:rPr>
          <w:u w:val="single"/>
        </w:rPr>
        <w:t xml:space="preserve"> </w:t>
      </w:r>
      <w:r w:rsidR="002557C9">
        <w:rPr>
          <w:u w:val="single"/>
        </w:rPr>
        <w:t>Amount In Default,</w:t>
      </w:r>
      <w:r w:rsidRPr="002557C9">
        <w:rPr>
          <w:u w:val="single"/>
        </w:rPr>
        <w:t xml:space="preserve"> is NOT more than Minimum Limit to Guarantee Issuance AND within 50Lakhs bracket: </w:t>
      </w:r>
    </w:p>
    <w:tbl>
      <w:tblPr>
        <w:tblStyle w:val="TableGrid"/>
        <w:tblW w:w="7087" w:type="dxa"/>
        <w:tblLook w:val="04A0" w:firstRow="1" w:lastRow="0" w:firstColumn="1" w:lastColumn="0" w:noHBand="0" w:noVBand="1"/>
      </w:tblPr>
      <w:tblGrid>
        <w:gridCol w:w="5139"/>
        <w:gridCol w:w="1948"/>
      </w:tblGrid>
      <w:tr w:rsidR="00BE5B5F" w:rsidRPr="002557C9" w14:paraId="4D181DD9" w14:textId="77777777" w:rsidTr="00CF2412">
        <w:trPr>
          <w:trHeight w:val="239"/>
        </w:trPr>
        <w:tc>
          <w:tcPr>
            <w:tcW w:w="5139" w:type="dxa"/>
            <w:hideMark/>
          </w:tcPr>
          <w:p w14:paraId="66EC7365" w14:textId="157F6E56" w:rsidR="00BE5B5F" w:rsidRPr="002557C9" w:rsidRDefault="002557C9" w:rsidP="002557C9">
            <w:pPr>
              <w:rPr>
                <w:rFonts w:ascii="Calibri" w:eastAsia="Times New Roman" w:hAnsi="Calibri" w:cs="Times New Roman"/>
                <w:color w:val="000000"/>
                <w:sz w:val="20"/>
                <w:szCs w:val="20"/>
              </w:rPr>
            </w:pPr>
            <w:r w:rsidRPr="002557C9">
              <w:rPr>
                <w:rFonts w:ascii="Calibri" w:eastAsia="Times New Roman" w:hAnsi="Calibri" w:cs="Times New Roman"/>
                <w:color w:val="000000"/>
                <w:sz w:val="20"/>
                <w:szCs w:val="20"/>
              </w:rPr>
              <w:t>Total dues (Principal O/s and Inte</w:t>
            </w:r>
            <w:r>
              <w:rPr>
                <w:rFonts w:ascii="Calibri" w:eastAsia="Times New Roman" w:hAnsi="Calibri" w:cs="Times New Roman"/>
                <w:color w:val="000000"/>
                <w:sz w:val="20"/>
                <w:szCs w:val="20"/>
              </w:rPr>
              <w:t>rest O/s) as on the date of NPA</w:t>
            </w:r>
          </w:p>
        </w:tc>
        <w:tc>
          <w:tcPr>
            <w:tcW w:w="1948" w:type="dxa"/>
            <w:noWrap/>
            <w:hideMark/>
          </w:tcPr>
          <w:p w14:paraId="1813DD29" w14:textId="29AFF749" w:rsidR="00BE5B5F" w:rsidRPr="002557C9" w:rsidRDefault="002557C9" w:rsidP="00CF2412">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13</w:t>
            </w:r>
            <w:r w:rsidR="00BE5B5F" w:rsidRPr="002557C9">
              <w:rPr>
                <w:rFonts w:ascii="Calibri" w:eastAsia="Times New Roman" w:hAnsi="Calibri" w:cs="Times New Roman"/>
                <w:color w:val="000000"/>
                <w:sz w:val="20"/>
                <w:szCs w:val="20"/>
              </w:rPr>
              <w:t>,00,000.00</w:t>
            </w:r>
          </w:p>
        </w:tc>
      </w:tr>
      <w:tr w:rsidR="002557C9" w:rsidRPr="002557C9" w14:paraId="289327EF" w14:textId="77777777" w:rsidTr="00CF2412">
        <w:trPr>
          <w:trHeight w:val="239"/>
        </w:trPr>
        <w:tc>
          <w:tcPr>
            <w:tcW w:w="5139" w:type="dxa"/>
          </w:tcPr>
          <w:p w14:paraId="4D8F3976" w14:textId="75E4FFF0" w:rsidR="002557C9" w:rsidRPr="00832A68" w:rsidRDefault="002557C9" w:rsidP="00832A68">
            <w:pPr>
              <w:rPr>
                <w:rFonts w:ascii="Calibri" w:eastAsia="Times New Roman" w:hAnsi="Calibri" w:cs="Times New Roman"/>
                <w:color w:val="000000"/>
                <w:sz w:val="20"/>
                <w:szCs w:val="20"/>
              </w:rPr>
            </w:pPr>
            <w:r w:rsidRPr="00832A68">
              <w:rPr>
                <w:rFonts w:ascii="Calibri" w:eastAsia="Times New Roman" w:hAnsi="Calibri" w:cs="Times New Roman"/>
                <w:color w:val="000000"/>
                <w:sz w:val="20"/>
                <w:szCs w:val="20"/>
              </w:rPr>
              <w:t>Total dues (Principal O/s and Interest O/s) as on the date of Claims.</w:t>
            </w:r>
          </w:p>
        </w:tc>
        <w:tc>
          <w:tcPr>
            <w:tcW w:w="1948" w:type="dxa"/>
            <w:noWrap/>
          </w:tcPr>
          <w:p w14:paraId="0A9C486D" w14:textId="2E8335D6" w:rsidR="002557C9" w:rsidRDefault="00D229C2" w:rsidP="00CF2412">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5</w:t>
            </w:r>
            <w:r w:rsidR="002557C9">
              <w:rPr>
                <w:rFonts w:ascii="Calibri" w:eastAsia="Times New Roman" w:hAnsi="Calibri" w:cs="Times New Roman"/>
                <w:color w:val="000000"/>
                <w:sz w:val="20"/>
                <w:szCs w:val="20"/>
              </w:rPr>
              <w:t>00,000.00</w:t>
            </w:r>
          </w:p>
        </w:tc>
      </w:tr>
      <w:tr w:rsidR="002557C9" w:rsidRPr="002557C9" w14:paraId="383BA45D" w14:textId="77777777" w:rsidTr="00CF2412">
        <w:trPr>
          <w:trHeight w:val="239"/>
        </w:trPr>
        <w:tc>
          <w:tcPr>
            <w:tcW w:w="5139" w:type="dxa"/>
          </w:tcPr>
          <w:p w14:paraId="3FE83284" w14:textId="052DF7D0" w:rsidR="002557C9" w:rsidRPr="00832A68" w:rsidRDefault="002557C9" w:rsidP="00832A68">
            <w:pPr>
              <w:rPr>
                <w:rFonts w:ascii="Calibri" w:eastAsia="Times New Roman" w:hAnsi="Calibri" w:cs="Times New Roman"/>
                <w:color w:val="000000"/>
                <w:sz w:val="20"/>
                <w:szCs w:val="20"/>
              </w:rPr>
            </w:pPr>
            <w:r w:rsidRPr="00832A68">
              <w:rPr>
                <w:rFonts w:ascii="Calibri" w:eastAsia="Times New Roman" w:hAnsi="Calibri" w:cs="Times New Roman"/>
                <w:color w:val="000000"/>
                <w:sz w:val="20"/>
                <w:szCs w:val="20"/>
              </w:rPr>
              <w:t>Amount in Default</w:t>
            </w:r>
          </w:p>
        </w:tc>
        <w:tc>
          <w:tcPr>
            <w:tcW w:w="1948" w:type="dxa"/>
            <w:noWrap/>
          </w:tcPr>
          <w:p w14:paraId="49E6D9BB" w14:textId="20372D45" w:rsidR="002557C9" w:rsidRDefault="00D229C2" w:rsidP="00CF2412">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5</w:t>
            </w:r>
            <w:r w:rsidR="002557C9">
              <w:rPr>
                <w:rFonts w:ascii="Calibri" w:eastAsia="Times New Roman" w:hAnsi="Calibri" w:cs="Times New Roman"/>
                <w:color w:val="000000"/>
                <w:sz w:val="20"/>
                <w:szCs w:val="20"/>
              </w:rPr>
              <w:t>00,000.00</w:t>
            </w:r>
          </w:p>
        </w:tc>
      </w:tr>
    </w:tbl>
    <w:p w14:paraId="313DF143" w14:textId="77777777" w:rsidR="00BE5B5F" w:rsidRPr="002557C9" w:rsidRDefault="00BE5B5F" w:rsidP="00BE5B5F"/>
    <w:p w14:paraId="305D729B" w14:textId="5F57CF07" w:rsidR="00BE5B5F" w:rsidRPr="002557C9" w:rsidRDefault="00BE5B5F" w:rsidP="00BE5B5F">
      <w:pPr>
        <w:jc w:val="both"/>
      </w:pPr>
      <w:r w:rsidRPr="002557C9">
        <w:t xml:space="preserve">Thus, in case of this scenario, </w:t>
      </w:r>
      <w:r w:rsidR="002557C9">
        <w:t>G</w:t>
      </w:r>
      <w:r w:rsidR="00D229C2">
        <w:t>uarantee Cover calculation is 5</w:t>
      </w:r>
      <w:r w:rsidRPr="002557C9">
        <w:t>00,000.00 * 80%</w:t>
      </w:r>
    </w:p>
    <w:p w14:paraId="6CBFF70E" w14:textId="2385F0F7" w:rsidR="00BE5B5F" w:rsidRPr="002557C9" w:rsidRDefault="00D229C2" w:rsidP="00BE5B5F">
      <w:pPr>
        <w:jc w:val="both"/>
        <w:rPr>
          <w:b/>
          <w:u w:val="single"/>
        </w:rPr>
      </w:pPr>
      <w:r>
        <w:t>Which equals to INR 40</w:t>
      </w:r>
      <w:r w:rsidR="00BE5B5F" w:rsidRPr="002557C9">
        <w:t>0,000.00/-</w:t>
      </w:r>
    </w:p>
    <w:p w14:paraId="25FFC5B6" w14:textId="3FD333CD" w:rsidR="001E3AE1" w:rsidRPr="000C56F1" w:rsidRDefault="001E3AE1" w:rsidP="001E3AE1">
      <w:pPr>
        <w:jc w:val="both"/>
        <w:rPr>
          <w:u w:val="single"/>
        </w:rPr>
      </w:pPr>
      <w:r w:rsidRPr="000C56F1">
        <w:rPr>
          <w:b/>
          <w:u w:val="single"/>
        </w:rPr>
        <w:lastRenderedPageBreak/>
        <w:t xml:space="preserve">Scenario </w:t>
      </w:r>
      <w:r w:rsidR="004A7708" w:rsidRPr="000C56F1">
        <w:rPr>
          <w:b/>
          <w:u w:val="single"/>
        </w:rPr>
        <w:t>2</w:t>
      </w:r>
      <w:r w:rsidRPr="000C56F1">
        <w:rPr>
          <w:b/>
          <w:u w:val="single"/>
        </w:rPr>
        <w:t>:</w:t>
      </w:r>
      <w:r w:rsidR="000C56F1">
        <w:rPr>
          <w:u w:val="single"/>
        </w:rPr>
        <w:t xml:space="preserve"> Amount In Default,</w:t>
      </w:r>
      <w:r w:rsidRPr="000C56F1">
        <w:rPr>
          <w:u w:val="single"/>
        </w:rPr>
        <w:t xml:space="preserve"> </w:t>
      </w:r>
      <w:r w:rsidR="00B547E8" w:rsidRPr="000C56F1">
        <w:rPr>
          <w:u w:val="single"/>
        </w:rPr>
        <w:t>is more than Minimum Limit to Guarantee Issuance AND within 50Lakhs bracket:</w:t>
      </w:r>
      <w:r w:rsidRPr="000C56F1">
        <w:rPr>
          <w:u w:val="single"/>
        </w:rPr>
        <w:t xml:space="preserve"> </w:t>
      </w:r>
    </w:p>
    <w:tbl>
      <w:tblPr>
        <w:tblStyle w:val="TableGrid"/>
        <w:tblW w:w="7087" w:type="dxa"/>
        <w:tblLook w:val="04A0" w:firstRow="1" w:lastRow="0" w:firstColumn="1" w:lastColumn="0" w:noHBand="0" w:noVBand="1"/>
      </w:tblPr>
      <w:tblGrid>
        <w:gridCol w:w="5139"/>
        <w:gridCol w:w="1948"/>
      </w:tblGrid>
      <w:tr w:rsidR="00917B35" w:rsidRPr="002557C9" w14:paraId="05278436" w14:textId="77777777" w:rsidTr="00235A7F">
        <w:trPr>
          <w:trHeight w:val="239"/>
        </w:trPr>
        <w:tc>
          <w:tcPr>
            <w:tcW w:w="5139" w:type="dxa"/>
            <w:hideMark/>
          </w:tcPr>
          <w:p w14:paraId="3793C19A" w14:textId="77777777" w:rsidR="00917B35" w:rsidRPr="002557C9" w:rsidRDefault="00917B35" w:rsidP="00235A7F">
            <w:pPr>
              <w:rPr>
                <w:rFonts w:ascii="Calibri" w:eastAsia="Times New Roman" w:hAnsi="Calibri" w:cs="Times New Roman"/>
                <w:color w:val="000000"/>
                <w:sz w:val="20"/>
                <w:szCs w:val="20"/>
              </w:rPr>
            </w:pPr>
            <w:r w:rsidRPr="002557C9">
              <w:rPr>
                <w:rFonts w:ascii="Calibri" w:eastAsia="Times New Roman" w:hAnsi="Calibri" w:cs="Times New Roman"/>
                <w:color w:val="000000"/>
                <w:sz w:val="20"/>
                <w:szCs w:val="20"/>
              </w:rPr>
              <w:t>Total dues (Principal O/s and Inte</w:t>
            </w:r>
            <w:r>
              <w:rPr>
                <w:rFonts w:ascii="Calibri" w:eastAsia="Times New Roman" w:hAnsi="Calibri" w:cs="Times New Roman"/>
                <w:color w:val="000000"/>
                <w:sz w:val="20"/>
                <w:szCs w:val="20"/>
              </w:rPr>
              <w:t>rest O/s) as on the date of NPA</w:t>
            </w:r>
          </w:p>
        </w:tc>
        <w:tc>
          <w:tcPr>
            <w:tcW w:w="1948" w:type="dxa"/>
            <w:noWrap/>
            <w:hideMark/>
          </w:tcPr>
          <w:p w14:paraId="3A77132D" w14:textId="77777777" w:rsidR="00917B35" w:rsidRPr="002557C9" w:rsidRDefault="00917B35" w:rsidP="00235A7F">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13</w:t>
            </w:r>
            <w:r w:rsidRPr="002557C9">
              <w:rPr>
                <w:rFonts w:ascii="Calibri" w:eastAsia="Times New Roman" w:hAnsi="Calibri" w:cs="Times New Roman"/>
                <w:color w:val="000000"/>
                <w:sz w:val="20"/>
                <w:szCs w:val="20"/>
              </w:rPr>
              <w:t>,00,000.00</w:t>
            </w:r>
          </w:p>
        </w:tc>
      </w:tr>
      <w:tr w:rsidR="00917B35" w:rsidRPr="002557C9" w14:paraId="3CD93520" w14:textId="77777777" w:rsidTr="00235A7F">
        <w:trPr>
          <w:trHeight w:val="239"/>
        </w:trPr>
        <w:tc>
          <w:tcPr>
            <w:tcW w:w="5139" w:type="dxa"/>
          </w:tcPr>
          <w:p w14:paraId="5807BD72" w14:textId="77777777" w:rsidR="00917B35" w:rsidRPr="00832A68" w:rsidRDefault="00917B35" w:rsidP="00832A68">
            <w:pPr>
              <w:rPr>
                <w:rFonts w:ascii="Calibri" w:eastAsia="Times New Roman" w:hAnsi="Calibri" w:cs="Times New Roman"/>
                <w:color w:val="000000"/>
                <w:sz w:val="20"/>
                <w:szCs w:val="20"/>
              </w:rPr>
            </w:pPr>
            <w:r w:rsidRPr="00832A68">
              <w:rPr>
                <w:rFonts w:ascii="Calibri" w:eastAsia="Times New Roman" w:hAnsi="Calibri" w:cs="Times New Roman"/>
                <w:color w:val="000000"/>
                <w:sz w:val="20"/>
                <w:szCs w:val="20"/>
              </w:rPr>
              <w:t>Total dues (Principal O/s and Interest O/s) as on the date of Claims.</w:t>
            </w:r>
          </w:p>
        </w:tc>
        <w:tc>
          <w:tcPr>
            <w:tcW w:w="1948" w:type="dxa"/>
            <w:noWrap/>
          </w:tcPr>
          <w:p w14:paraId="3BFB903D" w14:textId="7363FBDC" w:rsidR="00917B35" w:rsidRDefault="00917B35" w:rsidP="00235A7F">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1,200,000.00</w:t>
            </w:r>
          </w:p>
        </w:tc>
      </w:tr>
      <w:tr w:rsidR="00917B35" w:rsidRPr="002557C9" w14:paraId="4E63BE5B" w14:textId="77777777" w:rsidTr="00235A7F">
        <w:trPr>
          <w:trHeight w:val="239"/>
        </w:trPr>
        <w:tc>
          <w:tcPr>
            <w:tcW w:w="5139" w:type="dxa"/>
          </w:tcPr>
          <w:p w14:paraId="73D7D29B" w14:textId="77777777" w:rsidR="00917B35" w:rsidRPr="00832A68" w:rsidRDefault="00917B35" w:rsidP="00832A68">
            <w:pPr>
              <w:rPr>
                <w:rFonts w:ascii="Calibri" w:eastAsia="Times New Roman" w:hAnsi="Calibri" w:cs="Times New Roman"/>
                <w:color w:val="000000"/>
                <w:sz w:val="20"/>
                <w:szCs w:val="20"/>
              </w:rPr>
            </w:pPr>
            <w:r w:rsidRPr="00832A68">
              <w:rPr>
                <w:rFonts w:ascii="Calibri" w:eastAsia="Times New Roman" w:hAnsi="Calibri" w:cs="Times New Roman"/>
                <w:color w:val="000000"/>
                <w:sz w:val="20"/>
                <w:szCs w:val="20"/>
              </w:rPr>
              <w:t>Amount in Default</w:t>
            </w:r>
          </w:p>
        </w:tc>
        <w:tc>
          <w:tcPr>
            <w:tcW w:w="1948" w:type="dxa"/>
            <w:noWrap/>
          </w:tcPr>
          <w:p w14:paraId="39B7772D" w14:textId="0A98DA1D" w:rsidR="00917B35" w:rsidRDefault="00917B35" w:rsidP="00235A7F">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1,200,000.00</w:t>
            </w:r>
          </w:p>
        </w:tc>
      </w:tr>
    </w:tbl>
    <w:p w14:paraId="3F55AEF8" w14:textId="77777777" w:rsidR="001E3AE1" w:rsidRPr="000C56F1" w:rsidRDefault="001E3AE1" w:rsidP="001E3AE1"/>
    <w:p w14:paraId="552636C9" w14:textId="42D29B4B" w:rsidR="001E3AE1" w:rsidRPr="000C56F1" w:rsidRDefault="001E3AE1" w:rsidP="001E3AE1">
      <w:pPr>
        <w:jc w:val="both"/>
      </w:pPr>
      <w:r w:rsidRPr="000C56F1">
        <w:t xml:space="preserve">Thus, in case of this scenario, Guarantee Cover calculation </w:t>
      </w:r>
      <w:r w:rsidR="00B547E8" w:rsidRPr="000C56F1">
        <w:t>is</w:t>
      </w:r>
      <w:r w:rsidRPr="000C56F1">
        <w:t xml:space="preserve"> </w:t>
      </w:r>
      <w:r w:rsidR="00917B35">
        <w:t>1,2</w:t>
      </w:r>
      <w:r w:rsidR="00B547E8" w:rsidRPr="000C56F1">
        <w:t>00,000.00</w:t>
      </w:r>
      <w:r w:rsidRPr="000C56F1">
        <w:t xml:space="preserve"> * </w:t>
      </w:r>
      <w:r w:rsidR="00B547E8" w:rsidRPr="000C56F1">
        <w:t>80</w:t>
      </w:r>
      <w:r w:rsidRPr="000C56F1">
        <w:t>%</w:t>
      </w:r>
    </w:p>
    <w:p w14:paraId="36109CEE" w14:textId="7C9F1E6F" w:rsidR="001E3AE1" w:rsidRPr="000C56F1" w:rsidRDefault="001E3AE1" w:rsidP="001E3AE1">
      <w:pPr>
        <w:jc w:val="both"/>
      </w:pPr>
      <w:r w:rsidRPr="000C56F1">
        <w:t xml:space="preserve">Which equals to INR </w:t>
      </w:r>
      <w:r w:rsidR="00917B35">
        <w:t>96</w:t>
      </w:r>
      <w:r w:rsidR="00E76B94">
        <w:t>0,000.00</w:t>
      </w:r>
    </w:p>
    <w:p w14:paraId="76D22561" w14:textId="77777777" w:rsidR="00756D0A" w:rsidRPr="00322622" w:rsidRDefault="00756D0A" w:rsidP="00756D0A">
      <w:pPr>
        <w:jc w:val="both"/>
        <w:rPr>
          <w:b/>
          <w:strike/>
          <w:u w:val="single"/>
        </w:rPr>
      </w:pPr>
    </w:p>
    <w:p w14:paraId="6AD1D363" w14:textId="515FBAA2" w:rsidR="00756D0A" w:rsidRPr="00A30C28" w:rsidRDefault="00756D0A" w:rsidP="00756D0A">
      <w:pPr>
        <w:jc w:val="both"/>
        <w:rPr>
          <w:u w:val="single"/>
        </w:rPr>
      </w:pPr>
      <w:r w:rsidRPr="00A30C28">
        <w:rPr>
          <w:b/>
          <w:u w:val="single"/>
        </w:rPr>
        <w:t xml:space="preserve">Scenario </w:t>
      </w:r>
      <w:r w:rsidR="004A7708" w:rsidRPr="00A30C28">
        <w:rPr>
          <w:b/>
          <w:u w:val="single"/>
        </w:rPr>
        <w:t>3</w:t>
      </w:r>
      <w:r w:rsidRPr="00A30C28">
        <w:rPr>
          <w:b/>
          <w:u w:val="single"/>
        </w:rPr>
        <w:t>:</w:t>
      </w:r>
      <w:r w:rsidRPr="00A30C28">
        <w:rPr>
          <w:u w:val="single"/>
        </w:rPr>
        <w:t xml:space="preserve"> </w:t>
      </w:r>
      <w:r w:rsidR="00A30C28">
        <w:rPr>
          <w:u w:val="single"/>
        </w:rPr>
        <w:t>Amount in Default,</w:t>
      </w:r>
      <w:r w:rsidRPr="00A30C28">
        <w:rPr>
          <w:u w:val="single"/>
        </w:rPr>
        <w:t xml:space="preserve"> is more than Minimum Limit to Guarantee Issuance AND Equal to 50Lakhs bracket: </w:t>
      </w:r>
    </w:p>
    <w:tbl>
      <w:tblPr>
        <w:tblStyle w:val="TableGrid"/>
        <w:tblW w:w="7087" w:type="dxa"/>
        <w:tblLook w:val="04A0" w:firstRow="1" w:lastRow="0" w:firstColumn="1" w:lastColumn="0" w:noHBand="0" w:noVBand="1"/>
      </w:tblPr>
      <w:tblGrid>
        <w:gridCol w:w="5139"/>
        <w:gridCol w:w="1948"/>
      </w:tblGrid>
      <w:tr w:rsidR="005F1E57" w:rsidRPr="002557C9" w14:paraId="7EBE29B4" w14:textId="77777777" w:rsidTr="00235A7F">
        <w:trPr>
          <w:trHeight w:val="239"/>
        </w:trPr>
        <w:tc>
          <w:tcPr>
            <w:tcW w:w="5139" w:type="dxa"/>
            <w:hideMark/>
          </w:tcPr>
          <w:p w14:paraId="0E4C7057" w14:textId="77777777" w:rsidR="005F1E57" w:rsidRPr="002557C9" w:rsidRDefault="005F1E57" w:rsidP="00235A7F">
            <w:pPr>
              <w:rPr>
                <w:rFonts w:ascii="Calibri" w:eastAsia="Times New Roman" w:hAnsi="Calibri" w:cs="Times New Roman"/>
                <w:color w:val="000000"/>
                <w:sz w:val="20"/>
                <w:szCs w:val="20"/>
              </w:rPr>
            </w:pPr>
            <w:r w:rsidRPr="002557C9">
              <w:rPr>
                <w:rFonts w:ascii="Calibri" w:eastAsia="Times New Roman" w:hAnsi="Calibri" w:cs="Times New Roman"/>
                <w:color w:val="000000"/>
                <w:sz w:val="20"/>
                <w:szCs w:val="20"/>
              </w:rPr>
              <w:t>Total dues (Principal O/s and Inte</w:t>
            </w:r>
            <w:r>
              <w:rPr>
                <w:rFonts w:ascii="Calibri" w:eastAsia="Times New Roman" w:hAnsi="Calibri" w:cs="Times New Roman"/>
                <w:color w:val="000000"/>
                <w:sz w:val="20"/>
                <w:szCs w:val="20"/>
              </w:rPr>
              <w:t>rest O/s) as on the date of NPA</w:t>
            </w:r>
          </w:p>
        </w:tc>
        <w:tc>
          <w:tcPr>
            <w:tcW w:w="1948" w:type="dxa"/>
            <w:noWrap/>
            <w:hideMark/>
          </w:tcPr>
          <w:p w14:paraId="257E70E8" w14:textId="72EA2BB9" w:rsidR="005F1E57" w:rsidRPr="002557C9" w:rsidRDefault="005F1E57" w:rsidP="00235A7F">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51</w:t>
            </w:r>
            <w:r w:rsidRPr="002557C9">
              <w:rPr>
                <w:rFonts w:ascii="Calibri" w:eastAsia="Times New Roman" w:hAnsi="Calibri" w:cs="Times New Roman"/>
                <w:color w:val="000000"/>
                <w:sz w:val="20"/>
                <w:szCs w:val="20"/>
              </w:rPr>
              <w:t>,00,000.00</w:t>
            </w:r>
          </w:p>
        </w:tc>
      </w:tr>
      <w:tr w:rsidR="005F1E57" w:rsidRPr="002557C9" w14:paraId="1199B7AA" w14:textId="77777777" w:rsidTr="00235A7F">
        <w:trPr>
          <w:trHeight w:val="239"/>
        </w:trPr>
        <w:tc>
          <w:tcPr>
            <w:tcW w:w="5139" w:type="dxa"/>
          </w:tcPr>
          <w:p w14:paraId="6052CBC9" w14:textId="77777777" w:rsidR="005F1E57" w:rsidRPr="00832A68" w:rsidRDefault="005F1E57" w:rsidP="00832A68">
            <w:pPr>
              <w:rPr>
                <w:rFonts w:ascii="Calibri" w:eastAsia="Times New Roman" w:hAnsi="Calibri" w:cs="Times New Roman"/>
                <w:color w:val="000000"/>
                <w:sz w:val="20"/>
                <w:szCs w:val="20"/>
              </w:rPr>
            </w:pPr>
            <w:r w:rsidRPr="00832A68">
              <w:rPr>
                <w:rFonts w:ascii="Calibri" w:eastAsia="Times New Roman" w:hAnsi="Calibri" w:cs="Times New Roman"/>
                <w:color w:val="000000"/>
                <w:sz w:val="20"/>
                <w:szCs w:val="20"/>
              </w:rPr>
              <w:t>Total dues (Principal O/s and Interest O/s) as on the date of Claims.</w:t>
            </w:r>
          </w:p>
        </w:tc>
        <w:tc>
          <w:tcPr>
            <w:tcW w:w="1948" w:type="dxa"/>
            <w:noWrap/>
          </w:tcPr>
          <w:p w14:paraId="6360BF59" w14:textId="75938E10" w:rsidR="005F1E57" w:rsidRDefault="005F1E57" w:rsidP="00235A7F">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50,00,000.00</w:t>
            </w:r>
          </w:p>
        </w:tc>
      </w:tr>
      <w:tr w:rsidR="005F1E57" w:rsidRPr="002557C9" w14:paraId="4C980E35" w14:textId="77777777" w:rsidTr="00235A7F">
        <w:trPr>
          <w:trHeight w:val="239"/>
        </w:trPr>
        <w:tc>
          <w:tcPr>
            <w:tcW w:w="5139" w:type="dxa"/>
          </w:tcPr>
          <w:p w14:paraId="5127B1AC" w14:textId="77777777" w:rsidR="005F1E57" w:rsidRPr="00832A68" w:rsidRDefault="005F1E57" w:rsidP="00832A68">
            <w:pPr>
              <w:rPr>
                <w:rFonts w:ascii="Calibri" w:eastAsia="Times New Roman" w:hAnsi="Calibri" w:cs="Times New Roman"/>
                <w:color w:val="000000"/>
                <w:sz w:val="20"/>
                <w:szCs w:val="20"/>
              </w:rPr>
            </w:pPr>
            <w:r w:rsidRPr="00832A68">
              <w:rPr>
                <w:rFonts w:ascii="Calibri" w:eastAsia="Times New Roman" w:hAnsi="Calibri" w:cs="Times New Roman"/>
                <w:color w:val="000000"/>
                <w:sz w:val="20"/>
                <w:szCs w:val="20"/>
              </w:rPr>
              <w:t>Amount in Default</w:t>
            </w:r>
          </w:p>
        </w:tc>
        <w:tc>
          <w:tcPr>
            <w:tcW w:w="1948" w:type="dxa"/>
            <w:noWrap/>
          </w:tcPr>
          <w:p w14:paraId="7AD8072C" w14:textId="781CA90D" w:rsidR="005F1E57" w:rsidRDefault="005F1E57" w:rsidP="00235A7F">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50,00,000.00</w:t>
            </w:r>
          </w:p>
        </w:tc>
      </w:tr>
    </w:tbl>
    <w:p w14:paraId="1A36A8C5" w14:textId="77777777" w:rsidR="00756D0A" w:rsidRPr="00A30C28" w:rsidRDefault="00756D0A" w:rsidP="00756D0A"/>
    <w:p w14:paraId="3DF55799" w14:textId="0B9547A1" w:rsidR="00756D0A" w:rsidRPr="00A30C28" w:rsidRDefault="00756D0A" w:rsidP="00756D0A">
      <w:pPr>
        <w:jc w:val="both"/>
      </w:pPr>
      <w:r w:rsidRPr="00A30C28">
        <w:t>Thus, in case of this scenario, Guarantee Cover calculation is 50,00,000.00 * 80%</w:t>
      </w:r>
    </w:p>
    <w:p w14:paraId="5669D8E7" w14:textId="5035A03F" w:rsidR="001E3AE1" w:rsidRPr="00A30C28" w:rsidRDefault="00756D0A" w:rsidP="00756D0A">
      <w:r w:rsidRPr="00A30C28">
        <w:t>Wh</w:t>
      </w:r>
      <w:r w:rsidR="00ED1901">
        <w:t>ich equals to INR 40,00,000.00</w:t>
      </w:r>
    </w:p>
    <w:p w14:paraId="0F1DA615" w14:textId="44429BD8" w:rsidR="007372C1" w:rsidRPr="00322622" w:rsidRDefault="007372C1" w:rsidP="007372C1">
      <w:pPr>
        <w:rPr>
          <w:strike/>
        </w:rPr>
      </w:pPr>
    </w:p>
    <w:p w14:paraId="4AC3E260" w14:textId="28F94CD7" w:rsidR="00756D0A" w:rsidRPr="00CA0D3B" w:rsidRDefault="00756D0A" w:rsidP="00756D0A">
      <w:pPr>
        <w:jc w:val="both"/>
        <w:rPr>
          <w:u w:val="single"/>
        </w:rPr>
      </w:pPr>
      <w:r w:rsidRPr="00CA0D3B">
        <w:rPr>
          <w:b/>
          <w:u w:val="single"/>
        </w:rPr>
        <w:t xml:space="preserve">Scenario </w:t>
      </w:r>
      <w:r w:rsidR="004A7708" w:rsidRPr="00CA0D3B">
        <w:rPr>
          <w:b/>
          <w:u w:val="single"/>
        </w:rPr>
        <w:t>4</w:t>
      </w:r>
      <w:r w:rsidRPr="00CA0D3B">
        <w:rPr>
          <w:b/>
          <w:u w:val="single"/>
        </w:rPr>
        <w:t>:</w:t>
      </w:r>
      <w:r w:rsidRPr="00CA0D3B">
        <w:rPr>
          <w:u w:val="single"/>
        </w:rPr>
        <w:t xml:space="preserve"> </w:t>
      </w:r>
      <w:r w:rsidR="00CA0D3B">
        <w:rPr>
          <w:u w:val="single"/>
        </w:rPr>
        <w:t>Amount in Default,</w:t>
      </w:r>
      <w:r w:rsidRPr="00CA0D3B">
        <w:rPr>
          <w:u w:val="single"/>
        </w:rPr>
        <w:t xml:space="preserve"> is more than Minimum Limit to Guarantee Issuance AND Exceeds 50Lakhs bracket</w:t>
      </w:r>
      <w:r w:rsidR="002938C4" w:rsidRPr="00CA0D3B">
        <w:rPr>
          <w:u w:val="single"/>
        </w:rPr>
        <w:t xml:space="preserve"> </w:t>
      </w:r>
      <w:r w:rsidR="00252F8C" w:rsidRPr="00CA0D3B">
        <w:rPr>
          <w:u w:val="single"/>
        </w:rPr>
        <w:t>but</w:t>
      </w:r>
      <w:r w:rsidR="002938C4" w:rsidRPr="00CA0D3B">
        <w:rPr>
          <w:u w:val="single"/>
        </w:rPr>
        <w:t xml:space="preserve"> within Maximum Limit to Guarantee Issuance Allowed (INR)</w:t>
      </w:r>
      <w:r w:rsidRPr="00CA0D3B">
        <w:rPr>
          <w:u w:val="single"/>
        </w:rPr>
        <w:t xml:space="preserve">: </w:t>
      </w:r>
    </w:p>
    <w:tbl>
      <w:tblPr>
        <w:tblStyle w:val="TableGrid"/>
        <w:tblW w:w="7087" w:type="dxa"/>
        <w:tblLook w:val="04A0" w:firstRow="1" w:lastRow="0" w:firstColumn="1" w:lastColumn="0" w:noHBand="0" w:noVBand="1"/>
      </w:tblPr>
      <w:tblGrid>
        <w:gridCol w:w="5139"/>
        <w:gridCol w:w="1948"/>
      </w:tblGrid>
      <w:tr w:rsidR="00CA0D3B" w:rsidRPr="002557C9" w14:paraId="79367D41" w14:textId="77777777" w:rsidTr="00235A7F">
        <w:trPr>
          <w:trHeight w:val="239"/>
        </w:trPr>
        <w:tc>
          <w:tcPr>
            <w:tcW w:w="5139" w:type="dxa"/>
            <w:hideMark/>
          </w:tcPr>
          <w:p w14:paraId="5811C006" w14:textId="77777777" w:rsidR="00CA0D3B" w:rsidRPr="002557C9" w:rsidRDefault="00CA0D3B" w:rsidP="00235A7F">
            <w:pPr>
              <w:rPr>
                <w:rFonts w:ascii="Calibri" w:eastAsia="Times New Roman" w:hAnsi="Calibri" w:cs="Times New Roman"/>
                <w:color w:val="000000"/>
                <w:sz w:val="20"/>
                <w:szCs w:val="20"/>
              </w:rPr>
            </w:pPr>
            <w:r w:rsidRPr="002557C9">
              <w:rPr>
                <w:rFonts w:ascii="Calibri" w:eastAsia="Times New Roman" w:hAnsi="Calibri" w:cs="Times New Roman"/>
                <w:color w:val="000000"/>
                <w:sz w:val="20"/>
                <w:szCs w:val="20"/>
              </w:rPr>
              <w:t>Total dues (Principal O/s and Inte</w:t>
            </w:r>
            <w:r>
              <w:rPr>
                <w:rFonts w:ascii="Calibri" w:eastAsia="Times New Roman" w:hAnsi="Calibri" w:cs="Times New Roman"/>
                <w:color w:val="000000"/>
                <w:sz w:val="20"/>
                <w:szCs w:val="20"/>
              </w:rPr>
              <w:t>rest O/s) as on the date of NPA</w:t>
            </w:r>
          </w:p>
        </w:tc>
        <w:tc>
          <w:tcPr>
            <w:tcW w:w="1948" w:type="dxa"/>
            <w:noWrap/>
            <w:hideMark/>
          </w:tcPr>
          <w:p w14:paraId="3C007933" w14:textId="40BAFDF4" w:rsidR="00CA0D3B" w:rsidRPr="002557C9" w:rsidRDefault="00CA0D3B" w:rsidP="00235A7F">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55</w:t>
            </w:r>
            <w:r w:rsidRPr="002557C9">
              <w:rPr>
                <w:rFonts w:ascii="Calibri" w:eastAsia="Times New Roman" w:hAnsi="Calibri" w:cs="Times New Roman"/>
                <w:color w:val="000000"/>
                <w:sz w:val="20"/>
                <w:szCs w:val="20"/>
              </w:rPr>
              <w:t>,00,000.00</w:t>
            </w:r>
          </w:p>
        </w:tc>
      </w:tr>
      <w:tr w:rsidR="00CA0D3B" w:rsidRPr="002557C9" w14:paraId="703806F1" w14:textId="77777777" w:rsidTr="00235A7F">
        <w:trPr>
          <w:trHeight w:val="239"/>
        </w:trPr>
        <w:tc>
          <w:tcPr>
            <w:tcW w:w="5139" w:type="dxa"/>
          </w:tcPr>
          <w:p w14:paraId="3A701DC0" w14:textId="77777777" w:rsidR="00CA0D3B" w:rsidRPr="00832A68" w:rsidRDefault="00CA0D3B" w:rsidP="00832A68">
            <w:pPr>
              <w:rPr>
                <w:rFonts w:ascii="Calibri" w:eastAsia="Times New Roman" w:hAnsi="Calibri" w:cs="Times New Roman"/>
                <w:color w:val="000000"/>
                <w:sz w:val="20"/>
                <w:szCs w:val="20"/>
              </w:rPr>
            </w:pPr>
            <w:r w:rsidRPr="00832A68">
              <w:rPr>
                <w:rFonts w:ascii="Calibri" w:eastAsia="Times New Roman" w:hAnsi="Calibri" w:cs="Times New Roman"/>
                <w:color w:val="000000"/>
                <w:sz w:val="20"/>
                <w:szCs w:val="20"/>
              </w:rPr>
              <w:t>Total dues (Principal O/s and Interest O/s) as on the date of Claims.</w:t>
            </w:r>
          </w:p>
        </w:tc>
        <w:tc>
          <w:tcPr>
            <w:tcW w:w="1948" w:type="dxa"/>
            <w:noWrap/>
          </w:tcPr>
          <w:p w14:paraId="7A322165" w14:textId="6EB30979" w:rsidR="00CA0D3B" w:rsidRDefault="00CA0D3B" w:rsidP="00235A7F">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58,00,000.00</w:t>
            </w:r>
          </w:p>
        </w:tc>
      </w:tr>
      <w:tr w:rsidR="00CA0D3B" w:rsidRPr="002557C9" w14:paraId="783B2333" w14:textId="77777777" w:rsidTr="00235A7F">
        <w:trPr>
          <w:trHeight w:val="239"/>
        </w:trPr>
        <w:tc>
          <w:tcPr>
            <w:tcW w:w="5139" w:type="dxa"/>
          </w:tcPr>
          <w:p w14:paraId="306F3114" w14:textId="77777777" w:rsidR="00CA0D3B" w:rsidRPr="00832A68" w:rsidRDefault="00CA0D3B" w:rsidP="00832A68">
            <w:pPr>
              <w:rPr>
                <w:rFonts w:ascii="Calibri" w:eastAsia="Times New Roman" w:hAnsi="Calibri" w:cs="Times New Roman"/>
                <w:color w:val="000000"/>
                <w:sz w:val="20"/>
                <w:szCs w:val="20"/>
              </w:rPr>
            </w:pPr>
            <w:r w:rsidRPr="00832A68">
              <w:rPr>
                <w:rFonts w:ascii="Calibri" w:eastAsia="Times New Roman" w:hAnsi="Calibri" w:cs="Times New Roman"/>
                <w:color w:val="000000"/>
                <w:sz w:val="20"/>
                <w:szCs w:val="20"/>
              </w:rPr>
              <w:t>Amount in Default</w:t>
            </w:r>
          </w:p>
        </w:tc>
        <w:tc>
          <w:tcPr>
            <w:tcW w:w="1948" w:type="dxa"/>
            <w:noWrap/>
          </w:tcPr>
          <w:p w14:paraId="34BAAAE7" w14:textId="48AC5D7A" w:rsidR="00CA0D3B" w:rsidRDefault="00CA0D3B" w:rsidP="00235A7F">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55,00,000.00</w:t>
            </w:r>
          </w:p>
        </w:tc>
      </w:tr>
    </w:tbl>
    <w:p w14:paraId="664C2D4D" w14:textId="77777777" w:rsidR="00756D0A" w:rsidRPr="00CA0D3B" w:rsidRDefault="00756D0A" w:rsidP="00756D0A"/>
    <w:p w14:paraId="1372D804" w14:textId="750117A4" w:rsidR="00756D0A" w:rsidRPr="00CA0D3B" w:rsidRDefault="00756D0A" w:rsidP="00756D0A">
      <w:pPr>
        <w:jc w:val="both"/>
      </w:pPr>
      <w:r w:rsidRPr="00CA0D3B">
        <w:t>Thus, in case of this scenario, Guarantee Cover calculation = (50,00,000.00 * 80%) + (5,00,000.00 * 50%)</w:t>
      </w:r>
    </w:p>
    <w:p w14:paraId="4A6181EA" w14:textId="3C1C1735" w:rsidR="00756D0A" w:rsidRPr="00CA0D3B" w:rsidRDefault="00756D0A" w:rsidP="00756D0A">
      <w:r w:rsidRPr="00CA0D3B">
        <w:t>Which equals to INR 42,50,000.00/-</w:t>
      </w:r>
    </w:p>
    <w:p w14:paraId="3012A0FB" w14:textId="12D22BFB" w:rsidR="007372C1" w:rsidRDefault="007372C1" w:rsidP="007372C1">
      <w:pPr>
        <w:rPr>
          <w:rFonts w:ascii="Trebuchet MS" w:eastAsiaTheme="majorEastAsia" w:hAnsi="Trebuchet MS" w:cstheme="majorBidi"/>
          <w:b/>
          <w:bCs/>
          <w:strike/>
          <w:color w:val="000000" w:themeColor="text1"/>
          <w:sz w:val="28"/>
        </w:rPr>
      </w:pPr>
    </w:p>
    <w:p w14:paraId="23EE053E" w14:textId="33BFF77A" w:rsidR="00832A68" w:rsidRDefault="00832A68" w:rsidP="007372C1">
      <w:pPr>
        <w:rPr>
          <w:rFonts w:ascii="Trebuchet MS" w:eastAsiaTheme="majorEastAsia" w:hAnsi="Trebuchet MS" w:cstheme="majorBidi"/>
          <w:b/>
          <w:bCs/>
          <w:strike/>
          <w:color w:val="000000" w:themeColor="text1"/>
          <w:sz w:val="28"/>
        </w:rPr>
      </w:pPr>
    </w:p>
    <w:p w14:paraId="08B883C4" w14:textId="320B53FA" w:rsidR="00832A68" w:rsidRPr="00322622" w:rsidRDefault="00832A68" w:rsidP="007372C1">
      <w:pPr>
        <w:rPr>
          <w:rFonts w:ascii="Trebuchet MS" w:eastAsiaTheme="majorEastAsia" w:hAnsi="Trebuchet MS" w:cstheme="majorBidi"/>
          <w:b/>
          <w:bCs/>
          <w:strike/>
          <w:color w:val="000000" w:themeColor="text1"/>
          <w:sz w:val="28"/>
        </w:rPr>
      </w:pPr>
    </w:p>
    <w:p w14:paraId="074C46E6" w14:textId="287FF500" w:rsidR="002938C4" w:rsidRPr="00832A68" w:rsidRDefault="002938C4" w:rsidP="002938C4">
      <w:pPr>
        <w:jc w:val="both"/>
        <w:rPr>
          <w:u w:val="single"/>
        </w:rPr>
      </w:pPr>
      <w:r w:rsidRPr="00832A68">
        <w:rPr>
          <w:b/>
          <w:u w:val="single"/>
        </w:rPr>
        <w:lastRenderedPageBreak/>
        <w:t xml:space="preserve">Scenario </w:t>
      </w:r>
      <w:r w:rsidR="004A7708" w:rsidRPr="00832A68">
        <w:rPr>
          <w:b/>
          <w:u w:val="single"/>
        </w:rPr>
        <w:t>5</w:t>
      </w:r>
      <w:r w:rsidRPr="00832A68">
        <w:rPr>
          <w:b/>
          <w:u w:val="single"/>
        </w:rPr>
        <w:t>:</w:t>
      </w:r>
      <w:r w:rsidRPr="00832A68">
        <w:rPr>
          <w:u w:val="single"/>
        </w:rPr>
        <w:t xml:space="preserve"> </w:t>
      </w:r>
      <w:r w:rsidR="00832A68">
        <w:rPr>
          <w:u w:val="single"/>
        </w:rPr>
        <w:t>Amount in Default,</w:t>
      </w:r>
      <w:r w:rsidRPr="00832A68">
        <w:rPr>
          <w:u w:val="single"/>
        </w:rPr>
        <w:t xml:space="preserve"> is more than Minimum Limit to Guarantee Issuance AND Exceeds 50Lakhs bracket AND EQUALS Maximum Limit to Guarantee Issuance Allowed (INR): </w:t>
      </w:r>
    </w:p>
    <w:tbl>
      <w:tblPr>
        <w:tblStyle w:val="TableGrid"/>
        <w:tblW w:w="7087" w:type="dxa"/>
        <w:tblLook w:val="04A0" w:firstRow="1" w:lastRow="0" w:firstColumn="1" w:lastColumn="0" w:noHBand="0" w:noVBand="1"/>
      </w:tblPr>
      <w:tblGrid>
        <w:gridCol w:w="5139"/>
        <w:gridCol w:w="1948"/>
      </w:tblGrid>
      <w:tr w:rsidR="00832A68" w:rsidRPr="002557C9" w14:paraId="3D2FB502" w14:textId="77777777" w:rsidTr="00235A7F">
        <w:trPr>
          <w:trHeight w:val="239"/>
        </w:trPr>
        <w:tc>
          <w:tcPr>
            <w:tcW w:w="5139" w:type="dxa"/>
            <w:hideMark/>
          </w:tcPr>
          <w:p w14:paraId="11EBD97E" w14:textId="77777777" w:rsidR="00832A68" w:rsidRPr="002557C9" w:rsidRDefault="00832A68" w:rsidP="00235A7F">
            <w:pPr>
              <w:rPr>
                <w:rFonts w:ascii="Calibri" w:eastAsia="Times New Roman" w:hAnsi="Calibri" w:cs="Times New Roman"/>
                <w:color w:val="000000"/>
                <w:sz w:val="20"/>
                <w:szCs w:val="20"/>
              </w:rPr>
            </w:pPr>
            <w:r w:rsidRPr="002557C9">
              <w:rPr>
                <w:rFonts w:ascii="Calibri" w:eastAsia="Times New Roman" w:hAnsi="Calibri" w:cs="Times New Roman"/>
                <w:color w:val="000000"/>
                <w:sz w:val="20"/>
                <w:szCs w:val="20"/>
              </w:rPr>
              <w:t>Total dues (Principal O/s and Inte</w:t>
            </w:r>
            <w:r>
              <w:rPr>
                <w:rFonts w:ascii="Calibri" w:eastAsia="Times New Roman" w:hAnsi="Calibri" w:cs="Times New Roman"/>
                <w:color w:val="000000"/>
                <w:sz w:val="20"/>
                <w:szCs w:val="20"/>
              </w:rPr>
              <w:t>rest O/s) as on the date of NPA</w:t>
            </w:r>
          </w:p>
        </w:tc>
        <w:tc>
          <w:tcPr>
            <w:tcW w:w="1948" w:type="dxa"/>
            <w:noWrap/>
            <w:hideMark/>
          </w:tcPr>
          <w:p w14:paraId="20036468" w14:textId="01DCC7EE" w:rsidR="00832A68" w:rsidRPr="002557C9" w:rsidRDefault="00832A68" w:rsidP="00235A7F">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105</w:t>
            </w:r>
            <w:r w:rsidRPr="002557C9">
              <w:rPr>
                <w:rFonts w:ascii="Calibri" w:eastAsia="Times New Roman" w:hAnsi="Calibri" w:cs="Times New Roman"/>
                <w:color w:val="000000"/>
                <w:sz w:val="20"/>
                <w:szCs w:val="20"/>
              </w:rPr>
              <w:t>,00,000.00</w:t>
            </w:r>
          </w:p>
        </w:tc>
      </w:tr>
      <w:tr w:rsidR="00832A68" w:rsidRPr="002557C9" w14:paraId="05DC2E2C" w14:textId="77777777" w:rsidTr="00235A7F">
        <w:trPr>
          <w:trHeight w:val="239"/>
        </w:trPr>
        <w:tc>
          <w:tcPr>
            <w:tcW w:w="5139" w:type="dxa"/>
          </w:tcPr>
          <w:p w14:paraId="6A3FF5A6" w14:textId="77777777" w:rsidR="00832A68" w:rsidRPr="00832A68" w:rsidRDefault="00832A68" w:rsidP="00235A7F">
            <w:pPr>
              <w:rPr>
                <w:rFonts w:ascii="Calibri" w:eastAsia="Times New Roman" w:hAnsi="Calibri" w:cs="Times New Roman"/>
                <w:color w:val="000000"/>
                <w:sz w:val="20"/>
                <w:szCs w:val="20"/>
              </w:rPr>
            </w:pPr>
            <w:r w:rsidRPr="00832A68">
              <w:rPr>
                <w:rFonts w:ascii="Calibri" w:eastAsia="Times New Roman" w:hAnsi="Calibri" w:cs="Times New Roman"/>
                <w:color w:val="000000"/>
                <w:sz w:val="20"/>
                <w:szCs w:val="20"/>
              </w:rPr>
              <w:t>Total dues (Principal O/s and Interest O/s) as on the date of Claims.</w:t>
            </w:r>
          </w:p>
        </w:tc>
        <w:tc>
          <w:tcPr>
            <w:tcW w:w="1948" w:type="dxa"/>
            <w:noWrap/>
          </w:tcPr>
          <w:p w14:paraId="32BFDF09" w14:textId="5BA09916" w:rsidR="00832A68" w:rsidRDefault="00832A68" w:rsidP="00235A7F">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100,00,000.00</w:t>
            </w:r>
          </w:p>
        </w:tc>
      </w:tr>
      <w:tr w:rsidR="00832A68" w:rsidRPr="002557C9" w14:paraId="093AF4BB" w14:textId="77777777" w:rsidTr="00235A7F">
        <w:trPr>
          <w:trHeight w:val="239"/>
        </w:trPr>
        <w:tc>
          <w:tcPr>
            <w:tcW w:w="5139" w:type="dxa"/>
          </w:tcPr>
          <w:p w14:paraId="6AE3EF8D" w14:textId="77777777" w:rsidR="00832A68" w:rsidRPr="00832A68" w:rsidRDefault="00832A68" w:rsidP="00235A7F">
            <w:pPr>
              <w:rPr>
                <w:rFonts w:ascii="Calibri" w:eastAsia="Times New Roman" w:hAnsi="Calibri" w:cs="Times New Roman"/>
                <w:color w:val="000000"/>
                <w:sz w:val="20"/>
                <w:szCs w:val="20"/>
              </w:rPr>
            </w:pPr>
            <w:r w:rsidRPr="00832A68">
              <w:rPr>
                <w:rFonts w:ascii="Calibri" w:eastAsia="Times New Roman" w:hAnsi="Calibri" w:cs="Times New Roman"/>
                <w:color w:val="000000"/>
                <w:sz w:val="20"/>
                <w:szCs w:val="20"/>
              </w:rPr>
              <w:t>Amount in Default</w:t>
            </w:r>
          </w:p>
        </w:tc>
        <w:tc>
          <w:tcPr>
            <w:tcW w:w="1948" w:type="dxa"/>
            <w:noWrap/>
          </w:tcPr>
          <w:p w14:paraId="4569DC73" w14:textId="5DDD8F46" w:rsidR="00832A68" w:rsidRDefault="00832A68" w:rsidP="00235A7F">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100,00,000.00</w:t>
            </w:r>
          </w:p>
        </w:tc>
      </w:tr>
    </w:tbl>
    <w:p w14:paraId="0B347245" w14:textId="77777777" w:rsidR="002938C4" w:rsidRPr="00832A68" w:rsidRDefault="002938C4" w:rsidP="002938C4"/>
    <w:p w14:paraId="76108A6B" w14:textId="120612FA" w:rsidR="002938C4" w:rsidRPr="00832A68" w:rsidRDefault="002938C4" w:rsidP="002938C4">
      <w:pPr>
        <w:jc w:val="both"/>
      </w:pPr>
      <w:r w:rsidRPr="00832A68">
        <w:t>Thus, in case of this scenario, Guarantee Cover calculation = (50,00,000.00 * 80%) + (50,00,000.00 * 50%)</w:t>
      </w:r>
    </w:p>
    <w:p w14:paraId="00D77050" w14:textId="659984F7" w:rsidR="002938C4" w:rsidRPr="00832A68" w:rsidRDefault="002938C4" w:rsidP="002938C4">
      <w:r w:rsidRPr="00832A68">
        <w:t>Which equals to INR 65,00,000.00/-</w:t>
      </w:r>
    </w:p>
    <w:p w14:paraId="4D8EECC5" w14:textId="6D828F11" w:rsidR="00036697" w:rsidRDefault="00036697" w:rsidP="002938C4"/>
    <w:p w14:paraId="1C986AC6" w14:textId="117844A4" w:rsidR="00D71A31" w:rsidRPr="00832A68" w:rsidRDefault="00D71A31" w:rsidP="00D71A31">
      <w:pPr>
        <w:jc w:val="both"/>
        <w:rPr>
          <w:u w:val="single"/>
        </w:rPr>
      </w:pPr>
      <w:r w:rsidRPr="00832A68">
        <w:rPr>
          <w:b/>
          <w:u w:val="single"/>
        </w:rPr>
        <w:t xml:space="preserve">Scenario </w:t>
      </w:r>
      <w:r>
        <w:rPr>
          <w:b/>
          <w:u w:val="single"/>
        </w:rPr>
        <w:t>6</w:t>
      </w:r>
      <w:r w:rsidRPr="00832A68">
        <w:rPr>
          <w:b/>
          <w:u w:val="single"/>
        </w:rPr>
        <w:t>:</w:t>
      </w:r>
      <w:r w:rsidRPr="00832A68">
        <w:rPr>
          <w:u w:val="single"/>
        </w:rPr>
        <w:t xml:space="preserve"> </w:t>
      </w:r>
      <w:r>
        <w:rPr>
          <w:u w:val="single"/>
        </w:rPr>
        <w:t>Amount in Default,</w:t>
      </w:r>
      <w:r w:rsidRPr="00832A68">
        <w:rPr>
          <w:u w:val="single"/>
        </w:rPr>
        <w:t xml:space="preserve"> is more than Maximum Limit to Guarantee Issuance Allowed (INR): </w:t>
      </w:r>
    </w:p>
    <w:tbl>
      <w:tblPr>
        <w:tblStyle w:val="TableGrid"/>
        <w:tblW w:w="7087" w:type="dxa"/>
        <w:tblLook w:val="04A0" w:firstRow="1" w:lastRow="0" w:firstColumn="1" w:lastColumn="0" w:noHBand="0" w:noVBand="1"/>
      </w:tblPr>
      <w:tblGrid>
        <w:gridCol w:w="5139"/>
        <w:gridCol w:w="1948"/>
      </w:tblGrid>
      <w:tr w:rsidR="00D71A31" w:rsidRPr="002557C9" w14:paraId="1EAE2C92" w14:textId="77777777" w:rsidTr="00235A7F">
        <w:trPr>
          <w:trHeight w:val="239"/>
        </w:trPr>
        <w:tc>
          <w:tcPr>
            <w:tcW w:w="5139" w:type="dxa"/>
            <w:hideMark/>
          </w:tcPr>
          <w:p w14:paraId="1E44F125" w14:textId="77777777" w:rsidR="00D71A31" w:rsidRPr="002557C9" w:rsidRDefault="00D71A31" w:rsidP="00235A7F">
            <w:pPr>
              <w:rPr>
                <w:rFonts w:ascii="Calibri" w:eastAsia="Times New Roman" w:hAnsi="Calibri" w:cs="Times New Roman"/>
                <w:color w:val="000000"/>
                <w:sz w:val="20"/>
                <w:szCs w:val="20"/>
              </w:rPr>
            </w:pPr>
            <w:r w:rsidRPr="002557C9">
              <w:rPr>
                <w:rFonts w:ascii="Calibri" w:eastAsia="Times New Roman" w:hAnsi="Calibri" w:cs="Times New Roman"/>
                <w:color w:val="000000"/>
                <w:sz w:val="20"/>
                <w:szCs w:val="20"/>
              </w:rPr>
              <w:t>Total dues (Principal O/s and Inte</w:t>
            </w:r>
            <w:r>
              <w:rPr>
                <w:rFonts w:ascii="Calibri" w:eastAsia="Times New Roman" w:hAnsi="Calibri" w:cs="Times New Roman"/>
                <w:color w:val="000000"/>
                <w:sz w:val="20"/>
                <w:szCs w:val="20"/>
              </w:rPr>
              <w:t>rest O/s) as on the date of NPA</w:t>
            </w:r>
          </w:p>
        </w:tc>
        <w:tc>
          <w:tcPr>
            <w:tcW w:w="1948" w:type="dxa"/>
            <w:noWrap/>
            <w:hideMark/>
          </w:tcPr>
          <w:p w14:paraId="55E3C94B" w14:textId="77777777" w:rsidR="00D71A31" w:rsidRPr="002557C9" w:rsidRDefault="00D71A31" w:rsidP="00235A7F">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105</w:t>
            </w:r>
            <w:r w:rsidRPr="002557C9">
              <w:rPr>
                <w:rFonts w:ascii="Calibri" w:eastAsia="Times New Roman" w:hAnsi="Calibri" w:cs="Times New Roman"/>
                <w:color w:val="000000"/>
                <w:sz w:val="20"/>
                <w:szCs w:val="20"/>
              </w:rPr>
              <w:t>,00,000.00</w:t>
            </w:r>
          </w:p>
        </w:tc>
      </w:tr>
      <w:tr w:rsidR="00D71A31" w:rsidRPr="002557C9" w14:paraId="793BE4A3" w14:textId="77777777" w:rsidTr="00235A7F">
        <w:trPr>
          <w:trHeight w:val="239"/>
        </w:trPr>
        <w:tc>
          <w:tcPr>
            <w:tcW w:w="5139" w:type="dxa"/>
          </w:tcPr>
          <w:p w14:paraId="1AF0AD37" w14:textId="77777777" w:rsidR="00D71A31" w:rsidRPr="00832A68" w:rsidRDefault="00D71A31" w:rsidP="00235A7F">
            <w:pPr>
              <w:rPr>
                <w:rFonts w:ascii="Calibri" w:eastAsia="Times New Roman" w:hAnsi="Calibri" w:cs="Times New Roman"/>
                <w:color w:val="000000"/>
                <w:sz w:val="20"/>
                <w:szCs w:val="20"/>
              </w:rPr>
            </w:pPr>
            <w:r w:rsidRPr="00832A68">
              <w:rPr>
                <w:rFonts w:ascii="Calibri" w:eastAsia="Times New Roman" w:hAnsi="Calibri" w:cs="Times New Roman"/>
                <w:color w:val="000000"/>
                <w:sz w:val="20"/>
                <w:szCs w:val="20"/>
              </w:rPr>
              <w:t>Total dues (Principal O/s and Interest O/s) as on the date of Claims.</w:t>
            </w:r>
          </w:p>
        </w:tc>
        <w:tc>
          <w:tcPr>
            <w:tcW w:w="1948" w:type="dxa"/>
            <w:noWrap/>
          </w:tcPr>
          <w:p w14:paraId="1E31D818" w14:textId="3EC74C83" w:rsidR="00D71A31" w:rsidRDefault="00D71A31" w:rsidP="00235A7F">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110,00,000.00</w:t>
            </w:r>
          </w:p>
        </w:tc>
      </w:tr>
      <w:tr w:rsidR="00D71A31" w:rsidRPr="002557C9" w14:paraId="06EBA840" w14:textId="77777777" w:rsidTr="00235A7F">
        <w:trPr>
          <w:trHeight w:val="239"/>
        </w:trPr>
        <w:tc>
          <w:tcPr>
            <w:tcW w:w="5139" w:type="dxa"/>
          </w:tcPr>
          <w:p w14:paraId="09BF2BD7" w14:textId="77777777" w:rsidR="00D71A31" w:rsidRPr="00832A68" w:rsidRDefault="00D71A31" w:rsidP="00235A7F">
            <w:pPr>
              <w:rPr>
                <w:rFonts w:ascii="Calibri" w:eastAsia="Times New Roman" w:hAnsi="Calibri" w:cs="Times New Roman"/>
                <w:color w:val="000000"/>
                <w:sz w:val="20"/>
                <w:szCs w:val="20"/>
              </w:rPr>
            </w:pPr>
            <w:r w:rsidRPr="00832A68">
              <w:rPr>
                <w:rFonts w:ascii="Calibri" w:eastAsia="Times New Roman" w:hAnsi="Calibri" w:cs="Times New Roman"/>
                <w:color w:val="000000"/>
                <w:sz w:val="20"/>
                <w:szCs w:val="20"/>
              </w:rPr>
              <w:t>Amount in Default</w:t>
            </w:r>
          </w:p>
        </w:tc>
        <w:tc>
          <w:tcPr>
            <w:tcW w:w="1948" w:type="dxa"/>
            <w:noWrap/>
          </w:tcPr>
          <w:p w14:paraId="06019CDE" w14:textId="40AFDD8E" w:rsidR="00D71A31" w:rsidRDefault="00D71A31" w:rsidP="00235A7F">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105,00,000.00</w:t>
            </w:r>
          </w:p>
        </w:tc>
      </w:tr>
    </w:tbl>
    <w:p w14:paraId="19A24A30" w14:textId="77777777" w:rsidR="00D71A31" w:rsidRPr="00832A68" w:rsidRDefault="00D71A31" w:rsidP="00D71A31"/>
    <w:p w14:paraId="0CC5AB61" w14:textId="596B9764" w:rsidR="00D71A31" w:rsidRDefault="00D71A31" w:rsidP="00D71A31">
      <w:pPr>
        <w:jc w:val="both"/>
      </w:pPr>
      <w:r w:rsidRPr="00832A68">
        <w:t>Thus, in case of this scenario</w:t>
      </w:r>
      <w:r>
        <w:t xml:space="preserve">, Guarantee Cover calculation = </w:t>
      </w:r>
      <w:r w:rsidRPr="00832A68">
        <w:t>6</w:t>
      </w:r>
      <w:r>
        <w:t>5,00,000.00</w:t>
      </w:r>
    </w:p>
    <w:p w14:paraId="6BA6D932" w14:textId="5C56C28C" w:rsidR="00D71A31" w:rsidRPr="00832A68" w:rsidRDefault="00D71A31" w:rsidP="00D71A31">
      <w:pPr>
        <w:jc w:val="both"/>
      </w:pPr>
      <w:r>
        <w:t>Any amount above 1cr, Guarantee Cover will be capped to 65,00,000.00</w:t>
      </w:r>
    </w:p>
    <w:p w14:paraId="2D8C3D91" w14:textId="70DEC2AD" w:rsidR="00036697" w:rsidRPr="007372C1" w:rsidRDefault="00036697" w:rsidP="002938C4">
      <w:pPr>
        <w:rPr>
          <w:rFonts w:ascii="Trebuchet MS" w:eastAsiaTheme="majorEastAsia" w:hAnsi="Trebuchet MS" w:cstheme="majorBidi"/>
          <w:b/>
          <w:bCs/>
          <w:color w:val="000000" w:themeColor="text1"/>
          <w:sz w:val="28"/>
        </w:rPr>
      </w:pPr>
    </w:p>
    <w:p w14:paraId="77089FD4" w14:textId="77777777" w:rsidR="003C246E" w:rsidRDefault="003C246E">
      <w:pPr>
        <w:rPr>
          <w:rFonts w:ascii="Trebuchet MS" w:eastAsiaTheme="majorEastAsia" w:hAnsi="Trebuchet MS" w:cstheme="majorBidi"/>
          <w:b/>
          <w:bCs/>
          <w:color w:val="000000" w:themeColor="text1"/>
          <w:sz w:val="28"/>
        </w:rPr>
      </w:pPr>
      <w:r>
        <w:rPr>
          <w:rFonts w:ascii="Trebuchet MS" w:hAnsi="Trebuchet MS"/>
          <w:b/>
          <w:bCs/>
          <w:color w:val="000000" w:themeColor="text1"/>
        </w:rPr>
        <w:br w:type="page"/>
      </w:r>
    </w:p>
    <w:p w14:paraId="4A1CFC81" w14:textId="50C02998" w:rsidR="009E5783" w:rsidRPr="00631B9F" w:rsidRDefault="009E5783" w:rsidP="007372C1">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32" w:name="_Toc3801359"/>
      <w:r>
        <w:rPr>
          <w:rFonts w:ascii="Trebuchet MS" w:hAnsi="Trebuchet MS"/>
          <w:b/>
          <w:bCs/>
          <w:color w:val="000000" w:themeColor="text1"/>
          <w:szCs w:val="22"/>
        </w:rPr>
        <w:lastRenderedPageBreak/>
        <w:t>Claim Calculation</w:t>
      </w:r>
      <w:r w:rsidR="002343A5">
        <w:rPr>
          <w:rFonts w:ascii="Trebuchet MS" w:hAnsi="Trebuchet MS"/>
          <w:b/>
          <w:bCs/>
          <w:color w:val="000000" w:themeColor="text1"/>
          <w:szCs w:val="22"/>
        </w:rPr>
        <w:t xml:space="preserve"> – First Claim</w:t>
      </w:r>
      <w:bookmarkEnd w:id="32"/>
    </w:p>
    <w:p w14:paraId="6A41E233" w14:textId="34518880" w:rsidR="009E5783" w:rsidRDefault="009E5783" w:rsidP="00C25BCB">
      <w:pPr>
        <w:jc w:val="both"/>
      </w:pPr>
      <w:r>
        <w:t>To understand the claim calculations, refer to the scenarios mentioned here.</w:t>
      </w:r>
    </w:p>
    <w:p w14:paraId="36EE6FF7" w14:textId="2796C6FE" w:rsidR="007903B1" w:rsidRDefault="007903B1" w:rsidP="00C25BCB">
      <w:pPr>
        <w:jc w:val="both"/>
      </w:pPr>
      <w:r>
        <w:t>Claim Calculation specified here is for each CG:</w:t>
      </w:r>
    </w:p>
    <w:p w14:paraId="26E057A4" w14:textId="0C4B476B" w:rsidR="001101A4" w:rsidRDefault="001101A4" w:rsidP="00C25BCB">
      <w:pPr>
        <w:jc w:val="both"/>
      </w:pPr>
      <w:r w:rsidRPr="00157F6C">
        <w:rPr>
          <w:b/>
        </w:rPr>
        <w:t xml:space="preserve">Scenario </w:t>
      </w:r>
      <w:r>
        <w:rPr>
          <w:b/>
        </w:rPr>
        <w:t>1</w:t>
      </w:r>
      <w:r w:rsidRPr="00157F6C">
        <w:rPr>
          <w:b/>
        </w:rPr>
        <w:t xml:space="preserve">: </w:t>
      </w:r>
      <w:r>
        <w:t xml:space="preserve">when </w:t>
      </w:r>
      <w:r w:rsidR="00252F8C">
        <w:t>t</w:t>
      </w:r>
      <w:r w:rsidR="00FC06AC">
        <w:t>otal dues as on date of NPA</w:t>
      </w:r>
      <w:r>
        <w:t xml:space="preserve"> loan </w:t>
      </w:r>
      <w:r w:rsidR="00896377">
        <w:t xml:space="preserve">account is greater than </w:t>
      </w:r>
      <w:r w:rsidR="00252F8C">
        <w:t>total</w:t>
      </w:r>
      <w:r w:rsidR="00FC06AC">
        <w:t xml:space="preserve"> dues as on date of claims</w:t>
      </w:r>
      <w:r w:rsidR="00896377">
        <w:t xml:space="preserve"> </w:t>
      </w:r>
    </w:p>
    <w:tbl>
      <w:tblPr>
        <w:tblStyle w:val="TableGridLight"/>
        <w:tblW w:w="9700" w:type="dxa"/>
        <w:tblLook w:val="04A0" w:firstRow="1" w:lastRow="0" w:firstColumn="1" w:lastColumn="0" w:noHBand="0" w:noVBand="1"/>
      </w:tblPr>
      <w:tblGrid>
        <w:gridCol w:w="960"/>
        <w:gridCol w:w="6400"/>
        <w:gridCol w:w="2340"/>
      </w:tblGrid>
      <w:tr w:rsidR="00C14CB4" w:rsidRPr="007B70D1" w14:paraId="71433351" w14:textId="77777777" w:rsidTr="00235A7F">
        <w:trPr>
          <w:trHeight w:val="300"/>
        </w:trPr>
        <w:tc>
          <w:tcPr>
            <w:tcW w:w="9700" w:type="dxa"/>
            <w:gridSpan w:val="3"/>
            <w:noWrap/>
            <w:hideMark/>
          </w:tcPr>
          <w:p w14:paraId="6B0D1DF5" w14:textId="77777777" w:rsidR="00C14CB4" w:rsidRPr="007B70D1" w:rsidRDefault="00C14CB4" w:rsidP="00235A7F">
            <w:pPr>
              <w:jc w:val="center"/>
              <w:rPr>
                <w:rFonts w:ascii="Calibri" w:eastAsia="Times New Roman" w:hAnsi="Calibri" w:cs="Calibri"/>
                <w:b/>
                <w:bCs/>
                <w:color w:val="000000"/>
              </w:rPr>
            </w:pPr>
            <w:r w:rsidRPr="007B70D1">
              <w:rPr>
                <w:rFonts w:ascii="Calibri" w:eastAsia="Times New Roman" w:hAnsi="Calibri" w:cs="Calibri"/>
                <w:b/>
                <w:bCs/>
                <w:color w:val="000000"/>
              </w:rPr>
              <w:t>First Claim</w:t>
            </w:r>
          </w:p>
        </w:tc>
      </w:tr>
      <w:tr w:rsidR="00D769B4" w:rsidRPr="007B70D1" w14:paraId="14A2CBA7" w14:textId="77777777" w:rsidTr="00235A7F">
        <w:trPr>
          <w:trHeight w:val="300"/>
        </w:trPr>
        <w:tc>
          <w:tcPr>
            <w:tcW w:w="960" w:type="dxa"/>
            <w:noWrap/>
          </w:tcPr>
          <w:p w14:paraId="118ED340" w14:textId="77777777" w:rsidR="00D769B4" w:rsidRPr="007B70D1" w:rsidRDefault="00D769B4" w:rsidP="00235A7F">
            <w:pPr>
              <w:rPr>
                <w:rFonts w:ascii="Calibri" w:eastAsia="Times New Roman" w:hAnsi="Calibri" w:cs="Calibri"/>
                <w:color w:val="000000"/>
              </w:rPr>
            </w:pPr>
          </w:p>
        </w:tc>
        <w:tc>
          <w:tcPr>
            <w:tcW w:w="6400" w:type="dxa"/>
            <w:noWrap/>
          </w:tcPr>
          <w:p w14:paraId="2F4AF4A6" w14:textId="370B1A96" w:rsidR="00D769B4" w:rsidRPr="007B6548" w:rsidRDefault="00D769B4" w:rsidP="00235A7F">
            <w:pPr>
              <w:rPr>
                <w:rFonts w:ascii="Calibri" w:eastAsia="Times New Roman" w:hAnsi="Calibri" w:cs="Calibri"/>
                <w:b/>
                <w:color w:val="000000"/>
                <w:sz w:val="20"/>
                <w:szCs w:val="20"/>
              </w:rPr>
            </w:pPr>
            <w:r w:rsidRPr="007B6548">
              <w:rPr>
                <w:rFonts w:ascii="Calibri" w:eastAsia="Times New Roman" w:hAnsi="Calibri" w:cs="Calibri"/>
                <w:b/>
                <w:color w:val="000000"/>
                <w:sz w:val="20"/>
                <w:szCs w:val="20"/>
              </w:rPr>
              <w:t>During Previous Continuity</w:t>
            </w:r>
          </w:p>
        </w:tc>
        <w:tc>
          <w:tcPr>
            <w:tcW w:w="2340" w:type="dxa"/>
            <w:noWrap/>
          </w:tcPr>
          <w:p w14:paraId="69985932" w14:textId="77777777" w:rsidR="00D769B4" w:rsidRPr="007B70D1" w:rsidRDefault="00D769B4" w:rsidP="00235A7F">
            <w:pPr>
              <w:rPr>
                <w:rFonts w:ascii="Calibri" w:eastAsia="Times New Roman" w:hAnsi="Calibri" w:cs="Calibri"/>
                <w:color w:val="000000"/>
                <w:sz w:val="20"/>
                <w:szCs w:val="20"/>
              </w:rPr>
            </w:pPr>
          </w:p>
        </w:tc>
      </w:tr>
      <w:tr w:rsidR="00D769B4" w:rsidRPr="007B70D1" w14:paraId="369034EC" w14:textId="77777777" w:rsidTr="00235A7F">
        <w:trPr>
          <w:trHeight w:val="300"/>
        </w:trPr>
        <w:tc>
          <w:tcPr>
            <w:tcW w:w="960" w:type="dxa"/>
            <w:noWrap/>
          </w:tcPr>
          <w:p w14:paraId="3033464F" w14:textId="77777777" w:rsidR="00D769B4" w:rsidRPr="007B70D1" w:rsidRDefault="00D769B4" w:rsidP="00235A7F">
            <w:pPr>
              <w:rPr>
                <w:rFonts w:ascii="Calibri" w:eastAsia="Times New Roman" w:hAnsi="Calibri" w:cs="Calibri"/>
                <w:color w:val="000000"/>
              </w:rPr>
            </w:pPr>
          </w:p>
        </w:tc>
        <w:tc>
          <w:tcPr>
            <w:tcW w:w="6400" w:type="dxa"/>
            <w:noWrap/>
          </w:tcPr>
          <w:p w14:paraId="3A1D0CEE" w14:textId="6C20B641" w:rsidR="00D769B4" w:rsidRPr="007B70D1" w:rsidRDefault="00D769B4" w:rsidP="00464974">
            <w:pPr>
              <w:rPr>
                <w:rFonts w:ascii="Calibri" w:eastAsia="Times New Roman" w:hAnsi="Calibri" w:cs="Calibri"/>
                <w:color w:val="000000"/>
                <w:sz w:val="20"/>
                <w:szCs w:val="20"/>
              </w:rPr>
            </w:pPr>
            <w:r>
              <w:rPr>
                <w:rFonts w:ascii="Calibri" w:eastAsia="Times New Roman" w:hAnsi="Calibri" w:cs="Calibri"/>
                <w:color w:val="000000"/>
                <w:sz w:val="20"/>
                <w:szCs w:val="20"/>
              </w:rPr>
              <w:t>CG Fees Charged from 1</w:t>
            </w:r>
            <w:r w:rsidRPr="00D769B4">
              <w:rPr>
                <w:rFonts w:ascii="Calibri" w:eastAsia="Times New Roman" w:hAnsi="Calibri" w:cs="Calibri"/>
                <w:color w:val="000000"/>
                <w:sz w:val="20"/>
                <w:szCs w:val="20"/>
                <w:vertAlign w:val="superscript"/>
              </w:rPr>
              <w:t>st</w:t>
            </w:r>
            <w:r>
              <w:rPr>
                <w:rFonts w:ascii="Calibri" w:eastAsia="Times New Roman" w:hAnsi="Calibri" w:cs="Calibri"/>
                <w:color w:val="000000"/>
                <w:sz w:val="20"/>
                <w:szCs w:val="20"/>
              </w:rPr>
              <w:t xml:space="preserve"> April to 31</w:t>
            </w:r>
            <w:r w:rsidRPr="00D769B4">
              <w:rPr>
                <w:rFonts w:ascii="Calibri" w:eastAsia="Times New Roman" w:hAnsi="Calibri" w:cs="Calibri"/>
                <w:color w:val="000000"/>
                <w:sz w:val="20"/>
                <w:szCs w:val="20"/>
                <w:vertAlign w:val="superscript"/>
              </w:rPr>
              <w:t>st</w:t>
            </w:r>
            <w:r>
              <w:rPr>
                <w:rFonts w:ascii="Calibri" w:eastAsia="Times New Roman" w:hAnsi="Calibri" w:cs="Calibri"/>
                <w:color w:val="000000"/>
                <w:sz w:val="20"/>
                <w:szCs w:val="20"/>
              </w:rPr>
              <w:t xml:space="preserve"> March(</w:t>
            </w:r>
            <w:r w:rsidR="005E5B9D">
              <w:rPr>
                <w:rFonts w:ascii="Calibri" w:eastAsia="Times New Roman" w:hAnsi="Calibri" w:cs="Calibri"/>
                <w:color w:val="000000"/>
                <w:sz w:val="20"/>
                <w:szCs w:val="20"/>
              </w:rPr>
              <w:t>FY 2018-2019</w:t>
            </w:r>
            <w:r>
              <w:rPr>
                <w:rFonts w:ascii="Calibri" w:eastAsia="Times New Roman" w:hAnsi="Calibri" w:cs="Calibri"/>
                <w:color w:val="000000"/>
                <w:sz w:val="20"/>
                <w:szCs w:val="20"/>
              </w:rPr>
              <w:t>)</w:t>
            </w:r>
            <w:r w:rsidR="00CD679E">
              <w:rPr>
                <w:rFonts w:ascii="Calibri" w:eastAsia="Times New Roman" w:hAnsi="Calibri" w:cs="Calibri"/>
                <w:color w:val="000000"/>
                <w:sz w:val="20"/>
                <w:szCs w:val="20"/>
              </w:rPr>
              <w:t xml:space="preserve"> already paid by MLI to NCGTC</w:t>
            </w:r>
          </w:p>
        </w:tc>
        <w:tc>
          <w:tcPr>
            <w:tcW w:w="2340" w:type="dxa"/>
            <w:noWrap/>
          </w:tcPr>
          <w:p w14:paraId="0785E433" w14:textId="5BA8AD06" w:rsidR="00D769B4" w:rsidRPr="007B70D1" w:rsidRDefault="000235B9" w:rsidP="00235A7F">
            <w:pPr>
              <w:rPr>
                <w:rFonts w:ascii="Calibri" w:eastAsia="Times New Roman" w:hAnsi="Calibri" w:cs="Calibri"/>
                <w:color w:val="000000"/>
                <w:sz w:val="20"/>
                <w:szCs w:val="20"/>
              </w:rPr>
            </w:pPr>
            <w:r>
              <w:rPr>
                <w:rFonts w:ascii="Calibri" w:eastAsia="Times New Roman" w:hAnsi="Calibri" w:cs="Calibri"/>
                <w:color w:val="000000"/>
                <w:sz w:val="20"/>
                <w:szCs w:val="20"/>
              </w:rPr>
              <w:t>11050</w:t>
            </w:r>
            <w:r w:rsidR="00AB7BA4">
              <w:rPr>
                <w:rFonts w:ascii="Calibri" w:eastAsia="Times New Roman" w:hAnsi="Calibri" w:cs="Calibri"/>
                <w:color w:val="000000"/>
                <w:sz w:val="20"/>
                <w:szCs w:val="20"/>
              </w:rPr>
              <w:t>.00</w:t>
            </w:r>
          </w:p>
        </w:tc>
      </w:tr>
      <w:tr w:rsidR="00F23F43" w:rsidRPr="007B70D1" w14:paraId="5BF308DF" w14:textId="77777777" w:rsidTr="00235A7F">
        <w:trPr>
          <w:trHeight w:val="300"/>
        </w:trPr>
        <w:tc>
          <w:tcPr>
            <w:tcW w:w="960" w:type="dxa"/>
            <w:noWrap/>
          </w:tcPr>
          <w:p w14:paraId="4CA7944F" w14:textId="77777777" w:rsidR="00F23F43" w:rsidRPr="007B70D1" w:rsidRDefault="00F23F43" w:rsidP="00235A7F">
            <w:pPr>
              <w:rPr>
                <w:rFonts w:ascii="Calibri" w:eastAsia="Times New Roman" w:hAnsi="Calibri" w:cs="Calibri"/>
                <w:color w:val="000000"/>
              </w:rPr>
            </w:pPr>
          </w:p>
        </w:tc>
        <w:tc>
          <w:tcPr>
            <w:tcW w:w="6400" w:type="dxa"/>
            <w:noWrap/>
          </w:tcPr>
          <w:p w14:paraId="53F165B4" w14:textId="77777777" w:rsidR="00F23F43" w:rsidRPr="007B70D1" w:rsidRDefault="00F23F43" w:rsidP="00235A7F">
            <w:pPr>
              <w:rPr>
                <w:rFonts w:ascii="Calibri" w:eastAsia="Times New Roman" w:hAnsi="Calibri" w:cs="Calibri"/>
                <w:color w:val="000000"/>
                <w:sz w:val="20"/>
                <w:szCs w:val="20"/>
              </w:rPr>
            </w:pPr>
          </w:p>
        </w:tc>
        <w:tc>
          <w:tcPr>
            <w:tcW w:w="2340" w:type="dxa"/>
            <w:noWrap/>
          </w:tcPr>
          <w:p w14:paraId="6ED77D69" w14:textId="77777777" w:rsidR="00F23F43" w:rsidRPr="007B70D1" w:rsidRDefault="00F23F43" w:rsidP="00235A7F">
            <w:pPr>
              <w:rPr>
                <w:rFonts w:ascii="Calibri" w:eastAsia="Times New Roman" w:hAnsi="Calibri" w:cs="Calibri"/>
                <w:color w:val="000000"/>
                <w:sz w:val="20"/>
                <w:szCs w:val="20"/>
              </w:rPr>
            </w:pPr>
          </w:p>
        </w:tc>
      </w:tr>
      <w:tr w:rsidR="00C14CB4" w:rsidRPr="007B70D1" w14:paraId="3DB31398" w14:textId="77777777" w:rsidTr="00235A7F">
        <w:trPr>
          <w:trHeight w:val="300"/>
        </w:trPr>
        <w:tc>
          <w:tcPr>
            <w:tcW w:w="960" w:type="dxa"/>
            <w:noWrap/>
            <w:hideMark/>
          </w:tcPr>
          <w:p w14:paraId="3A14993F" w14:textId="77777777" w:rsidR="00C14CB4" w:rsidRPr="007B70D1" w:rsidRDefault="00C14CB4" w:rsidP="00235A7F">
            <w:pPr>
              <w:rPr>
                <w:rFonts w:ascii="Calibri" w:eastAsia="Times New Roman" w:hAnsi="Calibri" w:cs="Calibri"/>
                <w:color w:val="000000"/>
              </w:rPr>
            </w:pPr>
            <w:r w:rsidRPr="007B70D1">
              <w:rPr>
                <w:rFonts w:ascii="Calibri" w:eastAsia="Times New Roman" w:hAnsi="Calibri" w:cs="Calibri"/>
                <w:color w:val="000000"/>
              </w:rPr>
              <w:t> </w:t>
            </w:r>
          </w:p>
        </w:tc>
        <w:tc>
          <w:tcPr>
            <w:tcW w:w="6400" w:type="dxa"/>
            <w:noWrap/>
            <w:hideMark/>
          </w:tcPr>
          <w:p w14:paraId="4347D23D" w14:textId="77777777" w:rsidR="00C14CB4" w:rsidRPr="007B6548" w:rsidRDefault="00C14CB4" w:rsidP="00235A7F">
            <w:pPr>
              <w:rPr>
                <w:rFonts w:ascii="Calibri" w:eastAsia="Times New Roman" w:hAnsi="Calibri" w:cs="Calibri"/>
                <w:b/>
                <w:color w:val="000000"/>
                <w:sz w:val="20"/>
                <w:szCs w:val="20"/>
              </w:rPr>
            </w:pPr>
            <w:r w:rsidRPr="007B6548">
              <w:rPr>
                <w:rFonts w:ascii="Calibri" w:eastAsia="Times New Roman" w:hAnsi="Calibri" w:cs="Calibri"/>
                <w:b/>
                <w:color w:val="000000"/>
                <w:sz w:val="20"/>
                <w:szCs w:val="20"/>
              </w:rPr>
              <w:t>During Claim Lodgment</w:t>
            </w:r>
          </w:p>
        </w:tc>
        <w:tc>
          <w:tcPr>
            <w:tcW w:w="2340" w:type="dxa"/>
            <w:noWrap/>
            <w:hideMark/>
          </w:tcPr>
          <w:p w14:paraId="35594B86" w14:textId="77777777" w:rsidR="00C14CB4" w:rsidRPr="007B70D1" w:rsidRDefault="00C14CB4" w:rsidP="00235A7F">
            <w:pPr>
              <w:rPr>
                <w:rFonts w:ascii="Calibri" w:eastAsia="Times New Roman" w:hAnsi="Calibri" w:cs="Calibri"/>
                <w:color w:val="000000"/>
                <w:sz w:val="20"/>
                <w:szCs w:val="20"/>
              </w:rPr>
            </w:pPr>
            <w:r w:rsidRPr="007B70D1">
              <w:rPr>
                <w:rFonts w:ascii="Calibri" w:eastAsia="Times New Roman" w:hAnsi="Calibri" w:cs="Calibri"/>
                <w:color w:val="000000"/>
                <w:sz w:val="20"/>
                <w:szCs w:val="20"/>
              </w:rPr>
              <w:t> </w:t>
            </w:r>
          </w:p>
        </w:tc>
      </w:tr>
      <w:tr w:rsidR="00C14CB4" w:rsidRPr="007B70D1" w14:paraId="0CA9E59C" w14:textId="77777777" w:rsidTr="00235A7F">
        <w:trPr>
          <w:trHeight w:val="300"/>
        </w:trPr>
        <w:tc>
          <w:tcPr>
            <w:tcW w:w="960" w:type="dxa"/>
            <w:noWrap/>
          </w:tcPr>
          <w:p w14:paraId="1A0385BD" w14:textId="77777777" w:rsidR="00C14CB4" w:rsidRPr="007B70D1" w:rsidRDefault="00C14CB4" w:rsidP="00235A7F">
            <w:pPr>
              <w:rPr>
                <w:rFonts w:ascii="Calibri" w:eastAsia="Times New Roman" w:hAnsi="Calibri" w:cs="Calibri"/>
                <w:color w:val="000000"/>
              </w:rPr>
            </w:pPr>
          </w:p>
        </w:tc>
        <w:tc>
          <w:tcPr>
            <w:tcW w:w="6400" w:type="dxa"/>
            <w:shd w:val="clear" w:color="auto" w:fill="auto"/>
            <w:noWrap/>
          </w:tcPr>
          <w:p w14:paraId="142E5D22" w14:textId="77777777" w:rsidR="00C14CB4" w:rsidRPr="007B70D1" w:rsidRDefault="00C14CB4" w:rsidP="00235A7F">
            <w:pPr>
              <w:tabs>
                <w:tab w:val="left" w:pos="2550"/>
              </w:tabs>
              <w:rPr>
                <w:rFonts w:ascii="Calibri" w:eastAsia="Times New Roman" w:hAnsi="Calibri" w:cs="Calibri"/>
                <w:color w:val="000000"/>
                <w:sz w:val="20"/>
                <w:szCs w:val="20"/>
              </w:rPr>
            </w:pPr>
            <w:r w:rsidRPr="007B70D1">
              <w:rPr>
                <w:rFonts w:ascii="Calibri" w:eastAsia="Times New Roman" w:hAnsi="Calibri" w:cs="Calibri"/>
                <w:color w:val="000000"/>
                <w:sz w:val="20"/>
                <w:szCs w:val="20"/>
              </w:rPr>
              <w:t>Total dues (Principal O/s and Interest O/s) as on the date of NPA</w:t>
            </w:r>
          </w:p>
        </w:tc>
        <w:tc>
          <w:tcPr>
            <w:tcW w:w="2340" w:type="dxa"/>
            <w:noWrap/>
          </w:tcPr>
          <w:p w14:paraId="51B7A10A" w14:textId="77777777" w:rsidR="00C14CB4" w:rsidRPr="007B70D1" w:rsidRDefault="00C14CB4" w:rsidP="00235A7F">
            <w:pPr>
              <w:rPr>
                <w:rFonts w:ascii="Calibri" w:eastAsia="Times New Roman" w:hAnsi="Calibri" w:cs="Calibri"/>
                <w:color w:val="000000"/>
                <w:sz w:val="20"/>
                <w:szCs w:val="20"/>
              </w:rPr>
            </w:pPr>
            <w:r>
              <w:rPr>
                <w:rFonts w:ascii="Calibri" w:eastAsia="Times New Roman" w:hAnsi="Calibri" w:cs="Calibri"/>
                <w:color w:val="000000"/>
                <w:sz w:val="20"/>
                <w:szCs w:val="20"/>
              </w:rPr>
              <w:t>1,300,000.00</w:t>
            </w:r>
          </w:p>
        </w:tc>
      </w:tr>
      <w:tr w:rsidR="00C14CB4" w:rsidRPr="007B70D1" w14:paraId="6AD3E6E3" w14:textId="77777777" w:rsidTr="00235A7F">
        <w:trPr>
          <w:trHeight w:val="300"/>
        </w:trPr>
        <w:tc>
          <w:tcPr>
            <w:tcW w:w="960" w:type="dxa"/>
            <w:noWrap/>
            <w:hideMark/>
          </w:tcPr>
          <w:p w14:paraId="6CDA5781" w14:textId="77777777" w:rsidR="00C14CB4" w:rsidRPr="007B70D1" w:rsidRDefault="00C14CB4" w:rsidP="00235A7F">
            <w:pPr>
              <w:rPr>
                <w:rFonts w:ascii="Calibri" w:eastAsia="Times New Roman" w:hAnsi="Calibri" w:cs="Calibri"/>
                <w:color w:val="000000"/>
              </w:rPr>
            </w:pPr>
            <w:r w:rsidRPr="007B70D1">
              <w:rPr>
                <w:rFonts w:ascii="Calibri" w:eastAsia="Times New Roman" w:hAnsi="Calibri" w:cs="Calibri"/>
                <w:color w:val="000000"/>
              </w:rPr>
              <w:t> </w:t>
            </w:r>
          </w:p>
        </w:tc>
        <w:tc>
          <w:tcPr>
            <w:tcW w:w="6400" w:type="dxa"/>
            <w:noWrap/>
            <w:hideMark/>
          </w:tcPr>
          <w:p w14:paraId="0F5BD4CC" w14:textId="77777777" w:rsidR="00C14CB4" w:rsidRPr="007B70D1" w:rsidRDefault="00C14CB4" w:rsidP="00235A7F">
            <w:pPr>
              <w:rPr>
                <w:rFonts w:ascii="Calibri" w:eastAsia="Times New Roman" w:hAnsi="Calibri" w:cs="Calibri"/>
                <w:color w:val="000000"/>
                <w:sz w:val="20"/>
                <w:szCs w:val="20"/>
              </w:rPr>
            </w:pPr>
            <w:r w:rsidRPr="007B70D1">
              <w:rPr>
                <w:rFonts w:ascii="Calibri" w:eastAsia="Times New Roman" w:hAnsi="Calibri" w:cs="Calibri"/>
                <w:color w:val="000000"/>
                <w:sz w:val="20"/>
                <w:szCs w:val="20"/>
              </w:rPr>
              <w:t>Total dues (Principal O/s and Int</w:t>
            </w:r>
            <w:r>
              <w:rPr>
                <w:rFonts w:ascii="Calibri" w:eastAsia="Times New Roman" w:hAnsi="Calibri" w:cs="Calibri"/>
                <w:color w:val="000000"/>
                <w:sz w:val="20"/>
                <w:szCs w:val="20"/>
              </w:rPr>
              <w:t>erest O/s) as on the date of Claim</w:t>
            </w:r>
            <w:r w:rsidRPr="007B70D1">
              <w:rPr>
                <w:rFonts w:ascii="Calibri" w:eastAsia="Times New Roman" w:hAnsi="Calibri" w:cs="Calibri"/>
                <w:color w:val="000000"/>
                <w:sz w:val="20"/>
                <w:szCs w:val="20"/>
              </w:rPr>
              <w:t xml:space="preserve"> </w:t>
            </w:r>
          </w:p>
        </w:tc>
        <w:tc>
          <w:tcPr>
            <w:tcW w:w="2340" w:type="dxa"/>
            <w:noWrap/>
            <w:hideMark/>
          </w:tcPr>
          <w:p w14:paraId="50FF3CFF" w14:textId="77777777" w:rsidR="00C14CB4" w:rsidRPr="007B70D1" w:rsidRDefault="00C14CB4" w:rsidP="00235A7F">
            <w:pPr>
              <w:rPr>
                <w:rFonts w:ascii="Calibri" w:eastAsia="Times New Roman" w:hAnsi="Calibri" w:cs="Calibri"/>
                <w:color w:val="000000"/>
                <w:sz w:val="20"/>
                <w:szCs w:val="20"/>
              </w:rPr>
            </w:pPr>
            <w:r w:rsidRPr="007B70D1">
              <w:rPr>
                <w:rFonts w:ascii="Calibri" w:eastAsia="Times New Roman" w:hAnsi="Calibri" w:cs="Calibri"/>
                <w:color w:val="000000"/>
                <w:sz w:val="20"/>
                <w:szCs w:val="20"/>
              </w:rPr>
              <w:t xml:space="preserve">1,200,000.00 </w:t>
            </w:r>
          </w:p>
        </w:tc>
      </w:tr>
      <w:tr w:rsidR="00C14CB4" w:rsidRPr="007B70D1" w14:paraId="6656EB76" w14:textId="77777777" w:rsidTr="00235A7F">
        <w:trPr>
          <w:trHeight w:val="315"/>
        </w:trPr>
        <w:tc>
          <w:tcPr>
            <w:tcW w:w="960" w:type="dxa"/>
            <w:noWrap/>
            <w:hideMark/>
          </w:tcPr>
          <w:p w14:paraId="5BEDDCFF" w14:textId="77777777" w:rsidR="00C14CB4" w:rsidRPr="007B70D1" w:rsidRDefault="00C14CB4" w:rsidP="00235A7F">
            <w:pPr>
              <w:rPr>
                <w:rFonts w:ascii="Calibri" w:eastAsia="Times New Roman" w:hAnsi="Calibri" w:cs="Calibri"/>
                <w:color w:val="000000"/>
              </w:rPr>
            </w:pPr>
            <w:r w:rsidRPr="007B70D1">
              <w:rPr>
                <w:rFonts w:ascii="Calibri" w:eastAsia="Times New Roman" w:hAnsi="Calibri" w:cs="Calibri"/>
                <w:color w:val="000000"/>
              </w:rPr>
              <w:t> </w:t>
            </w:r>
          </w:p>
        </w:tc>
        <w:tc>
          <w:tcPr>
            <w:tcW w:w="6400" w:type="dxa"/>
            <w:noWrap/>
            <w:hideMark/>
          </w:tcPr>
          <w:p w14:paraId="4F4410A2" w14:textId="185287BA" w:rsidR="00C14CB4" w:rsidRPr="000235B9" w:rsidRDefault="000235B9" w:rsidP="00235A7F">
            <w:pPr>
              <w:rPr>
                <w:rFonts w:ascii="Calibri" w:eastAsia="Times New Roman" w:hAnsi="Calibri" w:cs="Calibri"/>
                <w:color w:val="000000"/>
                <w:sz w:val="20"/>
                <w:szCs w:val="20"/>
              </w:rPr>
            </w:pPr>
            <w:r w:rsidRPr="000235B9">
              <w:rPr>
                <w:rFonts w:ascii="Calibri" w:eastAsia="Times New Roman" w:hAnsi="Calibri" w:cs="Calibri"/>
                <w:color w:val="000000"/>
                <w:sz w:val="20"/>
                <w:szCs w:val="20"/>
              </w:rPr>
              <w:t>Date o</w:t>
            </w:r>
            <w:r>
              <w:rPr>
                <w:rFonts w:ascii="Calibri" w:eastAsia="Times New Roman" w:hAnsi="Calibri" w:cs="Calibri"/>
                <w:color w:val="000000"/>
                <w:sz w:val="20"/>
                <w:szCs w:val="20"/>
              </w:rPr>
              <w:t>f Claim Lodgment</w:t>
            </w:r>
          </w:p>
        </w:tc>
        <w:tc>
          <w:tcPr>
            <w:tcW w:w="2340" w:type="dxa"/>
            <w:noWrap/>
            <w:hideMark/>
          </w:tcPr>
          <w:p w14:paraId="013EEEAC" w14:textId="3CDD39FB" w:rsidR="00C14CB4" w:rsidRPr="000235B9" w:rsidRDefault="00C14CB4" w:rsidP="00235A7F">
            <w:pPr>
              <w:rPr>
                <w:rFonts w:ascii="Calibri" w:eastAsia="Times New Roman" w:hAnsi="Calibri" w:cs="Calibri"/>
                <w:color w:val="000000"/>
                <w:sz w:val="20"/>
                <w:szCs w:val="20"/>
              </w:rPr>
            </w:pPr>
            <w:r w:rsidRPr="007B70D1">
              <w:rPr>
                <w:rFonts w:ascii="Calibri" w:eastAsia="Times New Roman" w:hAnsi="Calibri" w:cs="Calibri"/>
                <w:color w:val="000000"/>
              </w:rPr>
              <w:t> </w:t>
            </w:r>
            <w:r w:rsidR="007141F3">
              <w:rPr>
                <w:rFonts w:ascii="Calibri" w:eastAsia="Times New Roman" w:hAnsi="Calibri" w:cs="Calibri"/>
                <w:color w:val="000000"/>
                <w:sz w:val="20"/>
                <w:szCs w:val="20"/>
              </w:rPr>
              <w:t>3-May-2018</w:t>
            </w:r>
          </w:p>
        </w:tc>
      </w:tr>
      <w:tr w:rsidR="00C14CB4" w:rsidRPr="007B70D1" w14:paraId="0BFCFFAB" w14:textId="77777777" w:rsidTr="00235A7F">
        <w:trPr>
          <w:trHeight w:val="315"/>
        </w:trPr>
        <w:tc>
          <w:tcPr>
            <w:tcW w:w="960" w:type="dxa"/>
            <w:hideMark/>
          </w:tcPr>
          <w:p w14:paraId="2F9409CD" w14:textId="77777777" w:rsidR="00C14CB4" w:rsidRPr="007B70D1" w:rsidRDefault="00C14CB4" w:rsidP="00235A7F">
            <w:pPr>
              <w:rPr>
                <w:rFonts w:ascii="Calibri" w:eastAsia="Times New Roman" w:hAnsi="Calibri" w:cs="Calibri"/>
                <w:b/>
                <w:bCs/>
                <w:color w:val="000000"/>
                <w:sz w:val="20"/>
                <w:szCs w:val="20"/>
              </w:rPr>
            </w:pPr>
            <w:r w:rsidRPr="007B70D1">
              <w:rPr>
                <w:rFonts w:ascii="Calibri" w:eastAsia="Times New Roman" w:hAnsi="Calibri" w:cs="Calibri"/>
                <w:b/>
                <w:bCs/>
                <w:color w:val="000000"/>
                <w:sz w:val="20"/>
                <w:szCs w:val="20"/>
              </w:rPr>
              <w:t>ID#</w:t>
            </w:r>
          </w:p>
        </w:tc>
        <w:tc>
          <w:tcPr>
            <w:tcW w:w="6400" w:type="dxa"/>
            <w:hideMark/>
          </w:tcPr>
          <w:p w14:paraId="5D48CD0C" w14:textId="77777777" w:rsidR="00C14CB4" w:rsidRPr="007B70D1" w:rsidRDefault="00C14CB4" w:rsidP="00235A7F">
            <w:pPr>
              <w:rPr>
                <w:rFonts w:ascii="Calibri" w:eastAsia="Times New Roman" w:hAnsi="Calibri" w:cs="Calibri"/>
                <w:b/>
                <w:bCs/>
                <w:color w:val="000000"/>
                <w:sz w:val="20"/>
                <w:szCs w:val="20"/>
              </w:rPr>
            </w:pPr>
            <w:r w:rsidRPr="007B70D1">
              <w:rPr>
                <w:rFonts w:ascii="Calibri" w:eastAsia="Times New Roman" w:hAnsi="Calibri" w:cs="Calibri"/>
                <w:b/>
                <w:bCs/>
                <w:color w:val="000000"/>
                <w:sz w:val="20"/>
                <w:szCs w:val="20"/>
              </w:rPr>
              <w:t>Description</w:t>
            </w:r>
          </w:p>
        </w:tc>
        <w:tc>
          <w:tcPr>
            <w:tcW w:w="2340" w:type="dxa"/>
            <w:hideMark/>
          </w:tcPr>
          <w:p w14:paraId="4CEF1B74" w14:textId="77777777" w:rsidR="00C14CB4" w:rsidRPr="007B70D1" w:rsidRDefault="00C14CB4" w:rsidP="00235A7F">
            <w:pPr>
              <w:rPr>
                <w:rFonts w:ascii="Calibri" w:eastAsia="Times New Roman" w:hAnsi="Calibri" w:cs="Calibri"/>
                <w:b/>
                <w:bCs/>
                <w:color w:val="000000"/>
                <w:sz w:val="20"/>
                <w:szCs w:val="20"/>
              </w:rPr>
            </w:pPr>
            <w:r w:rsidRPr="007B70D1">
              <w:rPr>
                <w:rFonts w:ascii="Calibri" w:eastAsia="Times New Roman" w:hAnsi="Calibri" w:cs="Calibri"/>
                <w:b/>
                <w:bCs/>
                <w:color w:val="000000"/>
                <w:sz w:val="20"/>
                <w:szCs w:val="20"/>
              </w:rPr>
              <w:t>Value</w:t>
            </w:r>
          </w:p>
        </w:tc>
      </w:tr>
      <w:tr w:rsidR="00C14CB4" w:rsidRPr="007B70D1" w14:paraId="355639E6" w14:textId="77777777" w:rsidTr="00235A7F">
        <w:trPr>
          <w:trHeight w:val="315"/>
        </w:trPr>
        <w:tc>
          <w:tcPr>
            <w:tcW w:w="960" w:type="dxa"/>
            <w:hideMark/>
          </w:tcPr>
          <w:p w14:paraId="03E90463" w14:textId="77777777" w:rsidR="00C14CB4" w:rsidRPr="007B70D1" w:rsidRDefault="00C14CB4" w:rsidP="00235A7F">
            <w:pPr>
              <w:rPr>
                <w:rFonts w:ascii="Calibri" w:eastAsia="Times New Roman" w:hAnsi="Calibri" w:cs="Calibri"/>
                <w:b/>
                <w:bCs/>
                <w:color w:val="000000"/>
                <w:sz w:val="20"/>
                <w:szCs w:val="20"/>
              </w:rPr>
            </w:pPr>
            <w:r w:rsidRPr="007B70D1">
              <w:rPr>
                <w:rFonts w:ascii="Calibri" w:eastAsia="Times New Roman" w:hAnsi="Calibri" w:cs="Calibri"/>
                <w:b/>
                <w:bCs/>
                <w:color w:val="000000"/>
                <w:sz w:val="20"/>
                <w:szCs w:val="20"/>
              </w:rPr>
              <w:t>A1</w:t>
            </w:r>
          </w:p>
        </w:tc>
        <w:tc>
          <w:tcPr>
            <w:tcW w:w="6400" w:type="dxa"/>
            <w:hideMark/>
          </w:tcPr>
          <w:p w14:paraId="1D5A0576" w14:textId="5EDF3254" w:rsidR="00C14CB4" w:rsidRPr="007B70D1" w:rsidRDefault="00514A55" w:rsidP="00235A7F">
            <w:pPr>
              <w:rPr>
                <w:rFonts w:ascii="Calibri" w:eastAsia="Times New Roman" w:hAnsi="Calibri" w:cs="Calibri"/>
                <w:color w:val="000000"/>
                <w:sz w:val="20"/>
                <w:szCs w:val="20"/>
              </w:rPr>
            </w:pPr>
            <w:r>
              <w:rPr>
                <w:rFonts w:ascii="Calibri" w:eastAsia="Times New Roman" w:hAnsi="Calibri" w:cs="Calibri"/>
                <w:color w:val="000000"/>
                <w:sz w:val="20"/>
                <w:szCs w:val="20"/>
              </w:rPr>
              <w:t>Customer ID</w:t>
            </w:r>
          </w:p>
        </w:tc>
        <w:tc>
          <w:tcPr>
            <w:tcW w:w="2340" w:type="dxa"/>
            <w:hideMark/>
          </w:tcPr>
          <w:p w14:paraId="21903BE3" w14:textId="77777777" w:rsidR="00C14CB4" w:rsidRPr="007B70D1" w:rsidRDefault="00C14CB4" w:rsidP="00235A7F">
            <w:pPr>
              <w:rPr>
                <w:rFonts w:ascii="Calibri" w:eastAsia="Times New Roman" w:hAnsi="Calibri" w:cs="Calibri"/>
                <w:color w:val="000000"/>
                <w:sz w:val="20"/>
                <w:szCs w:val="20"/>
              </w:rPr>
            </w:pPr>
            <w:r w:rsidRPr="007B70D1">
              <w:rPr>
                <w:rFonts w:ascii="Calibri" w:eastAsia="Times New Roman" w:hAnsi="Calibri" w:cs="Calibri"/>
                <w:color w:val="000000"/>
                <w:sz w:val="20"/>
                <w:szCs w:val="20"/>
              </w:rPr>
              <w:t>ACCT1</w:t>
            </w:r>
          </w:p>
        </w:tc>
      </w:tr>
      <w:tr w:rsidR="00C14CB4" w:rsidRPr="007B70D1" w14:paraId="50E9E8CF" w14:textId="77777777" w:rsidTr="00235A7F">
        <w:trPr>
          <w:trHeight w:val="300"/>
        </w:trPr>
        <w:tc>
          <w:tcPr>
            <w:tcW w:w="960" w:type="dxa"/>
            <w:vMerge w:val="restart"/>
            <w:hideMark/>
          </w:tcPr>
          <w:p w14:paraId="47F7FC81" w14:textId="77777777" w:rsidR="00C14CB4" w:rsidRPr="007B70D1" w:rsidRDefault="00C14CB4" w:rsidP="00235A7F">
            <w:pPr>
              <w:rPr>
                <w:rFonts w:ascii="Calibri" w:eastAsia="Times New Roman" w:hAnsi="Calibri" w:cs="Calibri"/>
                <w:b/>
                <w:bCs/>
                <w:color w:val="000000"/>
                <w:sz w:val="20"/>
                <w:szCs w:val="20"/>
              </w:rPr>
            </w:pPr>
            <w:r w:rsidRPr="007B70D1">
              <w:rPr>
                <w:rFonts w:ascii="Calibri" w:eastAsia="Times New Roman" w:hAnsi="Calibri" w:cs="Calibri"/>
                <w:b/>
                <w:bCs/>
                <w:color w:val="000000"/>
                <w:sz w:val="20"/>
                <w:szCs w:val="20"/>
              </w:rPr>
              <w:t>A2</w:t>
            </w:r>
          </w:p>
        </w:tc>
        <w:tc>
          <w:tcPr>
            <w:tcW w:w="6400" w:type="dxa"/>
            <w:hideMark/>
          </w:tcPr>
          <w:p w14:paraId="0F9EB370" w14:textId="77777777" w:rsidR="00C14CB4" w:rsidRPr="000935FB" w:rsidRDefault="00C14CB4" w:rsidP="00235A7F">
            <w:pPr>
              <w:rPr>
                <w:rFonts w:ascii="Calibri" w:eastAsia="Times New Roman" w:hAnsi="Calibri" w:cs="Calibri"/>
                <w:strike/>
                <w:color w:val="000000"/>
                <w:sz w:val="20"/>
                <w:szCs w:val="20"/>
              </w:rPr>
            </w:pPr>
            <w:r w:rsidRPr="007B70D1">
              <w:rPr>
                <w:rFonts w:ascii="Calibri" w:eastAsia="Times New Roman" w:hAnsi="Calibri" w:cs="Calibri"/>
                <w:color w:val="000000"/>
                <w:sz w:val="20"/>
                <w:szCs w:val="20"/>
              </w:rPr>
              <w:t>Total dues (Principal O/s and Inte</w:t>
            </w:r>
            <w:r>
              <w:rPr>
                <w:rFonts w:ascii="Calibri" w:eastAsia="Times New Roman" w:hAnsi="Calibri" w:cs="Calibri"/>
                <w:color w:val="000000"/>
                <w:sz w:val="20"/>
                <w:szCs w:val="20"/>
              </w:rPr>
              <w:t>rest O/s) as on the date of NP</w:t>
            </w:r>
            <w:r w:rsidRPr="002255E4">
              <w:rPr>
                <w:rFonts w:ascii="Calibri" w:eastAsia="Times New Roman" w:hAnsi="Calibri" w:cs="Calibri"/>
                <w:color w:val="000000"/>
                <w:sz w:val="20"/>
                <w:szCs w:val="20"/>
              </w:rPr>
              <w:t>A</w:t>
            </w:r>
          </w:p>
        </w:tc>
        <w:tc>
          <w:tcPr>
            <w:tcW w:w="2340" w:type="dxa"/>
            <w:vMerge w:val="restart"/>
            <w:hideMark/>
          </w:tcPr>
          <w:p w14:paraId="5656899B" w14:textId="77777777" w:rsidR="00C14CB4" w:rsidRPr="002255E4" w:rsidRDefault="00C14CB4" w:rsidP="00235A7F">
            <w:pPr>
              <w:rPr>
                <w:rFonts w:ascii="Calibri" w:eastAsia="Times New Roman" w:hAnsi="Calibri" w:cs="Calibri"/>
                <w:color w:val="000000"/>
                <w:sz w:val="20"/>
                <w:szCs w:val="20"/>
              </w:rPr>
            </w:pPr>
            <w:r w:rsidRPr="000935FB">
              <w:rPr>
                <w:rFonts w:ascii="Calibri" w:eastAsia="Times New Roman" w:hAnsi="Calibri" w:cs="Calibri"/>
                <w:strike/>
                <w:color w:val="000000"/>
                <w:sz w:val="20"/>
                <w:szCs w:val="20"/>
              </w:rPr>
              <w:t xml:space="preserve">                         </w:t>
            </w:r>
            <w:r>
              <w:rPr>
                <w:rFonts w:ascii="Calibri" w:eastAsia="Times New Roman" w:hAnsi="Calibri" w:cs="Calibri"/>
                <w:color w:val="000000"/>
                <w:sz w:val="20"/>
                <w:szCs w:val="20"/>
              </w:rPr>
              <w:t>1,3</w:t>
            </w:r>
            <w:r w:rsidRPr="002255E4">
              <w:rPr>
                <w:rFonts w:ascii="Calibri" w:eastAsia="Times New Roman" w:hAnsi="Calibri" w:cs="Calibri"/>
                <w:color w:val="000000"/>
                <w:sz w:val="20"/>
                <w:szCs w:val="20"/>
              </w:rPr>
              <w:t xml:space="preserve">00,000.00 </w:t>
            </w:r>
          </w:p>
        </w:tc>
      </w:tr>
      <w:tr w:rsidR="00C14CB4" w:rsidRPr="007B70D1" w14:paraId="76ACB4D7" w14:textId="77777777" w:rsidTr="00235A7F">
        <w:trPr>
          <w:trHeight w:val="315"/>
        </w:trPr>
        <w:tc>
          <w:tcPr>
            <w:tcW w:w="960" w:type="dxa"/>
            <w:vMerge/>
            <w:hideMark/>
          </w:tcPr>
          <w:p w14:paraId="38951D73" w14:textId="77777777" w:rsidR="00C14CB4" w:rsidRPr="007B70D1" w:rsidRDefault="00C14CB4" w:rsidP="00235A7F">
            <w:pPr>
              <w:rPr>
                <w:rFonts w:ascii="Calibri" w:eastAsia="Times New Roman" w:hAnsi="Calibri" w:cs="Calibri"/>
                <w:b/>
                <w:bCs/>
                <w:color w:val="000000"/>
                <w:sz w:val="20"/>
                <w:szCs w:val="20"/>
              </w:rPr>
            </w:pPr>
          </w:p>
        </w:tc>
        <w:tc>
          <w:tcPr>
            <w:tcW w:w="6400" w:type="dxa"/>
          </w:tcPr>
          <w:p w14:paraId="4B978CDC" w14:textId="77777777" w:rsidR="00C14CB4" w:rsidRPr="007B70D1" w:rsidRDefault="00C14CB4" w:rsidP="00235A7F">
            <w:pPr>
              <w:rPr>
                <w:rFonts w:ascii="Calibri" w:eastAsia="Times New Roman" w:hAnsi="Calibri" w:cs="Calibri"/>
                <w:color w:val="000000"/>
                <w:sz w:val="20"/>
                <w:szCs w:val="20"/>
              </w:rPr>
            </w:pPr>
          </w:p>
        </w:tc>
        <w:tc>
          <w:tcPr>
            <w:tcW w:w="2340" w:type="dxa"/>
            <w:vMerge/>
          </w:tcPr>
          <w:p w14:paraId="1003A3B9" w14:textId="77777777" w:rsidR="00C14CB4" w:rsidRPr="007B70D1" w:rsidRDefault="00C14CB4" w:rsidP="00235A7F">
            <w:pPr>
              <w:rPr>
                <w:rFonts w:ascii="Calibri" w:eastAsia="Times New Roman" w:hAnsi="Calibri" w:cs="Calibri"/>
                <w:color w:val="000000"/>
                <w:sz w:val="20"/>
                <w:szCs w:val="20"/>
              </w:rPr>
            </w:pPr>
          </w:p>
        </w:tc>
      </w:tr>
      <w:tr w:rsidR="00C14CB4" w:rsidRPr="007B70D1" w14:paraId="0AA86AF7" w14:textId="77777777" w:rsidTr="00235A7F">
        <w:trPr>
          <w:trHeight w:val="300"/>
        </w:trPr>
        <w:tc>
          <w:tcPr>
            <w:tcW w:w="960" w:type="dxa"/>
            <w:vMerge w:val="restart"/>
            <w:hideMark/>
          </w:tcPr>
          <w:p w14:paraId="5AA284A1" w14:textId="77777777" w:rsidR="00C14CB4" w:rsidRPr="007B70D1" w:rsidRDefault="00C14CB4" w:rsidP="00235A7F">
            <w:pPr>
              <w:rPr>
                <w:rFonts w:ascii="Calibri" w:eastAsia="Times New Roman" w:hAnsi="Calibri" w:cs="Calibri"/>
                <w:b/>
                <w:bCs/>
                <w:color w:val="000000"/>
                <w:sz w:val="20"/>
                <w:szCs w:val="20"/>
              </w:rPr>
            </w:pPr>
            <w:r w:rsidRPr="007B70D1">
              <w:rPr>
                <w:rFonts w:ascii="Calibri" w:eastAsia="Times New Roman" w:hAnsi="Calibri" w:cs="Calibri"/>
                <w:b/>
                <w:bCs/>
                <w:color w:val="000000"/>
                <w:sz w:val="20"/>
                <w:szCs w:val="20"/>
              </w:rPr>
              <w:t>A3</w:t>
            </w:r>
          </w:p>
        </w:tc>
        <w:tc>
          <w:tcPr>
            <w:tcW w:w="6400" w:type="dxa"/>
            <w:hideMark/>
          </w:tcPr>
          <w:p w14:paraId="27C6FD51" w14:textId="77777777" w:rsidR="00C14CB4" w:rsidRPr="007B70D1" w:rsidRDefault="00C14CB4" w:rsidP="00235A7F">
            <w:pPr>
              <w:rPr>
                <w:rFonts w:ascii="Calibri" w:eastAsia="Times New Roman" w:hAnsi="Calibri" w:cs="Calibri"/>
                <w:color w:val="000000"/>
                <w:sz w:val="20"/>
                <w:szCs w:val="20"/>
              </w:rPr>
            </w:pPr>
            <w:r w:rsidRPr="007B70D1">
              <w:rPr>
                <w:rFonts w:ascii="Calibri" w:eastAsia="Times New Roman" w:hAnsi="Calibri" w:cs="Calibri"/>
                <w:color w:val="000000"/>
                <w:sz w:val="20"/>
                <w:szCs w:val="20"/>
              </w:rPr>
              <w:t>Total dues (Principal O/s and Inte</w:t>
            </w:r>
            <w:r>
              <w:rPr>
                <w:rFonts w:ascii="Calibri" w:eastAsia="Times New Roman" w:hAnsi="Calibri" w:cs="Calibri"/>
                <w:color w:val="000000"/>
                <w:sz w:val="20"/>
                <w:szCs w:val="20"/>
              </w:rPr>
              <w:t>rest O/s) as on the date of claims</w:t>
            </w:r>
          </w:p>
        </w:tc>
        <w:tc>
          <w:tcPr>
            <w:tcW w:w="2340" w:type="dxa"/>
            <w:vMerge w:val="restart"/>
            <w:hideMark/>
          </w:tcPr>
          <w:p w14:paraId="17F0C453" w14:textId="77777777" w:rsidR="00C14CB4" w:rsidRPr="007B70D1" w:rsidRDefault="00C14CB4" w:rsidP="00235A7F">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                         1,2</w:t>
            </w:r>
            <w:r w:rsidRPr="007B70D1">
              <w:rPr>
                <w:rFonts w:ascii="Calibri" w:eastAsia="Times New Roman" w:hAnsi="Calibri" w:cs="Calibri"/>
                <w:color w:val="000000"/>
                <w:sz w:val="20"/>
                <w:szCs w:val="20"/>
              </w:rPr>
              <w:t xml:space="preserve">00,000.00 </w:t>
            </w:r>
          </w:p>
        </w:tc>
      </w:tr>
      <w:tr w:rsidR="00C14CB4" w:rsidRPr="007B70D1" w14:paraId="19C18D37" w14:textId="77777777" w:rsidTr="00235A7F">
        <w:trPr>
          <w:trHeight w:val="315"/>
        </w:trPr>
        <w:tc>
          <w:tcPr>
            <w:tcW w:w="960" w:type="dxa"/>
            <w:vMerge/>
            <w:hideMark/>
          </w:tcPr>
          <w:p w14:paraId="7A1C2BCA" w14:textId="77777777" w:rsidR="00C14CB4" w:rsidRPr="007B70D1" w:rsidRDefault="00C14CB4" w:rsidP="00235A7F">
            <w:pPr>
              <w:rPr>
                <w:rFonts w:ascii="Calibri" w:eastAsia="Times New Roman" w:hAnsi="Calibri" w:cs="Calibri"/>
                <w:b/>
                <w:bCs/>
                <w:color w:val="000000"/>
                <w:sz w:val="20"/>
                <w:szCs w:val="20"/>
              </w:rPr>
            </w:pPr>
          </w:p>
        </w:tc>
        <w:tc>
          <w:tcPr>
            <w:tcW w:w="6400" w:type="dxa"/>
            <w:hideMark/>
          </w:tcPr>
          <w:p w14:paraId="25C8EF14" w14:textId="77777777" w:rsidR="00C14CB4" w:rsidRPr="007B70D1" w:rsidRDefault="00C14CB4" w:rsidP="00235A7F">
            <w:pPr>
              <w:rPr>
                <w:rFonts w:ascii="Calibri" w:eastAsia="Times New Roman" w:hAnsi="Calibri" w:cs="Calibri"/>
                <w:color w:val="000000"/>
                <w:sz w:val="20"/>
                <w:szCs w:val="20"/>
              </w:rPr>
            </w:pPr>
            <w:r w:rsidRPr="007B70D1">
              <w:rPr>
                <w:rFonts w:ascii="Calibri" w:eastAsia="Times New Roman" w:hAnsi="Calibri" w:cs="Calibri"/>
                <w:color w:val="000000"/>
                <w:sz w:val="20"/>
                <w:szCs w:val="20"/>
              </w:rPr>
              <w:t xml:space="preserve">(The details provided by MLI in </w:t>
            </w:r>
            <w:r>
              <w:rPr>
                <w:rFonts w:ascii="Calibri" w:eastAsia="Times New Roman" w:hAnsi="Calibri" w:cs="Calibri"/>
                <w:color w:val="000000"/>
                <w:sz w:val="20"/>
                <w:szCs w:val="20"/>
              </w:rPr>
              <w:t>online submission form</w:t>
            </w:r>
            <w:r w:rsidRPr="007B70D1">
              <w:rPr>
                <w:rFonts w:ascii="Calibri" w:eastAsia="Times New Roman" w:hAnsi="Calibri" w:cs="Calibri"/>
                <w:color w:val="000000"/>
                <w:sz w:val="20"/>
                <w:szCs w:val="20"/>
              </w:rPr>
              <w:t>)</w:t>
            </w:r>
          </w:p>
        </w:tc>
        <w:tc>
          <w:tcPr>
            <w:tcW w:w="2340" w:type="dxa"/>
            <w:vMerge/>
            <w:hideMark/>
          </w:tcPr>
          <w:p w14:paraId="28888E23" w14:textId="77777777" w:rsidR="00C14CB4" w:rsidRPr="007B70D1" w:rsidRDefault="00C14CB4" w:rsidP="00235A7F">
            <w:pPr>
              <w:rPr>
                <w:rFonts w:ascii="Calibri" w:eastAsia="Times New Roman" w:hAnsi="Calibri" w:cs="Calibri"/>
                <w:color w:val="000000"/>
                <w:sz w:val="20"/>
                <w:szCs w:val="20"/>
              </w:rPr>
            </w:pPr>
          </w:p>
        </w:tc>
      </w:tr>
      <w:tr w:rsidR="00C14CB4" w:rsidRPr="007B70D1" w14:paraId="60C4A105" w14:textId="77777777" w:rsidTr="00235A7F">
        <w:trPr>
          <w:trHeight w:val="300"/>
        </w:trPr>
        <w:tc>
          <w:tcPr>
            <w:tcW w:w="960" w:type="dxa"/>
            <w:vMerge w:val="restart"/>
            <w:hideMark/>
          </w:tcPr>
          <w:p w14:paraId="05702F24" w14:textId="18396095" w:rsidR="00C14CB4" w:rsidRPr="003C4840" w:rsidRDefault="0061121C" w:rsidP="00235A7F">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A4</w:t>
            </w:r>
          </w:p>
        </w:tc>
        <w:tc>
          <w:tcPr>
            <w:tcW w:w="6400" w:type="dxa"/>
            <w:hideMark/>
          </w:tcPr>
          <w:p w14:paraId="3BCD264F" w14:textId="77777777" w:rsidR="00C14CB4" w:rsidRPr="003C4840" w:rsidRDefault="00C14CB4" w:rsidP="00235A7F">
            <w:pPr>
              <w:rPr>
                <w:rFonts w:ascii="Calibri" w:eastAsia="Times New Roman" w:hAnsi="Calibri" w:cs="Calibri"/>
                <w:color w:val="000000"/>
                <w:sz w:val="20"/>
                <w:szCs w:val="20"/>
              </w:rPr>
            </w:pPr>
            <w:r w:rsidRPr="003C4840">
              <w:rPr>
                <w:rFonts w:ascii="Calibri" w:eastAsia="Times New Roman" w:hAnsi="Calibri" w:cs="Calibri"/>
                <w:color w:val="000000"/>
                <w:sz w:val="20"/>
                <w:szCs w:val="20"/>
              </w:rPr>
              <w:t>Total Loss (Amount in Default) as on date of First Claim</w:t>
            </w:r>
          </w:p>
        </w:tc>
        <w:tc>
          <w:tcPr>
            <w:tcW w:w="2340" w:type="dxa"/>
            <w:vMerge w:val="restart"/>
            <w:hideMark/>
          </w:tcPr>
          <w:p w14:paraId="4843814F" w14:textId="77777777" w:rsidR="00C14CB4" w:rsidRPr="003C4840" w:rsidRDefault="00C14CB4" w:rsidP="00235A7F">
            <w:pPr>
              <w:rPr>
                <w:rFonts w:ascii="Calibri" w:eastAsia="Times New Roman" w:hAnsi="Calibri" w:cs="Calibri"/>
                <w:color w:val="000000"/>
                <w:sz w:val="20"/>
                <w:szCs w:val="20"/>
              </w:rPr>
            </w:pPr>
            <w:r w:rsidRPr="003C4840">
              <w:rPr>
                <w:rFonts w:ascii="Calibri" w:eastAsia="Times New Roman" w:hAnsi="Calibri" w:cs="Calibri"/>
                <w:color w:val="000000"/>
                <w:sz w:val="20"/>
                <w:szCs w:val="20"/>
              </w:rPr>
              <w:t xml:space="preserve">                    </w:t>
            </w:r>
            <w:r>
              <w:rPr>
                <w:rFonts w:ascii="Calibri" w:eastAsia="Times New Roman" w:hAnsi="Calibri" w:cs="Calibri"/>
                <w:color w:val="000000"/>
                <w:sz w:val="20"/>
                <w:szCs w:val="20"/>
              </w:rPr>
              <w:t xml:space="preserve">      1,2</w:t>
            </w:r>
            <w:r w:rsidRPr="003C4840">
              <w:rPr>
                <w:rFonts w:ascii="Calibri" w:eastAsia="Times New Roman" w:hAnsi="Calibri" w:cs="Calibri"/>
                <w:color w:val="000000"/>
                <w:sz w:val="20"/>
                <w:szCs w:val="20"/>
              </w:rPr>
              <w:t xml:space="preserve">00,000.00 </w:t>
            </w:r>
          </w:p>
        </w:tc>
      </w:tr>
      <w:tr w:rsidR="00C14CB4" w:rsidRPr="007B70D1" w14:paraId="575BFE2C" w14:textId="77777777" w:rsidTr="00235A7F">
        <w:trPr>
          <w:trHeight w:val="315"/>
        </w:trPr>
        <w:tc>
          <w:tcPr>
            <w:tcW w:w="960" w:type="dxa"/>
            <w:vMerge/>
            <w:hideMark/>
          </w:tcPr>
          <w:p w14:paraId="7262172D" w14:textId="77777777" w:rsidR="00C14CB4" w:rsidRPr="007B70D1" w:rsidRDefault="00C14CB4" w:rsidP="00235A7F">
            <w:pPr>
              <w:rPr>
                <w:rFonts w:ascii="Calibri" w:eastAsia="Times New Roman" w:hAnsi="Calibri" w:cs="Calibri"/>
                <w:b/>
                <w:bCs/>
                <w:color w:val="000000"/>
                <w:sz w:val="20"/>
                <w:szCs w:val="20"/>
              </w:rPr>
            </w:pPr>
          </w:p>
        </w:tc>
        <w:tc>
          <w:tcPr>
            <w:tcW w:w="6400" w:type="dxa"/>
            <w:hideMark/>
          </w:tcPr>
          <w:p w14:paraId="38201BCC" w14:textId="77777777" w:rsidR="00C14CB4" w:rsidRPr="003C4840" w:rsidRDefault="00C14CB4" w:rsidP="00235A7F">
            <w:pPr>
              <w:rPr>
                <w:rFonts w:ascii="Calibri" w:eastAsia="Times New Roman" w:hAnsi="Calibri" w:cs="Calibri"/>
                <w:color w:val="000000"/>
                <w:sz w:val="20"/>
                <w:szCs w:val="20"/>
              </w:rPr>
            </w:pPr>
            <w:r w:rsidRPr="000F6565">
              <w:rPr>
                <w:rFonts w:ascii="Calibri" w:eastAsia="Times New Roman" w:hAnsi="Calibri" w:cs="Calibri"/>
                <w:color w:val="000000" w:themeColor="text1"/>
                <w:sz w:val="20"/>
                <w:szCs w:val="20"/>
              </w:rPr>
              <w:t>(AID = A2 or A3 whichever is lower)</w:t>
            </w:r>
          </w:p>
        </w:tc>
        <w:tc>
          <w:tcPr>
            <w:tcW w:w="2340" w:type="dxa"/>
            <w:vMerge/>
            <w:hideMark/>
          </w:tcPr>
          <w:p w14:paraId="42D74417" w14:textId="77777777" w:rsidR="00C14CB4" w:rsidRPr="007B70D1" w:rsidRDefault="00C14CB4" w:rsidP="00235A7F">
            <w:pPr>
              <w:rPr>
                <w:rFonts w:ascii="Calibri" w:eastAsia="Times New Roman" w:hAnsi="Calibri" w:cs="Calibri"/>
                <w:color w:val="000000"/>
                <w:sz w:val="20"/>
                <w:szCs w:val="20"/>
              </w:rPr>
            </w:pPr>
          </w:p>
        </w:tc>
      </w:tr>
      <w:tr w:rsidR="00C14CB4" w:rsidRPr="007B70D1" w14:paraId="12D39E4D" w14:textId="77777777" w:rsidTr="00235A7F">
        <w:trPr>
          <w:trHeight w:val="1035"/>
        </w:trPr>
        <w:tc>
          <w:tcPr>
            <w:tcW w:w="960" w:type="dxa"/>
            <w:hideMark/>
          </w:tcPr>
          <w:p w14:paraId="7F32B353" w14:textId="7E4086DE" w:rsidR="00C14CB4" w:rsidRPr="007B70D1" w:rsidRDefault="0061121C" w:rsidP="00235A7F">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B5</w:t>
            </w:r>
          </w:p>
        </w:tc>
        <w:tc>
          <w:tcPr>
            <w:tcW w:w="6400" w:type="dxa"/>
            <w:hideMark/>
          </w:tcPr>
          <w:p w14:paraId="1C1C590A" w14:textId="7EE2103B" w:rsidR="00BF399A" w:rsidRDefault="00BF399A" w:rsidP="00235A7F">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CGCover = </w:t>
            </w:r>
          </w:p>
          <w:p w14:paraId="57167315" w14:textId="2585C5DC" w:rsidR="00C14CB4" w:rsidRPr="007B70D1" w:rsidRDefault="004D4894" w:rsidP="00235A7F">
            <w:pPr>
              <w:rPr>
                <w:rFonts w:ascii="Calibri" w:eastAsia="Times New Roman" w:hAnsi="Calibri" w:cs="Calibri"/>
                <w:color w:val="000000"/>
                <w:sz w:val="20"/>
                <w:szCs w:val="20"/>
              </w:rPr>
            </w:pPr>
            <w:r>
              <w:rPr>
                <w:rFonts w:ascii="Calibri" w:eastAsia="Times New Roman" w:hAnsi="Calibri" w:cs="Calibri"/>
                <w:color w:val="000000"/>
                <w:sz w:val="20"/>
                <w:szCs w:val="20"/>
              </w:rPr>
              <w:t>If AID (A4</w:t>
            </w:r>
            <w:r w:rsidR="00C14CB4" w:rsidRPr="007B70D1">
              <w:rPr>
                <w:rFonts w:ascii="Calibri" w:eastAsia="Times New Roman" w:hAnsi="Calibri" w:cs="Calibri"/>
                <w:color w:val="000000"/>
                <w:sz w:val="20"/>
                <w:szCs w:val="20"/>
              </w:rPr>
              <w:t>) DO</w:t>
            </w:r>
            <w:r>
              <w:rPr>
                <w:rFonts w:ascii="Calibri" w:eastAsia="Times New Roman" w:hAnsi="Calibri" w:cs="Calibri"/>
                <w:color w:val="000000"/>
                <w:sz w:val="20"/>
                <w:szCs w:val="20"/>
              </w:rPr>
              <w:t>ES NOT Exceeds 50Lacs: 80% of A4</w:t>
            </w:r>
            <w:r w:rsidR="00C14CB4" w:rsidRPr="007B70D1">
              <w:rPr>
                <w:rFonts w:ascii="Calibri" w:eastAsia="Times New Roman" w:hAnsi="Calibri" w:cs="Calibri"/>
                <w:color w:val="000000"/>
                <w:sz w:val="20"/>
                <w:szCs w:val="20"/>
              </w:rPr>
              <w:br/>
            </w:r>
            <w:r>
              <w:rPr>
                <w:rFonts w:ascii="Calibri" w:eastAsia="Times New Roman" w:hAnsi="Calibri" w:cs="Calibri"/>
                <w:color w:val="000000"/>
                <w:sz w:val="20"/>
                <w:szCs w:val="20"/>
              </w:rPr>
              <w:t>If AID (A4</w:t>
            </w:r>
            <w:r w:rsidR="00C14CB4" w:rsidRPr="007B70D1">
              <w:rPr>
                <w:rFonts w:ascii="Calibri" w:eastAsia="Times New Roman" w:hAnsi="Calibri" w:cs="Calibri"/>
                <w:color w:val="000000"/>
                <w:sz w:val="20"/>
                <w:szCs w:val="20"/>
              </w:rPr>
              <w:t xml:space="preserve">) Exceeds </w:t>
            </w:r>
            <w:r>
              <w:rPr>
                <w:rFonts w:ascii="Calibri" w:eastAsia="Times New Roman" w:hAnsi="Calibri" w:cs="Calibri"/>
                <w:color w:val="000000"/>
                <w:sz w:val="20"/>
                <w:szCs w:val="20"/>
              </w:rPr>
              <w:t>50Lacs BUT up to 1Cr: (80% of A4</w:t>
            </w:r>
            <w:r w:rsidR="00C14CB4" w:rsidRPr="007B70D1">
              <w:rPr>
                <w:rFonts w:ascii="Calibri" w:eastAsia="Times New Roman" w:hAnsi="Calibri" w:cs="Calibri"/>
                <w:color w:val="000000"/>
                <w:sz w:val="20"/>
                <w:szCs w:val="20"/>
              </w:rPr>
              <w:t xml:space="preserve">) + (50% of AID which Exceeds 50Lacs but </w:t>
            </w:r>
            <w:r w:rsidR="00252F8C" w:rsidRPr="007B70D1">
              <w:rPr>
                <w:rFonts w:ascii="Calibri" w:eastAsia="Times New Roman" w:hAnsi="Calibri" w:cs="Calibri"/>
                <w:color w:val="000000"/>
                <w:sz w:val="20"/>
                <w:szCs w:val="20"/>
              </w:rPr>
              <w:t>up to</w:t>
            </w:r>
            <w:r>
              <w:rPr>
                <w:rFonts w:ascii="Calibri" w:eastAsia="Times New Roman" w:hAnsi="Calibri" w:cs="Calibri"/>
                <w:color w:val="000000"/>
                <w:sz w:val="20"/>
                <w:szCs w:val="20"/>
              </w:rPr>
              <w:t xml:space="preserve"> 1CR)</w:t>
            </w:r>
            <w:r>
              <w:rPr>
                <w:rFonts w:ascii="Calibri" w:eastAsia="Times New Roman" w:hAnsi="Calibri" w:cs="Calibri"/>
                <w:color w:val="000000"/>
                <w:sz w:val="20"/>
                <w:szCs w:val="20"/>
              </w:rPr>
              <w:br/>
              <w:t>If AID (A4</w:t>
            </w:r>
            <w:r w:rsidR="00C14CB4" w:rsidRPr="007B70D1">
              <w:rPr>
                <w:rFonts w:ascii="Calibri" w:eastAsia="Times New Roman" w:hAnsi="Calibri" w:cs="Calibri"/>
                <w:color w:val="000000"/>
                <w:sz w:val="20"/>
                <w:szCs w:val="20"/>
              </w:rPr>
              <w:t>) Exceeds 1Cr: Capping at 65Lacs</w:t>
            </w:r>
          </w:p>
        </w:tc>
        <w:tc>
          <w:tcPr>
            <w:tcW w:w="2340" w:type="dxa"/>
            <w:hideMark/>
          </w:tcPr>
          <w:p w14:paraId="1349D741" w14:textId="77777777" w:rsidR="00C14CB4" w:rsidRPr="007B70D1" w:rsidRDefault="00C14CB4" w:rsidP="00235A7F">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                            96</w:t>
            </w:r>
            <w:r w:rsidRPr="007B70D1">
              <w:rPr>
                <w:rFonts w:ascii="Calibri" w:eastAsia="Times New Roman" w:hAnsi="Calibri" w:cs="Calibri"/>
                <w:color w:val="000000"/>
                <w:sz w:val="20"/>
                <w:szCs w:val="20"/>
              </w:rPr>
              <w:t xml:space="preserve">0,000.00 </w:t>
            </w:r>
          </w:p>
        </w:tc>
      </w:tr>
      <w:tr w:rsidR="00C14CB4" w:rsidRPr="007B70D1" w14:paraId="1D735D38" w14:textId="77777777" w:rsidTr="00235A7F">
        <w:trPr>
          <w:trHeight w:val="300"/>
        </w:trPr>
        <w:tc>
          <w:tcPr>
            <w:tcW w:w="960" w:type="dxa"/>
            <w:vMerge w:val="restart"/>
            <w:hideMark/>
          </w:tcPr>
          <w:p w14:paraId="5B6CA09A" w14:textId="5F04AD0F" w:rsidR="00C14CB4" w:rsidRPr="007B70D1" w:rsidRDefault="0061121C" w:rsidP="00235A7F">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B6</w:t>
            </w:r>
          </w:p>
        </w:tc>
        <w:tc>
          <w:tcPr>
            <w:tcW w:w="6400" w:type="dxa"/>
            <w:hideMark/>
          </w:tcPr>
          <w:p w14:paraId="715A095C" w14:textId="77777777" w:rsidR="00C14CB4" w:rsidRPr="007B70D1" w:rsidRDefault="00C14CB4" w:rsidP="00235A7F">
            <w:pPr>
              <w:rPr>
                <w:rFonts w:ascii="Calibri" w:eastAsia="Times New Roman" w:hAnsi="Calibri" w:cs="Calibri"/>
                <w:color w:val="000000"/>
                <w:sz w:val="20"/>
                <w:szCs w:val="20"/>
              </w:rPr>
            </w:pPr>
            <w:r w:rsidRPr="007B70D1">
              <w:rPr>
                <w:rFonts w:ascii="Calibri" w:eastAsia="Times New Roman" w:hAnsi="Calibri" w:cs="Calibri"/>
                <w:color w:val="000000"/>
                <w:sz w:val="20"/>
                <w:szCs w:val="20"/>
              </w:rPr>
              <w:t>Eligible Claim -  Considered for Claim Settlement</w:t>
            </w:r>
          </w:p>
        </w:tc>
        <w:tc>
          <w:tcPr>
            <w:tcW w:w="2340" w:type="dxa"/>
            <w:vMerge w:val="restart"/>
            <w:hideMark/>
          </w:tcPr>
          <w:p w14:paraId="26261153" w14:textId="77777777" w:rsidR="00C14CB4" w:rsidRPr="007B70D1" w:rsidRDefault="00C14CB4" w:rsidP="00235A7F">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                            96</w:t>
            </w:r>
            <w:r w:rsidRPr="007B70D1">
              <w:rPr>
                <w:rFonts w:ascii="Calibri" w:eastAsia="Times New Roman" w:hAnsi="Calibri" w:cs="Calibri"/>
                <w:color w:val="000000"/>
                <w:sz w:val="20"/>
                <w:szCs w:val="20"/>
              </w:rPr>
              <w:t xml:space="preserve">0,000.00 </w:t>
            </w:r>
          </w:p>
        </w:tc>
      </w:tr>
      <w:tr w:rsidR="00C14CB4" w:rsidRPr="007B70D1" w14:paraId="671A1F00" w14:textId="77777777" w:rsidTr="00235A7F">
        <w:trPr>
          <w:trHeight w:val="315"/>
        </w:trPr>
        <w:tc>
          <w:tcPr>
            <w:tcW w:w="960" w:type="dxa"/>
            <w:vMerge/>
            <w:hideMark/>
          </w:tcPr>
          <w:p w14:paraId="6DCBEC6E" w14:textId="77777777" w:rsidR="00C14CB4" w:rsidRPr="007B70D1" w:rsidRDefault="00C14CB4" w:rsidP="00235A7F">
            <w:pPr>
              <w:rPr>
                <w:rFonts w:ascii="Calibri" w:eastAsia="Times New Roman" w:hAnsi="Calibri" w:cs="Calibri"/>
                <w:b/>
                <w:bCs/>
                <w:color w:val="000000"/>
                <w:sz w:val="20"/>
                <w:szCs w:val="20"/>
              </w:rPr>
            </w:pPr>
          </w:p>
        </w:tc>
        <w:tc>
          <w:tcPr>
            <w:tcW w:w="6400" w:type="dxa"/>
            <w:hideMark/>
          </w:tcPr>
          <w:p w14:paraId="433A35EA" w14:textId="7C0EA027" w:rsidR="00C14CB4" w:rsidRPr="002D4E5F" w:rsidRDefault="00C14CB4" w:rsidP="00235A7F">
            <w:pPr>
              <w:rPr>
                <w:rFonts w:ascii="Calibri" w:eastAsia="Times New Roman" w:hAnsi="Calibri" w:cs="Calibri"/>
                <w:strike/>
                <w:color w:val="000000"/>
                <w:sz w:val="20"/>
                <w:szCs w:val="20"/>
              </w:rPr>
            </w:pPr>
          </w:p>
        </w:tc>
        <w:tc>
          <w:tcPr>
            <w:tcW w:w="2340" w:type="dxa"/>
            <w:vMerge/>
            <w:hideMark/>
          </w:tcPr>
          <w:p w14:paraId="2B3338E3" w14:textId="77777777" w:rsidR="00C14CB4" w:rsidRPr="007B70D1" w:rsidRDefault="00C14CB4" w:rsidP="00235A7F">
            <w:pPr>
              <w:rPr>
                <w:rFonts w:ascii="Calibri" w:eastAsia="Times New Roman" w:hAnsi="Calibri" w:cs="Calibri"/>
                <w:color w:val="000000"/>
                <w:sz w:val="20"/>
                <w:szCs w:val="20"/>
              </w:rPr>
            </w:pPr>
          </w:p>
        </w:tc>
      </w:tr>
      <w:tr w:rsidR="00C14CB4" w:rsidRPr="007B70D1" w14:paraId="0BF4225D" w14:textId="77777777" w:rsidTr="00235A7F">
        <w:trPr>
          <w:trHeight w:val="300"/>
        </w:trPr>
        <w:tc>
          <w:tcPr>
            <w:tcW w:w="960" w:type="dxa"/>
            <w:vMerge w:val="restart"/>
            <w:hideMark/>
          </w:tcPr>
          <w:p w14:paraId="7024283A" w14:textId="0E19274F" w:rsidR="00C14CB4" w:rsidRPr="007B70D1" w:rsidRDefault="0061121C" w:rsidP="00235A7F">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B7</w:t>
            </w:r>
          </w:p>
        </w:tc>
        <w:tc>
          <w:tcPr>
            <w:tcW w:w="6400" w:type="dxa"/>
            <w:hideMark/>
          </w:tcPr>
          <w:p w14:paraId="3628221F" w14:textId="77777777" w:rsidR="00C14CB4" w:rsidRPr="007B70D1" w:rsidRDefault="00C14CB4" w:rsidP="00235A7F">
            <w:pPr>
              <w:rPr>
                <w:rFonts w:ascii="Calibri" w:eastAsia="Times New Roman" w:hAnsi="Calibri" w:cs="Calibri"/>
                <w:color w:val="000000"/>
                <w:sz w:val="20"/>
                <w:szCs w:val="20"/>
              </w:rPr>
            </w:pPr>
            <w:r w:rsidRPr="007B70D1">
              <w:rPr>
                <w:rFonts w:ascii="Calibri" w:eastAsia="Times New Roman" w:hAnsi="Calibri" w:cs="Calibri"/>
                <w:color w:val="000000"/>
                <w:sz w:val="20"/>
                <w:szCs w:val="20"/>
              </w:rPr>
              <w:t>Eligible First Claim</w:t>
            </w:r>
          </w:p>
        </w:tc>
        <w:tc>
          <w:tcPr>
            <w:tcW w:w="2340" w:type="dxa"/>
            <w:vMerge w:val="restart"/>
            <w:hideMark/>
          </w:tcPr>
          <w:p w14:paraId="3CB1CC37" w14:textId="77777777" w:rsidR="00C14CB4" w:rsidRPr="007B70D1" w:rsidRDefault="00C14CB4" w:rsidP="00235A7F">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                            72</w:t>
            </w:r>
            <w:r w:rsidRPr="007B70D1">
              <w:rPr>
                <w:rFonts w:ascii="Calibri" w:eastAsia="Times New Roman" w:hAnsi="Calibri" w:cs="Calibri"/>
                <w:color w:val="000000"/>
                <w:sz w:val="20"/>
                <w:szCs w:val="20"/>
              </w:rPr>
              <w:t xml:space="preserve">0,000.00 </w:t>
            </w:r>
          </w:p>
        </w:tc>
      </w:tr>
      <w:tr w:rsidR="00C14CB4" w:rsidRPr="007B70D1" w14:paraId="2E68162B" w14:textId="77777777" w:rsidTr="00235A7F">
        <w:trPr>
          <w:trHeight w:val="315"/>
        </w:trPr>
        <w:tc>
          <w:tcPr>
            <w:tcW w:w="960" w:type="dxa"/>
            <w:vMerge/>
            <w:hideMark/>
          </w:tcPr>
          <w:p w14:paraId="2FD70F18" w14:textId="77777777" w:rsidR="00C14CB4" w:rsidRPr="007B70D1" w:rsidRDefault="00C14CB4" w:rsidP="00235A7F">
            <w:pPr>
              <w:rPr>
                <w:rFonts w:ascii="Calibri" w:eastAsia="Times New Roman" w:hAnsi="Calibri" w:cs="Calibri"/>
                <w:b/>
                <w:bCs/>
                <w:color w:val="000000"/>
                <w:sz w:val="20"/>
                <w:szCs w:val="20"/>
              </w:rPr>
            </w:pPr>
          </w:p>
        </w:tc>
        <w:tc>
          <w:tcPr>
            <w:tcW w:w="6400" w:type="dxa"/>
            <w:hideMark/>
          </w:tcPr>
          <w:p w14:paraId="686AE63B" w14:textId="20AC8D2C" w:rsidR="00C14CB4" w:rsidRPr="007B70D1" w:rsidRDefault="00515CD0" w:rsidP="00235A7F">
            <w:pPr>
              <w:rPr>
                <w:rFonts w:ascii="Calibri" w:eastAsia="Times New Roman" w:hAnsi="Calibri" w:cs="Calibri"/>
                <w:color w:val="000000"/>
                <w:sz w:val="20"/>
                <w:szCs w:val="20"/>
              </w:rPr>
            </w:pPr>
            <w:r>
              <w:rPr>
                <w:rFonts w:ascii="Calibri" w:eastAsia="Times New Roman" w:hAnsi="Calibri" w:cs="Calibri"/>
                <w:color w:val="000000"/>
                <w:sz w:val="20"/>
                <w:szCs w:val="20"/>
              </w:rPr>
              <w:t>75% of B6</w:t>
            </w:r>
          </w:p>
        </w:tc>
        <w:tc>
          <w:tcPr>
            <w:tcW w:w="2340" w:type="dxa"/>
            <w:vMerge/>
            <w:hideMark/>
          </w:tcPr>
          <w:p w14:paraId="680F4F74" w14:textId="77777777" w:rsidR="00C14CB4" w:rsidRPr="007B70D1" w:rsidRDefault="00C14CB4" w:rsidP="00235A7F">
            <w:pPr>
              <w:rPr>
                <w:rFonts w:ascii="Calibri" w:eastAsia="Times New Roman" w:hAnsi="Calibri" w:cs="Calibri"/>
                <w:color w:val="000000"/>
                <w:sz w:val="20"/>
                <w:szCs w:val="20"/>
              </w:rPr>
            </w:pPr>
          </w:p>
        </w:tc>
      </w:tr>
      <w:tr w:rsidR="00C14CB4" w:rsidRPr="007B70D1" w14:paraId="43CD64AD" w14:textId="77777777" w:rsidTr="00235A7F">
        <w:trPr>
          <w:trHeight w:val="300"/>
        </w:trPr>
        <w:tc>
          <w:tcPr>
            <w:tcW w:w="960" w:type="dxa"/>
            <w:vMerge w:val="restart"/>
            <w:hideMark/>
          </w:tcPr>
          <w:p w14:paraId="6A274137" w14:textId="304BB143" w:rsidR="00C14CB4" w:rsidRPr="007B70D1" w:rsidRDefault="0061121C" w:rsidP="00235A7F">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B8</w:t>
            </w:r>
          </w:p>
        </w:tc>
        <w:tc>
          <w:tcPr>
            <w:tcW w:w="6400" w:type="dxa"/>
            <w:hideMark/>
          </w:tcPr>
          <w:p w14:paraId="7EFDD3C3" w14:textId="77777777" w:rsidR="00C14CB4" w:rsidRPr="007B70D1" w:rsidRDefault="00C14CB4" w:rsidP="00235A7F">
            <w:pPr>
              <w:rPr>
                <w:rFonts w:ascii="Calibri" w:eastAsia="Times New Roman" w:hAnsi="Calibri" w:cs="Calibri"/>
                <w:color w:val="000000"/>
                <w:sz w:val="20"/>
                <w:szCs w:val="20"/>
              </w:rPr>
            </w:pPr>
            <w:r w:rsidRPr="007B70D1">
              <w:rPr>
                <w:rFonts w:ascii="Calibri" w:eastAsia="Times New Roman" w:hAnsi="Calibri" w:cs="Calibri"/>
                <w:color w:val="000000"/>
                <w:sz w:val="20"/>
                <w:szCs w:val="20"/>
              </w:rPr>
              <w:t>Eligible Final Claim</w:t>
            </w:r>
          </w:p>
        </w:tc>
        <w:tc>
          <w:tcPr>
            <w:tcW w:w="2340" w:type="dxa"/>
            <w:vMerge w:val="restart"/>
            <w:hideMark/>
          </w:tcPr>
          <w:p w14:paraId="6AB1D88C" w14:textId="77777777" w:rsidR="00C14CB4" w:rsidRPr="007B70D1" w:rsidRDefault="00C14CB4" w:rsidP="00235A7F">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                            24</w:t>
            </w:r>
            <w:r w:rsidRPr="007B70D1">
              <w:rPr>
                <w:rFonts w:ascii="Calibri" w:eastAsia="Times New Roman" w:hAnsi="Calibri" w:cs="Calibri"/>
                <w:color w:val="000000"/>
                <w:sz w:val="20"/>
                <w:szCs w:val="20"/>
              </w:rPr>
              <w:t xml:space="preserve">0,000.00 </w:t>
            </w:r>
          </w:p>
        </w:tc>
      </w:tr>
      <w:tr w:rsidR="00C14CB4" w:rsidRPr="007B70D1" w14:paraId="15B927EB" w14:textId="77777777" w:rsidTr="00235A7F">
        <w:trPr>
          <w:trHeight w:val="315"/>
        </w:trPr>
        <w:tc>
          <w:tcPr>
            <w:tcW w:w="960" w:type="dxa"/>
            <w:vMerge/>
            <w:hideMark/>
          </w:tcPr>
          <w:p w14:paraId="399C1751" w14:textId="77777777" w:rsidR="00C14CB4" w:rsidRPr="007B70D1" w:rsidRDefault="00C14CB4" w:rsidP="00235A7F">
            <w:pPr>
              <w:rPr>
                <w:rFonts w:ascii="Calibri" w:eastAsia="Times New Roman" w:hAnsi="Calibri" w:cs="Calibri"/>
                <w:b/>
                <w:bCs/>
                <w:color w:val="000000"/>
                <w:sz w:val="20"/>
                <w:szCs w:val="20"/>
              </w:rPr>
            </w:pPr>
          </w:p>
        </w:tc>
        <w:tc>
          <w:tcPr>
            <w:tcW w:w="6400" w:type="dxa"/>
            <w:hideMark/>
          </w:tcPr>
          <w:p w14:paraId="3437496E" w14:textId="700F7F43" w:rsidR="00C14CB4" w:rsidRPr="007B70D1" w:rsidRDefault="00515CD0" w:rsidP="00235A7F">
            <w:pPr>
              <w:rPr>
                <w:rFonts w:ascii="Calibri" w:eastAsia="Times New Roman" w:hAnsi="Calibri" w:cs="Calibri"/>
                <w:color w:val="000000"/>
                <w:sz w:val="20"/>
                <w:szCs w:val="20"/>
              </w:rPr>
            </w:pPr>
            <w:r>
              <w:rPr>
                <w:rFonts w:ascii="Calibri" w:eastAsia="Times New Roman" w:hAnsi="Calibri" w:cs="Calibri"/>
                <w:color w:val="000000"/>
                <w:sz w:val="20"/>
                <w:szCs w:val="20"/>
              </w:rPr>
              <w:t>25% of B6</w:t>
            </w:r>
          </w:p>
        </w:tc>
        <w:tc>
          <w:tcPr>
            <w:tcW w:w="2340" w:type="dxa"/>
            <w:vMerge/>
            <w:hideMark/>
          </w:tcPr>
          <w:p w14:paraId="4808D3FB" w14:textId="77777777" w:rsidR="00C14CB4" w:rsidRPr="007B70D1" w:rsidRDefault="00C14CB4" w:rsidP="00235A7F">
            <w:pPr>
              <w:rPr>
                <w:rFonts w:ascii="Calibri" w:eastAsia="Times New Roman" w:hAnsi="Calibri" w:cs="Calibri"/>
                <w:color w:val="000000"/>
                <w:sz w:val="20"/>
                <w:szCs w:val="20"/>
              </w:rPr>
            </w:pPr>
          </w:p>
        </w:tc>
      </w:tr>
      <w:tr w:rsidR="000235B9" w:rsidRPr="007B70D1" w14:paraId="3028995F" w14:textId="77777777" w:rsidTr="00235A7F">
        <w:trPr>
          <w:trHeight w:val="315"/>
        </w:trPr>
        <w:tc>
          <w:tcPr>
            <w:tcW w:w="960" w:type="dxa"/>
            <w:noWrap/>
          </w:tcPr>
          <w:p w14:paraId="0C36E8AA" w14:textId="77777777" w:rsidR="000235B9" w:rsidRPr="007B70D1" w:rsidRDefault="000235B9" w:rsidP="00235A7F">
            <w:pPr>
              <w:rPr>
                <w:rFonts w:ascii="Calibri" w:eastAsia="Times New Roman" w:hAnsi="Calibri" w:cs="Calibri"/>
                <w:color w:val="000000"/>
              </w:rPr>
            </w:pPr>
          </w:p>
        </w:tc>
        <w:tc>
          <w:tcPr>
            <w:tcW w:w="6400" w:type="dxa"/>
            <w:noWrap/>
          </w:tcPr>
          <w:p w14:paraId="31886E1E" w14:textId="77777777" w:rsidR="000235B9" w:rsidRPr="000235B9" w:rsidRDefault="000235B9" w:rsidP="00235A7F">
            <w:pPr>
              <w:rPr>
                <w:rFonts w:ascii="Calibri" w:eastAsia="Times New Roman" w:hAnsi="Calibri" w:cs="Calibri"/>
                <w:color w:val="000000"/>
                <w:sz w:val="20"/>
                <w:szCs w:val="20"/>
              </w:rPr>
            </w:pPr>
          </w:p>
        </w:tc>
        <w:tc>
          <w:tcPr>
            <w:tcW w:w="2340" w:type="dxa"/>
            <w:noWrap/>
          </w:tcPr>
          <w:p w14:paraId="59F53CC1" w14:textId="77777777" w:rsidR="000235B9" w:rsidRDefault="000235B9" w:rsidP="00235A7F">
            <w:pPr>
              <w:rPr>
                <w:rFonts w:ascii="Calibri" w:eastAsia="Times New Roman" w:hAnsi="Calibri" w:cs="Calibri"/>
                <w:color w:val="000000"/>
              </w:rPr>
            </w:pPr>
          </w:p>
        </w:tc>
      </w:tr>
      <w:tr w:rsidR="000235B9" w:rsidRPr="007B70D1" w14:paraId="0D8A6EBF" w14:textId="77777777" w:rsidTr="00235A7F">
        <w:trPr>
          <w:trHeight w:val="315"/>
        </w:trPr>
        <w:tc>
          <w:tcPr>
            <w:tcW w:w="960" w:type="dxa"/>
            <w:noWrap/>
          </w:tcPr>
          <w:p w14:paraId="4CA23797" w14:textId="77777777" w:rsidR="000235B9" w:rsidRPr="007B70D1" w:rsidRDefault="000235B9" w:rsidP="00235A7F">
            <w:pPr>
              <w:rPr>
                <w:rFonts w:ascii="Calibri" w:eastAsia="Times New Roman" w:hAnsi="Calibri" w:cs="Calibri"/>
                <w:color w:val="000000"/>
              </w:rPr>
            </w:pPr>
          </w:p>
        </w:tc>
        <w:tc>
          <w:tcPr>
            <w:tcW w:w="6400" w:type="dxa"/>
            <w:noWrap/>
          </w:tcPr>
          <w:p w14:paraId="063B7A6B" w14:textId="62783D1B" w:rsidR="000235B9" w:rsidRPr="000235B9" w:rsidRDefault="000235B9" w:rsidP="000235B9">
            <w:pPr>
              <w:rPr>
                <w:rFonts w:ascii="Calibri" w:eastAsia="Times New Roman" w:hAnsi="Calibri" w:cs="Calibri"/>
                <w:color w:val="000000"/>
                <w:sz w:val="20"/>
                <w:szCs w:val="20"/>
              </w:rPr>
            </w:pPr>
            <w:r w:rsidRPr="000235B9">
              <w:rPr>
                <w:rFonts w:ascii="Calibri" w:eastAsia="Times New Roman" w:hAnsi="Calibri" w:cs="Calibri"/>
                <w:color w:val="000000"/>
                <w:sz w:val="20"/>
                <w:szCs w:val="20"/>
              </w:rPr>
              <w:t xml:space="preserve">CG Fees to be refunded for </w:t>
            </w:r>
            <w:r>
              <w:rPr>
                <w:rFonts w:ascii="Calibri" w:eastAsia="Times New Roman" w:hAnsi="Calibri" w:cs="Calibri"/>
                <w:color w:val="000000"/>
                <w:sz w:val="20"/>
                <w:szCs w:val="20"/>
              </w:rPr>
              <w:t>no’s of quarters</w:t>
            </w:r>
          </w:p>
        </w:tc>
        <w:tc>
          <w:tcPr>
            <w:tcW w:w="2340" w:type="dxa"/>
            <w:noWrap/>
          </w:tcPr>
          <w:p w14:paraId="32D41731" w14:textId="6249A1E6" w:rsidR="000235B9" w:rsidRPr="007B70D1" w:rsidRDefault="000235B9" w:rsidP="00235A7F">
            <w:pPr>
              <w:rPr>
                <w:rFonts w:ascii="Calibri" w:eastAsia="Times New Roman" w:hAnsi="Calibri" w:cs="Calibri"/>
                <w:color w:val="000000"/>
              </w:rPr>
            </w:pPr>
            <w:r>
              <w:rPr>
                <w:rFonts w:ascii="Calibri" w:eastAsia="Times New Roman" w:hAnsi="Calibri" w:cs="Calibri"/>
                <w:color w:val="000000"/>
              </w:rPr>
              <w:t>3</w:t>
            </w:r>
          </w:p>
        </w:tc>
      </w:tr>
      <w:tr w:rsidR="00C14CB4" w:rsidRPr="007B70D1" w14:paraId="163C2841" w14:textId="77777777" w:rsidTr="00235A7F">
        <w:trPr>
          <w:trHeight w:val="315"/>
        </w:trPr>
        <w:tc>
          <w:tcPr>
            <w:tcW w:w="960" w:type="dxa"/>
            <w:noWrap/>
            <w:hideMark/>
          </w:tcPr>
          <w:p w14:paraId="7B3D0CC7" w14:textId="0BAA5250" w:rsidR="00C14CB4" w:rsidRPr="00650E66" w:rsidRDefault="00C14CB4" w:rsidP="00235A7F">
            <w:pPr>
              <w:rPr>
                <w:rFonts w:ascii="Calibri" w:eastAsia="Times New Roman" w:hAnsi="Calibri" w:cs="Calibri"/>
                <w:b/>
                <w:color w:val="000000"/>
                <w:sz w:val="20"/>
                <w:szCs w:val="20"/>
              </w:rPr>
            </w:pPr>
            <w:r w:rsidRPr="007B70D1">
              <w:rPr>
                <w:rFonts w:ascii="Calibri" w:eastAsia="Times New Roman" w:hAnsi="Calibri" w:cs="Calibri"/>
                <w:color w:val="000000"/>
              </w:rPr>
              <w:t> </w:t>
            </w:r>
            <w:r w:rsidR="00650E66" w:rsidRPr="00650E66">
              <w:rPr>
                <w:rFonts w:ascii="Calibri" w:eastAsia="Times New Roman" w:hAnsi="Calibri" w:cs="Calibri"/>
                <w:b/>
                <w:color w:val="000000"/>
                <w:sz w:val="20"/>
                <w:szCs w:val="20"/>
              </w:rPr>
              <w:t>B9</w:t>
            </w:r>
          </w:p>
        </w:tc>
        <w:tc>
          <w:tcPr>
            <w:tcW w:w="6400" w:type="dxa"/>
            <w:noWrap/>
            <w:hideMark/>
          </w:tcPr>
          <w:p w14:paraId="70202726" w14:textId="293DA3FF" w:rsidR="00C14CB4" w:rsidRPr="000235B9" w:rsidRDefault="000235B9" w:rsidP="00235A7F">
            <w:pPr>
              <w:rPr>
                <w:rFonts w:ascii="Calibri" w:eastAsia="Times New Roman" w:hAnsi="Calibri" w:cs="Calibri"/>
                <w:color w:val="000000"/>
                <w:sz w:val="20"/>
                <w:szCs w:val="20"/>
              </w:rPr>
            </w:pPr>
            <w:r w:rsidRPr="000235B9">
              <w:rPr>
                <w:rFonts w:ascii="Calibri" w:eastAsia="Times New Roman" w:hAnsi="Calibri" w:cs="Calibri"/>
                <w:color w:val="000000"/>
                <w:sz w:val="20"/>
                <w:szCs w:val="20"/>
              </w:rPr>
              <w:t>CG Fees to be refunded(as mentioned in section 1.2.6.2)</w:t>
            </w:r>
          </w:p>
        </w:tc>
        <w:tc>
          <w:tcPr>
            <w:tcW w:w="2340" w:type="dxa"/>
            <w:noWrap/>
            <w:hideMark/>
          </w:tcPr>
          <w:p w14:paraId="1C8ADC8F" w14:textId="77282ABB" w:rsidR="00C14CB4" w:rsidRPr="007B70D1" w:rsidRDefault="000235B9" w:rsidP="00235A7F">
            <w:pPr>
              <w:rPr>
                <w:rFonts w:ascii="Calibri" w:eastAsia="Times New Roman" w:hAnsi="Calibri" w:cs="Calibri"/>
                <w:color w:val="000000"/>
              </w:rPr>
            </w:pPr>
            <w:r>
              <w:rPr>
                <w:rFonts w:ascii="Calibri" w:eastAsia="Times New Roman" w:hAnsi="Calibri" w:cs="Calibri"/>
                <w:color w:val="000000"/>
              </w:rPr>
              <w:t>8287.50</w:t>
            </w:r>
          </w:p>
        </w:tc>
      </w:tr>
      <w:tr w:rsidR="00C14CB4" w:rsidRPr="007B70D1" w14:paraId="51CF4DF0" w14:textId="77777777" w:rsidTr="00235A7F">
        <w:trPr>
          <w:trHeight w:val="315"/>
        </w:trPr>
        <w:tc>
          <w:tcPr>
            <w:tcW w:w="960" w:type="dxa"/>
            <w:noWrap/>
            <w:hideMark/>
          </w:tcPr>
          <w:p w14:paraId="1CE0F1F9" w14:textId="77777777" w:rsidR="00C14CB4" w:rsidRPr="007B70D1" w:rsidRDefault="00C14CB4" w:rsidP="00235A7F">
            <w:pPr>
              <w:rPr>
                <w:rFonts w:ascii="Calibri" w:eastAsia="Times New Roman" w:hAnsi="Calibri" w:cs="Calibri"/>
                <w:color w:val="000000"/>
                <w:sz w:val="20"/>
                <w:szCs w:val="20"/>
              </w:rPr>
            </w:pPr>
            <w:r w:rsidRPr="007B70D1">
              <w:rPr>
                <w:rFonts w:ascii="Calibri" w:eastAsia="Times New Roman" w:hAnsi="Calibri" w:cs="Calibri"/>
                <w:color w:val="000000"/>
                <w:sz w:val="20"/>
                <w:szCs w:val="20"/>
              </w:rPr>
              <w:t> </w:t>
            </w:r>
          </w:p>
        </w:tc>
        <w:tc>
          <w:tcPr>
            <w:tcW w:w="6400" w:type="dxa"/>
            <w:noWrap/>
            <w:hideMark/>
          </w:tcPr>
          <w:p w14:paraId="02941676" w14:textId="77777777" w:rsidR="00C14CB4" w:rsidRDefault="00C14CB4" w:rsidP="00235A7F">
            <w:pPr>
              <w:rPr>
                <w:rFonts w:ascii="Calibri" w:eastAsia="Times New Roman" w:hAnsi="Calibri" w:cs="Calibri"/>
                <w:color w:val="000000"/>
                <w:sz w:val="20"/>
                <w:szCs w:val="20"/>
              </w:rPr>
            </w:pPr>
            <w:r w:rsidRPr="007B70D1">
              <w:rPr>
                <w:rFonts w:ascii="Calibri" w:eastAsia="Times New Roman" w:hAnsi="Calibri" w:cs="Calibri"/>
                <w:color w:val="000000"/>
                <w:sz w:val="20"/>
                <w:szCs w:val="20"/>
              </w:rPr>
              <w:t>First Claim Settled</w:t>
            </w:r>
          </w:p>
          <w:p w14:paraId="7CAFA54F" w14:textId="5C3012D0" w:rsidR="00650E66" w:rsidRPr="007B70D1" w:rsidRDefault="007D2224" w:rsidP="00235A7F">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(B7 </w:t>
            </w:r>
            <w:r w:rsidR="00650E66">
              <w:rPr>
                <w:rFonts w:ascii="Calibri" w:eastAsia="Times New Roman" w:hAnsi="Calibri" w:cs="Calibri"/>
                <w:color w:val="000000"/>
                <w:sz w:val="20"/>
                <w:szCs w:val="20"/>
              </w:rPr>
              <w:t>+</w:t>
            </w:r>
            <w:r>
              <w:rPr>
                <w:rFonts w:ascii="Calibri" w:eastAsia="Times New Roman" w:hAnsi="Calibri" w:cs="Calibri"/>
                <w:color w:val="000000"/>
                <w:sz w:val="20"/>
                <w:szCs w:val="20"/>
              </w:rPr>
              <w:t xml:space="preserve"> </w:t>
            </w:r>
            <w:r w:rsidR="00650E66">
              <w:rPr>
                <w:rFonts w:ascii="Calibri" w:eastAsia="Times New Roman" w:hAnsi="Calibri" w:cs="Calibri"/>
                <w:color w:val="000000"/>
                <w:sz w:val="20"/>
                <w:szCs w:val="20"/>
              </w:rPr>
              <w:t>B9)</w:t>
            </w:r>
          </w:p>
        </w:tc>
        <w:tc>
          <w:tcPr>
            <w:tcW w:w="2340" w:type="dxa"/>
            <w:noWrap/>
            <w:hideMark/>
          </w:tcPr>
          <w:p w14:paraId="7965CF51" w14:textId="62092686" w:rsidR="00C14CB4" w:rsidRPr="00650E66" w:rsidRDefault="00650E66" w:rsidP="00650E66">
            <w:pPr>
              <w:rPr>
                <w:rFonts w:ascii="Calibri" w:eastAsia="Times New Roman" w:hAnsi="Calibri" w:cs="Calibri"/>
                <w:b/>
                <w:bCs/>
                <w:color w:val="000000"/>
              </w:rPr>
            </w:pPr>
            <w:r w:rsidRPr="00650E66">
              <w:rPr>
                <w:rFonts w:ascii="Calibri" w:eastAsia="Times New Roman" w:hAnsi="Calibri" w:cs="Calibri"/>
                <w:b/>
                <w:bCs/>
                <w:color w:val="000000"/>
              </w:rPr>
              <w:t>728287.50</w:t>
            </w:r>
          </w:p>
        </w:tc>
      </w:tr>
    </w:tbl>
    <w:p w14:paraId="1080EEE9" w14:textId="02C61433" w:rsidR="007B70D1" w:rsidRDefault="007B70D1" w:rsidP="00C25BCB">
      <w:pPr>
        <w:jc w:val="both"/>
      </w:pPr>
    </w:p>
    <w:p w14:paraId="0401A9CB" w14:textId="63316172" w:rsidR="007B70D1" w:rsidRDefault="007B70D1" w:rsidP="00C25BCB">
      <w:pPr>
        <w:jc w:val="both"/>
      </w:pPr>
    </w:p>
    <w:p w14:paraId="787439BD" w14:textId="2199CC39" w:rsidR="00B304F8" w:rsidRDefault="00B304F8" w:rsidP="00C25BCB">
      <w:pPr>
        <w:jc w:val="both"/>
      </w:pPr>
    </w:p>
    <w:p w14:paraId="543A9D7A" w14:textId="2B9DE175" w:rsidR="002255E4" w:rsidRDefault="002255E4" w:rsidP="00C25BCB">
      <w:pPr>
        <w:jc w:val="both"/>
      </w:pPr>
    </w:p>
    <w:p w14:paraId="62DF0172" w14:textId="2E964A9B" w:rsidR="00717419" w:rsidRDefault="00717419" w:rsidP="00C25BCB">
      <w:pPr>
        <w:jc w:val="both"/>
      </w:pPr>
    </w:p>
    <w:p w14:paraId="2B08D49E" w14:textId="6F61ABF8" w:rsidR="00717419" w:rsidRDefault="00717419" w:rsidP="00C25BCB">
      <w:pPr>
        <w:jc w:val="both"/>
      </w:pPr>
    </w:p>
    <w:p w14:paraId="110F2EB3" w14:textId="77777777" w:rsidR="00717419" w:rsidRDefault="00717419" w:rsidP="00C25BCB">
      <w:pPr>
        <w:jc w:val="both"/>
      </w:pPr>
    </w:p>
    <w:p w14:paraId="0594DCE2" w14:textId="23BD9151" w:rsidR="00896377" w:rsidRDefault="00B304F8" w:rsidP="00896377">
      <w:pPr>
        <w:jc w:val="both"/>
      </w:pPr>
      <w:r w:rsidRPr="00157F6C">
        <w:rPr>
          <w:b/>
        </w:rPr>
        <w:t xml:space="preserve">Scenario </w:t>
      </w:r>
      <w:r w:rsidR="00BE26CE">
        <w:rPr>
          <w:b/>
        </w:rPr>
        <w:t>2</w:t>
      </w:r>
      <w:r w:rsidRPr="00157F6C">
        <w:rPr>
          <w:b/>
        </w:rPr>
        <w:t xml:space="preserve">: </w:t>
      </w:r>
      <w:r w:rsidR="00FC06AC">
        <w:t xml:space="preserve">when </w:t>
      </w:r>
      <w:r w:rsidR="00252F8C">
        <w:t>total</w:t>
      </w:r>
      <w:r w:rsidR="00FC06AC">
        <w:t xml:space="preserve"> dues as on date of claim loan account is greater than </w:t>
      </w:r>
      <w:r w:rsidR="00252F8C">
        <w:t>total</w:t>
      </w:r>
      <w:r w:rsidR="00FC06AC">
        <w:t xml:space="preserve"> dues as on date of NPA</w:t>
      </w:r>
    </w:p>
    <w:tbl>
      <w:tblPr>
        <w:tblStyle w:val="TableGridLight"/>
        <w:tblW w:w="9700" w:type="dxa"/>
        <w:tblLook w:val="04A0" w:firstRow="1" w:lastRow="0" w:firstColumn="1" w:lastColumn="0" w:noHBand="0" w:noVBand="1"/>
      </w:tblPr>
      <w:tblGrid>
        <w:gridCol w:w="960"/>
        <w:gridCol w:w="6400"/>
        <w:gridCol w:w="2340"/>
      </w:tblGrid>
      <w:tr w:rsidR="006C3387" w:rsidRPr="007B70D1" w14:paraId="3D1449A8" w14:textId="77777777" w:rsidTr="00235A7F">
        <w:trPr>
          <w:trHeight w:val="300"/>
        </w:trPr>
        <w:tc>
          <w:tcPr>
            <w:tcW w:w="9700" w:type="dxa"/>
            <w:gridSpan w:val="3"/>
            <w:noWrap/>
            <w:hideMark/>
          </w:tcPr>
          <w:p w14:paraId="2EEC5F64" w14:textId="77777777" w:rsidR="006C3387" w:rsidRPr="007B70D1" w:rsidRDefault="006C3387" w:rsidP="00235A7F">
            <w:pPr>
              <w:jc w:val="center"/>
              <w:rPr>
                <w:rFonts w:ascii="Calibri" w:eastAsia="Times New Roman" w:hAnsi="Calibri" w:cs="Calibri"/>
                <w:b/>
                <w:bCs/>
                <w:color w:val="000000"/>
              </w:rPr>
            </w:pPr>
            <w:r w:rsidRPr="007B70D1">
              <w:rPr>
                <w:rFonts w:ascii="Calibri" w:eastAsia="Times New Roman" w:hAnsi="Calibri" w:cs="Calibri"/>
                <w:b/>
                <w:bCs/>
                <w:color w:val="000000"/>
              </w:rPr>
              <w:t>First Claim</w:t>
            </w:r>
          </w:p>
        </w:tc>
      </w:tr>
      <w:tr w:rsidR="00FA62D4" w:rsidRPr="007B70D1" w14:paraId="03AD59DE" w14:textId="77777777" w:rsidTr="00235A7F">
        <w:trPr>
          <w:trHeight w:val="300"/>
        </w:trPr>
        <w:tc>
          <w:tcPr>
            <w:tcW w:w="960" w:type="dxa"/>
            <w:noWrap/>
          </w:tcPr>
          <w:p w14:paraId="191914D6" w14:textId="77777777" w:rsidR="00FA62D4" w:rsidRPr="007B70D1" w:rsidRDefault="00FA62D4" w:rsidP="00FA62D4">
            <w:pPr>
              <w:rPr>
                <w:rFonts w:ascii="Calibri" w:eastAsia="Times New Roman" w:hAnsi="Calibri" w:cs="Calibri"/>
                <w:color w:val="000000"/>
              </w:rPr>
            </w:pPr>
          </w:p>
        </w:tc>
        <w:tc>
          <w:tcPr>
            <w:tcW w:w="6400" w:type="dxa"/>
            <w:noWrap/>
          </w:tcPr>
          <w:p w14:paraId="724103D2" w14:textId="57C55304" w:rsidR="00FA62D4" w:rsidRPr="006564AD" w:rsidRDefault="00FA62D4" w:rsidP="00FA62D4">
            <w:pPr>
              <w:rPr>
                <w:rFonts w:ascii="Calibri" w:eastAsia="Times New Roman" w:hAnsi="Calibri" w:cs="Calibri"/>
                <w:b/>
                <w:color w:val="000000"/>
                <w:sz w:val="20"/>
                <w:szCs w:val="20"/>
              </w:rPr>
            </w:pPr>
            <w:r w:rsidRPr="006564AD">
              <w:rPr>
                <w:rFonts w:ascii="Calibri" w:eastAsia="Times New Roman" w:hAnsi="Calibri" w:cs="Calibri"/>
                <w:b/>
                <w:color w:val="000000"/>
                <w:sz w:val="20"/>
                <w:szCs w:val="20"/>
              </w:rPr>
              <w:t>During Previous Continuity</w:t>
            </w:r>
          </w:p>
        </w:tc>
        <w:tc>
          <w:tcPr>
            <w:tcW w:w="2340" w:type="dxa"/>
            <w:noWrap/>
          </w:tcPr>
          <w:p w14:paraId="433C8454" w14:textId="77777777" w:rsidR="00FA62D4" w:rsidRPr="007B70D1" w:rsidRDefault="00FA62D4" w:rsidP="00FA62D4">
            <w:pPr>
              <w:rPr>
                <w:rFonts w:ascii="Calibri" w:eastAsia="Times New Roman" w:hAnsi="Calibri" w:cs="Calibri"/>
                <w:color w:val="000000"/>
                <w:sz w:val="20"/>
                <w:szCs w:val="20"/>
              </w:rPr>
            </w:pPr>
          </w:p>
        </w:tc>
      </w:tr>
      <w:tr w:rsidR="00FA62D4" w:rsidRPr="007B70D1" w14:paraId="60B61EFD" w14:textId="77777777" w:rsidTr="00235A7F">
        <w:trPr>
          <w:trHeight w:val="300"/>
        </w:trPr>
        <w:tc>
          <w:tcPr>
            <w:tcW w:w="960" w:type="dxa"/>
            <w:noWrap/>
          </w:tcPr>
          <w:p w14:paraId="3915CEA4" w14:textId="77777777" w:rsidR="00FA62D4" w:rsidRPr="007B70D1" w:rsidRDefault="00FA62D4" w:rsidP="00FA62D4">
            <w:pPr>
              <w:rPr>
                <w:rFonts w:ascii="Calibri" w:eastAsia="Times New Roman" w:hAnsi="Calibri" w:cs="Calibri"/>
                <w:color w:val="000000"/>
              </w:rPr>
            </w:pPr>
          </w:p>
        </w:tc>
        <w:tc>
          <w:tcPr>
            <w:tcW w:w="6400" w:type="dxa"/>
            <w:noWrap/>
          </w:tcPr>
          <w:p w14:paraId="14A539C1" w14:textId="21780E11" w:rsidR="00FA62D4" w:rsidRPr="007B70D1" w:rsidRDefault="00FA62D4" w:rsidP="00FA62D4">
            <w:pPr>
              <w:rPr>
                <w:rFonts w:ascii="Calibri" w:eastAsia="Times New Roman" w:hAnsi="Calibri" w:cs="Calibri"/>
                <w:color w:val="000000"/>
                <w:sz w:val="20"/>
                <w:szCs w:val="20"/>
              </w:rPr>
            </w:pPr>
            <w:r>
              <w:rPr>
                <w:rFonts w:ascii="Calibri" w:eastAsia="Times New Roman" w:hAnsi="Calibri" w:cs="Calibri"/>
                <w:color w:val="000000"/>
                <w:sz w:val="20"/>
                <w:szCs w:val="20"/>
              </w:rPr>
              <w:t>CG Fees Charged from 1</w:t>
            </w:r>
            <w:r w:rsidRPr="00D769B4">
              <w:rPr>
                <w:rFonts w:ascii="Calibri" w:eastAsia="Times New Roman" w:hAnsi="Calibri" w:cs="Calibri"/>
                <w:color w:val="000000"/>
                <w:sz w:val="20"/>
                <w:szCs w:val="20"/>
                <w:vertAlign w:val="superscript"/>
              </w:rPr>
              <w:t>st</w:t>
            </w:r>
            <w:r>
              <w:rPr>
                <w:rFonts w:ascii="Calibri" w:eastAsia="Times New Roman" w:hAnsi="Calibri" w:cs="Calibri"/>
                <w:color w:val="000000"/>
                <w:sz w:val="20"/>
                <w:szCs w:val="20"/>
              </w:rPr>
              <w:t xml:space="preserve"> April to 31</w:t>
            </w:r>
            <w:r w:rsidRPr="00D769B4">
              <w:rPr>
                <w:rFonts w:ascii="Calibri" w:eastAsia="Times New Roman" w:hAnsi="Calibri" w:cs="Calibri"/>
                <w:color w:val="000000"/>
                <w:sz w:val="20"/>
                <w:szCs w:val="20"/>
                <w:vertAlign w:val="superscript"/>
              </w:rPr>
              <w:t>st</w:t>
            </w:r>
            <w:r>
              <w:rPr>
                <w:rFonts w:ascii="Calibri" w:eastAsia="Times New Roman" w:hAnsi="Calibri" w:cs="Calibri"/>
                <w:color w:val="000000"/>
                <w:sz w:val="20"/>
                <w:szCs w:val="20"/>
              </w:rPr>
              <w:t xml:space="preserve"> March(</w:t>
            </w:r>
            <w:r w:rsidR="00D150C6">
              <w:rPr>
                <w:rFonts w:ascii="Calibri" w:eastAsia="Times New Roman" w:hAnsi="Calibri" w:cs="Calibri"/>
                <w:color w:val="000000"/>
                <w:sz w:val="20"/>
                <w:szCs w:val="20"/>
              </w:rPr>
              <w:t>FY 2018-2019</w:t>
            </w:r>
            <w:r>
              <w:rPr>
                <w:rFonts w:ascii="Calibri" w:eastAsia="Times New Roman" w:hAnsi="Calibri" w:cs="Calibri"/>
                <w:color w:val="000000"/>
                <w:sz w:val="20"/>
                <w:szCs w:val="20"/>
              </w:rPr>
              <w:t>) already paid by MLI to NCGTC</w:t>
            </w:r>
          </w:p>
        </w:tc>
        <w:tc>
          <w:tcPr>
            <w:tcW w:w="2340" w:type="dxa"/>
            <w:noWrap/>
          </w:tcPr>
          <w:p w14:paraId="21A5623A" w14:textId="720E6EC1" w:rsidR="00FA62D4" w:rsidRPr="007B70D1" w:rsidRDefault="00FA62D4" w:rsidP="00FA62D4">
            <w:pPr>
              <w:rPr>
                <w:rFonts w:ascii="Calibri" w:eastAsia="Times New Roman" w:hAnsi="Calibri" w:cs="Calibri"/>
                <w:color w:val="000000"/>
                <w:sz w:val="20"/>
                <w:szCs w:val="20"/>
              </w:rPr>
            </w:pPr>
            <w:r>
              <w:rPr>
                <w:rFonts w:ascii="Calibri" w:eastAsia="Times New Roman" w:hAnsi="Calibri" w:cs="Calibri"/>
                <w:color w:val="000000"/>
                <w:sz w:val="20"/>
                <w:szCs w:val="20"/>
              </w:rPr>
              <w:t>11050.00</w:t>
            </w:r>
          </w:p>
        </w:tc>
      </w:tr>
      <w:tr w:rsidR="00FA62D4" w:rsidRPr="007B70D1" w14:paraId="5C2DB230" w14:textId="77777777" w:rsidTr="00235A7F">
        <w:trPr>
          <w:trHeight w:val="300"/>
        </w:trPr>
        <w:tc>
          <w:tcPr>
            <w:tcW w:w="960" w:type="dxa"/>
            <w:noWrap/>
          </w:tcPr>
          <w:p w14:paraId="4D7B4C90" w14:textId="77777777" w:rsidR="00FA62D4" w:rsidRPr="007B70D1" w:rsidRDefault="00FA62D4" w:rsidP="00235A7F">
            <w:pPr>
              <w:rPr>
                <w:rFonts w:ascii="Calibri" w:eastAsia="Times New Roman" w:hAnsi="Calibri" w:cs="Calibri"/>
                <w:color w:val="000000"/>
              </w:rPr>
            </w:pPr>
          </w:p>
        </w:tc>
        <w:tc>
          <w:tcPr>
            <w:tcW w:w="6400" w:type="dxa"/>
            <w:noWrap/>
          </w:tcPr>
          <w:p w14:paraId="0E351971" w14:textId="77777777" w:rsidR="00FA62D4" w:rsidRPr="007B70D1" w:rsidRDefault="00FA62D4" w:rsidP="00235A7F">
            <w:pPr>
              <w:rPr>
                <w:rFonts w:ascii="Calibri" w:eastAsia="Times New Roman" w:hAnsi="Calibri" w:cs="Calibri"/>
                <w:color w:val="000000"/>
                <w:sz w:val="20"/>
                <w:szCs w:val="20"/>
              </w:rPr>
            </w:pPr>
          </w:p>
        </w:tc>
        <w:tc>
          <w:tcPr>
            <w:tcW w:w="2340" w:type="dxa"/>
            <w:noWrap/>
          </w:tcPr>
          <w:p w14:paraId="261DB176" w14:textId="77777777" w:rsidR="00FA62D4" w:rsidRPr="007B70D1" w:rsidRDefault="00FA62D4" w:rsidP="00235A7F">
            <w:pPr>
              <w:rPr>
                <w:rFonts w:ascii="Calibri" w:eastAsia="Times New Roman" w:hAnsi="Calibri" w:cs="Calibri"/>
                <w:color w:val="000000"/>
                <w:sz w:val="20"/>
                <w:szCs w:val="20"/>
              </w:rPr>
            </w:pPr>
          </w:p>
        </w:tc>
      </w:tr>
      <w:tr w:rsidR="006C3387" w:rsidRPr="007B70D1" w14:paraId="14A3426D" w14:textId="77777777" w:rsidTr="00235A7F">
        <w:trPr>
          <w:trHeight w:val="300"/>
        </w:trPr>
        <w:tc>
          <w:tcPr>
            <w:tcW w:w="960" w:type="dxa"/>
            <w:noWrap/>
            <w:hideMark/>
          </w:tcPr>
          <w:p w14:paraId="4E5A9310" w14:textId="77777777" w:rsidR="006C3387" w:rsidRPr="007B70D1" w:rsidRDefault="006C3387" w:rsidP="00235A7F">
            <w:pPr>
              <w:rPr>
                <w:rFonts w:ascii="Calibri" w:eastAsia="Times New Roman" w:hAnsi="Calibri" w:cs="Calibri"/>
                <w:color w:val="000000"/>
              </w:rPr>
            </w:pPr>
            <w:r w:rsidRPr="007B70D1">
              <w:rPr>
                <w:rFonts w:ascii="Calibri" w:eastAsia="Times New Roman" w:hAnsi="Calibri" w:cs="Calibri"/>
                <w:color w:val="000000"/>
              </w:rPr>
              <w:t> </w:t>
            </w:r>
          </w:p>
        </w:tc>
        <w:tc>
          <w:tcPr>
            <w:tcW w:w="6400" w:type="dxa"/>
            <w:noWrap/>
            <w:hideMark/>
          </w:tcPr>
          <w:p w14:paraId="03C8AF46" w14:textId="77777777" w:rsidR="006C3387" w:rsidRPr="006564AD" w:rsidRDefault="006C3387" w:rsidP="00235A7F">
            <w:pPr>
              <w:rPr>
                <w:rFonts w:ascii="Calibri" w:eastAsia="Times New Roman" w:hAnsi="Calibri" w:cs="Calibri"/>
                <w:b/>
                <w:color w:val="000000"/>
                <w:sz w:val="20"/>
                <w:szCs w:val="20"/>
              </w:rPr>
            </w:pPr>
            <w:r w:rsidRPr="006564AD">
              <w:rPr>
                <w:rFonts w:ascii="Calibri" w:eastAsia="Times New Roman" w:hAnsi="Calibri" w:cs="Calibri"/>
                <w:b/>
                <w:color w:val="000000"/>
                <w:sz w:val="20"/>
                <w:szCs w:val="20"/>
              </w:rPr>
              <w:t>During Claim Lodgment</w:t>
            </w:r>
          </w:p>
        </w:tc>
        <w:tc>
          <w:tcPr>
            <w:tcW w:w="2340" w:type="dxa"/>
            <w:noWrap/>
            <w:hideMark/>
          </w:tcPr>
          <w:p w14:paraId="44F8B778" w14:textId="77777777" w:rsidR="006C3387" w:rsidRPr="007B70D1" w:rsidRDefault="006C3387" w:rsidP="00235A7F">
            <w:pPr>
              <w:rPr>
                <w:rFonts w:ascii="Calibri" w:eastAsia="Times New Roman" w:hAnsi="Calibri" w:cs="Calibri"/>
                <w:color w:val="000000"/>
                <w:sz w:val="20"/>
                <w:szCs w:val="20"/>
              </w:rPr>
            </w:pPr>
            <w:r w:rsidRPr="007B70D1">
              <w:rPr>
                <w:rFonts w:ascii="Calibri" w:eastAsia="Times New Roman" w:hAnsi="Calibri" w:cs="Calibri"/>
                <w:color w:val="000000"/>
                <w:sz w:val="20"/>
                <w:szCs w:val="20"/>
              </w:rPr>
              <w:t> </w:t>
            </w:r>
          </w:p>
        </w:tc>
      </w:tr>
      <w:tr w:rsidR="006C3387" w:rsidRPr="007B70D1" w14:paraId="04E85052" w14:textId="77777777" w:rsidTr="00235A7F">
        <w:trPr>
          <w:trHeight w:val="300"/>
        </w:trPr>
        <w:tc>
          <w:tcPr>
            <w:tcW w:w="960" w:type="dxa"/>
            <w:noWrap/>
          </w:tcPr>
          <w:p w14:paraId="5637FC2E" w14:textId="77777777" w:rsidR="006C3387" w:rsidRPr="007B70D1" w:rsidRDefault="006C3387" w:rsidP="00235A7F">
            <w:pPr>
              <w:rPr>
                <w:rFonts w:ascii="Calibri" w:eastAsia="Times New Roman" w:hAnsi="Calibri" w:cs="Calibri"/>
                <w:color w:val="000000"/>
              </w:rPr>
            </w:pPr>
          </w:p>
        </w:tc>
        <w:tc>
          <w:tcPr>
            <w:tcW w:w="6400" w:type="dxa"/>
            <w:shd w:val="clear" w:color="auto" w:fill="auto"/>
            <w:noWrap/>
          </w:tcPr>
          <w:p w14:paraId="3CD24D79" w14:textId="77777777" w:rsidR="006C3387" w:rsidRPr="007B70D1" w:rsidRDefault="006C3387" w:rsidP="00235A7F">
            <w:pPr>
              <w:tabs>
                <w:tab w:val="left" w:pos="2550"/>
              </w:tabs>
              <w:rPr>
                <w:rFonts w:ascii="Calibri" w:eastAsia="Times New Roman" w:hAnsi="Calibri" w:cs="Calibri"/>
                <w:color w:val="000000"/>
                <w:sz w:val="20"/>
                <w:szCs w:val="20"/>
              </w:rPr>
            </w:pPr>
            <w:r w:rsidRPr="007B70D1">
              <w:rPr>
                <w:rFonts w:ascii="Calibri" w:eastAsia="Times New Roman" w:hAnsi="Calibri" w:cs="Calibri"/>
                <w:color w:val="000000"/>
                <w:sz w:val="20"/>
                <w:szCs w:val="20"/>
              </w:rPr>
              <w:t>Total dues (Principal O/s and Interest O/s) as on the date of NPA</w:t>
            </w:r>
          </w:p>
        </w:tc>
        <w:tc>
          <w:tcPr>
            <w:tcW w:w="2340" w:type="dxa"/>
            <w:noWrap/>
          </w:tcPr>
          <w:p w14:paraId="6AF2EFD9" w14:textId="77777777" w:rsidR="006C3387" w:rsidRPr="007B70D1" w:rsidRDefault="006C3387" w:rsidP="00235A7F">
            <w:pPr>
              <w:rPr>
                <w:rFonts w:ascii="Calibri" w:eastAsia="Times New Roman" w:hAnsi="Calibri" w:cs="Calibri"/>
                <w:color w:val="000000"/>
                <w:sz w:val="20"/>
                <w:szCs w:val="20"/>
              </w:rPr>
            </w:pPr>
            <w:r>
              <w:rPr>
                <w:rFonts w:ascii="Calibri" w:eastAsia="Times New Roman" w:hAnsi="Calibri" w:cs="Calibri"/>
                <w:color w:val="000000"/>
                <w:sz w:val="20"/>
                <w:szCs w:val="20"/>
              </w:rPr>
              <w:t>1,200,000.00</w:t>
            </w:r>
          </w:p>
        </w:tc>
      </w:tr>
      <w:tr w:rsidR="006C3387" w:rsidRPr="007B70D1" w14:paraId="5059260A" w14:textId="77777777" w:rsidTr="00235A7F">
        <w:trPr>
          <w:trHeight w:val="300"/>
        </w:trPr>
        <w:tc>
          <w:tcPr>
            <w:tcW w:w="960" w:type="dxa"/>
            <w:noWrap/>
            <w:hideMark/>
          </w:tcPr>
          <w:p w14:paraId="5F5E1043" w14:textId="77777777" w:rsidR="006C3387" w:rsidRPr="007B70D1" w:rsidRDefault="006C3387" w:rsidP="00235A7F">
            <w:pPr>
              <w:rPr>
                <w:rFonts w:ascii="Calibri" w:eastAsia="Times New Roman" w:hAnsi="Calibri" w:cs="Calibri"/>
                <w:color w:val="000000"/>
              </w:rPr>
            </w:pPr>
            <w:r w:rsidRPr="007B70D1">
              <w:rPr>
                <w:rFonts w:ascii="Calibri" w:eastAsia="Times New Roman" w:hAnsi="Calibri" w:cs="Calibri"/>
                <w:color w:val="000000"/>
              </w:rPr>
              <w:t> </w:t>
            </w:r>
          </w:p>
        </w:tc>
        <w:tc>
          <w:tcPr>
            <w:tcW w:w="6400" w:type="dxa"/>
            <w:noWrap/>
            <w:hideMark/>
          </w:tcPr>
          <w:p w14:paraId="36A2B634" w14:textId="77777777" w:rsidR="006C3387" w:rsidRPr="007B70D1" w:rsidRDefault="006C3387" w:rsidP="00235A7F">
            <w:pPr>
              <w:rPr>
                <w:rFonts w:ascii="Calibri" w:eastAsia="Times New Roman" w:hAnsi="Calibri" w:cs="Calibri"/>
                <w:color w:val="000000"/>
                <w:sz w:val="20"/>
                <w:szCs w:val="20"/>
              </w:rPr>
            </w:pPr>
            <w:r w:rsidRPr="007B70D1">
              <w:rPr>
                <w:rFonts w:ascii="Calibri" w:eastAsia="Times New Roman" w:hAnsi="Calibri" w:cs="Calibri"/>
                <w:color w:val="000000"/>
                <w:sz w:val="20"/>
                <w:szCs w:val="20"/>
              </w:rPr>
              <w:t>Total dues (Principal O/s and Int</w:t>
            </w:r>
            <w:r>
              <w:rPr>
                <w:rFonts w:ascii="Calibri" w:eastAsia="Times New Roman" w:hAnsi="Calibri" w:cs="Calibri"/>
                <w:color w:val="000000"/>
                <w:sz w:val="20"/>
                <w:szCs w:val="20"/>
              </w:rPr>
              <w:t>erest O/s) as on the date of Claim</w:t>
            </w:r>
            <w:r w:rsidRPr="007B70D1">
              <w:rPr>
                <w:rFonts w:ascii="Calibri" w:eastAsia="Times New Roman" w:hAnsi="Calibri" w:cs="Calibri"/>
                <w:color w:val="000000"/>
                <w:sz w:val="20"/>
                <w:szCs w:val="20"/>
              </w:rPr>
              <w:t xml:space="preserve"> </w:t>
            </w:r>
          </w:p>
        </w:tc>
        <w:tc>
          <w:tcPr>
            <w:tcW w:w="2340" w:type="dxa"/>
            <w:noWrap/>
            <w:hideMark/>
          </w:tcPr>
          <w:p w14:paraId="1B34B6E5" w14:textId="77777777" w:rsidR="006C3387" w:rsidRPr="007B70D1" w:rsidRDefault="006C3387" w:rsidP="00235A7F">
            <w:pPr>
              <w:rPr>
                <w:rFonts w:ascii="Calibri" w:eastAsia="Times New Roman" w:hAnsi="Calibri" w:cs="Calibri"/>
                <w:color w:val="000000"/>
                <w:sz w:val="20"/>
                <w:szCs w:val="20"/>
              </w:rPr>
            </w:pPr>
            <w:r>
              <w:rPr>
                <w:rFonts w:ascii="Calibri" w:eastAsia="Times New Roman" w:hAnsi="Calibri" w:cs="Calibri"/>
                <w:color w:val="000000"/>
                <w:sz w:val="20"/>
                <w:szCs w:val="20"/>
              </w:rPr>
              <w:t>1,3</w:t>
            </w:r>
            <w:r w:rsidRPr="007B70D1">
              <w:rPr>
                <w:rFonts w:ascii="Calibri" w:eastAsia="Times New Roman" w:hAnsi="Calibri" w:cs="Calibri"/>
                <w:color w:val="000000"/>
                <w:sz w:val="20"/>
                <w:szCs w:val="20"/>
              </w:rPr>
              <w:t xml:space="preserve">00,000.00 </w:t>
            </w:r>
          </w:p>
        </w:tc>
      </w:tr>
      <w:tr w:rsidR="00E91B25" w:rsidRPr="007B70D1" w14:paraId="37C20BC5" w14:textId="77777777" w:rsidTr="00235A7F">
        <w:trPr>
          <w:trHeight w:val="315"/>
        </w:trPr>
        <w:tc>
          <w:tcPr>
            <w:tcW w:w="960" w:type="dxa"/>
            <w:noWrap/>
            <w:hideMark/>
          </w:tcPr>
          <w:p w14:paraId="5A2F21F8" w14:textId="77777777" w:rsidR="00E91B25" w:rsidRPr="007B70D1" w:rsidRDefault="00E91B25" w:rsidP="00E91B25">
            <w:pPr>
              <w:rPr>
                <w:rFonts w:ascii="Calibri" w:eastAsia="Times New Roman" w:hAnsi="Calibri" w:cs="Calibri"/>
                <w:color w:val="000000"/>
              </w:rPr>
            </w:pPr>
            <w:r w:rsidRPr="007B70D1">
              <w:rPr>
                <w:rFonts w:ascii="Calibri" w:eastAsia="Times New Roman" w:hAnsi="Calibri" w:cs="Calibri"/>
                <w:color w:val="000000"/>
              </w:rPr>
              <w:t> </w:t>
            </w:r>
          </w:p>
        </w:tc>
        <w:tc>
          <w:tcPr>
            <w:tcW w:w="6400" w:type="dxa"/>
            <w:noWrap/>
            <w:hideMark/>
          </w:tcPr>
          <w:p w14:paraId="5D370FD8" w14:textId="271E4B8A" w:rsidR="00E91B25" w:rsidRPr="007B70D1" w:rsidRDefault="00E91B25" w:rsidP="00E91B25">
            <w:pPr>
              <w:rPr>
                <w:rFonts w:ascii="Calibri" w:eastAsia="Times New Roman" w:hAnsi="Calibri" w:cs="Calibri"/>
                <w:color w:val="000000"/>
              </w:rPr>
            </w:pPr>
            <w:r w:rsidRPr="000235B9">
              <w:rPr>
                <w:rFonts w:ascii="Calibri" w:eastAsia="Times New Roman" w:hAnsi="Calibri" w:cs="Calibri"/>
                <w:color w:val="000000"/>
                <w:sz w:val="20"/>
                <w:szCs w:val="20"/>
              </w:rPr>
              <w:t>Date o</w:t>
            </w:r>
            <w:r>
              <w:rPr>
                <w:rFonts w:ascii="Calibri" w:eastAsia="Times New Roman" w:hAnsi="Calibri" w:cs="Calibri"/>
                <w:color w:val="000000"/>
                <w:sz w:val="20"/>
                <w:szCs w:val="20"/>
              </w:rPr>
              <w:t>f Claim Lodgment</w:t>
            </w:r>
          </w:p>
        </w:tc>
        <w:tc>
          <w:tcPr>
            <w:tcW w:w="2340" w:type="dxa"/>
            <w:noWrap/>
            <w:hideMark/>
          </w:tcPr>
          <w:p w14:paraId="2467A8C3" w14:textId="780B21B7" w:rsidR="00E91B25" w:rsidRPr="007B70D1" w:rsidRDefault="00E91B25" w:rsidP="00E91B25">
            <w:pPr>
              <w:rPr>
                <w:rFonts w:ascii="Calibri" w:eastAsia="Times New Roman" w:hAnsi="Calibri" w:cs="Calibri"/>
                <w:color w:val="000000"/>
              </w:rPr>
            </w:pPr>
            <w:r w:rsidRPr="007B70D1">
              <w:rPr>
                <w:rFonts w:ascii="Calibri" w:eastAsia="Times New Roman" w:hAnsi="Calibri" w:cs="Calibri"/>
                <w:color w:val="000000"/>
              </w:rPr>
              <w:t> </w:t>
            </w:r>
            <w:r>
              <w:rPr>
                <w:rFonts w:ascii="Calibri" w:eastAsia="Times New Roman" w:hAnsi="Calibri" w:cs="Calibri"/>
                <w:color w:val="000000"/>
                <w:sz w:val="20"/>
                <w:szCs w:val="20"/>
              </w:rPr>
              <w:t>3-May-2018</w:t>
            </w:r>
          </w:p>
        </w:tc>
      </w:tr>
      <w:tr w:rsidR="00E91B25" w:rsidRPr="007B70D1" w14:paraId="1440AE54" w14:textId="77777777" w:rsidTr="00235A7F">
        <w:trPr>
          <w:trHeight w:val="315"/>
        </w:trPr>
        <w:tc>
          <w:tcPr>
            <w:tcW w:w="960" w:type="dxa"/>
            <w:hideMark/>
          </w:tcPr>
          <w:p w14:paraId="2A4A509F" w14:textId="77777777" w:rsidR="00E91B25" w:rsidRPr="007B70D1" w:rsidRDefault="00E91B25" w:rsidP="00E91B25">
            <w:pPr>
              <w:rPr>
                <w:rFonts w:ascii="Calibri" w:eastAsia="Times New Roman" w:hAnsi="Calibri" w:cs="Calibri"/>
                <w:b/>
                <w:bCs/>
                <w:color w:val="000000"/>
                <w:sz w:val="20"/>
                <w:szCs w:val="20"/>
              </w:rPr>
            </w:pPr>
            <w:r w:rsidRPr="007B70D1">
              <w:rPr>
                <w:rFonts w:ascii="Calibri" w:eastAsia="Times New Roman" w:hAnsi="Calibri" w:cs="Calibri"/>
                <w:b/>
                <w:bCs/>
                <w:color w:val="000000"/>
                <w:sz w:val="20"/>
                <w:szCs w:val="20"/>
              </w:rPr>
              <w:t>ID#</w:t>
            </w:r>
          </w:p>
        </w:tc>
        <w:tc>
          <w:tcPr>
            <w:tcW w:w="6400" w:type="dxa"/>
            <w:hideMark/>
          </w:tcPr>
          <w:p w14:paraId="0003A541" w14:textId="77777777" w:rsidR="00E91B25" w:rsidRPr="007B70D1" w:rsidRDefault="00E91B25" w:rsidP="00E91B25">
            <w:pPr>
              <w:rPr>
                <w:rFonts w:ascii="Calibri" w:eastAsia="Times New Roman" w:hAnsi="Calibri" w:cs="Calibri"/>
                <w:b/>
                <w:bCs/>
                <w:color w:val="000000"/>
                <w:sz w:val="20"/>
                <w:szCs w:val="20"/>
              </w:rPr>
            </w:pPr>
            <w:r w:rsidRPr="007B70D1">
              <w:rPr>
                <w:rFonts w:ascii="Calibri" w:eastAsia="Times New Roman" w:hAnsi="Calibri" w:cs="Calibri"/>
                <w:b/>
                <w:bCs/>
                <w:color w:val="000000"/>
                <w:sz w:val="20"/>
                <w:szCs w:val="20"/>
              </w:rPr>
              <w:t>Description</w:t>
            </w:r>
          </w:p>
        </w:tc>
        <w:tc>
          <w:tcPr>
            <w:tcW w:w="2340" w:type="dxa"/>
            <w:hideMark/>
          </w:tcPr>
          <w:p w14:paraId="26E758A6" w14:textId="77777777" w:rsidR="00E91B25" w:rsidRPr="007B70D1" w:rsidRDefault="00E91B25" w:rsidP="00E91B25">
            <w:pPr>
              <w:rPr>
                <w:rFonts w:ascii="Calibri" w:eastAsia="Times New Roman" w:hAnsi="Calibri" w:cs="Calibri"/>
                <w:b/>
                <w:bCs/>
                <w:color w:val="000000"/>
                <w:sz w:val="20"/>
                <w:szCs w:val="20"/>
              </w:rPr>
            </w:pPr>
            <w:r w:rsidRPr="007B70D1">
              <w:rPr>
                <w:rFonts w:ascii="Calibri" w:eastAsia="Times New Roman" w:hAnsi="Calibri" w:cs="Calibri"/>
                <w:b/>
                <w:bCs/>
                <w:color w:val="000000"/>
                <w:sz w:val="20"/>
                <w:szCs w:val="20"/>
              </w:rPr>
              <w:t>Value</w:t>
            </w:r>
          </w:p>
        </w:tc>
      </w:tr>
      <w:tr w:rsidR="00E91B25" w:rsidRPr="007B70D1" w14:paraId="4E67877F" w14:textId="77777777" w:rsidTr="00235A7F">
        <w:trPr>
          <w:trHeight w:val="315"/>
        </w:trPr>
        <w:tc>
          <w:tcPr>
            <w:tcW w:w="960" w:type="dxa"/>
            <w:hideMark/>
          </w:tcPr>
          <w:p w14:paraId="106C7B89" w14:textId="77777777" w:rsidR="00E91B25" w:rsidRPr="007B70D1" w:rsidRDefault="00E91B25" w:rsidP="00E91B25">
            <w:pPr>
              <w:rPr>
                <w:rFonts w:ascii="Calibri" w:eastAsia="Times New Roman" w:hAnsi="Calibri" w:cs="Calibri"/>
                <w:b/>
                <w:bCs/>
                <w:color w:val="000000"/>
                <w:sz w:val="20"/>
                <w:szCs w:val="20"/>
              </w:rPr>
            </w:pPr>
            <w:r w:rsidRPr="007B70D1">
              <w:rPr>
                <w:rFonts w:ascii="Calibri" w:eastAsia="Times New Roman" w:hAnsi="Calibri" w:cs="Calibri"/>
                <w:b/>
                <w:bCs/>
                <w:color w:val="000000"/>
                <w:sz w:val="20"/>
                <w:szCs w:val="20"/>
              </w:rPr>
              <w:t>A1</w:t>
            </w:r>
          </w:p>
        </w:tc>
        <w:tc>
          <w:tcPr>
            <w:tcW w:w="6400" w:type="dxa"/>
            <w:hideMark/>
          </w:tcPr>
          <w:p w14:paraId="2CCBFCA4" w14:textId="0EF864FF" w:rsidR="00E91B25" w:rsidRPr="007B70D1" w:rsidRDefault="00514A55" w:rsidP="00E91B25">
            <w:pPr>
              <w:rPr>
                <w:rFonts w:ascii="Calibri" w:eastAsia="Times New Roman" w:hAnsi="Calibri" w:cs="Calibri"/>
                <w:color w:val="000000"/>
                <w:sz w:val="20"/>
                <w:szCs w:val="20"/>
              </w:rPr>
            </w:pPr>
            <w:r>
              <w:rPr>
                <w:rFonts w:ascii="Calibri" w:eastAsia="Times New Roman" w:hAnsi="Calibri" w:cs="Calibri"/>
                <w:color w:val="000000"/>
                <w:sz w:val="20"/>
                <w:szCs w:val="20"/>
              </w:rPr>
              <w:t>Customer ID</w:t>
            </w:r>
          </w:p>
        </w:tc>
        <w:tc>
          <w:tcPr>
            <w:tcW w:w="2340" w:type="dxa"/>
            <w:hideMark/>
          </w:tcPr>
          <w:p w14:paraId="28A7F4D0" w14:textId="77777777" w:rsidR="00E91B25" w:rsidRPr="007B70D1" w:rsidRDefault="00E91B25" w:rsidP="00E91B25">
            <w:pPr>
              <w:rPr>
                <w:rFonts w:ascii="Calibri" w:eastAsia="Times New Roman" w:hAnsi="Calibri" w:cs="Calibri"/>
                <w:color w:val="000000"/>
                <w:sz w:val="20"/>
                <w:szCs w:val="20"/>
              </w:rPr>
            </w:pPr>
            <w:r w:rsidRPr="007B70D1">
              <w:rPr>
                <w:rFonts w:ascii="Calibri" w:eastAsia="Times New Roman" w:hAnsi="Calibri" w:cs="Calibri"/>
                <w:color w:val="000000"/>
                <w:sz w:val="20"/>
                <w:szCs w:val="20"/>
              </w:rPr>
              <w:t>ACCT1</w:t>
            </w:r>
          </w:p>
        </w:tc>
      </w:tr>
      <w:tr w:rsidR="00E91B25" w:rsidRPr="007B70D1" w14:paraId="720E295E" w14:textId="77777777" w:rsidTr="00235A7F">
        <w:trPr>
          <w:trHeight w:val="300"/>
        </w:trPr>
        <w:tc>
          <w:tcPr>
            <w:tcW w:w="960" w:type="dxa"/>
            <w:vMerge w:val="restart"/>
            <w:hideMark/>
          </w:tcPr>
          <w:p w14:paraId="74C5F09B" w14:textId="77777777" w:rsidR="00E91B25" w:rsidRPr="007B70D1" w:rsidRDefault="00E91B25" w:rsidP="00E91B25">
            <w:pPr>
              <w:rPr>
                <w:rFonts w:ascii="Calibri" w:eastAsia="Times New Roman" w:hAnsi="Calibri" w:cs="Calibri"/>
                <w:b/>
                <w:bCs/>
                <w:color w:val="000000"/>
                <w:sz w:val="20"/>
                <w:szCs w:val="20"/>
              </w:rPr>
            </w:pPr>
            <w:r w:rsidRPr="007B70D1">
              <w:rPr>
                <w:rFonts w:ascii="Calibri" w:eastAsia="Times New Roman" w:hAnsi="Calibri" w:cs="Calibri"/>
                <w:b/>
                <w:bCs/>
                <w:color w:val="000000"/>
                <w:sz w:val="20"/>
                <w:szCs w:val="20"/>
              </w:rPr>
              <w:t>A2</w:t>
            </w:r>
          </w:p>
        </w:tc>
        <w:tc>
          <w:tcPr>
            <w:tcW w:w="6400" w:type="dxa"/>
            <w:hideMark/>
          </w:tcPr>
          <w:p w14:paraId="68AC6E2E" w14:textId="77777777" w:rsidR="00E91B25" w:rsidRPr="000935FB" w:rsidRDefault="00E91B25" w:rsidP="00E91B25">
            <w:pPr>
              <w:rPr>
                <w:rFonts w:ascii="Calibri" w:eastAsia="Times New Roman" w:hAnsi="Calibri" w:cs="Calibri"/>
                <w:strike/>
                <w:color w:val="000000"/>
                <w:sz w:val="20"/>
                <w:szCs w:val="20"/>
              </w:rPr>
            </w:pPr>
            <w:r w:rsidRPr="007B70D1">
              <w:rPr>
                <w:rFonts w:ascii="Calibri" w:eastAsia="Times New Roman" w:hAnsi="Calibri" w:cs="Calibri"/>
                <w:color w:val="000000"/>
                <w:sz w:val="20"/>
                <w:szCs w:val="20"/>
              </w:rPr>
              <w:t>Total dues (Principal O/s and Inte</w:t>
            </w:r>
            <w:r>
              <w:rPr>
                <w:rFonts w:ascii="Calibri" w:eastAsia="Times New Roman" w:hAnsi="Calibri" w:cs="Calibri"/>
                <w:color w:val="000000"/>
                <w:sz w:val="20"/>
                <w:szCs w:val="20"/>
              </w:rPr>
              <w:t>rest O/s) as on the date of NP</w:t>
            </w:r>
            <w:r w:rsidRPr="002255E4">
              <w:rPr>
                <w:rFonts w:ascii="Calibri" w:eastAsia="Times New Roman" w:hAnsi="Calibri" w:cs="Calibri"/>
                <w:color w:val="000000"/>
                <w:sz w:val="20"/>
                <w:szCs w:val="20"/>
              </w:rPr>
              <w:t>A</w:t>
            </w:r>
          </w:p>
        </w:tc>
        <w:tc>
          <w:tcPr>
            <w:tcW w:w="2340" w:type="dxa"/>
            <w:vMerge w:val="restart"/>
            <w:hideMark/>
          </w:tcPr>
          <w:p w14:paraId="3A0BCEED" w14:textId="77777777" w:rsidR="00E91B25" w:rsidRPr="002255E4" w:rsidRDefault="00E91B25" w:rsidP="00E91B25">
            <w:pPr>
              <w:rPr>
                <w:rFonts w:ascii="Calibri" w:eastAsia="Times New Roman" w:hAnsi="Calibri" w:cs="Calibri"/>
                <w:color w:val="000000"/>
                <w:sz w:val="20"/>
                <w:szCs w:val="20"/>
              </w:rPr>
            </w:pPr>
            <w:r w:rsidRPr="000935FB">
              <w:rPr>
                <w:rFonts w:ascii="Calibri" w:eastAsia="Times New Roman" w:hAnsi="Calibri" w:cs="Calibri"/>
                <w:strike/>
                <w:color w:val="000000"/>
                <w:sz w:val="20"/>
                <w:szCs w:val="20"/>
              </w:rPr>
              <w:t xml:space="preserve">                         </w:t>
            </w:r>
            <w:r>
              <w:rPr>
                <w:rFonts w:ascii="Calibri" w:eastAsia="Times New Roman" w:hAnsi="Calibri" w:cs="Calibri"/>
                <w:color w:val="000000"/>
                <w:sz w:val="20"/>
                <w:szCs w:val="20"/>
              </w:rPr>
              <w:t>1,2</w:t>
            </w:r>
            <w:r w:rsidRPr="002255E4">
              <w:rPr>
                <w:rFonts w:ascii="Calibri" w:eastAsia="Times New Roman" w:hAnsi="Calibri" w:cs="Calibri"/>
                <w:color w:val="000000"/>
                <w:sz w:val="20"/>
                <w:szCs w:val="20"/>
              </w:rPr>
              <w:t xml:space="preserve">00,000.00 </w:t>
            </w:r>
          </w:p>
        </w:tc>
      </w:tr>
      <w:tr w:rsidR="00E91B25" w:rsidRPr="007B70D1" w14:paraId="32821080" w14:textId="77777777" w:rsidTr="00235A7F">
        <w:trPr>
          <w:trHeight w:val="315"/>
        </w:trPr>
        <w:tc>
          <w:tcPr>
            <w:tcW w:w="960" w:type="dxa"/>
            <w:vMerge/>
            <w:hideMark/>
          </w:tcPr>
          <w:p w14:paraId="24560219" w14:textId="77777777" w:rsidR="00E91B25" w:rsidRPr="007B70D1" w:rsidRDefault="00E91B25" w:rsidP="00E91B25">
            <w:pPr>
              <w:rPr>
                <w:rFonts w:ascii="Calibri" w:eastAsia="Times New Roman" w:hAnsi="Calibri" w:cs="Calibri"/>
                <w:b/>
                <w:bCs/>
                <w:color w:val="000000"/>
                <w:sz w:val="20"/>
                <w:szCs w:val="20"/>
              </w:rPr>
            </w:pPr>
          </w:p>
        </w:tc>
        <w:tc>
          <w:tcPr>
            <w:tcW w:w="6400" w:type="dxa"/>
          </w:tcPr>
          <w:p w14:paraId="129B31CE" w14:textId="77777777" w:rsidR="00E91B25" w:rsidRPr="007B70D1" w:rsidRDefault="00E91B25" w:rsidP="00E91B25">
            <w:pPr>
              <w:rPr>
                <w:rFonts w:ascii="Calibri" w:eastAsia="Times New Roman" w:hAnsi="Calibri" w:cs="Calibri"/>
                <w:color w:val="000000"/>
                <w:sz w:val="20"/>
                <w:szCs w:val="20"/>
              </w:rPr>
            </w:pPr>
          </w:p>
        </w:tc>
        <w:tc>
          <w:tcPr>
            <w:tcW w:w="2340" w:type="dxa"/>
            <w:vMerge/>
          </w:tcPr>
          <w:p w14:paraId="66D27291" w14:textId="77777777" w:rsidR="00E91B25" w:rsidRPr="007B70D1" w:rsidRDefault="00E91B25" w:rsidP="00E91B25">
            <w:pPr>
              <w:rPr>
                <w:rFonts w:ascii="Calibri" w:eastAsia="Times New Roman" w:hAnsi="Calibri" w:cs="Calibri"/>
                <w:color w:val="000000"/>
                <w:sz w:val="20"/>
                <w:szCs w:val="20"/>
              </w:rPr>
            </w:pPr>
          </w:p>
        </w:tc>
      </w:tr>
      <w:tr w:rsidR="00E91B25" w:rsidRPr="007B70D1" w14:paraId="53261D06" w14:textId="77777777" w:rsidTr="00235A7F">
        <w:trPr>
          <w:trHeight w:val="300"/>
        </w:trPr>
        <w:tc>
          <w:tcPr>
            <w:tcW w:w="960" w:type="dxa"/>
            <w:vMerge w:val="restart"/>
            <w:hideMark/>
          </w:tcPr>
          <w:p w14:paraId="42BFC096" w14:textId="77777777" w:rsidR="00E91B25" w:rsidRPr="007B70D1" w:rsidRDefault="00E91B25" w:rsidP="00E91B25">
            <w:pPr>
              <w:rPr>
                <w:rFonts w:ascii="Calibri" w:eastAsia="Times New Roman" w:hAnsi="Calibri" w:cs="Calibri"/>
                <w:b/>
                <w:bCs/>
                <w:color w:val="000000"/>
                <w:sz w:val="20"/>
                <w:szCs w:val="20"/>
              </w:rPr>
            </w:pPr>
            <w:r w:rsidRPr="007B70D1">
              <w:rPr>
                <w:rFonts w:ascii="Calibri" w:eastAsia="Times New Roman" w:hAnsi="Calibri" w:cs="Calibri"/>
                <w:b/>
                <w:bCs/>
                <w:color w:val="000000"/>
                <w:sz w:val="20"/>
                <w:szCs w:val="20"/>
              </w:rPr>
              <w:t>A3</w:t>
            </w:r>
          </w:p>
        </w:tc>
        <w:tc>
          <w:tcPr>
            <w:tcW w:w="6400" w:type="dxa"/>
            <w:hideMark/>
          </w:tcPr>
          <w:p w14:paraId="514C1C46" w14:textId="77777777" w:rsidR="00E91B25" w:rsidRPr="007B70D1" w:rsidRDefault="00E91B25" w:rsidP="00E91B25">
            <w:pPr>
              <w:rPr>
                <w:rFonts w:ascii="Calibri" w:eastAsia="Times New Roman" w:hAnsi="Calibri" w:cs="Calibri"/>
                <w:color w:val="000000"/>
                <w:sz w:val="20"/>
                <w:szCs w:val="20"/>
              </w:rPr>
            </w:pPr>
            <w:r w:rsidRPr="007B70D1">
              <w:rPr>
                <w:rFonts w:ascii="Calibri" w:eastAsia="Times New Roman" w:hAnsi="Calibri" w:cs="Calibri"/>
                <w:color w:val="000000"/>
                <w:sz w:val="20"/>
                <w:szCs w:val="20"/>
              </w:rPr>
              <w:t>Total dues (Principal O/s and Inte</w:t>
            </w:r>
            <w:r>
              <w:rPr>
                <w:rFonts w:ascii="Calibri" w:eastAsia="Times New Roman" w:hAnsi="Calibri" w:cs="Calibri"/>
                <w:color w:val="000000"/>
                <w:sz w:val="20"/>
                <w:szCs w:val="20"/>
              </w:rPr>
              <w:t>rest O/s) as on the date of claims</w:t>
            </w:r>
          </w:p>
        </w:tc>
        <w:tc>
          <w:tcPr>
            <w:tcW w:w="2340" w:type="dxa"/>
            <w:vMerge w:val="restart"/>
            <w:hideMark/>
          </w:tcPr>
          <w:p w14:paraId="6FE584D7" w14:textId="77777777" w:rsidR="00E91B25" w:rsidRPr="007B70D1" w:rsidRDefault="00E91B25" w:rsidP="00E91B25">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                         1,3</w:t>
            </w:r>
            <w:r w:rsidRPr="007B70D1">
              <w:rPr>
                <w:rFonts w:ascii="Calibri" w:eastAsia="Times New Roman" w:hAnsi="Calibri" w:cs="Calibri"/>
                <w:color w:val="000000"/>
                <w:sz w:val="20"/>
                <w:szCs w:val="20"/>
              </w:rPr>
              <w:t xml:space="preserve">00,000.00 </w:t>
            </w:r>
          </w:p>
        </w:tc>
      </w:tr>
      <w:tr w:rsidR="00E91B25" w:rsidRPr="007B70D1" w14:paraId="32D8B4DD" w14:textId="77777777" w:rsidTr="00235A7F">
        <w:trPr>
          <w:trHeight w:val="315"/>
        </w:trPr>
        <w:tc>
          <w:tcPr>
            <w:tcW w:w="960" w:type="dxa"/>
            <w:vMerge/>
            <w:hideMark/>
          </w:tcPr>
          <w:p w14:paraId="78343ED3" w14:textId="77777777" w:rsidR="00E91B25" w:rsidRPr="007B70D1" w:rsidRDefault="00E91B25" w:rsidP="00E91B25">
            <w:pPr>
              <w:rPr>
                <w:rFonts w:ascii="Calibri" w:eastAsia="Times New Roman" w:hAnsi="Calibri" w:cs="Calibri"/>
                <w:b/>
                <w:bCs/>
                <w:color w:val="000000"/>
                <w:sz w:val="20"/>
                <w:szCs w:val="20"/>
              </w:rPr>
            </w:pPr>
          </w:p>
        </w:tc>
        <w:tc>
          <w:tcPr>
            <w:tcW w:w="6400" w:type="dxa"/>
            <w:hideMark/>
          </w:tcPr>
          <w:p w14:paraId="075B2815" w14:textId="77777777" w:rsidR="00E91B25" w:rsidRPr="007B70D1" w:rsidRDefault="00E91B25" w:rsidP="00E91B25">
            <w:pPr>
              <w:rPr>
                <w:rFonts w:ascii="Calibri" w:eastAsia="Times New Roman" w:hAnsi="Calibri" w:cs="Calibri"/>
                <w:color w:val="000000"/>
                <w:sz w:val="20"/>
                <w:szCs w:val="20"/>
              </w:rPr>
            </w:pPr>
            <w:r w:rsidRPr="007B70D1">
              <w:rPr>
                <w:rFonts w:ascii="Calibri" w:eastAsia="Times New Roman" w:hAnsi="Calibri" w:cs="Calibri"/>
                <w:color w:val="000000"/>
                <w:sz w:val="20"/>
                <w:szCs w:val="20"/>
              </w:rPr>
              <w:t xml:space="preserve">(The details provided by MLI in </w:t>
            </w:r>
            <w:r>
              <w:rPr>
                <w:rFonts w:ascii="Calibri" w:eastAsia="Times New Roman" w:hAnsi="Calibri" w:cs="Calibri"/>
                <w:color w:val="000000"/>
                <w:sz w:val="20"/>
                <w:szCs w:val="20"/>
              </w:rPr>
              <w:t>online submission form</w:t>
            </w:r>
            <w:r w:rsidRPr="007B70D1">
              <w:rPr>
                <w:rFonts w:ascii="Calibri" w:eastAsia="Times New Roman" w:hAnsi="Calibri" w:cs="Calibri"/>
                <w:color w:val="000000"/>
                <w:sz w:val="20"/>
                <w:szCs w:val="20"/>
              </w:rPr>
              <w:t>)</w:t>
            </w:r>
          </w:p>
        </w:tc>
        <w:tc>
          <w:tcPr>
            <w:tcW w:w="2340" w:type="dxa"/>
            <w:vMerge/>
            <w:hideMark/>
          </w:tcPr>
          <w:p w14:paraId="4F1D51D2" w14:textId="77777777" w:rsidR="00E91B25" w:rsidRPr="007B70D1" w:rsidRDefault="00E91B25" w:rsidP="00E91B25">
            <w:pPr>
              <w:rPr>
                <w:rFonts w:ascii="Calibri" w:eastAsia="Times New Roman" w:hAnsi="Calibri" w:cs="Calibri"/>
                <w:color w:val="000000"/>
                <w:sz w:val="20"/>
                <w:szCs w:val="20"/>
              </w:rPr>
            </w:pPr>
          </w:p>
        </w:tc>
      </w:tr>
      <w:tr w:rsidR="00E91B25" w:rsidRPr="007B70D1" w14:paraId="6B0E05CB" w14:textId="77777777" w:rsidTr="00235A7F">
        <w:trPr>
          <w:trHeight w:val="300"/>
        </w:trPr>
        <w:tc>
          <w:tcPr>
            <w:tcW w:w="960" w:type="dxa"/>
            <w:vMerge w:val="restart"/>
            <w:hideMark/>
          </w:tcPr>
          <w:p w14:paraId="647FD02D" w14:textId="7A356EE5" w:rsidR="00E91B25" w:rsidRPr="003C4840" w:rsidRDefault="00E91B25" w:rsidP="00E91B25">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A4</w:t>
            </w:r>
          </w:p>
        </w:tc>
        <w:tc>
          <w:tcPr>
            <w:tcW w:w="6400" w:type="dxa"/>
            <w:hideMark/>
          </w:tcPr>
          <w:p w14:paraId="1662499C" w14:textId="77777777" w:rsidR="00E91B25" w:rsidRPr="003C4840" w:rsidRDefault="00E91B25" w:rsidP="00E91B25">
            <w:pPr>
              <w:rPr>
                <w:rFonts w:ascii="Calibri" w:eastAsia="Times New Roman" w:hAnsi="Calibri" w:cs="Calibri"/>
                <w:color w:val="000000"/>
                <w:sz w:val="20"/>
                <w:szCs w:val="20"/>
              </w:rPr>
            </w:pPr>
            <w:r w:rsidRPr="003C4840">
              <w:rPr>
                <w:rFonts w:ascii="Calibri" w:eastAsia="Times New Roman" w:hAnsi="Calibri" w:cs="Calibri"/>
                <w:color w:val="000000"/>
                <w:sz w:val="20"/>
                <w:szCs w:val="20"/>
              </w:rPr>
              <w:t>Total Loss (Amount in Default) as on date of First Claim</w:t>
            </w:r>
          </w:p>
        </w:tc>
        <w:tc>
          <w:tcPr>
            <w:tcW w:w="2340" w:type="dxa"/>
            <w:vMerge w:val="restart"/>
            <w:hideMark/>
          </w:tcPr>
          <w:p w14:paraId="53AE916E" w14:textId="77777777" w:rsidR="00E91B25" w:rsidRPr="003C4840" w:rsidRDefault="00E91B25" w:rsidP="00E91B25">
            <w:pPr>
              <w:rPr>
                <w:rFonts w:ascii="Calibri" w:eastAsia="Times New Roman" w:hAnsi="Calibri" w:cs="Calibri"/>
                <w:color w:val="000000"/>
                <w:sz w:val="20"/>
                <w:szCs w:val="20"/>
              </w:rPr>
            </w:pPr>
            <w:r w:rsidRPr="003C4840">
              <w:rPr>
                <w:rFonts w:ascii="Calibri" w:eastAsia="Times New Roman" w:hAnsi="Calibri" w:cs="Calibri"/>
                <w:color w:val="000000"/>
                <w:sz w:val="20"/>
                <w:szCs w:val="20"/>
              </w:rPr>
              <w:t xml:space="preserve">                    </w:t>
            </w:r>
            <w:r>
              <w:rPr>
                <w:rFonts w:ascii="Calibri" w:eastAsia="Times New Roman" w:hAnsi="Calibri" w:cs="Calibri"/>
                <w:color w:val="000000"/>
                <w:sz w:val="20"/>
                <w:szCs w:val="20"/>
              </w:rPr>
              <w:t xml:space="preserve">      1,2</w:t>
            </w:r>
            <w:r w:rsidRPr="003C4840">
              <w:rPr>
                <w:rFonts w:ascii="Calibri" w:eastAsia="Times New Roman" w:hAnsi="Calibri" w:cs="Calibri"/>
                <w:color w:val="000000"/>
                <w:sz w:val="20"/>
                <w:szCs w:val="20"/>
              </w:rPr>
              <w:t xml:space="preserve">00,000.00 </w:t>
            </w:r>
          </w:p>
        </w:tc>
      </w:tr>
      <w:tr w:rsidR="00E91B25" w:rsidRPr="007B70D1" w14:paraId="07B38D9B" w14:textId="77777777" w:rsidTr="00235A7F">
        <w:trPr>
          <w:trHeight w:val="315"/>
        </w:trPr>
        <w:tc>
          <w:tcPr>
            <w:tcW w:w="960" w:type="dxa"/>
            <w:vMerge/>
            <w:hideMark/>
          </w:tcPr>
          <w:p w14:paraId="14013EF9" w14:textId="77777777" w:rsidR="00E91B25" w:rsidRPr="007B70D1" w:rsidRDefault="00E91B25" w:rsidP="00E91B25">
            <w:pPr>
              <w:rPr>
                <w:rFonts w:ascii="Calibri" w:eastAsia="Times New Roman" w:hAnsi="Calibri" w:cs="Calibri"/>
                <w:b/>
                <w:bCs/>
                <w:color w:val="000000"/>
                <w:sz w:val="20"/>
                <w:szCs w:val="20"/>
              </w:rPr>
            </w:pPr>
          </w:p>
        </w:tc>
        <w:tc>
          <w:tcPr>
            <w:tcW w:w="6400" w:type="dxa"/>
            <w:hideMark/>
          </w:tcPr>
          <w:p w14:paraId="0ED9A49C" w14:textId="77777777" w:rsidR="00E91B25" w:rsidRPr="003C4840" w:rsidRDefault="00E91B25" w:rsidP="00E91B25">
            <w:pPr>
              <w:rPr>
                <w:rFonts w:ascii="Calibri" w:eastAsia="Times New Roman" w:hAnsi="Calibri" w:cs="Calibri"/>
                <w:color w:val="000000"/>
                <w:sz w:val="20"/>
                <w:szCs w:val="20"/>
              </w:rPr>
            </w:pPr>
            <w:r w:rsidRPr="000F6565">
              <w:rPr>
                <w:rFonts w:ascii="Calibri" w:eastAsia="Times New Roman" w:hAnsi="Calibri" w:cs="Calibri"/>
                <w:color w:val="000000" w:themeColor="text1"/>
                <w:sz w:val="20"/>
                <w:szCs w:val="20"/>
              </w:rPr>
              <w:t>(AID = A2 or A3 whichever is lower)</w:t>
            </w:r>
          </w:p>
        </w:tc>
        <w:tc>
          <w:tcPr>
            <w:tcW w:w="2340" w:type="dxa"/>
            <w:vMerge/>
            <w:hideMark/>
          </w:tcPr>
          <w:p w14:paraId="4E8CB975" w14:textId="77777777" w:rsidR="00E91B25" w:rsidRPr="007B70D1" w:rsidRDefault="00E91B25" w:rsidP="00E91B25">
            <w:pPr>
              <w:rPr>
                <w:rFonts w:ascii="Calibri" w:eastAsia="Times New Roman" w:hAnsi="Calibri" w:cs="Calibri"/>
                <w:color w:val="000000"/>
                <w:sz w:val="20"/>
                <w:szCs w:val="20"/>
              </w:rPr>
            </w:pPr>
          </w:p>
        </w:tc>
      </w:tr>
      <w:tr w:rsidR="00E91B25" w:rsidRPr="007B70D1" w14:paraId="2529E793" w14:textId="77777777" w:rsidTr="00235A7F">
        <w:trPr>
          <w:trHeight w:val="1035"/>
        </w:trPr>
        <w:tc>
          <w:tcPr>
            <w:tcW w:w="960" w:type="dxa"/>
            <w:hideMark/>
          </w:tcPr>
          <w:p w14:paraId="0E4C2D75" w14:textId="730FE3C4" w:rsidR="00E91B25" w:rsidRPr="007B70D1" w:rsidRDefault="00E91B25" w:rsidP="00E91B25">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B5</w:t>
            </w:r>
          </w:p>
        </w:tc>
        <w:tc>
          <w:tcPr>
            <w:tcW w:w="6400" w:type="dxa"/>
            <w:hideMark/>
          </w:tcPr>
          <w:p w14:paraId="1CF5CB2A" w14:textId="71665330" w:rsidR="00E91B25" w:rsidRDefault="00E91B25" w:rsidP="00E91B25">
            <w:pPr>
              <w:rPr>
                <w:rFonts w:ascii="Calibri" w:eastAsia="Times New Roman" w:hAnsi="Calibri" w:cs="Calibri"/>
                <w:color w:val="000000"/>
                <w:sz w:val="20"/>
                <w:szCs w:val="20"/>
              </w:rPr>
            </w:pPr>
            <w:r>
              <w:rPr>
                <w:rFonts w:ascii="Calibri" w:eastAsia="Times New Roman" w:hAnsi="Calibri" w:cs="Calibri"/>
                <w:color w:val="000000"/>
                <w:sz w:val="20"/>
                <w:szCs w:val="20"/>
              </w:rPr>
              <w:t>CGCover=</w:t>
            </w:r>
          </w:p>
          <w:p w14:paraId="1B78932F" w14:textId="7C1E10F8" w:rsidR="00E91B25" w:rsidRPr="007B70D1" w:rsidRDefault="00F20DC4" w:rsidP="00E91B25">
            <w:pPr>
              <w:rPr>
                <w:rFonts w:ascii="Calibri" w:eastAsia="Times New Roman" w:hAnsi="Calibri" w:cs="Calibri"/>
                <w:color w:val="000000"/>
                <w:sz w:val="20"/>
                <w:szCs w:val="20"/>
              </w:rPr>
            </w:pPr>
            <w:r>
              <w:rPr>
                <w:rFonts w:ascii="Calibri" w:eastAsia="Times New Roman" w:hAnsi="Calibri" w:cs="Calibri"/>
                <w:color w:val="000000"/>
                <w:sz w:val="20"/>
                <w:szCs w:val="20"/>
              </w:rPr>
              <w:t>If AID (A4</w:t>
            </w:r>
            <w:r w:rsidR="00E91B25" w:rsidRPr="007B70D1">
              <w:rPr>
                <w:rFonts w:ascii="Calibri" w:eastAsia="Times New Roman" w:hAnsi="Calibri" w:cs="Calibri"/>
                <w:color w:val="000000"/>
                <w:sz w:val="20"/>
                <w:szCs w:val="20"/>
              </w:rPr>
              <w:t>) DOES NOT Exce</w:t>
            </w:r>
            <w:r>
              <w:rPr>
                <w:rFonts w:ascii="Calibri" w:eastAsia="Times New Roman" w:hAnsi="Calibri" w:cs="Calibri"/>
                <w:color w:val="000000"/>
                <w:sz w:val="20"/>
                <w:szCs w:val="20"/>
              </w:rPr>
              <w:t>eds 50Lacs: 80% of A4</w:t>
            </w:r>
            <w:r>
              <w:rPr>
                <w:rFonts w:ascii="Calibri" w:eastAsia="Times New Roman" w:hAnsi="Calibri" w:cs="Calibri"/>
                <w:color w:val="000000"/>
                <w:sz w:val="20"/>
                <w:szCs w:val="20"/>
              </w:rPr>
              <w:br/>
              <w:t>If AID (A4</w:t>
            </w:r>
            <w:r w:rsidR="00E91B25" w:rsidRPr="007B70D1">
              <w:rPr>
                <w:rFonts w:ascii="Calibri" w:eastAsia="Times New Roman" w:hAnsi="Calibri" w:cs="Calibri"/>
                <w:color w:val="000000"/>
                <w:sz w:val="20"/>
                <w:szCs w:val="20"/>
              </w:rPr>
              <w:t xml:space="preserve">) Exceeds </w:t>
            </w:r>
            <w:r>
              <w:rPr>
                <w:rFonts w:ascii="Calibri" w:eastAsia="Times New Roman" w:hAnsi="Calibri" w:cs="Calibri"/>
                <w:color w:val="000000"/>
                <w:sz w:val="20"/>
                <w:szCs w:val="20"/>
              </w:rPr>
              <w:t>50Lacs BUT up to 1Cr: (80% of A4</w:t>
            </w:r>
            <w:r w:rsidR="00E91B25" w:rsidRPr="007B70D1">
              <w:rPr>
                <w:rFonts w:ascii="Calibri" w:eastAsia="Times New Roman" w:hAnsi="Calibri" w:cs="Calibri"/>
                <w:color w:val="000000"/>
                <w:sz w:val="20"/>
                <w:szCs w:val="20"/>
              </w:rPr>
              <w:t xml:space="preserve">) + (50% of AID which Exceeds </w:t>
            </w:r>
            <w:r>
              <w:rPr>
                <w:rFonts w:ascii="Calibri" w:eastAsia="Times New Roman" w:hAnsi="Calibri" w:cs="Calibri"/>
                <w:color w:val="000000"/>
                <w:sz w:val="20"/>
                <w:szCs w:val="20"/>
              </w:rPr>
              <w:t>50Lacs but up to 1CR)</w:t>
            </w:r>
            <w:r>
              <w:rPr>
                <w:rFonts w:ascii="Calibri" w:eastAsia="Times New Roman" w:hAnsi="Calibri" w:cs="Calibri"/>
                <w:color w:val="000000"/>
                <w:sz w:val="20"/>
                <w:szCs w:val="20"/>
              </w:rPr>
              <w:br/>
              <w:t>If AID (A4</w:t>
            </w:r>
            <w:r w:rsidR="00E91B25" w:rsidRPr="007B70D1">
              <w:rPr>
                <w:rFonts w:ascii="Calibri" w:eastAsia="Times New Roman" w:hAnsi="Calibri" w:cs="Calibri"/>
                <w:color w:val="000000"/>
                <w:sz w:val="20"/>
                <w:szCs w:val="20"/>
              </w:rPr>
              <w:t>) Exceeds 1Cr: Capping at 65Lacs</w:t>
            </w:r>
          </w:p>
        </w:tc>
        <w:tc>
          <w:tcPr>
            <w:tcW w:w="2340" w:type="dxa"/>
            <w:hideMark/>
          </w:tcPr>
          <w:p w14:paraId="7BB335F5" w14:textId="77777777" w:rsidR="00E91B25" w:rsidRPr="007B70D1" w:rsidRDefault="00E91B25" w:rsidP="00E91B25">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                            96</w:t>
            </w:r>
            <w:r w:rsidRPr="007B70D1">
              <w:rPr>
                <w:rFonts w:ascii="Calibri" w:eastAsia="Times New Roman" w:hAnsi="Calibri" w:cs="Calibri"/>
                <w:color w:val="000000"/>
                <w:sz w:val="20"/>
                <w:szCs w:val="20"/>
              </w:rPr>
              <w:t xml:space="preserve">0,000.00 </w:t>
            </w:r>
          </w:p>
        </w:tc>
      </w:tr>
      <w:tr w:rsidR="00E91B25" w:rsidRPr="007B70D1" w14:paraId="3766D141" w14:textId="77777777" w:rsidTr="00235A7F">
        <w:trPr>
          <w:trHeight w:val="300"/>
        </w:trPr>
        <w:tc>
          <w:tcPr>
            <w:tcW w:w="960" w:type="dxa"/>
            <w:vMerge w:val="restart"/>
            <w:hideMark/>
          </w:tcPr>
          <w:p w14:paraId="53A5B7B6" w14:textId="152F70F9" w:rsidR="00E91B25" w:rsidRPr="007B70D1" w:rsidRDefault="00E91B25" w:rsidP="00E91B25">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B6</w:t>
            </w:r>
          </w:p>
        </w:tc>
        <w:tc>
          <w:tcPr>
            <w:tcW w:w="6400" w:type="dxa"/>
            <w:hideMark/>
          </w:tcPr>
          <w:p w14:paraId="17859BA2" w14:textId="77777777" w:rsidR="00E91B25" w:rsidRPr="007B70D1" w:rsidRDefault="00E91B25" w:rsidP="00E91B25">
            <w:pPr>
              <w:rPr>
                <w:rFonts w:ascii="Calibri" w:eastAsia="Times New Roman" w:hAnsi="Calibri" w:cs="Calibri"/>
                <w:color w:val="000000"/>
                <w:sz w:val="20"/>
                <w:szCs w:val="20"/>
              </w:rPr>
            </w:pPr>
            <w:r w:rsidRPr="007B70D1">
              <w:rPr>
                <w:rFonts w:ascii="Calibri" w:eastAsia="Times New Roman" w:hAnsi="Calibri" w:cs="Calibri"/>
                <w:color w:val="000000"/>
                <w:sz w:val="20"/>
                <w:szCs w:val="20"/>
              </w:rPr>
              <w:t>Eligible Claim -  Considered for Claim Settlement</w:t>
            </w:r>
          </w:p>
        </w:tc>
        <w:tc>
          <w:tcPr>
            <w:tcW w:w="2340" w:type="dxa"/>
            <w:vMerge w:val="restart"/>
            <w:hideMark/>
          </w:tcPr>
          <w:p w14:paraId="7BB05982" w14:textId="77777777" w:rsidR="00E91B25" w:rsidRPr="007B70D1" w:rsidRDefault="00E91B25" w:rsidP="00E91B25">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                            96</w:t>
            </w:r>
            <w:r w:rsidRPr="007B70D1">
              <w:rPr>
                <w:rFonts w:ascii="Calibri" w:eastAsia="Times New Roman" w:hAnsi="Calibri" w:cs="Calibri"/>
                <w:color w:val="000000"/>
                <w:sz w:val="20"/>
                <w:szCs w:val="20"/>
              </w:rPr>
              <w:t xml:space="preserve">0,000.00 </w:t>
            </w:r>
          </w:p>
        </w:tc>
      </w:tr>
      <w:tr w:rsidR="00E91B25" w:rsidRPr="007B70D1" w14:paraId="1D685BB6" w14:textId="77777777" w:rsidTr="00235A7F">
        <w:trPr>
          <w:trHeight w:val="315"/>
        </w:trPr>
        <w:tc>
          <w:tcPr>
            <w:tcW w:w="960" w:type="dxa"/>
            <w:vMerge/>
            <w:hideMark/>
          </w:tcPr>
          <w:p w14:paraId="7E767C5B" w14:textId="77777777" w:rsidR="00E91B25" w:rsidRPr="007B70D1" w:rsidRDefault="00E91B25" w:rsidP="00E91B25">
            <w:pPr>
              <w:rPr>
                <w:rFonts w:ascii="Calibri" w:eastAsia="Times New Roman" w:hAnsi="Calibri" w:cs="Calibri"/>
                <w:b/>
                <w:bCs/>
                <w:color w:val="000000"/>
                <w:sz w:val="20"/>
                <w:szCs w:val="20"/>
              </w:rPr>
            </w:pPr>
          </w:p>
        </w:tc>
        <w:tc>
          <w:tcPr>
            <w:tcW w:w="6400" w:type="dxa"/>
            <w:hideMark/>
          </w:tcPr>
          <w:p w14:paraId="228DB5C8" w14:textId="2911BC8C" w:rsidR="00E91B25" w:rsidRPr="002D4E5F" w:rsidRDefault="00E91B25" w:rsidP="00E91B25">
            <w:pPr>
              <w:rPr>
                <w:rFonts w:ascii="Calibri" w:eastAsia="Times New Roman" w:hAnsi="Calibri" w:cs="Calibri"/>
                <w:strike/>
                <w:color w:val="000000"/>
                <w:sz w:val="20"/>
                <w:szCs w:val="20"/>
              </w:rPr>
            </w:pPr>
          </w:p>
        </w:tc>
        <w:tc>
          <w:tcPr>
            <w:tcW w:w="2340" w:type="dxa"/>
            <w:vMerge/>
            <w:hideMark/>
          </w:tcPr>
          <w:p w14:paraId="318383E9" w14:textId="77777777" w:rsidR="00E91B25" w:rsidRPr="007B70D1" w:rsidRDefault="00E91B25" w:rsidP="00E91B25">
            <w:pPr>
              <w:rPr>
                <w:rFonts w:ascii="Calibri" w:eastAsia="Times New Roman" w:hAnsi="Calibri" w:cs="Calibri"/>
                <w:color w:val="000000"/>
                <w:sz w:val="20"/>
                <w:szCs w:val="20"/>
              </w:rPr>
            </w:pPr>
          </w:p>
        </w:tc>
      </w:tr>
      <w:tr w:rsidR="00E91B25" w:rsidRPr="007B70D1" w14:paraId="00B8691E" w14:textId="77777777" w:rsidTr="00235A7F">
        <w:trPr>
          <w:trHeight w:val="300"/>
        </w:trPr>
        <w:tc>
          <w:tcPr>
            <w:tcW w:w="960" w:type="dxa"/>
            <w:vMerge w:val="restart"/>
            <w:hideMark/>
          </w:tcPr>
          <w:p w14:paraId="47931555" w14:textId="0D90C8D5" w:rsidR="00E91B25" w:rsidRPr="007B70D1" w:rsidRDefault="00E91B25" w:rsidP="00E91B25">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B7</w:t>
            </w:r>
          </w:p>
        </w:tc>
        <w:tc>
          <w:tcPr>
            <w:tcW w:w="6400" w:type="dxa"/>
            <w:hideMark/>
          </w:tcPr>
          <w:p w14:paraId="70A62AE7" w14:textId="77777777" w:rsidR="00E91B25" w:rsidRPr="007B70D1" w:rsidRDefault="00E91B25" w:rsidP="00E91B25">
            <w:pPr>
              <w:rPr>
                <w:rFonts w:ascii="Calibri" w:eastAsia="Times New Roman" w:hAnsi="Calibri" w:cs="Calibri"/>
                <w:color w:val="000000"/>
                <w:sz w:val="20"/>
                <w:szCs w:val="20"/>
              </w:rPr>
            </w:pPr>
            <w:r w:rsidRPr="007B70D1">
              <w:rPr>
                <w:rFonts w:ascii="Calibri" w:eastAsia="Times New Roman" w:hAnsi="Calibri" w:cs="Calibri"/>
                <w:color w:val="000000"/>
                <w:sz w:val="20"/>
                <w:szCs w:val="20"/>
              </w:rPr>
              <w:t>Eligible First Claim</w:t>
            </w:r>
          </w:p>
        </w:tc>
        <w:tc>
          <w:tcPr>
            <w:tcW w:w="2340" w:type="dxa"/>
            <w:vMerge w:val="restart"/>
            <w:hideMark/>
          </w:tcPr>
          <w:p w14:paraId="31C8D5A2" w14:textId="77777777" w:rsidR="00E91B25" w:rsidRPr="007B70D1" w:rsidRDefault="00E91B25" w:rsidP="00E91B25">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                            72</w:t>
            </w:r>
            <w:r w:rsidRPr="007B70D1">
              <w:rPr>
                <w:rFonts w:ascii="Calibri" w:eastAsia="Times New Roman" w:hAnsi="Calibri" w:cs="Calibri"/>
                <w:color w:val="000000"/>
                <w:sz w:val="20"/>
                <w:szCs w:val="20"/>
              </w:rPr>
              <w:t xml:space="preserve">0,000.00 </w:t>
            </w:r>
          </w:p>
        </w:tc>
      </w:tr>
      <w:tr w:rsidR="00E91B25" w:rsidRPr="007B70D1" w14:paraId="1D684263" w14:textId="77777777" w:rsidTr="00235A7F">
        <w:trPr>
          <w:trHeight w:val="315"/>
        </w:trPr>
        <w:tc>
          <w:tcPr>
            <w:tcW w:w="960" w:type="dxa"/>
            <w:vMerge/>
            <w:hideMark/>
          </w:tcPr>
          <w:p w14:paraId="3DA55F64" w14:textId="77777777" w:rsidR="00E91B25" w:rsidRPr="007B70D1" w:rsidRDefault="00E91B25" w:rsidP="00E91B25">
            <w:pPr>
              <w:rPr>
                <w:rFonts w:ascii="Calibri" w:eastAsia="Times New Roman" w:hAnsi="Calibri" w:cs="Calibri"/>
                <w:b/>
                <w:bCs/>
                <w:color w:val="000000"/>
                <w:sz w:val="20"/>
                <w:szCs w:val="20"/>
              </w:rPr>
            </w:pPr>
          </w:p>
        </w:tc>
        <w:tc>
          <w:tcPr>
            <w:tcW w:w="6400" w:type="dxa"/>
            <w:hideMark/>
          </w:tcPr>
          <w:p w14:paraId="0C4961B7" w14:textId="6CFCA2EB" w:rsidR="00E91B25" w:rsidRPr="007B70D1" w:rsidRDefault="00983CB9" w:rsidP="00E91B25">
            <w:pPr>
              <w:rPr>
                <w:rFonts w:ascii="Calibri" w:eastAsia="Times New Roman" w:hAnsi="Calibri" w:cs="Calibri"/>
                <w:color w:val="000000"/>
                <w:sz w:val="20"/>
                <w:szCs w:val="20"/>
              </w:rPr>
            </w:pPr>
            <w:r>
              <w:rPr>
                <w:rFonts w:ascii="Calibri" w:eastAsia="Times New Roman" w:hAnsi="Calibri" w:cs="Calibri"/>
                <w:color w:val="000000"/>
                <w:sz w:val="20"/>
                <w:szCs w:val="20"/>
              </w:rPr>
              <w:t>75% of B6</w:t>
            </w:r>
          </w:p>
        </w:tc>
        <w:tc>
          <w:tcPr>
            <w:tcW w:w="2340" w:type="dxa"/>
            <w:vMerge/>
            <w:hideMark/>
          </w:tcPr>
          <w:p w14:paraId="76365503" w14:textId="77777777" w:rsidR="00E91B25" w:rsidRPr="007B70D1" w:rsidRDefault="00E91B25" w:rsidP="00E91B25">
            <w:pPr>
              <w:rPr>
                <w:rFonts w:ascii="Calibri" w:eastAsia="Times New Roman" w:hAnsi="Calibri" w:cs="Calibri"/>
                <w:color w:val="000000"/>
                <w:sz w:val="20"/>
                <w:szCs w:val="20"/>
              </w:rPr>
            </w:pPr>
          </w:p>
        </w:tc>
      </w:tr>
      <w:tr w:rsidR="00E91B25" w:rsidRPr="007B70D1" w14:paraId="23223BBE" w14:textId="77777777" w:rsidTr="00235A7F">
        <w:trPr>
          <w:trHeight w:val="300"/>
        </w:trPr>
        <w:tc>
          <w:tcPr>
            <w:tcW w:w="960" w:type="dxa"/>
            <w:vMerge w:val="restart"/>
            <w:hideMark/>
          </w:tcPr>
          <w:p w14:paraId="43C791D4" w14:textId="2D34EE85" w:rsidR="00E91B25" w:rsidRPr="007B70D1" w:rsidRDefault="00E91B25" w:rsidP="00E91B25">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B8</w:t>
            </w:r>
          </w:p>
        </w:tc>
        <w:tc>
          <w:tcPr>
            <w:tcW w:w="6400" w:type="dxa"/>
            <w:hideMark/>
          </w:tcPr>
          <w:p w14:paraId="5A323EE4" w14:textId="77777777" w:rsidR="00E91B25" w:rsidRPr="007B70D1" w:rsidRDefault="00E91B25" w:rsidP="00E91B25">
            <w:pPr>
              <w:rPr>
                <w:rFonts w:ascii="Calibri" w:eastAsia="Times New Roman" w:hAnsi="Calibri" w:cs="Calibri"/>
                <w:color w:val="000000"/>
                <w:sz w:val="20"/>
                <w:szCs w:val="20"/>
              </w:rPr>
            </w:pPr>
            <w:r w:rsidRPr="007B70D1">
              <w:rPr>
                <w:rFonts w:ascii="Calibri" w:eastAsia="Times New Roman" w:hAnsi="Calibri" w:cs="Calibri"/>
                <w:color w:val="000000"/>
                <w:sz w:val="20"/>
                <w:szCs w:val="20"/>
              </w:rPr>
              <w:t>Eligible Final Claim</w:t>
            </w:r>
          </w:p>
        </w:tc>
        <w:tc>
          <w:tcPr>
            <w:tcW w:w="2340" w:type="dxa"/>
            <w:vMerge w:val="restart"/>
            <w:hideMark/>
          </w:tcPr>
          <w:p w14:paraId="54A3989A" w14:textId="77777777" w:rsidR="00E91B25" w:rsidRPr="007B70D1" w:rsidRDefault="00E91B25" w:rsidP="00E91B25">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                            24</w:t>
            </w:r>
            <w:r w:rsidRPr="007B70D1">
              <w:rPr>
                <w:rFonts w:ascii="Calibri" w:eastAsia="Times New Roman" w:hAnsi="Calibri" w:cs="Calibri"/>
                <w:color w:val="000000"/>
                <w:sz w:val="20"/>
                <w:szCs w:val="20"/>
              </w:rPr>
              <w:t xml:space="preserve">0,000.00 </w:t>
            </w:r>
          </w:p>
        </w:tc>
      </w:tr>
      <w:tr w:rsidR="00E91B25" w:rsidRPr="007B70D1" w14:paraId="182545BB" w14:textId="77777777" w:rsidTr="00235A7F">
        <w:trPr>
          <w:trHeight w:val="315"/>
        </w:trPr>
        <w:tc>
          <w:tcPr>
            <w:tcW w:w="960" w:type="dxa"/>
            <w:vMerge/>
            <w:hideMark/>
          </w:tcPr>
          <w:p w14:paraId="735A9BCC" w14:textId="77777777" w:rsidR="00E91B25" w:rsidRPr="007B70D1" w:rsidRDefault="00E91B25" w:rsidP="00E91B25">
            <w:pPr>
              <w:rPr>
                <w:rFonts w:ascii="Calibri" w:eastAsia="Times New Roman" w:hAnsi="Calibri" w:cs="Calibri"/>
                <w:b/>
                <w:bCs/>
                <w:color w:val="000000"/>
                <w:sz w:val="20"/>
                <w:szCs w:val="20"/>
              </w:rPr>
            </w:pPr>
          </w:p>
        </w:tc>
        <w:tc>
          <w:tcPr>
            <w:tcW w:w="6400" w:type="dxa"/>
            <w:hideMark/>
          </w:tcPr>
          <w:p w14:paraId="7617CEA7" w14:textId="3C809A5E" w:rsidR="00E91B25" w:rsidRPr="007B70D1" w:rsidRDefault="00983CB9" w:rsidP="00E91B25">
            <w:pPr>
              <w:rPr>
                <w:rFonts w:ascii="Calibri" w:eastAsia="Times New Roman" w:hAnsi="Calibri" w:cs="Calibri"/>
                <w:color w:val="000000"/>
                <w:sz w:val="20"/>
                <w:szCs w:val="20"/>
              </w:rPr>
            </w:pPr>
            <w:r>
              <w:rPr>
                <w:rFonts w:ascii="Calibri" w:eastAsia="Times New Roman" w:hAnsi="Calibri" w:cs="Calibri"/>
                <w:color w:val="000000"/>
                <w:sz w:val="20"/>
                <w:szCs w:val="20"/>
              </w:rPr>
              <w:t>25% of B6</w:t>
            </w:r>
          </w:p>
        </w:tc>
        <w:tc>
          <w:tcPr>
            <w:tcW w:w="2340" w:type="dxa"/>
            <w:vMerge/>
            <w:hideMark/>
          </w:tcPr>
          <w:p w14:paraId="0A5FCC17" w14:textId="77777777" w:rsidR="00E91B25" w:rsidRPr="007B70D1" w:rsidRDefault="00E91B25" w:rsidP="00E91B25">
            <w:pPr>
              <w:rPr>
                <w:rFonts w:ascii="Calibri" w:eastAsia="Times New Roman" w:hAnsi="Calibri" w:cs="Calibri"/>
                <w:color w:val="000000"/>
                <w:sz w:val="20"/>
                <w:szCs w:val="20"/>
              </w:rPr>
            </w:pPr>
          </w:p>
        </w:tc>
      </w:tr>
      <w:tr w:rsidR="00E91B25" w:rsidRPr="007B70D1" w14:paraId="4A077FC8" w14:textId="77777777" w:rsidTr="00235A7F">
        <w:trPr>
          <w:trHeight w:val="315"/>
        </w:trPr>
        <w:tc>
          <w:tcPr>
            <w:tcW w:w="960" w:type="dxa"/>
            <w:noWrap/>
            <w:hideMark/>
          </w:tcPr>
          <w:p w14:paraId="68F0D353" w14:textId="77777777" w:rsidR="00E91B25" w:rsidRPr="007B70D1" w:rsidRDefault="00E91B25" w:rsidP="00E91B25">
            <w:pPr>
              <w:rPr>
                <w:rFonts w:ascii="Calibri" w:eastAsia="Times New Roman" w:hAnsi="Calibri" w:cs="Calibri"/>
                <w:color w:val="000000"/>
              </w:rPr>
            </w:pPr>
            <w:r w:rsidRPr="007B70D1">
              <w:rPr>
                <w:rFonts w:ascii="Calibri" w:eastAsia="Times New Roman" w:hAnsi="Calibri" w:cs="Calibri"/>
                <w:color w:val="000000"/>
              </w:rPr>
              <w:t> </w:t>
            </w:r>
          </w:p>
        </w:tc>
        <w:tc>
          <w:tcPr>
            <w:tcW w:w="6400" w:type="dxa"/>
            <w:noWrap/>
            <w:hideMark/>
          </w:tcPr>
          <w:p w14:paraId="79E8006C" w14:textId="77777777" w:rsidR="00E91B25" w:rsidRPr="007B70D1" w:rsidRDefault="00E91B25" w:rsidP="00E91B25">
            <w:pPr>
              <w:rPr>
                <w:rFonts w:ascii="Calibri" w:eastAsia="Times New Roman" w:hAnsi="Calibri" w:cs="Calibri"/>
                <w:color w:val="000000"/>
              </w:rPr>
            </w:pPr>
          </w:p>
        </w:tc>
        <w:tc>
          <w:tcPr>
            <w:tcW w:w="2340" w:type="dxa"/>
            <w:noWrap/>
            <w:hideMark/>
          </w:tcPr>
          <w:p w14:paraId="5465374E" w14:textId="77777777" w:rsidR="00E91B25" w:rsidRPr="007B70D1" w:rsidRDefault="00E91B25" w:rsidP="00E91B25">
            <w:pPr>
              <w:rPr>
                <w:rFonts w:ascii="Calibri" w:eastAsia="Times New Roman" w:hAnsi="Calibri" w:cs="Calibri"/>
                <w:color w:val="000000"/>
              </w:rPr>
            </w:pPr>
            <w:r w:rsidRPr="007B70D1">
              <w:rPr>
                <w:rFonts w:ascii="Calibri" w:eastAsia="Times New Roman" w:hAnsi="Calibri" w:cs="Calibri"/>
                <w:color w:val="000000"/>
              </w:rPr>
              <w:t> </w:t>
            </w:r>
          </w:p>
        </w:tc>
      </w:tr>
      <w:tr w:rsidR="00E91B25" w:rsidRPr="007B70D1" w14:paraId="53E30744" w14:textId="77777777" w:rsidTr="00235A7F">
        <w:trPr>
          <w:trHeight w:val="315"/>
        </w:trPr>
        <w:tc>
          <w:tcPr>
            <w:tcW w:w="960" w:type="dxa"/>
            <w:noWrap/>
          </w:tcPr>
          <w:p w14:paraId="281DD4E6" w14:textId="77777777" w:rsidR="00E91B25" w:rsidRPr="006E4C5D" w:rsidRDefault="00E91B25" w:rsidP="00E91B25">
            <w:pPr>
              <w:rPr>
                <w:rFonts w:ascii="Calibri" w:eastAsia="Times New Roman" w:hAnsi="Calibri" w:cs="Calibri"/>
                <w:color w:val="000000"/>
                <w:sz w:val="20"/>
                <w:szCs w:val="20"/>
              </w:rPr>
            </w:pPr>
          </w:p>
        </w:tc>
        <w:tc>
          <w:tcPr>
            <w:tcW w:w="6400" w:type="dxa"/>
            <w:noWrap/>
          </w:tcPr>
          <w:p w14:paraId="1B7D54A6" w14:textId="5F0200AF" w:rsidR="00E91B25" w:rsidRPr="006E4C5D" w:rsidRDefault="00E91B25" w:rsidP="00E91B25">
            <w:pPr>
              <w:rPr>
                <w:rFonts w:ascii="Calibri" w:eastAsia="Times New Roman" w:hAnsi="Calibri" w:cs="Calibri"/>
                <w:color w:val="000000"/>
                <w:sz w:val="20"/>
                <w:szCs w:val="20"/>
              </w:rPr>
            </w:pPr>
            <w:r w:rsidRPr="006E4C5D">
              <w:rPr>
                <w:rFonts w:ascii="Calibri" w:eastAsia="Times New Roman" w:hAnsi="Calibri" w:cs="Calibri"/>
                <w:color w:val="000000"/>
                <w:sz w:val="20"/>
                <w:szCs w:val="20"/>
              </w:rPr>
              <w:t>CG Fees to be refunded for no’s of quarters</w:t>
            </w:r>
          </w:p>
        </w:tc>
        <w:tc>
          <w:tcPr>
            <w:tcW w:w="2340" w:type="dxa"/>
            <w:noWrap/>
          </w:tcPr>
          <w:p w14:paraId="322516A8" w14:textId="6AE12731" w:rsidR="00E91B25" w:rsidRPr="006E4C5D" w:rsidRDefault="00E91B25" w:rsidP="00E91B25">
            <w:pPr>
              <w:rPr>
                <w:rFonts w:ascii="Calibri" w:eastAsia="Times New Roman" w:hAnsi="Calibri" w:cs="Calibri"/>
                <w:b/>
                <w:bCs/>
                <w:color w:val="000000"/>
                <w:sz w:val="20"/>
                <w:szCs w:val="20"/>
              </w:rPr>
            </w:pPr>
            <w:r w:rsidRPr="006E4C5D">
              <w:rPr>
                <w:rFonts w:ascii="Calibri" w:eastAsia="Times New Roman" w:hAnsi="Calibri" w:cs="Calibri"/>
                <w:color w:val="000000"/>
                <w:sz w:val="20"/>
                <w:szCs w:val="20"/>
              </w:rPr>
              <w:t>3</w:t>
            </w:r>
          </w:p>
        </w:tc>
      </w:tr>
      <w:tr w:rsidR="00E91B25" w:rsidRPr="007B70D1" w14:paraId="341EA506" w14:textId="77777777" w:rsidTr="00235A7F">
        <w:trPr>
          <w:trHeight w:val="315"/>
        </w:trPr>
        <w:tc>
          <w:tcPr>
            <w:tcW w:w="960" w:type="dxa"/>
            <w:noWrap/>
          </w:tcPr>
          <w:p w14:paraId="1E3A99A5" w14:textId="5AA97909" w:rsidR="00E91B25" w:rsidRPr="006E4C5D" w:rsidRDefault="00E91B25" w:rsidP="00E91B25">
            <w:pPr>
              <w:rPr>
                <w:rFonts w:ascii="Calibri" w:eastAsia="Times New Roman" w:hAnsi="Calibri" w:cs="Calibri"/>
                <w:color w:val="000000"/>
                <w:sz w:val="20"/>
                <w:szCs w:val="20"/>
              </w:rPr>
            </w:pPr>
            <w:r w:rsidRPr="006E4C5D">
              <w:rPr>
                <w:rFonts w:ascii="Calibri" w:eastAsia="Times New Roman" w:hAnsi="Calibri" w:cs="Calibri"/>
                <w:color w:val="000000"/>
                <w:sz w:val="20"/>
                <w:szCs w:val="20"/>
              </w:rPr>
              <w:t> </w:t>
            </w:r>
            <w:r w:rsidRPr="006E4C5D">
              <w:rPr>
                <w:rFonts w:ascii="Calibri" w:eastAsia="Times New Roman" w:hAnsi="Calibri" w:cs="Calibri"/>
                <w:b/>
                <w:color w:val="000000"/>
                <w:sz w:val="20"/>
                <w:szCs w:val="20"/>
              </w:rPr>
              <w:t>B9</w:t>
            </w:r>
          </w:p>
        </w:tc>
        <w:tc>
          <w:tcPr>
            <w:tcW w:w="6400" w:type="dxa"/>
            <w:noWrap/>
          </w:tcPr>
          <w:p w14:paraId="49251633" w14:textId="32954063" w:rsidR="00E91B25" w:rsidRPr="006E4C5D" w:rsidRDefault="00E91B25" w:rsidP="00E91B25">
            <w:pPr>
              <w:rPr>
                <w:rFonts w:ascii="Calibri" w:eastAsia="Times New Roman" w:hAnsi="Calibri" w:cs="Calibri"/>
                <w:color w:val="000000"/>
                <w:sz w:val="20"/>
                <w:szCs w:val="20"/>
              </w:rPr>
            </w:pPr>
            <w:r w:rsidRPr="006E4C5D">
              <w:rPr>
                <w:rFonts w:ascii="Calibri" w:eastAsia="Times New Roman" w:hAnsi="Calibri" w:cs="Calibri"/>
                <w:color w:val="000000"/>
                <w:sz w:val="20"/>
                <w:szCs w:val="20"/>
              </w:rPr>
              <w:t>CG Fees to be refunded(as mentioned in section 1.2.6.2)</w:t>
            </w:r>
          </w:p>
        </w:tc>
        <w:tc>
          <w:tcPr>
            <w:tcW w:w="2340" w:type="dxa"/>
            <w:noWrap/>
          </w:tcPr>
          <w:p w14:paraId="2ED17267" w14:textId="22D3E1F2" w:rsidR="00E91B25" w:rsidRPr="006E4C5D" w:rsidRDefault="00E91B25" w:rsidP="00E91B25">
            <w:pPr>
              <w:rPr>
                <w:rFonts w:ascii="Calibri" w:eastAsia="Times New Roman" w:hAnsi="Calibri" w:cs="Calibri"/>
                <w:b/>
                <w:bCs/>
                <w:color w:val="000000"/>
                <w:sz w:val="20"/>
                <w:szCs w:val="20"/>
              </w:rPr>
            </w:pPr>
            <w:r w:rsidRPr="006E4C5D">
              <w:rPr>
                <w:rFonts w:ascii="Calibri" w:eastAsia="Times New Roman" w:hAnsi="Calibri" w:cs="Calibri"/>
                <w:color w:val="000000"/>
                <w:sz w:val="20"/>
                <w:szCs w:val="20"/>
              </w:rPr>
              <w:t>8287.50</w:t>
            </w:r>
          </w:p>
        </w:tc>
      </w:tr>
      <w:tr w:rsidR="00E91B25" w:rsidRPr="007B70D1" w14:paraId="2DF090DF" w14:textId="77777777" w:rsidTr="00235A7F">
        <w:trPr>
          <w:trHeight w:val="315"/>
        </w:trPr>
        <w:tc>
          <w:tcPr>
            <w:tcW w:w="960" w:type="dxa"/>
            <w:noWrap/>
            <w:hideMark/>
          </w:tcPr>
          <w:p w14:paraId="1CBDEA55" w14:textId="661665D7" w:rsidR="00E91B25" w:rsidRPr="006E4C5D" w:rsidRDefault="00E91B25" w:rsidP="00E91B25">
            <w:pPr>
              <w:rPr>
                <w:rFonts w:ascii="Calibri" w:eastAsia="Times New Roman" w:hAnsi="Calibri" w:cs="Calibri"/>
                <w:color w:val="000000"/>
                <w:sz w:val="20"/>
                <w:szCs w:val="20"/>
              </w:rPr>
            </w:pPr>
            <w:r w:rsidRPr="006E4C5D">
              <w:rPr>
                <w:rFonts w:ascii="Calibri" w:eastAsia="Times New Roman" w:hAnsi="Calibri" w:cs="Calibri"/>
                <w:color w:val="000000"/>
                <w:sz w:val="20"/>
                <w:szCs w:val="20"/>
              </w:rPr>
              <w:t> </w:t>
            </w:r>
          </w:p>
        </w:tc>
        <w:tc>
          <w:tcPr>
            <w:tcW w:w="6400" w:type="dxa"/>
            <w:noWrap/>
            <w:hideMark/>
          </w:tcPr>
          <w:p w14:paraId="3B5B549D" w14:textId="77777777" w:rsidR="00E91B25" w:rsidRPr="006E4C5D" w:rsidRDefault="00E91B25" w:rsidP="00E91B25">
            <w:pPr>
              <w:rPr>
                <w:rFonts w:ascii="Calibri" w:eastAsia="Times New Roman" w:hAnsi="Calibri" w:cs="Calibri"/>
                <w:color w:val="000000"/>
                <w:sz w:val="20"/>
                <w:szCs w:val="20"/>
              </w:rPr>
            </w:pPr>
            <w:r w:rsidRPr="006E4C5D">
              <w:rPr>
                <w:rFonts w:ascii="Calibri" w:eastAsia="Times New Roman" w:hAnsi="Calibri" w:cs="Calibri"/>
                <w:color w:val="000000"/>
                <w:sz w:val="20"/>
                <w:szCs w:val="20"/>
              </w:rPr>
              <w:t>First Claim Settled</w:t>
            </w:r>
          </w:p>
          <w:p w14:paraId="3CD38E14" w14:textId="5B06CC00" w:rsidR="00E91B25" w:rsidRPr="006E4C5D" w:rsidRDefault="00E91B25" w:rsidP="00E91B25">
            <w:pPr>
              <w:rPr>
                <w:rFonts w:ascii="Calibri" w:eastAsia="Times New Roman" w:hAnsi="Calibri" w:cs="Calibri"/>
                <w:color w:val="000000"/>
                <w:sz w:val="20"/>
                <w:szCs w:val="20"/>
              </w:rPr>
            </w:pPr>
            <w:r>
              <w:rPr>
                <w:rFonts w:ascii="Calibri" w:eastAsia="Times New Roman" w:hAnsi="Calibri" w:cs="Calibri"/>
                <w:color w:val="000000"/>
                <w:sz w:val="20"/>
                <w:szCs w:val="20"/>
              </w:rPr>
              <w:t>(B7</w:t>
            </w:r>
            <w:r w:rsidRPr="006E4C5D">
              <w:rPr>
                <w:rFonts w:ascii="Calibri" w:eastAsia="Times New Roman" w:hAnsi="Calibri" w:cs="Calibri"/>
                <w:color w:val="000000"/>
                <w:sz w:val="20"/>
                <w:szCs w:val="20"/>
              </w:rPr>
              <w:t xml:space="preserve"> + B9)</w:t>
            </w:r>
          </w:p>
        </w:tc>
        <w:tc>
          <w:tcPr>
            <w:tcW w:w="2340" w:type="dxa"/>
            <w:noWrap/>
            <w:hideMark/>
          </w:tcPr>
          <w:p w14:paraId="1AFE6EE2" w14:textId="42FF7488" w:rsidR="00E91B25" w:rsidRPr="006E4C5D" w:rsidRDefault="00E91B25" w:rsidP="00E91B25">
            <w:pPr>
              <w:rPr>
                <w:rFonts w:ascii="Calibri" w:eastAsia="Times New Roman" w:hAnsi="Calibri" w:cs="Calibri"/>
                <w:b/>
                <w:bCs/>
                <w:color w:val="000000"/>
                <w:sz w:val="20"/>
                <w:szCs w:val="20"/>
              </w:rPr>
            </w:pPr>
            <w:r w:rsidRPr="006E4C5D">
              <w:rPr>
                <w:rFonts w:ascii="Calibri" w:eastAsia="Times New Roman" w:hAnsi="Calibri" w:cs="Calibri"/>
                <w:b/>
                <w:bCs/>
                <w:color w:val="000000"/>
                <w:sz w:val="20"/>
                <w:szCs w:val="20"/>
              </w:rPr>
              <w:t>728287.50</w:t>
            </w:r>
          </w:p>
        </w:tc>
      </w:tr>
    </w:tbl>
    <w:p w14:paraId="721FC09C" w14:textId="77777777" w:rsidR="00AB7538" w:rsidRDefault="00AB7538" w:rsidP="00C25BCB">
      <w:pPr>
        <w:jc w:val="both"/>
        <w:rPr>
          <w:i/>
        </w:rPr>
      </w:pPr>
    </w:p>
    <w:p w14:paraId="6268685A" w14:textId="4E0317E0" w:rsidR="00FC06AC" w:rsidRDefault="00DD24A2" w:rsidP="00012E84">
      <w:pPr>
        <w:jc w:val="both"/>
        <w:rPr>
          <w:i/>
        </w:rPr>
      </w:pPr>
      <w:r w:rsidRPr="00DD24A2">
        <w:rPr>
          <w:i/>
        </w:rPr>
        <w:t xml:space="preserve">Note: if the </w:t>
      </w:r>
      <w:r w:rsidR="00CF67DF">
        <w:rPr>
          <w:i/>
        </w:rPr>
        <w:t>Eligible First</w:t>
      </w:r>
      <w:r w:rsidRPr="00DD24A2">
        <w:rPr>
          <w:i/>
        </w:rPr>
        <w:t xml:space="preserve"> claim works out as less than zeroes, then, it is considered and settled as zeroes.</w:t>
      </w:r>
    </w:p>
    <w:p w14:paraId="274C305A" w14:textId="2B499447" w:rsidR="00322534" w:rsidRDefault="00322534" w:rsidP="00012E84">
      <w:pPr>
        <w:jc w:val="both"/>
      </w:pPr>
      <w:r>
        <w:rPr>
          <w:noProof/>
        </w:rPr>
        <w:lastRenderedPageBreak/>
        <mc:AlternateContent>
          <mc:Choice Requires="wps">
            <w:drawing>
              <wp:inline distT="0" distB="0" distL="0" distR="0" wp14:anchorId="40CA411C" wp14:editId="6DD9A11E">
                <wp:extent cx="5908040" cy="1409700"/>
                <wp:effectExtent l="0" t="0" r="16510" b="19050"/>
                <wp:docPr id="1" name="Rectangle 1"/>
                <wp:cNvGraphicFramePr/>
                <a:graphic xmlns:a="http://schemas.openxmlformats.org/drawingml/2006/main">
                  <a:graphicData uri="http://schemas.microsoft.com/office/word/2010/wordprocessingShape">
                    <wps:wsp>
                      <wps:cNvSpPr/>
                      <wps:spPr>
                        <a:xfrm>
                          <a:off x="0" y="0"/>
                          <a:ext cx="5908040" cy="1409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0C4C8F" w14:textId="77777777" w:rsidR="000413AA" w:rsidRDefault="000413AA" w:rsidP="00322534">
                            <w:pPr>
                              <w:jc w:val="both"/>
                              <w:rPr>
                                <w:rFonts w:asciiTheme="majorHAnsi" w:hAnsiTheme="majorHAnsi"/>
                                <w:b/>
                              </w:rPr>
                            </w:pPr>
                            <w:r>
                              <w:rPr>
                                <w:rFonts w:asciiTheme="majorHAnsi" w:hAnsiTheme="majorHAnsi"/>
                                <w:b/>
                              </w:rPr>
                              <w:t>Important Note</w:t>
                            </w:r>
                            <w:r w:rsidRPr="00D451B1">
                              <w:rPr>
                                <w:rFonts w:asciiTheme="majorHAnsi" w:hAnsiTheme="majorHAnsi"/>
                                <w:b/>
                              </w:rPr>
                              <w:t>:</w:t>
                            </w:r>
                          </w:p>
                          <w:p w14:paraId="32273C0A" w14:textId="7489D554" w:rsidR="000413AA" w:rsidRDefault="000413AA" w:rsidP="00396C2B">
                            <w:pPr>
                              <w:pStyle w:val="ListParagraph"/>
                              <w:numPr>
                                <w:ilvl w:val="0"/>
                                <w:numId w:val="5"/>
                              </w:numPr>
                              <w:jc w:val="both"/>
                              <w:rPr>
                                <w:rFonts w:asciiTheme="majorHAnsi" w:hAnsiTheme="majorHAnsi"/>
                              </w:rPr>
                            </w:pPr>
                            <w:r>
                              <w:rPr>
                                <w:rFonts w:asciiTheme="majorHAnsi" w:hAnsiTheme="majorHAnsi"/>
                              </w:rPr>
                              <w:t>System will calculate claims – after the claim input is processed (i.e. approved by NCGTC user)</w:t>
                            </w:r>
                          </w:p>
                          <w:p w14:paraId="2496B58C" w14:textId="75C000EE" w:rsidR="000413AA" w:rsidRPr="00672A8E" w:rsidRDefault="000413AA" w:rsidP="00396C2B">
                            <w:pPr>
                              <w:pStyle w:val="ListParagraph"/>
                              <w:numPr>
                                <w:ilvl w:val="0"/>
                                <w:numId w:val="5"/>
                              </w:numPr>
                              <w:jc w:val="both"/>
                              <w:rPr>
                                <w:rFonts w:asciiTheme="majorHAnsi" w:hAnsiTheme="majorHAnsi"/>
                              </w:rPr>
                            </w:pPr>
                            <w:r>
                              <w:rPr>
                                <w:rFonts w:asciiTheme="majorHAnsi" w:hAnsiTheme="majorHAnsi"/>
                              </w:rPr>
                              <w:t>Once the claim has been calculated, the same will be available for ‘View’ to NCGTC and MLI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0CA411C" id="Rectangle 1" o:spid="_x0000_s1050" style="width:465.2pt;height:1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" fillcolor="white [3201]" strokecolor="#70ad47 [3209]" strokeweight="1pt">
                <v:textbox>
                  <w:txbxContent>
                    <w:p w14:paraId="0A0C4C8F" w14:textId="77777777" w:rsidR="000413AA" w:rsidRDefault="000413AA" w:rsidP="00322534">
                      <w:pPr>
                        <w:jc w:val="both"/>
                        <w:rPr>
                          <w:rFonts w:asciiTheme="majorHAnsi" w:hAnsiTheme="majorHAnsi"/>
                          <w:b/>
                        </w:rPr>
                      </w:pPr>
                      <w:r>
                        <w:rPr>
                          <w:rFonts w:asciiTheme="majorHAnsi" w:hAnsiTheme="majorHAnsi"/>
                          <w:b/>
                        </w:rPr>
                        <w:t>Important Note</w:t>
                      </w:r>
                      <w:r w:rsidRPr="00D451B1">
                        <w:rPr>
                          <w:rFonts w:asciiTheme="majorHAnsi" w:hAnsiTheme="majorHAnsi"/>
                          <w:b/>
                        </w:rPr>
                        <w:t>:</w:t>
                      </w:r>
                    </w:p>
                    <w:p w14:paraId="32273C0A" w14:textId="7489D554" w:rsidR="000413AA" w:rsidRDefault="000413AA" w:rsidP="00396C2B">
                      <w:pPr>
                        <w:pStyle w:val="ListParagraph"/>
                        <w:numPr>
                          <w:ilvl w:val="0"/>
                          <w:numId w:val="5"/>
                        </w:numPr>
                        <w:jc w:val="both"/>
                        <w:rPr>
                          <w:rFonts w:asciiTheme="majorHAnsi" w:hAnsiTheme="majorHAnsi"/>
                        </w:rPr>
                      </w:pPr>
                      <w:r>
                        <w:rPr>
                          <w:rFonts w:asciiTheme="majorHAnsi" w:hAnsiTheme="majorHAnsi"/>
                        </w:rPr>
                        <w:t>System will calculate claims – after the claim input is processed (i.e. approved by NCGTC user)</w:t>
                      </w:r>
                    </w:p>
                    <w:p w14:paraId="2496B58C" w14:textId="75C000EE" w:rsidR="000413AA" w:rsidRPr="00672A8E" w:rsidRDefault="000413AA" w:rsidP="00396C2B">
                      <w:pPr>
                        <w:pStyle w:val="ListParagraph"/>
                        <w:numPr>
                          <w:ilvl w:val="0"/>
                          <w:numId w:val="5"/>
                        </w:numPr>
                        <w:jc w:val="both"/>
                        <w:rPr>
                          <w:rFonts w:asciiTheme="majorHAnsi" w:hAnsiTheme="majorHAnsi"/>
                        </w:rPr>
                      </w:pPr>
                      <w:r>
                        <w:rPr>
                          <w:rFonts w:asciiTheme="majorHAnsi" w:hAnsiTheme="majorHAnsi"/>
                        </w:rPr>
                        <w:t>Once the claim has been calculated, the same will be available for ‘View’ to NCGTC and MLI users</w:t>
                      </w:r>
                    </w:p>
                  </w:txbxContent>
                </v:textbox>
                <w10:anchorlock/>
              </v:rect>
            </w:pict>
          </mc:Fallback>
        </mc:AlternateContent>
      </w:r>
    </w:p>
    <w:p w14:paraId="7B5CFE2C" w14:textId="246E4BD4" w:rsidR="004F18BF" w:rsidRDefault="004F18BF" w:rsidP="004F18BF">
      <w:pPr>
        <w:jc w:val="both"/>
      </w:pPr>
    </w:p>
    <w:p w14:paraId="5BE61959" w14:textId="77777777" w:rsidR="003C246E" w:rsidRDefault="003C246E">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0D17BD12" w14:textId="19F4B590" w:rsidR="00826999" w:rsidRDefault="00826999" w:rsidP="007372C1">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33" w:name="_Toc3801360"/>
      <w:r>
        <w:rPr>
          <w:rFonts w:ascii="Trebuchet MS" w:eastAsia="Times New Roman" w:hAnsi="Trebuchet MS" w:cs="Arial"/>
          <w:b/>
          <w:bCs/>
          <w:iCs/>
          <w:color w:val="7F7F7F"/>
          <w:sz w:val="28"/>
          <w:szCs w:val="28"/>
        </w:rPr>
        <w:lastRenderedPageBreak/>
        <w:t xml:space="preserve">Notifying Recoveries (Post </w:t>
      </w:r>
      <w:r w:rsidR="00D27BA2">
        <w:rPr>
          <w:rFonts w:ascii="Trebuchet MS" w:eastAsia="Times New Roman" w:hAnsi="Trebuchet MS" w:cs="Arial"/>
          <w:b/>
          <w:bCs/>
          <w:iCs/>
          <w:color w:val="7F7F7F"/>
          <w:sz w:val="28"/>
          <w:szCs w:val="28"/>
        </w:rPr>
        <w:t>First Claim</w:t>
      </w:r>
      <w:r>
        <w:rPr>
          <w:rFonts w:ascii="Trebuchet MS" w:eastAsia="Times New Roman" w:hAnsi="Trebuchet MS" w:cs="Arial"/>
          <w:b/>
          <w:bCs/>
          <w:iCs/>
          <w:color w:val="7F7F7F"/>
          <w:sz w:val="28"/>
          <w:szCs w:val="28"/>
        </w:rPr>
        <w:t>)</w:t>
      </w:r>
      <w:bookmarkEnd w:id="33"/>
    </w:p>
    <w:p w14:paraId="62BD263E" w14:textId="1A10DFF0" w:rsidR="00826999" w:rsidRDefault="00826999" w:rsidP="00C25BCB">
      <w:pPr>
        <w:jc w:val="both"/>
      </w:pPr>
      <w:r>
        <w:t xml:space="preserve">Once </w:t>
      </w:r>
      <w:r w:rsidR="00D27BA2">
        <w:t xml:space="preserve">first </w:t>
      </w:r>
      <w:r>
        <w:t xml:space="preserve">claim has been invoked (and the same has been approved and settled by NCGTC), MLI can notify and provide recoveries to such invoked CG’s. This section elaborates the requirements and broad level flows for this envisaged process. </w:t>
      </w:r>
    </w:p>
    <w:p w14:paraId="5D6983D6" w14:textId="1E646EB4" w:rsidR="00826999" w:rsidRDefault="00826999" w:rsidP="00C25BCB">
      <w:pPr>
        <w:jc w:val="both"/>
      </w:pPr>
      <w:r>
        <w:t xml:space="preserve">Note: MLI’s need to notify their recoveries for each loan account </w:t>
      </w:r>
      <w:r w:rsidR="00252F8C">
        <w:t>and</w:t>
      </w:r>
      <w:r>
        <w:t xml:space="preserve"> make payment of such recoveries. Else</w:t>
      </w:r>
      <w:r w:rsidR="005B4A37">
        <w:t>,</w:t>
      </w:r>
      <w:r>
        <w:t xml:space="preserve"> such recoveries are not considered as valid recoveries for any further process.</w:t>
      </w:r>
    </w:p>
    <w:p w14:paraId="0D70F60A" w14:textId="77777777" w:rsidR="00826999" w:rsidRPr="00E27E65" w:rsidRDefault="00826999" w:rsidP="00826999"/>
    <w:p w14:paraId="419B851F" w14:textId="77777777" w:rsidR="00826999" w:rsidRPr="00954B4F" w:rsidRDefault="00826999" w:rsidP="007372C1">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34" w:name="_Toc3801361"/>
      <w:r w:rsidRPr="00954B4F">
        <w:rPr>
          <w:rFonts w:ascii="Trebuchet MS" w:hAnsi="Trebuchet MS"/>
          <w:b/>
          <w:bCs/>
          <w:color w:val="000000" w:themeColor="text1"/>
          <w:szCs w:val="22"/>
        </w:rPr>
        <w:t>Input File Layout</w:t>
      </w:r>
      <w:bookmarkEnd w:id="34"/>
    </w:p>
    <w:p w14:paraId="6DB19519" w14:textId="41C3B836" w:rsidR="00826999" w:rsidRDefault="00826999" w:rsidP="00826999">
      <w:pPr>
        <w:jc w:val="both"/>
      </w:pPr>
      <w:r>
        <w:t xml:space="preserve">For notifying the recoveries and providing payments, refer the spread sheet – </w:t>
      </w:r>
      <w:r w:rsidR="00464678">
        <w:t>Standup</w:t>
      </w:r>
      <w:r w:rsidR="007B100C">
        <w:t xml:space="preserve"> India</w:t>
      </w:r>
      <w:r w:rsidR="0039401A" w:rsidRPr="0039401A">
        <w:t xml:space="preserve"> Scheme - Claim and Recovery Input Layout</w:t>
      </w:r>
      <w:r w:rsidR="0039401A">
        <w:t xml:space="preserve"> </w:t>
      </w:r>
      <w:r w:rsidR="007B100C">
        <w:t>–</w:t>
      </w:r>
      <w:r w:rsidR="0039401A">
        <w:t xml:space="preserve"> </w:t>
      </w:r>
      <w:r w:rsidR="007B100C">
        <w:t>Standup India</w:t>
      </w:r>
      <w:r w:rsidR="0039401A" w:rsidRPr="0039401A">
        <w:t xml:space="preserve"> Post Claim Recovery</w:t>
      </w:r>
      <w:r>
        <w:t xml:space="preserve">, for the fields included, Mandatory/optional level, allowed characters and usage of codes wherever applicable. </w:t>
      </w:r>
    </w:p>
    <w:p w14:paraId="16FCF95B" w14:textId="77777777" w:rsidR="00826999" w:rsidRDefault="00826999" w:rsidP="00826999"/>
    <w:p w14:paraId="01F6D0B5" w14:textId="77777777" w:rsidR="00826999" w:rsidRPr="00954B4F" w:rsidRDefault="00826999" w:rsidP="007372C1">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35" w:name="_Toc3801362"/>
      <w:r w:rsidRPr="00954B4F">
        <w:rPr>
          <w:rFonts w:ascii="Trebuchet MS" w:hAnsi="Trebuchet MS"/>
          <w:b/>
          <w:bCs/>
          <w:color w:val="000000" w:themeColor="text1"/>
          <w:szCs w:val="22"/>
        </w:rPr>
        <w:t>Input File Format Processed by SURGE</w:t>
      </w:r>
      <w:bookmarkEnd w:id="35"/>
      <w:r w:rsidRPr="00954B4F">
        <w:rPr>
          <w:rFonts w:ascii="Trebuchet MS" w:hAnsi="Trebuchet MS"/>
          <w:b/>
          <w:bCs/>
          <w:color w:val="000000" w:themeColor="text1"/>
          <w:szCs w:val="22"/>
        </w:rPr>
        <w:t xml:space="preserve"> </w:t>
      </w:r>
    </w:p>
    <w:p w14:paraId="74B16F84" w14:textId="77777777" w:rsidR="00826999" w:rsidRDefault="00826999" w:rsidP="00826999">
      <w:pPr>
        <w:jc w:val="both"/>
      </w:pPr>
      <w:r>
        <w:t>SURGE will accept input file from MLI(s) in following format only:</w:t>
      </w:r>
    </w:p>
    <w:p w14:paraId="56100AE6" w14:textId="77777777" w:rsidR="00826999" w:rsidRDefault="00826999" w:rsidP="00E72121">
      <w:pPr>
        <w:pStyle w:val="ListParagraph"/>
        <w:numPr>
          <w:ilvl w:val="0"/>
          <w:numId w:val="4"/>
        </w:numPr>
        <w:jc w:val="both"/>
      </w:pPr>
      <w:r>
        <w:t>XML layout</w:t>
      </w:r>
    </w:p>
    <w:p w14:paraId="407EF258" w14:textId="3AD00F72" w:rsidR="00826999" w:rsidRDefault="00826999" w:rsidP="00826999">
      <w:pPr>
        <w:jc w:val="both"/>
      </w:pPr>
      <w:r>
        <w:t xml:space="preserve">XML is only format permissible as per eGov standards. SURGE will </w:t>
      </w:r>
      <w:r w:rsidRPr="002D4725">
        <w:rPr>
          <w:b/>
          <w:u w:val="single"/>
        </w:rPr>
        <w:t>NOT</w:t>
      </w:r>
      <w:r>
        <w:t xml:space="preserve"> process files received in any other formats than those listed above.</w:t>
      </w:r>
    </w:p>
    <w:p w14:paraId="5AED54EA" w14:textId="3E28E109" w:rsidR="00826999" w:rsidRDefault="00826999" w:rsidP="00826999">
      <w:pPr>
        <w:jc w:val="both"/>
      </w:pPr>
      <w:r>
        <w:t xml:space="preserve">Refer the XML format in the file </w:t>
      </w:r>
      <w:r w:rsidR="007B100C">
        <w:t>–</w:t>
      </w:r>
      <w:r>
        <w:t xml:space="preserve"> </w:t>
      </w:r>
      <w:r w:rsidR="007B100C">
        <w:t>Standup India</w:t>
      </w:r>
      <w:r w:rsidR="009639FE" w:rsidRPr="009639FE">
        <w:t xml:space="preserve"> Scheme - Sample XML Layout for Recovery Notification</w:t>
      </w:r>
      <w:r>
        <w:t>.xml for the layout of the XML input file.</w:t>
      </w:r>
    </w:p>
    <w:p w14:paraId="70E181BB" w14:textId="3A5F2A08" w:rsidR="00826999" w:rsidRDefault="00826999" w:rsidP="00826999">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163ADFFE" w14:textId="77777777" w:rsidR="00826999" w:rsidRPr="00954B4F" w:rsidRDefault="00826999" w:rsidP="007372C1">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36" w:name="_Toc3801363"/>
      <w:r w:rsidRPr="00954B4F">
        <w:rPr>
          <w:rFonts w:ascii="Trebuchet MS" w:hAnsi="Trebuchet MS"/>
          <w:b/>
          <w:bCs/>
          <w:color w:val="000000" w:themeColor="text1"/>
          <w:szCs w:val="22"/>
        </w:rPr>
        <w:lastRenderedPageBreak/>
        <w:t>Preparation of Input File</w:t>
      </w:r>
      <w:bookmarkEnd w:id="36"/>
    </w:p>
    <w:p w14:paraId="256A9266" w14:textId="21AB17C8" w:rsidR="00F315ED" w:rsidRDefault="00F315ED" w:rsidP="00826999">
      <w:pPr>
        <w:jc w:val="both"/>
      </w:pPr>
      <w:r>
        <w:t>Once MLI has invoked a CG of a specific Loan Account, the recoveries (if any) for the same CG/Loan Account can be notified and recovery amount passed on to NCGTC.</w:t>
      </w:r>
    </w:p>
    <w:p w14:paraId="60A7B64E" w14:textId="04531BBD" w:rsidR="00F315ED" w:rsidRDefault="00252F8C" w:rsidP="00826999">
      <w:pPr>
        <w:jc w:val="both"/>
      </w:pPr>
      <w:r>
        <w:t>It is</w:t>
      </w:r>
      <w:r w:rsidR="00F315ED">
        <w:t xml:space="preserve"> important to note that – </w:t>
      </w:r>
    </w:p>
    <w:p w14:paraId="49E257FE" w14:textId="77777777" w:rsidR="004F4381" w:rsidRDefault="00F315ED" w:rsidP="00396C2B">
      <w:pPr>
        <w:pStyle w:val="ListParagraph"/>
        <w:numPr>
          <w:ilvl w:val="0"/>
          <w:numId w:val="9"/>
        </w:numPr>
        <w:jc w:val="both"/>
      </w:pPr>
      <w:r>
        <w:t>MLI’s need to provide the recovery information for each loan account and also make paym</w:t>
      </w:r>
      <w:r w:rsidR="00D27BA2">
        <w:t xml:space="preserve">ent of the recoveries to NCGTC within stipulated time as notified in </w:t>
      </w:r>
      <w:r w:rsidR="004F4381">
        <w:t xml:space="preserve">the scheme gazette. </w:t>
      </w:r>
    </w:p>
    <w:p w14:paraId="52543AD1" w14:textId="094C298A" w:rsidR="00826999" w:rsidRDefault="00F315ED" w:rsidP="004F4381">
      <w:pPr>
        <w:pStyle w:val="ListParagraph"/>
        <w:ind w:left="360"/>
        <w:jc w:val="both"/>
      </w:pPr>
      <w:r>
        <w:t xml:space="preserve"> </w:t>
      </w:r>
    </w:p>
    <w:p w14:paraId="2293CDFB" w14:textId="2A645DA8" w:rsidR="00826999" w:rsidRDefault="00F315ED" w:rsidP="007372C1">
      <w:pPr>
        <w:pStyle w:val="Heading3"/>
        <w:keepLines w:val="0"/>
        <w:numPr>
          <w:ilvl w:val="4"/>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37" w:name="_Toc3801364"/>
      <w:r>
        <w:rPr>
          <w:rFonts w:ascii="Trebuchet MS" w:hAnsi="Trebuchet MS"/>
          <w:b/>
          <w:bCs/>
          <w:color w:val="000000" w:themeColor="text1"/>
          <w:szCs w:val="22"/>
        </w:rPr>
        <w:t>Notifying Recoveries</w:t>
      </w:r>
      <w:bookmarkEnd w:id="37"/>
    </w:p>
    <w:p w14:paraId="5E73C22F" w14:textId="77777777" w:rsidR="008135C1" w:rsidRDefault="00F315ED" w:rsidP="00826999">
      <w:pPr>
        <w:jc w:val="both"/>
      </w:pPr>
      <w:r>
        <w:t xml:space="preserve">Once </w:t>
      </w:r>
      <w:r w:rsidR="00815249">
        <w:t>claim is invoked for a given loan account, and settled by NCGTC, MLI’s can provide the recovery information of those loan accounts for which recovery has been done</w:t>
      </w:r>
      <w:r w:rsidR="008135C1">
        <w:t xml:space="preserve"> and which needs to be passed on to NCGTC as a per the scheme gazette notification</w:t>
      </w:r>
      <w:r w:rsidR="00815249">
        <w:t xml:space="preserve">. </w:t>
      </w:r>
    </w:p>
    <w:p w14:paraId="2C4D6316" w14:textId="5DC50ED5" w:rsidR="00826999" w:rsidRDefault="00826999" w:rsidP="00826999">
      <w:pPr>
        <w:jc w:val="both"/>
      </w:pPr>
      <w:r>
        <w:t xml:space="preserve">As a part of this </w:t>
      </w:r>
      <w:r w:rsidR="008135C1">
        <w:t>this</w:t>
      </w:r>
      <w:r>
        <w:t xml:space="preserve"> process, MLI’s are advised to send the requisite information of their loan accounts (for whom the guarantees has been provided) to NCGTC in following steps:</w:t>
      </w:r>
    </w:p>
    <w:p w14:paraId="2FDEFDAA" w14:textId="0A9225BC" w:rsidR="00826999" w:rsidRDefault="00826999" w:rsidP="00396C2B">
      <w:pPr>
        <w:pStyle w:val="ListParagraph"/>
        <w:numPr>
          <w:ilvl w:val="0"/>
          <w:numId w:val="7"/>
        </w:numPr>
        <w:jc w:val="both"/>
      </w:pPr>
      <w:r>
        <w:t xml:space="preserve">MLI needs to extract the </w:t>
      </w:r>
      <w:r w:rsidR="00442A51">
        <w:t>recovery</w:t>
      </w:r>
      <w:r>
        <w:t xml:space="preserve"> information for all such loan </w:t>
      </w:r>
      <w:r w:rsidR="00252F8C">
        <w:t>accounts, which are already claimed,</w:t>
      </w:r>
      <w:r w:rsidR="008135C1">
        <w:t xml:space="preserve"> and has been approved and settled by NCGTC.</w:t>
      </w:r>
      <w:r>
        <w:t xml:space="preserve"> </w:t>
      </w:r>
      <w:r w:rsidR="005B4A37">
        <w:t>Refer Section 1.3.5 on the details of recovery proceedings type which MLI needs to extract from its own IT System.</w:t>
      </w:r>
    </w:p>
    <w:p w14:paraId="1DCA5E99" w14:textId="21173B4C" w:rsidR="00826999" w:rsidRDefault="00826999" w:rsidP="00396C2B">
      <w:pPr>
        <w:pStyle w:val="ListParagraph"/>
        <w:numPr>
          <w:ilvl w:val="0"/>
          <w:numId w:val="7"/>
        </w:numPr>
        <w:jc w:val="both"/>
      </w:pPr>
      <w:r>
        <w:t>MLI needs to send the information in a file, called as ‘</w:t>
      </w:r>
      <w:r w:rsidR="00464678">
        <w:t>Standup</w:t>
      </w:r>
      <w:r w:rsidR="008135C1">
        <w:t xml:space="preserve"> </w:t>
      </w:r>
      <w:r w:rsidR="007B100C">
        <w:t xml:space="preserve">India </w:t>
      </w:r>
      <w:r w:rsidR="008135C1">
        <w:t xml:space="preserve">Scheme </w:t>
      </w:r>
      <w:r w:rsidR="008135C1" w:rsidRPr="00826999">
        <w:t>Recovery Notification</w:t>
      </w:r>
      <w:r w:rsidR="008135C1">
        <w:t xml:space="preserve"> Layout</w:t>
      </w:r>
      <w:r>
        <w:t>’. Information to be extracted in the layout mentioned in the section 1.</w:t>
      </w:r>
      <w:r w:rsidR="008135C1">
        <w:t>3</w:t>
      </w:r>
      <w:r>
        <w:t>.1 and in the format mentioned in section 1.</w:t>
      </w:r>
      <w:r w:rsidR="008135C1">
        <w:t>3</w:t>
      </w:r>
      <w:r>
        <w:t>.2</w:t>
      </w:r>
    </w:p>
    <w:p w14:paraId="779BDF68" w14:textId="77777777" w:rsidR="00826999" w:rsidRDefault="00826999" w:rsidP="00396C2B">
      <w:pPr>
        <w:pStyle w:val="ListParagraph"/>
        <w:numPr>
          <w:ilvl w:val="0"/>
          <w:numId w:val="7"/>
        </w:numPr>
        <w:jc w:val="both"/>
      </w:pPr>
      <w:r>
        <w:t xml:space="preserve">Upload this file on the NCGTC system in </w:t>
      </w:r>
      <w:r w:rsidRPr="00A10A4A">
        <w:rPr>
          <w:i/>
        </w:rPr>
        <w:t>‘Non Approved’</w:t>
      </w:r>
      <w:r>
        <w:t xml:space="preserve"> state by MLI user account. The file needs to be uploaded against a specific ‘Scheme’.</w:t>
      </w:r>
    </w:p>
    <w:p w14:paraId="31D69217" w14:textId="77777777" w:rsidR="00826999" w:rsidRDefault="00826999" w:rsidP="00396C2B">
      <w:pPr>
        <w:pStyle w:val="ListParagraph"/>
        <w:numPr>
          <w:ilvl w:val="0"/>
          <w:numId w:val="7"/>
        </w:numPr>
        <w:jc w:val="both"/>
      </w:pPr>
      <w:r>
        <w:t xml:space="preserve">Till the specified period (communicated by NCGTC) MLI is permitted to upload and/or re-upload the input file multiple times. Thus, allowing MLI’s to append, edit and delete the information for claim of the issued CG’s multiple times and in </w:t>
      </w:r>
      <w:r w:rsidRPr="006312CE">
        <w:rPr>
          <w:i/>
        </w:rPr>
        <w:t>‘Non Approved’</w:t>
      </w:r>
      <w:r>
        <w:t xml:space="preserve"> state.</w:t>
      </w:r>
    </w:p>
    <w:p w14:paraId="0FAF5932" w14:textId="4CADC706" w:rsidR="00826999" w:rsidRDefault="00826999" w:rsidP="00396C2B">
      <w:pPr>
        <w:pStyle w:val="ListParagraph"/>
        <w:numPr>
          <w:ilvl w:val="0"/>
          <w:numId w:val="7"/>
        </w:numPr>
        <w:jc w:val="both"/>
      </w:pPr>
      <w:r>
        <w:t xml:space="preserve">Final submission of the </w:t>
      </w:r>
      <w:r w:rsidRPr="008C3719">
        <w:t>‘Approved’</w:t>
      </w:r>
      <w:r>
        <w:t xml:space="preserve"> input file </w:t>
      </w:r>
      <w:r w:rsidR="00252F8C">
        <w:t>would</w:t>
      </w:r>
      <w:r>
        <w:t xml:space="preserve"> be effective once MLI accepts to the </w:t>
      </w:r>
      <w:r w:rsidRPr="008C3719">
        <w:t>‘Management certificate - Terms &amp; Conditions’.</w:t>
      </w:r>
      <w:r w:rsidR="00252F8C">
        <w:t xml:space="preserve"> Post the approval</w:t>
      </w:r>
      <w:r>
        <w:t xml:space="preserve"> state – the input file is sent for approval by NCGTC user. </w:t>
      </w:r>
    </w:p>
    <w:p w14:paraId="54FD88A9" w14:textId="56F004E8" w:rsidR="00826999" w:rsidRDefault="00826999" w:rsidP="00396C2B">
      <w:pPr>
        <w:pStyle w:val="ListParagraph"/>
        <w:numPr>
          <w:ilvl w:val="0"/>
          <w:numId w:val="7"/>
        </w:numPr>
        <w:jc w:val="both"/>
      </w:pPr>
      <w:r>
        <w:t xml:space="preserve">After final verification of the input file by MLI approver user account (created by their own MLI Administrator), and NCGTC user the state of the input file is changed as </w:t>
      </w:r>
      <w:r w:rsidRPr="007B2019">
        <w:rPr>
          <w:i/>
        </w:rPr>
        <w:t>‘Approved’</w:t>
      </w:r>
      <w:r>
        <w:t xml:space="preserve"> state. </w:t>
      </w:r>
      <w:r w:rsidR="00442A51" w:rsidRPr="00442A51">
        <w:rPr>
          <w:i/>
        </w:rPr>
        <w:t>This approval will be AUTO in nature (which means system will automatically approve thi</w:t>
      </w:r>
      <w:r w:rsidR="00442A51">
        <w:rPr>
          <w:i/>
        </w:rPr>
        <w:t>s input file on behalf of NCGTC)</w:t>
      </w:r>
    </w:p>
    <w:p w14:paraId="1D70AFC3" w14:textId="73EA4BCB" w:rsidR="00826999" w:rsidRPr="00147856" w:rsidRDefault="00826999" w:rsidP="00396C2B">
      <w:pPr>
        <w:pStyle w:val="ListParagraph"/>
        <w:numPr>
          <w:ilvl w:val="0"/>
          <w:numId w:val="7"/>
        </w:numPr>
        <w:jc w:val="both"/>
      </w:pPr>
      <w:r>
        <w:t xml:space="preserve">Approved state of input file also means that the </w:t>
      </w:r>
      <w:r w:rsidR="008135C1">
        <w:t xml:space="preserve">recovery information </w:t>
      </w:r>
      <w:r>
        <w:t>has been considered in SURGE</w:t>
      </w:r>
      <w:r w:rsidR="008135C1">
        <w:t>, but in provisional state only</w:t>
      </w:r>
      <w:r>
        <w:t>.</w:t>
      </w:r>
      <w:r w:rsidR="008135C1">
        <w:t xml:space="preserve"> </w:t>
      </w:r>
      <w:r w:rsidR="00252F8C">
        <w:t>In addition,</w:t>
      </w:r>
      <w:r w:rsidR="008135C1">
        <w:t xml:space="preserve"> MLI needs to provide payment for </w:t>
      </w:r>
      <w:r w:rsidR="00252F8C">
        <w:t>these</w:t>
      </w:r>
      <w:r w:rsidR="008135C1">
        <w:t xml:space="preserve"> file/recoveries.</w:t>
      </w:r>
    </w:p>
    <w:p w14:paraId="071382B1" w14:textId="77777777" w:rsidR="00826999" w:rsidRDefault="00826999" w:rsidP="00826999">
      <w:pPr>
        <w:jc w:val="both"/>
      </w:pPr>
    </w:p>
    <w:p w14:paraId="12897248" w14:textId="77777777" w:rsidR="00826999" w:rsidRDefault="00826999" w:rsidP="007372C1">
      <w:pPr>
        <w:pStyle w:val="Heading3"/>
        <w:keepLines w:val="0"/>
        <w:numPr>
          <w:ilvl w:val="4"/>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38" w:name="_Toc3801365"/>
      <w:r>
        <w:rPr>
          <w:rFonts w:ascii="Trebuchet MS" w:hAnsi="Trebuchet MS"/>
          <w:b/>
          <w:bCs/>
          <w:color w:val="000000" w:themeColor="text1"/>
          <w:szCs w:val="22"/>
        </w:rPr>
        <w:lastRenderedPageBreak/>
        <w:t xml:space="preserve">Summary - Preparing &amp; Uploading the </w:t>
      </w:r>
      <w:r w:rsidRPr="003E5E71">
        <w:rPr>
          <w:rFonts w:ascii="Trebuchet MS" w:hAnsi="Trebuchet MS"/>
          <w:b/>
          <w:bCs/>
          <w:color w:val="000000" w:themeColor="text1"/>
          <w:szCs w:val="22"/>
        </w:rPr>
        <w:t>Input File</w:t>
      </w:r>
      <w:bookmarkEnd w:id="38"/>
    </w:p>
    <w:p w14:paraId="3DF1ED8D" w14:textId="77777777" w:rsidR="00826999" w:rsidRDefault="00826999" w:rsidP="00826999">
      <w:pPr>
        <w:jc w:val="both"/>
      </w:pPr>
      <w:r>
        <w:rPr>
          <w:noProof/>
        </w:rPr>
        <w:drawing>
          <wp:inline distT="0" distB="0" distL="0" distR="0" wp14:anchorId="1071794F" wp14:editId="5106FAAD">
            <wp:extent cx="5943600" cy="2971800"/>
            <wp:effectExtent l="0" t="0" r="19050" b="0"/>
            <wp:docPr id="44" name="Diagram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05331950" w14:textId="77777777" w:rsidR="00826999" w:rsidRDefault="00826999" w:rsidP="00826999">
      <w:pPr>
        <w:jc w:val="both"/>
      </w:pPr>
      <w:r>
        <w:t>Note: MLI’s are expected to perform these steps in stipulated time communicated by NCGTC to MLI’s.</w:t>
      </w:r>
    </w:p>
    <w:p w14:paraId="145EB26F" w14:textId="77777777" w:rsidR="00826999" w:rsidRPr="0000463E" w:rsidRDefault="00826999" w:rsidP="00826999">
      <w:pPr>
        <w:jc w:val="both"/>
      </w:pPr>
      <w:r>
        <w:t>The input file content uploaded by MLI in XML format will be extracted to a staging area database. While extracting these records, SURGE extractors will append the records with Date-Time stamp in order for effective traceability of input records.</w:t>
      </w:r>
    </w:p>
    <w:p w14:paraId="0FF011C9" w14:textId="77777777" w:rsidR="00826999" w:rsidRDefault="00826999" w:rsidP="00826999">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07E70E1C" w14:textId="77777777" w:rsidR="00826999" w:rsidRDefault="00826999" w:rsidP="007372C1">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39" w:name="_Toc3801366"/>
      <w:r>
        <w:rPr>
          <w:rFonts w:ascii="Trebuchet MS" w:hAnsi="Trebuchet MS"/>
          <w:b/>
          <w:bCs/>
          <w:color w:val="000000" w:themeColor="text1"/>
          <w:szCs w:val="22"/>
        </w:rPr>
        <w:lastRenderedPageBreak/>
        <w:t>Eligibility Criteria Checks</w:t>
      </w:r>
      <w:bookmarkEnd w:id="39"/>
    </w:p>
    <w:p w14:paraId="46150397" w14:textId="64DFAB40" w:rsidR="00826999" w:rsidRDefault="00826999" w:rsidP="007E63E0">
      <w:pPr>
        <w:jc w:val="both"/>
      </w:pPr>
      <w:r>
        <w:t xml:space="preserve">Following checks are performed on each MLI Loan Accounts to ascertain their eligibility for </w:t>
      </w:r>
      <w:r w:rsidR="00F22005">
        <w:t xml:space="preserve">recoveries. </w:t>
      </w:r>
      <w:r>
        <w:t xml:space="preserve"> Approved Input file will be processed for each record and the record will be </w:t>
      </w:r>
      <w:r w:rsidRPr="00344D99">
        <w:rPr>
          <w:i/>
          <w:u w:val="single"/>
        </w:rPr>
        <w:t>REJECTED if</w:t>
      </w:r>
      <w:r>
        <w:t>:</w:t>
      </w:r>
    </w:p>
    <w:p w14:paraId="2F379345" w14:textId="0F445981" w:rsidR="00826999" w:rsidRPr="00004A17" w:rsidRDefault="00826999" w:rsidP="00396C2B">
      <w:pPr>
        <w:pStyle w:val="ListParagraph"/>
        <w:numPr>
          <w:ilvl w:val="0"/>
          <w:numId w:val="8"/>
        </w:numPr>
        <w:jc w:val="both"/>
      </w:pPr>
      <w:r>
        <w:t>The ‘MLI’ AND ‘Loan Account Number’</w:t>
      </w:r>
      <w:r w:rsidR="008D5D6E">
        <w:t xml:space="preserve"> </w:t>
      </w:r>
      <w:r>
        <w:t xml:space="preserve">specified DOES NOT EXISTs in SURGE System Database. </w:t>
      </w:r>
    </w:p>
    <w:p w14:paraId="021988A0" w14:textId="77777777" w:rsidR="00826999" w:rsidRPr="00F0664E" w:rsidRDefault="00826999" w:rsidP="00396C2B">
      <w:pPr>
        <w:pStyle w:val="ListParagraph"/>
        <w:numPr>
          <w:ilvl w:val="0"/>
          <w:numId w:val="8"/>
        </w:numPr>
        <w:jc w:val="both"/>
      </w:pPr>
      <w:r w:rsidRPr="00F0664E">
        <w:t>Records in same input file presented by MLI has repeated/same account number. (In such case, the first record will be considered valid and remaining records having duplicate (or repeated) account number will be rejected).</w:t>
      </w:r>
    </w:p>
    <w:p w14:paraId="74AD2281" w14:textId="5232A894" w:rsidR="00260D25" w:rsidRDefault="00826999" w:rsidP="00396C2B">
      <w:pPr>
        <w:pStyle w:val="ListParagraph"/>
        <w:numPr>
          <w:ilvl w:val="0"/>
          <w:numId w:val="8"/>
        </w:numPr>
        <w:jc w:val="both"/>
      </w:pPr>
      <w:r w:rsidRPr="00F0664E">
        <w:t xml:space="preserve">The </w:t>
      </w:r>
      <w:r w:rsidR="00464678">
        <w:t xml:space="preserve">loan account </w:t>
      </w:r>
      <w:r w:rsidRPr="00F0664E">
        <w:t>exists in system</w:t>
      </w:r>
      <w:r w:rsidR="00260D25">
        <w:t>, but NOT in Claim Invoked State (i.e. 30019)</w:t>
      </w:r>
      <w:r w:rsidR="00A83CEE">
        <w:rPr>
          <w:rStyle w:val="FootnoteReference"/>
        </w:rPr>
        <w:footnoteReference w:id="1"/>
      </w:r>
    </w:p>
    <w:p w14:paraId="5E3D3218" w14:textId="2C5365B8" w:rsidR="00826999" w:rsidRDefault="00826999" w:rsidP="00396C2B">
      <w:pPr>
        <w:pStyle w:val="ListParagraph"/>
        <w:numPr>
          <w:ilvl w:val="0"/>
          <w:numId w:val="8"/>
        </w:numPr>
        <w:jc w:val="both"/>
      </w:pPr>
      <w:r>
        <w:t>The recoveries amount is LESS THAN ZERO</w:t>
      </w:r>
    </w:p>
    <w:p w14:paraId="16720303" w14:textId="46BEF86C" w:rsidR="009936B3" w:rsidRDefault="009936B3" w:rsidP="00396C2B">
      <w:pPr>
        <w:pStyle w:val="ListParagraph"/>
        <w:numPr>
          <w:ilvl w:val="0"/>
          <w:numId w:val="8"/>
        </w:numPr>
        <w:jc w:val="both"/>
      </w:pPr>
      <w:r>
        <w:t>Date of Recovery is:</w:t>
      </w:r>
    </w:p>
    <w:p w14:paraId="274D31B6" w14:textId="0F56DD38" w:rsidR="008D5D6E" w:rsidRDefault="008D5D6E" w:rsidP="00396C2B">
      <w:pPr>
        <w:pStyle w:val="ListParagraph"/>
        <w:numPr>
          <w:ilvl w:val="1"/>
          <w:numId w:val="8"/>
        </w:numPr>
        <w:jc w:val="both"/>
      </w:pPr>
      <w:r>
        <w:t>Later to Current System Date</w:t>
      </w:r>
      <w:r w:rsidR="00142FF8">
        <w:t>.</w:t>
      </w:r>
    </w:p>
    <w:p w14:paraId="47B3A4EE" w14:textId="105E14B8" w:rsidR="00142FF8" w:rsidRDefault="00142FF8" w:rsidP="00396C2B">
      <w:pPr>
        <w:pStyle w:val="ListParagraph"/>
        <w:numPr>
          <w:ilvl w:val="1"/>
          <w:numId w:val="8"/>
        </w:numPr>
        <w:jc w:val="both"/>
      </w:pPr>
      <w:r>
        <w:t>Earlier to NPA date.</w:t>
      </w:r>
    </w:p>
    <w:p w14:paraId="2A5EE1E2" w14:textId="6D05BD38" w:rsidR="007D22DB" w:rsidRDefault="007D22DB" w:rsidP="00396C2B">
      <w:pPr>
        <w:pStyle w:val="ListParagraph"/>
        <w:numPr>
          <w:ilvl w:val="0"/>
          <w:numId w:val="8"/>
        </w:numPr>
        <w:jc w:val="both"/>
      </w:pPr>
      <w:r>
        <w:t xml:space="preserve">The first claim payout has </w:t>
      </w:r>
      <w:r w:rsidR="00F352AF">
        <w:t xml:space="preserve">NOT </w:t>
      </w:r>
      <w:r>
        <w:t>been paid by NCGTC</w:t>
      </w:r>
    </w:p>
    <w:p w14:paraId="1742748E" w14:textId="77777777" w:rsidR="007D22DB" w:rsidRDefault="007D22DB" w:rsidP="007D22DB">
      <w:pPr>
        <w:jc w:val="both"/>
      </w:pPr>
    </w:p>
    <w:p w14:paraId="01BC2353" w14:textId="3CEFDBE0" w:rsidR="00826999" w:rsidRDefault="00826999" w:rsidP="00260D25">
      <w:pPr>
        <w:jc w:val="both"/>
      </w:pPr>
    </w:p>
    <w:p w14:paraId="29A3D5D6" w14:textId="77777777" w:rsidR="00826999" w:rsidRDefault="00826999" w:rsidP="00826999">
      <w:r>
        <w:br w:type="page"/>
      </w:r>
    </w:p>
    <w:p w14:paraId="5986336E" w14:textId="4A9B439B" w:rsidR="00944404" w:rsidRDefault="005B4A37" w:rsidP="007372C1">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40" w:name="_Toc513114142"/>
      <w:bookmarkStart w:id="41" w:name="_Toc3801367"/>
      <w:r>
        <w:rPr>
          <w:rFonts w:ascii="Trebuchet MS" w:hAnsi="Trebuchet MS"/>
          <w:b/>
          <w:bCs/>
          <w:color w:val="000000" w:themeColor="text1"/>
          <w:szCs w:val="22"/>
        </w:rPr>
        <w:lastRenderedPageBreak/>
        <w:t>Treatment to Notified Recoveries</w:t>
      </w:r>
      <w:bookmarkEnd w:id="40"/>
      <w:bookmarkEnd w:id="41"/>
      <w:r w:rsidR="00944404">
        <w:rPr>
          <w:rFonts w:ascii="Trebuchet MS" w:hAnsi="Trebuchet MS"/>
          <w:b/>
          <w:bCs/>
          <w:color w:val="000000" w:themeColor="text1"/>
          <w:szCs w:val="22"/>
        </w:rPr>
        <w:t xml:space="preserve"> </w:t>
      </w:r>
    </w:p>
    <w:p w14:paraId="0987ABAE" w14:textId="77777777" w:rsidR="005B4A37" w:rsidRDefault="005B4A37" w:rsidP="005B4A37">
      <w:pPr>
        <w:jc w:val="both"/>
      </w:pPr>
      <w:r>
        <w:t>As specified in the scheme notification - the recoveries that MLI secures from its borrowers, needs to be provided to NCGTC. Such recoveries provided to NCGTC has a subtle difference depending on the period when it is being provided to NCGTC:</w:t>
      </w:r>
    </w:p>
    <w:p w14:paraId="34D1D820" w14:textId="66B8E755" w:rsidR="005B4A37" w:rsidRDefault="005B4A37" w:rsidP="00396C2B">
      <w:pPr>
        <w:pStyle w:val="ListParagraph"/>
        <w:numPr>
          <w:ilvl w:val="0"/>
          <w:numId w:val="21"/>
        </w:numPr>
        <w:jc w:val="both"/>
      </w:pPr>
      <w:r>
        <w:t xml:space="preserve">If a recovery for a particular </w:t>
      </w:r>
      <w:r w:rsidRPr="00FA0899">
        <w:t xml:space="preserve">loan a/c </w:t>
      </w:r>
      <w:r>
        <w:t>is being provided after the first claim but before settling the final claim, then:</w:t>
      </w:r>
    </w:p>
    <w:p w14:paraId="715D1A04" w14:textId="77777777" w:rsidR="005B4A37" w:rsidRDefault="005B4A37" w:rsidP="00396C2B">
      <w:pPr>
        <w:pStyle w:val="ListParagraph"/>
        <w:numPr>
          <w:ilvl w:val="1"/>
          <w:numId w:val="21"/>
        </w:numPr>
        <w:jc w:val="both"/>
      </w:pPr>
      <w:r>
        <w:t>MLI needs to provide the entire recovery proceedings (recovered from the borrower) for the specific loan a/c or CG in consideration.</w:t>
      </w:r>
    </w:p>
    <w:p w14:paraId="6EE26762" w14:textId="1AE957E9" w:rsidR="00D075C3" w:rsidRDefault="005B4A37" w:rsidP="00396C2B">
      <w:pPr>
        <w:pStyle w:val="ListParagraph"/>
        <w:numPr>
          <w:ilvl w:val="1"/>
          <w:numId w:val="21"/>
        </w:numPr>
        <w:jc w:val="both"/>
      </w:pPr>
      <w:r>
        <w:t>NCGTC will utilize these entire recovery proceedings to calculate the final ‘Amount in Default’ and determine the ‘Final Claim’. (if there are multiple recoveries provided by MLI for a single loan a/c or CG, then, SURGE will add all such recovery</w:t>
      </w:r>
      <w:r w:rsidR="004D3F07">
        <w:t xml:space="preserve"> amount</w:t>
      </w:r>
      <w:r>
        <w:t xml:space="preserve"> and use it to adjust in the Final Claim) </w:t>
      </w:r>
      <w:r w:rsidR="00252F8C">
        <w:t>and</w:t>
      </w:r>
      <w:r>
        <w:t xml:space="preserve"> consider the amount of recovery (and penalty with taxes if any) for final settlement.</w:t>
      </w:r>
    </w:p>
    <w:p w14:paraId="11625D9A" w14:textId="77777777" w:rsidR="005B4A37" w:rsidRPr="00D075C3" w:rsidRDefault="005B4A37" w:rsidP="00396C2B">
      <w:pPr>
        <w:pStyle w:val="ListParagraph"/>
        <w:numPr>
          <w:ilvl w:val="0"/>
          <w:numId w:val="21"/>
        </w:numPr>
        <w:jc w:val="both"/>
      </w:pPr>
      <w:r w:rsidRPr="00D075C3">
        <w:t>If a recovery for a particular loan a/c or a CG is being provided after the settlement of final claim, then:</w:t>
      </w:r>
    </w:p>
    <w:p w14:paraId="05AD8AE1" w14:textId="36C03F0C" w:rsidR="005B4A37" w:rsidRPr="00D075C3" w:rsidRDefault="00417FBB" w:rsidP="00396C2B">
      <w:pPr>
        <w:pStyle w:val="ListParagraph"/>
        <w:numPr>
          <w:ilvl w:val="1"/>
          <w:numId w:val="21"/>
        </w:numPr>
        <w:jc w:val="both"/>
      </w:pPr>
      <w:r>
        <w:t xml:space="preserve">MLI needs to provide the </w:t>
      </w:r>
      <w:r w:rsidR="005B4A37" w:rsidRPr="00D075C3">
        <w:t xml:space="preserve">recovery </w:t>
      </w:r>
      <w:r w:rsidR="004D3F07">
        <w:t xml:space="preserve">amount </w:t>
      </w:r>
      <w:r w:rsidR="005B4A37" w:rsidRPr="00D075C3">
        <w:t>(recovered from the borrower) for the specific loan a/c or CG in consideration.</w:t>
      </w:r>
    </w:p>
    <w:p w14:paraId="29D69630" w14:textId="6DB654F0" w:rsidR="005B4A37" w:rsidRDefault="005B4A37" w:rsidP="007E63E0">
      <w:pPr>
        <w:jc w:val="both"/>
        <w:rPr>
          <w:ins w:id="42" w:author="Sachin Patange" w:date="2018-08-17T12:28:00Z"/>
        </w:rPr>
      </w:pPr>
    </w:p>
    <w:p w14:paraId="4FFD476C" w14:textId="77777777" w:rsidR="00116EB9" w:rsidRPr="008B70E3" w:rsidRDefault="00116EB9" w:rsidP="00396C2B">
      <w:pPr>
        <w:pStyle w:val="Heading3"/>
        <w:keepLines w:val="0"/>
        <w:numPr>
          <w:ilvl w:val="3"/>
          <w:numId w:val="24"/>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43" w:name="_Toc522270843"/>
      <w:bookmarkStart w:id="44" w:name="_Toc3801368"/>
      <w:r w:rsidRPr="008B70E3">
        <w:rPr>
          <w:rFonts w:ascii="Trebuchet MS" w:hAnsi="Trebuchet MS"/>
          <w:b/>
          <w:bCs/>
          <w:color w:val="000000" w:themeColor="text1"/>
          <w:szCs w:val="22"/>
        </w:rPr>
        <w:t>Allotting Recovery Unique Identifiers – Recovery Id</w:t>
      </w:r>
      <w:bookmarkEnd w:id="43"/>
      <w:bookmarkEnd w:id="44"/>
    </w:p>
    <w:p w14:paraId="42A9DA38" w14:textId="77777777" w:rsidR="00116EB9" w:rsidRPr="008B70E3" w:rsidRDefault="00116EB9">
      <w:pPr>
        <w:jc w:val="both"/>
        <w:pPrChange w:id="45" w:author="Sachin Patange" w:date="2018-08-17T12:29:00Z">
          <w:pPr/>
        </w:pPrChange>
      </w:pPr>
      <w:r w:rsidRPr="008B70E3">
        <w:t>For the eligible recovery records, system allocates a unique identification number, called as Recovery Id. This recovery id is allotted to the input file (or the batch) and to each recovery transaction (at each CG/Account level).</w:t>
      </w:r>
    </w:p>
    <w:p w14:paraId="092563F9" w14:textId="77777777" w:rsidR="00116EB9" w:rsidRPr="008B70E3" w:rsidRDefault="00116EB9" w:rsidP="00396C2B">
      <w:pPr>
        <w:pStyle w:val="Heading3"/>
        <w:keepLines w:val="0"/>
        <w:numPr>
          <w:ilvl w:val="4"/>
          <w:numId w:val="24"/>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46" w:name="_Toc522270844"/>
      <w:bookmarkStart w:id="47" w:name="_Toc3801369"/>
      <w:r w:rsidRPr="008B70E3">
        <w:rPr>
          <w:rFonts w:ascii="Trebuchet MS" w:hAnsi="Trebuchet MS"/>
          <w:b/>
          <w:bCs/>
          <w:color w:val="000000" w:themeColor="text1"/>
          <w:szCs w:val="22"/>
        </w:rPr>
        <w:t>Allotting Batch Recovery Unique Identifier – Batch Recovery Id</w:t>
      </w:r>
      <w:bookmarkEnd w:id="46"/>
      <w:bookmarkEnd w:id="47"/>
    </w:p>
    <w:p w14:paraId="7A7901D3" w14:textId="77777777" w:rsidR="00116EB9" w:rsidRPr="008B70E3" w:rsidRDefault="00116EB9" w:rsidP="00116EB9">
      <w:pPr>
        <w:jc w:val="both"/>
      </w:pPr>
      <w:r w:rsidRPr="008B70E3">
        <w:t>This unique identifies is at the batch level, called as Batch Recovery Id – which is a unique identification allotted to the notified batch of recoveries, for traceability and management of recoveries in SURGE system.</w:t>
      </w:r>
    </w:p>
    <w:p w14:paraId="0F47E89A" w14:textId="77777777" w:rsidR="00116EB9" w:rsidRPr="008B70E3" w:rsidRDefault="00116EB9" w:rsidP="00116EB9">
      <w:pPr>
        <w:jc w:val="both"/>
      </w:pPr>
      <w:r w:rsidRPr="008B70E3">
        <w:t>Batch Recovery Id follows a specific format for this scheme:</w:t>
      </w:r>
    </w:p>
    <w:p w14:paraId="54B3139E" w14:textId="447DD92E" w:rsidR="00116EB9" w:rsidRDefault="00116EB9" w:rsidP="00116EB9">
      <w:pPr>
        <w:jc w:val="both"/>
        <w:rPr>
          <w:ins w:id="48" w:author="Sachin Patange" w:date="2018-08-17T12:28:00Z"/>
        </w:rPr>
      </w:pPr>
      <w:ins w:id="49" w:author="Sachin Patange" w:date="2018-08-17T12:28:00Z">
        <w:r>
          <w:rPr>
            <w:noProof/>
          </w:rPr>
          <w:lastRenderedPageBreak/>
          <w:drawing>
            <wp:inline distT="0" distB="0" distL="0" distR="0" wp14:anchorId="239B32A2" wp14:editId="4B597CF2">
              <wp:extent cx="5514975" cy="2286000"/>
              <wp:effectExtent l="38100" t="0" r="28575"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ins>
    </w:p>
    <w:p w14:paraId="75046CA9" w14:textId="77777777" w:rsidR="00116EB9" w:rsidRDefault="00116EB9" w:rsidP="00116EB9">
      <w:pPr>
        <w:jc w:val="both"/>
        <w:rPr>
          <w:ins w:id="50" w:author="Sachin Patange" w:date="2018-08-17T12:28:00Z"/>
        </w:rPr>
      </w:pPr>
    </w:p>
    <w:p w14:paraId="45C98E8C" w14:textId="77777777" w:rsidR="00116EB9" w:rsidRDefault="00116EB9" w:rsidP="00396C2B">
      <w:pPr>
        <w:pStyle w:val="Heading3"/>
        <w:keepLines w:val="0"/>
        <w:numPr>
          <w:ilvl w:val="4"/>
          <w:numId w:val="24"/>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51" w:name="_Toc522270845"/>
      <w:bookmarkStart w:id="52" w:name="_Toc3801370"/>
      <w:r>
        <w:rPr>
          <w:rFonts w:ascii="Trebuchet MS" w:hAnsi="Trebuchet MS"/>
          <w:b/>
          <w:bCs/>
          <w:color w:val="000000" w:themeColor="text1"/>
          <w:szCs w:val="22"/>
        </w:rPr>
        <w:t>Allotting CG/Account Recovery Unique Identifier – Account Recovery Id</w:t>
      </w:r>
      <w:bookmarkEnd w:id="51"/>
      <w:bookmarkEnd w:id="52"/>
    </w:p>
    <w:p w14:paraId="606E7423" w14:textId="77777777" w:rsidR="00116EB9" w:rsidRDefault="00116EB9" w:rsidP="00116EB9">
      <w:pPr>
        <w:jc w:val="both"/>
      </w:pPr>
      <w:r>
        <w:t>This unique identifies is at the account level, called as Account Recovery Id – which is a unique identification allotted to the notified batch of recoveries, for traceability and management of recoveries in SURGE system.</w:t>
      </w:r>
    </w:p>
    <w:p w14:paraId="086A5668" w14:textId="77777777" w:rsidR="00116EB9" w:rsidRDefault="00116EB9" w:rsidP="00116EB9">
      <w:pPr>
        <w:jc w:val="both"/>
      </w:pPr>
      <w:r>
        <w:t>Account Recovery Id follows a specific format for this scheme:</w:t>
      </w:r>
    </w:p>
    <w:p w14:paraId="78AC73F2" w14:textId="096C5CEB" w:rsidR="00116EB9" w:rsidRDefault="00116EB9" w:rsidP="00116EB9">
      <w:pPr>
        <w:jc w:val="both"/>
        <w:rPr>
          <w:ins w:id="53" w:author="Sachin Patange" w:date="2018-08-17T12:28:00Z"/>
        </w:rPr>
      </w:pPr>
      <w:ins w:id="54" w:author="Sachin Patange" w:date="2018-08-17T12:28:00Z">
        <w:r>
          <w:rPr>
            <w:noProof/>
          </w:rPr>
          <w:drawing>
            <wp:inline distT="0" distB="0" distL="0" distR="0" wp14:anchorId="13F242E7" wp14:editId="48C9B772">
              <wp:extent cx="5514975" cy="2286000"/>
              <wp:effectExtent l="38100" t="0" r="9525"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ins>
    </w:p>
    <w:p w14:paraId="1D355F2B" w14:textId="77777777" w:rsidR="00116EB9" w:rsidRDefault="00116EB9" w:rsidP="00116EB9">
      <w:pPr>
        <w:jc w:val="both"/>
      </w:pPr>
    </w:p>
    <w:p w14:paraId="7D347CF2" w14:textId="1818D102" w:rsidR="004F4381" w:rsidRDefault="003F7BF4" w:rsidP="007372C1">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r>
        <w:t xml:space="preserve"> </w:t>
      </w:r>
      <w:bookmarkStart w:id="55" w:name="_Toc3801371"/>
      <w:r w:rsidR="004F4381">
        <w:rPr>
          <w:rFonts w:ascii="Trebuchet MS" w:hAnsi="Trebuchet MS"/>
          <w:b/>
          <w:bCs/>
          <w:color w:val="000000" w:themeColor="text1"/>
          <w:szCs w:val="22"/>
        </w:rPr>
        <w:t xml:space="preserve">Payment </w:t>
      </w:r>
      <w:r w:rsidR="00B74C6D">
        <w:rPr>
          <w:rFonts w:ascii="Trebuchet MS" w:hAnsi="Trebuchet MS"/>
          <w:b/>
          <w:bCs/>
          <w:color w:val="000000" w:themeColor="text1"/>
          <w:szCs w:val="22"/>
        </w:rPr>
        <w:t>from</w:t>
      </w:r>
      <w:r w:rsidR="00A80B71">
        <w:rPr>
          <w:rFonts w:ascii="Trebuchet MS" w:hAnsi="Trebuchet MS"/>
          <w:b/>
          <w:bCs/>
          <w:color w:val="000000" w:themeColor="text1"/>
          <w:szCs w:val="22"/>
        </w:rPr>
        <w:t xml:space="preserve"> MLI </w:t>
      </w:r>
      <w:r w:rsidR="00B74C6D">
        <w:rPr>
          <w:rFonts w:ascii="Trebuchet MS" w:hAnsi="Trebuchet MS"/>
          <w:b/>
          <w:bCs/>
          <w:color w:val="000000" w:themeColor="text1"/>
          <w:szCs w:val="22"/>
        </w:rPr>
        <w:t>for</w:t>
      </w:r>
      <w:r w:rsidR="00A80B71">
        <w:rPr>
          <w:rFonts w:ascii="Trebuchet MS" w:hAnsi="Trebuchet MS"/>
          <w:b/>
          <w:bCs/>
          <w:color w:val="000000" w:themeColor="text1"/>
          <w:szCs w:val="22"/>
        </w:rPr>
        <w:t xml:space="preserve"> Notified </w:t>
      </w:r>
      <w:r w:rsidR="004F4381">
        <w:rPr>
          <w:rFonts w:ascii="Trebuchet MS" w:hAnsi="Trebuchet MS"/>
          <w:b/>
          <w:bCs/>
          <w:color w:val="000000" w:themeColor="text1"/>
          <w:szCs w:val="22"/>
        </w:rPr>
        <w:t>Recoveries</w:t>
      </w:r>
      <w:bookmarkEnd w:id="55"/>
    </w:p>
    <w:p w14:paraId="4EC6C81C" w14:textId="77777777" w:rsidR="004F4381" w:rsidRDefault="004F4381" w:rsidP="004F4381">
      <w:pPr>
        <w:jc w:val="both"/>
      </w:pPr>
      <w:r>
        <w:t xml:space="preserve">MLI will need to make the payment of the recoveries (total recoveries) against the recovery file uploaded by him and approved by NCGTC Approver. </w:t>
      </w:r>
    </w:p>
    <w:p w14:paraId="2732048E" w14:textId="49D1C0CF" w:rsidR="007B1277" w:rsidRDefault="004F4381" w:rsidP="004F4381">
      <w:pPr>
        <w:jc w:val="both"/>
      </w:pPr>
      <w:r>
        <w:t>Note that MLI will need to make the payment of the recoveries using RTGS/NEFT facility and provide the UTR/reference number in SU</w:t>
      </w:r>
      <w:r w:rsidR="007B1277">
        <w:t xml:space="preserve">RGE. </w:t>
      </w:r>
    </w:p>
    <w:p w14:paraId="0EDE8F75" w14:textId="329A7301" w:rsidR="00BD794F" w:rsidRDefault="00BD794F" w:rsidP="004F4381">
      <w:pPr>
        <w:jc w:val="both"/>
      </w:pPr>
      <w:r>
        <w:lastRenderedPageBreak/>
        <w:t>Refer the BRD – Payment Mechanism for further reference.</w:t>
      </w:r>
    </w:p>
    <w:p w14:paraId="7C7F997C" w14:textId="12C19306" w:rsidR="00BB6B2C" w:rsidRDefault="004F4381" w:rsidP="004F4381">
      <w:pPr>
        <w:jc w:val="both"/>
      </w:pPr>
      <w:r>
        <w:t xml:space="preserve">  </w:t>
      </w:r>
    </w:p>
    <w:p w14:paraId="0C3A8D2C" w14:textId="7F9B38C0" w:rsidR="00F40185" w:rsidRDefault="00447A99" w:rsidP="007372C1">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56" w:name="_Toc513114144"/>
      <w:bookmarkStart w:id="57" w:name="_Toc3801372"/>
      <w:r>
        <w:rPr>
          <w:rFonts w:ascii="Trebuchet MS" w:hAnsi="Trebuchet MS"/>
          <w:b/>
          <w:bCs/>
          <w:color w:val="000000" w:themeColor="text1"/>
          <w:szCs w:val="22"/>
        </w:rPr>
        <w:t xml:space="preserve">Penalty Calculation on Recovery </w:t>
      </w:r>
      <w:r w:rsidR="00106B46">
        <w:rPr>
          <w:rFonts w:ascii="Trebuchet MS" w:hAnsi="Trebuchet MS"/>
          <w:b/>
          <w:bCs/>
          <w:color w:val="000000" w:themeColor="text1"/>
          <w:szCs w:val="22"/>
        </w:rPr>
        <w:t>Amount</w:t>
      </w:r>
      <w:r>
        <w:rPr>
          <w:rFonts w:ascii="Trebuchet MS" w:hAnsi="Trebuchet MS"/>
          <w:b/>
          <w:bCs/>
          <w:color w:val="000000" w:themeColor="text1"/>
          <w:szCs w:val="22"/>
        </w:rPr>
        <w:t xml:space="preserve"> from MLI</w:t>
      </w:r>
      <w:bookmarkEnd w:id="56"/>
      <w:bookmarkEnd w:id="57"/>
      <w:r w:rsidR="00F40185">
        <w:rPr>
          <w:rFonts w:ascii="Trebuchet MS" w:hAnsi="Trebuchet MS"/>
          <w:b/>
          <w:bCs/>
          <w:color w:val="000000" w:themeColor="text1"/>
          <w:szCs w:val="22"/>
        </w:rPr>
        <w:t xml:space="preserve"> </w:t>
      </w:r>
    </w:p>
    <w:p w14:paraId="60411448" w14:textId="257F30C0" w:rsidR="00F40185" w:rsidRDefault="00447A99" w:rsidP="00A566BF">
      <w:pPr>
        <w:spacing w:line="252" w:lineRule="auto"/>
        <w:jc w:val="both"/>
      </w:pPr>
      <w:r>
        <w:t xml:space="preserve">The recovery </w:t>
      </w:r>
      <w:r w:rsidR="00106B46">
        <w:t>amount</w:t>
      </w:r>
      <w:r>
        <w:t xml:space="preserve"> provided by MLI for each corresponding CG (as specified in section 1.3.5) – will have penal charge consideration as well. This consideration is undertaken by system at the time when MLI</w:t>
      </w:r>
      <w:r w:rsidRPr="00F40185">
        <w:t xml:space="preserve"> makes payment of the recovery </w:t>
      </w:r>
      <w:r w:rsidR="00106B46">
        <w:t>amount</w:t>
      </w:r>
      <w:r>
        <w:t xml:space="preserve"> </w:t>
      </w:r>
      <w:r w:rsidRPr="00F40185">
        <w:t>in full (</w:t>
      </w:r>
      <w:r>
        <w:t xml:space="preserve">he may do the payment of the recoveries </w:t>
      </w:r>
      <w:r w:rsidRPr="00F40185">
        <w:t xml:space="preserve">at one go or </w:t>
      </w:r>
      <w:r>
        <w:t>in tranches</w:t>
      </w:r>
      <w:r w:rsidRPr="00F40185">
        <w:t>)</w:t>
      </w:r>
      <w:r>
        <w:t xml:space="preserve"> and when these are reconciled by NCGTC Accounts Dept. S</w:t>
      </w:r>
      <w:r w:rsidRPr="00F40185">
        <w:t>ystem will calculate the following (against each loan a/c)</w:t>
      </w:r>
      <w:r>
        <w:t>:</w:t>
      </w:r>
    </w:p>
    <w:p w14:paraId="3BB40764" w14:textId="77777777" w:rsidR="00F40185" w:rsidRDefault="00F40185" w:rsidP="00396C2B">
      <w:pPr>
        <w:pStyle w:val="ListParagraph"/>
        <w:numPr>
          <w:ilvl w:val="0"/>
          <w:numId w:val="10"/>
        </w:numPr>
        <w:spacing w:line="252" w:lineRule="auto"/>
        <w:jc w:val="both"/>
      </w:pPr>
      <w:r>
        <w:t>Date when MLI deposits the final amount which makes the total recoveries as paid</w:t>
      </w:r>
    </w:p>
    <w:p w14:paraId="048C5D20" w14:textId="77777777" w:rsidR="00F40185" w:rsidRDefault="00F40185" w:rsidP="00396C2B">
      <w:pPr>
        <w:pStyle w:val="ListParagraph"/>
        <w:numPr>
          <w:ilvl w:val="0"/>
          <w:numId w:val="10"/>
        </w:numPr>
        <w:spacing w:line="252" w:lineRule="auto"/>
        <w:jc w:val="both"/>
      </w:pPr>
      <w:r>
        <w:t>Eligible days for penalty</w:t>
      </w:r>
    </w:p>
    <w:p w14:paraId="0E6D68D9" w14:textId="2711386F" w:rsidR="00F40185" w:rsidRDefault="00F40185" w:rsidP="00396C2B">
      <w:pPr>
        <w:pStyle w:val="ListParagraph"/>
        <w:numPr>
          <w:ilvl w:val="0"/>
          <w:numId w:val="10"/>
        </w:numPr>
        <w:spacing w:line="252" w:lineRule="auto"/>
        <w:jc w:val="both"/>
      </w:pPr>
      <w:r>
        <w:t>Penalty calculated [It will be simple interest based on recovery (as P), Eligible days for penalty (as N), Penalty Rate for delayed Recovery (as R). Thus the formula used will be – P*N*R/365]</w:t>
      </w:r>
    </w:p>
    <w:p w14:paraId="5AAEC540" w14:textId="7C27CA63" w:rsidR="00B83928" w:rsidRDefault="00EA6924" w:rsidP="00B83928">
      <w:pPr>
        <w:pStyle w:val="ListParagraph"/>
        <w:spacing w:line="252" w:lineRule="auto"/>
        <w:ind w:left="360"/>
        <w:jc w:val="both"/>
      </w:pPr>
      <w:r>
        <w:t>Here P = Recovery Passed to NCGTC</w:t>
      </w:r>
      <w:r w:rsidR="00B83928">
        <w:t xml:space="preserve">. </w:t>
      </w:r>
    </w:p>
    <w:p w14:paraId="3C261786" w14:textId="7EFFF543" w:rsidR="00477575" w:rsidRDefault="00477575" w:rsidP="00477575">
      <w:pPr>
        <w:spacing w:line="252" w:lineRule="auto"/>
        <w:jc w:val="both"/>
      </w:pPr>
    </w:p>
    <w:p w14:paraId="7E352147" w14:textId="77777777" w:rsidR="00477575" w:rsidRDefault="00477575" w:rsidP="00477575">
      <w:pPr>
        <w:spacing w:line="252" w:lineRule="auto"/>
        <w:jc w:val="both"/>
      </w:pPr>
      <w:r w:rsidRPr="00477575">
        <w:t xml:space="preserve">For reporting of recoveries, two options </w:t>
      </w:r>
      <w:r>
        <w:t>will</w:t>
      </w:r>
      <w:r w:rsidRPr="00477575">
        <w:t xml:space="preserve"> be provided: </w:t>
      </w:r>
    </w:p>
    <w:p w14:paraId="0E3C05A7" w14:textId="79DB3454" w:rsidR="00477575" w:rsidRDefault="00477575" w:rsidP="00396C2B">
      <w:pPr>
        <w:pStyle w:val="ListParagraph"/>
        <w:numPr>
          <w:ilvl w:val="0"/>
          <w:numId w:val="25"/>
        </w:numPr>
        <w:spacing w:line="252" w:lineRule="auto"/>
        <w:jc w:val="both"/>
      </w:pPr>
      <w:r>
        <w:t>Monthly</w:t>
      </w:r>
      <w:r w:rsidR="0079153E">
        <w:t xml:space="preserve"> option</w:t>
      </w:r>
      <w:r>
        <w:t>.</w:t>
      </w:r>
      <w:r w:rsidRPr="00477575">
        <w:t xml:space="preserve"> </w:t>
      </w:r>
    </w:p>
    <w:p w14:paraId="3C71040D" w14:textId="60A7A10A" w:rsidR="00477575" w:rsidRPr="006F365B" w:rsidRDefault="0079153E" w:rsidP="00396C2B">
      <w:pPr>
        <w:pStyle w:val="ListParagraph"/>
        <w:numPr>
          <w:ilvl w:val="0"/>
          <w:numId w:val="25"/>
        </w:numPr>
        <w:spacing w:line="252" w:lineRule="auto"/>
        <w:jc w:val="both"/>
      </w:pPr>
      <w:r>
        <w:t>Annual option (</w:t>
      </w:r>
      <w:r w:rsidR="00703CBD">
        <w:t>Selected by Default)</w:t>
      </w:r>
      <w:r w:rsidR="00477575" w:rsidRPr="00477575">
        <w:t>.</w:t>
      </w:r>
      <w:r w:rsidR="00477575">
        <w:t xml:space="preserve"> </w:t>
      </w:r>
    </w:p>
    <w:p w14:paraId="61EF57EE" w14:textId="0D38CF76" w:rsidR="00A71012" w:rsidRDefault="00EE0023" w:rsidP="006D0BB2">
      <w:pPr>
        <w:spacing w:line="252" w:lineRule="auto"/>
        <w:jc w:val="both"/>
      </w:pPr>
      <w:r>
        <w:t>This is explained in the following possible scenarios. For all the below scenarios, following values needs to be considered:</w:t>
      </w:r>
    </w:p>
    <w:p w14:paraId="577B8C80" w14:textId="7B14F74E" w:rsidR="0079153E" w:rsidRDefault="0079153E" w:rsidP="00396C2B">
      <w:pPr>
        <w:pStyle w:val="ListParagraph"/>
        <w:numPr>
          <w:ilvl w:val="0"/>
          <w:numId w:val="26"/>
        </w:numPr>
        <w:spacing w:line="252" w:lineRule="auto"/>
        <w:jc w:val="both"/>
      </w:pPr>
      <w:r>
        <w:t>Monthly option</w:t>
      </w:r>
      <w:r w:rsidR="00235A7F">
        <w:t>:</w:t>
      </w:r>
    </w:p>
    <w:tbl>
      <w:tblPr>
        <w:tblW w:w="8960" w:type="dxa"/>
        <w:tblInd w:w="-5" w:type="dxa"/>
        <w:tblLook w:val="04A0" w:firstRow="1" w:lastRow="0" w:firstColumn="1" w:lastColumn="0" w:noHBand="0" w:noVBand="1"/>
      </w:tblPr>
      <w:tblGrid>
        <w:gridCol w:w="7180"/>
        <w:gridCol w:w="1780"/>
      </w:tblGrid>
      <w:tr w:rsidR="00235A7F" w:rsidRPr="00235A7F" w14:paraId="49721E75" w14:textId="77777777" w:rsidTr="00235A7F">
        <w:trPr>
          <w:trHeight w:val="255"/>
        </w:trPr>
        <w:tc>
          <w:tcPr>
            <w:tcW w:w="7180" w:type="dxa"/>
            <w:tcBorders>
              <w:top w:val="single" w:sz="4" w:space="0" w:color="auto"/>
              <w:left w:val="single" w:sz="4" w:space="0" w:color="auto"/>
              <w:bottom w:val="single" w:sz="4" w:space="0" w:color="auto"/>
              <w:right w:val="single" w:sz="4" w:space="0" w:color="auto"/>
            </w:tcBorders>
            <w:shd w:val="clear" w:color="auto" w:fill="auto"/>
            <w:hideMark/>
          </w:tcPr>
          <w:p w14:paraId="767C7C42" w14:textId="77777777" w:rsidR="00235A7F" w:rsidRPr="00235A7F" w:rsidRDefault="00235A7F" w:rsidP="00235A7F">
            <w:pPr>
              <w:spacing w:after="0" w:line="240" w:lineRule="auto"/>
              <w:rPr>
                <w:rFonts w:ascii="Calibri" w:eastAsia="Times New Roman" w:hAnsi="Calibri" w:cs="Calibri"/>
                <w:color w:val="000000"/>
                <w:sz w:val="20"/>
                <w:szCs w:val="20"/>
              </w:rPr>
            </w:pPr>
            <w:r w:rsidRPr="00235A7F">
              <w:rPr>
                <w:rFonts w:ascii="Calibri" w:eastAsia="Times New Roman" w:hAnsi="Calibri" w:cs="Calibri"/>
                <w:color w:val="000000"/>
                <w:sz w:val="20"/>
                <w:szCs w:val="20"/>
              </w:rPr>
              <w:t>Month when recovery file is uploaded by MLI</w:t>
            </w:r>
          </w:p>
        </w:tc>
        <w:tc>
          <w:tcPr>
            <w:tcW w:w="1780" w:type="dxa"/>
            <w:tcBorders>
              <w:top w:val="single" w:sz="4" w:space="0" w:color="auto"/>
              <w:left w:val="nil"/>
              <w:bottom w:val="single" w:sz="4" w:space="0" w:color="auto"/>
              <w:right w:val="single" w:sz="4" w:space="0" w:color="auto"/>
            </w:tcBorders>
            <w:shd w:val="clear" w:color="auto" w:fill="auto"/>
            <w:noWrap/>
            <w:hideMark/>
          </w:tcPr>
          <w:p w14:paraId="20B7E252" w14:textId="77777777" w:rsidR="00235A7F" w:rsidRPr="00235A7F" w:rsidRDefault="00235A7F" w:rsidP="00235A7F">
            <w:pPr>
              <w:spacing w:after="0" w:line="240" w:lineRule="auto"/>
              <w:rPr>
                <w:rFonts w:ascii="Calibri" w:eastAsia="Times New Roman" w:hAnsi="Calibri" w:cs="Calibri"/>
                <w:color w:val="000000"/>
                <w:sz w:val="20"/>
                <w:szCs w:val="20"/>
              </w:rPr>
            </w:pPr>
            <w:r w:rsidRPr="00235A7F">
              <w:rPr>
                <w:rFonts w:ascii="Calibri" w:eastAsia="Times New Roman" w:hAnsi="Calibri" w:cs="Calibri"/>
                <w:color w:val="000000"/>
                <w:sz w:val="20"/>
                <w:szCs w:val="20"/>
              </w:rPr>
              <w:t>Feb-19</w:t>
            </w:r>
          </w:p>
        </w:tc>
      </w:tr>
      <w:tr w:rsidR="00235A7F" w:rsidRPr="00235A7F" w14:paraId="013EE366" w14:textId="77777777" w:rsidTr="00235A7F">
        <w:trPr>
          <w:trHeight w:val="255"/>
        </w:trPr>
        <w:tc>
          <w:tcPr>
            <w:tcW w:w="7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0750F6" w14:textId="77777777" w:rsidR="00235A7F" w:rsidRPr="00235A7F" w:rsidRDefault="00235A7F" w:rsidP="00235A7F">
            <w:pPr>
              <w:spacing w:after="0" w:line="240" w:lineRule="auto"/>
              <w:rPr>
                <w:rFonts w:ascii="Calibri" w:eastAsia="Times New Roman" w:hAnsi="Calibri" w:cs="Calibri"/>
                <w:color w:val="000000"/>
                <w:sz w:val="20"/>
                <w:szCs w:val="20"/>
              </w:rPr>
            </w:pPr>
            <w:r w:rsidRPr="00235A7F">
              <w:rPr>
                <w:rFonts w:ascii="Calibri" w:eastAsia="Times New Roman" w:hAnsi="Calibri" w:cs="Calibri"/>
                <w:color w:val="000000"/>
                <w:sz w:val="20"/>
                <w:szCs w:val="20"/>
              </w:rPr>
              <w:t>Rate of Penalty</w:t>
            </w:r>
          </w:p>
        </w:tc>
        <w:tc>
          <w:tcPr>
            <w:tcW w:w="1780" w:type="dxa"/>
            <w:tcBorders>
              <w:top w:val="nil"/>
              <w:left w:val="nil"/>
              <w:bottom w:val="single" w:sz="4" w:space="0" w:color="auto"/>
              <w:right w:val="single" w:sz="4" w:space="0" w:color="auto"/>
            </w:tcBorders>
            <w:shd w:val="clear" w:color="auto" w:fill="auto"/>
            <w:noWrap/>
            <w:vAlign w:val="bottom"/>
            <w:hideMark/>
          </w:tcPr>
          <w:p w14:paraId="45B9BAC5" w14:textId="77777777" w:rsidR="00235A7F" w:rsidRPr="00235A7F" w:rsidRDefault="00235A7F" w:rsidP="00235A7F">
            <w:pPr>
              <w:spacing w:after="0" w:line="240" w:lineRule="auto"/>
              <w:rPr>
                <w:rFonts w:ascii="Calibri" w:eastAsia="Times New Roman" w:hAnsi="Calibri" w:cs="Calibri"/>
                <w:color w:val="000000"/>
                <w:sz w:val="20"/>
                <w:szCs w:val="20"/>
              </w:rPr>
            </w:pPr>
            <w:r w:rsidRPr="00235A7F">
              <w:rPr>
                <w:rFonts w:ascii="Calibri" w:eastAsia="Times New Roman" w:hAnsi="Calibri" w:cs="Calibri"/>
                <w:color w:val="000000"/>
                <w:sz w:val="20"/>
                <w:szCs w:val="20"/>
              </w:rPr>
              <w:t>10%</w:t>
            </w:r>
          </w:p>
        </w:tc>
      </w:tr>
      <w:tr w:rsidR="00235A7F" w:rsidRPr="00235A7F" w14:paraId="78FAA82D" w14:textId="77777777" w:rsidTr="00235A7F">
        <w:trPr>
          <w:trHeight w:val="255"/>
        </w:trPr>
        <w:tc>
          <w:tcPr>
            <w:tcW w:w="7180" w:type="dxa"/>
            <w:tcBorders>
              <w:top w:val="single" w:sz="4" w:space="0" w:color="auto"/>
              <w:left w:val="single" w:sz="4" w:space="0" w:color="auto"/>
              <w:bottom w:val="single" w:sz="4" w:space="0" w:color="auto"/>
              <w:right w:val="single" w:sz="4" w:space="0" w:color="auto"/>
            </w:tcBorders>
            <w:shd w:val="clear" w:color="auto" w:fill="auto"/>
            <w:hideMark/>
          </w:tcPr>
          <w:p w14:paraId="64A66CA3" w14:textId="77777777" w:rsidR="00235A7F" w:rsidRPr="00235A7F" w:rsidRDefault="00235A7F" w:rsidP="00235A7F">
            <w:pPr>
              <w:spacing w:after="0" w:line="240" w:lineRule="auto"/>
              <w:rPr>
                <w:rFonts w:ascii="Calibri" w:eastAsia="Times New Roman" w:hAnsi="Calibri" w:cs="Calibri"/>
                <w:color w:val="000000"/>
                <w:sz w:val="20"/>
                <w:szCs w:val="20"/>
              </w:rPr>
            </w:pPr>
            <w:r w:rsidRPr="00235A7F">
              <w:rPr>
                <w:rFonts w:ascii="Calibri" w:eastAsia="Times New Roman" w:hAnsi="Calibri" w:cs="Calibri"/>
                <w:color w:val="000000"/>
                <w:sz w:val="20"/>
                <w:szCs w:val="20"/>
              </w:rPr>
              <w:t>DATE when the last tranch for full recovery payment is received</w:t>
            </w:r>
          </w:p>
        </w:tc>
        <w:tc>
          <w:tcPr>
            <w:tcW w:w="1780" w:type="dxa"/>
            <w:tcBorders>
              <w:top w:val="nil"/>
              <w:left w:val="nil"/>
              <w:bottom w:val="single" w:sz="4" w:space="0" w:color="auto"/>
              <w:right w:val="single" w:sz="4" w:space="0" w:color="auto"/>
            </w:tcBorders>
            <w:shd w:val="clear" w:color="auto" w:fill="auto"/>
            <w:noWrap/>
            <w:hideMark/>
          </w:tcPr>
          <w:p w14:paraId="5FA285FA" w14:textId="77777777" w:rsidR="00235A7F" w:rsidRPr="00235A7F" w:rsidRDefault="00235A7F" w:rsidP="00235A7F">
            <w:pPr>
              <w:spacing w:after="0" w:line="240" w:lineRule="auto"/>
              <w:rPr>
                <w:rFonts w:ascii="Calibri" w:eastAsia="Times New Roman" w:hAnsi="Calibri" w:cs="Calibri"/>
                <w:color w:val="000000"/>
                <w:sz w:val="20"/>
                <w:szCs w:val="20"/>
              </w:rPr>
            </w:pPr>
            <w:r w:rsidRPr="00235A7F">
              <w:rPr>
                <w:rFonts w:ascii="Calibri" w:eastAsia="Times New Roman" w:hAnsi="Calibri" w:cs="Calibri"/>
                <w:color w:val="000000"/>
                <w:sz w:val="20"/>
                <w:szCs w:val="20"/>
              </w:rPr>
              <w:t>25-Feb-19</w:t>
            </w:r>
          </w:p>
        </w:tc>
      </w:tr>
      <w:tr w:rsidR="00235A7F" w:rsidRPr="00235A7F" w14:paraId="4A9B8D69" w14:textId="77777777" w:rsidTr="00235A7F">
        <w:trPr>
          <w:trHeight w:val="255"/>
        </w:trPr>
        <w:tc>
          <w:tcPr>
            <w:tcW w:w="7180" w:type="dxa"/>
            <w:tcBorders>
              <w:top w:val="single" w:sz="4" w:space="0" w:color="auto"/>
              <w:left w:val="single" w:sz="4" w:space="0" w:color="auto"/>
              <w:bottom w:val="single" w:sz="4" w:space="0" w:color="auto"/>
              <w:right w:val="single" w:sz="4" w:space="0" w:color="auto"/>
            </w:tcBorders>
            <w:shd w:val="clear" w:color="auto" w:fill="auto"/>
            <w:hideMark/>
          </w:tcPr>
          <w:p w14:paraId="4312B6D1" w14:textId="77777777" w:rsidR="00235A7F" w:rsidRPr="00235A7F" w:rsidRDefault="00235A7F" w:rsidP="00235A7F">
            <w:pPr>
              <w:spacing w:after="0" w:line="240" w:lineRule="auto"/>
              <w:rPr>
                <w:rFonts w:ascii="Calibri" w:eastAsia="Times New Roman" w:hAnsi="Calibri" w:cs="Calibri"/>
                <w:color w:val="000000"/>
                <w:sz w:val="20"/>
                <w:szCs w:val="20"/>
              </w:rPr>
            </w:pPr>
            <w:r w:rsidRPr="00235A7F">
              <w:rPr>
                <w:rFonts w:ascii="Calibri" w:eastAsia="Times New Roman" w:hAnsi="Calibri" w:cs="Calibri"/>
                <w:color w:val="000000"/>
                <w:sz w:val="20"/>
                <w:szCs w:val="20"/>
              </w:rPr>
              <w:t>No of Days NCGTC has to Refund</w:t>
            </w:r>
          </w:p>
        </w:tc>
        <w:tc>
          <w:tcPr>
            <w:tcW w:w="1780" w:type="dxa"/>
            <w:tcBorders>
              <w:top w:val="nil"/>
              <w:left w:val="nil"/>
              <w:bottom w:val="single" w:sz="4" w:space="0" w:color="auto"/>
              <w:right w:val="single" w:sz="4" w:space="0" w:color="auto"/>
            </w:tcBorders>
            <w:shd w:val="clear" w:color="auto" w:fill="auto"/>
            <w:noWrap/>
            <w:hideMark/>
          </w:tcPr>
          <w:p w14:paraId="3FFC3C21" w14:textId="77777777" w:rsidR="00235A7F" w:rsidRPr="00235A7F" w:rsidRDefault="00235A7F" w:rsidP="00235A7F">
            <w:pPr>
              <w:spacing w:after="0" w:line="240" w:lineRule="auto"/>
              <w:rPr>
                <w:rFonts w:ascii="Calibri" w:eastAsia="Times New Roman" w:hAnsi="Calibri" w:cs="Calibri"/>
                <w:color w:val="000000"/>
                <w:sz w:val="20"/>
                <w:szCs w:val="20"/>
              </w:rPr>
            </w:pPr>
            <w:r w:rsidRPr="00235A7F">
              <w:rPr>
                <w:rFonts w:ascii="Calibri" w:eastAsia="Times New Roman" w:hAnsi="Calibri" w:cs="Calibri"/>
                <w:color w:val="000000"/>
                <w:sz w:val="20"/>
                <w:szCs w:val="20"/>
              </w:rPr>
              <w:t>30</w:t>
            </w:r>
          </w:p>
        </w:tc>
      </w:tr>
    </w:tbl>
    <w:p w14:paraId="6EA156DE" w14:textId="77777777" w:rsidR="00477575" w:rsidRDefault="00477575" w:rsidP="00477575">
      <w:pPr>
        <w:pStyle w:val="ListParagraph"/>
        <w:spacing w:line="252" w:lineRule="auto"/>
        <w:ind w:left="360"/>
        <w:jc w:val="both"/>
        <w:rPr>
          <w:b/>
        </w:rPr>
      </w:pPr>
    </w:p>
    <w:p w14:paraId="5902A85F" w14:textId="46A2CD0D" w:rsidR="00447A99" w:rsidRDefault="00447A99" w:rsidP="00396C2B">
      <w:pPr>
        <w:pStyle w:val="ListParagraph"/>
        <w:numPr>
          <w:ilvl w:val="0"/>
          <w:numId w:val="11"/>
        </w:numPr>
        <w:spacing w:line="252" w:lineRule="auto"/>
        <w:jc w:val="both"/>
        <w:rPr>
          <w:b/>
        </w:rPr>
      </w:pPr>
      <w:r w:rsidRPr="00A72CDD">
        <w:rPr>
          <w:b/>
        </w:rPr>
        <w:t xml:space="preserve">Scenario 1: </w:t>
      </w:r>
    </w:p>
    <w:p w14:paraId="56022E3C" w14:textId="77777777" w:rsidR="00447A99" w:rsidRDefault="00447A99" w:rsidP="00396C2B">
      <w:pPr>
        <w:pStyle w:val="ListParagraph"/>
        <w:numPr>
          <w:ilvl w:val="1"/>
          <w:numId w:val="11"/>
        </w:numPr>
        <w:spacing w:line="252" w:lineRule="auto"/>
        <w:jc w:val="both"/>
        <w:rPr>
          <w:b/>
        </w:rPr>
      </w:pPr>
      <w:r>
        <w:rPr>
          <w:b/>
        </w:rPr>
        <w:t>No Penalty situation</w:t>
      </w:r>
    </w:p>
    <w:p w14:paraId="2CB498F4" w14:textId="77777777" w:rsidR="00447A99" w:rsidRPr="00477575" w:rsidRDefault="00447A99" w:rsidP="00396C2B">
      <w:pPr>
        <w:pStyle w:val="ListParagraph"/>
        <w:numPr>
          <w:ilvl w:val="1"/>
          <w:numId w:val="11"/>
        </w:numPr>
        <w:spacing w:line="252" w:lineRule="auto"/>
        <w:jc w:val="both"/>
        <w:rPr>
          <w:b/>
        </w:rPr>
      </w:pPr>
      <w:r w:rsidRPr="00477575">
        <w:rPr>
          <w:b/>
        </w:rPr>
        <w:t>For Loan A/c whose Final claim has Lodged and Settled – MLI Provides only the NCGTC Share</w:t>
      </w:r>
    </w:p>
    <w:p w14:paraId="275C845C" w14:textId="0568D489" w:rsidR="00447A99" w:rsidRDefault="00447A99" w:rsidP="00396C2B">
      <w:pPr>
        <w:pStyle w:val="ListParagraph"/>
        <w:numPr>
          <w:ilvl w:val="1"/>
          <w:numId w:val="11"/>
        </w:numPr>
        <w:spacing w:line="252" w:lineRule="auto"/>
        <w:jc w:val="both"/>
        <w:rPr>
          <w:b/>
        </w:rPr>
      </w:pPr>
      <w:r>
        <w:rPr>
          <w:b/>
        </w:rPr>
        <w:t xml:space="preserve">For Loan A/c whose Final claim has NOT being Lodged and Settled – MLI Provides entire recovery </w:t>
      </w:r>
      <w:r w:rsidR="00106B46">
        <w:rPr>
          <w:b/>
        </w:rPr>
        <w:t>amount</w:t>
      </w:r>
    </w:p>
    <w:tbl>
      <w:tblPr>
        <w:tblStyle w:val="TableGridLight"/>
        <w:tblW w:w="9636" w:type="dxa"/>
        <w:tblLook w:val="04A0" w:firstRow="1" w:lastRow="0" w:firstColumn="1" w:lastColumn="0" w:noHBand="0" w:noVBand="1"/>
      </w:tblPr>
      <w:tblGrid>
        <w:gridCol w:w="544"/>
        <w:gridCol w:w="748"/>
        <w:gridCol w:w="928"/>
        <w:gridCol w:w="1165"/>
        <w:gridCol w:w="969"/>
        <w:gridCol w:w="906"/>
        <w:gridCol w:w="925"/>
        <w:gridCol w:w="999"/>
        <w:gridCol w:w="780"/>
        <w:gridCol w:w="1281"/>
        <w:gridCol w:w="1281"/>
      </w:tblGrid>
      <w:tr w:rsidR="00447A99" w:rsidRPr="00B2244E" w14:paraId="67714480" w14:textId="77777777" w:rsidTr="00E977EA">
        <w:trPr>
          <w:trHeight w:val="201"/>
        </w:trPr>
        <w:tc>
          <w:tcPr>
            <w:tcW w:w="544" w:type="dxa"/>
            <w:noWrap/>
            <w:vAlign w:val="center"/>
            <w:hideMark/>
          </w:tcPr>
          <w:p w14:paraId="234E8E59" w14:textId="77777777" w:rsidR="00447A99" w:rsidRPr="00B2244E" w:rsidRDefault="00447A99" w:rsidP="00447A99">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w:t>
            </w:r>
          </w:p>
        </w:tc>
        <w:tc>
          <w:tcPr>
            <w:tcW w:w="642" w:type="dxa"/>
            <w:noWrap/>
            <w:vAlign w:val="center"/>
            <w:hideMark/>
          </w:tcPr>
          <w:p w14:paraId="17B7A667" w14:textId="77777777" w:rsidR="00447A99" w:rsidRPr="00B2244E" w:rsidRDefault="00447A99" w:rsidP="00447A99">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w:t>
            </w:r>
          </w:p>
        </w:tc>
        <w:tc>
          <w:tcPr>
            <w:tcW w:w="901" w:type="dxa"/>
            <w:noWrap/>
            <w:vAlign w:val="center"/>
            <w:hideMark/>
          </w:tcPr>
          <w:p w14:paraId="7B778E7D" w14:textId="77777777" w:rsidR="00447A99" w:rsidRPr="00B2244E" w:rsidRDefault="00447A99" w:rsidP="00447A99">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w:t>
            </w:r>
          </w:p>
        </w:tc>
        <w:tc>
          <w:tcPr>
            <w:tcW w:w="1077" w:type="dxa"/>
            <w:noWrap/>
            <w:vAlign w:val="center"/>
            <w:hideMark/>
          </w:tcPr>
          <w:p w14:paraId="34A23FC8" w14:textId="77777777" w:rsidR="00447A99" w:rsidRPr="00B2244E" w:rsidRDefault="00447A99" w:rsidP="00447A99">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A</w:t>
            </w:r>
          </w:p>
        </w:tc>
        <w:tc>
          <w:tcPr>
            <w:tcW w:w="969" w:type="dxa"/>
            <w:noWrap/>
            <w:vAlign w:val="center"/>
            <w:hideMark/>
          </w:tcPr>
          <w:p w14:paraId="4F75A490" w14:textId="77777777" w:rsidR="00447A99" w:rsidRPr="00B2244E" w:rsidRDefault="00447A99" w:rsidP="00447A99">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w:t>
            </w:r>
          </w:p>
        </w:tc>
        <w:tc>
          <w:tcPr>
            <w:tcW w:w="816" w:type="dxa"/>
            <w:noWrap/>
            <w:vAlign w:val="center"/>
            <w:hideMark/>
          </w:tcPr>
          <w:p w14:paraId="6F36F809" w14:textId="77777777" w:rsidR="00447A99" w:rsidRPr="00B2244E" w:rsidRDefault="00447A99" w:rsidP="00447A99">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w:t>
            </w:r>
          </w:p>
        </w:tc>
        <w:tc>
          <w:tcPr>
            <w:tcW w:w="925" w:type="dxa"/>
            <w:noWrap/>
            <w:vAlign w:val="center"/>
            <w:hideMark/>
          </w:tcPr>
          <w:p w14:paraId="2AD6554D" w14:textId="77777777" w:rsidR="00447A99" w:rsidRPr="00B2244E" w:rsidRDefault="00447A99" w:rsidP="00447A99">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w:t>
            </w:r>
          </w:p>
        </w:tc>
        <w:tc>
          <w:tcPr>
            <w:tcW w:w="857" w:type="dxa"/>
            <w:noWrap/>
            <w:vAlign w:val="center"/>
            <w:hideMark/>
          </w:tcPr>
          <w:p w14:paraId="7B933154" w14:textId="77777777" w:rsidR="00447A99" w:rsidRPr="00B2244E" w:rsidRDefault="00447A99" w:rsidP="00447A99">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B</w:t>
            </w:r>
          </w:p>
        </w:tc>
        <w:tc>
          <w:tcPr>
            <w:tcW w:w="707" w:type="dxa"/>
            <w:noWrap/>
            <w:vAlign w:val="center"/>
            <w:hideMark/>
          </w:tcPr>
          <w:p w14:paraId="58D852DC" w14:textId="77777777" w:rsidR="00447A99" w:rsidRPr="00B2244E" w:rsidRDefault="00447A99" w:rsidP="00447A99">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C</w:t>
            </w:r>
          </w:p>
        </w:tc>
        <w:tc>
          <w:tcPr>
            <w:tcW w:w="1099" w:type="dxa"/>
            <w:noWrap/>
            <w:vAlign w:val="center"/>
            <w:hideMark/>
          </w:tcPr>
          <w:p w14:paraId="7DEF98C3" w14:textId="77777777" w:rsidR="00447A99" w:rsidRPr="00B2244E" w:rsidRDefault="00447A99" w:rsidP="00447A99">
            <w:pPr>
              <w:rPr>
                <w:rFonts w:ascii="Calibri" w:eastAsia="Times New Roman" w:hAnsi="Calibri" w:cs="Calibri"/>
                <w:b/>
                <w:bCs/>
                <w:color w:val="000000"/>
                <w:sz w:val="18"/>
                <w:szCs w:val="20"/>
              </w:rPr>
            </w:pPr>
          </w:p>
        </w:tc>
        <w:tc>
          <w:tcPr>
            <w:tcW w:w="1099" w:type="dxa"/>
            <w:noWrap/>
            <w:vAlign w:val="center"/>
            <w:hideMark/>
          </w:tcPr>
          <w:p w14:paraId="6BC45EAF" w14:textId="77777777" w:rsidR="00447A99" w:rsidRPr="00B2244E" w:rsidRDefault="00447A99" w:rsidP="00447A99">
            <w:pPr>
              <w:rPr>
                <w:rFonts w:ascii="Times New Roman" w:eastAsia="Times New Roman" w:hAnsi="Times New Roman" w:cs="Times New Roman"/>
                <w:sz w:val="18"/>
                <w:szCs w:val="20"/>
              </w:rPr>
            </w:pPr>
          </w:p>
        </w:tc>
      </w:tr>
      <w:tr w:rsidR="00447A99" w:rsidRPr="00B2244E" w14:paraId="5818CEAD" w14:textId="77777777" w:rsidTr="00E977EA">
        <w:trPr>
          <w:trHeight w:val="1316"/>
        </w:trPr>
        <w:tc>
          <w:tcPr>
            <w:tcW w:w="544" w:type="dxa"/>
            <w:noWrap/>
            <w:vAlign w:val="center"/>
            <w:hideMark/>
          </w:tcPr>
          <w:p w14:paraId="7F5DD61C" w14:textId="77777777" w:rsidR="00447A99" w:rsidRPr="00B2244E" w:rsidRDefault="00447A99" w:rsidP="00447A99">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A/c No.</w:t>
            </w:r>
          </w:p>
        </w:tc>
        <w:tc>
          <w:tcPr>
            <w:tcW w:w="642" w:type="dxa"/>
            <w:vAlign w:val="center"/>
            <w:hideMark/>
          </w:tcPr>
          <w:p w14:paraId="4DEBFACA" w14:textId="77777777" w:rsidR="00447A99" w:rsidRPr="00B2244E" w:rsidRDefault="00447A99" w:rsidP="00447A99">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Final Claim Settled</w:t>
            </w:r>
          </w:p>
        </w:tc>
        <w:tc>
          <w:tcPr>
            <w:tcW w:w="901" w:type="dxa"/>
            <w:vAlign w:val="center"/>
            <w:hideMark/>
          </w:tcPr>
          <w:p w14:paraId="7100F2B8" w14:textId="77777777" w:rsidR="00447A99" w:rsidRPr="00B2244E" w:rsidRDefault="00447A99" w:rsidP="00447A99">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Date of Recovery (From Borrower to MLI)</w:t>
            </w:r>
          </w:p>
        </w:tc>
        <w:tc>
          <w:tcPr>
            <w:tcW w:w="1077" w:type="dxa"/>
            <w:vAlign w:val="center"/>
            <w:hideMark/>
          </w:tcPr>
          <w:p w14:paraId="4C6C66CB" w14:textId="206140F4" w:rsidR="00447A99" w:rsidRPr="00B2244E" w:rsidRDefault="00447A99" w:rsidP="00106B46">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xml:space="preserve">Recovery Amount (Only NCGTC Share/Entire </w:t>
            </w:r>
            <w:r w:rsidR="00106B46">
              <w:rPr>
                <w:rFonts w:ascii="Calibri" w:eastAsia="Times New Roman" w:hAnsi="Calibri" w:cs="Calibri"/>
                <w:b/>
                <w:bCs/>
                <w:color w:val="000000"/>
                <w:sz w:val="18"/>
                <w:szCs w:val="20"/>
              </w:rPr>
              <w:t>amount</w:t>
            </w:r>
            <w:r w:rsidRPr="00B2244E">
              <w:rPr>
                <w:rFonts w:ascii="Calibri" w:eastAsia="Times New Roman" w:hAnsi="Calibri" w:cs="Calibri"/>
                <w:b/>
                <w:bCs/>
                <w:color w:val="000000"/>
                <w:sz w:val="18"/>
                <w:szCs w:val="20"/>
              </w:rPr>
              <w:t>)</w:t>
            </w:r>
          </w:p>
        </w:tc>
        <w:tc>
          <w:tcPr>
            <w:tcW w:w="969" w:type="dxa"/>
            <w:vAlign w:val="center"/>
            <w:hideMark/>
          </w:tcPr>
          <w:p w14:paraId="75B04D97" w14:textId="77777777" w:rsidR="00447A99" w:rsidRPr="00B2244E" w:rsidRDefault="00447A99" w:rsidP="00447A99">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DATE when the last tranche for full recovery payment is received</w:t>
            </w:r>
          </w:p>
        </w:tc>
        <w:tc>
          <w:tcPr>
            <w:tcW w:w="816" w:type="dxa"/>
            <w:vAlign w:val="center"/>
            <w:hideMark/>
          </w:tcPr>
          <w:p w14:paraId="079D7D84" w14:textId="77777777" w:rsidR="00447A99" w:rsidRPr="00B2244E" w:rsidRDefault="00447A99" w:rsidP="00447A99">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Days Elapsed (From date = Date of Recovery AND To Date = 'C'</w:t>
            </w:r>
          </w:p>
        </w:tc>
        <w:tc>
          <w:tcPr>
            <w:tcW w:w="925" w:type="dxa"/>
            <w:vAlign w:val="center"/>
            <w:hideMark/>
          </w:tcPr>
          <w:p w14:paraId="3FE4D48B" w14:textId="77777777" w:rsidR="00447A99" w:rsidRPr="00B2244E" w:rsidRDefault="00447A99" w:rsidP="00447A99">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Eligible Days For Penalty</w:t>
            </w:r>
          </w:p>
        </w:tc>
        <w:tc>
          <w:tcPr>
            <w:tcW w:w="857" w:type="dxa"/>
            <w:vAlign w:val="center"/>
            <w:hideMark/>
          </w:tcPr>
          <w:p w14:paraId="48BABD0D" w14:textId="77777777" w:rsidR="00447A99" w:rsidRPr="00B2244E" w:rsidRDefault="00447A99" w:rsidP="00447A99">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Penalty Calculated</w:t>
            </w:r>
          </w:p>
        </w:tc>
        <w:tc>
          <w:tcPr>
            <w:tcW w:w="707" w:type="dxa"/>
            <w:vAlign w:val="center"/>
            <w:hideMark/>
          </w:tcPr>
          <w:p w14:paraId="3EF36C6C" w14:textId="77777777" w:rsidR="00447A99" w:rsidRPr="00B2244E" w:rsidRDefault="00447A99" w:rsidP="00447A99">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xml:space="preserve">Tax on Penalty </w:t>
            </w:r>
            <w:r w:rsidRPr="00B2244E">
              <w:rPr>
                <w:rFonts w:ascii="Calibri" w:eastAsia="Times New Roman" w:hAnsi="Calibri" w:cs="Calibri"/>
                <w:b/>
                <w:bCs/>
                <w:color w:val="000000"/>
                <w:sz w:val="18"/>
                <w:szCs w:val="20"/>
              </w:rPr>
              <w:br/>
              <w:t>(@18% on E)</w:t>
            </w:r>
          </w:p>
        </w:tc>
        <w:tc>
          <w:tcPr>
            <w:tcW w:w="1099" w:type="dxa"/>
            <w:vAlign w:val="center"/>
            <w:hideMark/>
          </w:tcPr>
          <w:p w14:paraId="1B9336C4" w14:textId="54EB3119" w:rsidR="00447A99" w:rsidRPr="00B2244E" w:rsidRDefault="00447A99" w:rsidP="00E93323">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xml:space="preserve">Recovery </w:t>
            </w:r>
            <w:r w:rsidR="00E93323">
              <w:rPr>
                <w:rFonts w:ascii="Calibri" w:eastAsia="Times New Roman" w:hAnsi="Calibri" w:cs="Calibri"/>
                <w:b/>
                <w:bCs/>
                <w:color w:val="000000"/>
                <w:sz w:val="18"/>
                <w:szCs w:val="20"/>
              </w:rPr>
              <w:t>amount</w:t>
            </w:r>
            <w:r w:rsidRPr="00B2244E">
              <w:rPr>
                <w:rFonts w:ascii="Calibri" w:eastAsia="Times New Roman" w:hAnsi="Calibri" w:cs="Calibri"/>
                <w:b/>
                <w:bCs/>
                <w:color w:val="000000"/>
                <w:sz w:val="18"/>
                <w:szCs w:val="20"/>
              </w:rPr>
              <w:t xml:space="preserve"> for Cases -  Post Final Claim (A+B+C) along with Penalty/Taxes</w:t>
            </w:r>
          </w:p>
        </w:tc>
        <w:tc>
          <w:tcPr>
            <w:tcW w:w="1099" w:type="dxa"/>
            <w:vAlign w:val="center"/>
            <w:hideMark/>
          </w:tcPr>
          <w:p w14:paraId="79A8B446" w14:textId="77777777" w:rsidR="00447A99" w:rsidRPr="00B2244E" w:rsidRDefault="00447A99" w:rsidP="00447A99">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xml:space="preserve">Adjust at The Time of  Final Claim </w:t>
            </w:r>
            <w:r w:rsidRPr="00B2244E">
              <w:rPr>
                <w:rFonts w:ascii="Calibri" w:eastAsia="Times New Roman" w:hAnsi="Calibri" w:cs="Calibri"/>
                <w:b/>
                <w:bCs/>
                <w:color w:val="000000"/>
                <w:sz w:val="18"/>
                <w:szCs w:val="20"/>
              </w:rPr>
              <w:br/>
              <w:t>(A+B+C) along with Penalty/Taxes</w:t>
            </w:r>
          </w:p>
        </w:tc>
      </w:tr>
      <w:tr w:rsidR="00447A99" w:rsidRPr="00B2244E" w14:paraId="1F64DA37" w14:textId="77777777" w:rsidTr="00E977EA">
        <w:trPr>
          <w:trHeight w:val="201"/>
        </w:trPr>
        <w:tc>
          <w:tcPr>
            <w:tcW w:w="544" w:type="dxa"/>
            <w:noWrap/>
            <w:vAlign w:val="center"/>
            <w:hideMark/>
          </w:tcPr>
          <w:p w14:paraId="4ABD9664"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L1</w:t>
            </w:r>
          </w:p>
        </w:tc>
        <w:tc>
          <w:tcPr>
            <w:tcW w:w="642" w:type="dxa"/>
            <w:noWrap/>
            <w:vAlign w:val="center"/>
            <w:hideMark/>
          </w:tcPr>
          <w:p w14:paraId="663F6879"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Y</w:t>
            </w:r>
          </w:p>
        </w:tc>
        <w:tc>
          <w:tcPr>
            <w:tcW w:w="901" w:type="dxa"/>
            <w:noWrap/>
            <w:vAlign w:val="center"/>
            <w:hideMark/>
          </w:tcPr>
          <w:p w14:paraId="2997C43F"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4-Feb-18</w:t>
            </w:r>
          </w:p>
        </w:tc>
        <w:tc>
          <w:tcPr>
            <w:tcW w:w="1077" w:type="dxa"/>
            <w:noWrap/>
            <w:vAlign w:val="center"/>
            <w:hideMark/>
          </w:tcPr>
          <w:p w14:paraId="3E507A01"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7,500.00 </w:t>
            </w:r>
          </w:p>
        </w:tc>
        <w:tc>
          <w:tcPr>
            <w:tcW w:w="969" w:type="dxa"/>
            <w:noWrap/>
            <w:vAlign w:val="center"/>
            <w:hideMark/>
          </w:tcPr>
          <w:p w14:paraId="30655F64"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25-Feb-18</w:t>
            </w:r>
          </w:p>
        </w:tc>
        <w:tc>
          <w:tcPr>
            <w:tcW w:w="816" w:type="dxa"/>
            <w:noWrap/>
            <w:vAlign w:val="center"/>
            <w:hideMark/>
          </w:tcPr>
          <w:p w14:paraId="3C094FCD"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22</w:t>
            </w:r>
          </w:p>
        </w:tc>
        <w:tc>
          <w:tcPr>
            <w:tcW w:w="925" w:type="dxa"/>
            <w:noWrap/>
            <w:vAlign w:val="center"/>
            <w:hideMark/>
          </w:tcPr>
          <w:p w14:paraId="4C474875"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0</w:t>
            </w:r>
          </w:p>
        </w:tc>
        <w:tc>
          <w:tcPr>
            <w:tcW w:w="857" w:type="dxa"/>
            <w:noWrap/>
            <w:vAlign w:val="center"/>
            <w:hideMark/>
          </w:tcPr>
          <w:p w14:paraId="65B39A4D"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707" w:type="dxa"/>
            <w:noWrap/>
            <w:vAlign w:val="center"/>
            <w:hideMark/>
          </w:tcPr>
          <w:p w14:paraId="36336818"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099" w:type="dxa"/>
            <w:noWrap/>
            <w:vAlign w:val="center"/>
            <w:hideMark/>
          </w:tcPr>
          <w:p w14:paraId="6D2D3EAD"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7,500.00 </w:t>
            </w:r>
          </w:p>
        </w:tc>
        <w:tc>
          <w:tcPr>
            <w:tcW w:w="1099" w:type="dxa"/>
            <w:noWrap/>
            <w:vAlign w:val="center"/>
            <w:hideMark/>
          </w:tcPr>
          <w:p w14:paraId="7BCA6A81"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r>
      <w:tr w:rsidR="00447A99" w:rsidRPr="00B2244E" w14:paraId="67748C4F" w14:textId="77777777" w:rsidTr="00E977EA">
        <w:trPr>
          <w:trHeight w:val="201"/>
        </w:trPr>
        <w:tc>
          <w:tcPr>
            <w:tcW w:w="544" w:type="dxa"/>
            <w:noWrap/>
            <w:vAlign w:val="center"/>
            <w:hideMark/>
          </w:tcPr>
          <w:p w14:paraId="7B14337D"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lastRenderedPageBreak/>
              <w:t>L2</w:t>
            </w:r>
          </w:p>
        </w:tc>
        <w:tc>
          <w:tcPr>
            <w:tcW w:w="642" w:type="dxa"/>
            <w:noWrap/>
            <w:vAlign w:val="center"/>
            <w:hideMark/>
          </w:tcPr>
          <w:p w14:paraId="51083580"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w:t>
            </w:r>
          </w:p>
        </w:tc>
        <w:tc>
          <w:tcPr>
            <w:tcW w:w="901" w:type="dxa"/>
            <w:noWrap/>
            <w:vAlign w:val="center"/>
            <w:hideMark/>
          </w:tcPr>
          <w:p w14:paraId="42F94957"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5-Feb-18</w:t>
            </w:r>
          </w:p>
        </w:tc>
        <w:tc>
          <w:tcPr>
            <w:tcW w:w="1077" w:type="dxa"/>
            <w:noWrap/>
            <w:vAlign w:val="center"/>
            <w:hideMark/>
          </w:tcPr>
          <w:p w14:paraId="707F6046"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5,000.00 </w:t>
            </w:r>
          </w:p>
        </w:tc>
        <w:tc>
          <w:tcPr>
            <w:tcW w:w="969" w:type="dxa"/>
            <w:noWrap/>
            <w:vAlign w:val="center"/>
            <w:hideMark/>
          </w:tcPr>
          <w:p w14:paraId="619D5D2E"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25-Feb-18</w:t>
            </w:r>
          </w:p>
        </w:tc>
        <w:tc>
          <w:tcPr>
            <w:tcW w:w="816" w:type="dxa"/>
            <w:noWrap/>
            <w:vAlign w:val="center"/>
            <w:hideMark/>
          </w:tcPr>
          <w:p w14:paraId="6D0CA25F"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21</w:t>
            </w:r>
          </w:p>
        </w:tc>
        <w:tc>
          <w:tcPr>
            <w:tcW w:w="925" w:type="dxa"/>
            <w:noWrap/>
            <w:vAlign w:val="center"/>
            <w:hideMark/>
          </w:tcPr>
          <w:p w14:paraId="18BE0F99"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0</w:t>
            </w:r>
          </w:p>
        </w:tc>
        <w:tc>
          <w:tcPr>
            <w:tcW w:w="857" w:type="dxa"/>
            <w:noWrap/>
            <w:vAlign w:val="center"/>
            <w:hideMark/>
          </w:tcPr>
          <w:p w14:paraId="4E692870"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707" w:type="dxa"/>
            <w:noWrap/>
            <w:vAlign w:val="center"/>
            <w:hideMark/>
          </w:tcPr>
          <w:p w14:paraId="334131F2"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099" w:type="dxa"/>
            <w:noWrap/>
            <w:vAlign w:val="center"/>
            <w:hideMark/>
          </w:tcPr>
          <w:p w14:paraId="6725E1E9"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099" w:type="dxa"/>
            <w:noWrap/>
            <w:vAlign w:val="center"/>
            <w:hideMark/>
          </w:tcPr>
          <w:p w14:paraId="33588F0C"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5,000.00 </w:t>
            </w:r>
          </w:p>
        </w:tc>
      </w:tr>
      <w:tr w:rsidR="00447A99" w:rsidRPr="00B2244E" w14:paraId="4C70ED4A" w14:textId="77777777" w:rsidTr="00E977EA">
        <w:trPr>
          <w:trHeight w:val="201"/>
        </w:trPr>
        <w:tc>
          <w:tcPr>
            <w:tcW w:w="544" w:type="dxa"/>
            <w:noWrap/>
            <w:vAlign w:val="center"/>
            <w:hideMark/>
          </w:tcPr>
          <w:p w14:paraId="7D37A171"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L3</w:t>
            </w:r>
          </w:p>
        </w:tc>
        <w:tc>
          <w:tcPr>
            <w:tcW w:w="642" w:type="dxa"/>
            <w:noWrap/>
            <w:vAlign w:val="center"/>
            <w:hideMark/>
          </w:tcPr>
          <w:p w14:paraId="5A3957B9"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w:t>
            </w:r>
          </w:p>
        </w:tc>
        <w:tc>
          <w:tcPr>
            <w:tcW w:w="901" w:type="dxa"/>
            <w:noWrap/>
            <w:vAlign w:val="center"/>
            <w:hideMark/>
          </w:tcPr>
          <w:p w14:paraId="64E72ECB"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10-Feb-18</w:t>
            </w:r>
          </w:p>
        </w:tc>
        <w:tc>
          <w:tcPr>
            <w:tcW w:w="1077" w:type="dxa"/>
            <w:noWrap/>
            <w:vAlign w:val="center"/>
            <w:hideMark/>
          </w:tcPr>
          <w:p w14:paraId="13FB12BE"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20,000.00 </w:t>
            </w:r>
          </w:p>
        </w:tc>
        <w:tc>
          <w:tcPr>
            <w:tcW w:w="969" w:type="dxa"/>
            <w:noWrap/>
            <w:vAlign w:val="center"/>
            <w:hideMark/>
          </w:tcPr>
          <w:p w14:paraId="220AB334"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25-Feb-18</w:t>
            </w:r>
          </w:p>
        </w:tc>
        <w:tc>
          <w:tcPr>
            <w:tcW w:w="816" w:type="dxa"/>
            <w:noWrap/>
            <w:vAlign w:val="center"/>
            <w:hideMark/>
          </w:tcPr>
          <w:p w14:paraId="0F89A3DE"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15</w:t>
            </w:r>
          </w:p>
        </w:tc>
        <w:tc>
          <w:tcPr>
            <w:tcW w:w="925" w:type="dxa"/>
            <w:noWrap/>
            <w:vAlign w:val="center"/>
            <w:hideMark/>
          </w:tcPr>
          <w:p w14:paraId="2E602430"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0</w:t>
            </w:r>
          </w:p>
        </w:tc>
        <w:tc>
          <w:tcPr>
            <w:tcW w:w="857" w:type="dxa"/>
            <w:noWrap/>
            <w:vAlign w:val="center"/>
            <w:hideMark/>
          </w:tcPr>
          <w:p w14:paraId="3959032E"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707" w:type="dxa"/>
            <w:noWrap/>
            <w:vAlign w:val="center"/>
            <w:hideMark/>
          </w:tcPr>
          <w:p w14:paraId="26DBC8F7"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099" w:type="dxa"/>
            <w:noWrap/>
            <w:vAlign w:val="center"/>
            <w:hideMark/>
          </w:tcPr>
          <w:p w14:paraId="58B9699F"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099" w:type="dxa"/>
            <w:noWrap/>
            <w:vAlign w:val="center"/>
            <w:hideMark/>
          </w:tcPr>
          <w:p w14:paraId="5C15D3F3"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20,000.00 </w:t>
            </w:r>
          </w:p>
        </w:tc>
      </w:tr>
      <w:tr w:rsidR="00447A99" w:rsidRPr="00B2244E" w14:paraId="19880B21" w14:textId="77777777" w:rsidTr="00E977EA">
        <w:trPr>
          <w:trHeight w:val="201"/>
        </w:trPr>
        <w:tc>
          <w:tcPr>
            <w:tcW w:w="544" w:type="dxa"/>
            <w:noWrap/>
            <w:vAlign w:val="center"/>
            <w:hideMark/>
          </w:tcPr>
          <w:p w14:paraId="234C0BD2"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L4</w:t>
            </w:r>
          </w:p>
        </w:tc>
        <w:tc>
          <w:tcPr>
            <w:tcW w:w="642" w:type="dxa"/>
            <w:noWrap/>
            <w:vAlign w:val="center"/>
            <w:hideMark/>
          </w:tcPr>
          <w:p w14:paraId="376E4C42"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Y</w:t>
            </w:r>
          </w:p>
        </w:tc>
        <w:tc>
          <w:tcPr>
            <w:tcW w:w="901" w:type="dxa"/>
            <w:noWrap/>
            <w:vAlign w:val="center"/>
            <w:hideMark/>
          </w:tcPr>
          <w:p w14:paraId="1D705912"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10-Feb-18</w:t>
            </w:r>
          </w:p>
        </w:tc>
        <w:tc>
          <w:tcPr>
            <w:tcW w:w="1077" w:type="dxa"/>
            <w:noWrap/>
            <w:vAlign w:val="center"/>
            <w:hideMark/>
          </w:tcPr>
          <w:p w14:paraId="7A15B9E3"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18,750.00 </w:t>
            </w:r>
          </w:p>
        </w:tc>
        <w:tc>
          <w:tcPr>
            <w:tcW w:w="969" w:type="dxa"/>
            <w:noWrap/>
            <w:vAlign w:val="center"/>
            <w:hideMark/>
          </w:tcPr>
          <w:p w14:paraId="2E893C11"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25-Feb-18</w:t>
            </w:r>
          </w:p>
        </w:tc>
        <w:tc>
          <w:tcPr>
            <w:tcW w:w="816" w:type="dxa"/>
            <w:noWrap/>
            <w:vAlign w:val="center"/>
            <w:hideMark/>
          </w:tcPr>
          <w:p w14:paraId="61D222BA"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15</w:t>
            </w:r>
          </w:p>
        </w:tc>
        <w:tc>
          <w:tcPr>
            <w:tcW w:w="925" w:type="dxa"/>
            <w:noWrap/>
            <w:vAlign w:val="center"/>
            <w:hideMark/>
          </w:tcPr>
          <w:p w14:paraId="558B2F82"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0</w:t>
            </w:r>
          </w:p>
        </w:tc>
        <w:tc>
          <w:tcPr>
            <w:tcW w:w="857" w:type="dxa"/>
            <w:noWrap/>
            <w:vAlign w:val="center"/>
            <w:hideMark/>
          </w:tcPr>
          <w:p w14:paraId="57AA6451"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707" w:type="dxa"/>
            <w:noWrap/>
            <w:vAlign w:val="center"/>
            <w:hideMark/>
          </w:tcPr>
          <w:p w14:paraId="3ED76C50"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099" w:type="dxa"/>
            <w:noWrap/>
            <w:vAlign w:val="center"/>
            <w:hideMark/>
          </w:tcPr>
          <w:p w14:paraId="696320B0"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18,750.00 </w:t>
            </w:r>
          </w:p>
        </w:tc>
        <w:tc>
          <w:tcPr>
            <w:tcW w:w="1099" w:type="dxa"/>
            <w:noWrap/>
            <w:vAlign w:val="center"/>
            <w:hideMark/>
          </w:tcPr>
          <w:p w14:paraId="1AE9E1CC"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r>
      <w:tr w:rsidR="00447A99" w:rsidRPr="00B2244E" w14:paraId="7617DDB9" w14:textId="77777777" w:rsidTr="00E977EA">
        <w:trPr>
          <w:trHeight w:val="201"/>
        </w:trPr>
        <w:tc>
          <w:tcPr>
            <w:tcW w:w="544" w:type="dxa"/>
            <w:noWrap/>
            <w:vAlign w:val="center"/>
            <w:hideMark/>
          </w:tcPr>
          <w:p w14:paraId="131FB76D"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L5</w:t>
            </w:r>
          </w:p>
        </w:tc>
        <w:tc>
          <w:tcPr>
            <w:tcW w:w="642" w:type="dxa"/>
            <w:noWrap/>
            <w:vAlign w:val="center"/>
            <w:hideMark/>
          </w:tcPr>
          <w:p w14:paraId="42CC7A2F"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w:t>
            </w:r>
          </w:p>
        </w:tc>
        <w:tc>
          <w:tcPr>
            <w:tcW w:w="901" w:type="dxa"/>
            <w:noWrap/>
            <w:vAlign w:val="center"/>
            <w:hideMark/>
          </w:tcPr>
          <w:p w14:paraId="39782FA5"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12-Feb-18</w:t>
            </w:r>
          </w:p>
        </w:tc>
        <w:tc>
          <w:tcPr>
            <w:tcW w:w="1077" w:type="dxa"/>
            <w:noWrap/>
            <w:vAlign w:val="center"/>
            <w:hideMark/>
          </w:tcPr>
          <w:p w14:paraId="52C8AD39"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4,500.00 </w:t>
            </w:r>
          </w:p>
        </w:tc>
        <w:tc>
          <w:tcPr>
            <w:tcW w:w="969" w:type="dxa"/>
            <w:noWrap/>
            <w:vAlign w:val="center"/>
            <w:hideMark/>
          </w:tcPr>
          <w:p w14:paraId="77AA4D34"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25-Feb-18</w:t>
            </w:r>
          </w:p>
        </w:tc>
        <w:tc>
          <w:tcPr>
            <w:tcW w:w="816" w:type="dxa"/>
            <w:noWrap/>
            <w:vAlign w:val="center"/>
            <w:hideMark/>
          </w:tcPr>
          <w:p w14:paraId="5B60BA80"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13</w:t>
            </w:r>
          </w:p>
        </w:tc>
        <w:tc>
          <w:tcPr>
            <w:tcW w:w="925" w:type="dxa"/>
            <w:noWrap/>
            <w:vAlign w:val="center"/>
            <w:hideMark/>
          </w:tcPr>
          <w:p w14:paraId="28DFAF05"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0</w:t>
            </w:r>
          </w:p>
        </w:tc>
        <w:tc>
          <w:tcPr>
            <w:tcW w:w="857" w:type="dxa"/>
            <w:noWrap/>
            <w:vAlign w:val="center"/>
            <w:hideMark/>
          </w:tcPr>
          <w:p w14:paraId="284A2996"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707" w:type="dxa"/>
            <w:noWrap/>
            <w:vAlign w:val="center"/>
            <w:hideMark/>
          </w:tcPr>
          <w:p w14:paraId="402A2001"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099" w:type="dxa"/>
            <w:noWrap/>
            <w:vAlign w:val="center"/>
            <w:hideMark/>
          </w:tcPr>
          <w:p w14:paraId="2B1AAF44"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099" w:type="dxa"/>
            <w:noWrap/>
            <w:vAlign w:val="center"/>
            <w:hideMark/>
          </w:tcPr>
          <w:p w14:paraId="39C28292"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4,500.00 </w:t>
            </w:r>
          </w:p>
        </w:tc>
      </w:tr>
      <w:tr w:rsidR="00447A99" w:rsidRPr="00B2244E" w14:paraId="0CEF3E3D" w14:textId="77777777" w:rsidTr="00E977EA">
        <w:trPr>
          <w:trHeight w:val="201"/>
        </w:trPr>
        <w:tc>
          <w:tcPr>
            <w:tcW w:w="544" w:type="dxa"/>
            <w:noWrap/>
            <w:vAlign w:val="center"/>
            <w:hideMark/>
          </w:tcPr>
          <w:p w14:paraId="0CA1F560"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L6</w:t>
            </w:r>
          </w:p>
        </w:tc>
        <w:tc>
          <w:tcPr>
            <w:tcW w:w="642" w:type="dxa"/>
            <w:noWrap/>
            <w:vAlign w:val="center"/>
            <w:hideMark/>
          </w:tcPr>
          <w:p w14:paraId="3C4F1E65"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w:t>
            </w:r>
          </w:p>
        </w:tc>
        <w:tc>
          <w:tcPr>
            <w:tcW w:w="901" w:type="dxa"/>
            <w:noWrap/>
            <w:vAlign w:val="center"/>
            <w:hideMark/>
          </w:tcPr>
          <w:p w14:paraId="424DDD36"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12-Feb-18</w:t>
            </w:r>
          </w:p>
        </w:tc>
        <w:tc>
          <w:tcPr>
            <w:tcW w:w="1077" w:type="dxa"/>
            <w:noWrap/>
            <w:vAlign w:val="center"/>
            <w:hideMark/>
          </w:tcPr>
          <w:p w14:paraId="402C3643"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6,000.00 </w:t>
            </w:r>
          </w:p>
        </w:tc>
        <w:tc>
          <w:tcPr>
            <w:tcW w:w="969" w:type="dxa"/>
            <w:noWrap/>
            <w:vAlign w:val="center"/>
            <w:hideMark/>
          </w:tcPr>
          <w:p w14:paraId="7B2A736A"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25-Feb-18</w:t>
            </w:r>
          </w:p>
        </w:tc>
        <w:tc>
          <w:tcPr>
            <w:tcW w:w="816" w:type="dxa"/>
            <w:noWrap/>
            <w:vAlign w:val="center"/>
            <w:hideMark/>
          </w:tcPr>
          <w:p w14:paraId="269AA9DD"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13</w:t>
            </w:r>
          </w:p>
        </w:tc>
        <w:tc>
          <w:tcPr>
            <w:tcW w:w="925" w:type="dxa"/>
            <w:noWrap/>
            <w:vAlign w:val="center"/>
            <w:hideMark/>
          </w:tcPr>
          <w:p w14:paraId="16733C9C"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0</w:t>
            </w:r>
          </w:p>
        </w:tc>
        <w:tc>
          <w:tcPr>
            <w:tcW w:w="857" w:type="dxa"/>
            <w:noWrap/>
            <w:vAlign w:val="center"/>
            <w:hideMark/>
          </w:tcPr>
          <w:p w14:paraId="5DE8DE6C"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707" w:type="dxa"/>
            <w:noWrap/>
            <w:vAlign w:val="center"/>
            <w:hideMark/>
          </w:tcPr>
          <w:p w14:paraId="49A9C673"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099" w:type="dxa"/>
            <w:noWrap/>
            <w:vAlign w:val="center"/>
            <w:hideMark/>
          </w:tcPr>
          <w:p w14:paraId="112F153A"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099" w:type="dxa"/>
            <w:noWrap/>
            <w:vAlign w:val="center"/>
            <w:hideMark/>
          </w:tcPr>
          <w:p w14:paraId="564E17AD"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6,000.00 </w:t>
            </w:r>
          </w:p>
        </w:tc>
      </w:tr>
      <w:tr w:rsidR="00447A99" w:rsidRPr="00B2244E" w14:paraId="6FDFFFA3" w14:textId="77777777" w:rsidTr="00E977EA">
        <w:trPr>
          <w:trHeight w:val="201"/>
        </w:trPr>
        <w:tc>
          <w:tcPr>
            <w:tcW w:w="544" w:type="dxa"/>
            <w:noWrap/>
            <w:vAlign w:val="center"/>
            <w:hideMark/>
          </w:tcPr>
          <w:p w14:paraId="51335D56"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L7</w:t>
            </w:r>
          </w:p>
        </w:tc>
        <w:tc>
          <w:tcPr>
            <w:tcW w:w="642" w:type="dxa"/>
            <w:noWrap/>
            <w:vAlign w:val="center"/>
            <w:hideMark/>
          </w:tcPr>
          <w:p w14:paraId="3A908868"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w:t>
            </w:r>
          </w:p>
        </w:tc>
        <w:tc>
          <w:tcPr>
            <w:tcW w:w="901" w:type="dxa"/>
            <w:noWrap/>
            <w:vAlign w:val="center"/>
            <w:hideMark/>
          </w:tcPr>
          <w:p w14:paraId="55CDC14A"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28-Jan-18</w:t>
            </w:r>
          </w:p>
        </w:tc>
        <w:tc>
          <w:tcPr>
            <w:tcW w:w="1077" w:type="dxa"/>
            <w:noWrap/>
            <w:vAlign w:val="center"/>
            <w:hideMark/>
          </w:tcPr>
          <w:p w14:paraId="517D26F9"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7,950.50 </w:t>
            </w:r>
          </w:p>
        </w:tc>
        <w:tc>
          <w:tcPr>
            <w:tcW w:w="969" w:type="dxa"/>
            <w:noWrap/>
            <w:vAlign w:val="center"/>
            <w:hideMark/>
          </w:tcPr>
          <w:p w14:paraId="494CF84C"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25-Feb-18</w:t>
            </w:r>
          </w:p>
        </w:tc>
        <w:tc>
          <w:tcPr>
            <w:tcW w:w="816" w:type="dxa"/>
            <w:noWrap/>
            <w:vAlign w:val="center"/>
            <w:hideMark/>
          </w:tcPr>
          <w:p w14:paraId="28DE4D48"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29</w:t>
            </w:r>
          </w:p>
        </w:tc>
        <w:tc>
          <w:tcPr>
            <w:tcW w:w="925" w:type="dxa"/>
            <w:noWrap/>
            <w:vAlign w:val="center"/>
            <w:hideMark/>
          </w:tcPr>
          <w:p w14:paraId="73479C8B"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0</w:t>
            </w:r>
          </w:p>
        </w:tc>
        <w:tc>
          <w:tcPr>
            <w:tcW w:w="857" w:type="dxa"/>
            <w:noWrap/>
            <w:vAlign w:val="center"/>
            <w:hideMark/>
          </w:tcPr>
          <w:p w14:paraId="1D4D7516"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707" w:type="dxa"/>
            <w:noWrap/>
            <w:vAlign w:val="center"/>
            <w:hideMark/>
          </w:tcPr>
          <w:p w14:paraId="3F9198BF"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099" w:type="dxa"/>
            <w:noWrap/>
            <w:vAlign w:val="center"/>
            <w:hideMark/>
          </w:tcPr>
          <w:p w14:paraId="4F9DA35D"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099" w:type="dxa"/>
            <w:noWrap/>
            <w:vAlign w:val="center"/>
            <w:hideMark/>
          </w:tcPr>
          <w:p w14:paraId="6D9107AA"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7,950.50 </w:t>
            </w:r>
          </w:p>
        </w:tc>
      </w:tr>
      <w:tr w:rsidR="00447A99" w:rsidRPr="00B2244E" w14:paraId="24C3B554" w14:textId="77777777" w:rsidTr="00E977EA">
        <w:trPr>
          <w:trHeight w:val="201"/>
        </w:trPr>
        <w:tc>
          <w:tcPr>
            <w:tcW w:w="544" w:type="dxa"/>
            <w:noWrap/>
            <w:vAlign w:val="center"/>
            <w:hideMark/>
          </w:tcPr>
          <w:p w14:paraId="7F5F0C38"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L8</w:t>
            </w:r>
          </w:p>
        </w:tc>
        <w:tc>
          <w:tcPr>
            <w:tcW w:w="642" w:type="dxa"/>
            <w:noWrap/>
            <w:vAlign w:val="center"/>
            <w:hideMark/>
          </w:tcPr>
          <w:p w14:paraId="7C64B1DB"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Y</w:t>
            </w:r>
          </w:p>
        </w:tc>
        <w:tc>
          <w:tcPr>
            <w:tcW w:w="901" w:type="dxa"/>
            <w:noWrap/>
            <w:vAlign w:val="center"/>
            <w:hideMark/>
          </w:tcPr>
          <w:p w14:paraId="3E0825F4"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27-Jan-18</w:t>
            </w:r>
          </w:p>
        </w:tc>
        <w:tc>
          <w:tcPr>
            <w:tcW w:w="1077" w:type="dxa"/>
            <w:noWrap/>
            <w:vAlign w:val="center"/>
            <w:hideMark/>
          </w:tcPr>
          <w:p w14:paraId="59A4E42C"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11,253.75 </w:t>
            </w:r>
          </w:p>
        </w:tc>
        <w:tc>
          <w:tcPr>
            <w:tcW w:w="969" w:type="dxa"/>
            <w:noWrap/>
            <w:vAlign w:val="center"/>
            <w:hideMark/>
          </w:tcPr>
          <w:p w14:paraId="25D2405B"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25-Feb-18</w:t>
            </w:r>
          </w:p>
        </w:tc>
        <w:tc>
          <w:tcPr>
            <w:tcW w:w="816" w:type="dxa"/>
            <w:noWrap/>
            <w:vAlign w:val="center"/>
            <w:hideMark/>
          </w:tcPr>
          <w:p w14:paraId="0DFBAAC5"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30</w:t>
            </w:r>
          </w:p>
        </w:tc>
        <w:tc>
          <w:tcPr>
            <w:tcW w:w="925" w:type="dxa"/>
            <w:noWrap/>
            <w:vAlign w:val="center"/>
            <w:hideMark/>
          </w:tcPr>
          <w:p w14:paraId="0AD2F487"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0</w:t>
            </w:r>
          </w:p>
        </w:tc>
        <w:tc>
          <w:tcPr>
            <w:tcW w:w="857" w:type="dxa"/>
            <w:noWrap/>
            <w:vAlign w:val="center"/>
            <w:hideMark/>
          </w:tcPr>
          <w:p w14:paraId="59FB91EB"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707" w:type="dxa"/>
            <w:noWrap/>
            <w:vAlign w:val="center"/>
            <w:hideMark/>
          </w:tcPr>
          <w:p w14:paraId="2319CB06"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099" w:type="dxa"/>
            <w:noWrap/>
            <w:vAlign w:val="center"/>
            <w:hideMark/>
          </w:tcPr>
          <w:p w14:paraId="2F8E792D"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11,253.75 </w:t>
            </w:r>
          </w:p>
        </w:tc>
        <w:tc>
          <w:tcPr>
            <w:tcW w:w="1099" w:type="dxa"/>
            <w:noWrap/>
            <w:vAlign w:val="center"/>
            <w:hideMark/>
          </w:tcPr>
          <w:p w14:paraId="07CB7E94"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r>
      <w:tr w:rsidR="00447A99" w:rsidRPr="00B2244E" w14:paraId="7383DEF7" w14:textId="77777777" w:rsidTr="00E977EA">
        <w:trPr>
          <w:trHeight w:val="201"/>
        </w:trPr>
        <w:tc>
          <w:tcPr>
            <w:tcW w:w="544" w:type="dxa"/>
            <w:noWrap/>
            <w:vAlign w:val="center"/>
            <w:hideMark/>
          </w:tcPr>
          <w:p w14:paraId="03102EE3"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L9</w:t>
            </w:r>
          </w:p>
        </w:tc>
        <w:tc>
          <w:tcPr>
            <w:tcW w:w="642" w:type="dxa"/>
            <w:noWrap/>
            <w:vAlign w:val="center"/>
            <w:hideMark/>
          </w:tcPr>
          <w:p w14:paraId="1EE36600"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Y</w:t>
            </w:r>
          </w:p>
        </w:tc>
        <w:tc>
          <w:tcPr>
            <w:tcW w:w="901" w:type="dxa"/>
            <w:noWrap/>
            <w:vAlign w:val="center"/>
            <w:hideMark/>
          </w:tcPr>
          <w:p w14:paraId="14CCD5F0"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27-Jan-18</w:t>
            </w:r>
          </w:p>
        </w:tc>
        <w:tc>
          <w:tcPr>
            <w:tcW w:w="1077" w:type="dxa"/>
            <w:noWrap/>
            <w:vAlign w:val="center"/>
            <w:hideMark/>
          </w:tcPr>
          <w:p w14:paraId="11380AB1"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17,587.50 </w:t>
            </w:r>
          </w:p>
        </w:tc>
        <w:tc>
          <w:tcPr>
            <w:tcW w:w="969" w:type="dxa"/>
            <w:noWrap/>
            <w:vAlign w:val="center"/>
            <w:hideMark/>
          </w:tcPr>
          <w:p w14:paraId="2DFEEC1D"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25-Feb-18</w:t>
            </w:r>
          </w:p>
        </w:tc>
        <w:tc>
          <w:tcPr>
            <w:tcW w:w="816" w:type="dxa"/>
            <w:noWrap/>
            <w:vAlign w:val="center"/>
            <w:hideMark/>
          </w:tcPr>
          <w:p w14:paraId="27B4D6C6"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30</w:t>
            </w:r>
          </w:p>
        </w:tc>
        <w:tc>
          <w:tcPr>
            <w:tcW w:w="925" w:type="dxa"/>
            <w:noWrap/>
            <w:vAlign w:val="center"/>
            <w:hideMark/>
          </w:tcPr>
          <w:p w14:paraId="5FA03348"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0</w:t>
            </w:r>
          </w:p>
        </w:tc>
        <w:tc>
          <w:tcPr>
            <w:tcW w:w="857" w:type="dxa"/>
            <w:noWrap/>
            <w:vAlign w:val="center"/>
            <w:hideMark/>
          </w:tcPr>
          <w:p w14:paraId="1FDC4AB1"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707" w:type="dxa"/>
            <w:noWrap/>
            <w:vAlign w:val="center"/>
            <w:hideMark/>
          </w:tcPr>
          <w:p w14:paraId="612A339A"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099" w:type="dxa"/>
            <w:noWrap/>
            <w:vAlign w:val="center"/>
            <w:hideMark/>
          </w:tcPr>
          <w:p w14:paraId="2B0A89D7"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17,587.50 </w:t>
            </w:r>
          </w:p>
        </w:tc>
        <w:tc>
          <w:tcPr>
            <w:tcW w:w="1099" w:type="dxa"/>
            <w:noWrap/>
            <w:vAlign w:val="center"/>
            <w:hideMark/>
          </w:tcPr>
          <w:p w14:paraId="4E56D05A"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r>
      <w:tr w:rsidR="00447A99" w:rsidRPr="00B2244E" w14:paraId="29D803F2" w14:textId="77777777" w:rsidTr="00E977EA">
        <w:trPr>
          <w:trHeight w:val="201"/>
        </w:trPr>
        <w:tc>
          <w:tcPr>
            <w:tcW w:w="544" w:type="dxa"/>
            <w:noWrap/>
            <w:vAlign w:val="center"/>
            <w:hideMark/>
          </w:tcPr>
          <w:p w14:paraId="250D9481"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L10</w:t>
            </w:r>
          </w:p>
        </w:tc>
        <w:tc>
          <w:tcPr>
            <w:tcW w:w="642" w:type="dxa"/>
            <w:noWrap/>
            <w:vAlign w:val="center"/>
            <w:hideMark/>
          </w:tcPr>
          <w:p w14:paraId="1506EC90"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w:t>
            </w:r>
          </w:p>
        </w:tc>
        <w:tc>
          <w:tcPr>
            <w:tcW w:w="901" w:type="dxa"/>
            <w:noWrap/>
            <w:vAlign w:val="center"/>
            <w:hideMark/>
          </w:tcPr>
          <w:p w14:paraId="45ADFFAB"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27-Jan-18</w:t>
            </w:r>
          </w:p>
        </w:tc>
        <w:tc>
          <w:tcPr>
            <w:tcW w:w="1077" w:type="dxa"/>
            <w:noWrap/>
            <w:vAlign w:val="center"/>
            <w:hideMark/>
          </w:tcPr>
          <w:p w14:paraId="3F36152B"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24,578.00 </w:t>
            </w:r>
          </w:p>
        </w:tc>
        <w:tc>
          <w:tcPr>
            <w:tcW w:w="969" w:type="dxa"/>
            <w:noWrap/>
            <w:vAlign w:val="center"/>
            <w:hideMark/>
          </w:tcPr>
          <w:p w14:paraId="18D6E87E"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25-Feb-18</w:t>
            </w:r>
          </w:p>
        </w:tc>
        <w:tc>
          <w:tcPr>
            <w:tcW w:w="816" w:type="dxa"/>
            <w:noWrap/>
            <w:vAlign w:val="center"/>
            <w:hideMark/>
          </w:tcPr>
          <w:p w14:paraId="07A1E366"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30</w:t>
            </w:r>
          </w:p>
        </w:tc>
        <w:tc>
          <w:tcPr>
            <w:tcW w:w="925" w:type="dxa"/>
            <w:noWrap/>
            <w:vAlign w:val="center"/>
            <w:hideMark/>
          </w:tcPr>
          <w:p w14:paraId="689D6751"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0</w:t>
            </w:r>
          </w:p>
        </w:tc>
        <w:tc>
          <w:tcPr>
            <w:tcW w:w="857" w:type="dxa"/>
            <w:noWrap/>
            <w:vAlign w:val="center"/>
            <w:hideMark/>
          </w:tcPr>
          <w:p w14:paraId="79916F28"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707" w:type="dxa"/>
            <w:noWrap/>
            <w:vAlign w:val="center"/>
            <w:hideMark/>
          </w:tcPr>
          <w:p w14:paraId="5B623E7A"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099" w:type="dxa"/>
            <w:noWrap/>
            <w:vAlign w:val="center"/>
            <w:hideMark/>
          </w:tcPr>
          <w:p w14:paraId="6303AC5A"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099" w:type="dxa"/>
            <w:noWrap/>
            <w:vAlign w:val="center"/>
            <w:hideMark/>
          </w:tcPr>
          <w:p w14:paraId="1EF7F754"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24,578.00 </w:t>
            </w:r>
          </w:p>
        </w:tc>
      </w:tr>
      <w:tr w:rsidR="00447A99" w:rsidRPr="00B2244E" w14:paraId="446EE868" w14:textId="77777777" w:rsidTr="00E977EA">
        <w:trPr>
          <w:trHeight w:val="201"/>
        </w:trPr>
        <w:tc>
          <w:tcPr>
            <w:tcW w:w="544" w:type="dxa"/>
            <w:noWrap/>
            <w:vAlign w:val="center"/>
            <w:hideMark/>
          </w:tcPr>
          <w:p w14:paraId="5F1C17C1" w14:textId="77777777" w:rsidR="00447A99" w:rsidRPr="00B2244E" w:rsidRDefault="00447A99" w:rsidP="00447A99">
            <w:pPr>
              <w:rPr>
                <w:rFonts w:ascii="Calibri" w:eastAsia="Times New Roman" w:hAnsi="Calibri" w:cs="Calibri"/>
                <w:color w:val="000000"/>
                <w:sz w:val="18"/>
                <w:szCs w:val="20"/>
              </w:rPr>
            </w:pPr>
          </w:p>
        </w:tc>
        <w:tc>
          <w:tcPr>
            <w:tcW w:w="642" w:type="dxa"/>
            <w:noWrap/>
            <w:vAlign w:val="center"/>
            <w:hideMark/>
          </w:tcPr>
          <w:p w14:paraId="53C833D5" w14:textId="77777777" w:rsidR="00447A99" w:rsidRPr="00B2244E" w:rsidRDefault="00447A99" w:rsidP="00447A99">
            <w:pPr>
              <w:rPr>
                <w:rFonts w:ascii="Times New Roman" w:eastAsia="Times New Roman" w:hAnsi="Times New Roman" w:cs="Times New Roman"/>
                <w:sz w:val="18"/>
                <w:szCs w:val="20"/>
              </w:rPr>
            </w:pPr>
          </w:p>
        </w:tc>
        <w:tc>
          <w:tcPr>
            <w:tcW w:w="901" w:type="dxa"/>
            <w:noWrap/>
            <w:vAlign w:val="center"/>
            <w:hideMark/>
          </w:tcPr>
          <w:p w14:paraId="427961B9" w14:textId="77777777" w:rsidR="00447A99" w:rsidRPr="00B2244E" w:rsidRDefault="00447A99" w:rsidP="00447A99">
            <w:pPr>
              <w:rPr>
                <w:rFonts w:ascii="Times New Roman" w:eastAsia="Times New Roman" w:hAnsi="Times New Roman" w:cs="Times New Roman"/>
                <w:sz w:val="18"/>
                <w:szCs w:val="20"/>
              </w:rPr>
            </w:pPr>
          </w:p>
        </w:tc>
        <w:tc>
          <w:tcPr>
            <w:tcW w:w="1077" w:type="dxa"/>
            <w:noWrap/>
            <w:vAlign w:val="center"/>
            <w:hideMark/>
          </w:tcPr>
          <w:p w14:paraId="45A6CCE6" w14:textId="77777777" w:rsidR="00447A99" w:rsidRPr="00B2244E" w:rsidRDefault="00447A99" w:rsidP="00447A99">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xml:space="preserve">                    123,119.75 </w:t>
            </w:r>
          </w:p>
        </w:tc>
        <w:tc>
          <w:tcPr>
            <w:tcW w:w="969" w:type="dxa"/>
            <w:noWrap/>
            <w:vAlign w:val="center"/>
            <w:hideMark/>
          </w:tcPr>
          <w:p w14:paraId="2B0F7377" w14:textId="77777777" w:rsidR="00447A99" w:rsidRPr="00B2244E" w:rsidRDefault="00447A99" w:rsidP="00447A99">
            <w:pPr>
              <w:rPr>
                <w:rFonts w:ascii="Calibri" w:eastAsia="Times New Roman" w:hAnsi="Calibri" w:cs="Calibri"/>
                <w:b/>
                <w:bCs/>
                <w:color w:val="000000"/>
                <w:sz w:val="18"/>
                <w:szCs w:val="20"/>
              </w:rPr>
            </w:pPr>
          </w:p>
        </w:tc>
        <w:tc>
          <w:tcPr>
            <w:tcW w:w="816" w:type="dxa"/>
            <w:noWrap/>
            <w:vAlign w:val="center"/>
            <w:hideMark/>
          </w:tcPr>
          <w:p w14:paraId="0ACD62E4" w14:textId="77777777" w:rsidR="00447A99" w:rsidRPr="00B2244E" w:rsidRDefault="00447A99" w:rsidP="00447A99">
            <w:pPr>
              <w:rPr>
                <w:rFonts w:ascii="Times New Roman" w:eastAsia="Times New Roman" w:hAnsi="Times New Roman" w:cs="Times New Roman"/>
                <w:sz w:val="18"/>
                <w:szCs w:val="20"/>
              </w:rPr>
            </w:pPr>
          </w:p>
        </w:tc>
        <w:tc>
          <w:tcPr>
            <w:tcW w:w="925" w:type="dxa"/>
            <w:noWrap/>
            <w:vAlign w:val="center"/>
            <w:hideMark/>
          </w:tcPr>
          <w:p w14:paraId="04578353" w14:textId="77777777" w:rsidR="00447A99" w:rsidRPr="00B2244E" w:rsidRDefault="00447A99" w:rsidP="00447A99">
            <w:pPr>
              <w:rPr>
                <w:rFonts w:ascii="Times New Roman" w:eastAsia="Times New Roman" w:hAnsi="Times New Roman" w:cs="Times New Roman"/>
                <w:sz w:val="18"/>
                <w:szCs w:val="20"/>
              </w:rPr>
            </w:pPr>
          </w:p>
        </w:tc>
        <w:tc>
          <w:tcPr>
            <w:tcW w:w="857" w:type="dxa"/>
            <w:noWrap/>
            <w:vAlign w:val="center"/>
            <w:hideMark/>
          </w:tcPr>
          <w:p w14:paraId="2C55A700" w14:textId="77777777" w:rsidR="00447A99" w:rsidRPr="00B2244E" w:rsidRDefault="00447A99" w:rsidP="00447A99">
            <w:pPr>
              <w:rPr>
                <w:rFonts w:ascii="Times New Roman" w:eastAsia="Times New Roman" w:hAnsi="Times New Roman" w:cs="Times New Roman"/>
                <w:sz w:val="18"/>
                <w:szCs w:val="20"/>
              </w:rPr>
            </w:pPr>
          </w:p>
        </w:tc>
        <w:tc>
          <w:tcPr>
            <w:tcW w:w="707" w:type="dxa"/>
            <w:noWrap/>
            <w:vAlign w:val="center"/>
            <w:hideMark/>
          </w:tcPr>
          <w:p w14:paraId="6CF4660B" w14:textId="77777777" w:rsidR="00447A99" w:rsidRPr="00B2244E" w:rsidRDefault="00447A99" w:rsidP="00447A99">
            <w:pPr>
              <w:rPr>
                <w:rFonts w:ascii="Times New Roman" w:eastAsia="Times New Roman" w:hAnsi="Times New Roman" w:cs="Times New Roman"/>
                <w:sz w:val="18"/>
                <w:szCs w:val="20"/>
              </w:rPr>
            </w:pPr>
          </w:p>
        </w:tc>
        <w:tc>
          <w:tcPr>
            <w:tcW w:w="1099" w:type="dxa"/>
            <w:noWrap/>
            <w:vAlign w:val="center"/>
            <w:hideMark/>
          </w:tcPr>
          <w:p w14:paraId="76FB92ED" w14:textId="77777777" w:rsidR="00447A99" w:rsidRPr="00B2244E" w:rsidRDefault="00447A99" w:rsidP="00447A99">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xml:space="preserve">                 55,091.25 </w:t>
            </w:r>
          </w:p>
        </w:tc>
        <w:tc>
          <w:tcPr>
            <w:tcW w:w="1099" w:type="dxa"/>
            <w:noWrap/>
            <w:vAlign w:val="center"/>
            <w:hideMark/>
          </w:tcPr>
          <w:p w14:paraId="2C4093B2" w14:textId="77777777" w:rsidR="00447A99" w:rsidRPr="00B2244E" w:rsidRDefault="00447A99" w:rsidP="00447A99">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xml:space="preserve">          68,028.50 </w:t>
            </w:r>
          </w:p>
        </w:tc>
      </w:tr>
      <w:tr w:rsidR="00447A99" w:rsidRPr="00B2244E" w14:paraId="79B953CB" w14:textId="77777777" w:rsidTr="00E977EA">
        <w:trPr>
          <w:trHeight w:val="201"/>
        </w:trPr>
        <w:tc>
          <w:tcPr>
            <w:tcW w:w="544" w:type="dxa"/>
            <w:noWrap/>
            <w:vAlign w:val="center"/>
            <w:hideMark/>
          </w:tcPr>
          <w:p w14:paraId="6DD6C854" w14:textId="77777777" w:rsidR="00447A99" w:rsidRPr="00B2244E" w:rsidRDefault="00447A99" w:rsidP="00447A99">
            <w:pPr>
              <w:rPr>
                <w:rFonts w:ascii="Calibri" w:eastAsia="Times New Roman" w:hAnsi="Calibri" w:cs="Calibri"/>
                <w:b/>
                <w:bCs/>
                <w:color w:val="000000"/>
                <w:sz w:val="18"/>
                <w:szCs w:val="20"/>
              </w:rPr>
            </w:pPr>
          </w:p>
        </w:tc>
        <w:tc>
          <w:tcPr>
            <w:tcW w:w="642" w:type="dxa"/>
            <w:noWrap/>
            <w:vAlign w:val="center"/>
            <w:hideMark/>
          </w:tcPr>
          <w:p w14:paraId="63D02398" w14:textId="77777777" w:rsidR="00447A99" w:rsidRPr="00B2244E" w:rsidRDefault="00447A99" w:rsidP="00447A99">
            <w:pPr>
              <w:rPr>
                <w:rFonts w:ascii="Times New Roman" w:eastAsia="Times New Roman" w:hAnsi="Times New Roman" w:cs="Times New Roman"/>
                <w:sz w:val="18"/>
                <w:szCs w:val="20"/>
              </w:rPr>
            </w:pPr>
          </w:p>
        </w:tc>
        <w:tc>
          <w:tcPr>
            <w:tcW w:w="901" w:type="dxa"/>
            <w:noWrap/>
            <w:vAlign w:val="center"/>
            <w:hideMark/>
          </w:tcPr>
          <w:p w14:paraId="42F25968" w14:textId="77777777" w:rsidR="00447A99" w:rsidRPr="00B2244E" w:rsidRDefault="00447A99" w:rsidP="00447A99">
            <w:pPr>
              <w:rPr>
                <w:rFonts w:ascii="Times New Roman" w:eastAsia="Times New Roman" w:hAnsi="Times New Roman" w:cs="Times New Roman"/>
                <w:sz w:val="18"/>
                <w:szCs w:val="20"/>
              </w:rPr>
            </w:pPr>
          </w:p>
        </w:tc>
        <w:tc>
          <w:tcPr>
            <w:tcW w:w="1077" w:type="dxa"/>
            <w:noWrap/>
            <w:vAlign w:val="center"/>
            <w:hideMark/>
          </w:tcPr>
          <w:p w14:paraId="665CC6CB" w14:textId="77777777" w:rsidR="00447A99" w:rsidRPr="00B2244E" w:rsidRDefault="00447A99" w:rsidP="00447A99">
            <w:pPr>
              <w:rPr>
                <w:rFonts w:ascii="Times New Roman" w:eastAsia="Times New Roman" w:hAnsi="Times New Roman" w:cs="Times New Roman"/>
                <w:sz w:val="18"/>
                <w:szCs w:val="20"/>
              </w:rPr>
            </w:pPr>
          </w:p>
        </w:tc>
        <w:tc>
          <w:tcPr>
            <w:tcW w:w="969" w:type="dxa"/>
            <w:noWrap/>
            <w:vAlign w:val="center"/>
            <w:hideMark/>
          </w:tcPr>
          <w:p w14:paraId="104335B0" w14:textId="77777777" w:rsidR="00447A99" w:rsidRPr="00B2244E" w:rsidRDefault="00447A99" w:rsidP="00447A99">
            <w:pPr>
              <w:rPr>
                <w:rFonts w:ascii="Times New Roman" w:eastAsia="Times New Roman" w:hAnsi="Times New Roman" w:cs="Times New Roman"/>
                <w:sz w:val="18"/>
                <w:szCs w:val="20"/>
              </w:rPr>
            </w:pPr>
          </w:p>
        </w:tc>
        <w:tc>
          <w:tcPr>
            <w:tcW w:w="816" w:type="dxa"/>
            <w:noWrap/>
            <w:vAlign w:val="center"/>
            <w:hideMark/>
          </w:tcPr>
          <w:p w14:paraId="7D6F4F8A" w14:textId="77777777" w:rsidR="00447A99" w:rsidRPr="00B2244E" w:rsidRDefault="00447A99" w:rsidP="00447A99">
            <w:pPr>
              <w:rPr>
                <w:rFonts w:ascii="Times New Roman" w:eastAsia="Times New Roman" w:hAnsi="Times New Roman" w:cs="Times New Roman"/>
                <w:sz w:val="18"/>
                <w:szCs w:val="20"/>
              </w:rPr>
            </w:pPr>
          </w:p>
        </w:tc>
        <w:tc>
          <w:tcPr>
            <w:tcW w:w="925" w:type="dxa"/>
            <w:noWrap/>
            <w:vAlign w:val="center"/>
            <w:hideMark/>
          </w:tcPr>
          <w:p w14:paraId="324B6096" w14:textId="77777777" w:rsidR="00447A99" w:rsidRPr="00B2244E" w:rsidRDefault="00447A99" w:rsidP="00447A99">
            <w:pPr>
              <w:rPr>
                <w:rFonts w:ascii="Times New Roman" w:eastAsia="Times New Roman" w:hAnsi="Times New Roman" w:cs="Times New Roman"/>
                <w:sz w:val="18"/>
                <w:szCs w:val="20"/>
              </w:rPr>
            </w:pPr>
          </w:p>
        </w:tc>
        <w:tc>
          <w:tcPr>
            <w:tcW w:w="857" w:type="dxa"/>
            <w:noWrap/>
            <w:vAlign w:val="center"/>
            <w:hideMark/>
          </w:tcPr>
          <w:p w14:paraId="10C53349" w14:textId="77777777" w:rsidR="00447A99" w:rsidRPr="00B2244E" w:rsidRDefault="00447A99" w:rsidP="00447A99">
            <w:pPr>
              <w:rPr>
                <w:rFonts w:ascii="Times New Roman" w:eastAsia="Times New Roman" w:hAnsi="Times New Roman" w:cs="Times New Roman"/>
                <w:sz w:val="18"/>
                <w:szCs w:val="20"/>
              </w:rPr>
            </w:pPr>
          </w:p>
        </w:tc>
        <w:tc>
          <w:tcPr>
            <w:tcW w:w="707" w:type="dxa"/>
            <w:noWrap/>
            <w:vAlign w:val="center"/>
            <w:hideMark/>
          </w:tcPr>
          <w:p w14:paraId="784D345C" w14:textId="77777777" w:rsidR="00447A99" w:rsidRPr="00B2244E" w:rsidRDefault="00447A99" w:rsidP="00447A99">
            <w:pPr>
              <w:rPr>
                <w:rFonts w:ascii="Times New Roman" w:eastAsia="Times New Roman" w:hAnsi="Times New Roman" w:cs="Times New Roman"/>
                <w:sz w:val="18"/>
                <w:szCs w:val="20"/>
              </w:rPr>
            </w:pPr>
          </w:p>
        </w:tc>
        <w:tc>
          <w:tcPr>
            <w:tcW w:w="1099" w:type="dxa"/>
            <w:noWrap/>
            <w:vAlign w:val="center"/>
            <w:hideMark/>
          </w:tcPr>
          <w:p w14:paraId="44DE9A25" w14:textId="77777777" w:rsidR="00447A99" w:rsidRPr="00B2244E" w:rsidRDefault="00447A99" w:rsidP="00447A99">
            <w:pPr>
              <w:rPr>
                <w:rFonts w:ascii="Times New Roman" w:eastAsia="Times New Roman" w:hAnsi="Times New Roman" w:cs="Times New Roman"/>
                <w:sz w:val="18"/>
                <w:szCs w:val="20"/>
              </w:rPr>
            </w:pPr>
          </w:p>
        </w:tc>
        <w:tc>
          <w:tcPr>
            <w:tcW w:w="1099" w:type="dxa"/>
            <w:noWrap/>
            <w:vAlign w:val="center"/>
            <w:hideMark/>
          </w:tcPr>
          <w:p w14:paraId="2ACC4680" w14:textId="77777777" w:rsidR="00447A99" w:rsidRPr="00B2244E" w:rsidRDefault="00447A99" w:rsidP="00447A99">
            <w:pPr>
              <w:rPr>
                <w:rFonts w:ascii="Times New Roman" w:eastAsia="Times New Roman" w:hAnsi="Times New Roman" w:cs="Times New Roman"/>
                <w:sz w:val="18"/>
                <w:szCs w:val="20"/>
              </w:rPr>
            </w:pPr>
          </w:p>
        </w:tc>
      </w:tr>
    </w:tbl>
    <w:p w14:paraId="55D094E5" w14:textId="77777777" w:rsidR="00447A99" w:rsidRDefault="00447A99" w:rsidP="00447A99">
      <w:pPr>
        <w:spacing w:line="252" w:lineRule="auto"/>
        <w:jc w:val="both"/>
      </w:pPr>
    </w:p>
    <w:p w14:paraId="3DED02A9" w14:textId="77777777" w:rsidR="00447A99" w:rsidRDefault="00447A99" w:rsidP="00447A99">
      <w:pPr>
        <w:spacing w:line="252" w:lineRule="auto"/>
        <w:jc w:val="both"/>
        <w:rPr>
          <w:b/>
        </w:rPr>
      </w:pPr>
      <w:r>
        <w:rPr>
          <w:b/>
        </w:rPr>
        <w:t>Note:</w:t>
      </w:r>
    </w:p>
    <w:p w14:paraId="488BF5B2" w14:textId="77777777" w:rsidR="00447A99" w:rsidRPr="00B2244E" w:rsidRDefault="00447A99" w:rsidP="00396C2B">
      <w:pPr>
        <w:pStyle w:val="ListParagraph"/>
        <w:numPr>
          <w:ilvl w:val="0"/>
          <w:numId w:val="12"/>
        </w:numPr>
        <w:spacing w:line="252" w:lineRule="auto"/>
        <w:jc w:val="both"/>
        <w:rPr>
          <w:u w:val="single"/>
        </w:rPr>
      </w:pPr>
      <w:r>
        <w:t>Amount of INR 68,028.50/- is adjusted in Final claim settlement.</w:t>
      </w:r>
    </w:p>
    <w:p w14:paraId="3C5D8182" w14:textId="77777777" w:rsidR="00447A99" w:rsidRPr="00B2244E" w:rsidRDefault="00447A99" w:rsidP="00396C2B">
      <w:pPr>
        <w:pStyle w:val="ListParagraph"/>
        <w:numPr>
          <w:ilvl w:val="0"/>
          <w:numId w:val="12"/>
        </w:numPr>
        <w:spacing w:line="252" w:lineRule="auto"/>
        <w:jc w:val="both"/>
        <w:rPr>
          <w:u w:val="single"/>
        </w:rPr>
      </w:pPr>
      <w:r>
        <w:t>Amount of INR 55,091.25/- is recovered from MLI</w:t>
      </w:r>
    </w:p>
    <w:p w14:paraId="6A3E3BE1" w14:textId="77777777" w:rsidR="00447A99" w:rsidRPr="003F2978" w:rsidRDefault="00447A99" w:rsidP="00396C2B">
      <w:pPr>
        <w:pStyle w:val="ListParagraph"/>
        <w:numPr>
          <w:ilvl w:val="0"/>
          <w:numId w:val="12"/>
        </w:numPr>
        <w:spacing w:line="252" w:lineRule="auto"/>
        <w:jc w:val="both"/>
        <w:rPr>
          <w:u w:val="single"/>
        </w:rPr>
      </w:pPr>
      <w:r>
        <w:t>In this case since there is no penalty, there is no need for any additional recoveries from MLI</w:t>
      </w:r>
    </w:p>
    <w:p w14:paraId="708C16E7" w14:textId="77777777" w:rsidR="00447A99" w:rsidRDefault="00447A99" w:rsidP="00447A99">
      <w:pPr>
        <w:spacing w:line="252" w:lineRule="auto"/>
        <w:jc w:val="both"/>
      </w:pPr>
    </w:p>
    <w:p w14:paraId="495798E6" w14:textId="77777777" w:rsidR="00447A99" w:rsidRDefault="00447A99" w:rsidP="00396C2B">
      <w:pPr>
        <w:pStyle w:val="ListParagraph"/>
        <w:numPr>
          <w:ilvl w:val="0"/>
          <w:numId w:val="11"/>
        </w:numPr>
        <w:spacing w:line="252" w:lineRule="auto"/>
        <w:jc w:val="both"/>
        <w:rPr>
          <w:b/>
        </w:rPr>
      </w:pPr>
      <w:r w:rsidRPr="00A72CDD">
        <w:rPr>
          <w:b/>
        </w:rPr>
        <w:t xml:space="preserve">Scenario </w:t>
      </w:r>
      <w:r>
        <w:rPr>
          <w:b/>
        </w:rPr>
        <w:t>2</w:t>
      </w:r>
      <w:r w:rsidRPr="00A72CDD">
        <w:rPr>
          <w:b/>
        </w:rPr>
        <w:t xml:space="preserve">: </w:t>
      </w:r>
    </w:p>
    <w:p w14:paraId="4091887F" w14:textId="77777777" w:rsidR="00447A99" w:rsidRDefault="00447A99" w:rsidP="00396C2B">
      <w:pPr>
        <w:pStyle w:val="ListParagraph"/>
        <w:numPr>
          <w:ilvl w:val="1"/>
          <w:numId w:val="11"/>
        </w:numPr>
        <w:spacing w:line="252" w:lineRule="auto"/>
        <w:jc w:val="both"/>
        <w:rPr>
          <w:b/>
        </w:rPr>
      </w:pPr>
      <w:r>
        <w:rPr>
          <w:b/>
        </w:rPr>
        <w:t>Penalty situation</w:t>
      </w:r>
    </w:p>
    <w:p w14:paraId="2A2E3AEB" w14:textId="77777777" w:rsidR="00447A99" w:rsidRPr="008733BD" w:rsidRDefault="00447A99" w:rsidP="00396C2B">
      <w:pPr>
        <w:pStyle w:val="ListParagraph"/>
        <w:numPr>
          <w:ilvl w:val="1"/>
          <w:numId w:val="11"/>
        </w:numPr>
        <w:spacing w:line="252" w:lineRule="auto"/>
        <w:jc w:val="both"/>
        <w:rPr>
          <w:b/>
        </w:rPr>
      </w:pPr>
      <w:r w:rsidRPr="008733BD">
        <w:rPr>
          <w:b/>
        </w:rPr>
        <w:t>For Loan A/c whose Final claim has Lodged and Settled – MLI Provides only the NCGTC Share</w:t>
      </w:r>
    </w:p>
    <w:p w14:paraId="4A97077D" w14:textId="21C28B07" w:rsidR="00447A99" w:rsidRDefault="00447A99" w:rsidP="00396C2B">
      <w:pPr>
        <w:pStyle w:val="ListParagraph"/>
        <w:numPr>
          <w:ilvl w:val="1"/>
          <w:numId w:val="11"/>
        </w:numPr>
        <w:spacing w:line="252" w:lineRule="auto"/>
        <w:jc w:val="both"/>
        <w:rPr>
          <w:b/>
        </w:rPr>
      </w:pPr>
      <w:r>
        <w:rPr>
          <w:b/>
        </w:rPr>
        <w:t xml:space="preserve">For Loan A/c whose Final claim has NOT being Lodged and Settled – MLI Provides entire recovery </w:t>
      </w:r>
      <w:r w:rsidR="00350FD5">
        <w:rPr>
          <w:b/>
        </w:rPr>
        <w:t>amount</w:t>
      </w:r>
    </w:p>
    <w:tbl>
      <w:tblPr>
        <w:tblStyle w:val="TableGridLight"/>
        <w:tblW w:w="9482" w:type="dxa"/>
        <w:tblLook w:val="04A0" w:firstRow="1" w:lastRow="0" w:firstColumn="1" w:lastColumn="0" w:noHBand="0" w:noVBand="1"/>
      </w:tblPr>
      <w:tblGrid>
        <w:gridCol w:w="530"/>
        <w:gridCol w:w="748"/>
        <w:gridCol w:w="928"/>
        <w:gridCol w:w="1165"/>
        <w:gridCol w:w="945"/>
        <w:gridCol w:w="906"/>
        <w:gridCol w:w="902"/>
        <w:gridCol w:w="999"/>
        <w:gridCol w:w="925"/>
        <w:gridCol w:w="1281"/>
        <w:gridCol w:w="1281"/>
      </w:tblGrid>
      <w:tr w:rsidR="00447A99" w:rsidRPr="00B2244E" w14:paraId="0C94D0C5" w14:textId="77777777" w:rsidTr="00E977EA">
        <w:trPr>
          <w:trHeight w:val="200"/>
        </w:trPr>
        <w:tc>
          <w:tcPr>
            <w:tcW w:w="530" w:type="dxa"/>
            <w:noWrap/>
            <w:vAlign w:val="center"/>
            <w:hideMark/>
          </w:tcPr>
          <w:p w14:paraId="1F071024" w14:textId="77777777" w:rsidR="00447A99" w:rsidRPr="00B2244E" w:rsidRDefault="00447A99" w:rsidP="00447A99">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w:t>
            </w:r>
          </w:p>
        </w:tc>
        <w:tc>
          <w:tcPr>
            <w:tcW w:w="626" w:type="dxa"/>
            <w:noWrap/>
            <w:vAlign w:val="center"/>
            <w:hideMark/>
          </w:tcPr>
          <w:p w14:paraId="6D0304B9" w14:textId="77777777" w:rsidR="00447A99" w:rsidRPr="00B2244E" w:rsidRDefault="00447A99" w:rsidP="00447A99">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w:t>
            </w:r>
          </w:p>
        </w:tc>
        <w:tc>
          <w:tcPr>
            <w:tcW w:w="879" w:type="dxa"/>
            <w:noWrap/>
            <w:vAlign w:val="center"/>
            <w:hideMark/>
          </w:tcPr>
          <w:p w14:paraId="27D930A2" w14:textId="77777777" w:rsidR="00447A99" w:rsidRPr="00B2244E" w:rsidRDefault="00447A99" w:rsidP="00447A99">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w:t>
            </w:r>
          </w:p>
        </w:tc>
        <w:tc>
          <w:tcPr>
            <w:tcW w:w="1050" w:type="dxa"/>
            <w:noWrap/>
            <w:vAlign w:val="center"/>
            <w:hideMark/>
          </w:tcPr>
          <w:p w14:paraId="522B8168" w14:textId="77777777" w:rsidR="00447A99" w:rsidRPr="00B2244E" w:rsidRDefault="00447A99" w:rsidP="00447A99">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A</w:t>
            </w:r>
          </w:p>
        </w:tc>
        <w:tc>
          <w:tcPr>
            <w:tcW w:w="945" w:type="dxa"/>
            <w:noWrap/>
            <w:vAlign w:val="center"/>
            <w:hideMark/>
          </w:tcPr>
          <w:p w14:paraId="6A10425A" w14:textId="77777777" w:rsidR="00447A99" w:rsidRPr="00B2244E" w:rsidRDefault="00447A99" w:rsidP="00447A99">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w:t>
            </w:r>
          </w:p>
        </w:tc>
        <w:tc>
          <w:tcPr>
            <w:tcW w:w="796" w:type="dxa"/>
            <w:noWrap/>
            <w:vAlign w:val="center"/>
            <w:hideMark/>
          </w:tcPr>
          <w:p w14:paraId="0CCE7328" w14:textId="77777777" w:rsidR="00447A99" w:rsidRPr="00B2244E" w:rsidRDefault="00447A99" w:rsidP="00447A99">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w:t>
            </w:r>
          </w:p>
        </w:tc>
        <w:tc>
          <w:tcPr>
            <w:tcW w:w="902" w:type="dxa"/>
            <w:noWrap/>
            <w:vAlign w:val="center"/>
            <w:hideMark/>
          </w:tcPr>
          <w:p w14:paraId="67246DB1" w14:textId="77777777" w:rsidR="00447A99" w:rsidRPr="00B2244E" w:rsidRDefault="00447A99" w:rsidP="00447A99">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w:t>
            </w:r>
          </w:p>
        </w:tc>
        <w:tc>
          <w:tcPr>
            <w:tcW w:w="836" w:type="dxa"/>
            <w:noWrap/>
            <w:vAlign w:val="center"/>
            <w:hideMark/>
          </w:tcPr>
          <w:p w14:paraId="7B9106EC" w14:textId="77777777" w:rsidR="00447A99" w:rsidRPr="00B2244E" w:rsidRDefault="00447A99" w:rsidP="00447A99">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B</w:t>
            </w:r>
          </w:p>
        </w:tc>
        <w:tc>
          <w:tcPr>
            <w:tcW w:w="774" w:type="dxa"/>
            <w:noWrap/>
            <w:vAlign w:val="center"/>
            <w:hideMark/>
          </w:tcPr>
          <w:p w14:paraId="05C393F5" w14:textId="77777777" w:rsidR="00447A99" w:rsidRPr="00B2244E" w:rsidRDefault="00447A99" w:rsidP="00447A99">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C</w:t>
            </w:r>
          </w:p>
        </w:tc>
        <w:tc>
          <w:tcPr>
            <w:tcW w:w="1072" w:type="dxa"/>
            <w:noWrap/>
            <w:vAlign w:val="center"/>
            <w:hideMark/>
          </w:tcPr>
          <w:p w14:paraId="3B0FDA2C" w14:textId="77777777" w:rsidR="00447A99" w:rsidRPr="00B2244E" w:rsidRDefault="00447A99" w:rsidP="00447A99">
            <w:pPr>
              <w:rPr>
                <w:rFonts w:ascii="Calibri" w:eastAsia="Times New Roman" w:hAnsi="Calibri" w:cs="Calibri"/>
                <w:b/>
                <w:bCs/>
                <w:color w:val="000000"/>
                <w:sz w:val="18"/>
                <w:szCs w:val="20"/>
              </w:rPr>
            </w:pPr>
          </w:p>
        </w:tc>
        <w:tc>
          <w:tcPr>
            <w:tcW w:w="1072" w:type="dxa"/>
            <w:noWrap/>
            <w:vAlign w:val="center"/>
            <w:hideMark/>
          </w:tcPr>
          <w:p w14:paraId="6A319E5A" w14:textId="77777777" w:rsidR="00447A99" w:rsidRPr="00B2244E" w:rsidRDefault="00447A99" w:rsidP="00447A99">
            <w:pPr>
              <w:rPr>
                <w:rFonts w:ascii="Times New Roman" w:eastAsia="Times New Roman" w:hAnsi="Times New Roman" w:cs="Times New Roman"/>
                <w:sz w:val="18"/>
                <w:szCs w:val="20"/>
              </w:rPr>
            </w:pPr>
          </w:p>
        </w:tc>
      </w:tr>
      <w:tr w:rsidR="00447A99" w:rsidRPr="00B2244E" w14:paraId="40EC8049" w14:textId="77777777" w:rsidTr="00E977EA">
        <w:trPr>
          <w:trHeight w:val="1307"/>
        </w:trPr>
        <w:tc>
          <w:tcPr>
            <w:tcW w:w="530" w:type="dxa"/>
            <w:noWrap/>
            <w:vAlign w:val="center"/>
            <w:hideMark/>
          </w:tcPr>
          <w:p w14:paraId="4419C286" w14:textId="77777777" w:rsidR="00447A99" w:rsidRPr="00B2244E" w:rsidRDefault="00447A99" w:rsidP="00447A99">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A/c No.</w:t>
            </w:r>
          </w:p>
        </w:tc>
        <w:tc>
          <w:tcPr>
            <w:tcW w:w="626" w:type="dxa"/>
            <w:vAlign w:val="center"/>
            <w:hideMark/>
          </w:tcPr>
          <w:p w14:paraId="2B4867EC" w14:textId="77777777" w:rsidR="00447A99" w:rsidRPr="00B2244E" w:rsidRDefault="00447A99" w:rsidP="00447A99">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Final Claim Settled</w:t>
            </w:r>
          </w:p>
        </w:tc>
        <w:tc>
          <w:tcPr>
            <w:tcW w:w="879" w:type="dxa"/>
            <w:vAlign w:val="center"/>
            <w:hideMark/>
          </w:tcPr>
          <w:p w14:paraId="13C78907" w14:textId="77777777" w:rsidR="00447A99" w:rsidRPr="00B2244E" w:rsidRDefault="00447A99" w:rsidP="00447A99">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Date of Recovery (From Borrower to MLI)</w:t>
            </w:r>
          </w:p>
        </w:tc>
        <w:tc>
          <w:tcPr>
            <w:tcW w:w="1050" w:type="dxa"/>
            <w:vAlign w:val="center"/>
            <w:hideMark/>
          </w:tcPr>
          <w:p w14:paraId="68E07F2C" w14:textId="4E3E27AE" w:rsidR="00447A99" w:rsidRPr="00B2244E" w:rsidRDefault="00447A99" w:rsidP="00350FD5">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xml:space="preserve">Recovery Amount (Only NCGTC Share/Entire </w:t>
            </w:r>
            <w:r w:rsidR="00350FD5">
              <w:rPr>
                <w:rFonts w:ascii="Calibri" w:eastAsia="Times New Roman" w:hAnsi="Calibri" w:cs="Calibri"/>
                <w:b/>
                <w:bCs/>
                <w:color w:val="000000"/>
                <w:sz w:val="18"/>
                <w:szCs w:val="20"/>
              </w:rPr>
              <w:t>amount</w:t>
            </w:r>
            <w:r w:rsidRPr="00B2244E">
              <w:rPr>
                <w:rFonts w:ascii="Calibri" w:eastAsia="Times New Roman" w:hAnsi="Calibri" w:cs="Calibri"/>
                <w:b/>
                <w:bCs/>
                <w:color w:val="000000"/>
                <w:sz w:val="18"/>
                <w:szCs w:val="20"/>
              </w:rPr>
              <w:t>)</w:t>
            </w:r>
          </w:p>
        </w:tc>
        <w:tc>
          <w:tcPr>
            <w:tcW w:w="945" w:type="dxa"/>
            <w:vAlign w:val="center"/>
            <w:hideMark/>
          </w:tcPr>
          <w:p w14:paraId="077BAC94" w14:textId="77777777" w:rsidR="00447A99" w:rsidRPr="00B2244E" w:rsidRDefault="00447A99" w:rsidP="00447A99">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DATE when the last tranche for full recovery payment is received</w:t>
            </w:r>
          </w:p>
        </w:tc>
        <w:tc>
          <w:tcPr>
            <w:tcW w:w="796" w:type="dxa"/>
            <w:vAlign w:val="center"/>
            <w:hideMark/>
          </w:tcPr>
          <w:p w14:paraId="2E986B54" w14:textId="77777777" w:rsidR="00447A99" w:rsidRPr="00B2244E" w:rsidRDefault="00447A99" w:rsidP="00447A99">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Days Elapsed (From date = Date of Recovery AND To Date = 'C'</w:t>
            </w:r>
          </w:p>
        </w:tc>
        <w:tc>
          <w:tcPr>
            <w:tcW w:w="902" w:type="dxa"/>
            <w:vAlign w:val="center"/>
            <w:hideMark/>
          </w:tcPr>
          <w:p w14:paraId="285A4CE2" w14:textId="77777777" w:rsidR="00447A99" w:rsidRPr="00B2244E" w:rsidRDefault="00447A99" w:rsidP="00447A99">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Eligible Days For Penalty</w:t>
            </w:r>
          </w:p>
        </w:tc>
        <w:tc>
          <w:tcPr>
            <w:tcW w:w="836" w:type="dxa"/>
            <w:vAlign w:val="center"/>
            <w:hideMark/>
          </w:tcPr>
          <w:p w14:paraId="2B444C00" w14:textId="77777777" w:rsidR="00447A99" w:rsidRPr="00B2244E" w:rsidRDefault="00447A99" w:rsidP="00447A99">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Penalty Calculated</w:t>
            </w:r>
          </w:p>
        </w:tc>
        <w:tc>
          <w:tcPr>
            <w:tcW w:w="774" w:type="dxa"/>
            <w:vAlign w:val="center"/>
            <w:hideMark/>
          </w:tcPr>
          <w:p w14:paraId="762463EE" w14:textId="77777777" w:rsidR="00447A99" w:rsidRPr="00B2244E" w:rsidRDefault="00447A99" w:rsidP="00447A99">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xml:space="preserve">Tax on Penalty </w:t>
            </w:r>
            <w:r w:rsidRPr="00B2244E">
              <w:rPr>
                <w:rFonts w:ascii="Calibri" w:eastAsia="Times New Roman" w:hAnsi="Calibri" w:cs="Calibri"/>
                <w:b/>
                <w:bCs/>
                <w:color w:val="000000"/>
                <w:sz w:val="18"/>
                <w:szCs w:val="20"/>
              </w:rPr>
              <w:br/>
              <w:t>(@18% on E)</w:t>
            </w:r>
          </w:p>
        </w:tc>
        <w:tc>
          <w:tcPr>
            <w:tcW w:w="1072" w:type="dxa"/>
            <w:vAlign w:val="center"/>
            <w:hideMark/>
          </w:tcPr>
          <w:p w14:paraId="6D1A89AF" w14:textId="0A95A1CF" w:rsidR="00447A99" w:rsidRPr="00B2244E" w:rsidRDefault="00447A99" w:rsidP="00350FD5">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xml:space="preserve">Recovery </w:t>
            </w:r>
            <w:r w:rsidR="00350FD5">
              <w:rPr>
                <w:rFonts w:ascii="Calibri" w:eastAsia="Times New Roman" w:hAnsi="Calibri" w:cs="Calibri"/>
                <w:b/>
                <w:bCs/>
                <w:color w:val="000000"/>
                <w:sz w:val="18"/>
                <w:szCs w:val="20"/>
              </w:rPr>
              <w:t>amount</w:t>
            </w:r>
            <w:r w:rsidRPr="00B2244E">
              <w:rPr>
                <w:rFonts w:ascii="Calibri" w:eastAsia="Times New Roman" w:hAnsi="Calibri" w:cs="Calibri"/>
                <w:b/>
                <w:bCs/>
                <w:color w:val="000000"/>
                <w:sz w:val="18"/>
                <w:szCs w:val="20"/>
              </w:rPr>
              <w:t xml:space="preserve"> for Cases -  Post Final Claim (A+B+C) along with Penalty/Taxes</w:t>
            </w:r>
          </w:p>
        </w:tc>
        <w:tc>
          <w:tcPr>
            <w:tcW w:w="1072" w:type="dxa"/>
            <w:vAlign w:val="center"/>
            <w:hideMark/>
          </w:tcPr>
          <w:p w14:paraId="2E20F1E4" w14:textId="77777777" w:rsidR="00447A99" w:rsidRPr="00B2244E" w:rsidRDefault="00447A99" w:rsidP="00447A99">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xml:space="preserve">Adjust at The Time of  Final Claim </w:t>
            </w:r>
            <w:r w:rsidRPr="00B2244E">
              <w:rPr>
                <w:rFonts w:ascii="Calibri" w:eastAsia="Times New Roman" w:hAnsi="Calibri" w:cs="Calibri"/>
                <w:b/>
                <w:bCs/>
                <w:color w:val="000000"/>
                <w:sz w:val="18"/>
                <w:szCs w:val="20"/>
              </w:rPr>
              <w:br/>
              <w:t>(A+B+C) along with Penalty/Taxes</w:t>
            </w:r>
          </w:p>
        </w:tc>
      </w:tr>
      <w:tr w:rsidR="00447A99" w:rsidRPr="00B2244E" w14:paraId="3601C818" w14:textId="77777777" w:rsidTr="00E977EA">
        <w:trPr>
          <w:trHeight w:val="200"/>
        </w:trPr>
        <w:tc>
          <w:tcPr>
            <w:tcW w:w="530" w:type="dxa"/>
            <w:noWrap/>
            <w:vAlign w:val="center"/>
            <w:hideMark/>
          </w:tcPr>
          <w:p w14:paraId="4C023CCC"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L1</w:t>
            </w:r>
          </w:p>
        </w:tc>
        <w:tc>
          <w:tcPr>
            <w:tcW w:w="626" w:type="dxa"/>
            <w:noWrap/>
            <w:vAlign w:val="center"/>
            <w:hideMark/>
          </w:tcPr>
          <w:p w14:paraId="0CE33481"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Y</w:t>
            </w:r>
          </w:p>
        </w:tc>
        <w:tc>
          <w:tcPr>
            <w:tcW w:w="879" w:type="dxa"/>
            <w:noWrap/>
            <w:vAlign w:val="center"/>
          </w:tcPr>
          <w:p w14:paraId="0361FCE7"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26-Jul-15</w:t>
            </w:r>
          </w:p>
        </w:tc>
        <w:tc>
          <w:tcPr>
            <w:tcW w:w="1050" w:type="dxa"/>
            <w:noWrap/>
            <w:vAlign w:val="center"/>
          </w:tcPr>
          <w:p w14:paraId="612FDAB2"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 xml:space="preserve">                         7,500.00 </w:t>
            </w:r>
          </w:p>
        </w:tc>
        <w:tc>
          <w:tcPr>
            <w:tcW w:w="945" w:type="dxa"/>
            <w:noWrap/>
            <w:vAlign w:val="center"/>
          </w:tcPr>
          <w:p w14:paraId="03E5C206"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25-Feb-18</w:t>
            </w:r>
          </w:p>
        </w:tc>
        <w:tc>
          <w:tcPr>
            <w:tcW w:w="796" w:type="dxa"/>
            <w:noWrap/>
            <w:vAlign w:val="center"/>
          </w:tcPr>
          <w:p w14:paraId="20510E1D"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946</w:t>
            </w:r>
          </w:p>
        </w:tc>
        <w:tc>
          <w:tcPr>
            <w:tcW w:w="902" w:type="dxa"/>
            <w:noWrap/>
            <w:vAlign w:val="center"/>
          </w:tcPr>
          <w:p w14:paraId="60972F46"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916</w:t>
            </w:r>
          </w:p>
        </w:tc>
        <w:tc>
          <w:tcPr>
            <w:tcW w:w="836" w:type="dxa"/>
            <w:noWrap/>
            <w:vAlign w:val="center"/>
          </w:tcPr>
          <w:p w14:paraId="22FD67E0"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 xml:space="preserve">          1,882.19 </w:t>
            </w:r>
          </w:p>
        </w:tc>
        <w:tc>
          <w:tcPr>
            <w:tcW w:w="774" w:type="dxa"/>
            <w:noWrap/>
            <w:vAlign w:val="center"/>
          </w:tcPr>
          <w:p w14:paraId="6E86AEE0"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 xml:space="preserve">             338.79 </w:t>
            </w:r>
          </w:p>
        </w:tc>
        <w:tc>
          <w:tcPr>
            <w:tcW w:w="1072" w:type="dxa"/>
            <w:noWrap/>
            <w:vAlign w:val="center"/>
          </w:tcPr>
          <w:p w14:paraId="3FEFB18C"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 xml:space="preserve">                    9,720.99 </w:t>
            </w:r>
          </w:p>
        </w:tc>
        <w:tc>
          <w:tcPr>
            <w:tcW w:w="1072" w:type="dxa"/>
            <w:noWrap/>
            <w:vAlign w:val="center"/>
          </w:tcPr>
          <w:p w14:paraId="697B3088"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 xml:space="preserve">                         -   </w:t>
            </w:r>
          </w:p>
        </w:tc>
      </w:tr>
      <w:tr w:rsidR="00447A99" w:rsidRPr="00B2244E" w14:paraId="54A8D2B0" w14:textId="77777777" w:rsidTr="00E977EA">
        <w:trPr>
          <w:trHeight w:val="200"/>
        </w:trPr>
        <w:tc>
          <w:tcPr>
            <w:tcW w:w="530" w:type="dxa"/>
            <w:noWrap/>
            <w:vAlign w:val="center"/>
            <w:hideMark/>
          </w:tcPr>
          <w:p w14:paraId="7D660FC4"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L2</w:t>
            </w:r>
          </w:p>
        </w:tc>
        <w:tc>
          <w:tcPr>
            <w:tcW w:w="626" w:type="dxa"/>
            <w:noWrap/>
            <w:vAlign w:val="center"/>
            <w:hideMark/>
          </w:tcPr>
          <w:p w14:paraId="4F77C43E"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w:t>
            </w:r>
          </w:p>
        </w:tc>
        <w:tc>
          <w:tcPr>
            <w:tcW w:w="879" w:type="dxa"/>
            <w:noWrap/>
            <w:vAlign w:val="center"/>
          </w:tcPr>
          <w:p w14:paraId="40B06A0C"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26-Jul-15</w:t>
            </w:r>
          </w:p>
        </w:tc>
        <w:tc>
          <w:tcPr>
            <w:tcW w:w="1050" w:type="dxa"/>
            <w:noWrap/>
            <w:vAlign w:val="center"/>
          </w:tcPr>
          <w:p w14:paraId="4AE11AF0"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 xml:space="preserve">                         5,000.00 </w:t>
            </w:r>
          </w:p>
        </w:tc>
        <w:tc>
          <w:tcPr>
            <w:tcW w:w="945" w:type="dxa"/>
            <w:noWrap/>
            <w:vAlign w:val="center"/>
          </w:tcPr>
          <w:p w14:paraId="38D33517"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25-Feb-18</w:t>
            </w:r>
          </w:p>
        </w:tc>
        <w:tc>
          <w:tcPr>
            <w:tcW w:w="796" w:type="dxa"/>
            <w:noWrap/>
            <w:vAlign w:val="center"/>
          </w:tcPr>
          <w:p w14:paraId="19A88D46"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946</w:t>
            </w:r>
          </w:p>
        </w:tc>
        <w:tc>
          <w:tcPr>
            <w:tcW w:w="902" w:type="dxa"/>
            <w:noWrap/>
            <w:vAlign w:val="center"/>
          </w:tcPr>
          <w:p w14:paraId="724068B4"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916</w:t>
            </w:r>
          </w:p>
        </w:tc>
        <w:tc>
          <w:tcPr>
            <w:tcW w:w="836" w:type="dxa"/>
            <w:noWrap/>
            <w:vAlign w:val="center"/>
          </w:tcPr>
          <w:p w14:paraId="2BFDBD06"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 xml:space="preserve">          1,254.79 </w:t>
            </w:r>
          </w:p>
        </w:tc>
        <w:tc>
          <w:tcPr>
            <w:tcW w:w="774" w:type="dxa"/>
            <w:noWrap/>
            <w:vAlign w:val="center"/>
          </w:tcPr>
          <w:p w14:paraId="40495DEE"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 xml:space="preserve">             225.86 </w:t>
            </w:r>
          </w:p>
        </w:tc>
        <w:tc>
          <w:tcPr>
            <w:tcW w:w="1072" w:type="dxa"/>
            <w:noWrap/>
            <w:vAlign w:val="center"/>
          </w:tcPr>
          <w:p w14:paraId="59A549A1"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 xml:space="preserve">                                -   </w:t>
            </w:r>
          </w:p>
        </w:tc>
        <w:tc>
          <w:tcPr>
            <w:tcW w:w="1072" w:type="dxa"/>
            <w:noWrap/>
            <w:vAlign w:val="center"/>
          </w:tcPr>
          <w:p w14:paraId="35067AFC"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 xml:space="preserve">            6,480.66 </w:t>
            </w:r>
          </w:p>
        </w:tc>
      </w:tr>
      <w:tr w:rsidR="00447A99" w:rsidRPr="00B2244E" w14:paraId="6E60BA71" w14:textId="77777777" w:rsidTr="00E977EA">
        <w:trPr>
          <w:trHeight w:val="200"/>
        </w:trPr>
        <w:tc>
          <w:tcPr>
            <w:tcW w:w="530" w:type="dxa"/>
            <w:noWrap/>
            <w:vAlign w:val="center"/>
            <w:hideMark/>
          </w:tcPr>
          <w:p w14:paraId="6BA78C2B"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L3</w:t>
            </w:r>
          </w:p>
        </w:tc>
        <w:tc>
          <w:tcPr>
            <w:tcW w:w="626" w:type="dxa"/>
            <w:noWrap/>
            <w:vAlign w:val="center"/>
            <w:hideMark/>
          </w:tcPr>
          <w:p w14:paraId="15B92C7C"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w:t>
            </w:r>
          </w:p>
        </w:tc>
        <w:tc>
          <w:tcPr>
            <w:tcW w:w="879" w:type="dxa"/>
            <w:noWrap/>
            <w:vAlign w:val="center"/>
          </w:tcPr>
          <w:p w14:paraId="7BEC4305"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26-Jul-15</w:t>
            </w:r>
          </w:p>
        </w:tc>
        <w:tc>
          <w:tcPr>
            <w:tcW w:w="1050" w:type="dxa"/>
            <w:noWrap/>
            <w:vAlign w:val="center"/>
          </w:tcPr>
          <w:p w14:paraId="31D41CF0"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 xml:space="preserve">                       20,000.00 </w:t>
            </w:r>
          </w:p>
        </w:tc>
        <w:tc>
          <w:tcPr>
            <w:tcW w:w="945" w:type="dxa"/>
            <w:noWrap/>
            <w:vAlign w:val="center"/>
          </w:tcPr>
          <w:p w14:paraId="3167026C"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25-Feb-18</w:t>
            </w:r>
          </w:p>
        </w:tc>
        <w:tc>
          <w:tcPr>
            <w:tcW w:w="796" w:type="dxa"/>
            <w:noWrap/>
            <w:vAlign w:val="center"/>
          </w:tcPr>
          <w:p w14:paraId="57D4BDE7"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946</w:t>
            </w:r>
          </w:p>
        </w:tc>
        <w:tc>
          <w:tcPr>
            <w:tcW w:w="902" w:type="dxa"/>
            <w:noWrap/>
            <w:vAlign w:val="center"/>
          </w:tcPr>
          <w:p w14:paraId="17862A80"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916</w:t>
            </w:r>
          </w:p>
        </w:tc>
        <w:tc>
          <w:tcPr>
            <w:tcW w:w="836" w:type="dxa"/>
            <w:noWrap/>
            <w:vAlign w:val="center"/>
          </w:tcPr>
          <w:p w14:paraId="11193357"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 xml:space="preserve">          5,019.18 </w:t>
            </w:r>
          </w:p>
        </w:tc>
        <w:tc>
          <w:tcPr>
            <w:tcW w:w="774" w:type="dxa"/>
            <w:noWrap/>
            <w:vAlign w:val="center"/>
          </w:tcPr>
          <w:p w14:paraId="0ED344FC"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 xml:space="preserve">             903.45 </w:t>
            </w:r>
          </w:p>
        </w:tc>
        <w:tc>
          <w:tcPr>
            <w:tcW w:w="1072" w:type="dxa"/>
            <w:noWrap/>
            <w:vAlign w:val="center"/>
          </w:tcPr>
          <w:p w14:paraId="5A0A29BF"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 xml:space="preserve">                                -   </w:t>
            </w:r>
          </w:p>
        </w:tc>
        <w:tc>
          <w:tcPr>
            <w:tcW w:w="1072" w:type="dxa"/>
            <w:noWrap/>
            <w:vAlign w:val="center"/>
          </w:tcPr>
          <w:p w14:paraId="52F0790D"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 xml:space="preserve">          25,922.63 </w:t>
            </w:r>
          </w:p>
        </w:tc>
      </w:tr>
      <w:tr w:rsidR="00447A99" w:rsidRPr="00B2244E" w14:paraId="3FAF619B" w14:textId="77777777" w:rsidTr="00E977EA">
        <w:trPr>
          <w:trHeight w:val="200"/>
        </w:trPr>
        <w:tc>
          <w:tcPr>
            <w:tcW w:w="530" w:type="dxa"/>
            <w:noWrap/>
            <w:vAlign w:val="center"/>
            <w:hideMark/>
          </w:tcPr>
          <w:p w14:paraId="0FDD6F46"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L4</w:t>
            </w:r>
          </w:p>
        </w:tc>
        <w:tc>
          <w:tcPr>
            <w:tcW w:w="626" w:type="dxa"/>
            <w:noWrap/>
            <w:vAlign w:val="center"/>
            <w:hideMark/>
          </w:tcPr>
          <w:p w14:paraId="3D028B66"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Y</w:t>
            </w:r>
          </w:p>
        </w:tc>
        <w:tc>
          <w:tcPr>
            <w:tcW w:w="879" w:type="dxa"/>
            <w:noWrap/>
            <w:vAlign w:val="center"/>
          </w:tcPr>
          <w:p w14:paraId="25AAA006"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31-Jul-15</w:t>
            </w:r>
          </w:p>
        </w:tc>
        <w:tc>
          <w:tcPr>
            <w:tcW w:w="1050" w:type="dxa"/>
            <w:noWrap/>
            <w:vAlign w:val="center"/>
          </w:tcPr>
          <w:p w14:paraId="1DC9C319"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 xml:space="preserve">                       18,750.00 </w:t>
            </w:r>
          </w:p>
        </w:tc>
        <w:tc>
          <w:tcPr>
            <w:tcW w:w="945" w:type="dxa"/>
            <w:noWrap/>
            <w:vAlign w:val="center"/>
          </w:tcPr>
          <w:p w14:paraId="604E6368"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25-Feb-18</w:t>
            </w:r>
          </w:p>
        </w:tc>
        <w:tc>
          <w:tcPr>
            <w:tcW w:w="796" w:type="dxa"/>
            <w:noWrap/>
            <w:vAlign w:val="center"/>
          </w:tcPr>
          <w:p w14:paraId="3A487801"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941</w:t>
            </w:r>
          </w:p>
        </w:tc>
        <w:tc>
          <w:tcPr>
            <w:tcW w:w="902" w:type="dxa"/>
            <w:noWrap/>
            <w:vAlign w:val="center"/>
          </w:tcPr>
          <w:p w14:paraId="0930956F"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911</w:t>
            </w:r>
          </w:p>
        </w:tc>
        <w:tc>
          <w:tcPr>
            <w:tcW w:w="836" w:type="dxa"/>
            <w:noWrap/>
            <w:vAlign w:val="center"/>
          </w:tcPr>
          <w:p w14:paraId="27E17959"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 xml:space="preserve">          4,679.79 </w:t>
            </w:r>
          </w:p>
        </w:tc>
        <w:tc>
          <w:tcPr>
            <w:tcW w:w="774" w:type="dxa"/>
            <w:noWrap/>
            <w:vAlign w:val="center"/>
          </w:tcPr>
          <w:p w14:paraId="0FF923C0"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 xml:space="preserve">             842.36 </w:t>
            </w:r>
          </w:p>
        </w:tc>
        <w:tc>
          <w:tcPr>
            <w:tcW w:w="1072" w:type="dxa"/>
            <w:noWrap/>
            <w:vAlign w:val="center"/>
          </w:tcPr>
          <w:p w14:paraId="63DD3D1D"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 xml:space="preserve">                 24,272.16 </w:t>
            </w:r>
          </w:p>
        </w:tc>
        <w:tc>
          <w:tcPr>
            <w:tcW w:w="1072" w:type="dxa"/>
            <w:noWrap/>
            <w:vAlign w:val="center"/>
          </w:tcPr>
          <w:p w14:paraId="397E5C80"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 xml:space="preserve">                         -   </w:t>
            </w:r>
          </w:p>
        </w:tc>
      </w:tr>
      <w:tr w:rsidR="00447A99" w:rsidRPr="00B2244E" w14:paraId="7B308E13" w14:textId="77777777" w:rsidTr="00E977EA">
        <w:trPr>
          <w:trHeight w:val="200"/>
        </w:trPr>
        <w:tc>
          <w:tcPr>
            <w:tcW w:w="530" w:type="dxa"/>
            <w:noWrap/>
            <w:vAlign w:val="center"/>
            <w:hideMark/>
          </w:tcPr>
          <w:p w14:paraId="46405F9C"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lastRenderedPageBreak/>
              <w:t>L5</w:t>
            </w:r>
          </w:p>
        </w:tc>
        <w:tc>
          <w:tcPr>
            <w:tcW w:w="626" w:type="dxa"/>
            <w:noWrap/>
            <w:vAlign w:val="center"/>
            <w:hideMark/>
          </w:tcPr>
          <w:p w14:paraId="2EA0B785"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w:t>
            </w:r>
          </w:p>
        </w:tc>
        <w:tc>
          <w:tcPr>
            <w:tcW w:w="879" w:type="dxa"/>
            <w:noWrap/>
            <w:vAlign w:val="center"/>
          </w:tcPr>
          <w:p w14:paraId="66AD269B"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26-Jul-15</w:t>
            </w:r>
          </w:p>
        </w:tc>
        <w:tc>
          <w:tcPr>
            <w:tcW w:w="1050" w:type="dxa"/>
            <w:noWrap/>
            <w:vAlign w:val="center"/>
          </w:tcPr>
          <w:p w14:paraId="1BAEF87B"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 xml:space="preserve">                         4,500.00 </w:t>
            </w:r>
          </w:p>
        </w:tc>
        <w:tc>
          <w:tcPr>
            <w:tcW w:w="945" w:type="dxa"/>
            <w:noWrap/>
            <w:vAlign w:val="center"/>
          </w:tcPr>
          <w:p w14:paraId="227F36F1"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25-Feb-18</w:t>
            </w:r>
          </w:p>
        </w:tc>
        <w:tc>
          <w:tcPr>
            <w:tcW w:w="796" w:type="dxa"/>
            <w:noWrap/>
            <w:vAlign w:val="center"/>
          </w:tcPr>
          <w:p w14:paraId="056B6E22"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946</w:t>
            </w:r>
          </w:p>
        </w:tc>
        <w:tc>
          <w:tcPr>
            <w:tcW w:w="902" w:type="dxa"/>
            <w:noWrap/>
            <w:vAlign w:val="center"/>
          </w:tcPr>
          <w:p w14:paraId="056CB2C5"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916</w:t>
            </w:r>
          </w:p>
        </w:tc>
        <w:tc>
          <w:tcPr>
            <w:tcW w:w="836" w:type="dxa"/>
            <w:noWrap/>
            <w:vAlign w:val="center"/>
          </w:tcPr>
          <w:p w14:paraId="3612EDAF"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 xml:space="preserve">          1,129.32 </w:t>
            </w:r>
          </w:p>
        </w:tc>
        <w:tc>
          <w:tcPr>
            <w:tcW w:w="774" w:type="dxa"/>
            <w:noWrap/>
            <w:vAlign w:val="center"/>
          </w:tcPr>
          <w:p w14:paraId="0F351C4F"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 xml:space="preserve">             203.28 </w:t>
            </w:r>
          </w:p>
        </w:tc>
        <w:tc>
          <w:tcPr>
            <w:tcW w:w="1072" w:type="dxa"/>
            <w:noWrap/>
            <w:vAlign w:val="center"/>
          </w:tcPr>
          <w:p w14:paraId="038BABFD"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 xml:space="preserve">                                -   </w:t>
            </w:r>
          </w:p>
        </w:tc>
        <w:tc>
          <w:tcPr>
            <w:tcW w:w="1072" w:type="dxa"/>
            <w:noWrap/>
            <w:vAlign w:val="center"/>
          </w:tcPr>
          <w:p w14:paraId="2051BF9C"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 xml:space="preserve">            5,832.59 </w:t>
            </w:r>
          </w:p>
        </w:tc>
      </w:tr>
      <w:tr w:rsidR="00447A99" w:rsidRPr="00B2244E" w14:paraId="19D2D9C7" w14:textId="77777777" w:rsidTr="00E977EA">
        <w:trPr>
          <w:trHeight w:val="200"/>
        </w:trPr>
        <w:tc>
          <w:tcPr>
            <w:tcW w:w="530" w:type="dxa"/>
            <w:noWrap/>
            <w:vAlign w:val="center"/>
            <w:hideMark/>
          </w:tcPr>
          <w:p w14:paraId="10C756E8"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L6</w:t>
            </w:r>
          </w:p>
        </w:tc>
        <w:tc>
          <w:tcPr>
            <w:tcW w:w="626" w:type="dxa"/>
            <w:noWrap/>
            <w:vAlign w:val="center"/>
            <w:hideMark/>
          </w:tcPr>
          <w:p w14:paraId="4A5DBA41"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w:t>
            </w:r>
          </w:p>
        </w:tc>
        <w:tc>
          <w:tcPr>
            <w:tcW w:w="879" w:type="dxa"/>
            <w:noWrap/>
            <w:vAlign w:val="center"/>
          </w:tcPr>
          <w:p w14:paraId="08BF1D64"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31-Jul-15</w:t>
            </w:r>
          </w:p>
        </w:tc>
        <w:tc>
          <w:tcPr>
            <w:tcW w:w="1050" w:type="dxa"/>
            <w:noWrap/>
            <w:vAlign w:val="center"/>
          </w:tcPr>
          <w:p w14:paraId="26D74DA3"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 xml:space="preserve">                         6,000.00 </w:t>
            </w:r>
          </w:p>
        </w:tc>
        <w:tc>
          <w:tcPr>
            <w:tcW w:w="945" w:type="dxa"/>
            <w:noWrap/>
            <w:vAlign w:val="center"/>
          </w:tcPr>
          <w:p w14:paraId="2CCA248F"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25-Feb-18</w:t>
            </w:r>
          </w:p>
        </w:tc>
        <w:tc>
          <w:tcPr>
            <w:tcW w:w="796" w:type="dxa"/>
            <w:noWrap/>
            <w:vAlign w:val="center"/>
          </w:tcPr>
          <w:p w14:paraId="61E93A38"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941</w:t>
            </w:r>
          </w:p>
        </w:tc>
        <w:tc>
          <w:tcPr>
            <w:tcW w:w="902" w:type="dxa"/>
            <w:noWrap/>
            <w:vAlign w:val="center"/>
          </w:tcPr>
          <w:p w14:paraId="4B6B5FFE"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911</w:t>
            </w:r>
          </w:p>
        </w:tc>
        <w:tc>
          <w:tcPr>
            <w:tcW w:w="836" w:type="dxa"/>
            <w:noWrap/>
            <w:vAlign w:val="center"/>
          </w:tcPr>
          <w:p w14:paraId="714E7175"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 xml:space="preserve">          1,497.53 </w:t>
            </w:r>
          </w:p>
        </w:tc>
        <w:tc>
          <w:tcPr>
            <w:tcW w:w="774" w:type="dxa"/>
            <w:noWrap/>
            <w:vAlign w:val="center"/>
          </w:tcPr>
          <w:p w14:paraId="69637BB4"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 xml:space="preserve">             269.56 </w:t>
            </w:r>
          </w:p>
        </w:tc>
        <w:tc>
          <w:tcPr>
            <w:tcW w:w="1072" w:type="dxa"/>
            <w:noWrap/>
            <w:vAlign w:val="center"/>
          </w:tcPr>
          <w:p w14:paraId="288D9F4E"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 xml:space="preserve">                                -   </w:t>
            </w:r>
          </w:p>
        </w:tc>
        <w:tc>
          <w:tcPr>
            <w:tcW w:w="1072" w:type="dxa"/>
            <w:noWrap/>
            <w:vAlign w:val="center"/>
          </w:tcPr>
          <w:p w14:paraId="5C2530ED"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 xml:space="preserve">            7,767.09 </w:t>
            </w:r>
          </w:p>
        </w:tc>
      </w:tr>
      <w:tr w:rsidR="00447A99" w:rsidRPr="00B2244E" w14:paraId="661198D2" w14:textId="77777777" w:rsidTr="00E977EA">
        <w:trPr>
          <w:trHeight w:val="200"/>
        </w:trPr>
        <w:tc>
          <w:tcPr>
            <w:tcW w:w="530" w:type="dxa"/>
            <w:noWrap/>
            <w:vAlign w:val="center"/>
            <w:hideMark/>
          </w:tcPr>
          <w:p w14:paraId="48F96D6D"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L7</w:t>
            </w:r>
          </w:p>
        </w:tc>
        <w:tc>
          <w:tcPr>
            <w:tcW w:w="626" w:type="dxa"/>
            <w:noWrap/>
            <w:vAlign w:val="center"/>
            <w:hideMark/>
          </w:tcPr>
          <w:p w14:paraId="23E7C90A"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w:t>
            </w:r>
          </w:p>
        </w:tc>
        <w:tc>
          <w:tcPr>
            <w:tcW w:w="879" w:type="dxa"/>
            <w:noWrap/>
            <w:vAlign w:val="center"/>
          </w:tcPr>
          <w:p w14:paraId="0E184154"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26-Jul-15</w:t>
            </w:r>
          </w:p>
        </w:tc>
        <w:tc>
          <w:tcPr>
            <w:tcW w:w="1050" w:type="dxa"/>
            <w:noWrap/>
            <w:vAlign w:val="center"/>
          </w:tcPr>
          <w:p w14:paraId="538EEBF0"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 xml:space="preserve">                         6,925.00 </w:t>
            </w:r>
          </w:p>
        </w:tc>
        <w:tc>
          <w:tcPr>
            <w:tcW w:w="945" w:type="dxa"/>
            <w:noWrap/>
            <w:vAlign w:val="center"/>
          </w:tcPr>
          <w:p w14:paraId="2CFE2769"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25-Feb-18</w:t>
            </w:r>
          </w:p>
        </w:tc>
        <w:tc>
          <w:tcPr>
            <w:tcW w:w="796" w:type="dxa"/>
            <w:noWrap/>
            <w:vAlign w:val="center"/>
          </w:tcPr>
          <w:p w14:paraId="2D3ABD17"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946</w:t>
            </w:r>
          </w:p>
        </w:tc>
        <w:tc>
          <w:tcPr>
            <w:tcW w:w="902" w:type="dxa"/>
            <w:noWrap/>
            <w:vAlign w:val="center"/>
          </w:tcPr>
          <w:p w14:paraId="4174DBF2"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916</w:t>
            </w:r>
          </w:p>
        </w:tc>
        <w:tc>
          <w:tcPr>
            <w:tcW w:w="836" w:type="dxa"/>
            <w:noWrap/>
            <w:vAlign w:val="center"/>
          </w:tcPr>
          <w:p w14:paraId="3B269C6B"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 xml:space="preserve">          1,737.89 </w:t>
            </w:r>
          </w:p>
        </w:tc>
        <w:tc>
          <w:tcPr>
            <w:tcW w:w="774" w:type="dxa"/>
            <w:noWrap/>
            <w:vAlign w:val="center"/>
          </w:tcPr>
          <w:p w14:paraId="534B95FA"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 xml:space="preserve">             312.82 </w:t>
            </w:r>
          </w:p>
        </w:tc>
        <w:tc>
          <w:tcPr>
            <w:tcW w:w="1072" w:type="dxa"/>
            <w:noWrap/>
            <w:vAlign w:val="center"/>
          </w:tcPr>
          <w:p w14:paraId="15C5813F"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 xml:space="preserve">                                -   </w:t>
            </w:r>
          </w:p>
        </w:tc>
        <w:tc>
          <w:tcPr>
            <w:tcW w:w="1072" w:type="dxa"/>
            <w:noWrap/>
            <w:vAlign w:val="center"/>
          </w:tcPr>
          <w:p w14:paraId="54FC172A"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 xml:space="preserve">            8,975.71 </w:t>
            </w:r>
          </w:p>
        </w:tc>
      </w:tr>
      <w:tr w:rsidR="00447A99" w:rsidRPr="00B2244E" w14:paraId="3E62EABA" w14:textId="77777777" w:rsidTr="00E977EA">
        <w:trPr>
          <w:trHeight w:val="200"/>
        </w:trPr>
        <w:tc>
          <w:tcPr>
            <w:tcW w:w="530" w:type="dxa"/>
            <w:noWrap/>
            <w:vAlign w:val="center"/>
            <w:hideMark/>
          </w:tcPr>
          <w:p w14:paraId="4C20A613"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L8</w:t>
            </w:r>
          </w:p>
        </w:tc>
        <w:tc>
          <w:tcPr>
            <w:tcW w:w="626" w:type="dxa"/>
            <w:noWrap/>
            <w:vAlign w:val="center"/>
            <w:hideMark/>
          </w:tcPr>
          <w:p w14:paraId="1B90156D"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Y</w:t>
            </w:r>
          </w:p>
        </w:tc>
        <w:tc>
          <w:tcPr>
            <w:tcW w:w="879" w:type="dxa"/>
            <w:noWrap/>
            <w:vAlign w:val="center"/>
          </w:tcPr>
          <w:p w14:paraId="0192A701"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1-Aug-18</w:t>
            </w:r>
          </w:p>
        </w:tc>
        <w:tc>
          <w:tcPr>
            <w:tcW w:w="1050" w:type="dxa"/>
            <w:noWrap/>
            <w:vAlign w:val="center"/>
          </w:tcPr>
          <w:p w14:paraId="721D91E0"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 xml:space="preserve">                       11,474.25 </w:t>
            </w:r>
          </w:p>
        </w:tc>
        <w:tc>
          <w:tcPr>
            <w:tcW w:w="945" w:type="dxa"/>
            <w:noWrap/>
            <w:vAlign w:val="center"/>
          </w:tcPr>
          <w:p w14:paraId="73722746"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25-Feb-18</w:t>
            </w:r>
          </w:p>
        </w:tc>
        <w:tc>
          <w:tcPr>
            <w:tcW w:w="796" w:type="dxa"/>
            <w:noWrap/>
            <w:vAlign w:val="center"/>
          </w:tcPr>
          <w:p w14:paraId="7D599931"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940</w:t>
            </w:r>
          </w:p>
        </w:tc>
        <w:tc>
          <w:tcPr>
            <w:tcW w:w="902" w:type="dxa"/>
            <w:noWrap/>
            <w:vAlign w:val="center"/>
          </w:tcPr>
          <w:p w14:paraId="7156FB3D"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910</w:t>
            </w:r>
          </w:p>
        </w:tc>
        <w:tc>
          <w:tcPr>
            <w:tcW w:w="836" w:type="dxa"/>
            <w:noWrap/>
            <w:vAlign w:val="center"/>
          </w:tcPr>
          <w:p w14:paraId="30F1388A"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 xml:space="preserve">          2,860.70 </w:t>
            </w:r>
          </w:p>
        </w:tc>
        <w:tc>
          <w:tcPr>
            <w:tcW w:w="774" w:type="dxa"/>
            <w:noWrap/>
            <w:vAlign w:val="center"/>
          </w:tcPr>
          <w:p w14:paraId="3112D6D5"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 xml:space="preserve">             514.93 </w:t>
            </w:r>
          </w:p>
        </w:tc>
        <w:tc>
          <w:tcPr>
            <w:tcW w:w="1072" w:type="dxa"/>
            <w:noWrap/>
            <w:vAlign w:val="center"/>
          </w:tcPr>
          <w:p w14:paraId="3AC874E8"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 xml:space="preserve">                 14,849.88 </w:t>
            </w:r>
          </w:p>
        </w:tc>
        <w:tc>
          <w:tcPr>
            <w:tcW w:w="1072" w:type="dxa"/>
            <w:noWrap/>
            <w:vAlign w:val="center"/>
          </w:tcPr>
          <w:p w14:paraId="3739C5B8"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 xml:space="preserve">                         -   </w:t>
            </w:r>
          </w:p>
        </w:tc>
      </w:tr>
      <w:tr w:rsidR="00447A99" w:rsidRPr="00B2244E" w14:paraId="40F9AD2A" w14:textId="77777777" w:rsidTr="00E977EA">
        <w:trPr>
          <w:trHeight w:val="200"/>
        </w:trPr>
        <w:tc>
          <w:tcPr>
            <w:tcW w:w="530" w:type="dxa"/>
            <w:noWrap/>
            <w:vAlign w:val="center"/>
            <w:hideMark/>
          </w:tcPr>
          <w:p w14:paraId="73D3B4F6"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L9</w:t>
            </w:r>
          </w:p>
        </w:tc>
        <w:tc>
          <w:tcPr>
            <w:tcW w:w="626" w:type="dxa"/>
            <w:noWrap/>
            <w:vAlign w:val="center"/>
            <w:hideMark/>
          </w:tcPr>
          <w:p w14:paraId="1BD247F1"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Y</w:t>
            </w:r>
          </w:p>
        </w:tc>
        <w:tc>
          <w:tcPr>
            <w:tcW w:w="879" w:type="dxa"/>
            <w:noWrap/>
            <w:vAlign w:val="center"/>
          </w:tcPr>
          <w:p w14:paraId="6D1EA4B7"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26-Jul-15</w:t>
            </w:r>
          </w:p>
        </w:tc>
        <w:tc>
          <w:tcPr>
            <w:tcW w:w="1050" w:type="dxa"/>
            <w:noWrap/>
            <w:vAlign w:val="center"/>
          </w:tcPr>
          <w:p w14:paraId="4BA1FB36"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 xml:space="preserve">                       17,572.50 </w:t>
            </w:r>
          </w:p>
        </w:tc>
        <w:tc>
          <w:tcPr>
            <w:tcW w:w="945" w:type="dxa"/>
            <w:noWrap/>
            <w:vAlign w:val="center"/>
          </w:tcPr>
          <w:p w14:paraId="202F34D7"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25-Feb-18</w:t>
            </w:r>
          </w:p>
        </w:tc>
        <w:tc>
          <w:tcPr>
            <w:tcW w:w="796" w:type="dxa"/>
            <w:noWrap/>
            <w:vAlign w:val="center"/>
          </w:tcPr>
          <w:p w14:paraId="4E0AD700"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946</w:t>
            </w:r>
          </w:p>
        </w:tc>
        <w:tc>
          <w:tcPr>
            <w:tcW w:w="902" w:type="dxa"/>
            <w:noWrap/>
            <w:vAlign w:val="center"/>
          </w:tcPr>
          <w:p w14:paraId="10E6EC00"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916</w:t>
            </w:r>
          </w:p>
        </w:tc>
        <w:tc>
          <w:tcPr>
            <w:tcW w:w="836" w:type="dxa"/>
            <w:noWrap/>
            <w:vAlign w:val="center"/>
          </w:tcPr>
          <w:p w14:paraId="05F87D0B"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 xml:space="preserve">          4,409.98 </w:t>
            </w:r>
          </w:p>
        </w:tc>
        <w:tc>
          <w:tcPr>
            <w:tcW w:w="774" w:type="dxa"/>
            <w:noWrap/>
            <w:vAlign w:val="center"/>
          </w:tcPr>
          <w:p w14:paraId="28E1B596"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 xml:space="preserve">             793.80 </w:t>
            </w:r>
          </w:p>
        </w:tc>
        <w:tc>
          <w:tcPr>
            <w:tcW w:w="1072" w:type="dxa"/>
            <w:noWrap/>
            <w:vAlign w:val="center"/>
          </w:tcPr>
          <w:p w14:paraId="760003DF"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 xml:space="preserve">                 22,776.27 </w:t>
            </w:r>
          </w:p>
        </w:tc>
        <w:tc>
          <w:tcPr>
            <w:tcW w:w="1072" w:type="dxa"/>
            <w:noWrap/>
            <w:vAlign w:val="center"/>
          </w:tcPr>
          <w:p w14:paraId="79A16DAE"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 xml:space="preserve">                         -   </w:t>
            </w:r>
          </w:p>
        </w:tc>
      </w:tr>
      <w:tr w:rsidR="00447A99" w:rsidRPr="00B2244E" w14:paraId="39723BFF" w14:textId="77777777" w:rsidTr="00E977EA">
        <w:trPr>
          <w:trHeight w:val="200"/>
        </w:trPr>
        <w:tc>
          <w:tcPr>
            <w:tcW w:w="530" w:type="dxa"/>
            <w:noWrap/>
            <w:vAlign w:val="center"/>
            <w:hideMark/>
          </w:tcPr>
          <w:p w14:paraId="4574EEF6"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L10</w:t>
            </w:r>
          </w:p>
        </w:tc>
        <w:tc>
          <w:tcPr>
            <w:tcW w:w="626" w:type="dxa"/>
            <w:noWrap/>
            <w:vAlign w:val="center"/>
            <w:hideMark/>
          </w:tcPr>
          <w:p w14:paraId="320030E1" w14:textId="77777777" w:rsidR="00447A99" w:rsidRPr="00B2244E" w:rsidRDefault="00447A99" w:rsidP="00447A99">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w:t>
            </w:r>
          </w:p>
        </w:tc>
        <w:tc>
          <w:tcPr>
            <w:tcW w:w="879" w:type="dxa"/>
            <w:noWrap/>
            <w:vAlign w:val="center"/>
          </w:tcPr>
          <w:p w14:paraId="4C5FF597"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5-Aug-18</w:t>
            </w:r>
          </w:p>
        </w:tc>
        <w:tc>
          <w:tcPr>
            <w:tcW w:w="1050" w:type="dxa"/>
            <w:noWrap/>
            <w:vAlign w:val="center"/>
          </w:tcPr>
          <w:p w14:paraId="185D7122"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 xml:space="preserve">                       24,578.00 </w:t>
            </w:r>
          </w:p>
        </w:tc>
        <w:tc>
          <w:tcPr>
            <w:tcW w:w="945" w:type="dxa"/>
            <w:noWrap/>
            <w:vAlign w:val="center"/>
          </w:tcPr>
          <w:p w14:paraId="53C9DF92"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25-Feb-18</w:t>
            </w:r>
          </w:p>
        </w:tc>
        <w:tc>
          <w:tcPr>
            <w:tcW w:w="796" w:type="dxa"/>
            <w:noWrap/>
            <w:vAlign w:val="center"/>
          </w:tcPr>
          <w:p w14:paraId="0292C30D"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936</w:t>
            </w:r>
          </w:p>
        </w:tc>
        <w:tc>
          <w:tcPr>
            <w:tcW w:w="902" w:type="dxa"/>
            <w:noWrap/>
            <w:vAlign w:val="center"/>
          </w:tcPr>
          <w:p w14:paraId="5351897C"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906</w:t>
            </w:r>
          </w:p>
        </w:tc>
        <w:tc>
          <w:tcPr>
            <w:tcW w:w="836" w:type="dxa"/>
            <w:noWrap/>
            <w:vAlign w:val="center"/>
          </w:tcPr>
          <w:p w14:paraId="7A1449FD"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 xml:space="preserve">          6,100.73 </w:t>
            </w:r>
          </w:p>
        </w:tc>
        <w:tc>
          <w:tcPr>
            <w:tcW w:w="774" w:type="dxa"/>
            <w:noWrap/>
            <w:vAlign w:val="center"/>
          </w:tcPr>
          <w:p w14:paraId="77676DFC"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 xml:space="preserve">          1,098.13 </w:t>
            </w:r>
          </w:p>
        </w:tc>
        <w:tc>
          <w:tcPr>
            <w:tcW w:w="1072" w:type="dxa"/>
            <w:noWrap/>
            <w:vAlign w:val="center"/>
          </w:tcPr>
          <w:p w14:paraId="55F35F25"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 xml:space="preserve">                                -   </w:t>
            </w:r>
          </w:p>
        </w:tc>
        <w:tc>
          <w:tcPr>
            <w:tcW w:w="1072" w:type="dxa"/>
            <w:noWrap/>
            <w:vAlign w:val="center"/>
          </w:tcPr>
          <w:p w14:paraId="7495FF5B" w14:textId="77777777" w:rsidR="00447A99" w:rsidRPr="00B2244E" w:rsidRDefault="00447A99" w:rsidP="00447A99">
            <w:pPr>
              <w:rPr>
                <w:rFonts w:ascii="Calibri" w:eastAsia="Times New Roman" w:hAnsi="Calibri" w:cs="Calibri"/>
                <w:color w:val="000000"/>
                <w:sz w:val="18"/>
                <w:szCs w:val="20"/>
              </w:rPr>
            </w:pPr>
            <w:r>
              <w:rPr>
                <w:rFonts w:ascii="Calibri" w:hAnsi="Calibri" w:cs="Calibri"/>
                <w:color w:val="000000"/>
                <w:sz w:val="20"/>
                <w:szCs w:val="20"/>
              </w:rPr>
              <w:t xml:space="preserve">          31,776.86 </w:t>
            </w:r>
          </w:p>
        </w:tc>
      </w:tr>
      <w:tr w:rsidR="00447A99" w:rsidRPr="00B2244E" w14:paraId="70D007B4" w14:textId="77777777" w:rsidTr="00E977EA">
        <w:trPr>
          <w:trHeight w:val="200"/>
        </w:trPr>
        <w:tc>
          <w:tcPr>
            <w:tcW w:w="530" w:type="dxa"/>
            <w:noWrap/>
            <w:vAlign w:val="center"/>
            <w:hideMark/>
          </w:tcPr>
          <w:p w14:paraId="6E747BE0" w14:textId="77777777" w:rsidR="00447A99" w:rsidRPr="00B2244E" w:rsidRDefault="00447A99" w:rsidP="00447A99">
            <w:pPr>
              <w:rPr>
                <w:rFonts w:ascii="Calibri" w:eastAsia="Times New Roman" w:hAnsi="Calibri" w:cs="Calibri"/>
                <w:color w:val="000000"/>
                <w:sz w:val="18"/>
                <w:szCs w:val="20"/>
              </w:rPr>
            </w:pPr>
          </w:p>
        </w:tc>
        <w:tc>
          <w:tcPr>
            <w:tcW w:w="626" w:type="dxa"/>
            <w:noWrap/>
            <w:vAlign w:val="center"/>
            <w:hideMark/>
          </w:tcPr>
          <w:p w14:paraId="05C14334" w14:textId="77777777" w:rsidR="00447A99" w:rsidRPr="00B2244E" w:rsidRDefault="00447A99" w:rsidP="00447A99">
            <w:pPr>
              <w:rPr>
                <w:rFonts w:ascii="Times New Roman" w:eastAsia="Times New Roman" w:hAnsi="Times New Roman" w:cs="Times New Roman"/>
                <w:sz w:val="18"/>
                <w:szCs w:val="20"/>
              </w:rPr>
            </w:pPr>
          </w:p>
        </w:tc>
        <w:tc>
          <w:tcPr>
            <w:tcW w:w="879" w:type="dxa"/>
            <w:noWrap/>
            <w:vAlign w:val="center"/>
          </w:tcPr>
          <w:p w14:paraId="623BDB0F" w14:textId="77777777" w:rsidR="00447A99" w:rsidRPr="00B2244E" w:rsidRDefault="00447A99" w:rsidP="00447A99">
            <w:pPr>
              <w:rPr>
                <w:rFonts w:ascii="Times New Roman" w:eastAsia="Times New Roman" w:hAnsi="Times New Roman" w:cs="Times New Roman"/>
                <w:sz w:val="18"/>
                <w:szCs w:val="20"/>
              </w:rPr>
            </w:pPr>
          </w:p>
        </w:tc>
        <w:tc>
          <w:tcPr>
            <w:tcW w:w="1050" w:type="dxa"/>
            <w:noWrap/>
            <w:vAlign w:val="center"/>
          </w:tcPr>
          <w:p w14:paraId="2D4FBEFE" w14:textId="77777777" w:rsidR="00447A99" w:rsidRPr="00B2244E" w:rsidRDefault="00447A99" w:rsidP="00447A99">
            <w:pPr>
              <w:rPr>
                <w:rFonts w:ascii="Calibri" w:eastAsia="Times New Roman" w:hAnsi="Calibri" w:cs="Calibri"/>
                <w:b/>
                <w:bCs/>
                <w:color w:val="000000"/>
                <w:sz w:val="18"/>
                <w:szCs w:val="20"/>
              </w:rPr>
            </w:pPr>
            <w:r>
              <w:rPr>
                <w:rFonts w:ascii="Calibri" w:hAnsi="Calibri" w:cs="Calibri"/>
                <w:b/>
                <w:bCs/>
                <w:color w:val="000000"/>
                <w:sz w:val="20"/>
                <w:szCs w:val="20"/>
              </w:rPr>
              <w:t xml:space="preserve">                    122,299.75 </w:t>
            </w:r>
          </w:p>
        </w:tc>
        <w:tc>
          <w:tcPr>
            <w:tcW w:w="945" w:type="dxa"/>
            <w:noWrap/>
            <w:vAlign w:val="center"/>
          </w:tcPr>
          <w:p w14:paraId="675EE95E" w14:textId="77777777" w:rsidR="00447A99" w:rsidRPr="00B2244E" w:rsidRDefault="00447A99" w:rsidP="00447A99">
            <w:pPr>
              <w:rPr>
                <w:rFonts w:ascii="Calibri" w:eastAsia="Times New Roman" w:hAnsi="Calibri" w:cs="Calibri"/>
                <w:b/>
                <w:bCs/>
                <w:color w:val="000000"/>
                <w:sz w:val="18"/>
                <w:szCs w:val="20"/>
              </w:rPr>
            </w:pPr>
          </w:p>
        </w:tc>
        <w:tc>
          <w:tcPr>
            <w:tcW w:w="796" w:type="dxa"/>
            <w:noWrap/>
            <w:vAlign w:val="center"/>
          </w:tcPr>
          <w:p w14:paraId="3F2BA5D9" w14:textId="77777777" w:rsidR="00447A99" w:rsidRPr="00B2244E" w:rsidRDefault="00447A99" w:rsidP="00447A99">
            <w:pPr>
              <w:rPr>
                <w:rFonts w:ascii="Times New Roman" w:eastAsia="Times New Roman" w:hAnsi="Times New Roman" w:cs="Times New Roman"/>
                <w:sz w:val="18"/>
                <w:szCs w:val="20"/>
              </w:rPr>
            </w:pPr>
          </w:p>
        </w:tc>
        <w:tc>
          <w:tcPr>
            <w:tcW w:w="902" w:type="dxa"/>
            <w:noWrap/>
            <w:vAlign w:val="center"/>
          </w:tcPr>
          <w:p w14:paraId="0886427D" w14:textId="77777777" w:rsidR="00447A99" w:rsidRPr="00B2244E" w:rsidRDefault="00447A99" w:rsidP="00447A99">
            <w:pPr>
              <w:rPr>
                <w:rFonts w:ascii="Times New Roman" w:eastAsia="Times New Roman" w:hAnsi="Times New Roman" w:cs="Times New Roman"/>
                <w:sz w:val="18"/>
                <w:szCs w:val="20"/>
              </w:rPr>
            </w:pPr>
          </w:p>
        </w:tc>
        <w:tc>
          <w:tcPr>
            <w:tcW w:w="836" w:type="dxa"/>
            <w:noWrap/>
            <w:vAlign w:val="center"/>
          </w:tcPr>
          <w:p w14:paraId="21B161EB" w14:textId="77777777" w:rsidR="00447A99" w:rsidRPr="00B2244E" w:rsidRDefault="00447A99" w:rsidP="00447A99">
            <w:pPr>
              <w:rPr>
                <w:rFonts w:ascii="Times New Roman" w:eastAsia="Times New Roman" w:hAnsi="Times New Roman" w:cs="Times New Roman"/>
                <w:sz w:val="18"/>
                <w:szCs w:val="20"/>
              </w:rPr>
            </w:pPr>
          </w:p>
        </w:tc>
        <w:tc>
          <w:tcPr>
            <w:tcW w:w="774" w:type="dxa"/>
            <w:noWrap/>
            <w:vAlign w:val="center"/>
          </w:tcPr>
          <w:p w14:paraId="2D064A2A" w14:textId="77777777" w:rsidR="00447A99" w:rsidRPr="00B2244E" w:rsidRDefault="00447A99" w:rsidP="00447A99">
            <w:pPr>
              <w:rPr>
                <w:rFonts w:ascii="Times New Roman" w:eastAsia="Times New Roman" w:hAnsi="Times New Roman" w:cs="Times New Roman"/>
                <w:sz w:val="18"/>
                <w:szCs w:val="20"/>
              </w:rPr>
            </w:pPr>
          </w:p>
        </w:tc>
        <w:tc>
          <w:tcPr>
            <w:tcW w:w="1072" w:type="dxa"/>
            <w:noWrap/>
            <w:vAlign w:val="center"/>
          </w:tcPr>
          <w:p w14:paraId="65580645" w14:textId="77777777" w:rsidR="00447A99" w:rsidRPr="00B2244E" w:rsidRDefault="00447A99" w:rsidP="00447A99">
            <w:pPr>
              <w:rPr>
                <w:rFonts w:ascii="Calibri" w:eastAsia="Times New Roman" w:hAnsi="Calibri" w:cs="Calibri"/>
                <w:b/>
                <w:bCs/>
                <w:color w:val="000000"/>
                <w:sz w:val="18"/>
                <w:szCs w:val="20"/>
              </w:rPr>
            </w:pPr>
            <w:r>
              <w:rPr>
                <w:rFonts w:ascii="Calibri" w:hAnsi="Calibri" w:cs="Calibri"/>
                <w:b/>
                <w:bCs/>
                <w:color w:val="000000"/>
                <w:sz w:val="20"/>
                <w:szCs w:val="20"/>
              </w:rPr>
              <w:t xml:space="preserve">                 71,619.29 </w:t>
            </w:r>
          </w:p>
        </w:tc>
        <w:tc>
          <w:tcPr>
            <w:tcW w:w="1072" w:type="dxa"/>
            <w:noWrap/>
            <w:vAlign w:val="center"/>
          </w:tcPr>
          <w:p w14:paraId="7CF57D2C" w14:textId="77777777" w:rsidR="00447A99" w:rsidRPr="00B2244E" w:rsidRDefault="00447A99" w:rsidP="00447A99">
            <w:pPr>
              <w:rPr>
                <w:rFonts w:ascii="Calibri" w:eastAsia="Times New Roman" w:hAnsi="Calibri" w:cs="Calibri"/>
                <w:b/>
                <w:bCs/>
                <w:color w:val="000000"/>
                <w:sz w:val="18"/>
                <w:szCs w:val="20"/>
              </w:rPr>
            </w:pPr>
            <w:r>
              <w:rPr>
                <w:rFonts w:ascii="Calibri" w:hAnsi="Calibri" w:cs="Calibri"/>
                <w:b/>
                <w:bCs/>
                <w:color w:val="000000"/>
                <w:sz w:val="20"/>
                <w:szCs w:val="20"/>
              </w:rPr>
              <w:t xml:space="preserve">          86,755.54 </w:t>
            </w:r>
          </w:p>
        </w:tc>
      </w:tr>
    </w:tbl>
    <w:p w14:paraId="77C47501" w14:textId="77777777" w:rsidR="00447A99" w:rsidRDefault="00447A99" w:rsidP="00447A99">
      <w:pPr>
        <w:spacing w:line="252" w:lineRule="auto"/>
        <w:jc w:val="both"/>
      </w:pPr>
    </w:p>
    <w:p w14:paraId="46C9A7DD" w14:textId="77777777" w:rsidR="00447A99" w:rsidRDefault="00447A99" w:rsidP="00447A99">
      <w:pPr>
        <w:spacing w:line="252" w:lineRule="auto"/>
        <w:jc w:val="both"/>
        <w:rPr>
          <w:b/>
        </w:rPr>
      </w:pPr>
      <w:r>
        <w:rPr>
          <w:b/>
        </w:rPr>
        <w:t>Note:</w:t>
      </w:r>
    </w:p>
    <w:p w14:paraId="4139B6E8" w14:textId="77777777" w:rsidR="00447A99" w:rsidRPr="00B2244E" w:rsidRDefault="00447A99" w:rsidP="00396C2B">
      <w:pPr>
        <w:pStyle w:val="ListParagraph"/>
        <w:numPr>
          <w:ilvl w:val="0"/>
          <w:numId w:val="22"/>
        </w:numPr>
        <w:spacing w:line="252" w:lineRule="auto"/>
        <w:jc w:val="both"/>
        <w:rPr>
          <w:u w:val="single"/>
        </w:rPr>
      </w:pPr>
      <w:r>
        <w:t xml:space="preserve">Amount of INR </w:t>
      </w:r>
      <w:r w:rsidRPr="008A6238">
        <w:t xml:space="preserve">86,755.54 </w:t>
      </w:r>
      <w:r>
        <w:t>/- is adjusted in Final claim settlement.</w:t>
      </w:r>
    </w:p>
    <w:p w14:paraId="1A625941" w14:textId="77777777" w:rsidR="00447A99" w:rsidRDefault="00447A99" w:rsidP="00396C2B">
      <w:pPr>
        <w:pStyle w:val="ListParagraph"/>
        <w:numPr>
          <w:ilvl w:val="0"/>
          <w:numId w:val="22"/>
        </w:numPr>
        <w:spacing w:line="252" w:lineRule="auto"/>
        <w:jc w:val="both"/>
      </w:pPr>
      <w:r>
        <w:t xml:space="preserve">Amount of INR </w:t>
      </w:r>
      <w:r w:rsidRPr="008A6238">
        <w:t xml:space="preserve">71,619.29 </w:t>
      </w:r>
      <w:r>
        <w:t>/- is recovered from MLI</w:t>
      </w:r>
    </w:p>
    <w:p w14:paraId="4DF8B87A" w14:textId="0DB37D0B" w:rsidR="006D0BB2" w:rsidRDefault="00447A99" w:rsidP="00396C2B">
      <w:pPr>
        <w:pStyle w:val="ListParagraph"/>
        <w:numPr>
          <w:ilvl w:val="0"/>
          <w:numId w:val="22"/>
        </w:numPr>
        <w:spacing w:line="252" w:lineRule="auto"/>
        <w:jc w:val="both"/>
      </w:pPr>
      <w:r>
        <w:t xml:space="preserve">In this case since there is penalty, and hence a need for additional recoveries from MLI which is about </w:t>
      </w:r>
      <w:r w:rsidRPr="008A6238">
        <w:t xml:space="preserve"> </w:t>
      </w:r>
      <w:r>
        <w:t xml:space="preserve">INR </w:t>
      </w:r>
      <w:r w:rsidRPr="008A6238">
        <w:t>36,075.09</w:t>
      </w:r>
      <w:r>
        <w:t>/-</w:t>
      </w:r>
    </w:p>
    <w:p w14:paraId="1A9366C9" w14:textId="77777777" w:rsidR="007F1EE7" w:rsidRDefault="007F1EE7" w:rsidP="007F1EE7">
      <w:pPr>
        <w:pStyle w:val="ListParagraph"/>
        <w:numPr>
          <w:ilvl w:val="0"/>
          <w:numId w:val="22"/>
        </w:numPr>
        <w:spacing w:line="252" w:lineRule="auto"/>
        <w:jc w:val="both"/>
      </w:pPr>
      <w:r>
        <w:t>For any penalty generated post first claim recovery, MLI will have an option to settle the penalty amount before lodging the Final claim. If penalty not settled before Final claim lodgment, then to be adjusted in the Final claim payout.</w:t>
      </w:r>
    </w:p>
    <w:p w14:paraId="594AB211" w14:textId="23D97E33" w:rsidR="00FF1D72" w:rsidRDefault="00FF1D72" w:rsidP="006339B1">
      <w:pPr>
        <w:pStyle w:val="ListParagraph"/>
        <w:spacing w:line="252" w:lineRule="auto"/>
        <w:jc w:val="both"/>
      </w:pPr>
    </w:p>
    <w:p w14:paraId="69CB2079" w14:textId="2FA18C6A" w:rsidR="00FF1D72" w:rsidRDefault="00FF1D72" w:rsidP="006339B1">
      <w:pPr>
        <w:pStyle w:val="ListParagraph"/>
        <w:spacing w:line="252" w:lineRule="auto"/>
        <w:jc w:val="both"/>
      </w:pPr>
    </w:p>
    <w:p w14:paraId="63949B0B" w14:textId="2B8FC593" w:rsidR="00FF1D72" w:rsidRDefault="00FF1D72" w:rsidP="006339B1">
      <w:pPr>
        <w:pStyle w:val="ListParagraph"/>
        <w:spacing w:line="252" w:lineRule="auto"/>
        <w:jc w:val="both"/>
      </w:pPr>
    </w:p>
    <w:p w14:paraId="459B74A4" w14:textId="43ACE2D3" w:rsidR="00FF1D72" w:rsidRDefault="00FF1D72" w:rsidP="006339B1">
      <w:pPr>
        <w:pStyle w:val="ListParagraph"/>
        <w:spacing w:line="252" w:lineRule="auto"/>
        <w:jc w:val="both"/>
      </w:pPr>
    </w:p>
    <w:p w14:paraId="5A86A287" w14:textId="50C90A98" w:rsidR="00FF1D72" w:rsidRDefault="00FF1D72" w:rsidP="006339B1">
      <w:pPr>
        <w:pStyle w:val="ListParagraph"/>
        <w:spacing w:line="252" w:lineRule="auto"/>
        <w:jc w:val="both"/>
      </w:pPr>
    </w:p>
    <w:p w14:paraId="4BA83B57" w14:textId="5B27CBED" w:rsidR="00FF1D72" w:rsidRDefault="00FF1D72" w:rsidP="006339B1">
      <w:pPr>
        <w:pStyle w:val="ListParagraph"/>
        <w:spacing w:line="252" w:lineRule="auto"/>
        <w:jc w:val="both"/>
      </w:pPr>
    </w:p>
    <w:p w14:paraId="20C72841" w14:textId="7E2D576B" w:rsidR="00FF1D72" w:rsidRDefault="00FF1D72" w:rsidP="006339B1">
      <w:pPr>
        <w:pStyle w:val="ListParagraph"/>
        <w:spacing w:line="252" w:lineRule="auto"/>
        <w:jc w:val="both"/>
      </w:pPr>
    </w:p>
    <w:p w14:paraId="2C7F8CFF" w14:textId="77508E2D" w:rsidR="00FF1D72" w:rsidRDefault="00FF1D72" w:rsidP="006339B1">
      <w:pPr>
        <w:pStyle w:val="ListParagraph"/>
        <w:spacing w:line="252" w:lineRule="auto"/>
        <w:jc w:val="both"/>
      </w:pPr>
    </w:p>
    <w:p w14:paraId="686B4D81" w14:textId="220425AF" w:rsidR="00FF1D72" w:rsidRDefault="00FF1D72" w:rsidP="006339B1">
      <w:pPr>
        <w:pStyle w:val="ListParagraph"/>
        <w:spacing w:line="252" w:lineRule="auto"/>
        <w:jc w:val="both"/>
      </w:pPr>
    </w:p>
    <w:p w14:paraId="14267BCD" w14:textId="56CF5BF5" w:rsidR="00FF1D72" w:rsidRDefault="00FF1D72" w:rsidP="006339B1">
      <w:pPr>
        <w:pStyle w:val="ListParagraph"/>
        <w:spacing w:line="252" w:lineRule="auto"/>
        <w:jc w:val="both"/>
      </w:pPr>
    </w:p>
    <w:p w14:paraId="6C07A8C2" w14:textId="7BB9D9B6" w:rsidR="00FF1D72" w:rsidRDefault="00FF1D72" w:rsidP="006339B1">
      <w:pPr>
        <w:pStyle w:val="ListParagraph"/>
        <w:spacing w:line="252" w:lineRule="auto"/>
        <w:jc w:val="both"/>
      </w:pPr>
    </w:p>
    <w:p w14:paraId="23E225D0" w14:textId="762046F6" w:rsidR="00FF1D72" w:rsidRDefault="00FF1D72" w:rsidP="006339B1">
      <w:pPr>
        <w:pStyle w:val="ListParagraph"/>
        <w:spacing w:line="252" w:lineRule="auto"/>
        <w:jc w:val="both"/>
      </w:pPr>
    </w:p>
    <w:p w14:paraId="4F4F4114" w14:textId="71502749" w:rsidR="00FF1D72" w:rsidRDefault="00FF1D72" w:rsidP="006339B1">
      <w:pPr>
        <w:pStyle w:val="ListParagraph"/>
        <w:spacing w:line="252" w:lineRule="auto"/>
        <w:jc w:val="both"/>
      </w:pPr>
    </w:p>
    <w:p w14:paraId="2B000BFD" w14:textId="77777777" w:rsidR="00FF1D72" w:rsidRDefault="00FF1D72" w:rsidP="006339B1">
      <w:pPr>
        <w:pStyle w:val="ListParagraph"/>
        <w:spacing w:line="252" w:lineRule="auto"/>
        <w:jc w:val="both"/>
      </w:pPr>
    </w:p>
    <w:p w14:paraId="0431EDBD" w14:textId="7F97216E" w:rsidR="006339B1" w:rsidRDefault="006339B1" w:rsidP="006339B1">
      <w:pPr>
        <w:pStyle w:val="ListParagraph"/>
        <w:spacing w:line="252" w:lineRule="auto"/>
        <w:jc w:val="both"/>
      </w:pPr>
    </w:p>
    <w:p w14:paraId="63EA7D6F" w14:textId="12B7B0A8" w:rsidR="00FF1D72" w:rsidRDefault="00FF1D72" w:rsidP="006339B1">
      <w:pPr>
        <w:pStyle w:val="ListParagraph"/>
        <w:spacing w:line="252" w:lineRule="auto"/>
        <w:jc w:val="both"/>
      </w:pPr>
    </w:p>
    <w:p w14:paraId="2C00E56A" w14:textId="6EBC1A4B" w:rsidR="00FF1D72" w:rsidRDefault="00FF1D72" w:rsidP="006339B1">
      <w:pPr>
        <w:pStyle w:val="ListParagraph"/>
        <w:spacing w:line="252" w:lineRule="auto"/>
        <w:jc w:val="both"/>
      </w:pPr>
    </w:p>
    <w:p w14:paraId="4149A93B" w14:textId="785DB1A0" w:rsidR="00FF1D72" w:rsidRDefault="00FF1D72" w:rsidP="006339B1">
      <w:pPr>
        <w:pStyle w:val="ListParagraph"/>
        <w:spacing w:line="252" w:lineRule="auto"/>
        <w:jc w:val="both"/>
      </w:pPr>
    </w:p>
    <w:p w14:paraId="3D742DC4" w14:textId="77B0DEB4" w:rsidR="00FF1D72" w:rsidRDefault="00FF1D72" w:rsidP="006339B1">
      <w:pPr>
        <w:pStyle w:val="ListParagraph"/>
        <w:spacing w:line="252" w:lineRule="auto"/>
        <w:jc w:val="both"/>
      </w:pPr>
    </w:p>
    <w:p w14:paraId="575CA390" w14:textId="591AC3BA" w:rsidR="00FF1D72" w:rsidRDefault="00FF1D72" w:rsidP="006339B1">
      <w:pPr>
        <w:pStyle w:val="ListParagraph"/>
        <w:spacing w:line="252" w:lineRule="auto"/>
        <w:jc w:val="both"/>
      </w:pPr>
    </w:p>
    <w:p w14:paraId="72D3AB9B" w14:textId="750AA5C6" w:rsidR="00FF1D72" w:rsidRDefault="00FF1D72" w:rsidP="006339B1">
      <w:pPr>
        <w:pStyle w:val="ListParagraph"/>
        <w:spacing w:line="252" w:lineRule="auto"/>
        <w:jc w:val="both"/>
      </w:pPr>
    </w:p>
    <w:p w14:paraId="3486A453" w14:textId="0160377E" w:rsidR="00FF1D72" w:rsidRDefault="00FF1D72" w:rsidP="006339B1">
      <w:pPr>
        <w:pStyle w:val="ListParagraph"/>
        <w:spacing w:line="252" w:lineRule="auto"/>
        <w:jc w:val="both"/>
      </w:pPr>
    </w:p>
    <w:p w14:paraId="633D9ABD" w14:textId="5095EF2D" w:rsidR="00FF1D72" w:rsidRDefault="00FF1D72" w:rsidP="006339B1">
      <w:pPr>
        <w:pStyle w:val="ListParagraph"/>
        <w:spacing w:line="252" w:lineRule="auto"/>
        <w:jc w:val="both"/>
      </w:pPr>
    </w:p>
    <w:p w14:paraId="23057D8C" w14:textId="3C05A0A0" w:rsidR="00FF1D72" w:rsidRDefault="00FF1D72" w:rsidP="006339B1">
      <w:pPr>
        <w:pStyle w:val="ListParagraph"/>
        <w:spacing w:line="252" w:lineRule="auto"/>
        <w:jc w:val="both"/>
      </w:pPr>
    </w:p>
    <w:p w14:paraId="3EEFE833" w14:textId="77777777" w:rsidR="00FF1D72" w:rsidRDefault="00FF1D72" w:rsidP="006339B1">
      <w:pPr>
        <w:pStyle w:val="ListParagraph"/>
        <w:spacing w:line="252" w:lineRule="auto"/>
        <w:jc w:val="both"/>
      </w:pPr>
    </w:p>
    <w:p w14:paraId="37004D48" w14:textId="4E1E24D4" w:rsidR="007D22DB" w:rsidRDefault="006339B1" w:rsidP="00396C2B">
      <w:pPr>
        <w:pStyle w:val="ListParagraph"/>
        <w:numPr>
          <w:ilvl w:val="0"/>
          <w:numId w:val="26"/>
        </w:numPr>
        <w:spacing w:line="252" w:lineRule="auto"/>
        <w:jc w:val="both"/>
      </w:pPr>
      <w:r>
        <w:t>Annual Option</w:t>
      </w:r>
    </w:p>
    <w:p w14:paraId="7577A91C" w14:textId="5AC378F3" w:rsidR="006339B1" w:rsidRDefault="006339B1" w:rsidP="006339B1">
      <w:pPr>
        <w:pStyle w:val="ListParagraph"/>
        <w:spacing w:line="252" w:lineRule="auto"/>
        <w:jc w:val="both"/>
      </w:pPr>
    </w:p>
    <w:tbl>
      <w:tblPr>
        <w:tblW w:w="7830" w:type="dxa"/>
        <w:tblInd w:w="-5" w:type="dxa"/>
        <w:tblLook w:val="04A0" w:firstRow="1" w:lastRow="0" w:firstColumn="1" w:lastColumn="0" w:noHBand="0" w:noVBand="1"/>
      </w:tblPr>
      <w:tblGrid>
        <w:gridCol w:w="6120"/>
        <w:gridCol w:w="1710"/>
      </w:tblGrid>
      <w:tr w:rsidR="006339B1" w:rsidRPr="006339B1" w14:paraId="44D6B430" w14:textId="77777777" w:rsidTr="006D311A">
        <w:trPr>
          <w:trHeight w:val="255"/>
        </w:trPr>
        <w:tc>
          <w:tcPr>
            <w:tcW w:w="6120" w:type="dxa"/>
            <w:tcBorders>
              <w:top w:val="single" w:sz="4" w:space="0" w:color="auto"/>
              <w:left w:val="single" w:sz="4" w:space="0" w:color="auto"/>
              <w:bottom w:val="single" w:sz="4" w:space="0" w:color="auto"/>
              <w:right w:val="single" w:sz="4" w:space="0" w:color="000000"/>
            </w:tcBorders>
            <w:shd w:val="clear" w:color="auto" w:fill="auto"/>
            <w:hideMark/>
          </w:tcPr>
          <w:p w14:paraId="64FEF068" w14:textId="77777777" w:rsidR="006339B1" w:rsidRPr="006339B1" w:rsidRDefault="006339B1" w:rsidP="006339B1">
            <w:pPr>
              <w:spacing w:after="0" w:line="240" w:lineRule="auto"/>
              <w:rPr>
                <w:rFonts w:ascii="Calibri" w:eastAsia="Times New Roman" w:hAnsi="Calibri" w:cs="Calibri"/>
                <w:color w:val="000000"/>
                <w:sz w:val="20"/>
                <w:szCs w:val="20"/>
              </w:rPr>
            </w:pPr>
            <w:r w:rsidRPr="006339B1">
              <w:rPr>
                <w:rFonts w:ascii="Calibri" w:eastAsia="Times New Roman" w:hAnsi="Calibri" w:cs="Calibri"/>
                <w:color w:val="000000"/>
                <w:sz w:val="20"/>
                <w:szCs w:val="20"/>
              </w:rPr>
              <w:t>Month when recovery file is uploaded by MLI</w:t>
            </w:r>
          </w:p>
        </w:tc>
        <w:tc>
          <w:tcPr>
            <w:tcW w:w="1710" w:type="dxa"/>
            <w:tcBorders>
              <w:top w:val="single" w:sz="4" w:space="0" w:color="auto"/>
              <w:left w:val="nil"/>
              <w:bottom w:val="single" w:sz="4" w:space="0" w:color="auto"/>
              <w:right w:val="single" w:sz="4" w:space="0" w:color="auto"/>
            </w:tcBorders>
            <w:shd w:val="clear" w:color="auto" w:fill="auto"/>
            <w:noWrap/>
            <w:hideMark/>
          </w:tcPr>
          <w:p w14:paraId="2359BDE5" w14:textId="77777777" w:rsidR="006339B1" w:rsidRPr="006339B1" w:rsidRDefault="006339B1" w:rsidP="006339B1">
            <w:pPr>
              <w:spacing w:after="0" w:line="240" w:lineRule="auto"/>
              <w:rPr>
                <w:rFonts w:ascii="Calibri" w:eastAsia="Times New Roman" w:hAnsi="Calibri" w:cs="Calibri"/>
                <w:color w:val="000000"/>
                <w:sz w:val="20"/>
                <w:szCs w:val="20"/>
              </w:rPr>
            </w:pPr>
            <w:r w:rsidRPr="006339B1">
              <w:rPr>
                <w:rFonts w:ascii="Calibri" w:eastAsia="Times New Roman" w:hAnsi="Calibri" w:cs="Calibri"/>
                <w:color w:val="000000"/>
                <w:sz w:val="20"/>
                <w:szCs w:val="20"/>
              </w:rPr>
              <w:t>Apr-19</w:t>
            </w:r>
          </w:p>
        </w:tc>
      </w:tr>
      <w:tr w:rsidR="006339B1" w:rsidRPr="006339B1" w14:paraId="2CEC7995" w14:textId="77777777" w:rsidTr="006D311A">
        <w:trPr>
          <w:trHeight w:val="255"/>
        </w:trPr>
        <w:tc>
          <w:tcPr>
            <w:tcW w:w="612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BCB5F8A" w14:textId="77777777" w:rsidR="006339B1" w:rsidRPr="006339B1" w:rsidRDefault="006339B1" w:rsidP="006339B1">
            <w:pPr>
              <w:spacing w:after="0" w:line="240" w:lineRule="auto"/>
              <w:rPr>
                <w:rFonts w:ascii="Calibri" w:eastAsia="Times New Roman" w:hAnsi="Calibri" w:cs="Calibri"/>
                <w:color w:val="000000"/>
                <w:sz w:val="20"/>
                <w:szCs w:val="20"/>
              </w:rPr>
            </w:pPr>
            <w:r w:rsidRPr="006339B1">
              <w:rPr>
                <w:rFonts w:ascii="Calibri" w:eastAsia="Times New Roman" w:hAnsi="Calibri" w:cs="Calibri"/>
                <w:color w:val="000000"/>
                <w:sz w:val="20"/>
                <w:szCs w:val="20"/>
              </w:rPr>
              <w:t>Rate of Penalty</w:t>
            </w:r>
          </w:p>
        </w:tc>
        <w:tc>
          <w:tcPr>
            <w:tcW w:w="1710" w:type="dxa"/>
            <w:tcBorders>
              <w:top w:val="nil"/>
              <w:left w:val="nil"/>
              <w:bottom w:val="single" w:sz="4" w:space="0" w:color="auto"/>
              <w:right w:val="single" w:sz="4" w:space="0" w:color="auto"/>
            </w:tcBorders>
            <w:shd w:val="clear" w:color="auto" w:fill="auto"/>
            <w:noWrap/>
            <w:vAlign w:val="bottom"/>
            <w:hideMark/>
          </w:tcPr>
          <w:p w14:paraId="441D23A0" w14:textId="77777777" w:rsidR="006339B1" w:rsidRPr="006339B1" w:rsidRDefault="006339B1" w:rsidP="006339B1">
            <w:pPr>
              <w:spacing w:after="0" w:line="240" w:lineRule="auto"/>
              <w:rPr>
                <w:rFonts w:ascii="Calibri" w:eastAsia="Times New Roman" w:hAnsi="Calibri" w:cs="Calibri"/>
                <w:color w:val="000000"/>
                <w:sz w:val="20"/>
                <w:szCs w:val="20"/>
              </w:rPr>
            </w:pPr>
            <w:r w:rsidRPr="006339B1">
              <w:rPr>
                <w:rFonts w:ascii="Calibri" w:eastAsia="Times New Roman" w:hAnsi="Calibri" w:cs="Calibri"/>
                <w:color w:val="000000"/>
                <w:sz w:val="20"/>
                <w:szCs w:val="20"/>
              </w:rPr>
              <w:t>10%</w:t>
            </w:r>
          </w:p>
        </w:tc>
      </w:tr>
      <w:tr w:rsidR="006339B1" w:rsidRPr="006339B1" w14:paraId="23C93B62" w14:textId="77777777" w:rsidTr="006D311A">
        <w:trPr>
          <w:trHeight w:val="255"/>
        </w:trPr>
        <w:tc>
          <w:tcPr>
            <w:tcW w:w="6120" w:type="dxa"/>
            <w:tcBorders>
              <w:top w:val="single" w:sz="4" w:space="0" w:color="auto"/>
              <w:left w:val="single" w:sz="4" w:space="0" w:color="auto"/>
              <w:bottom w:val="single" w:sz="4" w:space="0" w:color="auto"/>
              <w:right w:val="single" w:sz="4" w:space="0" w:color="000000"/>
            </w:tcBorders>
            <w:shd w:val="clear" w:color="auto" w:fill="auto"/>
            <w:hideMark/>
          </w:tcPr>
          <w:p w14:paraId="07011569" w14:textId="77777777" w:rsidR="006339B1" w:rsidRPr="006339B1" w:rsidRDefault="006339B1" w:rsidP="006339B1">
            <w:pPr>
              <w:spacing w:after="0" w:line="240" w:lineRule="auto"/>
              <w:rPr>
                <w:rFonts w:ascii="Calibri" w:eastAsia="Times New Roman" w:hAnsi="Calibri" w:cs="Calibri"/>
                <w:color w:val="000000"/>
                <w:sz w:val="20"/>
                <w:szCs w:val="20"/>
              </w:rPr>
            </w:pPr>
            <w:r w:rsidRPr="006339B1">
              <w:rPr>
                <w:rFonts w:ascii="Calibri" w:eastAsia="Times New Roman" w:hAnsi="Calibri" w:cs="Calibri"/>
                <w:color w:val="000000"/>
                <w:sz w:val="20"/>
                <w:szCs w:val="20"/>
              </w:rPr>
              <w:t>DATE when the last tranch for full recovery payment is received</w:t>
            </w:r>
          </w:p>
        </w:tc>
        <w:tc>
          <w:tcPr>
            <w:tcW w:w="1710" w:type="dxa"/>
            <w:tcBorders>
              <w:top w:val="nil"/>
              <w:left w:val="nil"/>
              <w:bottom w:val="single" w:sz="4" w:space="0" w:color="auto"/>
              <w:right w:val="single" w:sz="4" w:space="0" w:color="auto"/>
            </w:tcBorders>
            <w:shd w:val="clear" w:color="auto" w:fill="auto"/>
            <w:noWrap/>
            <w:hideMark/>
          </w:tcPr>
          <w:p w14:paraId="4F9F0D2C" w14:textId="77777777" w:rsidR="006339B1" w:rsidRPr="006339B1" w:rsidRDefault="006339B1" w:rsidP="006339B1">
            <w:pPr>
              <w:spacing w:after="0" w:line="240" w:lineRule="auto"/>
              <w:rPr>
                <w:rFonts w:ascii="Calibri" w:eastAsia="Times New Roman" w:hAnsi="Calibri" w:cs="Calibri"/>
                <w:color w:val="000000"/>
                <w:sz w:val="20"/>
                <w:szCs w:val="20"/>
              </w:rPr>
            </w:pPr>
            <w:r w:rsidRPr="006339B1">
              <w:rPr>
                <w:rFonts w:ascii="Calibri" w:eastAsia="Times New Roman" w:hAnsi="Calibri" w:cs="Calibri"/>
                <w:color w:val="000000"/>
                <w:sz w:val="20"/>
                <w:szCs w:val="20"/>
              </w:rPr>
              <w:t>25-Apr-19</w:t>
            </w:r>
          </w:p>
        </w:tc>
      </w:tr>
      <w:tr w:rsidR="006339B1" w:rsidRPr="006339B1" w14:paraId="3B5A26AF" w14:textId="77777777" w:rsidTr="006D311A">
        <w:trPr>
          <w:trHeight w:val="255"/>
        </w:trPr>
        <w:tc>
          <w:tcPr>
            <w:tcW w:w="6120" w:type="dxa"/>
            <w:tcBorders>
              <w:top w:val="single" w:sz="4" w:space="0" w:color="auto"/>
              <w:left w:val="single" w:sz="4" w:space="0" w:color="auto"/>
              <w:bottom w:val="single" w:sz="4" w:space="0" w:color="auto"/>
              <w:right w:val="single" w:sz="4" w:space="0" w:color="000000"/>
            </w:tcBorders>
            <w:shd w:val="clear" w:color="auto" w:fill="auto"/>
            <w:hideMark/>
          </w:tcPr>
          <w:p w14:paraId="79F7F5BD" w14:textId="77777777" w:rsidR="006339B1" w:rsidRPr="006339B1" w:rsidRDefault="006339B1" w:rsidP="006339B1">
            <w:pPr>
              <w:spacing w:after="0" w:line="240" w:lineRule="auto"/>
              <w:rPr>
                <w:rFonts w:ascii="Calibri" w:eastAsia="Times New Roman" w:hAnsi="Calibri" w:cs="Calibri"/>
                <w:color w:val="000000"/>
                <w:sz w:val="20"/>
                <w:szCs w:val="20"/>
              </w:rPr>
            </w:pPr>
            <w:r w:rsidRPr="006339B1">
              <w:rPr>
                <w:rFonts w:ascii="Calibri" w:eastAsia="Times New Roman" w:hAnsi="Calibri" w:cs="Calibri"/>
                <w:color w:val="000000"/>
                <w:sz w:val="20"/>
                <w:szCs w:val="20"/>
              </w:rPr>
              <w:t>Recovery Cutoff Date as define by NCGTC in schemes</w:t>
            </w:r>
          </w:p>
        </w:tc>
        <w:tc>
          <w:tcPr>
            <w:tcW w:w="1710" w:type="dxa"/>
            <w:tcBorders>
              <w:top w:val="nil"/>
              <w:left w:val="nil"/>
              <w:bottom w:val="single" w:sz="4" w:space="0" w:color="auto"/>
              <w:right w:val="single" w:sz="4" w:space="0" w:color="auto"/>
            </w:tcBorders>
            <w:shd w:val="clear" w:color="auto" w:fill="auto"/>
            <w:noWrap/>
            <w:hideMark/>
          </w:tcPr>
          <w:p w14:paraId="389B5D61" w14:textId="77777777" w:rsidR="006339B1" w:rsidRPr="006339B1" w:rsidRDefault="006339B1" w:rsidP="006339B1">
            <w:pPr>
              <w:spacing w:after="0" w:line="240" w:lineRule="auto"/>
              <w:rPr>
                <w:rFonts w:ascii="Calibri" w:eastAsia="Times New Roman" w:hAnsi="Calibri" w:cs="Calibri"/>
                <w:color w:val="000000"/>
                <w:sz w:val="20"/>
                <w:szCs w:val="20"/>
              </w:rPr>
            </w:pPr>
            <w:r w:rsidRPr="006339B1">
              <w:rPr>
                <w:rFonts w:ascii="Calibri" w:eastAsia="Times New Roman" w:hAnsi="Calibri" w:cs="Calibri"/>
                <w:color w:val="000000"/>
                <w:sz w:val="20"/>
                <w:szCs w:val="20"/>
              </w:rPr>
              <w:t>30-Apr-19</w:t>
            </w:r>
          </w:p>
        </w:tc>
      </w:tr>
    </w:tbl>
    <w:p w14:paraId="06F2601E" w14:textId="242A3639" w:rsidR="006D311A" w:rsidRDefault="006D311A" w:rsidP="006D311A">
      <w:pPr>
        <w:spacing w:line="252" w:lineRule="auto"/>
        <w:jc w:val="both"/>
      </w:pPr>
    </w:p>
    <w:p w14:paraId="798DE620" w14:textId="7A4BE851" w:rsidR="006D311A" w:rsidRDefault="006D311A" w:rsidP="00396C2B">
      <w:pPr>
        <w:pStyle w:val="ListParagraph"/>
        <w:numPr>
          <w:ilvl w:val="0"/>
          <w:numId w:val="27"/>
        </w:numPr>
        <w:spacing w:line="252" w:lineRule="auto"/>
        <w:jc w:val="both"/>
      </w:pPr>
      <w:r>
        <w:t>Scenario 1: No Penalty Situation.</w:t>
      </w:r>
    </w:p>
    <w:tbl>
      <w:tblPr>
        <w:tblStyle w:val="TableGrid"/>
        <w:tblW w:w="10818" w:type="dxa"/>
        <w:tblInd w:w="-113" w:type="dxa"/>
        <w:tblLook w:val="04A0" w:firstRow="1" w:lastRow="0" w:firstColumn="1" w:lastColumn="0" w:noHBand="0" w:noVBand="1"/>
      </w:tblPr>
      <w:tblGrid>
        <w:gridCol w:w="480"/>
        <w:gridCol w:w="748"/>
        <w:gridCol w:w="950"/>
        <w:gridCol w:w="1180"/>
        <w:gridCol w:w="980"/>
        <w:gridCol w:w="1260"/>
        <w:gridCol w:w="810"/>
        <w:gridCol w:w="999"/>
        <w:gridCol w:w="780"/>
        <w:gridCol w:w="1281"/>
        <w:gridCol w:w="1382"/>
      </w:tblGrid>
      <w:tr w:rsidR="00667FC4" w:rsidRPr="006D311A" w14:paraId="62E71116" w14:textId="77777777" w:rsidTr="002762FF">
        <w:trPr>
          <w:trHeight w:val="255"/>
        </w:trPr>
        <w:tc>
          <w:tcPr>
            <w:tcW w:w="480" w:type="dxa"/>
            <w:noWrap/>
            <w:hideMark/>
          </w:tcPr>
          <w:p w14:paraId="3C836027" w14:textId="77777777" w:rsidR="006D311A" w:rsidRPr="006D311A" w:rsidRDefault="006D311A" w:rsidP="00A22976">
            <w:pPr>
              <w:jc w:val="center"/>
              <w:rPr>
                <w:rFonts w:ascii="Calibri" w:eastAsia="Times New Roman" w:hAnsi="Calibri" w:cs="Calibri"/>
                <w:b/>
                <w:bCs/>
                <w:color w:val="000000"/>
                <w:sz w:val="18"/>
                <w:szCs w:val="18"/>
              </w:rPr>
            </w:pPr>
            <w:r w:rsidRPr="006D311A">
              <w:rPr>
                <w:rFonts w:ascii="Calibri" w:eastAsia="Times New Roman" w:hAnsi="Calibri" w:cs="Calibri"/>
                <w:b/>
                <w:bCs/>
                <w:color w:val="000000"/>
                <w:sz w:val="18"/>
                <w:szCs w:val="18"/>
              </w:rPr>
              <w:t> </w:t>
            </w:r>
          </w:p>
        </w:tc>
        <w:tc>
          <w:tcPr>
            <w:tcW w:w="748" w:type="dxa"/>
            <w:noWrap/>
            <w:hideMark/>
          </w:tcPr>
          <w:p w14:paraId="170C9EF9" w14:textId="77777777" w:rsidR="006D311A" w:rsidRPr="006D311A" w:rsidRDefault="006D311A" w:rsidP="00A22976">
            <w:pPr>
              <w:jc w:val="center"/>
              <w:rPr>
                <w:rFonts w:ascii="Calibri" w:eastAsia="Times New Roman" w:hAnsi="Calibri" w:cs="Calibri"/>
                <w:b/>
                <w:bCs/>
                <w:color w:val="000000"/>
                <w:sz w:val="18"/>
                <w:szCs w:val="18"/>
              </w:rPr>
            </w:pPr>
            <w:r w:rsidRPr="006D311A">
              <w:rPr>
                <w:rFonts w:ascii="Calibri" w:eastAsia="Times New Roman" w:hAnsi="Calibri" w:cs="Calibri"/>
                <w:b/>
                <w:bCs/>
                <w:color w:val="000000"/>
                <w:sz w:val="18"/>
                <w:szCs w:val="18"/>
              </w:rPr>
              <w:t> </w:t>
            </w:r>
          </w:p>
        </w:tc>
        <w:tc>
          <w:tcPr>
            <w:tcW w:w="950" w:type="dxa"/>
            <w:noWrap/>
            <w:hideMark/>
          </w:tcPr>
          <w:p w14:paraId="5A3B7206" w14:textId="77777777" w:rsidR="006D311A" w:rsidRPr="006D311A" w:rsidRDefault="006D311A" w:rsidP="00A22976">
            <w:pPr>
              <w:jc w:val="center"/>
              <w:rPr>
                <w:rFonts w:ascii="Calibri" w:eastAsia="Times New Roman" w:hAnsi="Calibri" w:cs="Calibri"/>
                <w:b/>
                <w:bCs/>
                <w:color w:val="000000"/>
                <w:sz w:val="18"/>
                <w:szCs w:val="18"/>
              </w:rPr>
            </w:pPr>
            <w:r w:rsidRPr="006D311A">
              <w:rPr>
                <w:rFonts w:ascii="Calibri" w:eastAsia="Times New Roman" w:hAnsi="Calibri" w:cs="Calibri"/>
                <w:b/>
                <w:bCs/>
                <w:color w:val="000000"/>
                <w:sz w:val="18"/>
                <w:szCs w:val="18"/>
              </w:rPr>
              <w:t>D3</w:t>
            </w:r>
          </w:p>
        </w:tc>
        <w:tc>
          <w:tcPr>
            <w:tcW w:w="1180" w:type="dxa"/>
            <w:noWrap/>
            <w:hideMark/>
          </w:tcPr>
          <w:p w14:paraId="35923988" w14:textId="77777777" w:rsidR="006D311A" w:rsidRPr="006D311A" w:rsidRDefault="006D311A" w:rsidP="00A22976">
            <w:pPr>
              <w:jc w:val="center"/>
              <w:rPr>
                <w:rFonts w:ascii="Calibri" w:eastAsia="Times New Roman" w:hAnsi="Calibri" w:cs="Calibri"/>
                <w:b/>
                <w:bCs/>
                <w:color w:val="000000"/>
                <w:sz w:val="18"/>
                <w:szCs w:val="18"/>
              </w:rPr>
            </w:pPr>
            <w:r w:rsidRPr="006D311A">
              <w:rPr>
                <w:rFonts w:ascii="Calibri" w:eastAsia="Times New Roman" w:hAnsi="Calibri" w:cs="Calibri"/>
                <w:b/>
                <w:bCs/>
                <w:color w:val="000000"/>
                <w:sz w:val="18"/>
                <w:szCs w:val="18"/>
              </w:rPr>
              <w:t>A</w:t>
            </w:r>
          </w:p>
        </w:tc>
        <w:tc>
          <w:tcPr>
            <w:tcW w:w="980" w:type="dxa"/>
            <w:noWrap/>
            <w:hideMark/>
          </w:tcPr>
          <w:p w14:paraId="45B5D8B8" w14:textId="77777777" w:rsidR="006D311A" w:rsidRPr="006D311A" w:rsidRDefault="006D311A" w:rsidP="00A22976">
            <w:pPr>
              <w:jc w:val="center"/>
              <w:rPr>
                <w:rFonts w:ascii="Calibri" w:eastAsia="Times New Roman" w:hAnsi="Calibri" w:cs="Calibri"/>
                <w:b/>
                <w:bCs/>
                <w:color w:val="000000"/>
                <w:sz w:val="18"/>
                <w:szCs w:val="18"/>
              </w:rPr>
            </w:pPr>
            <w:r w:rsidRPr="006D311A">
              <w:rPr>
                <w:rFonts w:ascii="Calibri" w:eastAsia="Times New Roman" w:hAnsi="Calibri" w:cs="Calibri"/>
                <w:b/>
                <w:bCs/>
                <w:color w:val="000000"/>
                <w:sz w:val="18"/>
                <w:szCs w:val="18"/>
              </w:rPr>
              <w:t>D2</w:t>
            </w:r>
          </w:p>
        </w:tc>
        <w:tc>
          <w:tcPr>
            <w:tcW w:w="1260" w:type="dxa"/>
            <w:noWrap/>
            <w:hideMark/>
          </w:tcPr>
          <w:p w14:paraId="6C47DB2A" w14:textId="77777777" w:rsidR="006D311A" w:rsidRPr="006D311A" w:rsidRDefault="006D311A" w:rsidP="00A22976">
            <w:pPr>
              <w:jc w:val="center"/>
              <w:rPr>
                <w:rFonts w:ascii="Calibri" w:eastAsia="Times New Roman" w:hAnsi="Calibri" w:cs="Calibri"/>
                <w:b/>
                <w:bCs/>
                <w:color w:val="000000"/>
                <w:sz w:val="18"/>
                <w:szCs w:val="18"/>
              </w:rPr>
            </w:pPr>
            <w:r w:rsidRPr="006D311A">
              <w:rPr>
                <w:rFonts w:ascii="Calibri" w:eastAsia="Times New Roman" w:hAnsi="Calibri" w:cs="Calibri"/>
                <w:b/>
                <w:bCs/>
                <w:color w:val="000000"/>
                <w:sz w:val="18"/>
                <w:szCs w:val="18"/>
              </w:rPr>
              <w:t> </w:t>
            </w:r>
          </w:p>
        </w:tc>
        <w:tc>
          <w:tcPr>
            <w:tcW w:w="810" w:type="dxa"/>
            <w:noWrap/>
            <w:hideMark/>
          </w:tcPr>
          <w:p w14:paraId="1BAFCFAC" w14:textId="77777777" w:rsidR="006D311A" w:rsidRPr="006D311A" w:rsidRDefault="006D311A" w:rsidP="00A22976">
            <w:pPr>
              <w:jc w:val="center"/>
              <w:rPr>
                <w:rFonts w:ascii="Calibri" w:eastAsia="Times New Roman" w:hAnsi="Calibri" w:cs="Calibri"/>
                <w:b/>
                <w:bCs/>
                <w:color w:val="000000"/>
                <w:sz w:val="18"/>
                <w:szCs w:val="18"/>
              </w:rPr>
            </w:pPr>
            <w:r w:rsidRPr="006D311A">
              <w:rPr>
                <w:rFonts w:ascii="Calibri" w:eastAsia="Times New Roman" w:hAnsi="Calibri" w:cs="Calibri"/>
                <w:b/>
                <w:bCs/>
                <w:color w:val="000000"/>
                <w:sz w:val="18"/>
                <w:szCs w:val="18"/>
              </w:rPr>
              <w:t>D1</w:t>
            </w:r>
          </w:p>
        </w:tc>
        <w:tc>
          <w:tcPr>
            <w:tcW w:w="999" w:type="dxa"/>
            <w:noWrap/>
            <w:hideMark/>
          </w:tcPr>
          <w:p w14:paraId="42BEC53D" w14:textId="77777777" w:rsidR="006D311A" w:rsidRPr="006D311A" w:rsidRDefault="006D311A" w:rsidP="00A22976">
            <w:pPr>
              <w:jc w:val="center"/>
              <w:rPr>
                <w:rFonts w:ascii="Calibri" w:eastAsia="Times New Roman" w:hAnsi="Calibri" w:cs="Calibri"/>
                <w:b/>
                <w:bCs/>
                <w:color w:val="000000"/>
                <w:sz w:val="18"/>
                <w:szCs w:val="18"/>
              </w:rPr>
            </w:pPr>
            <w:r w:rsidRPr="006D311A">
              <w:rPr>
                <w:rFonts w:ascii="Calibri" w:eastAsia="Times New Roman" w:hAnsi="Calibri" w:cs="Calibri"/>
                <w:b/>
                <w:bCs/>
                <w:color w:val="000000"/>
                <w:sz w:val="18"/>
                <w:szCs w:val="18"/>
              </w:rPr>
              <w:t>B</w:t>
            </w:r>
          </w:p>
        </w:tc>
        <w:tc>
          <w:tcPr>
            <w:tcW w:w="748" w:type="dxa"/>
            <w:noWrap/>
            <w:hideMark/>
          </w:tcPr>
          <w:p w14:paraId="2BA18124" w14:textId="77777777" w:rsidR="006D311A" w:rsidRPr="006D311A" w:rsidRDefault="006D311A" w:rsidP="00A22976">
            <w:pPr>
              <w:jc w:val="center"/>
              <w:rPr>
                <w:rFonts w:ascii="Calibri" w:eastAsia="Times New Roman" w:hAnsi="Calibri" w:cs="Calibri"/>
                <w:b/>
                <w:bCs/>
                <w:color w:val="000000"/>
                <w:sz w:val="18"/>
                <w:szCs w:val="18"/>
              </w:rPr>
            </w:pPr>
            <w:r w:rsidRPr="006D311A">
              <w:rPr>
                <w:rFonts w:ascii="Calibri" w:eastAsia="Times New Roman" w:hAnsi="Calibri" w:cs="Calibri"/>
                <w:b/>
                <w:bCs/>
                <w:color w:val="000000"/>
                <w:sz w:val="18"/>
                <w:szCs w:val="18"/>
              </w:rPr>
              <w:t>C</w:t>
            </w:r>
          </w:p>
        </w:tc>
        <w:tc>
          <w:tcPr>
            <w:tcW w:w="1281" w:type="dxa"/>
            <w:noWrap/>
            <w:hideMark/>
          </w:tcPr>
          <w:p w14:paraId="6DE3FC98" w14:textId="77777777" w:rsidR="006D311A" w:rsidRPr="006D311A" w:rsidRDefault="006D311A" w:rsidP="00A22976">
            <w:pPr>
              <w:jc w:val="center"/>
              <w:rPr>
                <w:rFonts w:ascii="Calibri" w:eastAsia="Times New Roman" w:hAnsi="Calibri" w:cs="Calibri"/>
                <w:b/>
                <w:bCs/>
                <w:color w:val="000000"/>
                <w:sz w:val="18"/>
                <w:szCs w:val="18"/>
              </w:rPr>
            </w:pPr>
          </w:p>
        </w:tc>
        <w:tc>
          <w:tcPr>
            <w:tcW w:w="1382" w:type="dxa"/>
            <w:noWrap/>
            <w:hideMark/>
          </w:tcPr>
          <w:p w14:paraId="5E5E4E1A" w14:textId="77777777" w:rsidR="006D311A" w:rsidRPr="006D311A" w:rsidRDefault="006D311A" w:rsidP="00A22976">
            <w:pPr>
              <w:rPr>
                <w:rFonts w:ascii="Times New Roman" w:eastAsia="Times New Roman" w:hAnsi="Times New Roman" w:cs="Times New Roman"/>
                <w:sz w:val="18"/>
                <w:szCs w:val="18"/>
              </w:rPr>
            </w:pPr>
          </w:p>
        </w:tc>
      </w:tr>
      <w:tr w:rsidR="00667FC4" w:rsidRPr="006D311A" w14:paraId="2CC0F9F3" w14:textId="77777777" w:rsidTr="002762FF">
        <w:trPr>
          <w:trHeight w:val="2330"/>
        </w:trPr>
        <w:tc>
          <w:tcPr>
            <w:tcW w:w="480" w:type="dxa"/>
            <w:noWrap/>
            <w:hideMark/>
          </w:tcPr>
          <w:p w14:paraId="55876A6F" w14:textId="77777777" w:rsidR="006D311A" w:rsidRPr="006D311A" w:rsidRDefault="006D311A" w:rsidP="00A22976">
            <w:pPr>
              <w:jc w:val="center"/>
              <w:rPr>
                <w:rFonts w:ascii="Calibri" w:eastAsia="Times New Roman" w:hAnsi="Calibri" w:cs="Calibri"/>
                <w:b/>
                <w:bCs/>
                <w:color w:val="000000"/>
                <w:sz w:val="18"/>
                <w:szCs w:val="18"/>
              </w:rPr>
            </w:pPr>
            <w:r w:rsidRPr="006D311A">
              <w:rPr>
                <w:rFonts w:ascii="Calibri" w:eastAsia="Times New Roman" w:hAnsi="Calibri" w:cs="Calibri"/>
                <w:b/>
                <w:bCs/>
                <w:color w:val="000000"/>
                <w:sz w:val="18"/>
                <w:szCs w:val="18"/>
              </w:rPr>
              <w:t>A/c No.</w:t>
            </w:r>
          </w:p>
        </w:tc>
        <w:tc>
          <w:tcPr>
            <w:tcW w:w="748" w:type="dxa"/>
            <w:hideMark/>
          </w:tcPr>
          <w:p w14:paraId="470AFE50" w14:textId="77777777" w:rsidR="006D311A" w:rsidRPr="006D311A" w:rsidRDefault="006D311A" w:rsidP="00A22976">
            <w:pPr>
              <w:jc w:val="center"/>
              <w:rPr>
                <w:rFonts w:ascii="Calibri" w:eastAsia="Times New Roman" w:hAnsi="Calibri" w:cs="Calibri"/>
                <w:b/>
                <w:bCs/>
                <w:color w:val="000000"/>
                <w:sz w:val="18"/>
                <w:szCs w:val="18"/>
              </w:rPr>
            </w:pPr>
            <w:r w:rsidRPr="006D311A">
              <w:rPr>
                <w:rFonts w:ascii="Calibri" w:eastAsia="Times New Roman" w:hAnsi="Calibri" w:cs="Calibri"/>
                <w:b/>
                <w:bCs/>
                <w:color w:val="000000"/>
                <w:sz w:val="18"/>
                <w:szCs w:val="18"/>
              </w:rPr>
              <w:t>Final Claim Settled</w:t>
            </w:r>
          </w:p>
        </w:tc>
        <w:tc>
          <w:tcPr>
            <w:tcW w:w="950" w:type="dxa"/>
            <w:hideMark/>
          </w:tcPr>
          <w:p w14:paraId="0BCB22AD" w14:textId="77777777" w:rsidR="006D311A" w:rsidRPr="006D311A" w:rsidRDefault="006D311A" w:rsidP="00A22976">
            <w:pPr>
              <w:jc w:val="center"/>
              <w:rPr>
                <w:rFonts w:ascii="Calibri" w:eastAsia="Times New Roman" w:hAnsi="Calibri" w:cs="Calibri"/>
                <w:b/>
                <w:bCs/>
                <w:color w:val="000000"/>
                <w:sz w:val="18"/>
                <w:szCs w:val="18"/>
              </w:rPr>
            </w:pPr>
            <w:r w:rsidRPr="006D311A">
              <w:rPr>
                <w:rFonts w:ascii="Calibri" w:eastAsia="Times New Roman" w:hAnsi="Calibri" w:cs="Calibri"/>
                <w:b/>
                <w:bCs/>
                <w:color w:val="000000"/>
                <w:sz w:val="18"/>
                <w:szCs w:val="18"/>
              </w:rPr>
              <w:t>Date of Recovery (Provided by MLI in Claim file)</w:t>
            </w:r>
          </w:p>
        </w:tc>
        <w:tc>
          <w:tcPr>
            <w:tcW w:w="1180" w:type="dxa"/>
            <w:hideMark/>
          </w:tcPr>
          <w:p w14:paraId="0AFDF1A3" w14:textId="021748D4" w:rsidR="006D311A" w:rsidRPr="006D311A" w:rsidRDefault="006D311A" w:rsidP="009D6660">
            <w:pPr>
              <w:jc w:val="center"/>
              <w:rPr>
                <w:rFonts w:ascii="Calibri" w:eastAsia="Times New Roman" w:hAnsi="Calibri" w:cs="Calibri"/>
                <w:b/>
                <w:bCs/>
                <w:color w:val="000000"/>
                <w:sz w:val="18"/>
                <w:szCs w:val="18"/>
              </w:rPr>
            </w:pPr>
            <w:r w:rsidRPr="006D311A">
              <w:rPr>
                <w:rFonts w:ascii="Calibri" w:eastAsia="Times New Roman" w:hAnsi="Calibri" w:cs="Calibri"/>
                <w:b/>
                <w:bCs/>
                <w:color w:val="000000"/>
                <w:sz w:val="18"/>
                <w:szCs w:val="18"/>
              </w:rPr>
              <w:t xml:space="preserve">Recovery Amount (Only NCGTC Share/Entire </w:t>
            </w:r>
            <w:r w:rsidR="009D6660">
              <w:rPr>
                <w:rFonts w:ascii="Calibri" w:eastAsia="Times New Roman" w:hAnsi="Calibri" w:cs="Calibri"/>
                <w:b/>
                <w:bCs/>
                <w:color w:val="000000"/>
                <w:sz w:val="18"/>
                <w:szCs w:val="18"/>
              </w:rPr>
              <w:t>amount</w:t>
            </w:r>
            <w:r w:rsidRPr="006D311A">
              <w:rPr>
                <w:rFonts w:ascii="Calibri" w:eastAsia="Times New Roman" w:hAnsi="Calibri" w:cs="Calibri"/>
                <w:b/>
                <w:bCs/>
                <w:color w:val="000000"/>
                <w:sz w:val="18"/>
                <w:szCs w:val="18"/>
              </w:rPr>
              <w:t>)</w:t>
            </w:r>
          </w:p>
        </w:tc>
        <w:tc>
          <w:tcPr>
            <w:tcW w:w="980" w:type="dxa"/>
            <w:hideMark/>
          </w:tcPr>
          <w:p w14:paraId="4B2BA2D3" w14:textId="77777777" w:rsidR="006D311A" w:rsidRPr="006D311A" w:rsidRDefault="006D311A" w:rsidP="00A22976">
            <w:pPr>
              <w:jc w:val="center"/>
              <w:rPr>
                <w:rFonts w:ascii="Calibri" w:eastAsia="Times New Roman" w:hAnsi="Calibri" w:cs="Calibri"/>
                <w:b/>
                <w:bCs/>
                <w:color w:val="000000"/>
                <w:sz w:val="18"/>
                <w:szCs w:val="18"/>
              </w:rPr>
            </w:pPr>
            <w:r w:rsidRPr="006D311A">
              <w:rPr>
                <w:rFonts w:ascii="Calibri" w:eastAsia="Times New Roman" w:hAnsi="Calibri" w:cs="Calibri"/>
                <w:b/>
                <w:bCs/>
                <w:color w:val="000000"/>
                <w:sz w:val="18"/>
                <w:szCs w:val="18"/>
              </w:rPr>
              <w:t>DATE when the last tranch for full recovery payment is received</w:t>
            </w:r>
          </w:p>
        </w:tc>
        <w:tc>
          <w:tcPr>
            <w:tcW w:w="1260" w:type="dxa"/>
            <w:hideMark/>
          </w:tcPr>
          <w:p w14:paraId="641263B9" w14:textId="4C979329" w:rsidR="006D311A" w:rsidRPr="006D311A" w:rsidRDefault="006D311A" w:rsidP="00667FC4">
            <w:pPr>
              <w:jc w:val="center"/>
              <w:rPr>
                <w:rFonts w:ascii="Calibri" w:eastAsia="Times New Roman" w:hAnsi="Calibri" w:cs="Calibri"/>
                <w:b/>
                <w:bCs/>
                <w:color w:val="000000"/>
                <w:sz w:val="18"/>
                <w:szCs w:val="18"/>
              </w:rPr>
            </w:pPr>
            <w:r w:rsidRPr="006D311A">
              <w:rPr>
                <w:rFonts w:ascii="Calibri" w:eastAsia="Times New Roman" w:hAnsi="Calibri" w:cs="Calibri"/>
                <w:b/>
                <w:bCs/>
                <w:color w:val="000000"/>
                <w:sz w:val="18"/>
                <w:szCs w:val="18"/>
              </w:rPr>
              <w:t xml:space="preserve">Days Elapsed </w:t>
            </w:r>
            <w:r w:rsidR="00270426" w:rsidRPr="006D311A">
              <w:rPr>
                <w:rFonts w:ascii="Calibri" w:eastAsia="Times New Roman" w:hAnsi="Calibri" w:cs="Calibri"/>
                <w:b/>
                <w:bCs/>
                <w:color w:val="000000"/>
                <w:sz w:val="18"/>
                <w:szCs w:val="18"/>
              </w:rPr>
              <w:t>(Difference</w:t>
            </w:r>
            <w:r w:rsidRPr="006D311A">
              <w:rPr>
                <w:rFonts w:ascii="Calibri" w:eastAsia="Times New Roman" w:hAnsi="Calibri" w:cs="Calibri"/>
                <w:b/>
                <w:bCs/>
                <w:color w:val="000000"/>
                <w:sz w:val="18"/>
                <w:szCs w:val="18"/>
              </w:rPr>
              <w:t xml:space="preserve"> between Date when last tranch for full payment is received and Recovery </w:t>
            </w:r>
            <w:r w:rsidR="00270426" w:rsidRPr="006D311A">
              <w:rPr>
                <w:rFonts w:ascii="Calibri" w:eastAsia="Times New Roman" w:hAnsi="Calibri" w:cs="Calibri"/>
                <w:b/>
                <w:bCs/>
                <w:color w:val="000000"/>
                <w:sz w:val="18"/>
                <w:szCs w:val="18"/>
              </w:rPr>
              <w:t>cutoff</w:t>
            </w:r>
            <w:r w:rsidRPr="006D311A">
              <w:rPr>
                <w:rFonts w:ascii="Calibri" w:eastAsia="Times New Roman" w:hAnsi="Calibri" w:cs="Calibri"/>
                <w:b/>
                <w:bCs/>
                <w:color w:val="000000"/>
                <w:sz w:val="18"/>
                <w:szCs w:val="18"/>
              </w:rPr>
              <w:t xml:space="preserve"> date).</w:t>
            </w:r>
            <w:r w:rsidRPr="006D311A">
              <w:rPr>
                <w:rFonts w:ascii="Calibri" w:eastAsia="Times New Roman" w:hAnsi="Calibri" w:cs="Calibri"/>
                <w:b/>
                <w:bCs/>
                <w:color w:val="000000"/>
                <w:sz w:val="18"/>
                <w:szCs w:val="18"/>
              </w:rPr>
              <w:br/>
            </w:r>
          </w:p>
        </w:tc>
        <w:tc>
          <w:tcPr>
            <w:tcW w:w="810" w:type="dxa"/>
            <w:hideMark/>
          </w:tcPr>
          <w:p w14:paraId="30889FB4" w14:textId="77777777" w:rsidR="006D311A" w:rsidRPr="006D311A" w:rsidRDefault="006D311A" w:rsidP="00A22976">
            <w:pPr>
              <w:jc w:val="center"/>
              <w:rPr>
                <w:rFonts w:ascii="Calibri" w:eastAsia="Times New Roman" w:hAnsi="Calibri" w:cs="Calibri"/>
                <w:b/>
                <w:bCs/>
                <w:color w:val="000000"/>
                <w:sz w:val="18"/>
                <w:szCs w:val="18"/>
              </w:rPr>
            </w:pPr>
            <w:r w:rsidRPr="006D311A">
              <w:rPr>
                <w:rFonts w:ascii="Calibri" w:eastAsia="Times New Roman" w:hAnsi="Calibri" w:cs="Calibri"/>
                <w:b/>
                <w:bCs/>
                <w:color w:val="000000"/>
                <w:sz w:val="18"/>
                <w:szCs w:val="18"/>
              </w:rPr>
              <w:t>Eligible Days For Penalty</w:t>
            </w:r>
          </w:p>
        </w:tc>
        <w:tc>
          <w:tcPr>
            <w:tcW w:w="999" w:type="dxa"/>
            <w:hideMark/>
          </w:tcPr>
          <w:p w14:paraId="04637AA9" w14:textId="77777777" w:rsidR="006D311A" w:rsidRPr="006D311A" w:rsidRDefault="006D311A" w:rsidP="00A22976">
            <w:pPr>
              <w:jc w:val="center"/>
              <w:rPr>
                <w:rFonts w:ascii="Calibri" w:eastAsia="Times New Roman" w:hAnsi="Calibri" w:cs="Calibri"/>
                <w:b/>
                <w:bCs/>
                <w:color w:val="000000"/>
                <w:sz w:val="18"/>
                <w:szCs w:val="18"/>
              </w:rPr>
            </w:pPr>
            <w:r w:rsidRPr="006D311A">
              <w:rPr>
                <w:rFonts w:ascii="Calibri" w:eastAsia="Times New Roman" w:hAnsi="Calibri" w:cs="Calibri"/>
                <w:b/>
                <w:bCs/>
                <w:color w:val="000000"/>
                <w:sz w:val="18"/>
                <w:szCs w:val="18"/>
              </w:rPr>
              <w:t>Penalty Calculated</w:t>
            </w:r>
          </w:p>
        </w:tc>
        <w:tc>
          <w:tcPr>
            <w:tcW w:w="748" w:type="dxa"/>
            <w:hideMark/>
          </w:tcPr>
          <w:p w14:paraId="776556B2" w14:textId="09CE86BF" w:rsidR="006D311A" w:rsidRPr="006D311A" w:rsidRDefault="006D311A" w:rsidP="00A22976">
            <w:pPr>
              <w:jc w:val="center"/>
              <w:rPr>
                <w:rFonts w:ascii="Calibri" w:eastAsia="Times New Roman" w:hAnsi="Calibri" w:cs="Calibri"/>
                <w:b/>
                <w:bCs/>
                <w:color w:val="000000"/>
                <w:sz w:val="18"/>
                <w:szCs w:val="18"/>
              </w:rPr>
            </w:pPr>
            <w:r w:rsidRPr="006D311A">
              <w:rPr>
                <w:rFonts w:ascii="Calibri" w:eastAsia="Times New Roman" w:hAnsi="Calibri" w:cs="Calibri"/>
                <w:b/>
                <w:bCs/>
                <w:color w:val="000000"/>
                <w:sz w:val="18"/>
                <w:szCs w:val="18"/>
              </w:rPr>
              <w:t xml:space="preserve">Tax on </w:t>
            </w:r>
            <w:r w:rsidR="00270426" w:rsidRPr="006D311A">
              <w:rPr>
                <w:rFonts w:ascii="Calibri" w:eastAsia="Times New Roman" w:hAnsi="Calibri" w:cs="Calibri"/>
                <w:b/>
                <w:bCs/>
                <w:color w:val="000000"/>
                <w:sz w:val="18"/>
                <w:szCs w:val="18"/>
              </w:rPr>
              <w:t>Penalty</w:t>
            </w:r>
            <w:r w:rsidRPr="006D311A">
              <w:rPr>
                <w:rFonts w:ascii="Calibri" w:eastAsia="Times New Roman" w:hAnsi="Calibri" w:cs="Calibri"/>
                <w:b/>
                <w:bCs/>
                <w:color w:val="000000"/>
                <w:sz w:val="18"/>
                <w:szCs w:val="18"/>
              </w:rPr>
              <w:t xml:space="preserve"> </w:t>
            </w:r>
            <w:r w:rsidRPr="006D311A">
              <w:rPr>
                <w:rFonts w:ascii="Calibri" w:eastAsia="Times New Roman" w:hAnsi="Calibri" w:cs="Calibri"/>
                <w:b/>
                <w:bCs/>
                <w:color w:val="000000"/>
                <w:sz w:val="18"/>
                <w:szCs w:val="18"/>
              </w:rPr>
              <w:br/>
              <w:t>(@18% on E)</w:t>
            </w:r>
          </w:p>
        </w:tc>
        <w:tc>
          <w:tcPr>
            <w:tcW w:w="1281" w:type="dxa"/>
            <w:hideMark/>
          </w:tcPr>
          <w:p w14:paraId="05BBD870" w14:textId="6D9CB10C" w:rsidR="006D311A" w:rsidRPr="006D311A" w:rsidRDefault="006D311A" w:rsidP="009D6660">
            <w:pPr>
              <w:jc w:val="center"/>
              <w:rPr>
                <w:rFonts w:ascii="Calibri" w:eastAsia="Times New Roman" w:hAnsi="Calibri" w:cs="Calibri"/>
                <w:b/>
                <w:bCs/>
                <w:color w:val="000000"/>
                <w:sz w:val="18"/>
                <w:szCs w:val="18"/>
              </w:rPr>
            </w:pPr>
            <w:r w:rsidRPr="006D311A">
              <w:rPr>
                <w:rFonts w:ascii="Calibri" w:eastAsia="Times New Roman" w:hAnsi="Calibri" w:cs="Calibri"/>
                <w:b/>
                <w:bCs/>
                <w:color w:val="000000"/>
                <w:sz w:val="18"/>
                <w:szCs w:val="18"/>
              </w:rPr>
              <w:t xml:space="preserve">Recovery </w:t>
            </w:r>
            <w:r w:rsidR="009D6660">
              <w:rPr>
                <w:rFonts w:ascii="Calibri" w:eastAsia="Times New Roman" w:hAnsi="Calibri" w:cs="Calibri"/>
                <w:b/>
                <w:bCs/>
                <w:color w:val="000000"/>
                <w:sz w:val="18"/>
                <w:szCs w:val="18"/>
              </w:rPr>
              <w:t>amount</w:t>
            </w:r>
            <w:r w:rsidRPr="006D311A">
              <w:rPr>
                <w:rFonts w:ascii="Calibri" w:eastAsia="Times New Roman" w:hAnsi="Calibri" w:cs="Calibri"/>
                <w:b/>
                <w:bCs/>
                <w:color w:val="000000"/>
                <w:sz w:val="18"/>
                <w:szCs w:val="18"/>
              </w:rPr>
              <w:t xml:space="preserve"> for Cases -  Post Final Claim (A+B+C) along with Penalty/Taxes</w:t>
            </w:r>
          </w:p>
        </w:tc>
        <w:tc>
          <w:tcPr>
            <w:tcW w:w="1382" w:type="dxa"/>
            <w:hideMark/>
          </w:tcPr>
          <w:p w14:paraId="126AF836" w14:textId="24BE954B" w:rsidR="006D311A" w:rsidRPr="006D311A" w:rsidRDefault="006D311A" w:rsidP="00A22976">
            <w:pPr>
              <w:jc w:val="center"/>
              <w:rPr>
                <w:rFonts w:ascii="Calibri" w:eastAsia="Times New Roman" w:hAnsi="Calibri" w:cs="Calibri"/>
                <w:b/>
                <w:bCs/>
                <w:color w:val="000000"/>
                <w:sz w:val="18"/>
                <w:szCs w:val="18"/>
              </w:rPr>
            </w:pPr>
            <w:r w:rsidRPr="006D311A">
              <w:rPr>
                <w:rFonts w:ascii="Calibri" w:eastAsia="Times New Roman" w:hAnsi="Calibri" w:cs="Calibri"/>
                <w:b/>
                <w:bCs/>
                <w:color w:val="000000"/>
                <w:sz w:val="18"/>
                <w:szCs w:val="18"/>
              </w:rPr>
              <w:t xml:space="preserve">Adjust at The </w:t>
            </w:r>
            <w:r w:rsidR="00270426" w:rsidRPr="006D311A">
              <w:rPr>
                <w:rFonts w:ascii="Calibri" w:eastAsia="Times New Roman" w:hAnsi="Calibri" w:cs="Calibri"/>
                <w:b/>
                <w:bCs/>
                <w:color w:val="000000"/>
                <w:sz w:val="18"/>
                <w:szCs w:val="18"/>
              </w:rPr>
              <w:t>Time</w:t>
            </w:r>
            <w:r w:rsidRPr="006D311A">
              <w:rPr>
                <w:rFonts w:ascii="Calibri" w:eastAsia="Times New Roman" w:hAnsi="Calibri" w:cs="Calibri"/>
                <w:b/>
                <w:bCs/>
                <w:color w:val="000000"/>
                <w:sz w:val="18"/>
                <w:szCs w:val="18"/>
              </w:rPr>
              <w:t xml:space="preserve"> of  Final Claim </w:t>
            </w:r>
            <w:r w:rsidRPr="006D311A">
              <w:rPr>
                <w:rFonts w:ascii="Calibri" w:eastAsia="Times New Roman" w:hAnsi="Calibri" w:cs="Calibri"/>
                <w:b/>
                <w:bCs/>
                <w:color w:val="000000"/>
                <w:sz w:val="18"/>
                <w:szCs w:val="18"/>
              </w:rPr>
              <w:br/>
              <w:t>(A+B+C) along with Penalty/Taxes</w:t>
            </w:r>
          </w:p>
        </w:tc>
      </w:tr>
      <w:tr w:rsidR="00667FC4" w:rsidRPr="006D311A" w14:paraId="125D5EA4" w14:textId="77777777" w:rsidTr="002762FF">
        <w:trPr>
          <w:trHeight w:val="255"/>
        </w:trPr>
        <w:tc>
          <w:tcPr>
            <w:tcW w:w="480" w:type="dxa"/>
            <w:noWrap/>
            <w:hideMark/>
          </w:tcPr>
          <w:p w14:paraId="024199F3"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L1</w:t>
            </w:r>
          </w:p>
        </w:tc>
        <w:tc>
          <w:tcPr>
            <w:tcW w:w="748" w:type="dxa"/>
            <w:noWrap/>
            <w:hideMark/>
          </w:tcPr>
          <w:p w14:paraId="29BBBB5F"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Y</w:t>
            </w:r>
          </w:p>
        </w:tc>
        <w:tc>
          <w:tcPr>
            <w:tcW w:w="950" w:type="dxa"/>
            <w:noWrap/>
            <w:hideMark/>
          </w:tcPr>
          <w:p w14:paraId="220FF8EB"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4-Feb-18</w:t>
            </w:r>
          </w:p>
        </w:tc>
        <w:tc>
          <w:tcPr>
            <w:tcW w:w="1180" w:type="dxa"/>
            <w:noWrap/>
            <w:hideMark/>
          </w:tcPr>
          <w:p w14:paraId="59CD0BD6" w14:textId="6D748109"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7,500.00</w:t>
            </w:r>
          </w:p>
        </w:tc>
        <w:tc>
          <w:tcPr>
            <w:tcW w:w="980" w:type="dxa"/>
            <w:noWrap/>
            <w:hideMark/>
          </w:tcPr>
          <w:p w14:paraId="2A4C00FD"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25-Apr-19</w:t>
            </w:r>
          </w:p>
        </w:tc>
        <w:tc>
          <w:tcPr>
            <w:tcW w:w="1260" w:type="dxa"/>
            <w:noWrap/>
            <w:hideMark/>
          </w:tcPr>
          <w:p w14:paraId="40CEA122"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0</w:t>
            </w:r>
          </w:p>
        </w:tc>
        <w:tc>
          <w:tcPr>
            <w:tcW w:w="810" w:type="dxa"/>
            <w:noWrap/>
            <w:hideMark/>
          </w:tcPr>
          <w:p w14:paraId="52086A2B"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0</w:t>
            </w:r>
          </w:p>
        </w:tc>
        <w:tc>
          <w:tcPr>
            <w:tcW w:w="999" w:type="dxa"/>
            <w:noWrap/>
            <w:hideMark/>
          </w:tcPr>
          <w:p w14:paraId="27DDE524" w14:textId="4338F204"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w:t>
            </w:r>
          </w:p>
        </w:tc>
        <w:tc>
          <w:tcPr>
            <w:tcW w:w="748" w:type="dxa"/>
            <w:noWrap/>
            <w:hideMark/>
          </w:tcPr>
          <w:p w14:paraId="06AC50AD" w14:textId="5035E35B"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w:t>
            </w:r>
          </w:p>
        </w:tc>
        <w:tc>
          <w:tcPr>
            <w:tcW w:w="1281" w:type="dxa"/>
            <w:noWrap/>
            <w:hideMark/>
          </w:tcPr>
          <w:p w14:paraId="1B9FB1F9" w14:textId="0198562E"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7,500.00</w:t>
            </w:r>
          </w:p>
        </w:tc>
        <w:tc>
          <w:tcPr>
            <w:tcW w:w="1382" w:type="dxa"/>
            <w:noWrap/>
            <w:hideMark/>
          </w:tcPr>
          <w:p w14:paraId="587B6EFA" w14:textId="3B7445C4"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7,500.00</w:t>
            </w:r>
          </w:p>
        </w:tc>
      </w:tr>
      <w:tr w:rsidR="002762FF" w:rsidRPr="006D311A" w14:paraId="349A6425" w14:textId="77777777" w:rsidTr="002762FF">
        <w:trPr>
          <w:trHeight w:val="255"/>
        </w:trPr>
        <w:tc>
          <w:tcPr>
            <w:tcW w:w="480" w:type="dxa"/>
            <w:noWrap/>
            <w:hideMark/>
          </w:tcPr>
          <w:p w14:paraId="230469AF"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L2</w:t>
            </w:r>
          </w:p>
        </w:tc>
        <w:tc>
          <w:tcPr>
            <w:tcW w:w="748" w:type="dxa"/>
            <w:noWrap/>
            <w:hideMark/>
          </w:tcPr>
          <w:p w14:paraId="7B572993"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w:t>
            </w:r>
          </w:p>
        </w:tc>
        <w:tc>
          <w:tcPr>
            <w:tcW w:w="950" w:type="dxa"/>
            <w:noWrap/>
            <w:hideMark/>
          </w:tcPr>
          <w:p w14:paraId="59E2E5C9"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5-Feb-18</w:t>
            </w:r>
          </w:p>
        </w:tc>
        <w:tc>
          <w:tcPr>
            <w:tcW w:w="1180" w:type="dxa"/>
            <w:noWrap/>
            <w:hideMark/>
          </w:tcPr>
          <w:p w14:paraId="709633BF" w14:textId="3EF96F74"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5,000.00</w:t>
            </w:r>
          </w:p>
        </w:tc>
        <w:tc>
          <w:tcPr>
            <w:tcW w:w="980" w:type="dxa"/>
            <w:noWrap/>
            <w:hideMark/>
          </w:tcPr>
          <w:p w14:paraId="4D4C1D86"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25-Apr-19</w:t>
            </w:r>
          </w:p>
        </w:tc>
        <w:tc>
          <w:tcPr>
            <w:tcW w:w="1260" w:type="dxa"/>
            <w:noWrap/>
            <w:hideMark/>
          </w:tcPr>
          <w:p w14:paraId="7C157052"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0</w:t>
            </w:r>
          </w:p>
        </w:tc>
        <w:tc>
          <w:tcPr>
            <w:tcW w:w="810" w:type="dxa"/>
            <w:noWrap/>
            <w:hideMark/>
          </w:tcPr>
          <w:p w14:paraId="5D830767"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0</w:t>
            </w:r>
          </w:p>
        </w:tc>
        <w:tc>
          <w:tcPr>
            <w:tcW w:w="999" w:type="dxa"/>
            <w:noWrap/>
            <w:hideMark/>
          </w:tcPr>
          <w:p w14:paraId="06BFDFF3" w14:textId="58E0E5B4"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w:t>
            </w:r>
          </w:p>
        </w:tc>
        <w:tc>
          <w:tcPr>
            <w:tcW w:w="748" w:type="dxa"/>
            <w:noWrap/>
            <w:hideMark/>
          </w:tcPr>
          <w:p w14:paraId="09FF257A" w14:textId="1016A202"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w:t>
            </w:r>
          </w:p>
        </w:tc>
        <w:tc>
          <w:tcPr>
            <w:tcW w:w="1281" w:type="dxa"/>
            <w:noWrap/>
            <w:hideMark/>
          </w:tcPr>
          <w:p w14:paraId="1C4D75A4" w14:textId="10864194"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w:t>
            </w:r>
          </w:p>
        </w:tc>
        <w:tc>
          <w:tcPr>
            <w:tcW w:w="1382" w:type="dxa"/>
            <w:noWrap/>
            <w:hideMark/>
          </w:tcPr>
          <w:p w14:paraId="62A6D085" w14:textId="394910CF"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5,000.00</w:t>
            </w:r>
          </w:p>
        </w:tc>
      </w:tr>
      <w:tr w:rsidR="002762FF" w:rsidRPr="006D311A" w14:paraId="5DB9911B" w14:textId="77777777" w:rsidTr="002762FF">
        <w:trPr>
          <w:trHeight w:val="255"/>
        </w:trPr>
        <w:tc>
          <w:tcPr>
            <w:tcW w:w="480" w:type="dxa"/>
            <w:noWrap/>
            <w:hideMark/>
          </w:tcPr>
          <w:p w14:paraId="2200B383"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L3</w:t>
            </w:r>
          </w:p>
        </w:tc>
        <w:tc>
          <w:tcPr>
            <w:tcW w:w="748" w:type="dxa"/>
            <w:noWrap/>
            <w:hideMark/>
          </w:tcPr>
          <w:p w14:paraId="0FF37ACA"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w:t>
            </w:r>
          </w:p>
        </w:tc>
        <w:tc>
          <w:tcPr>
            <w:tcW w:w="950" w:type="dxa"/>
            <w:noWrap/>
            <w:hideMark/>
          </w:tcPr>
          <w:p w14:paraId="0ABA54D4"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10-Feb-18</w:t>
            </w:r>
          </w:p>
        </w:tc>
        <w:tc>
          <w:tcPr>
            <w:tcW w:w="1180" w:type="dxa"/>
            <w:noWrap/>
            <w:hideMark/>
          </w:tcPr>
          <w:p w14:paraId="2954FA65" w14:textId="5900BBE6"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20,000.00</w:t>
            </w:r>
          </w:p>
        </w:tc>
        <w:tc>
          <w:tcPr>
            <w:tcW w:w="980" w:type="dxa"/>
            <w:noWrap/>
            <w:hideMark/>
          </w:tcPr>
          <w:p w14:paraId="3C16C311"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25-Apr-19</w:t>
            </w:r>
          </w:p>
        </w:tc>
        <w:tc>
          <w:tcPr>
            <w:tcW w:w="1260" w:type="dxa"/>
            <w:noWrap/>
            <w:hideMark/>
          </w:tcPr>
          <w:p w14:paraId="50463CDD"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0</w:t>
            </w:r>
          </w:p>
        </w:tc>
        <w:tc>
          <w:tcPr>
            <w:tcW w:w="810" w:type="dxa"/>
            <w:noWrap/>
            <w:hideMark/>
          </w:tcPr>
          <w:p w14:paraId="3199D463"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0</w:t>
            </w:r>
          </w:p>
        </w:tc>
        <w:tc>
          <w:tcPr>
            <w:tcW w:w="999" w:type="dxa"/>
            <w:noWrap/>
            <w:hideMark/>
          </w:tcPr>
          <w:p w14:paraId="7575953B" w14:textId="71FCD3F9"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w:t>
            </w:r>
          </w:p>
        </w:tc>
        <w:tc>
          <w:tcPr>
            <w:tcW w:w="748" w:type="dxa"/>
            <w:noWrap/>
            <w:hideMark/>
          </w:tcPr>
          <w:p w14:paraId="3AEAEC46" w14:textId="06AA562F"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w:t>
            </w:r>
          </w:p>
        </w:tc>
        <w:tc>
          <w:tcPr>
            <w:tcW w:w="1281" w:type="dxa"/>
            <w:noWrap/>
            <w:hideMark/>
          </w:tcPr>
          <w:p w14:paraId="61770C60" w14:textId="08CB873B"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w:t>
            </w:r>
          </w:p>
        </w:tc>
        <w:tc>
          <w:tcPr>
            <w:tcW w:w="1382" w:type="dxa"/>
            <w:noWrap/>
            <w:hideMark/>
          </w:tcPr>
          <w:p w14:paraId="2F229BA3" w14:textId="09DCA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20,000.00</w:t>
            </w:r>
          </w:p>
        </w:tc>
      </w:tr>
      <w:tr w:rsidR="00667FC4" w:rsidRPr="006D311A" w14:paraId="66F5B0B6" w14:textId="77777777" w:rsidTr="002762FF">
        <w:trPr>
          <w:trHeight w:val="255"/>
        </w:trPr>
        <w:tc>
          <w:tcPr>
            <w:tcW w:w="480" w:type="dxa"/>
            <w:noWrap/>
            <w:hideMark/>
          </w:tcPr>
          <w:p w14:paraId="3300B14B"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L4</w:t>
            </w:r>
          </w:p>
        </w:tc>
        <w:tc>
          <w:tcPr>
            <w:tcW w:w="748" w:type="dxa"/>
            <w:noWrap/>
            <w:hideMark/>
          </w:tcPr>
          <w:p w14:paraId="3C9E6715"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Y</w:t>
            </w:r>
          </w:p>
        </w:tc>
        <w:tc>
          <w:tcPr>
            <w:tcW w:w="950" w:type="dxa"/>
            <w:noWrap/>
            <w:hideMark/>
          </w:tcPr>
          <w:p w14:paraId="23E56C7E"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10-Feb-18</w:t>
            </w:r>
          </w:p>
        </w:tc>
        <w:tc>
          <w:tcPr>
            <w:tcW w:w="1180" w:type="dxa"/>
            <w:noWrap/>
            <w:hideMark/>
          </w:tcPr>
          <w:p w14:paraId="337FEBC6" w14:textId="3B053A6A"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18,750.00</w:t>
            </w:r>
          </w:p>
        </w:tc>
        <w:tc>
          <w:tcPr>
            <w:tcW w:w="980" w:type="dxa"/>
            <w:noWrap/>
            <w:hideMark/>
          </w:tcPr>
          <w:p w14:paraId="4D84E824"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25-Apr-19</w:t>
            </w:r>
          </w:p>
        </w:tc>
        <w:tc>
          <w:tcPr>
            <w:tcW w:w="1260" w:type="dxa"/>
            <w:noWrap/>
            <w:hideMark/>
          </w:tcPr>
          <w:p w14:paraId="7ECA856A"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0</w:t>
            </w:r>
          </w:p>
        </w:tc>
        <w:tc>
          <w:tcPr>
            <w:tcW w:w="810" w:type="dxa"/>
            <w:noWrap/>
            <w:hideMark/>
          </w:tcPr>
          <w:p w14:paraId="3A6D39A1"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0</w:t>
            </w:r>
          </w:p>
        </w:tc>
        <w:tc>
          <w:tcPr>
            <w:tcW w:w="999" w:type="dxa"/>
            <w:noWrap/>
            <w:hideMark/>
          </w:tcPr>
          <w:p w14:paraId="0B48B4BA" w14:textId="2E6DDFE3"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w:t>
            </w:r>
          </w:p>
        </w:tc>
        <w:tc>
          <w:tcPr>
            <w:tcW w:w="748" w:type="dxa"/>
            <w:noWrap/>
            <w:hideMark/>
          </w:tcPr>
          <w:p w14:paraId="7F49F1DF" w14:textId="63BDB636"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w:t>
            </w:r>
          </w:p>
        </w:tc>
        <w:tc>
          <w:tcPr>
            <w:tcW w:w="1281" w:type="dxa"/>
            <w:noWrap/>
            <w:hideMark/>
          </w:tcPr>
          <w:p w14:paraId="52D101F4" w14:textId="3ABFDFEA"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18,750.00</w:t>
            </w:r>
          </w:p>
        </w:tc>
        <w:tc>
          <w:tcPr>
            <w:tcW w:w="1382" w:type="dxa"/>
            <w:noWrap/>
            <w:hideMark/>
          </w:tcPr>
          <w:p w14:paraId="3744D6EA" w14:textId="3E19A5B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18,750.00</w:t>
            </w:r>
          </w:p>
        </w:tc>
      </w:tr>
      <w:tr w:rsidR="002762FF" w:rsidRPr="006D311A" w14:paraId="41AC4D51" w14:textId="77777777" w:rsidTr="002762FF">
        <w:trPr>
          <w:trHeight w:val="255"/>
        </w:trPr>
        <w:tc>
          <w:tcPr>
            <w:tcW w:w="480" w:type="dxa"/>
            <w:noWrap/>
            <w:hideMark/>
          </w:tcPr>
          <w:p w14:paraId="7A8930EC"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L5</w:t>
            </w:r>
          </w:p>
        </w:tc>
        <w:tc>
          <w:tcPr>
            <w:tcW w:w="748" w:type="dxa"/>
            <w:noWrap/>
            <w:hideMark/>
          </w:tcPr>
          <w:p w14:paraId="7C26C2C5"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w:t>
            </w:r>
          </w:p>
        </w:tc>
        <w:tc>
          <w:tcPr>
            <w:tcW w:w="950" w:type="dxa"/>
            <w:noWrap/>
            <w:hideMark/>
          </w:tcPr>
          <w:p w14:paraId="760AF547"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12-Feb-18</w:t>
            </w:r>
          </w:p>
        </w:tc>
        <w:tc>
          <w:tcPr>
            <w:tcW w:w="1180" w:type="dxa"/>
            <w:noWrap/>
            <w:hideMark/>
          </w:tcPr>
          <w:p w14:paraId="1D708C6C" w14:textId="3FB30F38"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4,500.00</w:t>
            </w:r>
          </w:p>
        </w:tc>
        <w:tc>
          <w:tcPr>
            <w:tcW w:w="980" w:type="dxa"/>
            <w:noWrap/>
            <w:hideMark/>
          </w:tcPr>
          <w:p w14:paraId="01C7C6CE"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25-Apr-19</w:t>
            </w:r>
          </w:p>
        </w:tc>
        <w:tc>
          <w:tcPr>
            <w:tcW w:w="1260" w:type="dxa"/>
            <w:noWrap/>
            <w:hideMark/>
          </w:tcPr>
          <w:p w14:paraId="68228FD2"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0</w:t>
            </w:r>
          </w:p>
        </w:tc>
        <w:tc>
          <w:tcPr>
            <w:tcW w:w="810" w:type="dxa"/>
            <w:noWrap/>
            <w:hideMark/>
          </w:tcPr>
          <w:p w14:paraId="10F453F8"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0</w:t>
            </w:r>
          </w:p>
        </w:tc>
        <w:tc>
          <w:tcPr>
            <w:tcW w:w="999" w:type="dxa"/>
            <w:noWrap/>
            <w:hideMark/>
          </w:tcPr>
          <w:p w14:paraId="0846120F" w14:textId="7F86AB4B"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w:t>
            </w:r>
          </w:p>
        </w:tc>
        <w:tc>
          <w:tcPr>
            <w:tcW w:w="748" w:type="dxa"/>
            <w:noWrap/>
            <w:hideMark/>
          </w:tcPr>
          <w:p w14:paraId="032F8F70" w14:textId="2F8DA729"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w:t>
            </w:r>
          </w:p>
        </w:tc>
        <w:tc>
          <w:tcPr>
            <w:tcW w:w="1281" w:type="dxa"/>
            <w:noWrap/>
            <w:hideMark/>
          </w:tcPr>
          <w:p w14:paraId="529E61D3" w14:textId="45CDA866"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w:t>
            </w:r>
          </w:p>
        </w:tc>
        <w:tc>
          <w:tcPr>
            <w:tcW w:w="1382" w:type="dxa"/>
            <w:noWrap/>
            <w:hideMark/>
          </w:tcPr>
          <w:p w14:paraId="211BC6F4" w14:textId="1FD443C2"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4,500.00</w:t>
            </w:r>
          </w:p>
        </w:tc>
      </w:tr>
      <w:tr w:rsidR="002762FF" w:rsidRPr="006D311A" w14:paraId="29D9737F" w14:textId="77777777" w:rsidTr="002762FF">
        <w:trPr>
          <w:trHeight w:val="255"/>
        </w:trPr>
        <w:tc>
          <w:tcPr>
            <w:tcW w:w="480" w:type="dxa"/>
            <w:noWrap/>
            <w:hideMark/>
          </w:tcPr>
          <w:p w14:paraId="0A1EEBA1"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L6</w:t>
            </w:r>
          </w:p>
        </w:tc>
        <w:tc>
          <w:tcPr>
            <w:tcW w:w="748" w:type="dxa"/>
            <w:noWrap/>
            <w:hideMark/>
          </w:tcPr>
          <w:p w14:paraId="5F4232BD"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w:t>
            </w:r>
          </w:p>
        </w:tc>
        <w:tc>
          <w:tcPr>
            <w:tcW w:w="950" w:type="dxa"/>
            <w:noWrap/>
            <w:hideMark/>
          </w:tcPr>
          <w:p w14:paraId="09A15FCB"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12-Feb-18</w:t>
            </w:r>
          </w:p>
        </w:tc>
        <w:tc>
          <w:tcPr>
            <w:tcW w:w="1180" w:type="dxa"/>
            <w:noWrap/>
            <w:hideMark/>
          </w:tcPr>
          <w:p w14:paraId="0EE4AE24" w14:textId="5F8FEDB9"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6,000.00</w:t>
            </w:r>
          </w:p>
        </w:tc>
        <w:tc>
          <w:tcPr>
            <w:tcW w:w="980" w:type="dxa"/>
            <w:noWrap/>
            <w:hideMark/>
          </w:tcPr>
          <w:p w14:paraId="75F941D0"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25-Apr-19</w:t>
            </w:r>
          </w:p>
        </w:tc>
        <w:tc>
          <w:tcPr>
            <w:tcW w:w="1260" w:type="dxa"/>
            <w:noWrap/>
            <w:hideMark/>
          </w:tcPr>
          <w:p w14:paraId="765EC53D"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0</w:t>
            </w:r>
          </w:p>
        </w:tc>
        <w:tc>
          <w:tcPr>
            <w:tcW w:w="810" w:type="dxa"/>
            <w:noWrap/>
            <w:hideMark/>
          </w:tcPr>
          <w:p w14:paraId="2CC1BEF4"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0</w:t>
            </w:r>
          </w:p>
        </w:tc>
        <w:tc>
          <w:tcPr>
            <w:tcW w:w="999" w:type="dxa"/>
            <w:noWrap/>
            <w:hideMark/>
          </w:tcPr>
          <w:p w14:paraId="1FC771FB" w14:textId="1B1F5F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w:t>
            </w:r>
          </w:p>
        </w:tc>
        <w:tc>
          <w:tcPr>
            <w:tcW w:w="748" w:type="dxa"/>
            <w:noWrap/>
            <w:hideMark/>
          </w:tcPr>
          <w:p w14:paraId="416C6DC5" w14:textId="5613CF51"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w:t>
            </w:r>
          </w:p>
        </w:tc>
        <w:tc>
          <w:tcPr>
            <w:tcW w:w="1281" w:type="dxa"/>
            <w:noWrap/>
            <w:hideMark/>
          </w:tcPr>
          <w:p w14:paraId="77BBF242" w14:textId="51E8120B"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w:t>
            </w:r>
          </w:p>
        </w:tc>
        <w:tc>
          <w:tcPr>
            <w:tcW w:w="1382" w:type="dxa"/>
            <w:noWrap/>
            <w:hideMark/>
          </w:tcPr>
          <w:p w14:paraId="0049CA10" w14:textId="298E9F9F"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6,000.00</w:t>
            </w:r>
          </w:p>
        </w:tc>
      </w:tr>
      <w:tr w:rsidR="002762FF" w:rsidRPr="006D311A" w14:paraId="5BFCF31F" w14:textId="77777777" w:rsidTr="002762FF">
        <w:trPr>
          <w:trHeight w:val="255"/>
        </w:trPr>
        <w:tc>
          <w:tcPr>
            <w:tcW w:w="480" w:type="dxa"/>
            <w:noWrap/>
            <w:hideMark/>
          </w:tcPr>
          <w:p w14:paraId="1630A502"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L7</w:t>
            </w:r>
          </w:p>
        </w:tc>
        <w:tc>
          <w:tcPr>
            <w:tcW w:w="748" w:type="dxa"/>
            <w:noWrap/>
            <w:hideMark/>
          </w:tcPr>
          <w:p w14:paraId="633705BB"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w:t>
            </w:r>
          </w:p>
        </w:tc>
        <w:tc>
          <w:tcPr>
            <w:tcW w:w="950" w:type="dxa"/>
            <w:noWrap/>
            <w:hideMark/>
          </w:tcPr>
          <w:p w14:paraId="50E3C620"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28-Jan-18</w:t>
            </w:r>
          </w:p>
        </w:tc>
        <w:tc>
          <w:tcPr>
            <w:tcW w:w="1180" w:type="dxa"/>
            <w:noWrap/>
            <w:hideMark/>
          </w:tcPr>
          <w:p w14:paraId="4D34A8BE" w14:textId="74B0EA91"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7,950.50</w:t>
            </w:r>
          </w:p>
        </w:tc>
        <w:tc>
          <w:tcPr>
            <w:tcW w:w="980" w:type="dxa"/>
            <w:noWrap/>
            <w:hideMark/>
          </w:tcPr>
          <w:p w14:paraId="783A692C"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25-Apr-19</w:t>
            </w:r>
          </w:p>
        </w:tc>
        <w:tc>
          <w:tcPr>
            <w:tcW w:w="1260" w:type="dxa"/>
            <w:noWrap/>
            <w:hideMark/>
          </w:tcPr>
          <w:p w14:paraId="73E1A941"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0</w:t>
            </w:r>
          </w:p>
        </w:tc>
        <w:tc>
          <w:tcPr>
            <w:tcW w:w="810" w:type="dxa"/>
            <w:noWrap/>
            <w:hideMark/>
          </w:tcPr>
          <w:p w14:paraId="33270E96"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0</w:t>
            </w:r>
          </w:p>
        </w:tc>
        <w:tc>
          <w:tcPr>
            <w:tcW w:w="999" w:type="dxa"/>
            <w:noWrap/>
            <w:hideMark/>
          </w:tcPr>
          <w:p w14:paraId="7C676096" w14:textId="6C90FDD5"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w:t>
            </w:r>
          </w:p>
        </w:tc>
        <w:tc>
          <w:tcPr>
            <w:tcW w:w="748" w:type="dxa"/>
            <w:noWrap/>
            <w:hideMark/>
          </w:tcPr>
          <w:p w14:paraId="24F1615D" w14:textId="2F275EC6"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w:t>
            </w:r>
          </w:p>
        </w:tc>
        <w:tc>
          <w:tcPr>
            <w:tcW w:w="1281" w:type="dxa"/>
            <w:noWrap/>
            <w:hideMark/>
          </w:tcPr>
          <w:p w14:paraId="5B3104D3" w14:textId="7FA12DA5"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w:t>
            </w:r>
          </w:p>
        </w:tc>
        <w:tc>
          <w:tcPr>
            <w:tcW w:w="1382" w:type="dxa"/>
            <w:noWrap/>
            <w:hideMark/>
          </w:tcPr>
          <w:p w14:paraId="0292FCE8" w14:textId="54E3C9BF"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7,950.50</w:t>
            </w:r>
          </w:p>
        </w:tc>
      </w:tr>
      <w:tr w:rsidR="00667FC4" w:rsidRPr="006D311A" w14:paraId="4E57BF6D" w14:textId="77777777" w:rsidTr="002762FF">
        <w:trPr>
          <w:trHeight w:val="255"/>
        </w:trPr>
        <w:tc>
          <w:tcPr>
            <w:tcW w:w="480" w:type="dxa"/>
            <w:noWrap/>
            <w:hideMark/>
          </w:tcPr>
          <w:p w14:paraId="1207D7DD"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L8</w:t>
            </w:r>
          </w:p>
        </w:tc>
        <w:tc>
          <w:tcPr>
            <w:tcW w:w="748" w:type="dxa"/>
            <w:noWrap/>
            <w:hideMark/>
          </w:tcPr>
          <w:p w14:paraId="51F0FD78"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Y</w:t>
            </w:r>
          </w:p>
        </w:tc>
        <w:tc>
          <w:tcPr>
            <w:tcW w:w="950" w:type="dxa"/>
            <w:noWrap/>
            <w:hideMark/>
          </w:tcPr>
          <w:p w14:paraId="2538C9AD"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27-Jan-18</w:t>
            </w:r>
          </w:p>
        </w:tc>
        <w:tc>
          <w:tcPr>
            <w:tcW w:w="1180" w:type="dxa"/>
            <w:noWrap/>
            <w:hideMark/>
          </w:tcPr>
          <w:p w14:paraId="0E9DA69A" w14:textId="6BC75851"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11,253.75</w:t>
            </w:r>
          </w:p>
        </w:tc>
        <w:tc>
          <w:tcPr>
            <w:tcW w:w="980" w:type="dxa"/>
            <w:noWrap/>
            <w:hideMark/>
          </w:tcPr>
          <w:p w14:paraId="510D10A0"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25-Apr-19</w:t>
            </w:r>
          </w:p>
        </w:tc>
        <w:tc>
          <w:tcPr>
            <w:tcW w:w="1260" w:type="dxa"/>
            <w:noWrap/>
            <w:hideMark/>
          </w:tcPr>
          <w:p w14:paraId="7D43AA2E"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0</w:t>
            </w:r>
          </w:p>
        </w:tc>
        <w:tc>
          <w:tcPr>
            <w:tcW w:w="810" w:type="dxa"/>
            <w:noWrap/>
            <w:hideMark/>
          </w:tcPr>
          <w:p w14:paraId="27E4A1AC"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0</w:t>
            </w:r>
          </w:p>
        </w:tc>
        <w:tc>
          <w:tcPr>
            <w:tcW w:w="999" w:type="dxa"/>
            <w:noWrap/>
            <w:hideMark/>
          </w:tcPr>
          <w:p w14:paraId="091AF9D0" w14:textId="1E31CC7D"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w:t>
            </w:r>
          </w:p>
        </w:tc>
        <w:tc>
          <w:tcPr>
            <w:tcW w:w="748" w:type="dxa"/>
            <w:noWrap/>
            <w:hideMark/>
          </w:tcPr>
          <w:p w14:paraId="6AEE481F" w14:textId="4C7D99D1"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w:t>
            </w:r>
          </w:p>
        </w:tc>
        <w:tc>
          <w:tcPr>
            <w:tcW w:w="1281" w:type="dxa"/>
            <w:noWrap/>
            <w:hideMark/>
          </w:tcPr>
          <w:p w14:paraId="5251C9DE" w14:textId="7A631744"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11,253.75</w:t>
            </w:r>
          </w:p>
        </w:tc>
        <w:tc>
          <w:tcPr>
            <w:tcW w:w="1382" w:type="dxa"/>
            <w:noWrap/>
            <w:hideMark/>
          </w:tcPr>
          <w:p w14:paraId="26BA2630" w14:textId="4AE627A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11,253.75</w:t>
            </w:r>
          </w:p>
        </w:tc>
      </w:tr>
      <w:tr w:rsidR="00667FC4" w:rsidRPr="006D311A" w14:paraId="669A7914" w14:textId="77777777" w:rsidTr="002762FF">
        <w:trPr>
          <w:trHeight w:val="255"/>
        </w:trPr>
        <w:tc>
          <w:tcPr>
            <w:tcW w:w="480" w:type="dxa"/>
            <w:noWrap/>
            <w:hideMark/>
          </w:tcPr>
          <w:p w14:paraId="17579716"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L9</w:t>
            </w:r>
          </w:p>
        </w:tc>
        <w:tc>
          <w:tcPr>
            <w:tcW w:w="748" w:type="dxa"/>
            <w:noWrap/>
            <w:hideMark/>
          </w:tcPr>
          <w:p w14:paraId="164BDC58"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Y</w:t>
            </w:r>
          </w:p>
        </w:tc>
        <w:tc>
          <w:tcPr>
            <w:tcW w:w="950" w:type="dxa"/>
            <w:noWrap/>
            <w:hideMark/>
          </w:tcPr>
          <w:p w14:paraId="7750DC08"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27-Jan-18</w:t>
            </w:r>
          </w:p>
        </w:tc>
        <w:tc>
          <w:tcPr>
            <w:tcW w:w="1180" w:type="dxa"/>
            <w:noWrap/>
            <w:hideMark/>
          </w:tcPr>
          <w:p w14:paraId="7416045B" w14:textId="678E83D2"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17,587.50</w:t>
            </w:r>
          </w:p>
        </w:tc>
        <w:tc>
          <w:tcPr>
            <w:tcW w:w="980" w:type="dxa"/>
            <w:noWrap/>
            <w:hideMark/>
          </w:tcPr>
          <w:p w14:paraId="0BB2152B"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25-Apr-19</w:t>
            </w:r>
          </w:p>
        </w:tc>
        <w:tc>
          <w:tcPr>
            <w:tcW w:w="1260" w:type="dxa"/>
            <w:noWrap/>
            <w:hideMark/>
          </w:tcPr>
          <w:p w14:paraId="49E2BAB5"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0</w:t>
            </w:r>
          </w:p>
        </w:tc>
        <w:tc>
          <w:tcPr>
            <w:tcW w:w="810" w:type="dxa"/>
            <w:noWrap/>
            <w:hideMark/>
          </w:tcPr>
          <w:p w14:paraId="1A21926A"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0</w:t>
            </w:r>
          </w:p>
        </w:tc>
        <w:tc>
          <w:tcPr>
            <w:tcW w:w="999" w:type="dxa"/>
            <w:noWrap/>
            <w:hideMark/>
          </w:tcPr>
          <w:p w14:paraId="14FAAC20" w14:textId="55E9EF7F"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w:t>
            </w:r>
          </w:p>
        </w:tc>
        <w:tc>
          <w:tcPr>
            <w:tcW w:w="748" w:type="dxa"/>
            <w:noWrap/>
            <w:hideMark/>
          </w:tcPr>
          <w:p w14:paraId="6FAA0344" w14:textId="2F380ADE"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w:t>
            </w:r>
          </w:p>
        </w:tc>
        <w:tc>
          <w:tcPr>
            <w:tcW w:w="1281" w:type="dxa"/>
            <w:noWrap/>
            <w:hideMark/>
          </w:tcPr>
          <w:p w14:paraId="684C3805" w14:textId="3C0C8934"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17,587.50</w:t>
            </w:r>
          </w:p>
        </w:tc>
        <w:tc>
          <w:tcPr>
            <w:tcW w:w="1382" w:type="dxa"/>
            <w:noWrap/>
            <w:hideMark/>
          </w:tcPr>
          <w:p w14:paraId="4F0DFC72" w14:textId="1EA40C20"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17,587.50</w:t>
            </w:r>
          </w:p>
        </w:tc>
      </w:tr>
      <w:tr w:rsidR="002762FF" w:rsidRPr="006D311A" w14:paraId="6871FD00" w14:textId="77777777" w:rsidTr="002762FF">
        <w:trPr>
          <w:trHeight w:val="255"/>
        </w:trPr>
        <w:tc>
          <w:tcPr>
            <w:tcW w:w="480" w:type="dxa"/>
            <w:noWrap/>
            <w:hideMark/>
          </w:tcPr>
          <w:p w14:paraId="4F23E209"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L10</w:t>
            </w:r>
          </w:p>
        </w:tc>
        <w:tc>
          <w:tcPr>
            <w:tcW w:w="748" w:type="dxa"/>
            <w:noWrap/>
            <w:hideMark/>
          </w:tcPr>
          <w:p w14:paraId="2EA35115"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w:t>
            </w:r>
          </w:p>
        </w:tc>
        <w:tc>
          <w:tcPr>
            <w:tcW w:w="950" w:type="dxa"/>
            <w:noWrap/>
            <w:hideMark/>
          </w:tcPr>
          <w:p w14:paraId="4A6A55FD"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27-Jan-18</w:t>
            </w:r>
          </w:p>
        </w:tc>
        <w:tc>
          <w:tcPr>
            <w:tcW w:w="1180" w:type="dxa"/>
            <w:noWrap/>
            <w:hideMark/>
          </w:tcPr>
          <w:p w14:paraId="6C71B010" w14:textId="2DFCCBEC"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24,578.00</w:t>
            </w:r>
          </w:p>
        </w:tc>
        <w:tc>
          <w:tcPr>
            <w:tcW w:w="980" w:type="dxa"/>
            <w:noWrap/>
            <w:hideMark/>
          </w:tcPr>
          <w:p w14:paraId="607C37E4"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25-Apr-19</w:t>
            </w:r>
          </w:p>
        </w:tc>
        <w:tc>
          <w:tcPr>
            <w:tcW w:w="1260" w:type="dxa"/>
            <w:noWrap/>
            <w:hideMark/>
          </w:tcPr>
          <w:p w14:paraId="18791D31"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0</w:t>
            </w:r>
          </w:p>
        </w:tc>
        <w:tc>
          <w:tcPr>
            <w:tcW w:w="810" w:type="dxa"/>
            <w:noWrap/>
            <w:hideMark/>
          </w:tcPr>
          <w:p w14:paraId="7961A1D6" w14:textId="77777777"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0</w:t>
            </w:r>
          </w:p>
        </w:tc>
        <w:tc>
          <w:tcPr>
            <w:tcW w:w="999" w:type="dxa"/>
            <w:noWrap/>
            <w:hideMark/>
          </w:tcPr>
          <w:p w14:paraId="318A820F" w14:textId="5425CE5A"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w:t>
            </w:r>
          </w:p>
        </w:tc>
        <w:tc>
          <w:tcPr>
            <w:tcW w:w="748" w:type="dxa"/>
            <w:noWrap/>
            <w:hideMark/>
          </w:tcPr>
          <w:p w14:paraId="29AC41E8" w14:textId="0B187FFA"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w:t>
            </w:r>
          </w:p>
        </w:tc>
        <w:tc>
          <w:tcPr>
            <w:tcW w:w="1281" w:type="dxa"/>
            <w:noWrap/>
            <w:hideMark/>
          </w:tcPr>
          <w:p w14:paraId="50692D8F" w14:textId="7C7223EF"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w:t>
            </w:r>
          </w:p>
        </w:tc>
        <w:tc>
          <w:tcPr>
            <w:tcW w:w="1382" w:type="dxa"/>
            <w:noWrap/>
            <w:hideMark/>
          </w:tcPr>
          <w:p w14:paraId="6E059D57" w14:textId="4DC92E61" w:rsidR="006D311A" w:rsidRPr="006D311A" w:rsidRDefault="006D311A" w:rsidP="003D1001">
            <w:pPr>
              <w:jc w:val="center"/>
              <w:rPr>
                <w:rFonts w:ascii="Calibri" w:eastAsia="Times New Roman" w:hAnsi="Calibri" w:cs="Calibri"/>
                <w:color w:val="000000"/>
                <w:sz w:val="18"/>
                <w:szCs w:val="18"/>
              </w:rPr>
            </w:pPr>
            <w:r w:rsidRPr="006D311A">
              <w:rPr>
                <w:rFonts w:ascii="Calibri" w:eastAsia="Times New Roman" w:hAnsi="Calibri" w:cs="Calibri"/>
                <w:color w:val="000000"/>
                <w:sz w:val="18"/>
                <w:szCs w:val="18"/>
              </w:rPr>
              <w:t>24,578.00</w:t>
            </w:r>
          </w:p>
        </w:tc>
      </w:tr>
      <w:tr w:rsidR="00667FC4" w:rsidRPr="006D311A" w14:paraId="0BB26766" w14:textId="77777777" w:rsidTr="002762FF">
        <w:trPr>
          <w:trHeight w:val="255"/>
        </w:trPr>
        <w:tc>
          <w:tcPr>
            <w:tcW w:w="480" w:type="dxa"/>
            <w:noWrap/>
            <w:hideMark/>
          </w:tcPr>
          <w:p w14:paraId="7803E680" w14:textId="77777777" w:rsidR="006D311A" w:rsidRPr="006D311A" w:rsidRDefault="006D311A" w:rsidP="003D1001">
            <w:pPr>
              <w:jc w:val="center"/>
              <w:rPr>
                <w:rFonts w:ascii="Calibri" w:eastAsia="Times New Roman" w:hAnsi="Calibri" w:cs="Calibri"/>
                <w:color w:val="000000"/>
                <w:sz w:val="18"/>
                <w:szCs w:val="18"/>
              </w:rPr>
            </w:pPr>
          </w:p>
        </w:tc>
        <w:tc>
          <w:tcPr>
            <w:tcW w:w="748" w:type="dxa"/>
            <w:noWrap/>
            <w:hideMark/>
          </w:tcPr>
          <w:p w14:paraId="48AEC638" w14:textId="77777777" w:rsidR="006D311A" w:rsidRPr="006D311A" w:rsidRDefault="006D311A" w:rsidP="003D1001">
            <w:pPr>
              <w:jc w:val="center"/>
              <w:rPr>
                <w:rFonts w:ascii="Times New Roman" w:eastAsia="Times New Roman" w:hAnsi="Times New Roman" w:cs="Times New Roman"/>
                <w:sz w:val="18"/>
                <w:szCs w:val="18"/>
              </w:rPr>
            </w:pPr>
          </w:p>
        </w:tc>
        <w:tc>
          <w:tcPr>
            <w:tcW w:w="950" w:type="dxa"/>
            <w:noWrap/>
            <w:hideMark/>
          </w:tcPr>
          <w:p w14:paraId="73F726C9" w14:textId="77777777" w:rsidR="006D311A" w:rsidRPr="006D311A" w:rsidRDefault="006D311A" w:rsidP="003D1001">
            <w:pPr>
              <w:jc w:val="center"/>
              <w:rPr>
                <w:rFonts w:ascii="Times New Roman" w:eastAsia="Times New Roman" w:hAnsi="Times New Roman" w:cs="Times New Roman"/>
                <w:sz w:val="18"/>
                <w:szCs w:val="18"/>
              </w:rPr>
            </w:pPr>
          </w:p>
        </w:tc>
        <w:tc>
          <w:tcPr>
            <w:tcW w:w="1180" w:type="dxa"/>
            <w:noWrap/>
            <w:hideMark/>
          </w:tcPr>
          <w:p w14:paraId="6B97E20E" w14:textId="2BCF1734" w:rsidR="006D311A" w:rsidRPr="006D311A" w:rsidRDefault="006D311A" w:rsidP="003D1001">
            <w:pPr>
              <w:jc w:val="center"/>
              <w:rPr>
                <w:rFonts w:ascii="Calibri" w:eastAsia="Times New Roman" w:hAnsi="Calibri" w:cs="Calibri"/>
                <w:b/>
                <w:bCs/>
                <w:color w:val="000000"/>
                <w:sz w:val="18"/>
                <w:szCs w:val="18"/>
              </w:rPr>
            </w:pPr>
            <w:r w:rsidRPr="006D311A">
              <w:rPr>
                <w:rFonts w:ascii="Calibri" w:eastAsia="Times New Roman" w:hAnsi="Calibri" w:cs="Calibri"/>
                <w:b/>
                <w:bCs/>
                <w:color w:val="000000"/>
                <w:sz w:val="18"/>
                <w:szCs w:val="18"/>
              </w:rPr>
              <w:t>123,119.75</w:t>
            </w:r>
          </w:p>
        </w:tc>
        <w:tc>
          <w:tcPr>
            <w:tcW w:w="980" w:type="dxa"/>
            <w:noWrap/>
            <w:hideMark/>
          </w:tcPr>
          <w:p w14:paraId="3CC828CC" w14:textId="77777777" w:rsidR="006D311A" w:rsidRPr="006D311A" w:rsidRDefault="006D311A" w:rsidP="003D1001">
            <w:pPr>
              <w:jc w:val="center"/>
              <w:rPr>
                <w:rFonts w:ascii="Calibri" w:eastAsia="Times New Roman" w:hAnsi="Calibri" w:cs="Calibri"/>
                <w:b/>
                <w:bCs/>
                <w:color w:val="000000"/>
                <w:sz w:val="18"/>
                <w:szCs w:val="18"/>
              </w:rPr>
            </w:pPr>
          </w:p>
        </w:tc>
        <w:tc>
          <w:tcPr>
            <w:tcW w:w="1260" w:type="dxa"/>
            <w:noWrap/>
            <w:hideMark/>
          </w:tcPr>
          <w:p w14:paraId="65D201BC" w14:textId="77777777" w:rsidR="006D311A" w:rsidRPr="006D311A" w:rsidRDefault="006D311A" w:rsidP="003D1001">
            <w:pPr>
              <w:jc w:val="center"/>
              <w:rPr>
                <w:rFonts w:ascii="Times New Roman" w:eastAsia="Times New Roman" w:hAnsi="Times New Roman" w:cs="Times New Roman"/>
                <w:sz w:val="18"/>
                <w:szCs w:val="18"/>
              </w:rPr>
            </w:pPr>
          </w:p>
        </w:tc>
        <w:tc>
          <w:tcPr>
            <w:tcW w:w="810" w:type="dxa"/>
            <w:noWrap/>
            <w:hideMark/>
          </w:tcPr>
          <w:p w14:paraId="44996B27" w14:textId="77777777" w:rsidR="006D311A" w:rsidRPr="006D311A" w:rsidRDefault="006D311A" w:rsidP="003D1001">
            <w:pPr>
              <w:jc w:val="center"/>
              <w:rPr>
                <w:rFonts w:ascii="Times New Roman" w:eastAsia="Times New Roman" w:hAnsi="Times New Roman" w:cs="Times New Roman"/>
                <w:sz w:val="18"/>
                <w:szCs w:val="18"/>
              </w:rPr>
            </w:pPr>
          </w:p>
        </w:tc>
        <w:tc>
          <w:tcPr>
            <w:tcW w:w="999" w:type="dxa"/>
            <w:noWrap/>
            <w:hideMark/>
          </w:tcPr>
          <w:p w14:paraId="4CB0998C" w14:textId="77777777" w:rsidR="006D311A" w:rsidRPr="006D311A" w:rsidRDefault="006D311A" w:rsidP="003D1001">
            <w:pPr>
              <w:jc w:val="center"/>
              <w:rPr>
                <w:rFonts w:ascii="Times New Roman" w:eastAsia="Times New Roman" w:hAnsi="Times New Roman" w:cs="Times New Roman"/>
                <w:sz w:val="18"/>
                <w:szCs w:val="18"/>
              </w:rPr>
            </w:pPr>
          </w:p>
        </w:tc>
        <w:tc>
          <w:tcPr>
            <w:tcW w:w="748" w:type="dxa"/>
            <w:noWrap/>
            <w:hideMark/>
          </w:tcPr>
          <w:p w14:paraId="2DFF7CA8" w14:textId="77777777" w:rsidR="006D311A" w:rsidRPr="006D311A" w:rsidRDefault="006D311A" w:rsidP="003D1001">
            <w:pPr>
              <w:jc w:val="center"/>
              <w:rPr>
                <w:rFonts w:ascii="Times New Roman" w:eastAsia="Times New Roman" w:hAnsi="Times New Roman" w:cs="Times New Roman"/>
                <w:sz w:val="18"/>
                <w:szCs w:val="18"/>
              </w:rPr>
            </w:pPr>
          </w:p>
        </w:tc>
        <w:tc>
          <w:tcPr>
            <w:tcW w:w="1281" w:type="dxa"/>
            <w:noWrap/>
            <w:hideMark/>
          </w:tcPr>
          <w:p w14:paraId="3D5E08FB" w14:textId="6F8CB48A" w:rsidR="006D311A" w:rsidRPr="006D311A" w:rsidRDefault="006D311A" w:rsidP="003D1001">
            <w:pPr>
              <w:jc w:val="center"/>
              <w:rPr>
                <w:rFonts w:ascii="Calibri" w:eastAsia="Times New Roman" w:hAnsi="Calibri" w:cs="Calibri"/>
                <w:b/>
                <w:bCs/>
                <w:color w:val="000000"/>
                <w:sz w:val="18"/>
                <w:szCs w:val="18"/>
              </w:rPr>
            </w:pPr>
            <w:r w:rsidRPr="006D311A">
              <w:rPr>
                <w:rFonts w:ascii="Calibri" w:eastAsia="Times New Roman" w:hAnsi="Calibri" w:cs="Calibri"/>
                <w:b/>
                <w:bCs/>
                <w:color w:val="000000"/>
                <w:sz w:val="18"/>
                <w:szCs w:val="18"/>
              </w:rPr>
              <w:t>55,091.25</w:t>
            </w:r>
          </w:p>
        </w:tc>
        <w:tc>
          <w:tcPr>
            <w:tcW w:w="1382" w:type="dxa"/>
            <w:noWrap/>
            <w:hideMark/>
          </w:tcPr>
          <w:p w14:paraId="5B8B57C1" w14:textId="392DF77D" w:rsidR="006D311A" w:rsidRPr="006D311A" w:rsidRDefault="006D311A" w:rsidP="003D1001">
            <w:pPr>
              <w:jc w:val="center"/>
              <w:rPr>
                <w:rFonts w:ascii="Calibri" w:eastAsia="Times New Roman" w:hAnsi="Calibri" w:cs="Calibri"/>
                <w:b/>
                <w:bCs/>
                <w:color w:val="000000"/>
                <w:sz w:val="18"/>
                <w:szCs w:val="18"/>
              </w:rPr>
            </w:pPr>
            <w:r w:rsidRPr="006D311A">
              <w:rPr>
                <w:rFonts w:ascii="Calibri" w:eastAsia="Times New Roman" w:hAnsi="Calibri" w:cs="Calibri"/>
                <w:b/>
                <w:bCs/>
                <w:color w:val="000000"/>
                <w:sz w:val="18"/>
                <w:szCs w:val="18"/>
              </w:rPr>
              <w:t>123,119.75</w:t>
            </w:r>
          </w:p>
        </w:tc>
      </w:tr>
    </w:tbl>
    <w:p w14:paraId="048FE60B" w14:textId="77777777" w:rsidR="006339B1" w:rsidRDefault="006339B1" w:rsidP="006339B1">
      <w:pPr>
        <w:pStyle w:val="ListParagraph"/>
        <w:spacing w:line="252" w:lineRule="auto"/>
        <w:jc w:val="both"/>
      </w:pPr>
    </w:p>
    <w:p w14:paraId="7C66A21B" w14:textId="77777777" w:rsidR="002762FF" w:rsidRDefault="002762FF" w:rsidP="002762FF">
      <w:pPr>
        <w:spacing w:line="252" w:lineRule="auto"/>
        <w:jc w:val="both"/>
        <w:rPr>
          <w:b/>
        </w:rPr>
      </w:pPr>
      <w:r>
        <w:rPr>
          <w:b/>
        </w:rPr>
        <w:t>Note:</w:t>
      </w:r>
    </w:p>
    <w:p w14:paraId="0865D06F" w14:textId="77777777" w:rsidR="002762FF" w:rsidRPr="00B2244E" w:rsidRDefault="002762FF" w:rsidP="00396C2B">
      <w:pPr>
        <w:pStyle w:val="ListParagraph"/>
        <w:numPr>
          <w:ilvl w:val="0"/>
          <w:numId w:val="28"/>
        </w:numPr>
        <w:spacing w:line="252" w:lineRule="auto"/>
        <w:jc w:val="both"/>
        <w:rPr>
          <w:u w:val="single"/>
        </w:rPr>
      </w:pPr>
      <w:r>
        <w:t>Amount of INR 68,028.50/- is adjusted in Final claim settlement.</w:t>
      </w:r>
    </w:p>
    <w:p w14:paraId="44F9F815" w14:textId="77777777" w:rsidR="002762FF" w:rsidRPr="00B2244E" w:rsidRDefault="002762FF" w:rsidP="00396C2B">
      <w:pPr>
        <w:pStyle w:val="ListParagraph"/>
        <w:numPr>
          <w:ilvl w:val="0"/>
          <w:numId w:val="28"/>
        </w:numPr>
        <w:spacing w:line="252" w:lineRule="auto"/>
        <w:jc w:val="both"/>
        <w:rPr>
          <w:u w:val="single"/>
        </w:rPr>
      </w:pPr>
      <w:r>
        <w:t>Amount of INR 55,091.25/- is recovered from MLI</w:t>
      </w:r>
    </w:p>
    <w:p w14:paraId="44AF1B97" w14:textId="77777777" w:rsidR="002762FF" w:rsidRPr="003F2978" w:rsidRDefault="002762FF" w:rsidP="00396C2B">
      <w:pPr>
        <w:pStyle w:val="ListParagraph"/>
        <w:numPr>
          <w:ilvl w:val="0"/>
          <w:numId w:val="28"/>
        </w:numPr>
        <w:spacing w:line="252" w:lineRule="auto"/>
        <w:jc w:val="both"/>
        <w:rPr>
          <w:u w:val="single"/>
        </w:rPr>
      </w:pPr>
      <w:r>
        <w:t>In this case since there is no penalty, there is no need for any additional recoveries from MLI</w:t>
      </w:r>
    </w:p>
    <w:p w14:paraId="5AA18AA4" w14:textId="7F0FE17D" w:rsidR="006339B1" w:rsidRDefault="006339B1" w:rsidP="006339B1">
      <w:pPr>
        <w:pStyle w:val="ListParagraph"/>
        <w:spacing w:line="252" w:lineRule="auto"/>
        <w:jc w:val="both"/>
      </w:pPr>
    </w:p>
    <w:p w14:paraId="1F4A619D" w14:textId="022A6134" w:rsidR="006339B1" w:rsidRDefault="006339B1" w:rsidP="006339B1">
      <w:pPr>
        <w:pStyle w:val="ListParagraph"/>
        <w:spacing w:line="252" w:lineRule="auto"/>
        <w:jc w:val="both"/>
      </w:pPr>
    </w:p>
    <w:p w14:paraId="2EDFA903" w14:textId="4652DF3C" w:rsidR="006339B1" w:rsidRDefault="006339B1" w:rsidP="006339B1">
      <w:pPr>
        <w:pStyle w:val="ListParagraph"/>
        <w:spacing w:line="252" w:lineRule="auto"/>
        <w:jc w:val="both"/>
      </w:pPr>
    </w:p>
    <w:p w14:paraId="744AD5C3" w14:textId="4CEB22FE" w:rsidR="00C365E3" w:rsidRDefault="00C365E3" w:rsidP="006339B1">
      <w:pPr>
        <w:pStyle w:val="ListParagraph"/>
        <w:spacing w:line="252" w:lineRule="auto"/>
        <w:jc w:val="both"/>
      </w:pPr>
    </w:p>
    <w:p w14:paraId="73AA3D97" w14:textId="40A18914" w:rsidR="00C365E3" w:rsidRDefault="00C365E3" w:rsidP="006339B1">
      <w:pPr>
        <w:pStyle w:val="ListParagraph"/>
        <w:spacing w:line="252" w:lineRule="auto"/>
        <w:jc w:val="both"/>
      </w:pPr>
    </w:p>
    <w:p w14:paraId="10148874" w14:textId="77777777" w:rsidR="00C365E3" w:rsidRDefault="00C365E3" w:rsidP="006339B1">
      <w:pPr>
        <w:pStyle w:val="ListParagraph"/>
        <w:spacing w:line="252" w:lineRule="auto"/>
        <w:jc w:val="both"/>
      </w:pPr>
    </w:p>
    <w:p w14:paraId="01BA2C54" w14:textId="4068B314" w:rsidR="0088405D" w:rsidRDefault="0088405D" w:rsidP="00322EF6">
      <w:pPr>
        <w:spacing w:line="252" w:lineRule="auto"/>
        <w:jc w:val="both"/>
      </w:pPr>
    </w:p>
    <w:p w14:paraId="13CD5EF4" w14:textId="726C0C4A" w:rsidR="006339B1" w:rsidRDefault="00FF1D72" w:rsidP="00396C2B">
      <w:pPr>
        <w:pStyle w:val="ListParagraph"/>
        <w:numPr>
          <w:ilvl w:val="0"/>
          <w:numId w:val="27"/>
        </w:numPr>
        <w:spacing w:line="252" w:lineRule="auto"/>
        <w:jc w:val="both"/>
      </w:pPr>
      <w:r>
        <w:t xml:space="preserve">Scenario 2: </w:t>
      </w:r>
      <w:r w:rsidRPr="00FF1D72">
        <w:t xml:space="preserve">Penalty Situation (File uploaded before </w:t>
      </w:r>
      <w:r w:rsidR="00270426" w:rsidRPr="00FF1D72">
        <w:t>cutoff</w:t>
      </w:r>
      <w:r w:rsidRPr="00FF1D72">
        <w:t xml:space="preserve"> date &amp; Full payment done after </w:t>
      </w:r>
      <w:r w:rsidR="00270426" w:rsidRPr="00FF1D72">
        <w:t>cutoff</w:t>
      </w:r>
      <w:r w:rsidRPr="00FF1D72">
        <w:t xml:space="preserve"> date)</w:t>
      </w:r>
    </w:p>
    <w:tbl>
      <w:tblPr>
        <w:tblW w:w="6930" w:type="dxa"/>
        <w:tblInd w:w="-5" w:type="dxa"/>
        <w:tblLook w:val="04A0" w:firstRow="1" w:lastRow="0" w:firstColumn="1" w:lastColumn="0" w:noHBand="0" w:noVBand="1"/>
      </w:tblPr>
      <w:tblGrid>
        <w:gridCol w:w="5670"/>
        <w:gridCol w:w="1260"/>
      </w:tblGrid>
      <w:tr w:rsidR="00322EF6" w:rsidRPr="0088405D" w14:paraId="2CB6B739" w14:textId="77777777" w:rsidTr="002540A1">
        <w:trPr>
          <w:trHeight w:val="255"/>
        </w:trPr>
        <w:tc>
          <w:tcPr>
            <w:tcW w:w="5670" w:type="dxa"/>
            <w:tcBorders>
              <w:top w:val="single" w:sz="4" w:space="0" w:color="auto"/>
              <w:left w:val="single" w:sz="4" w:space="0" w:color="auto"/>
              <w:bottom w:val="single" w:sz="4" w:space="0" w:color="auto"/>
              <w:right w:val="single" w:sz="4" w:space="0" w:color="000000"/>
            </w:tcBorders>
            <w:shd w:val="clear" w:color="auto" w:fill="auto"/>
            <w:hideMark/>
          </w:tcPr>
          <w:p w14:paraId="703471BB" w14:textId="77777777" w:rsidR="00322EF6" w:rsidRPr="0088405D" w:rsidRDefault="00322EF6" w:rsidP="002540A1">
            <w:pPr>
              <w:spacing w:after="0" w:line="240" w:lineRule="auto"/>
              <w:rPr>
                <w:rFonts w:ascii="Calibri" w:eastAsia="Times New Roman" w:hAnsi="Calibri" w:cs="Times New Roman"/>
                <w:color w:val="000000"/>
                <w:sz w:val="20"/>
                <w:szCs w:val="20"/>
              </w:rPr>
            </w:pPr>
            <w:r w:rsidRPr="0088405D">
              <w:rPr>
                <w:rFonts w:ascii="Calibri" w:eastAsia="Times New Roman" w:hAnsi="Calibri" w:cs="Times New Roman"/>
                <w:color w:val="000000"/>
                <w:sz w:val="20"/>
                <w:szCs w:val="20"/>
              </w:rPr>
              <w:t>Month when recovery file is uploaded by MLI</w:t>
            </w:r>
          </w:p>
        </w:tc>
        <w:tc>
          <w:tcPr>
            <w:tcW w:w="1260" w:type="dxa"/>
            <w:tcBorders>
              <w:top w:val="single" w:sz="4" w:space="0" w:color="auto"/>
              <w:left w:val="nil"/>
              <w:bottom w:val="single" w:sz="4" w:space="0" w:color="auto"/>
              <w:right w:val="single" w:sz="4" w:space="0" w:color="auto"/>
            </w:tcBorders>
            <w:shd w:val="clear" w:color="auto" w:fill="auto"/>
            <w:noWrap/>
            <w:hideMark/>
          </w:tcPr>
          <w:p w14:paraId="26FC00C8" w14:textId="77777777" w:rsidR="00322EF6" w:rsidRPr="0088405D" w:rsidRDefault="00322EF6" w:rsidP="002540A1">
            <w:pPr>
              <w:spacing w:after="0" w:line="240" w:lineRule="auto"/>
              <w:rPr>
                <w:rFonts w:ascii="Calibri" w:eastAsia="Times New Roman" w:hAnsi="Calibri" w:cs="Times New Roman"/>
                <w:color w:val="000000"/>
                <w:sz w:val="20"/>
                <w:szCs w:val="20"/>
              </w:rPr>
            </w:pPr>
            <w:r w:rsidRPr="0088405D">
              <w:rPr>
                <w:rFonts w:ascii="Calibri" w:eastAsia="Times New Roman" w:hAnsi="Calibri" w:cs="Times New Roman"/>
                <w:color w:val="000000"/>
                <w:sz w:val="20"/>
                <w:szCs w:val="20"/>
              </w:rPr>
              <w:t>Apr-18</w:t>
            </w:r>
          </w:p>
        </w:tc>
      </w:tr>
      <w:tr w:rsidR="00322EF6" w:rsidRPr="0088405D" w14:paraId="4C5D8659" w14:textId="77777777" w:rsidTr="002540A1">
        <w:trPr>
          <w:trHeight w:val="255"/>
        </w:trPr>
        <w:tc>
          <w:tcPr>
            <w:tcW w:w="567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89FD2E1" w14:textId="77777777" w:rsidR="00322EF6" w:rsidRPr="0088405D" w:rsidRDefault="00322EF6" w:rsidP="002540A1">
            <w:pPr>
              <w:spacing w:after="0" w:line="240" w:lineRule="auto"/>
              <w:rPr>
                <w:rFonts w:ascii="Calibri" w:eastAsia="Times New Roman" w:hAnsi="Calibri" w:cs="Times New Roman"/>
                <w:color w:val="000000"/>
                <w:sz w:val="20"/>
                <w:szCs w:val="20"/>
              </w:rPr>
            </w:pPr>
            <w:r w:rsidRPr="0088405D">
              <w:rPr>
                <w:rFonts w:ascii="Calibri" w:eastAsia="Times New Roman" w:hAnsi="Calibri" w:cs="Times New Roman"/>
                <w:color w:val="000000"/>
                <w:sz w:val="20"/>
                <w:szCs w:val="20"/>
              </w:rPr>
              <w:t>Rate of Penalty</w:t>
            </w:r>
          </w:p>
        </w:tc>
        <w:tc>
          <w:tcPr>
            <w:tcW w:w="1260" w:type="dxa"/>
            <w:tcBorders>
              <w:top w:val="nil"/>
              <w:left w:val="nil"/>
              <w:bottom w:val="single" w:sz="4" w:space="0" w:color="auto"/>
              <w:right w:val="single" w:sz="4" w:space="0" w:color="auto"/>
            </w:tcBorders>
            <w:shd w:val="clear" w:color="auto" w:fill="auto"/>
            <w:noWrap/>
            <w:vAlign w:val="bottom"/>
            <w:hideMark/>
          </w:tcPr>
          <w:p w14:paraId="266A0564" w14:textId="77777777" w:rsidR="00322EF6" w:rsidRPr="0088405D" w:rsidRDefault="00322EF6" w:rsidP="002540A1">
            <w:pPr>
              <w:spacing w:after="0" w:line="240" w:lineRule="auto"/>
              <w:rPr>
                <w:rFonts w:ascii="Calibri" w:eastAsia="Times New Roman" w:hAnsi="Calibri" w:cs="Times New Roman"/>
                <w:color w:val="000000"/>
                <w:sz w:val="20"/>
                <w:szCs w:val="20"/>
              </w:rPr>
            </w:pPr>
            <w:r w:rsidRPr="0088405D">
              <w:rPr>
                <w:rFonts w:ascii="Calibri" w:eastAsia="Times New Roman" w:hAnsi="Calibri" w:cs="Times New Roman"/>
                <w:color w:val="000000"/>
                <w:sz w:val="20"/>
                <w:szCs w:val="20"/>
              </w:rPr>
              <w:t>10%</w:t>
            </w:r>
          </w:p>
        </w:tc>
      </w:tr>
      <w:tr w:rsidR="00322EF6" w:rsidRPr="0088405D" w14:paraId="267ADEA1" w14:textId="77777777" w:rsidTr="002540A1">
        <w:trPr>
          <w:trHeight w:val="255"/>
        </w:trPr>
        <w:tc>
          <w:tcPr>
            <w:tcW w:w="5670" w:type="dxa"/>
            <w:tcBorders>
              <w:top w:val="single" w:sz="4" w:space="0" w:color="auto"/>
              <w:left w:val="single" w:sz="4" w:space="0" w:color="auto"/>
              <w:bottom w:val="single" w:sz="4" w:space="0" w:color="auto"/>
              <w:right w:val="single" w:sz="4" w:space="0" w:color="000000"/>
            </w:tcBorders>
            <w:shd w:val="clear" w:color="auto" w:fill="auto"/>
            <w:hideMark/>
          </w:tcPr>
          <w:p w14:paraId="3AF7E6F0" w14:textId="77777777" w:rsidR="00322EF6" w:rsidRPr="0088405D" w:rsidRDefault="00322EF6" w:rsidP="002540A1">
            <w:pPr>
              <w:spacing w:after="0" w:line="240" w:lineRule="auto"/>
              <w:rPr>
                <w:rFonts w:ascii="Calibri" w:eastAsia="Times New Roman" w:hAnsi="Calibri" w:cs="Times New Roman"/>
                <w:color w:val="000000"/>
                <w:sz w:val="20"/>
                <w:szCs w:val="20"/>
              </w:rPr>
            </w:pPr>
            <w:r w:rsidRPr="0088405D">
              <w:rPr>
                <w:rFonts w:ascii="Calibri" w:eastAsia="Times New Roman" w:hAnsi="Calibri" w:cs="Times New Roman"/>
                <w:color w:val="000000"/>
                <w:sz w:val="20"/>
                <w:szCs w:val="20"/>
              </w:rPr>
              <w:t>DATE when the last tranch for full recovery payment is received</w:t>
            </w:r>
          </w:p>
        </w:tc>
        <w:tc>
          <w:tcPr>
            <w:tcW w:w="1260" w:type="dxa"/>
            <w:tcBorders>
              <w:top w:val="nil"/>
              <w:left w:val="nil"/>
              <w:bottom w:val="single" w:sz="4" w:space="0" w:color="auto"/>
              <w:right w:val="single" w:sz="4" w:space="0" w:color="auto"/>
            </w:tcBorders>
            <w:shd w:val="clear" w:color="auto" w:fill="auto"/>
            <w:noWrap/>
            <w:hideMark/>
          </w:tcPr>
          <w:p w14:paraId="53636086" w14:textId="77777777" w:rsidR="00322EF6" w:rsidRPr="0088405D" w:rsidRDefault="00322EF6" w:rsidP="002540A1">
            <w:pPr>
              <w:spacing w:after="0" w:line="240" w:lineRule="auto"/>
              <w:rPr>
                <w:rFonts w:ascii="Calibri" w:eastAsia="Times New Roman" w:hAnsi="Calibri" w:cs="Times New Roman"/>
                <w:color w:val="000000"/>
                <w:sz w:val="20"/>
                <w:szCs w:val="20"/>
              </w:rPr>
            </w:pPr>
            <w:r w:rsidRPr="0088405D">
              <w:rPr>
                <w:rFonts w:ascii="Calibri" w:eastAsia="Times New Roman" w:hAnsi="Calibri" w:cs="Times New Roman"/>
                <w:color w:val="000000"/>
                <w:sz w:val="20"/>
                <w:szCs w:val="20"/>
              </w:rPr>
              <w:t>25-Jul-18</w:t>
            </w:r>
          </w:p>
        </w:tc>
      </w:tr>
      <w:tr w:rsidR="00322EF6" w:rsidRPr="0088405D" w14:paraId="40A187CB" w14:textId="77777777" w:rsidTr="002540A1">
        <w:trPr>
          <w:trHeight w:val="255"/>
        </w:trPr>
        <w:tc>
          <w:tcPr>
            <w:tcW w:w="5670" w:type="dxa"/>
            <w:tcBorders>
              <w:top w:val="single" w:sz="4" w:space="0" w:color="auto"/>
              <w:left w:val="single" w:sz="4" w:space="0" w:color="auto"/>
              <w:bottom w:val="single" w:sz="4" w:space="0" w:color="auto"/>
              <w:right w:val="single" w:sz="4" w:space="0" w:color="000000"/>
            </w:tcBorders>
            <w:shd w:val="clear" w:color="auto" w:fill="auto"/>
            <w:hideMark/>
          </w:tcPr>
          <w:p w14:paraId="52BB9A2F" w14:textId="77777777" w:rsidR="00322EF6" w:rsidRPr="0088405D" w:rsidRDefault="00322EF6" w:rsidP="002540A1">
            <w:pPr>
              <w:spacing w:after="0" w:line="240" w:lineRule="auto"/>
              <w:rPr>
                <w:rFonts w:ascii="Calibri" w:eastAsia="Times New Roman" w:hAnsi="Calibri" w:cs="Times New Roman"/>
                <w:color w:val="000000"/>
                <w:sz w:val="20"/>
                <w:szCs w:val="20"/>
              </w:rPr>
            </w:pPr>
            <w:r w:rsidRPr="0088405D">
              <w:rPr>
                <w:rFonts w:ascii="Calibri" w:eastAsia="Times New Roman" w:hAnsi="Calibri" w:cs="Times New Roman"/>
                <w:color w:val="000000"/>
                <w:sz w:val="20"/>
                <w:szCs w:val="20"/>
              </w:rPr>
              <w:t>Recovery Cutoff Date as define by NCGTC in schemes</w:t>
            </w:r>
          </w:p>
        </w:tc>
        <w:tc>
          <w:tcPr>
            <w:tcW w:w="1260" w:type="dxa"/>
            <w:tcBorders>
              <w:top w:val="nil"/>
              <w:left w:val="nil"/>
              <w:bottom w:val="single" w:sz="4" w:space="0" w:color="auto"/>
              <w:right w:val="single" w:sz="4" w:space="0" w:color="auto"/>
            </w:tcBorders>
            <w:shd w:val="clear" w:color="auto" w:fill="auto"/>
            <w:noWrap/>
            <w:hideMark/>
          </w:tcPr>
          <w:p w14:paraId="0216D2CC" w14:textId="77777777" w:rsidR="00322EF6" w:rsidRPr="0088405D" w:rsidRDefault="00322EF6" w:rsidP="002540A1">
            <w:pPr>
              <w:spacing w:after="0" w:line="240" w:lineRule="auto"/>
              <w:rPr>
                <w:rFonts w:ascii="Calibri" w:eastAsia="Times New Roman" w:hAnsi="Calibri" w:cs="Times New Roman"/>
                <w:color w:val="000000"/>
                <w:sz w:val="20"/>
                <w:szCs w:val="20"/>
              </w:rPr>
            </w:pPr>
            <w:r w:rsidRPr="0088405D">
              <w:rPr>
                <w:rFonts w:ascii="Calibri" w:eastAsia="Times New Roman" w:hAnsi="Calibri" w:cs="Times New Roman"/>
                <w:color w:val="000000"/>
                <w:sz w:val="20"/>
                <w:szCs w:val="20"/>
              </w:rPr>
              <w:t>30-Apr-18</w:t>
            </w:r>
          </w:p>
        </w:tc>
      </w:tr>
    </w:tbl>
    <w:p w14:paraId="2CC04354" w14:textId="0A0C4655" w:rsidR="00322EF6" w:rsidRDefault="00322EF6" w:rsidP="00322EF6">
      <w:pPr>
        <w:spacing w:line="252" w:lineRule="auto"/>
        <w:jc w:val="both"/>
      </w:pPr>
    </w:p>
    <w:tbl>
      <w:tblPr>
        <w:tblStyle w:val="TableGrid"/>
        <w:tblW w:w="10728" w:type="dxa"/>
        <w:tblInd w:w="-113" w:type="dxa"/>
        <w:tblLayout w:type="fixed"/>
        <w:tblLook w:val="04A0" w:firstRow="1" w:lastRow="0" w:firstColumn="1" w:lastColumn="0" w:noHBand="0" w:noVBand="1"/>
      </w:tblPr>
      <w:tblGrid>
        <w:gridCol w:w="509"/>
        <w:gridCol w:w="859"/>
        <w:gridCol w:w="990"/>
        <w:gridCol w:w="990"/>
        <w:gridCol w:w="1170"/>
        <w:gridCol w:w="720"/>
        <w:gridCol w:w="900"/>
        <w:gridCol w:w="900"/>
        <w:gridCol w:w="720"/>
        <w:gridCol w:w="1440"/>
        <w:gridCol w:w="1530"/>
      </w:tblGrid>
      <w:tr w:rsidR="007C5DF4" w:rsidRPr="00FF1D72" w14:paraId="693893CD" w14:textId="77777777" w:rsidTr="007C5DF4">
        <w:trPr>
          <w:trHeight w:val="255"/>
        </w:trPr>
        <w:tc>
          <w:tcPr>
            <w:tcW w:w="509" w:type="dxa"/>
            <w:noWrap/>
            <w:hideMark/>
          </w:tcPr>
          <w:p w14:paraId="6C5D490F" w14:textId="77777777" w:rsidR="00FF1D72" w:rsidRPr="00FF1D72" w:rsidRDefault="00FF1D72" w:rsidP="00FF1D72">
            <w:pPr>
              <w:jc w:val="center"/>
              <w:rPr>
                <w:rFonts w:ascii="Calibri" w:eastAsia="Times New Roman" w:hAnsi="Calibri" w:cs="Calibri"/>
                <w:b/>
                <w:bCs/>
                <w:color w:val="000000"/>
                <w:sz w:val="20"/>
                <w:szCs w:val="20"/>
              </w:rPr>
            </w:pPr>
            <w:r w:rsidRPr="00FF1D72">
              <w:rPr>
                <w:rFonts w:ascii="Calibri" w:eastAsia="Times New Roman" w:hAnsi="Calibri" w:cs="Calibri"/>
                <w:b/>
                <w:bCs/>
                <w:color w:val="000000"/>
                <w:sz w:val="20"/>
                <w:szCs w:val="20"/>
              </w:rPr>
              <w:t> </w:t>
            </w:r>
          </w:p>
        </w:tc>
        <w:tc>
          <w:tcPr>
            <w:tcW w:w="859" w:type="dxa"/>
            <w:noWrap/>
            <w:hideMark/>
          </w:tcPr>
          <w:p w14:paraId="51C8AD0C" w14:textId="77777777" w:rsidR="00FF1D72" w:rsidRPr="00FF1D72" w:rsidRDefault="00FF1D72" w:rsidP="00FF1D72">
            <w:pPr>
              <w:jc w:val="center"/>
              <w:rPr>
                <w:rFonts w:ascii="Calibri" w:eastAsia="Times New Roman" w:hAnsi="Calibri" w:cs="Calibri"/>
                <w:b/>
                <w:bCs/>
                <w:color w:val="000000"/>
                <w:sz w:val="20"/>
                <w:szCs w:val="20"/>
              </w:rPr>
            </w:pPr>
            <w:r w:rsidRPr="00FF1D72">
              <w:rPr>
                <w:rFonts w:ascii="Calibri" w:eastAsia="Times New Roman" w:hAnsi="Calibri" w:cs="Calibri"/>
                <w:b/>
                <w:bCs/>
                <w:color w:val="000000"/>
                <w:sz w:val="20"/>
                <w:szCs w:val="20"/>
              </w:rPr>
              <w:t> </w:t>
            </w:r>
          </w:p>
        </w:tc>
        <w:tc>
          <w:tcPr>
            <w:tcW w:w="990" w:type="dxa"/>
            <w:noWrap/>
            <w:hideMark/>
          </w:tcPr>
          <w:p w14:paraId="1AA39514" w14:textId="77777777" w:rsidR="00FF1D72" w:rsidRPr="00FF1D72" w:rsidRDefault="00FF1D72" w:rsidP="00FF1D72">
            <w:pPr>
              <w:jc w:val="center"/>
              <w:rPr>
                <w:rFonts w:ascii="Calibri" w:eastAsia="Times New Roman" w:hAnsi="Calibri" w:cs="Calibri"/>
                <w:b/>
                <w:bCs/>
                <w:color w:val="000000"/>
                <w:sz w:val="20"/>
                <w:szCs w:val="20"/>
              </w:rPr>
            </w:pPr>
            <w:r w:rsidRPr="00FF1D72">
              <w:rPr>
                <w:rFonts w:ascii="Calibri" w:eastAsia="Times New Roman" w:hAnsi="Calibri" w:cs="Calibri"/>
                <w:b/>
                <w:bCs/>
                <w:color w:val="000000"/>
                <w:sz w:val="20"/>
                <w:szCs w:val="20"/>
              </w:rPr>
              <w:t>D3</w:t>
            </w:r>
          </w:p>
        </w:tc>
        <w:tc>
          <w:tcPr>
            <w:tcW w:w="990" w:type="dxa"/>
            <w:noWrap/>
            <w:hideMark/>
          </w:tcPr>
          <w:p w14:paraId="109AF370" w14:textId="77777777" w:rsidR="00FF1D72" w:rsidRPr="00FF1D72" w:rsidRDefault="00FF1D72" w:rsidP="00FF1D72">
            <w:pPr>
              <w:jc w:val="center"/>
              <w:rPr>
                <w:rFonts w:ascii="Calibri" w:eastAsia="Times New Roman" w:hAnsi="Calibri" w:cs="Calibri"/>
                <w:b/>
                <w:bCs/>
                <w:color w:val="000000"/>
                <w:sz w:val="20"/>
                <w:szCs w:val="20"/>
              </w:rPr>
            </w:pPr>
            <w:r w:rsidRPr="00FF1D72">
              <w:rPr>
                <w:rFonts w:ascii="Calibri" w:eastAsia="Times New Roman" w:hAnsi="Calibri" w:cs="Calibri"/>
                <w:b/>
                <w:bCs/>
                <w:color w:val="000000"/>
                <w:sz w:val="20"/>
                <w:szCs w:val="20"/>
              </w:rPr>
              <w:t>A</w:t>
            </w:r>
          </w:p>
        </w:tc>
        <w:tc>
          <w:tcPr>
            <w:tcW w:w="1170" w:type="dxa"/>
            <w:noWrap/>
            <w:hideMark/>
          </w:tcPr>
          <w:p w14:paraId="2379DAFE" w14:textId="77777777" w:rsidR="00FF1D72" w:rsidRPr="00FF1D72" w:rsidRDefault="00FF1D72" w:rsidP="00FF1D72">
            <w:pPr>
              <w:jc w:val="center"/>
              <w:rPr>
                <w:rFonts w:ascii="Calibri" w:eastAsia="Times New Roman" w:hAnsi="Calibri" w:cs="Calibri"/>
                <w:b/>
                <w:bCs/>
                <w:color w:val="000000"/>
                <w:sz w:val="20"/>
                <w:szCs w:val="20"/>
              </w:rPr>
            </w:pPr>
            <w:r w:rsidRPr="00FF1D72">
              <w:rPr>
                <w:rFonts w:ascii="Calibri" w:eastAsia="Times New Roman" w:hAnsi="Calibri" w:cs="Calibri"/>
                <w:b/>
                <w:bCs/>
                <w:color w:val="000000"/>
                <w:sz w:val="20"/>
                <w:szCs w:val="20"/>
              </w:rPr>
              <w:t>D2</w:t>
            </w:r>
          </w:p>
        </w:tc>
        <w:tc>
          <w:tcPr>
            <w:tcW w:w="720" w:type="dxa"/>
            <w:noWrap/>
            <w:hideMark/>
          </w:tcPr>
          <w:p w14:paraId="14D30ACF" w14:textId="77777777" w:rsidR="00FF1D72" w:rsidRPr="00FF1D72" w:rsidRDefault="00FF1D72" w:rsidP="00FF1D72">
            <w:pPr>
              <w:jc w:val="center"/>
              <w:rPr>
                <w:rFonts w:ascii="Calibri" w:eastAsia="Times New Roman" w:hAnsi="Calibri" w:cs="Calibri"/>
                <w:b/>
                <w:bCs/>
                <w:color w:val="000000"/>
                <w:sz w:val="20"/>
                <w:szCs w:val="20"/>
              </w:rPr>
            </w:pPr>
            <w:r w:rsidRPr="00FF1D72">
              <w:rPr>
                <w:rFonts w:ascii="Calibri" w:eastAsia="Times New Roman" w:hAnsi="Calibri" w:cs="Calibri"/>
                <w:b/>
                <w:bCs/>
                <w:color w:val="000000"/>
                <w:sz w:val="20"/>
                <w:szCs w:val="20"/>
              </w:rPr>
              <w:t> </w:t>
            </w:r>
          </w:p>
        </w:tc>
        <w:tc>
          <w:tcPr>
            <w:tcW w:w="900" w:type="dxa"/>
            <w:noWrap/>
            <w:hideMark/>
          </w:tcPr>
          <w:p w14:paraId="7F525414" w14:textId="77777777" w:rsidR="00FF1D72" w:rsidRPr="00FF1D72" w:rsidRDefault="00FF1D72" w:rsidP="00FF1D72">
            <w:pPr>
              <w:jc w:val="center"/>
              <w:rPr>
                <w:rFonts w:ascii="Calibri" w:eastAsia="Times New Roman" w:hAnsi="Calibri" w:cs="Calibri"/>
                <w:b/>
                <w:bCs/>
                <w:color w:val="000000"/>
                <w:sz w:val="20"/>
                <w:szCs w:val="20"/>
              </w:rPr>
            </w:pPr>
            <w:r w:rsidRPr="00FF1D72">
              <w:rPr>
                <w:rFonts w:ascii="Calibri" w:eastAsia="Times New Roman" w:hAnsi="Calibri" w:cs="Calibri"/>
                <w:b/>
                <w:bCs/>
                <w:color w:val="000000"/>
                <w:sz w:val="20"/>
                <w:szCs w:val="20"/>
              </w:rPr>
              <w:t>D1</w:t>
            </w:r>
          </w:p>
        </w:tc>
        <w:tc>
          <w:tcPr>
            <w:tcW w:w="900" w:type="dxa"/>
            <w:noWrap/>
            <w:hideMark/>
          </w:tcPr>
          <w:p w14:paraId="14707BE7" w14:textId="77777777" w:rsidR="00FF1D72" w:rsidRPr="00FF1D72" w:rsidRDefault="00FF1D72" w:rsidP="00FF1D72">
            <w:pPr>
              <w:jc w:val="center"/>
              <w:rPr>
                <w:rFonts w:ascii="Calibri" w:eastAsia="Times New Roman" w:hAnsi="Calibri" w:cs="Calibri"/>
                <w:b/>
                <w:bCs/>
                <w:color w:val="000000"/>
                <w:sz w:val="20"/>
                <w:szCs w:val="20"/>
              </w:rPr>
            </w:pPr>
            <w:r w:rsidRPr="00FF1D72">
              <w:rPr>
                <w:rFonts w:ascii="Calibri" w:eastAsia="Times New Roman" w:hAnsi="Calibri" w:cs="Calibri"/>
                <w:b/>
                <w:bCs/>
                <w:color w:val="000000"/>
                <w:sz w:val="20"/>
                <w:szCs w:val="20"/>
              </w:rPr>
              <w:t>B</w:t>
            </w:r>
          </w:p>
        </w:tc>
        <w:tc>
          <w:tcPr>
            <w:tcW w:w="720" w:type="dxa"/>
            <w:noWrap/>
            <w:hideMark/>
          </w:tcPr>
          <w:p w14:paraId="3A4E117A" w14:textId="77777777" w:rsidR="00FF1D72" w:rsidRPr="00FF1D72" w:rsidRDefault="00FF1D72" w:rsidP="00FF1D72">
            <w:pPr>
              <w:jc w:val="center"/>
              <w:rPr>
                <w:rFonts w:ascii="Calibri" w:eastAsia="Times New Roman" w:hAnsi="Calibri" w:cs="Calibri"/>
                <w:b/>
                <w:bCs/>
                <w:color w:val="000000"/>
                <w:sz w:val="20"/>
                <w:szCs w:val="20"/>
              </w:rPr>
            </w:pPr>
            <w:r w:rsidRPr="00FF1D72">
              <w:rPr>
                <w:rFonts w:ascii="Calibri" w:eastAsia="Times New Roman" w:hAnsi="Calibri" w:cs="Calibri"/>
                <w:b/>
                <w:bCs/>
                <w:color w:val="000000"/>
                <w:sz w:val="20"/>
                <w:szCs w:val="20"/>
              </w:rPr>
              <w:t>C</w:t>
            </w:r>
          </w:p>
        </w:tc>
        <w:tc>
          <w:tcPr>
            <w:tcW w:w="1440" w:type="dxa"/>
            <w:noWrap/>
            <w:hideMark/>
          </w:tcPr>
          <w:p w14:paraId="600156E0" w14:textId="77777777" w:rsidR="00FF1D72" w:rsidRPr="00FF1D72" w:rsidRDefault="00FF1D72" w:rsidP="00FF1D72">
            <w:pPr>
              <w:jc w:val="center"/>
              <w:rPr>
                <w:rFonts w:ascii="Calibri" w:eastAsia="Times New Roman" w:hAnsi="Calibri" w:cs="Calibri"/>
                <w:b/>
                <w:bCs/>
                <w:color w:val="000000"/>
                <w:sz w:val="20"/>
                <w:szCs w:val="20"/>
              </w:rPr>
            </w:pPr>
          </w:p>
        </w:tc>
        <w:tc>
          <w:tcPr>
            <w:tcW w:w="1530" w:type="dxa"/>
            <w:noWrap/>
            <w:hideMark/>
          </w:tcPr>
          <w:p w14:paraId="2E6EBC3F" w14:textId="77777777" w:rsidR="00FF1D72" w:rsidRPr="00FF1D72" w:rsidRDefault="00FF1D72" w:rsidP="00FF1D72">
            <w:pPr>
              <w:rPr>
                <w:rFonts w:ascii="Times New Roman" w:eastAsia="Times New Roman" w:hAnsi="Times New Roman" w:cs="Times New Roman"/>
                <w:sz w:val="20"/>
                <w:szCs w:val="20"/>
              </w:rPr>
            </w:pPr>
          </w:p>
        </w:tc>
      </w:tr>
      <w:tr w:rsidR="007C5DF4" w:rsidRPr="00FF1D72" w14:paraId="19729316" w14:textId="77777777" w:rsidTr="007C5DF4">
        <w:trPr>
          <w:trHeight w:val="1530"/>
        </w:trPr>
        <w:tc>
          <w:tcPr>
            <w:tcW w:w="509" w:type="dxa"/>
            <w:noWrap/>
            <w:hideMark/>
          </w:tcPr>
          <w:p w14:paraId="3A8B1449" w14:textId="77777777" w:rsidR="00FF1D72" w:rsidRPr="00FF1D72" w:rsidRDefault="00FF1D72" w:rsidP="00FF1D72">
            <w:pPr>
              <w:jc w:val="center"/>
              <w:rPr>
                <w:rFonts w:ascii="Calibri" w:eastAsia="Times New Roman" w:hAnsi="Calibri" w:cs="Calibri"/>
                <w:b/>
                <w:bCs/>
                <w:color w:val="000000"/>
                <w:sz w:val="20"/>
                <w:szCs w:val="20"/>
              </w:rPr>
            </w:pPr>
            <w:r w:rsidRPr="00FF1D72">
              <w:rPr>
                <w:rFonts w:ascii="Calibri" w:eastAsia="Times New Roman" w:hAnsi="Calibri" w:cs="Calibri"/>
                <w:b/>
                <w:bCs/>
                <w:color w:val="000000"/>
                <w:sz w:val="20"/>
                <w:szCs w:val="20"/>
              </w:rPr>
              <w:t>A/c No.</w:t>
            </w:r>
          </w:p>
        </w:tc>
        <w:tc>
          <w:tcPr>
            <w:tcW w:w="859" w:type="dxa"/>
            <w:hideMark/>
          </w:tcPr>
          <w:p w14:paraId="0496152E" w14:textId="77777777" w:rsidR="00FF1D72" w:rsidRPr="00FF1D72" w:rsidRDefault="00FF1D72" w:rsidP="00FF1D72">
            <w:pPr>
              <w:jc w:val="center"/>
              <w:rPr>
                <w:rFonts w:ascii="Calibri" w:eastAsia="Times New Roman" w:hAnsi="Calibri" w:cs="Calibri"/>
                <w:b/>
                <w:bCs/>
                <w:color w:val="000000"/>
                <w:sz w:val="20"/>
                <w:szCs w:val="20"/>
              </w:rPr>
            </w:pPr>
            <w:r w:rsidRPr="00FF1D72">
              <w:rPr>
                <w:rFonts w:ascii="Calibri" w:eastAsia="Times New Roman" w:hAnsi="Calibri" w:cs="Calibri"/>
                <w:b/>
                <w:bCs/>
                <w:color w:val="000000"/>
                <w:sz w:val="20"/>
                <w:szCs w:val="20"/>
              </w:rPr>
              <w:t>Final Claim Settled</w:t>
            </w:r>
          </w:p>
        </w:tc>
        <w:tc>
          <w:tcPr>
            <w:tcW w:w="990" w:type="dxa"/>
            <w:hideMark/>
          </w:tcPr>
          <w:p w14:paraId="0CB74554" w14:textId="77777777" w:rsidR="00FF1D72" w:rsidRPr="00FF1D72" w:rsidRDefault="00FF1D72" w:rsidP="00FF1D72">
            <w:pPr>
              <w:jc w:val="center"/>
              <w:rPr>
                <w:rFonts w:ascii="Calibri" w:eastAsia="Times New Roman" w:hAnsi="Calibri" w:cs="Calibri"/>
                <w:b/>
                <w:bCs/>
                <w:color w:val="000000"/>
                <w:sz w:val="20"/>
                <w:szCs w:val="20"/>
              </w:rPr>
            </w:pPr>
            <w:r w:rsidRPr="00FF1D72">
              <w:rPr>
                <w:rFonts w:ascii="Calibri" w:eastAsia="Times New Roman" w:hAnsi="Calibri" w:cs="Calibri"/>
                <w:b/>
                <w:bCs/>
                <w:color w:val="000000"/>
                <w:sz w:val="20"/>
                <w:szCs w:val="20"/>
              </w:rPr>
              <w:t>Date of Recovery (Provided by MLI in Claim file)</w:t>
            </w:r>
          </w:p>
        </w:tc>
        <w:tc>
          <w:tcPr>
            <w:tcW w:w="990" w:type="dxa"/>
            <w:hideMark/>
          </w:tcPr>
          <w:p w14:paraId="6DEB6328" w14:textId="7FF3BCBF" w:rsidR="00FF1D72" w:rsidRPr="00FF1D72" w:rsidRDefault="00FF1D72" w:rsidP="009D6660">
            <w:pPr>
              <w:jc w:val="center"/>
              <w:rPr>
                <w:rFonts w:ascii="Calibri" w:eastAsia="Times New Roman" w:hAnsi="Calibri" w:cs="Calibri"/>
                <w:b/>
                <w:bCs/>
                <w:color w:val="000000"/>
                <w:sz w:val="20"/>
                <w:szCs w:val="20"/>
              </w:rPr>
            </w:pPr>
            <w:r w:rsidRPr="00FF1D72">
              <w:rPr>
                <w:rFonts w:ascii="Calibri" w:eastAsia="Times New Roman" w:hAnsi="Calibri" w:cs="Calibri"/>
                <w:b/>
                <w:bCs/>
                <w:color w:val="000000"/>
                <w:sz w:val="20"/>
                <w:szCs w:val="20"/>
              </w:rPr>
              <w:t xml:space="preserve">Recovery Amount (Only NCGTC Share/Entire </w:t>
            </w:r>
            <w:r w:rsidR="009D6660">
              <w:rPr>
                <w:rFonts w:ascii="Calibri" w:eastAsia="Times New Roman" w:hAnsi="Calibri" w:cs="Calibri"/>
                <w:b/>
                <w:bCs/>
                <w:color w:val="000000"/>
                <w:sz w:val="20"/>
                <w:szCs w:val="20"/>
              </w:rPr>
              <w:t>amount</w:t>
            </w:r>
            <w:r w:rsidRPr="00FF1D72">
              <w:rPr>
                <w:rFonts w:ascii="Calibri" w:eastAsia="Times New Roman" w:hAnsi="Calibri" w:cs="Calibri"/>
                <w:b/>
                <w:bCs/>
                <w:color w:val="000000"/>
                <w:sz w:val="20"/>
                <w:szCs w:val="20"/>
              </w:rPr>
              <w:t>)</w:t>
            </w:r>
          </w:p>
        </w:tc>
        <w:tc>
          <w:tcPr>
            <w:tcW w:w="1170" w:type="dxa"/>
            <w:hideMark/>
          </w:tcPr>
          <w:p w14:paraId="7A47E5D8" w14:textId="77777777" w:rsidR="00FF1D72" w:rsidRPr="00FF1D72" w:rsidRDefault="00FF1D72" w:rsidP="00FF1D72">
            <w:pPr>
              <w:jc w:val="center"/>
              <w:rPr>
                <w:rFonts w:ascii="Calibri" w:eastAsia="Times New Roman" w:hAnsi="Calibri" w:cs="Calibri"/>
                <w:b/>
                <w:bCs/>
                <w:color w:val="000000"/>
                <w:sz w:val="20"/>
                <w:szCs w:val="20"/>
              </w:rPr>
            </w:pPr>
            <w:r w:rsidRPr="00FF1D72">
              <w:rPr>
                <w:rFonts w:ascii="Calibri" w:eastAsia="Times New Roman" w:hAnsi="Calibri" w:cs="Calibri"/>
                <w:b/>
                <w:bCs/>
                <w:color w:val="000000"/>
                <w:sz w:val="20"/>
                <w:szCs w:val="20"/>
              </w:rPr>
              <w:t>DATE when the last tranch for full recovery payment is received</w:t>
            </w:r>
          </w:p>
        </w:tc>
        <w:tc>
          <w:tcPr>
            <w:tcW w:w="720" w:type="dxa"/>
            <w:hideMark/>
          </w:tcPr>
          <w:p w14:paraId="33499A76" w14:textId="77777777" w:rsidR="00FF1D72" w:rsidRPr="00FF1D72" w:rsidRDefault="00FF1D72" w:rsidP="00FF1D72">
            <w:pPr>
              <w:jc w:val="center"/>
              <w:rPr>
                <w:rFonts w:ascii="Calibri" w:eastAsia="Times New Roman" w:hAnsi="Calibri" w:cs="Calibri"/>
                <w:b/>
                <w:bCs/>
                <w:color w:val="000000"/>
                <w:sz w:val="20"/>
                <w:szCs w:val="20"/>
              </w:rPr>
            </w:pPr>
            <w:r w:rsidRPr="00FF1D72">
              <w:rPr>
                <w:rFonts w:ascii="Calibri" w:eastAsia="Times New Roman" w:hAnsi="Calibri" w:cs="Calibri"/>
                <w:b/>
                <w:bCs/>
                <w:color w:val="000000"/>
                <w:sz w:val="20"/>
                <w:szCs w:val="20"/>
              </w:rPr>
              <w:t>Days Elapsed (  D2-D1 )</w:t>
            </w:r>
          </w:p>
        </w:tc>
        <w:tc>
          <w:tcPr>
            <w:tcW w:w="900" w:type="dxa"/>
            <w:hideMark/>
          </w:tcPr>
          <w:p w14:paraId="29B7789C" w14:textId="77777777" w:rsidR="00FF1D72" w:rsidRPr="00FF1D72" w:rsidRDefault="00FF1D72" w:rsidP="00FF1D72">
            <w:pPr>
              <w:jc w:val="center"/>
              <w:rPr>
                <w:rFonts w:ascii="Calibri" w:eastAsia="Times New Roman" w:hAnsi="Calibri" w:cs="Calibri"/>
                <w:b/>
                <w:bCs/>
                <w:color w:val="000000"/>
                <w:sz w:val="20"/>
                <w:szCs w:val="20"/>
              </w:rPr>
            </w:pPr>
            <w:r w:rsidRPr="00FF1D72">
              <w:rPr>
                <w:rFonts w:ascii="Calibri" w:eastAsia="Times New Roman" w:hAnsi="Calibri" w:cs="Calibri"/>
                <w:b/>
                <w:bCs/>
                <w:color w:val="000000"/>
                <w:sz w:val="20"/>
                <w:szCs w:val="20"/>
              </w:rPr>
              <w:t>Eligible Days For Penalty</w:t>
            </w:r>
          </w:p>
        </w:tc>
        <w:tc>
          <w:tcPr>
            <w:tcW w:w="900" w:type="dxa"/>
            <w:hideMark/>
          </w:tcPr>
          <w:p w14:paraId="7E9AC70B" w14:textId="77777777" w:rsidR="00FF1D72" w:rsidRPr="00FF1D72" w:rsidRDefault="00FF1D72" w:rsidP="00FF1D72">
            <w:pPr>
              <w:jc w:val="center"/>
              <w:rPr>
                <w:rFonts w:ascii="Calibri" w:eastAsia="Times New Roman" w:hAnsi="Calibri" w:cs="Calibri"/>
                <w:b/>
                <w:bCs/>
                <w:color w:val="000000"/>
                <w:sz w:val="20"/>
                <w:szCs w:val="20"/>
              </w:rPr>
            </w:pPr>
            <w:r w:rsidRPr="00FF1D72">
              <w:rPr>
                <w:rFonts w:ascii="Calibri" w:eastAsia="Times New Roman" w:hAnsi="Calibri" w:cs="Calibri"/>
                <w:b/>
                <w:bCs/>
                <w:color w:val="000000"/>
                <w:sz w:val="20"/>
                <w:szCs w:val="20"/>
              </w:rPr>
              <w:t>Penalty Calculated</w:t>
            </w:r>
          </w:p>
        </w:tc>
        <w:tc>
          <w:tcPr>
            <w:tcW w:w="720" w:type="dxa"/>
            <w:hideMark/>
          </w:tcPr>
          <w:p w14:paraId="12D2F10D" w14:textId="55834B36" w:rsidR="00FF1D72" w:rsidRPr="00FF1D72" w:rsidRDefault="00FF1D72" w:rsidP="00FF1D72">
            <w:pPr>
              <w:jc w:val="center"/>
              <w:rPr>
                <w:rFonts w:ascii="Calibri" w:eastAsia="Times New Roman" w:hAnsi="Calibri" w:cs="Calibri"/>
                <w:b/>
                <w:bCs/>
                <w:color w:val="000000"/>
                <w:sz w:val="20"/>
                <w:szCs w:val="20"/>
              </w:rPr>
            </w:pPr>
            <w:r>
              <w:rPr>
                <w:rFonts w:ascii="Calibri" w:eastAsia="Times New Roman" w:hAnsi="Calibri" w:cs="Calibri"/>
                <w:b/>
                <w:bCs/>
                <w:color w:val="000000"/>
                <w:sz w:val="20"/>
                <w:szCs w:val="20"/>
              </w:rPr>
              <w:t>Tax on Pe</w:t>
            </w:r>
            <w:r w:rsidR="007C5DF4">
              <w:rPr>
                <w:rFonts w:ascii="Calibri" w:eastAsia="Times New Roman" w:hAnsi="Calibri" w:cs="Calibri"/>
                <w:b/>
                <w:bCs/>
                <w:color w:val="000000"/>
                <w:sz w:val="20"/>
                <w:szCs w:val="20"/>
              </w:rPr>
              <w:t>n</w:t>
            </w:r>
            <w:r>
              <w:rPr>
                <w:rFonts w:ascii="Calibri" w:eastAsia="Times New Roman" w:hAnsi="Calibri" w:cs="Calibri"/>
                <w:b/>
                <w:bCs/>
                <w:color w:val="000000"/>
                <w:sz w:val="20"/>
                <w:szCs w:val="20"/>
              </w:rPr>
              <w:t xml:space="preserve">alty </w:t>
            </w:r>
            <w:r>
              <w:rPr>
                <w:rFonts w:ascii="Calibri" w:eastAsia="Times New Roman" w:hAnsi="Calibri" w:cs="Calibri"/>
                <w:b/>
                <w:bCs/>
                <w:color w:val="000000"/>
                <w:sz w:val="20"/>
                <w:szCs w:val="20"/>
              </w:rPr>
              <w:br/>
              <w:t>(@18% on B</w:t>
            </w:r>
            <w:r w:rsidRPr="00FF1D72">
              <w:rPr>
                <w:rFonts w:ascii="Calibri" w:eastAsia="Times New Roman" w:hAnsi="Calibri" w:cs="Calibri"/>
                <w:b/>
                <w:bCs/>
                <w:color w:val="000000"/>
                <w:sz w:val="20"/>
                <w:szCs w:val="20"/>
              </w:rPr>
              <w:t>)</w:t>
            </w:r>
          </w:p>
        </w:tc>
        <w:tc>
          <w:tcPr>
            <w:tcW w:w="1440" w:type="dxa"/>
            <w:hideMark/>
          </w:tcPr>
          <w:p w14:paraId="41764388" w14:textId="0C0CC757" w:rsidR="00FF1D72" w:rsidRPr="00FF1D72" w:rsidRDefault="00FF1D72" w:rsidP="009D6660">
            <w:pPr>
              <w:jc w:val="center"/>
              <w:rPr>
                <w:rFonts w:ascii="Calibri" w:eastAsia="Times New Roman" w:hAnsi="Calibri" w:cs="Calibri"/>
                <w:b/>
                <w:bCs/>
                <w:color w:val="000000"/>
                <w:sz w:val="20"/>
                <w:szCs w:val="20"/>
              </w:rPr>
            </w:pPr>
            <w:r w:rsidRPr="00FF1D72">
              <w:rPr>
                <w:rFonts w:ascii="Calibri" w:eastAsia="Times New Roman" w:hAnsi="Calibri" w:cs="Calibri"/>
                <w:b/>
                <w:bCs/>
                <w:color w:val="000000"/>
                <w:sz w:val="20"/>
                <w:szCs w:val="20"/>
              </w:rPr>
              <w:t xml:space="preserve">Recovery </w:t>
            </w:r>
            <w:r w:rsidR="009D6660">
              <w:rPr>
                <w:rFonts w:ascii="Calibri" w:eastAsia="Times New Roman" w:hAnsi="Calibri" w:cs="Calibri"/>
                <w:b/>
                <w:bCs/>
                <w:color w:val="000000"/>
                <w:sz w:val="20"/>
                <w:szCs w:val="20"/>
              </w:rPr>
              <w:t>amount</w:t>
            </w:r>
            <w:r w:rsidRPr="00FF1D72">
              <w:rPr>
                <w:rFonts w:ascii="Calibri" w:eastAsia="Times New Roman" w:hAnsi="Calibri" w:cs="Calibri"/>
                <w:b/>
                <w:bCs/>
                <w:color w:val="000000"/>
                <w:sz w:val="20"/>
                <w:szCs w:val="20"/>
              </w:rPr>
              <w:t xml:space="preserve"> for Cases -  Post Final Claim (A+B+C) along with Penalty/Taxes</w:t>
            </w:r>
          </w:p>
        </w:tc>
        <w:tc>
          <w:tcPr>
            <w:tcW w:w="1530" w:type="dxa"/>
            <w:hideMark/>
          </w:tcPr>
          <w:p w14:paraId="7109A101" w14:textId="180062EE" w:rsidR="00FF1D72" w:rsidRPr="00FF1D72" w:rsidRDefault="00FF1D72" w:rsidP="00FF1D72">
            <w:pPr>
              <w:jc w:val="center"/>
              <w:rPr>
                <w:rFonts w:ascii="Calibri" w:eastAsia="Times New Roman" w:hAnsi="Calibri" w:cs="Calibri"/>
                <w:b/>
                <w:bCs/>
                <w:color w:val="000000"/>
                <w:sz w:val="20"/>
                <w:szCs w:val="20"/>
              </w:rPr>
            </w:pPr>
            <w:r w:rsidRPr="00FF1D72">
              <w:rPr>
                <w:rFonts w:ascii="Calibri" w:eastAsia="Times New Roman" w:hAnsi="Calibri" w:cs="Calibri"/>
                <w:b/>
                <w:bCs/>
                <w:color w:val="000000"/>
                <w:sz w:val="20"/>
                <w:szCs w:val="20"/>
              </w:rPr>
              <w:t xml:space="preserve">Adjust at The </w:t>
            </w:r>
            <w:r w:rsidR="00270426" w:rsidRPr="00FF1D72">
              <w:rPr>
                <w:rFonts w:ascii="Calibri" w:eastAsia="Times New Roman" w:hAnsi="Calibri" w:cs="Calibri"/>
                <w:b/>
                <w:bCs/>
                <w:color w:val="000000"/>
                <w:sz w:val="20"/>
                <w:szCs w:val="20"/>
              </w:rPr>
              <w:t>Time</w:t>
            </w:r>
            <w:r w:rsidRPr="00FF1D72">
              <w:rPr>
                <w:rFonts w:ascii="Calibri" w:eastAsia="Times New Roman" w:hAnsi="Calibri" w:cs="Calibri"/>
                <w:b/>
                <w:bCs/>
                <w:color w:val="000000"/>
                <w:sz w:val="20"/>
                <w:szCs w:val="20"/>
              </w:rPr>
              <w:t xml:space="preserve"> of  Final Claim </w:t>
            </w:r>
            <w:r w:rsidRPr="00FF1D72">
              <w:rPr>
                <w:rFonts w:ascii="Calibri" w:eastAsia="Times New Roman" w:hAnsi="Calibri" w:cs="Calibri"/>
                <w:b/>
                <w:bCs/>
                <w:color w:val="000000"/>
                <w:sz w:val="20"/>
                <w:szCs w:val="20"/>
              </w:rPr>
              <w:br/>
              <w:t>(A+B+C) along with Penalty/Taxes</w:t>
            </w:r>
          </w:p>
        </w:tc>
      </w:tr>
      <w:tr w:rsidR="007C5DF4" w:rsidRPr="00FF1D72" w14:paraId="4EF16089" w14:textId="77777777" w:rsidTr="007C5DF4">
        <w:trPr>
          <w:trHeight w:val="255"/>
        </w:trPr>
        <w:tc>
          <w:tcPr>
            <w:tcW w:w="509" w:type="dxa"/>
            <w:noWrap/>
            <w:hideMark/>
          </w:tcPr>
          <w:p w14:paraId="5B815FDF"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L1</w:t>
            </w:r>
          </w:p>
        </w:tc>
        <w:tc>
          <w:tcPr>
            <w:tcW w:w="859" w:type="dxa"/>
            <w:noWrap/>
            <w:hideMark/>
          </w:tcPr>
          <w:p w14:paraId="0D47E6A6"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Y</w:t>
            </w:r>
          </w:p>
        </w:tc>
        <w:tc>
          <w:tcPr>
            <w:tcW w:w="990" w:type="dxa"/>
            <w:noWrap/>
            <w:hideMark/>
          </w:tcPr>
          <w:p w14:paraId="1A6832B8"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4-Feb-18</w:t>
            </w:r>
          </w:p>
        </w:tc>
        <w:tc>
          <w:tcPr>
            <w:tcW w:w="990" w:type="dxa"/>
            <w:noWrap/>
            <w:hideMark/>
          </w:tcPr>
          <w:p w14:paraId="2A6E6A1A" w14:textId="7348EC18"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7,500.00</w:t>
            </w:r>
          </w:p>
        </w:tc>
        <w:tc>
          <w:tcPr>
            <w:tcW w:w="1170" w:type="dxa"/>
            <w:noWrap/>
            <w:hideMark/>
          </w:tcPr>
          <w:p w14:paraId="68E93631"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25-Jul-18</w:t>
            </w:r>
          </w:p>
        </w:tc>
        <w:tc>
          <w:tcPr>
            <w:tcW w:w="720" w:type="dxa"/>
            <w:noWrap/>
            <w:hideMark/>
          </w:tcPr>
          <w:p w14:paraId="55D0F255"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86</w:t>
            </w:r>
          </w:p>
        </w:tc>
        <w:tc>
          <w:tcPr>
            <w:tcW w:w="900" w:type="dxa"/>
            <w:noWrap/>
            <w:hideMark/>
          </w:tcPr>
          <w:p w14:paraId="4BED7C5F"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86</w:t>
            </w:r>
          </w:p>
        </w:tc>
        <w:tc>
          <w:tcPr>
            <w:tcW w:w="900" w:type="dxa"/>
            <w:noWrap/>
            <w:hideMark/>
          </w:tcPr>
          <w:p w14:paraId="70C92C04" w14:textId="5131425A"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176.71</w:t>
            </w:r>
          </w:p>
        </w:tc>
        <w:tc>
          <w:tcPr>
            <w:tcW w:w="720" w:type="dxa"/>
            <w:noWrap/>
            <w:hideMark/>
          </w:tcPr>
          <w:p w14:paraId="70AA77AE" w14:textId="37C38A9B"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31.81</w:t>
            </w:r>
          </w:p>
        </w:tc>
        <w:tc>
          <w:tcPr>
            <w:tcW w:w="1440" w:type="dxa"/>
            <w:noWrap/>
            <w:hideMark/>
          </w:tcPr>
          <w:p w14:paraId="56BE5382" w14:textId="6D4D0473"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7,708.52</w:t>
            </w:r>
          </w:p>
        </w:tc>
        <w:tc>
          <w:tcPr>
            <w:tcW w:w="1530" w:type="dxa"/>
            <w:noWrap/>
            <w:hideMark/>
          </w:tcPr>
          <w:p w14:paraId="5E968175" w14:textId="183FC5D5"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w:t>
            </w:r>
          </w:p>
        </w:tc>
      </w:tr>
      <w:tr w:rsidR="007C5DF4" w:rsidRPr="00FF1D72" w14:paraId="541AFE80" w14:textId="77777777" w:rsidTr="007C5DF4">
        <w:trPr>
          <w:trHeight w:val="255"/>
        </w:trPr>
        <w:tc>
          <w:tcPr>
            <w:tcW w:w="509" w:type="dxa"/>
            <w:noWrap/>
            <w:hideMark/>
          </w:tcPr>
          <w:p w14:paraId="1D114B5A"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L2</w:t>
            </w:r>
          </w:p>
        </w:tc>
        <w:tc>
          <w:tcPr>
            <w:tcW w:w="859" w:type="dxa"/>
            <w:noWrap/>
            <w:hideMark/>
          </w:tcPr>
          <w:p w14:paraId="3B847E88"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w:t>
            </w:r>
          </w:p>
        </w:tc>
        <w:tc>
          <w:tcPr>
            <w:tcW w:w="990" w:type="dxa"/>
            <w:noWrap/>
            <w:hideMark/>
          </w:tcPr>
          <w:p w14:paraId="64F70224"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5-Feb-18</w:t>
            </w:r>
          </w:p>
        </w:tc>
        <w:tc>
          <w:tcPr>
            <w:tcW w:w="990" w:type="dxa"/>
            <w:noWrap/>
            <w:hideMark/>
          </w:tcPr>
          <w:p w14:paraId="731A1E01" w14:textId="33F7CF1E"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5,000.00</w:t>
            </w:r>
          </w:p>
        </w:tc>
        <w:tc>
          <w:tcPr>
            <w:tcW w:w="1170" w:type="dxa"/>
            <w:noWrap/>
            <w:hideMark/>
          </w:tcPr>
          <w:p w14:paraId="4BFE0107"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25-Jul-18</w:t>
            </w:r>
          </w:p>
        </w:tc>
        <w:tc>
          <w:tcPr>
            <w:tcW w:w="720" w:type="dxa"/>
            <w:noWrap/>
            <w:hideMark/>
          </w:tcPr>
          <w:p w14:paraId="6A7A3C56"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86</w:t>
            </w:r>
          </w:p>
        </w:tc>
        <w:tc>
          <w:tcPr>
            <w:tcW w:w="900" w:type="dxa"/>
            <w:noWrap/>
            <w:hideMark/>
          </w:tcPr>
          <w:p w14:paraId="6E69A46D"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86</w:t>
            </w:r>
          </w:p>
        </w:tc>
        <w:tc>
          <w:tcPr>
            <w:tcW w:w="900" w:type="dxa"/>
            <w:noWrap/>
            <w:hideMark/>
          </w:tcPr>
          <w:p w14:paraId="65D5ED18" w14:textId="36607E08"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117.81</w:t>
            </w:r>
          </w:p>
        </w:tc>
        <w:tc>
          <w:tcPr>
            <w:tcW w:w="720" w:type="dxa"/>
            <w:noWrap/>
            <w:hideMark/>
          </w:tcPr>
          <w:p w14:paraId="5AF5A987" w14:textId="7370769A"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21.21</w:t>
            </w:r>
          </w:p>
        </w:tc>
        <w:tc>
          <w:tcPr>
            <w:tcW w:w="1440" w:type="dxa"/>
            <w:noWrap/>
            <w:hideMark/>
          </w:tcPr>
          <w:p w14:paraId="1D758AE5" w14:textId="05CFD625"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w:t>
            </w:r>
          </w:p>
        </w:tc>
        <w:tc>
          <w:tcPr>
            <w:tcW w:w="1530" w:type="dxa"/>
            <w:noWrap/>
            <w:hideMark/>
          </w:tcPr>
          <w:p w14:paraId="415E276B" w14:textId="5242A8C2"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5,139.01</w:t>
            </w:r>
          </w:p>
        </w:tc>
      </w:tr>
      <w:tr w:rsidR="007C5DF4" w:rsidRPr="00FF1D72" w14:paraId="42E50856" w14:textId="77777777" w:rsidTr="007C5DF4">
        <w:trPr>
          <w:trHeight w:val="255"/>
        </w:trPr>
        <w:tc>
          <w:tcPr>
            <w:tcW w:w="509" w:type="dxa"/>
            <w:noWrap/>
            <w:hideMark/>
          </w:tcPr>
          <w:p w14:paraId="2AA24B0B"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L3</w:t>
            </w:r>
          </w:p>
        </w:tc>
        <w:tc>
          <w:tcPr>
            <w:tcW w:w="859" w:type="dxa"/>
            <w:noWrap/>
            <w:hideMark/>
          </w:tcPr>
          <w:p w14:paraId="2F25B6F8"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w:t>
            </w:r>
          </w:p>
        </w:tc>
        <w:tc>
          <w:tcPr>
            <w:tcW w:w="990" w:type="dxa"/>
            <w:noWrap/>
            <w:hideMark/>
          </w:tcPr>
          <w:p w14:paraId="54E916FE"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10-Feb-18</w:t>
            </w:r>
          </w:p>
        </w:tc>
        <w:tc>
          <w:tcPr>
            <w:tcW w:w="990" w:type="dxa"/>
            <w:noWrap/>
            <w:hideMark/>
          </w:tcPr>
          <w:p w14:paraId="0D23F262" w14:textId="557A8774"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20,000.00</w:t>
            </w:r>
          </w:p>
        </w:tc>
        <w:tc>
          <w:tcPr>
            <w:tcW w:w="1170" w:type="dxa"/>
            <w:noWrap/>
            <w:hideMark/>
          </w:tcPr>
          <w:p w14:paraId="3716407D"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25-Jul-18</w:t>
            </w:r>
          </w:p>
        </w:tc>
        <w:tc>
          <w:tcPr>
            <w:tcW w:w="720" w:type="dxa"/>
            <w:noWrap/>
            <w:hideMark/>
          </w:tcPr>
          <w:p w14:paraId="6BB4DFA9"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86</w:t>
            </w:r>
          </w:p>
        </w:tc>
        <w:tc>
          <w:tcPr>
            <w:tcW w:w="900" w:type="dxa"/>
            <w:noWrap/>
            <w:hideMark/>
          </w:tcPr>
          <w:p w14:paraId="14F557F3"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86</w:t>
            </w:r>
          </w:p>
        </w:tc>
        <w:tc>
          <w:tcPr>
            <w:tcW w:w="900" w:type="dxa"/>
            <w:noWrap/>
            <w:hideMark/>
          </w:tcPr>
          <w:p w14:paraId="233BBB01" w14:textId="3D4D82AD"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471.23</w:t>
            </w:r>
          </w:p>
        </w:tc>
        <w:tc>
          <w:tcPr>
            <w:tcW w:w="720" w:type="dxa"/>
            <w:noWrap/>
            <w:hideMark/>
          </w:tcPr>
          <w:p w14:paraId="4581D1E8" w14:textId="11709D62"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84.82</w:t>
            </w:r>
          </w:p>
        </w:tc>
        <w:tc>
          <w:tcPr>
            <w:tcW w:w="1440" w:type="dxa"/>
            <w:noWrap/>
            <w:hideMark/>
          </w:tcPr>
          <w:p w14:paraId="205E8222" w14:textId="7BAD3C95"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w:t>
            </w:r>
          </w:p>
        </w:tc>
        <w:tc>
          <w:tcPr>
            <w:tcW w:w="1530" w:type="dxa"/>
            <w:noWrap/>
            <w:hideMark/>
          </w:tcPr>
          <w:p w14:paraId="64B30573" w14:textId="79A30F74"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20,556.05</w:t>
            </w:r>
          </w:p>
        </w:tc>
      </w:tr>
      <w:tr w:rsidR="007C5DF4" w:rsidRPr="00FF1D72" w14:paraId="6DDBFE4A" w14:textId="77777777" w:rsidTr="007C5DF4">
        <w:trPr>
          <w:trHeight w:val="255"/>
        </w:trPr>
        <w:tc>
          <w:tcPr>
            <w:tcW w:w="509" w:type="dxa"/>
            <w:noWrap/>
            <w:hideMark/>
          </w:tcPr>
          <w:p w14:paraId="677D92DF"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L4</w:t>
            </w:r>
          </w:p>
        </w:tc>
        <w:tc>
          <w:tcPr>
            <w:tcW w:w="859" w:type="dxa"/>
            <w:noWrap/>
            <w:hideMark/>
          </w:tcPr>
          <w:p w14:paraId="577867BA"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Y</w:t>
            </w:r>
          </w:p>
        </w:tc>
        <w:tc>
          <w:tcPr>
            <w:tcW w:w="990" w:type="dxa"/>
            <w:noWrap/>
            <w:hideMark/>
          </w:tcPr>
          <w:p w14:paraId="413027EE"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10-Feb-18</w:t>
            </w:r>
          </w:p>
        </w:tc>
        <w:tc>
          <w:tcPr>
            <w:tcW w:w="990" w:type="dxa"/>
            <w:noWrap/>
            <w:hideMark/>
          </w:tcPr>
          <w:p w14:paraId="6F78BBBC" w14:textId="0A4B13FF"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18,750.00</w:t>
            </w:r>
          </w:p>
        </w:tc>
        <w:tc>
          <w:tcPr>
            <w:tcW w:w="1170" w:type="dxa"/>
            <w:noWrap/>
            <w:hideMark/>
          </w:tcPr>
          <w:p w14:paraId="05C7192E"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25-Jul-18</w:t>
            </w:r>
          </w:p>
        </w:tc>
        <w:tc>
          <w:tcPr>
            <w:tcW w:w="720" w:type="dxa"/>
            <w:noWrap/>
            <w:hideMark/>
          </w:tcPr>
          <w:p w14:paraId="421DB32E"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86</w:t>
            </w:r>
          </w:p>
        </w:tc>
        <w:tc>
          <w:tcPr>
            <w:tcW w:w="900" w:type="dxa"/>
            <w:noWrap/>
            <w:hideMark/>
          </w:tcPr>
          <w:p w14:paraId="086FD1C4"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86</w:t>
            </w:r>
          </w:p>
        </w:tc>
        <w:tc>
          <w:tcPr>
            <w:tcW w:w="900" w:type="dxa"/>
            <w:noWrap/>
            <w:hideMark/>
          </w:tcPr>
          <w:p w14:paraId="44CF0ED0" w14:textId="38342F01"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441.78</w:t>
            </w:r>
          </w:p>
        </w:tc>
        <w:tc>
          <w:tcPr>
            <w:tcW w:w="720" w:type="dxa"/>
            <w:noWrap/>
            <w:hideMark/>
          </w:tcPr>
          <w:p w14:paraId="56782DC2" w14:textId="1415139A"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79.52</w:t>
            </w:r>
          </w:p>
        </w:tc>
        <w:tc>
          <w:tcPr>
            <w:tcW w:w="1440" w:type="dxa"/>
            <w:noWrap/>
            <w:hideMark/>
          </w:tcPr>
          <w:p w14:paraId="5B805067" w14:textId="48FF6279"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19,271.30</w:t>
            </w:r>
          </w:p>
        </w:tc>
        <w:tc>
          <w:tcPr>
            <w:tcW w:w="1530" w:type="dxa"/>
            <w:noWrap/>
            <w:hideMark/>
          </w:tcPr>
          <w:p w14:paraId="649972F5" w14:textId="08A383C0"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w:t>
            </w:r>
          </w:p>
        </w:tc>
      </w:tr>
      <w:tr w:rsidR="007C5DF4" w:rsidRPr="00FF1D72" w14:paraId="7CD09A27" w14:textId="77777777" w:rsidTr="007C5DF4">
        <w:trPr>
          <w:trHeight w:val="255"/>
        </w:trPr>
        <w:tc>
          <w:tcPr>
            <w:tcW w:w="509" w:type="dxa"/>
            <w:noWrap/>
            <w:hideMark/>
          </w:tcPr>
          <w:p w14:paraId="2BB73C31"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L5</w:t>
            </w:r>
          </w:p>
        </w:tc>
        <w:tc>
          <w:tcPr>
            <w:tcW w:w="859" w:type="dxa"/>
            <w:noWrap/>
            <w:hideMark/>
          </w:tcPr>
          <w:p w14:paraId="2F8CFF70"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w:t>
            </w:r>
          </w:p>
        </w:tc>
        <w:tc>
          <w:tcPr>
            <w:tcW w:w="990" w:type="dxa"/>
            <w:noWrap/>
            <w:hideMark/>
          </w:tcPr>
          <w:p w14:paraId="4F304B25"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12-Feb-18</w:t>
            </w:r>
          </w:p>
        </w:tc>
        <w:tc>
          <w:tcPr>
            <w:tcW w:w="990" w:type="dxa"/>
            <w:noWrap/>
            <w:hideMark/>
          </w:tcPr>
          <w:p w14:paraId="0ABFB405" w14:textId="5EF30A35"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4,500.00</w:t>
            </w:r>
          </w:p>
        </w:tc>
        <w:tc>
          <w:tcPr>
            <w:tcW w:w="1170" w:type="dxa"/>
            <w:noWrap/>
            <w:hideMark/>
          </w:tcPr>
          <w:p w14:paraId="7769D4AB"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25-Jul-18</w:t>
            </w:r>
          </w:p>
        </w:tc>
        <w:tc>
          <w:tcPr>
            <w:tcW w:w="720" w:type="dxa"/>
            <w:noWrap/>
            <w:hideMark/>
          </w:tcPr>
          <w:p w14:paraId="32108E72"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86</w:t>
            </w:r>
          </w:p>
        </w:tc>
        <w:tc>
          <w:tcPr>
            <w:tcW w:w="900" w:type="dxa"/>
            <w:noWrap/>
            <w:hideMark/>
          </w:tcPr>
          <w:p w14:paraId="40357BAA"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86</w:t>
            </w:r>
          </w:p>
        </w:tc>
        <w:tc>
          <w:tcPr>
            <w:tcW w:w="900" w:type="dxa"/>
            <w:noWrap/>
            <w:hideMark/>
          </w:tcPr>
          <w:p w14:paraId="5ED5F0D6" w14:textId="785F8A1D"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106.03</w:t>
            </w:r>
          </w:p>
        </w:tc>
        <w:tc>
          <w:tcPr>
            <w:tcW w:w="720" w:type="dxa"/>
            <w:noWrap/>
            <w:hideMark/>
          </w:tcPr>
          <w:p w14:paraId="508537E7" w14:textId="02F8D29B"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19.08</w:t>
            </w:r>
          </w:p>
        </w:tc>
        <w:tc>
          <w:tcPr>
            <w:tcW w:w="1440" w:type="dxa"/>
            <w:noWrap/>
            <w:hideMark/>
          </w:tcPr>
          <w:p w14:paraId="21BE83EB" w14:textId="006E66FC"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w:t>
            </w:r>
          </w:p>
        </w:tc>
        <w:tc>
          <w:tcPr>
            <w:tcW w:w="1530" w:type="dxa"/>
            <w:noWrap/>
            <w:hideMark/>
          </w:tcPr>
          <w:p w14:paraId="24D79089" w14:textId="6D7EB80A"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4,625.11</w:t>
            </w:r>
          </w:p>
        </w:tc>
      </w:tr>
      <w:tr w:rsidR="007C5DF4" w:rsidRPr="00FF1D72" w14:paraId="5BA3EC48" w14:textId="77777777" w:rsidTr="007C5DF4">
        <w:trPr>
          <w:trHeight w:val="255"/>
        </w:trPr>
        <w:tc>
          <w:tcPr>
            <w:tcW w:w="509" w:type="dxa"/>
            <w:noWrap/>
            <w:hideMark/>
          </w:tcPr>
          <w:p w14:paraId="69B6C7D2"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L6</w:t>
            </w:r>
          </w:p>
        </w:tc>
        <w:tc>
          <w:tcPr>
            <w:tcW w:w="859" w:type="dxa"/>
            <w:noWrap/>
            <w:hideMark/>
          </w:tcPr>
          <w:p w14:paraId="241CB4A8"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w:t>
            </w:r>
          </w:p>
        </w:tc>
        <w:tc>
          <w:tcPr>
            <w:tcW w:w="990" w:type="dxa"/>
            <w:noWrap/>
            <w:hideMark/>
          </w:tcPr>
          <w:p w14:paraId="7C4B640C"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12-Feb-18</w:t>
            </w:r>
          </w:p>
        </w:tc>
        <w:tc>
          <w:tcPr>
            <w:tcW w:w="990" w:type="dxa"/>
            <w:noWrap/>
            <w:hideMark/>
          </w:tcPr>
          <w:p w14:paraId="734A2A73" w14:textId="60BD7B56"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6,000.00</w:t>
            </w:r>
          </w:p>
        </w:tc>
        <w:tc>
          <w:tcPr>
            <w:tcW w:w="1170" w:type="dxa"/>
            <w:noWrap/>
            <w:hideMark/>
          </w:tcPr>
          <w:p w14:paraId="7F4B74FC"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25-Jul-18</w:t>
            </w:r>
          </w:p>
        </w:tc>
        <w:tc>
          <w:tcPr>
            <w:tcW w:w="720" w:type="dxa"/>
            <w:noWrap/>
            <w:hideMark/>
          </w:tcPr>
          <w:p w14:paraId="0CD3E774"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86</w:t>
            </w:r>
          </w:p>
        </w:tc>
        <w:tc>
          <w:tcPr>
            <w:tcW w:w="900" w:type="dxa"/>
            <w:noWrap/>
            <w:hideMark/>
          </w:tcPr>
          <w:p w14:paraId="38630304"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86</w:t>
            </w:r>
          </w:p>
        </w:tc>
        <w:tc>
          <w:tcPr>
            <w:tcW w:w="900" w:type="dxa"/>
            <w:noWrap/>
            <w:hideMark/>
          </w:tcPr>
          <w:p w14:paraId="49777AEE" w14:textId="65D2335B"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141.37</w:t>
            </w:r>
          </w:p>
        </w:tc>
        <w:tc>
          <w:tcPr>
            <w:tcW w:w="720" w:type="dxa"/>
            <w:noWrap/>
            <w:hideMark/>
          </w:tcPr>
          <w:p w14:paraId="07B3EB6F" w14:textId="13852219"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25.45</w:t>
            </w:r>
          </w:p>
        </w:tc>
        <w:tc>
          <w:tcPr>
            <w:tcW w:w="1440" w:type="dxa"/>
            <w:noWrap/>
            <w:hideMark/>
          </w:tcPr>
          <w:p w14:paraId="1C5BB52D" w14:textId="5C6CFE56"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w:t>
            </w:r>
          </w:p>
        </w:tc>
        <w:tc>
          <w:tcPr>
            <w:tcW w:w="1530" w:type="dxa"/>
            <w:noWrap/>
            <w:hideMark/>
          </w:tcPr>
          <w:p w14:paraId="05424D80" w14:textId="51FB3E01"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6,166.82</w:t>
            </w:r>
          </w:p>
        </w:tc>
      </w:tr>
      <w:tr w:rsidR="007C5DF4" w:rsidRPr="00FF1D72" w14:paraId="6B718766" w14:textId="77777777" w:rsidTr="007C5DF4">
        <w:trPr>
          <w:trHeight w:val="255"/>
        </w:trPr>
        <w:tc>
          <w:tcPr>
            <w:tcW w:w="509" w:type="dxa"/>
            <w:noWrap/>
            <w:hideMark/>
          </w:tcPr>
          <w:p w14:paraId="3AAC7C9E"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L7</w:t>
            </w:r>
          </w:p>
        </w:tc>
        <w:tc>
          <w:tcPr>
            <w:tcW w:w="859" w:type="dxa"/>
            <w:noWrap/>
            <w:hideMark/>
          </w:tcPr>
          <w:p w14:paraId="063599E9"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w:t>
            </w:r>
          </w:p>
        </w:tc>
        <w:tc>
          <w:tcPr>
            <w:tcW w:w="990" w:type="dxa"/>
            <w:noWrap/>
            <w:hideMark/>
          </w:tcPr>
          <w:p w14:paraId="515E3152"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28-Jan-18</w:t>
            </w:r>
          </w:p>
        </w:tc>
        <w:tc>
          <w:tcPr>
            <w:tcW w:w="990" w:type="dxa"/>
            <w:noWrap/>
            <w:hideMark/>
          </w:tcPr>
          <w:p w14:paraId="2597010A" w14:textId="7C722C8E"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6,925.00</w:t>
            </w:r>
          </w:p>
        </w:tc>
        <w:tc>
          <w:tcPr>
            <w:tcW w:w="1170" w:type="dxa"/>
            <w:noWrap/>
            <w:hideMark/>
          </w:tcPr>
          <w:p w14:paraId="2D0FA5D7"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25-Jul-18</w:t>
            </w:r>
          </w:p>
        </w:tc>
        <w:tc>
          <w:tcPr>
            <w:tcW w:w="720" w:type="dxa"/>
            <w:noWrap/>
            <w:hideMark/>
          </w:tcPr>
          <w:p w14:paraId="4C59EE57"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86</w:t>
            </w:r>
          </w:p>
        </w:tc>
        <w:tc>
          <w:tcPr>
            <w:tcW w:w="900" w:type="dxa"/>
            <w:noWrap/>
            <w:hideMark/>
          </w:tcPr>
          <w:p w14:paraId="31195327"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86</w:t>
            </w:r>
          </w:p>
        </w:tc>
        <w:tc>
          <w:tcPr>
            <w:tcW w:w="900" w:type="dxa"/>
            <w:noWrap/>
            <w:hideMark/>
          </w:tcPr>
          <w:p w14:paraId="3397C6F3" w14:textId="61AB29BB"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163.16</w:t>
            </w:r>
          </w:p>
        </w:tc>
        <w:tc>
          <w:tcPr>
            <w:tcW w:w="720" w:type="dxa"/>
            <w:noWrap/>
            <w:hideMark/>
          </w:tcPr>
          <w:p w14:paraId="60B83290" w14:textId="30BF6F55"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29.37</w:t>
            </w:r>
          </w:p>
        </w:tc>
        <w:tc>
          <w:tcPr>
            <w:tcW w:w="1440" w:type="dxa"/>
            <w:noWrap/>
            <w:hideMark/>
          </w:tcPr>
          <w:p w14:paraId="1578B9CC" w14:textId="293BA913"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w:t>
            </w:r>
          </w:p>
        </w:tc>
        <w:tc>
          <w:tcPr>
            <w:tcW w:w="1530" w:type="dxa"/>
            <w:noWrap/>
            <w:hideMark/>
          </w:tcPr>
          <w:p w14:paraId="537C87C6" w14:textId="424B1AB8"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7,117.53</w:t>
            </w:r>
          </w:p>
        </w:tc>
      </w:tr>
      <w:tr w:rsidR="007C5DF4" w:rsidRPr="00FF1D72" w14:paraId="354A8370" w14:textId="77777777" w:rsidTr="007C5DF4">
        <w:trPr>
          <w:trHeight w:val="255"/>
        </w:trPr>
        <w:tc>
          <w:tcPr>
            <w:tcW w:w="509" w:type="dxa"/>
            <w:noWrap/>
            <w:hideMark/>
          </w:tcPr>
          <w:p w14:paraId="7D645767"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L8</w:t>
            </w:r>
          </w:p>
        </w:tc>
        <w:tc>
          <w:tcPr>
            <w:tcW w:w="859" w:type="dxa"/>
            <w:noWrap/>
            <w:hideMark/>
          </w:tcPr>
          <w:p w14:paraId="0D79F44C"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Y</w:t>
            </w:r>
          </w:p>
        </w:tc>
        <w:tc>
          <w:tcPr>
            <w:tcW w:w="990" w:type="dxa"/>
            <w:noWrap/>
            <w:hideMark/>
          </w:tcPr>
          <w:p w14:paraId="1A9DAE0D"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27-Jan-18</w:t>
            </w:r>
          </w:p>
        </w:tc>
        <w:tc>
          <w:tcPr>
            <w:tcW w:w="990" w:type="dxa"/>
            <w:noWrap/>
            <w:hideMark/>
          </w:tcPr>
          <w:p w14:paraId="2E2AE32B" w14:textId="5E35AF2D"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11,474.25</w:t>
            </w:r>
          </w:p>
        </w:tc>
        <w:tc>
          <w:tcPr>
            <w:tcW w:w="1170" w:type="dxa"/>
            <w:noWrap/>
            <w:hideMark/>
          </w:tcPr>
          <w:p w14:paraId="3E59B62C"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25-Jul-18</w:t>
            </w:r>
          </w:p>
        </w:tc>
        <w:tc>
          <w:tcPr>
            <w:tcW w:w="720" w:type="dxa"/>
            <w:noWrap/>
            <w:hideMark/>
          </w:tcPr>
          <w:p w14:paraId="12AE8FC0"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86</w:t>
            </w:r>
          </w:p>
        </w:tc>
        <w:tc>
          <w:tcPr>
            <w:tcW w:w="900" w:type="dxa"/>
            <w:noWrap/>
            <w:hideMark/>
          </w:tcPr>
          <w:p w14:paraId="4DCD8374"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86</w:t>
            </w:r>
          </w:p>
        </w:tc>
        <w:tc>
          <w:tcPr>
            <w:tcW w:w="900" w:type="dxa"/>
            <w:noWrap/>
            <w:hideMark/>
          </w:tcPr>
          <w:p w14:paraId="6038D6A6" w14:textId="06A85044"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270.35</w:t>
            </w:r>
          </w:p>
        </w:tc>
        <w:tc>
          <w:tcPr>
            <w:tcW w:w="720" w:type="dxa"/>
            <w:noWrap/>
            <w:hideMark/>
          </w:tcPr>
          <w:p w14:paraId="7F8F9284" w14:textId="0664CF86"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48.66</w:t>
            </w:r>
          </w:p>
        </w:tc>
        <w:tc>
          <w:tcPr>
            <w:tcW w:w="1440" w:type="dxa"/>
            <w:noWrap/>
            <w:hideMark/>
          </w:tcPr>
          <w:p w14:paraId="41F4C797" w14:textId="3671588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11,793.27</w:t>
            </w:r>
          </w:p>
        </w:tc>
        <w:tc>
          <w:tcPr>
            <w:tcW w:w="1530" w:type="dxa"/>
            <w:noWrap/>
            <w:hideMark/>
          </w:tcPr>
          <w:p w14:paraId="6699CC96" w14:textId="7007DAFA"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w:t>
            </w:r>
          </w:p>
        </w:tc>
      </w:tr>
      <w:tr w:rsidR="007C5DF4" w:rsidRPr="00FF1D72" w14:paraId="516C45CB" w14:textId="77777777" w:rsidTr="007C5DF4">
        <w:trPr>
          <w:trHeight w:val="255"/>
        </w:trPr>
        <w:tc>
          <w:tcPr>
            <w:tcW w:w="509" w:type="dxa"/>
            <w:noWrap/>
            <w:hideMark/>
          </w:tcPr>
          <w:p w14:paraId="06A13D94"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L9</w:t>
            </w:r>
          </w:p>
        </w:tc>
        <w:tc>
          <w:tcPr>
            <w:tcW w:w="859" w:type="dxa"/>
            <w:noWrap/>
            <w:hideMark/>
          </w:tcPr>
          <w:p w14:paraId="72C3FABA"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Y</w:t>
            </w:r>
          </w:p>
        </w:tc>
        <w:tc>
          <w:tcPr>
            <w:tcW w:w="990" w:type="dxa"/>
            <w:noWrap/>
            <w:hideMark/>
          </w:tcPr>
          <w:p w14:paraId="6376B8F7"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27-Jan-18</w:t>
            </w:r>
          </w:p>
        </w:tc>
        <w:tc>
          <w:tcPr>
            <w:tcW w:w="990" w:type="dxa"/>
            <w:noWrap/>
            <w:hideMark/>
          </w:tcPr>
          <w:p w14:paraId="5CA2BE42" w14:textId="5D8BB201"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17,572.50</w:t>
            </w:r>
          </w:p>
        </w:tc>
        <w:tc>
          <w:tcPr>
            <w:tcW w:w="1170" w:type="dxa"/>
            <w:noWrap/>
            <w:hideMark/>
          </w:tcPr>
          <w:p w14:paraId="6A69E4B5"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25-Jul-18</w:t>
            </w:r>
          </w:p>
        </w:tc>
        <w:tc>
          <w:tcPr>
            <w:tcW w:w="720" w:type="dxa"/>
            <w:noWrap/>
            <w:hideMark/>
          </w:tcPr>
          <w:p w14:paraId="7B77E1D2"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86</w:t>
            </w:r>
          </w:p>
        </w:tc>
        <w:tc>
          <w:tcPr>
            <w:tcW w:w="900" w:type="dxa"/>
            <w:noWrap/>
            <w:hideMark/>
          </w:tcPr>
          <w:p w14:paraId="411F2EF9"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86</w:t>
            </w:r>
          </w:p>
        </w:tc>
        <w:tc>
          <w:tcPr>
            <w:tcW w:w="900" w:type="dxa"/>
            <w:noWrap/>
            <w:hideMark/>
          </w:tcPr>
          <w:p w14:paraId="6459DFB2" w14:textId="40B55540"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414.04</w:t>
            </w:r>
          </w:p>
        </w:tc>
        <w:tc>
          <w:tcPr>
            <w:tcW w:w="720" w:type="dxa"/>
            <w:noWrap/>
            <w:hideMark/>
          </w:tcPr>
          <w:p w14:paraId="66E79650" w14:textId="6193BD3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74.53</w:t>
            </w:r>
          </w:p>
        </w:tc>
        <w:tc>
          <w:tcPr>
            <w:tcW w:w="1440" w:type="dxa"/>
            <w:noWrap/>
            <w:hideMark/>
          </w:tcPr>
          <w:p w14:paraId="5D7E756B" w14:textId="45EA8869"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18,061.06</w:t>
            </w:r>
          </w:p>
        </w:tc>
        <w:tc>
          <w:tcPr>
            <w:tcW w:w="1530" w:type="dxa"/>
            <w:noWrap/>
            <w:hideMark/>
          </w:tcPr>
          <w:p w14:paraId="576B7B76" w14:textId="348A91E1"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w:t>
            </w:r>
          </w:p>
        </w:tc>
      </w:tr>
      <w:tr w:rsidR="007C5DF4" w:rsidRPr="00FF1D72" w14:paraId="3AC03D6F" w14:textId="77777777" w:rsidTr="007C5DF4">
        <w:trPr>
          <w:trHeight w:val="255"/>
        </w:trPr>
        <w:tc>
          <w:tcPr>
            <w:tcW w:w="509" w:type="dxa"/>
            <w:noWrap/>
            <w:hideMark/>
          </w:tcPr>
          <w:p w14:paraId="41BE541D"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L10</w:t>
            </w:r>
          </w:p>
        </w:tc>
        <w:tc>
          <w:tcPr>
            <w:tcW w:w="859" w:type="dxa"/>
            <w:noWrap/>
            <w:hideMark/>
          </w:tcPr>
          <w:p w14:paraId="3DADAE6F"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w:t>
            </w:r>
          </w:p>
        </w:tc>
        <w:tc>
          <w:tcPr>
            <w:tcW w:w="990" w:type="dxa"/>
            <w:noWrap/>
            <w:hideMark/>
          </w:tcPr>
          <w:p w14:paraId="4B09A041"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27-Jan-18</w:t>
            </w:r>
          </w:p>
        </w:tc>
        <w:tc>
          <w:tcPr>
            <w:tcW w:w="990" w:type="dxa"/>
            <w:noWrap/>
            <w:hideMark/>
          </w:tcPr>
          <w:p w14:paraId="4B55C5D7" w14:textId="1D7E72B4"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24,578.00</w:t>
            </w:r>
          </w:p>
        </w:tc>
        <w:tc>
          <w:tcPr>
            <w:tcW w:w="1170" w:type="dxa"/>
            <w:noWrap/>
            <w:hideMark/>
          </w:tcPr>
          <w:p w14:paraId="349395FC"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25-Jul-18</w:t>
            </w:r>
          </w:p>
        </w:tc>
        <w:tc>
          <w:tcPr>
            <w:tcW w:w="720" w:type="dxa"/>
            <w:noWrap/>
            <w:hideMark/>
          </w:tcPr>
          <w:p w14:paraId="1CEDA5F6"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86</w:t>
            </w:r>
          </w:p>
        </w:tc>
        <w:tc>
          <w:tcPr>
            <w:tcW w:w="900" w:type="dxa"/>
            <w:noWrap/>
            <w:hideMark/>
          </w:tcPr>
          <w:p w14:paraId="640497CC" w14:textId="7777777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86</w:t>
            </w:r>
          </w:p>
        </w:tc>
        <w:tc>
          <w:tcPr>
            <w:tcW w:w="900" w:type="dxa"/>
            <w:noWrap/>
            <w:hideMark/>
          </w:tcPr>
          <w:p w14:paraId="1F404740" w14:textId="6FEF6D85"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579.10</w:t>
            </w:r>
          </w:p>
        </w:tc>
        <w:tc>
          <w:tcPr>
            <w:tcW w:w="720" w:type="dxa"/>
            <w:noWrap/>
            <w:hideMark/>
          </w:tcPr>
          <w:p w14:paraId="7FFA296E" w14:textId="51821AD7"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104.24</w:t>
            </w:r>
          </w:p>
        </w:tc>
        <w:tc>
          <w:tcPr>
            <w:tcW w:w="1440" w:type="dxa"/>
            <w:noWrap/>
            <w:hideMark/>
          </w:tcPr>
          <w:p w14:paraId="3B14503B" w14:textId="1F03FA5A"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w:t>
            </w:r>
          </w:p>
        </w:tc>
        <w:tc>
          <w:tcPr>
            <w:tcW w:w="1530" w:type="dxa"/>
            <w:noWrap/>
            <w:hideMark/>
          </w:tcPr>
          <w:p w14:paraId="1556B73C" w14:textId="2B3F0BEB" w:rsidR="00FF1D72" w:rsidRPr="00FF1D72" w:rsidRDefault="00FF1D72" w:rsidP="003D1001">
            <w:pPr>
              <w:jc w:val="center"/>
              <w:rPr>
                <w:rFonts w:ascii="Calibri" w:eastAsia="Times New Roman" w:hAnsi="Calibri" w:cs="Calibri"/>
                <w:color w:val="000000"/>
                <w:sz w:val="20"/>
                <w:szCs w:val="20"/>
              </w:rPr>
            </w:pPr>
            <w:r w:rsidRPr="00FF1D72">
              <w:rPr>
                <w:rFonts w:ascii="Calibri" w:eastAsia="Times New Roman" w:hAnsi="Calibri" w:cs="Calibri"/>
                <w:color w:val="000000"/>
                <w:sz w:val="20"/>
                <w:szCs w:val="20"/>
              </w:rPr>
              <w:t>25,261.34</w:t>
            </w:r>
          </w:p>
        </w:tc>
      </w:tr>
      <w:tr w:rsidR="007C5DF4" w:rsidRPr="00FF1D72" w14:paraId="30B4407C" w14:textId="77777777" w:rsidTr="007C5DF4">
        <w:trPr>
          <w:trHeight w:val="255"/>
        </w:trPr>
        <w:tc>
          <w:tcPr>
            <w:tcW w:w="509" w:type="dxa"/>
            <w:noWrap/>
            <w:hideMark/>
          </w:tcPr>
          <w:p w14:paraId="7C018D7C" w14:textId="77777777" w:rsidR="00FF1D72" w:rsidRPr="00FF1D72" w:rsidRDefault="00FF1D72" w:rsidP="003D1001">
            <w:pPr>
              <w:jc w:val="center"/>
              <w:rPr>
                <w:rFonts w:ascii="Calibri" w:eastAsia="Times New Roman" w:hAnsi="Calibri" w:cs="Calibri"/>
                <w:color w:val="000000"/>
                <w:sz w:val="20"/>
                <w:szCs w:val="20"/>
              </w:rPr>
            </w:pPr>
          </w:p>
        </w:tc>
        <w:tc>
          <w:tcPr>
            <w:tcW w:w="859" w:type="dxa"/>
            <w:noWrap/>
            <w:hideMark/>
          </w:tcPr>
          <w:p w14:paraId="629DB6CB" w14:textId="77777777" w:rsidR="00FF1D72" w:rsidRPr="00FF1D72" w:rsidRDefault="00FF1D72" w:rsidP="003D1001">
            <w:pPr>
              <w:jc w:val="center"/>
              <w:rPr>
                <w:rFonts w:ascii="Times New Roman" w:eastAsia="Times New Roman" w:hAnsi="Times New Roman" w:cs="Times New Roman"/>
                <w:sz w:val="20"/>
                <w:szCs w:val="20"/>
              </w:rPr>
            </w:pPr>
          </w:p>
        </w:tc>
        <w:tc>
          <w:tcPr>
            <w:tcW w:w="990" w:type="dxa"/>
            <w:noWrap/>
            <w:hideMark/>
          </w:tcPr>
          <w:p w14:paraId="577A878D" w14:textId="77777777" w:rsidR="00FF1D72" w:rsidRPr="00FF1D72" w:rsidRDefault="00FF1D72" w:rsidP="003D1001">
            <w:pPr>
              <w:jc w:val="center"/>
              <w:rPr>
                <w:rFonts w:ascii="Times New Roman" w:eastAsia="Times New Roman" w:hAnsi="Times New Roman" w:cs="Times New Roman"/>
                <w:sz w:val="20"/>
                <w:szCs w:val="20"/>
              </w:rPr>
            </w:pPr>
          </w:p>
        </w:tc>
        <w:tc>
          <w:tcPr>
            <w:tcW w:w="990" w:type="dxa"/>
            <w:noWrap/>
            <w:hideMark/>
          </w:tcPr>
          <w:p w14:paraId="12AF0517" w14:textId="0814A795" w:rsidR="00FF1D72" w:rsidRPr="00FF1D72" w:rsidRDefault="00FF1D72" w:rsidP="003D1001">
            <w:pPr>
              <w:jc w:val="center"/>
              <w:rPr>
                <w:rFonts w:ascii="Calibri" w:eastAsia="Times New Roman" w:hAnsi="Calibri" w:cs="Calibri"/>
                <w:b/>
                <w:bCs/>
                <w:color w:val="000000"/>
                <w:sz w:val="20"/>
                <w:szCs w:val="20"/>
              </w:rPr>
            </w:pPr>
            <w:r w:rsidRPr="00FF1D72">
              <w:rPr>
                <w:rFonts w:ascii="Calibri" w:eastAsia="Times New Roman" w:hAnsi="Calibri" w:cs="Calibri"/>
                <w:b/>
                <w:bCs/>
                <w:color w:val="000000"/>
                <w:sz w:val="20"/>
                <w:szCs w:val="20"/>
              </w:rPr>
              <w:t>122,299.75</w:t>
            </w:r>
          </w:p>
        </w:tc>
        <w:tc>
          <w:tcPr>
            <w:tcW w:w="1170" w:type="dxa"/>
            <w:noWrap/>
            <w:hideMark/>
          </w:tcPr>
          <w:p w14:paraId="5F63072A" w14:textId="77777777" w:rsidR="00FF1D72" w:rsidRPr="00FF1D72" w:rsidRDefault="00FF1D72" w:rsidP="003D1001">
            <w:pPr>
              <w:jc w:val="center"/>
              <w:rPr>
                <w:rFonts w:ascii="Calibri" w:eastAsia="Times New Roman" w:hAnsi="Calibri" w:cs="Calibri"/>
                <w:b/>
                <w:bCs/>
                <w:color w:val="000000"/>
                <w:sz w:val="20"/>
                <w:szCs w:val="20"/>
              </w:rPr>
            </w:pPr>
          </w:p>
        </w:tc>
        <w:tc>
          <w:tcPr>
            <w:tcW w:w="720" w:type="dxa"/>
            <w:noWrap/>
            <w:hideMark/>
          </w:tcPr>
          <w:p w14:paraId="7516BEDB" w14:textId="77777777" w:rsidR="00FF1D72" w:rsidRPr="00FF1D72" w:rsidRDefault="00FF1D72" w:rsidP="003D1001">
            <w:pPr>
              <w:jc w:val="center"/>
              <w:rPr>
                <w:rFonts w:ascii="Times New Roman" w:eastAsia="Times New Roman" w:hAnsi="Times New Roman" w:cs="Times New Roman"/>
                <w:sz w:val="20"/>
                <w:szCs w:val="20"/>
              </w:rPr>
            </w:pPr>
          </w:p>
        </w:tc>
        <w:tc>
          <w:tcPr>
            <w:tcW w:w="900" w:type="dxa"/>
            <w:noWrap/>
            <w:hideMark/>
          </w:tcPr>
          <w:p w14:paraId="04A4C748" w14:textId="77777777" w:rsidR="00FF1D72" w:rsidRPr="00FF1D72" w:rsidRDefault="00FF1D72" w:rsidP="003D1001">
            <w:pPr>
              <w:jc w:val="center"/>
              <w:rPr>
                <w:rFonts w:ascii="Times New Roman" w:eastAsia="Times New Roman" w:hAnsi="Times New Roman" w:cs="Times New Roman"/>
                <w:sz w:val="20"/>
                <w:szCs w:val="20"/>
              </w:rPr>
            </w:pPr>
          </w:p>
        </w:tc>
        <w:tc>
          <w:tcPr>
            <w:tcW w:w="900" w:type="dxa"/>
            <w:noWrap/>
            <w:hideMark/>
          </w:tcPr>
          <w:p w14:paraId="407DC20A" w14:textId="77777777" w:rsidR="00FF1D72" w:rsidRPr="00FF1D72" w:rsidRDefault="00FF1D72" w:rsidP="003D1001">
            <w:pPr>
              <w:jc w:val="center"/>
              <w:rPr>
                <w:rFonts w:ascii="Times New Roman" w:eastAsia="Times New Roman" w:hAnsi="Times New Roman" w:cs="Times New Roman"/>
                <w:sz w:val="20"/>
                <w:szCs w:val="20"/>
              </w:rPr>
            </w:pPr>
          </w:p>
        </w:tc>
        <w:tc>
          <w:tcPr>
            <w:tcW w:w="720" w:type="dxa"/>
            <w:noWrap/>
            <w:hideMark/>
          </w:tcPr>
          <w:p w14:paraId="3389CBE8" w14:textId="77777777" w:rsidR="00FF1D72" w:rsidRPr="00FF1D72" w:rsidRDefault="00FF1D72" w:rsidP="003D1001">
            <w:pPr>
              <w:jc w:val="center"/>
              <w:rPr>
                <w:rFonts w:ascii="Times New Roman" w:eastAsia="Times New Roman" w:hAnsi="Times New Roman" w:cs="Times New Roman"/>
                <w:sz w:val="20"/>
                <w:szCs w:val="20"/>
              </w:rPr>
            </w:pPr>
          </w:p>
        </w:tc>
        <w:tc>
          <w:tcPr>
            <w:tcW w:w="1440" w:type="dxa"/>
            <w:noWrap/>
            <w:hideMark/>
          </w:tcPr>
          <w:p w14:paraId="486047B1" w14:textId="595B8223" w:rsidR="00FF1D72" w:rsidRPr="00FF1D72" w:rsidRDefault="00FF1D72" w:rsidP="003D1001">
            <w:pPr>
              <w:jc w:val="center"/>
              <w:rPr>
                <w:rFonts w:ascii="Calibri" w:eastAsia="Times New Roman" w:hAnsi="Calibri" w:cs="Calibri"/>
                <w:b/>
                <w:bCs/>
                <w:color w:val="000000"/>
                <w:sz w:val="20"/>
                <w:szCs w:val="20"/>
              </w:rPr>
            </w:pPr>
            <w:r w:rsidRPr="00FF1D72">
              <w:rPr>
                <w:rFonts w:ascii="Calibri" w:eastAsia="Times New Roman" w:hAnsi="Calibri" w:cs="Calibri"/>
                <w:b/>
                <w:bCs/>
                <w:color w:val="000000"/>
                <w:sz w:val="20"/>
                <w:szCs w:val="20"/>
              </w:rPr>
              <w:t>56,834.15</w:t>
            </w:r>
          </w:p>
        </w:tc>
        <w:tc>
          <w:tcPr>
            <w:tcW w:w="1530" w:type="dxa"/>
            <w:noWrap/>
            <w:hideMark/>
          </w:tcPr>
          <w:p w14:paraId="30AB24EC" w14:textId="56965D91" w:rsidR="00FF1D72" w:rsidRPr="00FF1D72" w:rsidRDefault="00FF1D72" w:rsidP="003D1001">
            <w:pPr>
              <w:jc w:val="center"/>
              <w:rPr>
                <w:rFonts w:ascii="Calibri" w:eastAsia="Times New Roman" w:hAnsi="Calibri" w:cs="Calibri"/>
                <w:b/>
                <w:bCs/>
                <w:color w:val="000000"/>
                <w:sz w:val="20"/>
                <w:szCs w:val="20"/>
              </w:rPr>
            </w:pPr>
            <w:r w:rsidRPr="00FF1D72">
              <w:rPr>
                <w:rFonts w:ascii="Calibri" w:eastAsia="Times New Roman" w:hAnsi="Calibri" w:cs="Calibri"/>
                <w:b/>
                <w:bCs/>
                <w:color w:val="000000"/>
                <w:sz w:val="20"/>
                <w:szCs w:val="20"/>
              </w:rPr>
              <w:t>68,865.87</w:t>
            </w:r>
          </w:p>
        </w:tc>
      </w:tr>
    </w:tbl>
    <w:p w14:paraId="3EF6442D" w14:textId="763B6643" w:rsidR="00FF1D72" w:rsidRDefault="00FF1D72" w:rsidP="003D1001">
      <w:pPr>
        <w:spacing w:line="252" w:lineRule="auto"/>
        <w:jc w:val="both"/>
      </w:pPr>
    </w:p>
    <w:p w14:paraId="5345F80D" w14:textId="77777777" w:rsidR="003D1001" w:rsidRDefault="003D1001" w:rsidP="003D1001">
      <w:pPr>
        <w:spacing w:line="252" w:lineRule="auto"/>
        <w:jc w:val="both"/>
        <w:rPr>
          <w:b/>
        </w:rPr>
      </w:pPr>
      <w:r>
        <w:rPr>
          <w:b/>
        </w:rPr>
        <w:t>Note:</w:t>
      </w:r>
    </w:p>
    <w:p w14:paraId="3E49DD85" w14:textId="77777777" w:rsidR="003D1001" w:rsidRPr="00B2244E" w:rsidRDefault="003D1001" w:rsidP="00396C2B">
      <w:pPr>
        <w:pStyle w:val="ListParagraph"/>
        <w:numPr>
          <w:ilvl w:val="0"/>
          <w:numId w:val="29"/>
        </w:numPr>
        <w:spacing w:line="252" w:lineRule="auto"/>
        <w:jc w:val="both"/>
        <w:rPr>
          <w:u w:val="single"/>
        </w:rPr>
      </w:pPr>
      <w:r>
        <w:t>Amount of INR 68,028.50/- is adjusted in Final claim settlement.</w:t>
      </w:r>
    </w:p>
    <w:p w14:paraId="32C40624" w14:textId="77777777" w:rsidR="003D1001" w:rsidRPr="00B2244E" w:rsidRDefault="003D1001" w:rsidP="00396C2B">
      <w:pPr>
        <w:pStyle w:val="ListParagraph"/>
        <w:numPr>
          <w:ilvl w:val="0"/>
          <w:numId w:val="29"/>
        </w:numPr>
        <w:spacing w:line="252" w:lineRule="auto"/>
        <w:jc w:val="both"/>
        <w:rPr>
          <w:u w:val="single"/>
        </w:rPr>
      </w:pPr>
      <w:r>
        <w:t>Amount of INR 55,091.25/- is recovered from MLI</w:t>
      </w:r>
    </w:p>
    <w:p w14:paraId="286A0CBC" w14:textId="77F45013" w:rsidR="00C365E3" w:rsidRDefault="00C365E3" w:rsidP="00396C2B">
      <w:pPr>
        <w:pStyle w:val="ListParagraph"/>
        <w:numPr>
          <w:ilvl w:val="0"/>
          <w:numId w:val="29"/>
        </w:numPr>
        <w:spacing w:line="252" w:lineRule="auto"/>
        <w:jc w:val="both"/>
      </w:pPr>
      <w:r>
        <w:t xml:space="preserve">In this case since there is penalty, and hence a need for additional recoveries from MLI which is about </w:t>
      </w:r>
      <w:r w:rsidRPr="008A6238">
        <w:t xml:space="preserve"> </w:t>
      </w:r>
      <w:r>
        <w:t>INR 3400.27/-</w:t>
      </w:r>
    </w:p>
    <w:p w14:paraId="2014DD3A" w14:textId="4957E1F4" w:rsidR="0091309A" w:rsidRDefault="0091309A" w:rsidP="0091309A">
      <w:pPr>
        <w:pStyle w:val="ListParagraph"/>
        <w:numPr>
          <w:ilvl w:val="0"/>
          <w:numId w:val="29"/>
        </w:numPr>
        <w:spacing w:line="252" w:lineRule="auto"/>
        <w:jc w:val="both"/>
      </w:pPr>
      <w:r>
        <w:t>For any penalty generated post first claim recovery, MLI will have an option to settle the penalty amount before lodging the Final clai</w:t>
      </w:r>
      <w:r w:rsidR="007F1EE7">
        <w:t>m. If penalty not settled</w:t>
      </w:r>
      <w:r>
        <w:t xml:space="preserve"> before Final claim lodgment, then </w:t>
      </w:r>
      <w:r w:rsidR="007F1EE7">
        <w:t>to be</w:t>
      </w:r>
      <w:r>
        <w:t xml:space="preserve"> adjusted in the Final claim payout.</w:t>
      </w:r>
    </w:p>
    <w:p w14:paraId="72DA98D8" w14:textId="5B181724" w:rsidR="0088405D" w:rsidRDefault="0088405D" w:rsidP="0088405D">
      <w:pPr>
        <w:spacing w:line="252" w:lineRule="auto"/>
        <w:jc w:val="both"/>
      </w:pPr>
    </w:p>
    <w:p w14:paraId="3B1DED12" w14:textId="39B19D3F" w:rsidR="001512FE" w:rsidRDefault="0088405D" w:rsidP="00857D40">
      <w:pPr>
        <w:pStyle w:val="ListParagraph"/>
        <w:numPr>
          <w:ilvl w:val="0"/>
          <w:numId w:val="27"/>
        </w:numPr>
        <w:spacing w:line="252" w:lineRule="auto"/>
        <w:jc w:val="both"/>
      </w:pPr>
      <w:r>
        <w:t xml:space="preserve">Scenario 2: </w:t>
      </w:r>
      <w:r w:rsidRPr="0088405D">
        <w:t xml:space="preserve">Penalty Situation (File uploaded &amp; Full payment done after </w:t>
      </w:r>
      <w:r w:rsidR="00270426" w:rsidRPr="0088405D">
        <w:t>cutoff</w:t>
      </w:r>
      <w:r w:rsidRPr="0088405D">
        <w:t xml:space="preserve"> date)</w:t>
      </w:r>
    </w:p>
    <w:tbl>
      <w:tblPr>
        <w:tblW w:w="6570" w:type="dxa"/>
        <w:tblInd w:w="-5" w:type="dxa"/>
        <w:tblLook w:val="04A0" w:firstRow="1" w:lastRow="0" w:firstColumn="1" w:lastColumn="0" w:noHBand="0" w:noVBand="1"/>
      </w:tblPr>
      <w:tblGrid>
        <w:gridCol w:w="5490"/>
        <w:gridCol w:w="1080"/>
      </w:tblGrid>
      <w:tr w:rsidR="001512FE" w:rsidRPr="001512FE" w14:paraId="27C83954" w14:textId="77777777" w:rsidTr="001512FE">
        <w:trPr>
          <w:trHeight w:val="255"/>
        </w:trPr>
        <w:tc>
          <w:tcPr>
            <w:tcW w:w="5490" w:type="dxa"/>
            <w:tcBorders>
              <w:top w:val="single" w:sz="4" w:space="0" w:color="auto"/>
              <w:left w:val="single" w:sz="4" w:space="0" w:color="auto"/>
              <w:bottom w:val="single" w:sz="4" w:space="0" w:color="auto"/>
              <w:right w:val="single" w:sz="4" w:space="0" w:color="000000"/>
            </w:tcBorders>
            <w:shd w:val="clear" w:color="auto" w:fill="auto"/>
            <w:hideMark/>
          </w:tcPr>
          <w:p w14:paraId="6336F466" w14:textId="77777777" w:rsidR="001512FE" w:rsidRPr="001512FE" w:rsidRDefault="001512FE" w:rsidP="001512FE">
            <w:pPr>
              <w:spacing w:after="0" w:line="240" w:lineRule="auto"/>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Month when recovery file is uploaded by MLI</w:t>
            </w:r>
          </w:p>
        </w:tc>
        <w:tc>
          <w:tcPr>
            <w:tcW w:w="1080" w:type="dxa"/>
            <w:tcBorders>
              <w:top w:val="single" w:sz="4" w:space="0" w:color="auto"/>
              <w:left w:val="nil"/>
              <w:bottom w:val="single" w:sz="4" w:space="0" w:color="auto"/>
              <w:right w:val="single" w:sz="4" w:space="0" w:color="auto"/>
            </w:tcBorders>
            <w:shd w:val="clear" w:color="auto" w:fill="auto"/>
            <w:noWrap/>
            <w:hideMark/>
          </w:tcPr>
          <w:p w14:paraId="4E4AD488" w14:textId="77777777" w:rsidR="001512FE" w:rsidRPr="001512FE" w:rsidRDefault="001512FE" w:rsidP="001512FE">
            <w:pPr>
              <w:spacing w:after="0" w:line="240" w:lineRule="auto"/>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Jun-18</w:t>
            </w:r>
          </w:p>
        </w:tc>
      </w:tr>
      <w:tr w:rsidR="001512FE" w:rsidRPr="001512FE" w14:paraId="1EDFEFD0" w14:textId="77777777" w:rsidTr="001512FE">
        <w:trPr>
          <w:trHeight w:val="255"/>
        </w:trPr>
        <w:tc>
          <w:tcPr>
            <w:tcW w:w="549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74C0FC6" w14:textId="77777777" w:rsidR="001512FE" w:rsidRPr="001512FE" w:rsidRDefault="001512FE" w:rsidP="001512FE">
            <w:pPr>
              <w:spacing w:after="0" w:line="240" w:lineRule="auto"/>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Rate of Penalty</w:t>
            </w:r>
          </w:p>
        </w:tc>
        <w:tc>
          <w:tcPr>
            <w:tcW w:w="1080" w:type="dxa"/>
            <w:tcBorders>
              <w:top w:val="nil"/>
              <w:left w:val="nil"/>
              <w:bottom w:val="single" w:sz="4" w:space="0" w:color="auto"/>
              <w:right w:val="single" w:sz="4" w:space="0" w:color="auto"/>
            </w:tcBorders>
            <w:shd w:val="clear" w:color="auto" w:fill="auto"/>
            <w:noWrap/>
            <w:vAlign w:val="bottom"/>
            <w:hideMark/>
          </w:tcPr>
          <w:p w14:paraId="4C060AFA" w14:textId="77777777" w:rsidR="001512FE" w:rsidRPr="001512FE" w:rsidRDefault="001512FE" w:rsidP="001512FE">
            <w:pPr>
              <w:spacing w:after="0" w:line="240" w:lineRule="auto"/>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10%</w:t>
            </w:r>
          </w:p>
        </w:tc>
      </w:tr>
      <w:tr w:rsidR="001512FE" w:rsidRPr="001512FE" w14:paraId="56181932" w14:textId="77777777" w:rsidTr="001512FE">
        <w:trPr>
          <w:trHeight w:val="255"/>
        </w:trPr>
        <w:tc>
          <w:tcPr>
            <w:tcW w:w="5490" w:type="dxa"/>
            <w:tcBorders>
              <w:top w:val="single" w:sz="4" w:space="0" w:color="auto"/>
              <w:left w:val="single" w:sz="4" w:space="0" w:color="auto"/>
              <w:bottom w:val="single" w:sz="4" w:space="0" w:color="auto"/>
              <w:right w:val="single" w:sz="4" w:space="0" w:color="000000"/>
            </w:tcBorders>
            <w:shd w:val="clear" w:color="auto" w:fill="auto"/>
            <w:hideMark/>
          </w:tcPr>
          <w:p w14:paraId="0FFFD3FC" w14:textId="77777777" w:rsidR="001512FE" w:rsidRPr="001512FE" w:rsidRDefault="001512FE" w:rsidP="001512FE">
            <w:pPr>
              <w:spacing w:after="0" w:line="240" w:lineRule="auto"/>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DATE when the last tranch for full recovery payment is received</w:t>
            </w:r>
          </w:p>
        </w:tc>
        <w:tc>
          <w:tcPr>
            <w:tcW w:w="1080" w:type="dxa"/>
            <w:tcBorders>
              <w:top w:val="nil"/>
              <w:left w:val="nil"/>
              <w:bottom w:val="single" w:sz="4" w:space="0" w:color="auto"/>
              <w:right w:val="single" w:sz="4" w:space="0" w:color="auto"/>
            </w:tcBorders>
            <w:shd w:val="clear" w:color="auto" w:fill="auto"/>
            <w:noWrap/>
            <w:hideMark/>
          </w:tcPr>
          <w:p w14:paraId="647420B8" w14:textId="77777777" w:rsidR="001512FE" w:rsidRPr="001512FE" w:rsidRDefault="001512FE" w:rsidP="001512FE">
            <w:pPr>
              <w:spacing w:after="0" w:line="240" w:lineRule="auto"/>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25-Oct-18</w:t>
            </w:r>
          </w:p>
        </w:tc>
      </w:tr>
      <w:tr w:rsidR="001512FE" w:rsidRPr="001512FE" w14:paraId="1D9384E2" w14:textId="77777777" w:rsidTr="001512FE">
        <w:trPr>
          <w:trHeight w:val="255"/>
        </w:trPr>
        <w:tc>
          <w:tcPr>
            <w:tcW w:w="5490" w:type="dxa"/>
            <w:tcBorders>
              <w:top w:val="single" w:sz="4" w:space="0" w:color="auto"/>
              <w:left w:val="single" w:sz="4" w:space="0" w:color="auto"/>
              <w:bottom w:val="single" w:sz="4" w:space="0" w:color="auto"/>
              <w:right w:val="single" w:sz="4" w:space="0" w:color="000000"/>
            </w:tcBorders>
            <w:shd w:val="clear" w:color="auto" w:fill="auto"/>
            <w:hideMark/>
          </w:tcPr>
          <w:p w14:paraId="758B71A5" w14:textId="77777777" w:rsidR="001512FE" w:rsidRPr="001512FE" w:rsidRDefault="001512FE" w:rsidP="001512FE">
            <w:pPr>
              <w:spacing w:after="0" w:line="240" w:lineRule="auto"/>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Recovery Cutoff Date as define by NCGTC in schemes</w:t>
            </w:r>
          </w:p>
        </w:tc>
        <w:tc>
          <w:tcPr>
            <w:tcW w:w="1080" w:type="dxa"/>
            <w:tcBorders>
              <w:top w:val="nil"/>
              <w:left w:val="nil"/>
              <w:bottom w:val="single" w:sz="4" w:space="0" w:color="auto"/>
              <w:right w:val="single" w:sz="4" w:space="0" w:color="auto"/>
            </w:tcBorders>
            <w:shd w:val="clear" w:color="auto" w:fill="auto"/>
            <w:noWrap/>
            <w:hideMark/>
          </w:tcPr>
          <w:p w14:paraId="0193C905" w14:textId="77777777" w:rsidR="001512FE" w:rsidRPr="001512FE" w:rsidRDefault="001512FE" w:rsidP="001512FE">
            <w:pPr>
              <w:spacing w:after="0" w:line="240" w:lineRule="auto"/>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30-Apr-18</w:t>
            </w:r>
          </w:p>
        </w:tc>
      </w:tr>
    </w:tbl>
    <w:p w14:paraId="03C14D5B" w14:textId="77777777" w:rsidR="001512FE" w:rsidRDefault="001512FE" w:rsidP="001512FE">
      <w:pPr>
        <w:pStyle w:val="ListParagraph"/>
        <w:spacing w:line="252" w:lineRule="auto"/>
        <w:ind w:left="360"/>
        <w:jc w:val="both"/>
      </w:pPr>
    </w:p>
    <w:tbl>
      <w:tblPr>
        <w:tblStyle w:val="TableGrid"/>
        <w:tblW w:w="11088" w:type="dxa"/>
        <w:tblInd w:w="-113" w:type="dxa"/>
        <w:tblLook w:val="04A0" w:firstRow="1" w:lastRow="0" w:firstColumn="1" w:lastColumn="0" w:noHBand="0" w:noVBand="1"/>
      </w:tblPr>
      <w:tblGrid>
        <w:gridCol w:w="509"/>
        <w:gridCol w:w="808"/>
        <w:gridCol w:w="1041"/>
        <w:gridCol w:w="1287"/>
        <w:gridCol w:w="1053"/>
        <w:gridCol w:w="857"/>
        <w:gridCol w:w="843"/>
        <w:gridCol w:w="1086"/>
        <w:gridCol w:w="994"/>
        <w:gridCol w:w="1399"/>
        <w:gridCol w:w="1399"/>
      </w:tblGrid>
      <w:tr w:rsidR="001512FE" w:rsidRPr="001512FE" w14:paraId="3D9AF61F" w14:textId="77777777" w:rsidTr="002575CF">
        <w:trPr>
          <w:trHeight w:val="255"/>
        </w:trPr>
        <w:tc>
          <w:tcPr>
            <w:tcW w:w="509" w:type="dxa"/>
            <w:noWrap/>
            <w:hideMark/>
          </w:tcPr>
          <w:p w14:paraId="0D4309CF" w14:textId="77777777" w:rsidR="001512FE" w:rsidRPr="001512FE" w:rsidRDefault="001512FE" w:rsidP="001512FE">
            <w:pPr>
              <w:jc w:val="center"/>
              <w:rPr>
                <w:rFonts w:ascii="Calibri" w:eastAsia="Times New Roman" w:hAnsi="Calibri" w:cs="Times New Roman"/>
                <w:b/>
                <w:bCs/>
                <w:color w:val="000000"/>
                <w:sz w:val="20"/>
                <w:szCs w:val="20"/>
              </w:rPr>
            </w:pPr>
            <w:r w:rsidRPr="001512FE">
              <w:rPr>
                <w:rFonts w:ascii="Calibri" w:eastAsia="Times New Roman" w:hAnsi="Calibri" w:cs="Times New Roman"/>
                <w:b/>
                <w:bCs/>
                <w:color w:val="000000"/>
                <w:sz w:val="20"/>
                <w:szCs w:val="20"/>
              </w:rPr>
              <w:t> </w:t>
            </w:r>
          </w:p>
        </w:tc>
        <w:tc>
          <w:tcPr>
            <w:tcW w:w="808" w:type="dxa"/>
            <w:noWrap/>
            <w:hideMark/>
          </w:tcPr>
          <w:p w14:paraId="5FDBFD26" w14:textId="77777777" w:rsidR="001512FE" w:rsidRPr="001512FE" w:rsidRDefault="001512FE" w:rsidP="001512FE">
            <w:pPr>
              <w:jc w:val="center"/>
              <w:rPr>
                <w:rFonts w:ascii="Calibri" w:eastAsia="Times New Roman" w:hAnsi="Calibri" w:cs="Times New Roman"/>
                <w:b/>
                <w:bCs/>
                <w:color w:val="000000"/>
                <w:sz w:val="20"/>
                <w:szCs w:val="20"/>
              </w:rPr>
            </w:pPr>
            <w:r w:rsidRPr="001512FE">
              <w:rPr>
                <w:rFonts w:ascii="Calibri" w:eastAsia="Times New Roman" w:hAnsi="Calibri" w:cs="Times New Roman"/>
                <w:b/>
                <w:bCs/>
                <w:color w:val="000000"/>
                <w:sz w:val="20"/>
                <w:szCs w:val="20"/>
              </w:rPr>
              <w:t> </w:t>
            </w:r>
          </w:p>
        </w:tc>
        <w:tc>
          <w:tcPr>
            <w:tcW w:w="1041" w:type="dxa"/>
            <w:noWrap/>
            <w:hideMark/>
          </w:tcPr>
          <w:p w14:paraId="158B886D" w14:textId="77777777" w:rsidR="001512FE" w:rsidRPr="001512FE" w:rsidRDefault="001512FE" w:rsidP="001512FE">
            <w:pPr>
              <w:jc w:val="center"/>
              <w:rPr>
                <w:rFonts w:ascii="Calibri" w:eastAsia="Times New Roman" w:hAnsi="Calibri" w:cs="Times New Roman"/>
                <w:b/>
                <w:bCs/>
                <w:color w:val="000000"/>
                <w:sz w:val="20"/>
                <w:szCs w:val="20"/>
              </w:rPr>
            </w:pPr>
            <w:r w:rsidRPr="001512FE">
              <w:rPr>
                <w:rFonts w:ascii="Calibri" w:eastAsia="Times New Roman" w:hAnsi="Calibri" w:cs="Times New Roman"/>
                <w:b/>
                <w:bCs/>
                <w:color w:val="000000"/>
                <w:sz w:val="20"/>
                <w:szCs w:val="20"/>
              </w:rPr>
              <w:t>D3</w:t>
            </w:r>
          </w:p>
        </w:tc>
        <w:tc>
          <w:tcPr>
            <w:tcW w:w="1287" w:type="dxa"/>
            <w:noWrap/>
            <w:hideMark/>
          </w:tcPr>
          <w:p w14:paraId="24FD8D79" w14:textId="77777777" w:rsidR="001512FE" w:rsidRPr="001512FE" w:rsidRDefault="001512FE" w:rsidP="001512FE">
            <w:pPr>
              <w:jc w:val="center"/>
              <w:rPr>
                <w:rFonts w:ascii="Calibri" w:eastAsia="Times New Roman" w:hAnsi="Calibri" w:cs="Times New Roman"/>
                <w:b/>
                <w:bCs/>
                <w:color w:val="000000"/>
                <w:sz w:val="20"/>
                <w:szCs w:val="20"/>
              </w:rPr>
            </w:pPr>
            <w:r w:rsidRPr="001512FE">
              <w:rPr>
                <w:rFonts w:ascii="Calibri" w:eastAsia="Times New Roman" w:hAnsi="Calibri" w:cs="Times New Roman"/>
                <w:b/>
                <w:bCs/>
                <w:color w:val="000000"/>
                <w:sz w:val="20"/>
                <w:szCs w:val="20"/>
              </w:rPr>
              <w:t>A</w:t>
            </w:r>
          </w:p>
        </w:tc>
        <w:tc>
          <w:tcPr>
            <w:tcW w:w="1053" w:type="dxa"/>
            <w:noWrap/>
            <w:hideMark/>
          </w:tcPr>
          <w:p w14:paraId="2E292690" w14:textId="77777777" w:rsidR="001512FE" w:rsidRPr="001512FE" w:rsidRDefault="001512FE" w:rsidP="001512FE">
            <w:pPr>
              <w:jc w:val="center"/>
              <w:rPr>
                <w:rFonts w:ascii="Calibri" w:eastAsia="Times New Roman" w:hAnsi="Calibri" w:cs="Times New Roman"/>
                <w:b/>
                <w:bCs/>
                <w:color w:val="000000"/>
                <w:sz w:val="20"/>
                <w:szCs w:val="20"/>
              </w:rPr>
            </w:pPr>
            <w:r w:rsidRPr="001512FE">
              <w:rPr>
                <w:rFonts w:ascii="Calibri" w:eastAsia="Times New Roman" w:hAnsi="Calibri" w:cs="Times New Roman"/>
                <w:b/>
                <w:bCs/>
                <w:color w:val="000000"/>
                <w:sz w:val="20"/>
                <w:szCs w:val="20"/>
              </w:rPr>
              <w:t>D2</w:t>
            </w:r>
          </w:p>
        </w:tc>
        <w:tc>
          <w:tcPr>
            <w:tcW w:w="857" w:type="dxa"/>
            <w:noWrap/>
            <w:hideMark/>
          </w:tcPr>
          <w:p w14:paraId="7BB9205A" w14:textId="77777777" w:rsidR="001512FE" w:rsidRPr="001512FE" w:rsidRDefault="001512FE" w:rsidP="001512FE">
            <w:pPr>
              <w:jc w:val="center"/>
              <w:rPr>
                <w:rFonts w:ascii="Calibri" w:eastAsia="Times New Roman" w:hAnsi="Calibri" w:cs="Times New Roman"/>
                <w:b/>
                <w:bCs/>
                <w:color w:val="000000"/>
                <w:sz w:val="20"/>
                <w:szCs w:val="20"/>
              </w:rPr>
            </w:pPr>
            <w:r w:rsidRPr="001512FE">
              <w:rPr>
                <w:rFonts w:ascii="Calibri" w:eastAsia="Times New Roman" w:hAnsi="Calibri" w:cs="Times New Roman"/>
                <w:b/>
                <w:bCs/>
                <w:color w:val="000000"/>
                <w:sz w:val="20"/>
                <w:szCs w:val="20"/>
              </w:rPr>
              <w:t> </w:t>
            </w:r>
          </w:p>
        </w:tc>
        <w:tc>
          <w:tcPr>
            <w:tcW w:w="843" w:type="dxa"/>
            <w:noWrap/>
            <w:hideMark/>
          </w:tcPr>
          <w:p w14:paraId="081B05D3" w14:textId="77777777" w:rsidR="001512FE" w:rsidRPr="001512FE" w:rsidRDefault="001512FE" w:rsidP="001512FE">
            <w:pPr>
              <w:jc w:val="center"/>
              <w:rPr>
                <w:rFonts w:ascii="Calibri" w:eastAsia="Times New Roman" w:hAnsi="Calibri" w:cs="Times New Roman"/>
                <w:b/>
                <w:bCs/>
                <w:color w:val="000000"/>
                <w:sz w:val="20"/>
                <w:szCs w:val="20"/>
              </w:rPr>
            </w:pPr>
            <w:r w:rsidRPr="001512FE">
              <w:rPr>
                <w:rFonts w:ascii="Calibri" w:eastAsia="Times New Roman" w:hAnsi="Calibri" w:cs="Times New Roman"/>
                <w:b/>
                <w:bCs/>
                <w:color w:val="000000"/>
                <w:sz w:val="20"/>
                <w:szCs w:val="20"/>
              </w:rPr>
              <w:t>D1</w:t>
            </w:r>
          </w:p>
        </w:tc>
        <w:tc>
          <w:tcPr>
            <w:tcW w:w="1086" w:type="dxa"/>
            <w:noWrap/>
            <w:hideMark/>
          </w:tcPr>
          <w:p w14:paraId="0FBB1D23" w14:textId="77777777" w:rsidR="001512FE" w:rsidRPr="001512FE" w:rsidRDefault="001512FE" w:rsidP="001512FE">
            <w:pPr>
              <w:jc w:val="center"/>
              <w:rPr>
                <w:rFonts w:ascii="Calibri" w:eastAsia="Times New Roman" w:hAnsi="Calibri" w:cs="Times New Roman"/>
                <w:b/>
                <w:bCs/>
                <w:color w:val="000000"/>
                <w:sz w:val="20"/>
                <w:szCs w:val="20"/>
              </w:rPr>
            </w:pPr>
            <w:r w:rsidRPr="001512FE">
              <w:rPr>
                <w:rFonts w:ascii="Calibri" w:eastAsia="Times New Roman" w:hAnsi="Calibri" w:cs="Times New Roman"/>
                <w:b/>
                <w:bCs/>
                <w:color w:val="000000"/>
                <w:sz w:val="20"/>
                <w:szCs w:val="20"/>
              </w:rPr>
              <w:t>B</w:t>
            </w:r>
          </w:p>
        </w:tc>
        <w:tc>
          <w:tcPr>
            <w:tcW w:w="994" w:type="dxa"/>
            <w:noWrap/>
            <w:hideMark/>
          </w:tcPr>
          <w:p w14:paraId="18598502" w14:textId="77777777" w:rsidR="001512FE" w:rsidRPr="001512FE" w:rsidRDefault="001512FE" w:rsidP="001512FE">
            <w:pPr>
              <w:jc w:val="center"/>
              <w:rPr>
                <w:rFonts w:ascii="Calibri" w:eastAsia="Times New Roman" w:hAnsi="Calibri" w:cs="Times New Roman"/>
                <w:b/>
                <w:bCs/>
                <w:color w:val="000000"/>
                <w:sz w:val="20"/>
                <w:szCs w:val="20"/>
              </w:rPr>
            </w:pPr>
            <w:r w:rsidRPr="001512FE">
              <w:rPr>
                <w:rFonts w:ascii="Calibri" w:eastAsia="Times New Roman" w:hAnsi="Calibri" w:cs="Times New Roman"/>
                <w:b/>
                <w:bCs/>
                <w:color w:val="000000"/>
                <w:sz w:val="20"/>
                <w:szCs w:val="20"/>
              </w:rPr>
              <w:t>C</w:t>
            </w:r>
          </w:p>
        </w:tc>
        <w:tc>
          <w:tcPr>
            <w:tcW w:w="1399" w:type="dxa"/>
            <w:noWrap/>
            <w:hideMark/>
          </w:tcPr>
          <w:p w14:paraId="3D506788" w14:textId="77777777" w:rsidR="001512FE" w:rsidRPr="001512FE" w:rsidRDefault="001512FE" w:rsidP="001512FE">
            <w:pPr>
              <w:jc w:val="center"/>
              <w:rPr>
                <w:rFonts w:ascii="Calibri" w:eastAsia="Times New Roman" w:hAnsi="Calibri" w:cs="Times New Roman"/>
                <w:b/>
                <w:bCs/>
                <w:color w:val="000000"/>
                <w:sz w:val="20"/>
                <w:szCs w:val="20"/>
              </w:rPr>
            </w:pPr>
          </w:p>
        </w:tc>
        <w:tc>
          <w:tcPr>
            <w:tcW w:w="1211" w:type="dxa"/>
            <w:noWrap/>
            <w:hideMark/>
          </w:tcPr>
          <w:p w14:paraId="50A0A306" w14:textId="77777777" w:rsidR="001512FE" w:rsidRPr="001512FE" w:rsidRDefault="001512FE" w:rsidP="001512FE">
            <w:pPr>
              <w:rPr>
                <w:rFonts w:ascii="Times New Roman" w:eastAsia="Times New Roman" w:hAnsi="Times New Roman" w:cs="Times New Roman"/>
                <w:sz w:val="20"/>
                <w:szCs w:val="20"/>
              </w:rPr>
            </w:pPr>
          </w:p>
        </w:tc>
      </w:tr>
      <w:tr w:rsidR="001512FE" w:rsidRPr="001512FE" w14:paraId="008AC9E4" w14:textId="77777777" w:rsidTr="002575CF">
        <w:trPr>
          <w:trHeight w:val="1530"/>
        </w:trPr>
        <w:tc>
          <w:tcPr>
            <w:tcW w:w="509" w:type="dxa"/>
            <w:noWrap/>
            <w:hideMark/>
          </w:tcPr>
          <w:p w14:paraId="7CE0CE09" w14:textId="77777777" w:rsidR="001512FE" w:rsidRPr="001512FE" w:rsidRDefault="001512FE" w:rsidP="001512FE">
            <w:pPr>
              <w:jc w:val="center"/>
              <w:rPr>
                <w:rFonts w:ascii="Calibri" w:eastAsia="Times New Roman" w:hAnsi="Calibri" w:cs="Times New Roman"/>
                <w:b/>
                <w:bCs/>
                <w:color w:val="000000"/>
                <w:sz w:val="20"/>
                <w:szCs w:val="20"/>
              </w:rPr>
            </w:pPr>
            <w:r w:rsidRPr="001512FE">
              <w:rPr>
                <w:rFonts w:ascii="Calibri" w:eastAsia="Times New Roman" w:hAnsi="Calibri" w:cs="Times New Roman"/>
                <w:b/>
                <w:bCs/>
                <w:color w:val="000000"/>
                <w:sz w:val="20"/>
                <w:szCs w:val="20"/>
              </w:rPr>
              <w:t>A/c No.</w:t>
            </w:r>
          </w:p>
        </w:tc>
        <w:tc>
          <w:tcPr>
            <w:tcW w:w="808" w:type="dxa"/>
            <w:hideMark/>
          </w:tcPr>
          <w:p w14:paraId="574D3A1C" w14:textId="77777777" w:rsidR="001512FE" w:rsidRPr="001512FE" w:rsidRDefault="001512FE" w:rsidP="001512FE">
            <w:pPr>
              <w:jc w:val="center"/>
              <w:rPr>
                <w:rFonts w:ascii="Calibri" w:eastAsia="Times New Roman" w:hAnsi="Calibri" w:cs="Times New Roman"/>
                <w:b/>
                <w:bCs/>
                <w:color w:val="000000"/>
                <w:sz w:val="20"/>
                <w:szCs w:val="20"/>
              </w:rPr>
            </w:pPr>
            <w:r w:rsidRPr="001512FE">
              <w:rPr>
                <w:rFonts w:ascii="Calibri" w:eastAsia="Times New Roman" w:hAnsi="Calibri" w:cs="Times New Roman"/>
                <w:b/>
                <w:bCs/>
                <w:color w:val="000000"/>
                <w:sz w:val="20"/>
                <w:szCs w:val="20"/>
              </w:rPr>
              <w:t>Final Claim Settled</w:t>
            </w:r>
          </w:p>
        </w:tc>
        <w:tc>
          <w:tcPr>
            <w:tcW w:w="1041" w:type="dxa"/>
            <w:hideMark/>
          </w:tcPr>
          <w:p w14:paraId="48BB3457" w14:textId="77777777" w:rsidR="001512FE" w:rsidRPr="001512FE" w:rsidRDefault="001512FE" w:rsidP="001512FE">
            <w:pPr>
              <w:jc w:val="center"/>
              <w:rPr>
                <w:rFonts w:ascii="Calibri" w:eastAsia="Times New Roman" w:hAnsi="Calibri" w:cs="Times New Roman"/>
                <w:b/>
                <w:bCs/>
                <w:color w:val="000000"/>
                <w:sz w:val="20"/>
                <w:szCs w:val="20"/>
              </w:rPr>
            </w:pPr>
            <w:r w:rsidRPr="001512FE">
              <w:rPr>
                <w:rFonts w:ascii="Calibri" w:eastAsia="Times New Roman" w:hAnsi="Calibri" w:cs="Times New Roman"/>
                <w:b/>
                <w:bCs/>
                <w:color w:val="000000"/>
                <w:sz w:val="20"/>
                <w:szCs w:val="20"/>
              </w:rPr>
              <w:t>Date of Recovery (Provided by MLI in Claim file)</w:t>
            </w:r>
          </w:p>
        </w:tc>
        <w:tc>
          <w:tcPr>
            <w:tcW w:w="1287" w:type="dxa"/>
            <w:hideMark/>
          </w:tcPr>
          <w:p w14:paraId="50D3C439" w14:textId="35CB2616" w:rsidR="001512FE" w:rsidRPr="001512FE" w:rsidRDefault="001512FE" w:rsidP="00516C70">
            <w:pPr>
              <w:jc w:val="center"/>
              <w:rPr>
                <w:rFonts w:ascii="Calibri" w:eastAsia="Times New Roman" w:hAnsi="Calibri" w:cs="Times New Roman"/>
                <w:b/>
                <w:bCs/>
                <w:color w:val="000000"/>
                <w:sz w:val="20"/>
                <w:szCs w:val="20"/>
              </w:rPr>
            </w:pPr>
            <w:r w:rsidRPr="001512FE">
              <w:rPr>
                <w:rFonts w:ascii="Calibri" w:eastAsia="Times New Roman" w:hAnsi="Calibri" w:cs="Times New Roman"/>
                <w:b/>
                <w:bCs/>
                <w:color w:val="000000"/>
                <w:sz w:val="20"/>
                <w:szCs w:val="20"/>
              </w:rPr>
              <w:t xml:space="preserve">Recovery Amount (Only NCGTC Share/Entire </w:t>
            </w:r>
            <w:r w:rsidR="00516C70">
              <w:rPr>
                <w:rFonts w:ascii="Calibri" w:eastAsia="Times New Roman" w:hAnsi="Calibri" w:cs="Times New Roman"/>
                <w:b/>
                <w:bCs/>
                <w:color w:val="000000"/>
                <w:sz w:val="20"/>
                <w:szCs w:val="20"/>
              </w:rPr>
              <w:t>amount</w:t>
            </w:r>
            <w:r w:rsidRPr="001512FE">
              <w:rPr>
                <w:rFonts w:ascii="Calibri" w:eastAsia="Times New Roman" w:hAnsi="Calibri" w:cs="Times New Roman"/>
                <w:b/>
                <w:bCs/>
                <w:color w:val="000000"/>
                <w:sz w:val="20"/>
                <w:szCs w:val="20"/>
              </w:rPr>
              <w:t>)</w:t>
            </w:r>
          </w:p>
        </w:tc>
        <w:tc>
          <w:tcPr>
            <w:tcW w:w="1053" w:type="dxa"/>
            <w:hideMark/>
          </w:tcPr>
          <w:p w14:paraId="671B97A5" w14:textId="77777777" w:rsidR="001512FE" w:rsidRPr="001512FE" w:rsidRDefault="001512FE" w:rsidP="001512FE">
            <w:pPr>
              <w:jc w:val="center"/>
              <w:rPr>
                <w:rFonts w:ascii="Calibri" w:eastAsia="Times New Roman" w:hAnsi="Calibri" w:cs="Times New Roman"/>
                <w:b/>
                <w:bCs/>
                <w:color w:val="000000"/>
                <w:sz w:val="20"/>
                <w:szCs w:val="20"/>
              </w:rPr>
            </w:pPr>
            <w:r w:rsidRPr="001512FE">
              <w:rPr>
                <w:rFonts w:ascii="Calibri" w:eastAsia="Times New Roman" w:hAnsi="Calibri" w:cs="Times New Roman"/>
                <w:b/>
                <w:bCs/>
                <w:color w:val="000000"/>
                <w:sz w:val="20"/>
                <w:szCs w:val="20"/>
              </w:rPr>
              <w:t>DATE when the last tranch for full recovery payment is received</w:t>
            </w:r>
          </w:p>
        </w:tc>
        <w:tc>
          <w:tcPr>
            <w:tcW w:w="857" w:type="dxa"/>
            <w:hideMark/>
          </w:tcPr>
          <w:p w14:paraId="28958616" w14:textId="77777777" w:rsidR="001512FE" w:rsidRPr="001512FE" w:rsidRDefault="001512FE" w:rsidP="001512FE">
            <w:pPr>
              <w:jc w:val="center"/>
              <w:rPr>
                <w:rFonts w:ascii="Calibri" w:eastAsia="Times New Roman" w:hAnsi="Calibri" w:cs="Times New Roman"/>
                <w:b/>
                <w:bCs/>
                <w:color w:val="000000"/>
                <w:sz w:val="20"/>
                <w:szCs w:val="20"/>
              </w:rPr>
            </w:pPr>
            <w:r w:rsidRPr="001512FE">
              <w:rPr>
                <w:rFonts w:ascii="Calibri" w:eastAsia="Times New Roman" w:hAnsi="Calibri" w:cs="Times New Roman"/>
                <w:b/>
                <w:bCs/>
                <w:color w:val="000000"/>
                <w:sz w:val="20"/>
                <w:szCs w:val="20"/>
              </w:rPr>
              <w:t>Days Elapsed (  D2-D1 )</w:t>
            </w:r>
          </w:p>
        </w:tc>
        <w:tc>
          <w:tcPr>
            <w:tcW w:w="843" w:type="dxa"/>
            <w:hideMark/>
          </w:tcPr>
          <w:p w14:paraId="0B45B81C" w14:textId="77777777" w:rsidR="001512FE" w:rsidRPr="001512FE" w:rsidRDefault="001512FE" w:rsidP="001512FE">
            <w:pPr>
              <w:jc w:val="center"/>
              <w:rPr>
                <w:rFonts w:ascii="Calibri" w:eastAsia="Times New Roman" w:hAnsi="Calibri" w:cs="Times New Roman"/>
                <w:b/>
                <w:bCs/>
                <w:color w:val="000000"/>
                <w:sz w:val="20"/>
                <w:szCs w:val="20"/>
              </w:rPr>
            </w:pPr>
            <w:r w:rsidRPr="001512FE">
              <w:rPr>
                <w:rFonts w:ascii="Calibri" w:eastAsia="Times New Roman" w:hAnsi="Calibri" w:cs="Times New Roman"/>
                <w:b/>
                <w:bCs/>
                <w:color w:val="000000"/>
                <w:sz w:val="20"/>
                <w:szCs w:val="20"/>
              </w:rPr>
              <w:t>Eligible Days For Penalty</w:t>
            </w:r>
          </w:p>
        </w:tc>
        <w:tc>
          <w:tcPr>
            <w:tcW w:w="1086" w:type="dxa"/>
            <w:hideMark/>
          </w:tcPr>
          <w:p w14:paraId="0CB4D3E8" w14:textId="77777777" w:rsidR="001512FE" w:rsidRPr="001512FE" w:rsidRDefault="001512FE" w:rsidP="001512FE">
            <w:pPr>
              <w:jc w:val="center"/>
              <w:rPr>
                <w:rFonts w:ascii="Calibri" w:eastAsia="Times New Roman" w:hAnsi="Calibri" w:cs="Times New Roman"/>
                <w:b/>
                <w:bCs/>
                <w:color w:val="000000"/>
                <w:sz w:val="20"/>
                <w:szCs w:val="20"/>
              </w:rPr>
            </w:pPr>
            <w:r w:rsidRPr="001512FE">
              <w:rPr>
                <w:rFonts w:ascii="Calibri" w:eastAsia="Times New Roman" w:hAnsi="Calibri" w:cs="Times New Roman"/>
                <w:b/>
                <w:bCs/>
                <w:color w:val="000000"/>
                <w:sz w:val="20"/>
                <w:szCs w:val="20"/>
              </w:rPr>
              <w:t>Penalty Calculated</w:t>
            </w:r>
          </w:p>
        </w:tc>
        <w:tc>
          <w:tcPr>
            <w:tcW w:w="994" w:type="dxa"/>
            <w:hideMark/>
          </w:tcPr>
          <w:p w14:paraId="10321492" w14:textId="234F4F48" w:rsidR="001512FE" w:rsidRPr="001512FE" w:rsidRDefault="001512FE" w:rsidP="001512FE">
            <w:pPr>
              <w:jc w:val="center"/>
              <w:rPr>
                <w:rFonts w:ascii="Calibri" w:eastAsia="Times New Roman" w:hAnsi="Calibri" w:cs="Times New Roman"/>
                <w:b/>
                <w:bCs/>
                <w:color w:val="000000"/>
                <w:sz w:val="20"/>
                <w:szCs w:val="20"/>
              </w:rPr>
            </w:pPr>
            <w:r w:rsidRPr="001512FE">
              <w:rPr>
                <w:rFonts w:ascii="Calibri" w:eastAsia="Times New Roman" w:hAnsi="Calibri" w:cs="Times New Roman"/>
                <w:b/>
                <w:bCs/>
                <w:color w:val="000000"/>
                <w:sz w:val="20"/>
                <w:szCs w:val="20"/>
              </w:rPr>
              <w:t xml:space="preserve">Tax on </w:t>
            </w:r>
            <w:r w:rsidR="00270426" w:rsidRPr="001512FE">
              <w:rPr>
                <w:rFonts w:ascii="Calibri" w:eastAsia="Times New Roman" w:hAnsi="Calibri" w:cs="Times New Roman"/>
                <w:b/>
                <w:bCs/>
                <w:color w:val="000000"/>
                <w:sz w:val="20"/>
                <w:szCs w:val="20"/>
              </w:rPr>
              <w:t>Penalty</w:t>
            </w:r>
            <w:r w:rsidRPr="001512FE">
              <w:rPr>
                <w:rFonts w:ascii="Calibri" w:eastAsia="Times New Roman" w:hAnsi="Calibri" w:cs="Times New Roman"/>
                <w:b/>
                <w:bCs/>
                <w:color w:val="000000"/>
                <w:sz w:val="20"/>
                <w:szCs w:val="20"/>
              </w:rPr>
              <w:t xml:space="preserve"> </w:t>
            </w:r>
            <w:r w:rsidRPr="001512FE">
              <w:rPr>
                <w:rFonts w:ascii="Calibri" w:eastAsia="Times New Roman" w:hAnsi="Calibri" w:cs="Times New Roman"/>
                <w:b/>
                <w:bCs/>
                <w:color w:val="000000"/>
                <w:sz w:val="20"/>
                <w:szCs w:val="20"/>
              </w:rPr>
              <w:br/>
              <w:t>(@18% on E)</w:t>
            </w:r>
          </w:p>
        </w:tc>
        <w:tc>
          <w:tcPr>
            <w:tcW w:w="1399" w:type="dxa"/>
            <w:hideMark/>
          </w:tcPr>
          <w:p w14:paraId="6C4BDBBC" w14:textId="79917240" w:rsidR="001512FE" w:rsidRPr="001512FE" w:rsidRDefault="001512FE" w:rsidP="00516C70">
            <w:pPr>
              <w:jc w:val="center"/>
              <w:rPr>
                <w:rFonts w:ascii="Calibri" w:eastAsia="Times New Roman" w:hAnsi="Calibri" w:cs="Times New Roman"/>
                <w:b/>
                <w:bCs/>
                <w:color w:val="000000"/>
                <w:sz w:val="20"/>
                <w:szCs w:val="20"/>
              </w:rPr>
            </w:pPr>
            <w:r w:rsidRPr="001512FE">
              <w:rPr>
                <w:rFonts w:ascii="Calibri" w:eastAsia="Times New Roman" w:hAnsi="Calibri" w:cs="Times New Roman"/>
                <w:b/>
                <w:bCs/>
                <w:color w:val="000000"/>
                <w:sz w:val="20"/>
                <w:szCs w:val="20"/>
              </w:rPr>
              <w:t xml:space="preserve">Recovery </w:t>
            </w:r>
            <w:r w:rsidR="00516C70">
              <w:rPr>
                <w:rFonts w:ascii="Calibri" w:eastAsia="Times New Roman" w:hAnsi="Calibri" w:cs="Times New Roman"/>
                <w:b/>
                <w:bCs/>
                <w:color w:val="000000"/>
                <w:sz w:val="20"/>
                <w:szCs w:val="20"/>
              </w:rPr>
              <w:t>amount</w:t>
            </w:r>
            <w:r w:rsidRPr="001512FE">
              <w:rPr>
                <w:rFonts w:ascii="Calibri" w:eastAsia="Times New Roman" w:hAnsi="Calibri" w:cs="Times New Roman"/>
                <w:b/>
                <w:bCs/>
                <w:color w:val="000000"/>
                <w:sz w:val="20"/>
                <w:szCs w:val="20"/>
              </w:rPr>
              <w:t xml:space="preserve"> for Cases -  Post Final Claim (A+B+C) along with Penalty/Taxes</w:t>
            </w:r>
          </w:p>
        </w:tc>
        <w:tc>
          <w:tcPr>
            <w:tcW w:w="1211" w:type="dxa"/>
            <w:hideMark/>
          </w:tcPr>
          <w:p w14:paraId="3539AC11" w14:textId="16F31320" w:rsidR="001512FE" w:rsidRPr="001512FE" w:rsidRDefault="001512FE" w:rsidP="001512FE">
            <w:pPr>
              <w:jc w:val="center"/>
              <w:rPr>
                <w:rFonts w:ascii="Calibri" w:eastAsia="Times New Roman" w:hAnsi="Calibri" w:cs="Times New Roman"/>
                <w:b/>
                <w:bCs/>
                <w:color w:val="000000"/>
                <w:sz w:val="20"/>
                <w:szCs w:val="20"/>
              </w:rPr>
            </w:pPr>
            <w:r w:rsidRPr="001512FE">
              <w:rPr>
                <w:rFonts w:ascii="Calibri" w:eastAsia="Times New Roman" w:hAnsi="Calibri" w:cs="Times New Roman"/>
                <w:b/>
                <w:bCs/>
                <w:color w:val="000000"/>
                <w:sz w:val="20"/>
                <w:szCs w:val="20"/>
              </w:rPr>
              <w:t xml:space="preserve">Adjust at The </w:t>
            </w:r>
            <w:r w:rsidR="00270426" w:rsidRPr="001512FE">
              <w:rPr>
                <w:rFonts w:ascii="Calibri" w:eastAsia="Times New Roman" w:hAnsi="Calibri" w:cs="Times New Roman"/>
                <w:b/>
                <w:bCs/>
                <w:color w:val="000000"/>
                <w:sz w:val="20"/>
                <w:szCs w:val="20"/>
              </w:rPr>
              <w:t>Time</w:t>
            </w:r>
            <w:r w:rsidRPr="001512FE">
              <w:rPr>
                <w:rFonts w:ascii="Calibri" w:eastAsia="Times New Roman" w:hAnsi="Calibri" w:cs="Times New Roman"/>
                <w:b/>
                <w:bCs/>
                <w:color w:val="000000"/>
                <w:sz w:val="20"/>
                <w:szCs w:val="20"/>
              </w:rPr>
              <w:t xml:space="preserve"> of  Final Claim </w:t>
            </w:r>
            <w:r w:rsidRPr="001512FE">
              <w:rPr>
                <w:rFonts w:ascii="Calibri" w:eastAsia="Times New Roman" w:hAnsi="Calibri" w:cs="Times New Roman"/>
                <w:b/>
                <w:bCs/>
                <w:color w:val="000000"/>
                <w:sz w:val="20"/>
                <w:szCs w:val="20"/>
              </w:rPr>
              <w:br/>
              <w:t>(A+B+C) along with Penalty/Taxes</w:t>
            </w:r>
          </w:p>
        </w:tc>
      </w:tr>
      <w:tr w:rsidR="001512FE" w:rsidRPr="001512FE" w14:paraId="57F4060D" w14:textId="77777777" w:rsidTr="002575CF">
        <w:trPr>
          <w:trHeight w:val="255"/>
        </w:trPr>
        <w:tc>
          <w:tcPr>
            <w:tcW w:w="509" w:type="dxa"/>
            <w:noWrap/>
            <w:hideMark/>
          </w:tcPr>
          <w:p w14:paraId="676FEEC4"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L1</w:t>
            </w:r>
          </w:p>
        </w:tc>
        <w:tc>
          <w:tcPr>
            <w:tcW w:w="808" w:type="dxa"/>
            <w:noWrap/>
            <w:hideMark/>
          </w:tcPr>
          <w:p w14:paraId="4C27C539"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Y</w:t>
            </w:r>
          </w:p>
        </w:tc>
        <w:tc>
          <w:tcPr>
            <w:tcW w:w="1041" w:type="dxa"/>
            <w:noWrap/>
            <w:hideMark/>
          </w:tcPr>
          <w:p w14:paraId="2CC5EFDA"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4-Feb-18</w:t>
            </w:r>
          </w:p>
        </w:tc>
        <w:tc>
          <w:tcPr>
            <w:tcW w:w="1287" w:type="dxa"/>
            <w:noWrap/>
            <w:hideMark/>
          </w:tcPr>
          <w:p w14:paraId="408F575C" w14:textId="10B3CB06"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7,500.00</w:t>
            </w:r>
          </w:p>
        </w:tc>
        <w:tc>
          <w:tcPr>
            <w:tcW w:w="1053" w:type="dxa"/>
            <w:noWrap/>
            <w:hideMark/>
          </w:tcPr>
          <w:p w14:paraId="5617441B"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25-Oct-18</w:t>
            </w:r>
          </w:p>
        </w:tc>
        <w:tc>
          <w:tcPr>
            <w:tcW w:w="857" w:type="dxa"/>
            <w:noWrap/>
            <w:hideMark/>
          </w:tcPr>
          <w:p w14:paraId="559C97EC"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178</w:t>
            </w:r>
          </w:p>
        </w:tc>
        <w:tc>
          <w:tcPr>
            <w:tcW w:w="843" w:type="dxa"/>
            <w:noWrap/>
            <w:hideMark/>
          </w:tcPr>
          <w:p w14:paraId="737D29F3"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178</w:t>
            </w:r>
          </w:p>
        </w:tc>
        <w:tc>
          <w:tcPr>
            <w:tcW w:w="1086" w:type="dxa"/>
            <w:noWrap/>
            <w:hideMark/>
          </w:tcPr>
          <w:p w14:paraId="23BF3ABA" w14:textId="44EC9EA6"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365.75</w:t>
            </w:r>
          </w:p>
        </w:tc>
        <w:tc>
          <w:tcPr>
            <w:tcW w:w="994" w:type="dxa"/>
            <w:noWrap/>
            <w:hideMark/>
          </w:tcPr>
          <w:p w14:paraId="7A3CB753" w14:textId="41DC7C99"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65.84</w:t>
            </w:r>
          </w:p>
        </w:tc>
        <w:tc>
          <w:tcPr>
            <w:tcW w:w="1399" w:type="dxa"/>
            <w:noWrap/>
            <w:hideMark/>
          </w:tcPr>
          <w:p w14:paraId="0651EF7B" w14:textId="45C60522"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7,931.59</w:t>
            </w:r>
          </w:p>
        </w:tc>
        <w:tc>
          <w:tcPr>
            <w:tcW w:w="1211" w:type="dxa"/>
            <w:noWrap/>
            <w:hideMark/>
          </w:tcPr>
          <w:p w14:paraId="105CECC5" w14:textId="5136EEE2"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w:t>
            </w:r>
          </w:p>
        </w:tc>
      </w:tr>
      <w:tr w:rsidR="001512FE" w:rsidRPr="001512FE" w14:paraId="5C4E6756" w14:textId="77777777" w:rsidTr="002575CF">
        <w:trPr>
          <w:trHeight w:val="255"/>
        </w:trPr>
        <w:tc>
          <w:tcPr>
            <w:tcW w:w="509" w:type="dxa"/>
            <w:noWrap/>
            <w:hideMark/>
          </w:tcPr>
          <w:p w14:paraId="4798FB50"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L2</w:t>
            </w:r>
          </w:p>
        </w:tc>
        <w:tc>
          <w:tcPr>
            <w:tcW w:w="808" w:type="dxa"/>
            <w:noWrap/>
            <w:hideMark/>
          </w:tcPr>
          <w:p w14:paraId="52EDF6B1"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w:t>
            </w:r>
          </w:p>
        </w:tc>
        <w:tc>
          <w:tcPr>
            <w:tcW w:w="1041" w:type="dxa"/>
            <w:noWrap/>
            <w:hideMark/>
          </w:tcPr>
          <w:p w14:paraId="0E1DBAD9"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5-Feb-18</w:t>
            </w:r>
          </w:p>
        </w:tc>
        <w:tc>
          <w:tcPr>
            <w:tcW w:w="1287" w:type="dxa"/>
            <w:noWrap/>
            <w:hideMark/>
          </w:tcPr>
          <w:p w14:paraId="2595C271" w14:textId="5057EF22"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5,000.00</w:t>
            </w:r>
          </w:p>
        </w:tc>
        <w:tc>
          <w:tcPr>
            <w:tcW w:w="1053" w:type="dxa"/>
            <w:noWrap/>
            <w:hideMark/>
          </w:tcPr>
          <w:p w14:paraId="7D5137F2"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25-Oct-18</w:t>
            </w:r>
          </w:p>
        </w:tc>
        <w:tc>
          <w:tcPr>
            <w:tcW w:w="857" w:type="dxa"/>
            <w:noWrap/>
            <w:hideMark/>
          </w:tcPr>
          <w:p w14:paraId="2FDC4962"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178</w:t>
            </w:r>
          </w:p>
        </w:tc>
        <w:tc>
          <w:tcPr>
            <w:tcW w:w="843" w:type="dxa"/>
            <w:noWrap/>
            <w:hideMark/>
          </w:tcPr>
          <w:p w14:paraId="30F801DB"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178</w:t>
            </w:r>
          </w:p>
        </w:tc>
        <w:tc>
          <w:tcPr>
            <w:tcW w:w="1086" w:type="dxa"/>
            <w:noWrap/>
            <w:hideMark/>
          </w:tcPr>
          <w:p w14:paraId="356BEC73" w14:textId="6CDD30A4"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243.84</w:t>
            </w:r>
          </w:p>
        </w:tc>
        <w:tc>
          <w:tcPr>
            <w:tcW w:w="994" w:type="dxa"/>
            <w:noWrap/>
            <w:hideMark/>
          </w:tcPr>
          <w:p w14:paraId="085AD2F8" w14:textId="20BB2D0B"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43.89</w:t>
            </w:r>
          </w:p>
        </w:tc>
        <w:tc>
          <w:tcPr>
            <w:tcW w:w="1399" w:type="dxa"/>
            <w:noWrap/>
            <w:hideMark/>
          </w:tcPr>
          <w:p w14:paraId="1F5C29BF" w14:textId="0B8EA606"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w:t>
            </w:r>
          </w:p>
        </w:tc>
        <w:tc>
          <w:tcPr>
            <w:tcW w:w="1211" w:type="dxa"/>
            <w:noWrap/>
            <w:hideMark/>
          </w:tcPr>
          <w:p w14:paraId="2DBA39F6" w14:textId="302FF72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5,287.73</w:t>
            </w:r>
          </w:p>
        </w:tc>
      </w:tr>
      <w:tr w:rsidR="001512FE" w:rsidRPr="001512FE" w14:paraId="05AC9653" w14:textId="77777777" w:rsidTr="002575CF">
        <w:trPr>
          <w:trHeight w:val="255"/>
        </w:trPr>
        <w:tc>
          <w:tcPr>
            <w:tcW w:w="509" w:type="dxa"/>
            <w:noWrap/>
            <w:hideMark/>
          </w:tcPr>
          <w:p w14:paraId="46DF2755"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L3</w:t>
            </w:r>
          </w:p>
        </w:tc>
        <w:tc>
          <w:tcPr>
            <w:tcW w:w="808" w:type="dxa"/>
            <w:noWrap/>
            <w:hideMark/>
          </w:tcPr>
          <w:p w14:paraId="79F4C097"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w:t>
            </w:r>
          </w:p>
        </w:tc>
        <w:tc>
          <w:tcPr>
            <w:tcW w:w="1041" w:type="dxa"/>
            <w:noWrap/>
            <w:hideMark/>
          </w:tcPr>
          <w:p w14:paraId="3D8D6375"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10-Feb-18</w:t>
            </w:r>
          </w:p>
        </w:tc>
        <w:tc>
          <w:tcPr>
            <w:tcW w:w="1287" w:type="dxa"/>
            <w:noWrap/>
            <w:hideMark/>
          </w:tcPr>
          <w:p w14:paraId="742D4A0E" w14:textId="40392C89"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20,000.00</w:t>
            </w:r>
          </w:p>
        </w:tc>
        <w:tc>
          <w:tcPr>
            <w:tcW w:w="1053" w:type="dxa"/>
            <w:noWrap/>
            <w:hideMark/>
          </w:tcPr>
          <w:p w14:paraId="087EF107"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25-Oct-18</w:t>
            </w:r>
          </w:p>
        </w:tc>
        <w:tc>
          <w:tcPr>
            <w:tcW w:w="857" w:type="dxa"/>
            <w:noWrap/>
            <w:hideMark/>
          </w:tcPr>
          <w:p w14:paraId="08F1496D"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178</w:t>
            </w:r>
          </w:p>
        </w:tc>
        <w:tc>
          <w:tcPr>
            <w:tcW w:w="843" w:type="dxa"/>
            <w:noWrap/>
            <w:hideMark/>
          </w:tcPr>
          <w:p w14:paraId="2B9A90B3"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178</w:t>
            </w:r>
          </w:p>
        </w:tc>
        <w:tc>
          <w:tcPr>
            <w:tcW w:w="1086" w:type="dxa"/>
            <w:noWrap/>
            <w:hideMark/>
          </w:tcPr>
          <w:p w14:paraId="63ADDC0C" w14:textId="60D63DAB"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975.34</w:t>
            </w:r>
          </w:p>
        </w:tc>
        <w:tc>
          <w:tcPr>
            <w:tcW w:w="994" w:type="dxa"/>
            <w:noWrap/>
            <w:hideMark/>
          </w:tcPr>
          <w:p w14:paraId="1FDF9AF8" w14:textId="69AD4BFF"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175.56</w:t>
            </w:r>
          </w:p>
        </w:tc>
        <w:tc>
          <w:tcPr>
            <w:tcW w:w="1399" w:type="dxa"/>
            <w:noWrap/>
            <w:hideMark/>
          </w:tcPr>
          <w:p w14:paraId="6048D111" w14:textId="711E7A1C"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w:t>
            </w:r>
          </w:p>
        </w:tc>
        <w:tc>
          <w:tcPr>
            <w:tcW w:w="1211" w:type="dxa"/>
            <w:noWrap/>
            <w:hideMark/>
          </w:tcPr>
          <w:p w14:paraId="6489631F" w14:textId="50C6D6A9"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21,150.90</w:t>
            </w:r>
          </w:p>
        </w:tc>
      </w:tr>
      <w:tr w:rsidR="001512FE" w:rsidRPr="001512FE" w14:paraId="02B3A5C5" w14:textId="77777777" w:rsidTr="002575CF">
        <w:trPr>
          <w:trHeight w:val="255"/>
        </w:trPr>
        <w:tc>
          <w:tcPr>
            <w:tcW w:w="509" w:type="dxa"/>
            <w:noWrap/>
            <w:hideMark/>
          </w:tcPr>
          <w:p w14:paraId="490F9D82"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L4</w:t>
            </w:r>
          </w:p>
        </w:tc>
        <w:tc>
          <w:tcPr>
            <w:tcW w:w="808" w:type="dxa"/>
            <w:noWrap/>
            <w:hideMark/>
          </w:tcPr>
          <w:p w14:paraId="771A5645"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Y</w:t>
            </w:r>
          </w:p>
        </w:tc>
        <w:tc>
          <w:tcPr>
            <w:tcW w:w="1041" w:type="dxa"/>
            <w:noWrap/>
            <w:hideMark/>
          </w:tcPr>
          <w:p w14:paraId="486C914C"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10-Feb-18</w:t>
            </w:r>
          </w:p>
        </w:tc>
        <w:tc>
          <w:tcPr>
            <w:tcW w:w="1287" w:type="dxa"/>
            <w:noWrap/>
            <w:hideMark/>
          </w:tcPr>
          <w:p w14:paraId="080EF0BF" w14:textId="071CB32F"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18,750.00</w:t>
            </w:r>
          </w:p>
        </w:tc>
        <w:tc>
          <w:tcPr>
            <w:tcW w:w="1053" w:type="dxa"/>
            <w:noWrap/>
            <w:hideMark/>
          </w:tcPr>
          <w:p w14:paraId="40368496"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25-Oct-18</w:t>
            </w:r>
          </w:p>
        </w:tc>
        <w:tc>
          <w:tcPr>
            <w:tcW w:w="857" w:type="dxa"/>
            <w:noWrap/>
            <w:hideMark/>
          </w:tcPr>
          <w:p w14:paraId="068946FD"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178</w:t>
            </w:r>
          </w:p>
        </w:tc>
        <w:tc>
          <w:tcPr>
            <w:tcW w:w="843" w:type="dxa"/>
            <w:noWrap/>
            <w:hideMark/>
          </w:tcPr>
          <w:p w14:paraId="5B74F8E1"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178</w:t>
            </w:r>
          </w:p>
        </w:tc>
        <w:tc>
          <w:tcPr>
            <w:tcW w:w="1086" w:type="dxa"/>
            <w:noWrap/>
            <w:hideMark/>
          </w:tcPr>
          <w:p w14:paraId="317CA695" w14:textId="340EAE6D"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914.38</w:t>
            </w:r>
          </w:p>
        </w:tc>
        <w:tc>
          <w:tcPr>
            <w:tcW w:w="994" w:type="dxa"/>
            <w:noWrap/>
            <w:hideMark/>
          </w:tcPr>
          <w:p w14:paraId="160F699D" w14:textId="52944103"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164.59</w:t>
            </w:r>
          </w:p>
        </w:tc>
        <w:tc>
          <w:tcPr>
            <w:tcW w:w="1399" w:type="dxa"/>
            <w:noWrap/>
            <w:hideMark/>
          </w:tcPr>
          <w:p w14:paraId="68536A73" w14:textId="33F5C703"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19,828.97</w:t>
            </w:r>
          </w:p>
        </w:tc>
        <w:tc>
          <w:tcPr>
            <w:tcW w:w="1211" w:type="dxa"/>
            <w:noWrap/>
            <w:hideMark/>
          </w:tcPr>
          <w:p w14:paraId="6327A361" w14:textId="1D1B0636"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w:t>
            </w:r>
          </w:p>
        </w:tc>
      </w:tr>
      <w:tr w:rsidR="001512FE" w:rsidRPr="001512FE" w14:paraId="2251A14A" w14:textId="77777777" w:rsidTr="002575CF">
        <w:trPr>
          <w:trHeight w:val="255"/>
        </w:trPr>
        <w:tc>
          <w:tcPr>
            <w:tcW w:w="509" w:type="dxa"/>
            <w:noWrap/>
            <w:hideMark/>
          </w:tcPr>
          <w:p w14:paraId="40EB2EC3"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L5</w:t>
            </w:r>
          </w:p>
        </w:tc>
        <w:tc>
          <w:tcPr>
            <w:tcW w:w="808" w:type="dxa"/>
            <w:noWrap/>
            <w:hideMark/>
          </w:tcPr>
          <w:p w14:paraId="196DD187"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w:t>
            </w:r>
          </w:p>
        </w:tc>
        <w:tc>
          <w:tcPr>
            <w:tcW w:w="1041" w:type="dxa"/>
            <w:noWrap/>
            <w:hideMark/>
          </w:tcPr>
          <w:p w14:paraId="250BD4A1"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12-Feb-18</w:t>
            </w:r>
          </w:p>
        </w:tc>
        <w:tc>
          <w:tcPr>
            <w:tcW w:w="1287" w:type="dxa"/>
            <w:noWrap/>
            <w:hideMark/>
          </w:tcPr>
          <w:p w14:paraId="51E8DAE3" w14:textId="4FEFD92F"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4,500.00</w:t>
            </w:r>
          </w:p>
        </w:tc>
        <w:tc>
          <w:tcPr>
            <w:tcW w:w="1053" w:type="dxa"/>
            <w:noWrap/>
            <w:hideMark/>
          </w:tcPr>
          <w:p w14:paraId="6D220B5B"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25-Oct-18</w:t>
            </w:r>
          </w:p>
        </w:tc>
        <w:tc>
          <w:tcPr>
            <w:tcW w:w="857" w:type="dxa"/>
            <w:noWrap/>
            <w:hideMark/>
          </w:tcPr>
          <w:p w14:paraId="4E1A9A8B"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178</w:t>
            </w:r>
          </w:p>
        </w:tc>
        <w:tc>
          <w:tcPr>
            <w:tcW w:w="843" w:type="dxa"/>
            <w:noWrap/>
            <w:hideMark/>
          </w:tcPr>
          <w:p w14:paraId="6DA7A354"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178</w:t>
            </w:r>
          </w:p>
        </w:tc>
        <w:tc>
          <w:tcPr>
            <w:tcW w:w="1086" w:type="dxa"/>
            <w:noWrap/>
            <w:hideMark/>
          </w:tcPr>
          <w:p w14:paraId="5331CFBD" w14:textId="21D0E2CE"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219.45</w:t>
            </w:r>
          </w:p>
        </w:tc>
        <w:tc>
          <w:tcPr>
            <w:tcW w:w="994" w:type="dxa"/>
            <w:noWrap/>
            <w:hideMark/>
          </w:tcPr>
          <w:p w14:paraId="38FB7A2D" w14:textId="54C1BBBB"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39.50</w:t>
            </w:r>
          </w:p>
        </w:tc>
        <w:tc>
          <w:tcPr>
            <w:tcW w:w="1399" w:type="dxa"/>
            <w:noWrap/>
            <w:hideMark/>
          </w:tcPr>
          <w:p w14:paraId="228AD522" w14:textId="255070AF"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w:t>
            </w:r>
          </w:p>
        </w:tc>
        <w:tc>
          <w:tcPr>
            <w:tcW w:w="1211" w:type="dxa"/>
            <w:noWrap/>
            <w:hideMark/>
          </w:tcPr>
          <w:p w14:paraId="431F4973" w14:textId="03E18C38"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4,758.95</w:t>
            </w:r>
          </w:p>
        </w:tc>
      </w:tr>
      <w:tr w:rsidR="001512FE" w:rsidRPr="001512FE" w14:paraId="19332950" w14:textId="77777777" w:rsidTr="002575CF">
        <w:trPr>
          <w:trHeight w:val="255"/>
        </w:trPr>
        <w:tc>
          <w:tcPr>
            <w:tcW w:w="509" w:type="dxa"/>
            <w:noWrap/>
            <w:hideMark/>
          </w:tcPr>
          <w:p w14:paraId="30A54590"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L6</w:t>
            </w:r>
          </w:p>
        </w:tc>
        <w:tc>
          <w:tcPr>
            <w:tcW w:w="808" w:type="dxa"/>
            <w:noWrap/>
            <w:hideMark/>
          </w:tcPr>
          <w:p w14:paraId="4F6A6932"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w:t>
            </w:r>
          </w:p>
        </w:tc>
        <w:tc>
          <w:tcPr>
            <w:tcW w:w="1041" w:type="dxa"/>
            <w:noWrap/>
            <w:hideMark/>
          </w:tcPr>
          <w:p w14:paraId="405292BC"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12-Feb-18</w:t>
            </w:r>
          </w:p>
        </w:tc>
        <w:tc>
          <w:tcPr>
            <w:tcW w:w="1287" w:type="dxa"/>
            <w:noWrap/>
            <w:hideMark/>
          </w:tcPr>
          <w:p w14:paraId="3AD3FB88" w14:textId="16D25B0D"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6,000.00</w:t>
            </w:r>
          </w:p>
        </w:tc>
        <w:tc>
          <w:tcPr>
            <w:tcW w:w="1053" w:type="dxa"/>
            <w:noWrap/>
            <w:hideMark/>
          </w:tcPr>
          <w:p w14:paraId="716563F3"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25-Oct-18</w:t>
            </w:r>
          </w:p>
        </w:tc>
        <w:tc>
          <w:tcPr>
            <w:tcW w:w="857" w:type="dxa"/>
            <w:noWrap/>
            <w:hideMark/>
          </w:tcPr>
          <w:p w14:paraId="59B84F6C"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178</w:t>
            </w:r>
          </w:p>
        </w:tc>
        <w:tc>
          <w:tcPr>
            <w:tcW w:w="843" w:type="dxa"/>
            <w:noWrap/>
            <w:hideMark/>
          </w:tcPr>
          <w:p w14:paraId="0ECBBCAD"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178</w:t>
            </w:r>
          </w:p>
        </w:tc>
        <w:tc>
          <w:tcPr>
            <w:tcW w:w="1086" w:type="dxa"/>
            <w:noWrap/>
            <w:hideMark/>
          </w:tcPr>
          <w:p w14:paraId="3911F58A" w14:textId="3B7F9EE3"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292.60</w:t>
            </w:r>
          </w:p>
        </w:tc>
        <w:tc>
          <w:tcPr>
            <w:tcW w:w="994" w:type="dxa"/>
            <w:noWrap/>
            <w:hideMark/>
          </w:tcPr>
          <w:p w14:paraId="01058DEC" w14:textId="3FBB83B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52.67</w:t>
            </w:r>
          </w:p>
        </w:tc>
        <w:tc>
          <w:tcPr>
            <w:tcW w:w="1399" w:type="dxa"/>
            <w:noWrap/>
            <w:hideMark/>
          </w:tcPr>
          <w:p w14:paraId="4D224198" w14:textId="2C374BA2"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w:t>
            </w:r>
          </w:p>
        </w:tc>
        <w:tc>
          <w:tcPr>
            <w:tcW w:w="1211" w:type="dxa"/>
            <w:noWrap/>
            <w:hideMark/>
          </w:tcPr>
          <w:p w14:paraId="363B3A2A" w14:textId="7583C521"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6,345.27</w:t>
            </w:r>
          </w:p>
        </w:tc>
      </w:tr>
      <w:tr w:rsidR="001512FE" w:rsidRPr="001512FE" w14:paraId="377234A0" w14:textId="77777777" w:rsidTr="002575CF">
        <w:trPr>
          <w:trHeight w:val="255"/>
        </w:trPr>
        <w:tc>
          <w:tcPr>
            <w:tcW w:w="509" w:type="dxa"/>
            <w:noWrap/>
            <w:hideMark/>
          </w:tcPr>
          <w:p w14:paraId="5AC4A38C"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L7</w:t>
            </w:r>
          </w:p>
        </w:tc>
        <w:tc>
          <w:tcPr>
            <w:tcW w:w="808" w:type="dxa"/>
            <w:noWrap/>
            <w:hideMark/>
          </w:tcPr>
          <w:p w14:paraId="44C3289F"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w:t>
            </w:r>
          </w:p>
        </w:tc>
        <w:tc>
          <w:tcPr>
            <w:tcW w:w="1041" w:type="dxa"/>
            <w:noWrap/>
            <w:hideMark/>
          </w:tcPr>
          <w:p w14:paraId="0DFA31C8"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28-Jan-18</w:t>
            </w:r>
          </w:p>
        </w:tc>
        <w:tc>
          <w:tcPr>
            <w:tcW w:w="1287" w:type="dxa"/>
            <w:noWrap/>
            <w:hideMark/>
          </w:tcPr>
          <w:p w14:paraId="52548D36" w14:textId="22774008"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6,925.00</w:t>
            </w:r>
          </w:p>
        </w:tc>
        <w:tc>
          <w:tcPr>
            <w:tcW w:w="1053" w:type="dxa"/>
            <w:noWrap/>
            <w:hideMark/>
          </w:tcPr>
          <w:p w14:paraId="10BA3C5E"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25-Oct-18</w:t>
            </w:r>
          </w:p>
        </w:tc>
        <w:tc>
          <w:tcPr>
            <w:tcW w:w="857" w:type="dxa"/>
            <w:noWrap/>
            <w:hideMark/>
          </w:tcPr>
          <w:p w14:paraId="53AA9D44"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178</w:t>
            </w:r>
          </w:p>
        </w:tc>
        <w:tc>
          <w:tcPr>
            <w:tcW w:w="843" w:type="dxa"/>
            <w:noWrap/>
            <w:hideMark/>
          </w:tcPr>
          <w:p w14:paraId="53601F9B"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178</w:t>
            </w:r>
          </w:p>
        </w:tc>
        <w:tc>
          <w:tcPr>
            <w:tcW w:w="1086" w:type="dxa"/>
            <w:noWrap/>
            <w:hideMark/>
          </w:tcPr>
          <w:p w14:paraId="29A95859" w14:textId="5D6EBE42"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337.71</w:t>
            </w:r>
          </w:p>
        </w:tc>
        <w:tc>
          <w:tcPr>
            <w:tcW w:w="994" w:type="dxa"/>
            <w:noWrap/>
            <w:hideMark/>
          </w:tcPr>
          <w:p w14:paraId="60AF1C68" w14:textId="344B485D"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60.79</w:t>
            </w:r>
          </w:p>
        </w:tc>
        <w:tc>
          <w:tcPr>
            <w:tcW w:w="1399" w:type="dxa"/>
            <w:noWrap/>
            <w:hideMark/>
          </w:tcPr>
          <w:p w14:paraId="38E1A5F6" w14:textId="48136325"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w:t>
            </w:r>
          </w:p>
        </w:tc>
        <w:tc>
          <w:tcPr>
            <w:tcW w:w="1211" w:type="dxa"/>
            <w:noWrap/>
            <w:hideMark/>
          </w:tcPr>
          <w:p w14:paraId="43A8A296" w14:textId="6DACE380"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7,323.50</w:t>
            </w:r>
          </w:p>
        </w:tc>
      </w:tr>
      <w:tr w:rsidR="001512FE" w:rsidRPr="001512FE" w14:paraId="1A69E929" w14:textId="77777777" w:rsidTr="002575CF">
        <w:trPr>
          <w:trHeight w:val="255"/>
        </w:trPr>
        <w:tc>
          <w:tcPr>
            <w:tcW w:w="509" w:type="dxa"/>
            <w:noWrap/>
            <w:hideMark/>
          </w:tcPr>
          <w:p w14:paraId="3359B9B0"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L8</w:t>
            </w:r>
          </w:p>
        </w:tc>
        <w:tc>
          <w:tcPr>
            <w:tcW w:w="808" w:type="dxa"/>
            <w:noWrap/>
            <w:hideMark/>
          </w:tcPr>
          <w:p w14:paraId="14356D6E"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Y</w:t>
            </w:r>
          </w:p>
        </w:tc>
        <w:tc>
          <w:tcPr>
            <w:tcW w:w="1041" w:type="dxa"/>
            <w:noWrap/>
            <w:hideMark/>
          </w:tcPr>
          <w:p w14:paraId="60B3DC4A"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27-Jan-18</w:t>
            </w:r>
          </w:p>
        </w:tc>
        <w:tc>
          <w:tcPr>
            <w:tcW w:w="1287" w:type="dxa"/>
            <w:noWrap/>
            <w:hideMark/>
          </w:tcPr>
          <w:p w14:paraId="6F170016" w14:textId="59DF3DB0"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11,474.25</w:t>
            </w:r>
          </w:p>
        </w:tc>
        <w:tc>
          <w:tcPr>
            <w:tcW w:w="1053" w:type="dxa"/>
            <w:noWrap/>
            <w:hideMark/>
          </w:tcPr>
          <w:p w14:paraId="606B39D6"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25-Oct-18</w:t>
            </w:r>
          </w:p>
        </w:tc>
        <w:tc>
          <w:tcPr>
            <w:tcW w:w="857" w:type="dxa"/>
            <w:noWrap/>
            <w:hideMark/>
          </w:tcPr>
          <w:p w14:paraId="0C96ABAD"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178</w:t>
            </w:r>
          </w:p>
        </w:tc>
        <w:tc>
          <w:tcPr>
            <w:tcW w:w="843" w:type="dxa"/>
            <w:noWrap/>
            <w:hideMark/>
          </w:tcPr>
          <w:p w14:paraId="0B44B2AA"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178</w:t>
            </w:r>
          </w:p>
        </w:tc>
        <w:tc>
          <w:tcPr>
            <w:tcW w:w="1086" w:type="dxa"/>
            <w:noWrap/>
            <w:hideMark/>
          </w:tcPr>
          <w:p w14:paraId="6586DAAE" w14:textId="30D3BF93"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559.57</w:t>
            </w:r>
          </w:p>
        </w:tc>
        <w:tc>
          <w:tcPr>
            <w:tcW w:w="994" w:type="dxa"/>
            <w:noWrap/>
            <w:hideMark/>
          </w:tcPr>
          <w:p w14:paraId="01802486" w14:textId="4DF34123"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100.72</w:t>
            </w:r>
          </w:p>
        </w:tc>
        <w:tc>
          <w:tcPr>
            <w:tcW w:w="1399" w:type="dxa"/>
            <w:noWrap/>
            <w:hideMark/>
          </w:tcPr>
          <w:p w14:paraId="2C05DDF5" w14:textId="6A98F63F"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12,134.54</w:t>
            </w:r>
          </w:p>
        </w:tc>
        <w:tc>
          <w:tcPr>
            <w:tcW w:w="1211" w:type="dxa"/>
            <w:noWrap/>
            <w:hideMark/>
          </w:tcPr>
          <w:p w14:paraId="7820B919" w14:textId="6EBD6DA8"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w:t>
            </w:r>
          </w:p>
        </w:tc>
      </w:tr>
      <w:tr w:rsidR="001512FE" w:rsidRPr="001512FE" w14:paraId="5C202C0D" w14:textId="77777777" w:rsidTr="002575CF">
        <w:trPr>
          <w:trHeight w:val="255"/>
        </w:trPr>
        <w:tc>
          <w:tcPr>
            <w:tcW w:w="509" w:type="dxa"/>
            <w:noWrap/>
            <w:hideMark/>
          </w:tcPr>
          <w:p w14:paraId="6C228982"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L9</w:t>
            </w:r>
          </w:p>
        </w:tc>
        <w:tc>
          <w:tcPr>
            <w:tcW w:w="808" w:type="dxa"/>
            <w:noWrap/>
            <w:hideMark/>
          </w:tcPr>
          <w:p w14:paraId="0402223D"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Y</w:t>
            </w:r>
          </w:p>
        </w:tc>
        <w:tc>
          <w:tcPr>
            <w:tcW w:w="1041" w:type="dxa"/>
            <w:noWrap/>
            <w:hideMark/>
          </w:tcPr>
          <w:p w14:paraId="60E821C0"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27-Jan-18</w:t>
            </w:r>
          </w:p>
        </w:tc>
        <w:tc>
          <w:tcPr>
            <w:tcW w:w="1287" w:type="dxa"/>
            <w:noWrap/>
            <w:hideMark/>
          </w:tcPr>
          <w:p w14:paraId="4463A74E" w14:textId="409C6BB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17,572.50</w:t>
            </w:r>
          </w:p>
        </w:tc>
        <w:tc>
          <w:tcPr>
            <w:tcW w:w="1053" w:type="dxa"/>
            <w:noWrap/>
            <w:hideMark/>
          </w:tcPr>
          <w:p w14:paraId="3E162C09"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25-Oct-18</w:t>
            </w:r>
          </w:p>
        </w:tc>
        <w:tc>
          <w:tcPr>
            <w:tcW w:w="857" w:type="dxa"/>
            <w:noWrap/>
            <w:hideMark/>
          </w:tcPr>
          <w:p w14:paraId="73A420CB"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178</w:t>
            </w:r>
          </w:p>
        </w:tc>
        <w:tc>
          <w:tcPr>
            <w:tcW w:w="843" w:type="dxa"/>
            <w:noWrap/>
            <w:hideMark/>
          </w:tcPr>
          <w:p w14:paraId="7A8B0F8B"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178</w:t>
            </w:r>
          </w:p>
        </w:tc>
        <w:tc>
          <w:tcPr>
            <w:tcW w:w="1086" w:type="dxa"/>
            <w:noWrap/>
            <w:hideMark/>
          </w:tcPr>
          <w:p w14:paraId="43E034D1" w14:textId="7E498852"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856.96</w:t>
            </w:r>
          </w:p>
        </w:tc>
        <w:tc>
          <w:tcPr>
            <w:tcW w:w="994" w:type="dxa"/>
            <w:noWrap/>
            <w:hideMark/>
          </w:tcPr>
          <w:p w14:paraId="0B57105E" w14:textId="1AC70CC5"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154.25</w:t>
            </w:r>
          </w:p>
        </w:tc>
        <w:tc>
          <w:tcPr>
            <w:tcW w:w="1399" w:type="dxa"/>
            <w:noWrap/>
            <w:hideMark/>
          </w:tcPr>
          <w:p w14:paraId="261BA2D8" w14:textId="2B4A80D1"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18,583.71</w:t>
            </w:r>
          </w:p>
        </w:tc>
        <w:tc>
          <w:tcPr>
            <w:tcW w:w="1211" w:type="dxa"/>
            <w:noWrap/>
            <w:hideMark/>
          </w:tcPr>
          <w:p w14:paraId="0D42F0E5" w14:textId="052F000B"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w:t>
            </w:r>
          </w:p>
        </w:tc>
      </w:tr>
      <w:tr w:rsidR="001512FE" w:rsidRPr="001512FE" w14:paraId="42FA817A" w14:textId="77777777" w:rsidTr="002575CF">
        <w:trPr>
          <w:trHeight w:val="255"/>
        </w:trPr>
        <w:tc>
          <w:tcPr>
            <w:tcW w:w="509" w:type="dxa"/>
            <w:noWrap/>
            <w:hideMark/>
          </w:tcPr>
          <w:p w14:paraId="5946C4AA"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L10</w:t>
            </w:r>
          </w:p>
        </w:tc>
        <w:tc>
          <w:tcPr>
            <w:tcW w:w="808" w:type="dxa"/>
            <w:noWrap/>
            <w:hideMark/>
          </w:tcPr>
          <w:p w14:paraId="0AF394B6"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w:t>
            </w:r>
          </w:p>
        </w:tc>
        <w:tc>
          <w:tcPr>
            <w:tcW w:w="1041" w:type="dxa"/>
            <w:noWrap/>
            <w:hideMark/>
          </w:tcPr>
          <w:p w14:paraId="3D9CD39F"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27-Jan-18</w:t>
            </w:r>
          </w:p>
        </w:tc>
        <w:tc>
          <w:tcPr>
            <w:tcW w:w="1287" w:type="dxa"/>
            <w:noWrap/>
            <w:hideMark/>
          </w:tcPr>
          <w:p w14:paraId="446F5BDE" w14:textId="57D68D15"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24,578.00</w:t>
            </w:r>
          </w:p>
        </w:tc>
        <w:tc>
          <w:tcPr>
            <w:tcW w:w="1053" w:type="dxa"/>
            <w:noWrap/>
            <w:hideMark/>
          </w:tcPr>
          <w:p w14:paraId="7F243D12"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25-Oct-18</w:t>
            </w:r>
          </w:p>
        </w:tc>
        <w:tc>
          <w:tcPr>
            <w:tcW w:w="857" w:type="dxa"/>
            <w:noWrap/>
            <w:hideMark/>
          </w:tcPr>
          <w:p w14:paraId="2C47CB2F"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178</w:t>
            </w:r>
          </w:p>
        </w:tc>
        <w:tc>
          <w:tcPr>
            <w:tcW w:w="843" w:type="dxa"/>
            <w:noWrap/>
            <w:hideMark/>
          </w:tcPr>
          <w:p w14:paraId="594A966D" w14:textId="77777777"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178</w:t>
            </w:r>
          </w:p>
        </w:tc>
        <w:tc>
          <w:tcPr>
            <w:tcW w:w="1086" w:type="dxa"/>
            <w:noWrap/>
            <w:hideMark/>
          </w:tcPr>
          <w:p w14:paraId="1D79B0F6" w14:textId="60F71E06"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1,198.60</w:t>
            </w:r>
          </w:p>
        </w:tc>
        <w:tc>
          <w:tcPr>
            <w:tcW w:w="994" w:type="dxa"/>
            <w:noWrap/>
            <w:hideMark/>
          </w:tcPr>
          <w:p w14:paraId="60868D48" w14:textId="6E90A14C"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215.75</w:t>
            </w:r>
          </w:p>
        </w:tc>
        <w:tc>
          <w:tcPr>
            <w:tcW w:w="1399" w:type="dxa"/>
            <w:noWrap/>
            <w:hideMark/>
          </w:tcPr>
          <w:p w14:paraId="24E6DAAD" w14:textId="443A15DD"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w:t>
            </w:r>
          </w:p>
        </w:tc>
        <w:tc>
          <w:tcPr>
            <w:tcW w:w="1211" w:type="dxa"/>
            <w:noWrap/>
            <w:hideMark/>
          </w:tcPr>
          <w:p w14:paraId="475FD851" w14:textId="69DBA760" w:rsidR="001512FE" w:rsidRPr="001512FE" w:rsidRDefault="001512FE" w:rsidP="001512FE">
            <w:pPr>
              <w:jc w:val="center"/>
              <w:rPr>
                <w:rFonts w:ascii="Calibri" w:eastAsia="Times New Roman" w:hAnsi="Calibri" w:cs="Times New Roman"/>
                <w:color w:val="000000"/>
                <w:sz w:val="20"/>
                <w:szCs w:val="20"/>
              </w:rPr>
            </w:pPr>
            <w:r w:rsidRPr="001512FE">
              <w:rPr>
                <w:rFonts w:ascii="Calibri" w:eastAsia="Times New Roman" w:hAnsi="Calibri" w:cs="Times New Roman"/>
                <w:color w:val="000000"/>
                <w:sz w:val="20"/>
                <w:szCs w:val="20"/>
              </w:rPr>
              <w:t>25,992.35</w:t>
            </w:r>
          </w:p>
        </w:tc>
      </w:tr>
      <w:tr w:rsidR="001512FE" w:rsidRPr="001512FE" w14:paraId="5C4DE9B8" w14:textId="77777777" w:rsidTr="002575CF">
        <w:trPr>
          <w:trHeight w:val="255"/>
        </w:trPr>
        <w:tc>
          <w:tcPr>
            <w:tcW w:w="509" w:type="dxa"/>
            <w:noWrap/>
            <w:hideMark/>
          </w:tcPr>
          <w:p w14:paraId="1F460E4C" w14:textId="77777777" w:rsidR="001512FE" w:rsidRPr="001512FE" w:rsidRDefault="001512FE" w:rsidP="001512FE">
            <w:pPr>
              <w:jc w:val="center"/>
              <w:rPr>
                <w:rFonts w:ascii="Calibri" w:eastAsia="Times New Roman" w:hAnsi="Calibri" w:cs="Times New Roman"/>
                <w:color w:val="000000"/>
                <w:sz w:val="20"/>
                <w:szCs w:val="20"/>
              </w:rPr>
            </w:pPr>
          </w:p>
        </w:tc>
        <w:tc>
          <w:tcPr>
            <w:tcW w:w="808" w:type="dxa"/>
            <w:noWrap/>
            <w:hideMark/>
          </w:tcPr>
          <w:p w14:paraId="5D9F3F71" w14:textId="77777777" w:rsidR="001512FE" w:rsidRPr="001512FE" w:rsidRDefault="001512FE" w:rsidP="001512FE">
            <w:pPr>
              <w:jc w:val="center"/>
              <w:rPr>
                <w:rFonts w:ascii="Times New Roman" w:eastAsia="Times New Roman" w:hAnsi="Times New Roman" w:cs="Times New Roman"/>
                <w:sz w:val="20"/>
                <w:szCs w:val="20"/>
              </w:rPr>
            </w:pPr>
          </w:p>
        </w:tc>
        <w:tc>
          <w:tcPr>
            <w:tcW w:w="1041" w:type="dxa"/>
            <w:noWrap/>
            <w:hideMark/>
          </w:tcPr>
          <w:p w14:paraId="4151B6FB" w14:textId="77777777" w:rsidR="001512FE" w:rsidRPr="001512FE" w:rsidRDefault="001512FE" w:rsidP="001512FE">
            <w:pPr>
              <w:jc w:val="center"/>
              <w:rPr>
                <w:rFonts w:ascii="Times New Roman" w:eastAsia="Times New Roman" w:hAnsi="Times New Roman" w:cs="Times New Roman"/>
                <w:sz w:val="20"/>
                <w:szCs w:val="20"/>
              </w:rPr>
            </w:pPr>
          </w:p>
        </w:tc>
        <w:tc>
          <w:tcPr>
            <w:tcW w:w="1287" w:type="dxa"/>
            <w:noWrap/>
            <w:hideMark/>
          </w:tcPr>
          <w:p w14:paraId="76E5885B" w14:textId="6293282C" w:rsidR="001512FE" w:rsidRPr="001512FE" w:rsidRDefault="001512FE" w:rsidP="001512FE">
            <w:pPr>
              <w:jc w:val="center"/>
              <w:rPr>
                <w:rFonts w:ascii="Calibri" w:eastAsia="Times New Roman" w:hAnsi="Calibri" w:cs="Times New Roman"/>
                <w:b/>
                <w:bCs/>
                <w:color w:val="000000"/>
                <w:sz w:val="20"/>
                <w:szCs w:val="20"/>
              </w:rPr>
            </w:pPr>
            <w:r w:rsidRPr="001512FE">
              <w:rPr>
                <w:rFonts w:ascii="Calibri" w:eastAsia="Times New Roman" w:hAnsi="Calibri" w:cs="Times New Roman"/>
                <w:b/>
                <w:bCs/>
                <w:color w:val="000000"/>
                <w:sz w:val="20"/>
                <w:szCs w:val="20"/>
              </w:rPr>
              <w:t>122,299.75</w:t>
            </w:r>
          </w:p>
        </w:tc>
        <w:tc>
          <w:tcPr>
            <w:tcW w:w="1053" w:type="dxa"/>
            <w:noWrap/>
            <w:hideMark/>
          </w:tcPr>
          <w:p w14:paraId="5EAD0EB5" w14:textId="77777777" w:rsidR="001512FE" w:rsidRPr="001512FE" w:rsidRDefault="001512FE" w:rsidP="001512FE">
            <w:pPr>
              <w:jc w:val="center"/>
              <w:rPr>
                <w:rFonts w:ascii="Calibri" w:eastAsia="Times New Roman" w:hAnsi="Calibri" w:cs="Times New Roman"/>
                <w:b/>
                <w:bCs/>
                <w:color w:val="000000"/>
                <w:sz w:val="20"/>
                <w:szCs w:val="20"/>
              </w:rPr>
            </w:pPr>
          </w:p>
        </w:tc>
        <w:tc>
          <w:tcPr>
            <w:tcW w:w="857" w:type="dxa"/>
            <w:noWrap/>
            <w:hideMark/>
          </w:tcPr>
          <w:p w14:paraId="301A1524" w14:textId="77777777" w:rsidR="001512FE" w:rsidRPr="001512FE" w:rsidRDefault="001512FE" w:rsidP="001512FE">
            <w:pPr>
              <w:jc w:val="center"/>
              <w:rPr>
                <w:rFonts w:ascii="Times New Roman" w:eastAsia="Times New Roman" w:hAnsi="Times New Roman" w:cs="Times New Roman"/>
                <w:sz w:val="20"/>
                <w:szCs w:val="20"/>
              </w:rPr>
            </w:pPr>
          </w:p>
        </w:tc>
        <w:tc>
          <w:tcPr>
            <w:tcW w:w="843" w:type="dxa"/>
            <w:noWrap/>
            <w:hideMark/>
          </w:tcPr>
          <w:p w14:paraId="73A9C251" w14:textId="77777777" w:rsidR="001512FE" w:rsidRPr="001512FE" w:rsidRDefault="001512FE" w:rsidP="001512FE">
            <w:pPr>
              <w:jc w:val="center"/>
              <w:rPr>
                <w:rFonts w:ascii="Times New Roman" w:eastAsia="Times New Roman" w:hAnsi="Times New Roman" w:cs="Times New Roman"/>
                <w:sz w:val="20"/>
                <w:szCs w:val="20"/>
              </w:rPr>
            </w:pPr>
          </w:p>
        </w:tc>
        <w:tc>
          <w:tcPr>
            <w:tcW w:w="1086" w:type="dxa"/>
            <w:noWrap/>
            <w:hideMark/>
          </w:tcPr>
          <w:p w14:paraId="52909F20" w14:textId="77777777" w:rsidR="001512FE" w:rsidRPr="001512FE" w:rsidRDefault="001512FE" w:rsidP="001512FE">
            <w:pPr>
              <w:jc w:val="center"/>
              <w:rPr>
                <w:rFonts w:ascii="Times New Roman" w:eastAsia="Times New Roman" w:hAnsi="Times New Roman" w:cs="Times New Roman"/>
                <w:sz w:val="20"/>
                <w:szCs w:val="20"/>
              </w:rPr>
            </w:pPr>
          </w:p>
        </w:tc>
        <w:tc>
          <w:tcPr>
            <w:tcW w:w="994" w:type="dxa"/>
            <w:noWrap/>
            <w:hideMark/>
          </w:tcPr>
          <w:p w14:paraId="113578A7" w14:textId="77777777" w:rsidR="001512FE" w:rsidRPr="001512FE" w:rsidRDefault="001512FE" w:rsidP="001512FE">
            <w:pPr>
              <w:jc w:val="center"/>
              <w:rPr>
                <w:rFonts w:ascii="Times New Roman" w:eastAsia="Times New Roman" w:hAnsi="Times New Roman" w:cs="Times New Roman"/>
                <w:sz w:val="20"/>
                <w:szCs w:val="20"/>
              </w:rPr>
            </w:pPr>
          </w:p>
        </w:tc>
        <w:tc>
          <w:tcPr>
            <w:tcW w:w="1399" w:type="dxa"/>
            <w:noWrap/>
            <w:hideMark/>
          </w:tcPr>
          <w:p w14:paraId="4B6252F8" w14:textId="39819DE1" w:rsidR="001512FE" w:rsidRPr="001512FE" w:rsidRDefault="001512FE" w:rsidP="001512FE">
            <w:pPr>
              <w:jc w:val="center"/>
              <w:rPr>
                <w:rFonts w:ascii="Calibri" w:eastAsia="Times New Roman" w:hAnsi="Calibri" w:cs="Times New Roman"/>
                <w:b/>
                <w:bCs/>
                <w:color w:val="000000"/>
                <w:sz w:val="20"/>
                <w:szCs w:val="20"/>
              </w:rPr>
            </w:pPr>
            <w:r w:rsidRPr="001512FE">
              <w:rPr>
                <w:rFonts w:ascii="Calibri" w:eastAsia="Times New Roman" w:hAnsi="Calibri" w:cs="Times New Roman"/>
                <w:b/>
                <w:bCs/>
                <w:color w:val="000000"/>
                <w:sz w:val="20"/>
                <w:szCs w:val="20"/>
              </w:rPr>
              <w:t>58,478.81</w:t>
            </w:r>
          </w:p>
        </w:tc>
        <w:tc>
          <w:tcPr>
            <w:tcW w:w="1211" w:type="dxa"/>
            <w:noWrap/>
            <w:hideMark/>
          </w:tcPr>
          <w:p w14:paraId="1615C5B2" w14:textId="608B8290" w:rsidR="001512FE" w:rsidRPr="001512FE" w:rsidRDefault="001512FE" w:rsidP="001512FE">
            <w:pPr>
              <w:jc w:val="center"/>
              <w:rPr>
                <w:rFonts w:ascii="Calibri" w:eastAsia="Times New Roman" w:hAnsi="Calibri" w:cs="Times New Roman"/>
                <w:b/>
                <w:bCs/>
                <w:color w:val="000000"/>
                <w:sz w:val="20"/>
                <w:szCs w:val="20"/>
              </w:rPr>
            </w:pPr>
            <w:r w:rsidRPr="001512FE">
              <w:rPr>
                <w:rFonts w:ascii="Calibri" w:eastAsia="Times New Roman" w:hAnsi="Calibri" w:cs="Times New Roman"/>
                <w:b/>
                <w:bCs/>
                <w:color w:val="000000"/>
                <w:sz w:val="20"/>
                <w:szCs w:val="20"/>
              </w:rPr>
              <w:t>70,858.70</w:t>
            </w:r>
          </w:p>
        </w:tc>
      </w:tr>
    </w:tbl>
    <w:p w14:paraId="12EEC7F5" w14:textId="77777777" w:rsidR="0088405D" w:rsidRDefault="0088405D" w:rsidP="0088405D">
      <w:pPr>
        <w:spacing w:line="252" w:lineRule="auto"/>
        <w:jc w:val="both"/>
      </w:pPr>
    </w:p>
    <w:p w14:paraId="6D79B554" w14:textId="77777777" w:rsidR="0088405D" w:rsidRDefault="0088405D" w:rsidP="0088405D">
      <w:pPr>
        <w:spacing w:line="252" w:lineRule="auto"/>
        <w:jc w:val="both"/>
        <w:rPr>
          <w:b/>
        </w:rPr>
      </w:pPr>
      <w:r>
        <w:rPr>
          <w:b/>
        </w:rPr>
        <w:t>Note:</w:t>
      </w:r>
    </w:p>
    <w:p w14:paraId="712E419D" w14:textId="0E6F110A" w:rsidR="0088405D" w:rsidRPr="00B2244E" w:rsidRDefault="0088405D" w:rsidP="009A074A">
      <w:pPr>
        <w:pStyle w:val="ListParagraph"/>
        <w:numPr>
          <w:ilvl w:val="0"/>
          <w:numId w:val="30"/>
        </w:numPr>
        <w:spacing w:line="252" w:lineRule="auto"/>
        <w:jc w:val="both"/>
        <w:rPr>
          <w:u w:val="single"/>
        </w:rPr>
      </w:pPr>
      <w:r>
        <w:t xml:space="preserve">Amount of INR </w:t>
      </w:r>
      <w:r w:rsidR="00D8211F" w:rsidRPr="00D8211F">
        <w:t>70,858.70</w:t>
      </w:r>
      <w:r>
        <w:t>/- is adjusted in Final claim settlement.</w:t>
      </w:r>
    </w:p>
    <w:p w14:paraId="169805AB" w14:textId="0AD35A9E" w:rsidR="0088405D" w:rsidRPr="00B2244E" w:rsidRDefault="0088405D" w:rsidP="009A074A">
      <w:pPr>
        <w:pStyle w:val="ListParagraph"/>
        <w:numPr>
          <w:ilvl w:val="0"/>
          <w:numId w:val="30"/>
        </w:numPr>
        <w:spacing w:line="252" w:lineRule="auto"/>
        <w:jc w:val="both"/>
        <w:rPr>
          <w:u w:val="single"/>
        </w:rPr>
      </w:pPr>
      <w:r>
        <w:t xml:space="preserve">Amount of INR </w:t>
      </w:r>
      <w:r w:rsidR="00D8211F" w:rsidRPr="00D8211F">
        <w:t>58,478.81</w:t>
      </w:r>
      <w:r>
        <w:t>/- is recovered from MLI</w:t>
      </w:r>
    </w:p>
    <w:p w14:paraId="1DF5CB0E" w14:textId="4E86F695" w:rsidR="006339B1" w:rsidRDefault="0088405D" w:rsidP="009A074A">
      <w:pPr>
        <w:pStyle w:val="ListParagraph"/>
        <w:numPr>
          <w:ilvl w:val="0"/>
          <w:numId w:val="30"/>
        </w:numPr>
        <w:spacing w:line="252" w:lineRule="auto"/>
        <w:jc w:val="both"/>
      </w:pPr>
      <w:r>
        <w:t xml:space="preserve">In this case since there is penalty, and hence a need for additional recoveries from MLI which is about </w:t>
      </w:r>
      <w:r w:rsidRPr="008A6238">
        <w:t xml:space="preserve"> </w:t>
      </w:r>
      <w:r>
        <w:t xml:space="preserve">INR </w:t>
      </w:r>
      <w:r w:rsidR="00D8211F">
        <w:t>7037.76</w:t>
      </w:r>
      <w:r>
        <w:t>/-</w:t>
      </w:r>
    </w:p>
    <w:p w14:paraId="3A0A5733" w14:textId="77777777" w:rsidR="001C69AE" w:rsidRDefault="001C69AE" w:rsidP="001C69AE">
      <w:pPr>
        <w:pStyle w:val="ListParagraph"/>
        <w:numPr>
          <w:ilvl w:val="0"/>
          <w:numId w:val="30"/>
        </w:numPr>
        <w:spacing w:line="252" w:lineRule="auto"/>
        <w:jc w:val="both"/>
      </w:pPr>
      <w:r>
        <w:t>For any penalty generated post first claim recovery, MLI will have an option to settle the penalty amount before lodging the Final claim. If penalty not settled before Final claim lodgment, then to be adjusted in the Final claim payout.</w:t>
      </w:r>
    </w:p>
    <w:p w14:paraId="2AAE860D" w14:textId="77777777" w:rsidR="009A074A" w:rsidRDefault="009A074A" w:rsidP="009A074A">
      <w:pPr>
        <w:pStyle w:val="ListParagraph"/>
        <w:spacing w:line="252" w:lineRule="auto"/>
        <w:jc w:val="both"/>
      </w:pPr>
    </w:p>
    <w:p w14:paraId="5346755D" w14:textId="77777777" w:rsidR="00857D40" w:rsidRPr="003F2978" w:rsidRDefault="00857D40" w:rsidP="00D26C5B">
      <w:pPr>
        <w:pStyle w:val="ListParagraph"/>
        <w:spacing w:line="252" w:lineRule="auto"/>
        <w:jc w:val="both"/>
      </w:pPr>
    </w:p>
    <w:p w14:paraId="4BD3B4CB" w14:textId="7D3D99BC" w:rsidR="00B74C6D" w:rsidRDefault="00B74C6D" w:rsidP="007372C1">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58" w:name="_Toc3801373"/>
      <w:r>
        <w:rPr>
          <w:rFonts w:ascii="Trebuchet MS" w:hAnsi="Trebuchet MS"/>
          <w:b/>
          <w:bCs/>
          <w:color w:val="000000" w:themeColor="text1"/>
          <w:szCs w:val="22"/>
        </w:rPr>
        <w:t>Payment from MLI for System Generated Recoveries</w:t>
      </w:r>
      <w:bookmarkEnd w:id="58"/>
    </w:p>
    <w:p w14:paraId="336E0D89" w14:textId="556D1A95" w:rsidR="00B2524F" w:rsidRDefault="00B74C6D" w:rsidP="00D65158">
      <w:pPr>
        <w:shd w:val="clear" w:color="auto" w:fill="FFFFFF" w:themeFill="background1"/>
        <w:jc w:val="both"/>
      </w:pPr>
      <w:r w:rsidRPr="00D65158">
        <w:t xml:space="preserve">MLI will need to make the payment of the recoveries </w:t>
      </w:r>
      <w:r w:rsidR="00696EFA" w:rsidRPr="00D65158">
        <w:t xml:space="preserve">against the </w:t>
      </w:r>
      <w:r w:rsidR="002575CF">
        <w:t xml:space="preserve">system-generated </w:t>
      </w:r>
      <w:r w:rsidR="00696EFA" w:rsidRPr="00D65158">
        <w:t>recovery.</w:t>
      </w:r>
      <w:r w:rsidR="00B2524F" w:rsidRPr="00D65158">
        <w:t xml:space="preserve"> </w:t>
      </w:r>
    </w:p>
    <w:p w14:paraId="5AD499EB" w14:textId="56EBB74A" w:rsidR="002575CF" w:rsidRPr="00D65158" w:rsidRDefault="002575CF" w:rsidP="00D65158">
      <w:pPr>
        <w:shd w:val="clear" w:color="auto" w:fill="FFFFFF" w:themeFill="background1"/>
        <w:jc w:val="both"/>
      </w:pPr>
      <w:r>
        <w:t>This system-generated recovery, if any, after First claim will be adjusted in Final claim payout and system-generated recovery, if any, after Final claim settlement will be visible to MLI on recovery payment screen.</w:t>
      </w:r>
    </w:p>
    <w:p w14:paraId="0A3AEE61" w14:textId="77777777" w:rsidR="00B74C6D" w:rsidRPr="00D65158" w:rsidRDefault="00B74C6D" w:rsidP="00B74C6D">
      <w:pPr>
        <w:jc w:val="both"/>
      </w:pPr>
      <w:commentRangeStart w:id="59"/>
      <w:r w:rsidRPr="00D65158">
        <w:lastRenderedPageBreak/>
        <w:t xml:space="preserve">Note that MLI will need to make the payment of the recoveries using RTGS/NEFT facility and provide the UTR/reference number in SURGE. </w:t>
      </w:r>
      <w:commentRangeEnd w:id="59"/>
      <w:r w:rsidR="00857D40">
        <w:rPr>
          <w:rStyle w:val="CommentReference"/>
        </w:rPr>
        <w:commentReference w:id="59"/>
      </w:r>
    </w:p>
    <w:p w14:paraId="11D7B63D" w14:textId="4081C8A7" w:rsidR="00B74C6D" w:rsidRPr="00D65158" w:rsidRDefault="00B74C6D" w:rsidP="00B74C6D">
      <w:pPr>
        <w:jc w:val="both"/>
      </w:pPr>
      <w:r w:rsidRPr="00D65158">
        <w:t>Refer the BRD – Payment Mechanism for further reference.</w:t>
      </w:r>
    </w:p>
    <w:p w14:paraId="2E02207A" w14:textId="17C331EB" w:rsidR="00B74C6D" w:rsidRDefault="00B74C6D">
      <w:pPr>
        <w:rPr>
          <w:rFonts w:ascii="Trebuchet MS" w:eastAsia="Times New Roman" w:hAnsi="Trebuchet MS" w:cs="Arial"/>
          <w:b/>
          <w:bCs/>
          <w:iCs/>
          <w:color w:val="7F7F7F"/>
          <w:sz w:val="28"/>
          <w:szCs w:val="28"/>
        </w:rPr>
      </w:pPr>
    </w:p>
    <w:p w14:paraId="58490043" w14:textId="3A60C8BF" w:rsidR="007624E7" w:rsidRDefault="007624E7" w:rsidP="007372C1">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60" w:name="_Toc3801374"/>
      <w:r>
        <w:rPr>
          <w:rFonts w:ascii="Trebuchet MS" w:eastAsia="Times New Roman" w:hAnsi="Trebuchet MS" w:cs="Arial"/>
          <w:b/>
          <w:bCs/>
          <w:iCs/>
          <w:color w:val="7F7F7F"/>
          <w:sz w:val="28"/>
          <w:szCs w:val="28"/>
        </w:rPr>
        <w:t>Full &amp; Final Claim Settlement</w:t>
      </w:r>
      <w:bookmarkEnd w:id="60"/>
    </w:p>
    <w:p w14:paraId="039BEBFA" w14:textId="7401FC5B" w:rsidR="007624E7" w:rsidRDefault="007624E7" w:rsidP="006D0BB2">
      <w:pPr>
        <w:jc w:val="both"/>
      </w:pPr>
      <w:r>
        <w:t xml:space="preserve">MLI’s can proceed for full and final claim </w:t>
      </w:r>
      <w:r w:rsidR="002575CF">
        <w:t>settlement</w:t>
      </w:r>
      <w:r>
        <w:t xml:space="preserve"> only for those CG’s whose claims has been invoked. There may or may not be any recoveries </w:t>
      </w:r>
      <w:r w:rsidR="004667C6">
        <w:t xml:space="preserve">in the interim </w:t>
      </w:r>
      <w:r>
        <w:t>for the respective CG whose claim is being settled in Full.  This section elaborates the requirements and broad level flows for this envisaged process.</w:t>
      </w:r>
    </w:p>
    <w:p w14:paraId="65CC43AE" w14:textId="410DF105" w:rsidR="0080080E" w:rsidRDefault="0080080E" w:rsidP="0080080E">
      <w:pPr>
        <w:rPr>
          <w:rFonts w:ascii="Trebuchet MS" w:eastAsia="Times New Roman" w:hAnsi="Trebuchet MS" w:cs="Arial"/>
          <w:b/>
          <w:bCs/>
          <w:iCs/>
          <w:color w:val="7F7F7F"/>
          <w:sz w:val="28"/>
          <w:szCs w:val="28"/>
        </w:rPr>
      </w:pPr>
    </w:p>
    <w:p w14:paraId="4A7DC782" w14:textId="498E14C1" w:rsidR="0080080E" w:rsidRPr="0080080E" w:rsidRDefault="0080080E" w:rsidP="0080080E">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61" w:name="_Toc3801375"/>
      <w:r w:rsidRPr="0080080E">
        <w:rPr>
          <w:rFonts w:ascii="Trebuchet MS" w:hAnsi="Trebuchet MS"/>
          <w:b/>
          <w:bCs/>
          <w:color w:val="000000" w:themeColor="text1"/>
          <w:szCs w:val="22"/>
        </w:rPr>
        <w:t>Invoking Final Claims</w:t>
      </w:r>
      <w:bookmarkEnd w:id="61"/>
    </w:p>
    <w:p w14:paraId="565B9979" w14:textId="58F1ADEF" w:rsidR="0080080E" w:rsidRDefault="0080080E" w:rsidP="0080080E">
      <w:pPr>
        <w:jc w:val="both"/>
      </w:pPr>
      <w:r>
        <w:t xml:space="preserve">Once MLI is sure of </w:t>
      </w:r>
      <w:r w:rsidR="00270426">
        <w:t>that,</w:t>
      </w:r>
      <w:r>
        <w:t xml:space="preserve"> no further recoveries are possible and all the means to recover the outstanding dues has been exhausted, they need to invoke the final claim from NCGTC for such CG’s. This section elaborates the requirements and broad level flows for this envisaged process.</w:t>
      </w:r>
    </w:p>
    <w:p w14:paraId="131B893B" w14:textId="77777777" w:rsidR="0080080E" w:rsidRPr="00E27E65" w:rsidRDefault="0080080E" w:rsidP="0080080E">
      <w:pPr>
        <w:jc w:val="both"/>
      </w:pPr>
    </w:p>
    <w:p w14:paraId="226C60D8" w14:textId="14EB4212" w:rsidR="0080080E" w:rsidRPr="00954B4F" w:rsidRDefault="0080080E" w:rsidP="0080080E">
      <w:pPr>
        <w:pStyle w:val="Heading3"/>
        <w:keepLines w:val="0"/>
        <w:numPr>
          <w:ilvl w:val="3"/>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62" w:name="_Toc3801376"/>
      <w:r>
        <w:rPr>
          <w:rFonts w:ascii="Trebuchet MS" w:hAnsi="Trebuchet MS"/>
          <w:b/>
          <w:bCs/>
          <w:color w:val="000000" w:themeColor="text1"/>
          <w:szCs w:val="22"/>
        </w:rPr>
        <w:t>The Envisaged Work Flow</w:t>
      </w:r>
      <w:bookmarkEnd w:id="62"/>
    </w:p>
    <w:p w14:paraId="10F0AE66" w14:textId="5C506A61" w:rsidR="006571FE" w:rsidRDefault="006571FE" w:rsidP="006571FE">
      <w:pPr>
        <w:jc w:val="both"/>
      </w:pPr>
      <w:r>
        <w:t>MLI’s would have exhausted all the recovery procedures and will like to proceed to acquire full and final claim settlement from NCGTC. They also would have consumed the first interim claim amount.</w:t>
      </w:r>
    </w:p>
    <w:p w14:paraId="7C5F28F0" w14:textId="7664678D" w:rsidR="006571FE" w:rsidRDefault="006571FE" w:rsidP="006571FE">
      <w:pPr>
        <w:jc w:val="both"/>
      </w:pPr>
      <w:r>
        <w:t>As a part of this scheme and claim requisition process, MLI’s are advised to send the requisite information of their loan accounts (for whom the guarantees has been provided) to NCGTC in following steps:</w:t>
      </w:r>
    </w:p>
    <w:p w14:paraId="69B26DA1" w14:textId="75B63E6D" w:rsidR="006571FE" w:rsidRDefault="006571FE" w:rsidP="00396C2B">
      <w:pPr>
        <w:pStyle w:val="ListParagraph"/>
        <w:numPr>
          <w:ilvl w:val="0"/>
          <w:numId w:val="18"/>
        </w:numPr>
        <w:jc w:val="both"/>
      </w:pPr>
      <w:r>
        <w:t>MLI needs to extract the loan information for all such loan accounts which have turned NPA’s and are eligible for claims AND also whose first claim has been initiated and settled by NCGTC.</w:t>
      </w:r>
    </w:p>
    <w:p w14:paraId="7D24AFCC" w14:textId="6B85DF2B" w:rsidR="006571FE" w:rsidRDefault="006571FE" w:rsidP="00396C2B">
      <w:pPr>
        <w:pStyle w:val="ListParagraph"/>
        <w:numPr>
          <w:ilvl w:val="0"/>
          <w:numId w:val="18"/>
        </w:numPr>
        <w:jc w:val="both"/>
      </w:pPr>
      <w:r>
        <w:t xml:space="preserve">Note that the data needs to be send to SURGE only for those loan accounts which qualifies for claims as per scheme notification and point no. 1 above. </w:t>
      </w:r>
    </w:p>
    <w:p w14:paraId="72411B04" w14:textId="768816FC" w:rsidR="006571FE" w:rsidRDefault="006571FE" w:rsidP="00396C2B">
      <w:pPr>
        <w:pStyle w:val="ListParagraph"/>
        <w:numPr>
          <w:ilvl w:val="0"/>
          <w:numId w:val="18"/>
        </w:numPr>
        <w:jc w:val="both"/>
      </w:pPr>
      <w:r>
        <w:t xml:space="preserve">Navigate to the ‘Final Claim Initiation’ Menu and the online claim form.  </w:t>
      </w:r>
    </w:p>
    <w:p w14:paraId="46B65B78" w14:textId="5DE6A799" w:rsidR="006571FE" w:rsidRDefault="006571FE" w:rsidP="00396C2B">
      <w:pPr>
        <w:pStyle w:val="ListParagraph"/>
        <w:numPr>
          <w:ilvl w:val="0"/>
          <w:numId w:val="18"/>
        </w:numPr>
        <w:jc w:val="both"/>
      </w:pPr>
      <w:r>
        <w:t>This form duly filled with required details and ‘Saved’ (Non-Approved/Draft State).</w:t>
      </w:r>
    </w:p>
    <w:p w14:paraId="5CDFDD8A" w14:textId="370580D1" w:rsidR="006571FE" w:rsidRDefault="006571FE" w:rsidP="00396C2B">
      <w:pPr>
        <w:pStyle w:val="ListParagraph"/>
        <w:numPr>
          <w:ilvl w:val="0"/>
          <w:numId w:val="18"/>
        </w:numPr>
        <w:jc w:val="both"/>
      </w:pPr>
      <w:r>
        <w:t xml:space="preserve">Till the specified period (communicated by NCGTC) MLI is permitted to fill and/or re-fill the claim form multiple times. Thus, allowing MLI’s to append, edit and delete the information for claim of the issued CG’s multiple times and in </w:t>
      </w:r>
      <w:r w:rsidRPr="006312CE">
        <w:rPr>
          <w:i/>
        </w:rPr>
        <w:t>‘Non Approved’</w:t>
      </w:r>
      <w:r>
        <w:t xml:space="preserve"> state.</w:t>
      </w:r>
    </w:p>
    <w:p w14:paraId="1342D3E6" w14:textId="13EAE486" w:rsidR="006571FE" w:rsidRDefault="006571FE" w:rsidP="00396C2B">
      <w:pPr>
        <w:pStyle w:val="ListParagraph"/>
        <w:numPr>
          <w:ilvl w:val="0"/>
          <w:numId w:val="18"/>
        </w:numPr>
        <w:jc w:val="both"/>
      </w:pPr>
      <w:r>
        <w:t xml:space="preserve">Final submission of the </w:t>
      </w:r>
      <w:r w:rsidRPr="008C3719">
        <w:t>‘Approved’</w:t>
      </w:r>
      <w:r>
        <w:t xml:space="preserve"> form will be effective once MLI accepts to the </w:t>
      </w:r>
      <w:r w:rsidRPr="008C3719">
        <w:t>‘Management certificate - Terms &amp; Conditions’.</w:t>
      </w:r>
      <w:r>
        <w:t xml:space="preserve"> Post the approved state – the form is sent for approval by NCGTC user. </w:t>
      </w:r>
    </w:p>
    <w:p w14:paraId="05C7CD17" w14:textId="6498F432" w:rsidR="006571FE" w:rsidRDefault="006571FE" w:rsidP="00396C2B">
      <w:pPr>
        <w:pStyle w:val="ListParagraph"/>
        <w:numPr>
          <w:ilvl w:val="0"/>
          <w:numId w:val="18"/>
        </w:numPr>
        <w:jc w:val="both"/>
      </w:pPr>
      <w:r>
        <w:t xml:space="preserve">After final verification of the input form by MLI approver user account (created by their own MLI Administrator), and NCGTC user the state of the input form is changed as </w:t>
      </w:r>
      <w:r w:rsidRPr="007B2019">
        <w:rPr>
          <w:i/>
        </w:rPr>
        <w:t>‘Approved’</w:t>
      </w:r>
      <w:r>
        <w:t xml:space="preserve"> state. </w:t>
      </w:r>
    </w:p>
    <w:p w14:paraId="6796CFCA" w14:textId="5ADD1CAC" w:rsidR="0080080E" w:rsidRDefault="006571FE" w:rsidP="00396C2B">
      <w:pPr>
        <w:pStyle w:val="ListParagraph"/>
        <w:numPr>
          <w:ilvl w:val="0"/>
          <w:numId w:val="18"/>
        </w:numPr>
        <w:jc w:val="both"/>
      </w:pPr>
      <w:r>
        <w:t>Approved state of input form also means that the claims has been considered in SURGE.</w:t>
      </w:r>
    </w:p>
    <w:p w14:paraId="7569B96C" w14:textId="2BADF4F4" w:rsidR="006571FE" w:rsidRDefault="006571FE" w:rsidP="0080080E">
      <w:pPr>
        <w:jc w:val="both"/>
      </w:pPr>
      <w:r>
        <w:rPr>
          <w:noProof/>
        </w:rPr>
        <w:lastRenderedPageBreak/>
        <w:drawing>
          <wp:inline distT="0" distB="0" distL="0" distR="0" wp14:anchorId="78FD4AF6" wp14:editId="11FAE48E">
            <wp:extent cx="5943600" cy="2971800"/>
            <wp:effectExtent l="0" t="0" r="38100" b="0"/>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14:paraId="418A38C3" w14:textId="2CC28B3E" w:rsidR="0080080E" w:rsidRDefault="0080080E" w:rsidP="0080080E">
      <w:pPr>
        <w:jc w:val="both"/>
      </w:pPr>
      <w:r>
        <w:t>Note: MLI’s are expected to perform these steps in stipulated time communicated by NCGTC to MLI’s.</w:t>
      </w:r>
    </w:p>
    <w:p w14:paraId="6ECB07F7" w14:textId="7463C20C" w:rsidR="0080080E" w:rsidRDefault="006571FE" w:rsidP="0080080E">
      <w:r>
        <w:t>The input form content provided by MLI will be transited to a staging area database. While transiting these records, SURGE will append the records with Date-Time stamp in order for effective traceability of input records.</w:t>
      </w:r>
    </w:p>
    <w:p w14:paraId="7477910C" w14:textId="77777777" w:rsidR="006571FE" w:rsidRPr="0080080E" w:rsidRDefault="006571FE" w:rsidP="0080080E">
      <w:pPr>
        <w:rPr>
          <w:rFonts w:ascii="Trebuchet MS" w:eastAsia="Times New Roman" w:hAnsi="Trebuchet MS" w:cs="Arial"/>
          <w:b/>
          <w:bCs/>
          <w:iCs/>
          <w:color w:val="7F7F7F"/>
          <w:sz w:val="28"/>
          <w:szCs w:val="28"/>
        </w:rPr>
      </w:pPr>
    </w:p>
    <w:p w14:paraId="400D72B0" w14:textId="1791D093" w:rsidR="000A54BD" w:rsidRDefault="000A54BD" w:rsidP="000A54BD">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63" w:name="_Toc3801377"/>
      <w:r>
        <w:rPr>
          <w:rFonts w:ascii="Trebuchet MS" w:hAnsi="Trebuchet MS"/>
          <w:b/>
          <w:bCs/>
          <w:color w:val="000000" w:themeColor="text1"/>
          <w:szCs w:val="22"/>
        </w:rPr>
        <w:t>Search &amp; View CG – Eligible to Invoke Final Claim (MLI Creator)</w:t>
      </w:r>
      <w:bookmarkEnd w:id="63"/>
    </w:p>
    <w:p w14:paraId="5EF5AAD2" w14:textId="4056C589" w:rsidR="000A54BD" w:rsidRDefault="000A54BD" w:rsidP="000A54BD">
      <w:r>
        <w:t>MLI Creator will first need to search and identify those CG’s which are eligible for ‘Final’ Claim. User is able to search a particular Customer in SURGE system based on following search parameters:</w:t>
      </w:r>
    </w:p>
    <w:p w14:paraId="11A71A46" w14:textId="77777777" w:rsidR="000A54BD" w:rsidRDefault="000A54BD" w:rsidP="00396C2B">
      <w:pPr>
        <w:pStyle w:val="ListParagraph"/>
        <w:numPr>
          <w:ilvl w:val="0"/>
          <w:numId w:val="23"/>
        </w:numPr>
        <w:jc w:val="both"/>
      </w:pPr>
      <w:r>
        <w:t>MLI (Mandatory)</w:t>
      </w:r>
    </w:p>
    <w:p w14:paraId="52A7BD0E" w14:textId="77777777" w:rsidR="000A54BD" w:rsidRDefault="000A54BD" w:rsidP="00396C2B">
      <w:pPr>
        <w:pStyle w:val="ListParagraph"/>
        <w:numPr>
          <w:ilvl w:val="0"/>
          <w:numId w:val="23"/>
        </w:numPr>
        <w:jc w:val="both"/>
      </w:pPr>
      <w:r>
        <w:t>Scheme (Mandatory)</w:t>
      </w:r>
    </w:p>
    <w:p w14:paraId="080CA2D2" w14:textId="77777777" w:rsidR="000A54BD" w:rsidRDefault="000A54BD" w:rsidP="00396C2B">
      <w:pPr>
        <w:pStyle w:val="ListParagraph"/>
        <w:numPr>
          <w:ilvl w:val="0"/>
          <w:numId w:val="23"/>
        </w:numPr>
        <w:jc w:val="both"/>
      </w:pPr>
      <w:r>
        <w:t xml:space="preserve">Customer Id (Optional) </w:t>
      </w:r>
    </w:p>
    <w:p w14:paraId="67CF18DF" w14:textId="77777777" w:rsidR="000A54BD" w:rsidRDefault="000A54BD" w:rsidP="00396C2B">
      <w:pPr>
        <w:pStyle w:val="ListParagraph"/>
        <w:numPr>
          <w:ilvl w:val="0"/>
          <w:numId w:val="23"/>
        </w:numPr>
        <w:jc w:val="both"/>
      </w:pPr>
      <w:r>
        <w:t>CGPAN (Optional)</w:t>
      </w:r>
    </w:p>
    <w:p w14:paraId="0EFA00E6" w14:textId="77777777" w:rsidR="000A54BD" w:rsidRDefault="000A54BD" w:rsidP="000A54BD">
      <w:pPr>
        <w:jc w:val="both"/>
      </w:pPr>
      <w:r w:rsidRPr="00B06B32">
        <w:t>The usage of the above criteria will be as below:</w:t>
      </w:r>
      <w:r>
        <w:t xml:space="preserve"> </w:t>
      </w:r>
    </w:p>
    <w:p w14:paraId="280141E3" w14:textId="77777777" w:rsidR="000A54BD" w:rsidRDefault="000A54BD" w:rsidP="00396C2B">
      <w:pPr>
        <w:pStyle w:val="ListParagraph"/>
        <w:numPr>
          <w:ilvl w:val="0"/>
          <w:numId w:val="14"/>
        </w:numPr>
        <w:jc w:val="both"/>
      </w:pPr>
      <w:r>
        <w:t>Parameter 1 and 2 will be Auto filled by system</w:t>
      </w:r>
    </w:p>
    <w:p w14:paraId="53495C22" w14:textId="77777777" w:rsidR="000A54BD" w:rsidRDefault="000A54BD" w:rsidP="00396C2B">
      <w:pPr>
        <w:pStyle w:val="ListParagraph"/>
        <w:numPr>
          <w:ilvl w:val="0"/>
          <w:numId w:val="14"/>
        </w:numPr>
        <w:jc w:val="both"/>
      </w:pPr>
      <w:r>
        <w:t>Either of parameter 3 or 4 is mandatory</w:t>
      </w:r>
    </w:p>
    <w:p w14:paraId="406066CF" w14:textId="77777777" w:rsidR="000A54BD" w:rsidRPr="009B276D" w:rsidRDefault="000A54BD" w:rsidP="000A54BD">
      <w:pPr>
        <w:pStyle w:val="ListParagraph"/>
        <w:jc w:val="both"/>
      </w:pPr>
    </w:p>
    <w:p w14:paraId="4D54E09A" w14:textId="77777777" w:rsidR="000A54BD" w:rsidRDefault="000A54BD" w:rsidP="000A54BD">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64" w:name="_Toc3801378"/>
      <w:r>
        <w:rPr>
          <w:rFonts w:ascii="Trebuchet MS" w:hAnsi="Trebuchet MS"/>
          <w:b/>
          <w:bCs/>
          <w:color w:val="000000" w:themeColor="text1"/>
          <w:szCs w:val="22"/>
        </w:rPr>
        <w:t>Eligibility Criteria Checks</w:t>
      </w:r>
      <w:bookmarkEnd w:id="64"/>
    </w:p>
    <w:p w14:paraId="4C393FC6" w14:textId="28F8F024" w:rsidR="000A54BD" w:rsidRDefault="000A54BD" w:rsidP="000A54BD">
      <w:pPr>
        <w:jc w:val="both"/>
      </w:pPr>
      <w:r>
        <w:t xml:space="preserve">From the above criteria, the eligible CG is NOT fetched by the </w:t>
      </w:r>
      <w:r w:rsidR="00270426">
        <w:t>system, which</w:t>
      </w:r>
      <w:r>
        <w:t xml:space="preserve"> fulfills below criteria:</w:t>
      </w:r>
    </w:p>
    <w:p w14:paraId="4B5061E0" w14:textId="77777777" w:rsidR="000A54BD" w:rsidRDefault="000A54BD" w:rsidP="00396C2B">
      <w:pPr>
        <w:pStyle w:val="ListParagraph"/>
        <w:numPr>
          <w:ilvl w:val="0"/>
          <w:numId w:val="19"/>
        </w:numPr>
        <w:jc w:val="both"/>
      </w:pPr>
      <w:r>
        <w:t>For the selected CG, its associated loan a/c has either of these ‘CG Current Status’ codes:</w:t>
      </w:r>
    </w:p>
    <w:p w14:paraId="65C7AB22" w14:textId="77777777" w:rsidR="000A54BD" w:rsidRDefault="000A54BD" w:rsidP="00396C2B">
      <w:pPr>
        <w:pStyle w:val="ListParagraph"/>
        <w:numPr>
          <w:ilvl w:val="1"/>
          <w:numId w:val="19"/>
        </w:numPr>
        <w:jc w:val="both"/>
      </w:pPr>
      <w:r>
        <w:t>30013</w:t>
      </w:r>
    </w:p>
    <w:p w14:paraId="37FD329C" w14:textId="77777777" w:rsidR="000A54BD" w:rsidRDefault="000A54BD" w:rsidP="00396C2B">
      <w:pPr>
        <w:pStyle w:val="ListParagraph"/>
        <w:numPr>
          <w:ilvl w:val="1"/>
          <w:numId w:val="19"/>
        </w:numPr>
        <w:jc w:val="both"/>
      </w:pPr>
      <w:r>
        <w:t>30038</w:t>
      </w:r>
    </w:p>
    <w:p w14:paraId="0873B496" w14:textId="11096CBF" w:rsidR="000A54BD" w:rsidRDefault="000A54BD" w:rsidP="00396C2B">
      <w:pPr>
        <w:pStyle w:val="ListParagraph"/>
        <w:numPr>
          <w:ilvl w:val="1"/>
          <w:numId w:val="19"/>
        </w:numPr>
        <w:jc w:val="both"/>
      </w:pPr>
      <w:r>
        <w:t>30039</w:t>
      </w:r>
    </w:p>
    <w:p w14:paraId="2C2B2E66" w14:textId="0C0B0AD3" w:rsidR="00447A99" w:rsidRDefault="000A54BD" w:rsidP="00396C2B">
      <w:pPr>
        <w:pStyle w:val="ListParagraph"/>
        <w:numPr>
          <w:ilvl w:val="0"/>
          <w:numId w:val="19"/>
        </w:numPr>
        <w:jc w:val="both"/>
      </w:pPr>
      <w:r>
        <w:lastRenderedPageBreak/>
        <w:t>The claim of the selected CG is in WIP/Settled state</w:t>
      </w:r>
      <w:r w:rsidR="00447A99">
        <w:t xml:space="preserve"> for final claim.</w:t>
      </w:r>
    </w:p>
    <w:p w14:paraId="59E393FD" w14:textId="79B58547" w:rsidR="000A54BD" w:rsidRDefault="00447A99" w:rsidP="00396C2B">
      <w:pPr>
        <w:pStyle w:val="ListParagraph"/>
        <w:numPr>
          <w:ilvl w:val="0"/>
          <w:numId w:val="19"/>
        </w:numPr>
        <w:jc w:val="both"/>
      </w:pPr>
      <w:r>
        <w:t>There are Pending payment of Recoveries (this condition is being checked at MLI level)</w:t>
      </w:r>
      <w:r w:rsidR="000A54BD">
        <w:t>.</w:t>
      </w:r>
    </w:p>
    <w:p w14:paraId="3EB63F9A" w14:textId="551E3FFC" w:rsidR="000A54BD" w:rsidRDefault="000A54BD" w:rsidP="000A54BD">
      <w:pPr>
        <w:ind w:left="1440"/>
        <w:jc w:val="both"/>
      </w:pPr>
    </w:p>
    <w:p w14:paraId="70B2C578" w14:textId="77777777" w:rsidR="000A54BD" w:rsidRDefault="000A54BD" w:rsidP="000A54BD">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65" w:name="_Toc3801379"/>
      <w:r>
        <w:rPr>
          <w:rFonts w:ascii="Trebuchet MS" w:hAnsi="Trebuchet MS"/>
          <w:b/>
          <w:bCs/>
          <w:color w:val="000000" w:themeColor="text1"/>
          <w:szCs w:val="22"/>
        </w:rPr>
        <w:t>Search Result and Details for Claim Lodgment</w:t>
      </w:r>
      <w:bookmarkEnd w:id="65"/>
    </w:p>
    <w:p w14:paraId="154E7439" w14:textId="77777777" w:rsidR="000A54BD" w:rsidRPr="00595517" w:rsidRDefault="000A54BD" w:rsidP="000A54BD">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66" w:name="_Toc3801380"/>
      <w:r>
        <w:rPr>
          <w:rFonts w:ascii="Trebuchet MS" w:hAnsi="Trebuchet MS"/>
          <w:b/>
          <w:bCs/>
          <w:color w:val="000000" w:themeColor="text1"/>
          <w:szCs w:val="22"/>
        </w:rPr>
        <w:t>S</w:t>
      </w:r>
      <w:r w:rsidRPr="00595517">
        <w:rPr>
          <w:rFonts w:ascii="Trebuchet MS" w:hAnsi="Trebuchet MS"/>
          <w:b/>
          <w:bCs/>
          <w:color w:val="000000" w:themeColor="text1"/>
          <w:szCs w:val="22"/>
        </w:rPr>
        <w:t xml:space="preserve">earch </w:t>
      </w:r>
      <w:r>
        <w:rPr>
          <w:rFonts w:ascii="Trebuchet MS" w:hAnsi="Trebuchet MS"/>
          <w:b/>
          <w:bCs/>
          <w:color w:val="000000" w:themeColor="text1"/>
          <w:szCs w:val="22"/>
        </w:rPr>
        <w:t>R</w:t>
      </w:r>
      <w:r w:rsidRPr="00595517">
        <w:rPr>
          <w:rFonts w:ascii="Trebuchet MS" w:hAnsi="Trebuchet MS"/>
          <w:b/>
          <w:bCs/>
          <w:color w:val="000000" w:themeColor="text1"/>
          <w:szCs w:val="22"/>
        </w:rPr>
        <w:t>esult</w:t>
      </w:r>
      <w:bookmarkEnd w:id="66"/>
    </w:p>
    <w:p w14:paraId="7DCD6A46" w14:textId="77777777" w:rsidR="000A54BD" w:rsidRDefault="000A54BD" w:rsidP="000A54BD">
      <w:r>
        <w:t>For the search results, system will fetch the CGPAN which qualifies the criteria with following details:</w:t>
      </w:r>
    </w:p>
    <w:tbl>
      <w:tblPr>
        <w:tblStyle w:val="PlainTable1"/>
        <w:tblW w:w="0" w:type="auto"/>
        <w:tblLook w:val="04A0" w:firstRow="1" w:lastRow="0" w:firstColumn="1" w:lastColumn="0" w:noHBand="0" w:noVBand="1"/>
      </w:tblPr>
      <w:tblGrid>
        <w:gridCol w:w="1255"/>
        <w:gridCol w:w="4050"/>
        <w:gridCol w:w="4045"/>
      </w:tblGrid>
      <w:tr w:rsidR="000A54BD" w14:paraId="654A0FDA" w14:textId="77777777" w:rsidTr="00F822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C72E8C7" w14:textId="77777777" w:rsidR="000A54BD" w:rsidRDefault="000A54BD" w:rsidP="00F8226D">
            <w:r>
              <w:t>S. No.</w:t>
            </w:r>
          </w:p>
        </w:tc>
        <w:tc>
          <w:tcPr>
            <w:tcW w:w="4050" w:type="dxa"/>
          </w:tcPr>
          <w:p w14:paraId="6F59031D" w14:textId="77777777" w:rsidR="000A54BD" w:rsidRDefault="000A54BD" w:rsidP="00F8226D">
            <w:pPr>
              <w:cnfStyle w:val="100000000000" w:firstRow="1" w:lastRow="0" w:firstColumn="0" w:lastColumn="0" w:oddVBand="0" w:evenVBand="0" w:oddHBand="0" w:evenHBand="0" w:firstRowFirstColumn="0" w:firstRowLastColumn="0" w:lastRowFirstColumn="0" w:lastRowLastColumn="0"/>
            </w:pPr>
            <w:r>
              <w:t>Field Name</w:t>
            </w:r>
          </w:p>
        </w:tc>
        <w:tc>
          <w:tcPr>
            <w:tcW w:w="4045" w:type="dxa"/>
          </w:tcPr>
          <w:p w14:paraId="44D97429" w14:textId="77777777" w:rsidR="000A54BD" w:rsidRDefault="000A54BD" w:rsidP="00F8226D">
            <w:pPr>
              <w:cnfStyle w:val="100000000000" w:firstRow="1" w:lastRow="0" w:firstColumn="0" w:lastColumn="0" w:oddVBand="0" w:evenVBand="0" w:oddHBand="0" w:evenHBand="0" w:firstRowFirstColumn="0" w:firstRowLastColumn="0" w:lastRowFirstColumn="0" w:lastRowLastColumn="0"/>
            </w:pPr>
            <w:r>
              <w:t>Description</w:t>
            </w:r>
          </w:p>
        </w:tc>
      </w:tr>
      <w:tr w:rsidR="000A54BD" w14:paraId="21A2620A" w14:textId="77777777" w:rsidTr="00F82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654EF88F" w14:textId="77777777" w:rsidR="000A54BD" w:rsidRDefault="000A54BD" w:rsidP="00F8226D">
            <w:r>
              <w:t xml:space="preserve">Details of the Customer for the Search Criteria </w:t>
            </w:r>
          </w:p>
        </w:tc>
      </w:tr>
      <w:tr w:rsidR="000A54BD" w14:paraId="7F8AE5A0" w14:textId="77777777" w:rsidTr="00F8226D">
        <w:tc>
          <w:tcPr>
            <w:cnfStyle w:val="001000000000" w:firstRow="0" w:lastRow="0" w:firstColumn="1" w:lastColumn="0" w:oddVBand="0" w:evenVBand="0" w:oddHBand="0" w:evenHBand="0" w:firstRowFirstColumn="0" w:firstRowLastColumn="0" w:lastRowFirstColumn="0" w:lastRowLastColumn="0"/>
            <w:tcW w:w="1255" w:type="dxa"/>
          </w:tcPr>
          <w:p w14:paraId="6D97D62C" w14:textId="77777777" w:rsidR="000A54BD" w:rsidRDefault="000A54BD" w:rsidP="00F8226D">
            <w:r>
              <w:t>1</w:t>
            </w:r>
          </w:p>
        </w:tc>
        <w:tc>
          <w:tcPr>
            <w:tcW w:w="4050" w:type="dxa"/>
          </w:tcPr>
          <w:p w14:paraId="75004D31" w14:textId="77777777" w:rsidR="000A54BD" w:rsidRDefault="000A54BD" w:rsidP="00F8226D">
            <w:pPr>
              <w:cnfStyle w:val="000000000000" w:firstRow="0" w:lastRow="0" w:firstColumn="0" w:lastColumn="0" w:oddVBand="0" w:evenVBand="0" w:oddHBand="0" w:evenHBand="0" w:firstRowFirstColumn="0" w:firstRowLastColumn="0" w:lastRowFirstColumn="0" w:lastRowLastColumn="0"/>
            </w:pPr>
            <w:r>
              <w:t>CGPAN</w:t>
            </w:r>
          </w:p>
        </w:tc>
        <w:tc>
          <w:tcPr>
            <w:tcW w:w="4045" w:type="dxa"/>
          </w:tcPr>
          <w:p w14:paraId="279E50B5" w14:textId="77777777" w:rsidR="000A54BD" w:rsidRDefault="000A54BD" w:rsidP="00F8226D">
            <w:pPr>
              <w:cnfStyle w:val="000000000000" w:firstRow="0" w:lastRow="0" w:firstColumn="0" w:lastColumn="0" w:oddVBand="0" w:evenVBand="0" w:oddHBand="0" w:evenHBand="0" w:firstRowFirstColumn="0" w:firstRowLastColumn="0" w:lastRowFirstColumn="0" w:lastRowLastColumn="0"/>
            </w:pPr>
            <w:r>
              <w:t>CGPAN for the qualified criteria</w:t>
            </w:r>
          </w:p>
        </w:tc>
      </w:tr>
      <w:tr w:rsidR="000A54BD" w14:paraId="5FAC4E9A" w14:textId="77777777" w:rsidTr="00F82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E981BF8" w14:textId="77777777" w:rsidR="000A54BD" w:rsidRDefault="000A54BD" w:rsidP="00F8226D">
            <w:r>
              <w:t>2</w:t>
            </w:r>
          </w:p>
        </w:tc>
        <w:tc>
          <w:tcPr>
            <w:tcW w:w="4050" w:type="dxa"/>
          </w:tcPr>
          <w:p w14:paraId="7C75C1D9" w14:textId="77777777" w:rsidR="000A54BD" w:rsidRDefault="000A54BD" w:rsidP="00F8226D">
            <w:pPr>
              <w:cnfStyle w:val="000000100000" w:firstRow="0" w:lastRow="0" w:firstColumn="0" w:lastColumn="0" w:oddVBand="0" w:evenVBand="0" w:oddHBand="1" w:evenHBand="0" w:firstRowFirstColumn="0" w:firstRowLastColumn="0" w:lastRowFirstColumn="0" w:lastRowLastColumn="0"/>
            </w:pPr>
            <w:r>
              <w:t>Customer Id</w:t>
            </w:r>
          </w:p>
        </w:tc>
        <w:tc>
          <w:tcPr>
            <w:tcW w:w="4045" w:type="dxa"/>
          </w:tcPr>
          <w:p w14:paraId="4C9A89FB" w14:textId="77777777" w:rsidR="000A54BD" w:rsidRDefault="000A54BD" w:rsidP="00F8226D">
            <w:pPr>
              <w:cnfStyle w:val="000000100000" w:firstRow="0" w:lastRow="0" w:firstColumn="0" w:lastColumn="0" w:oddVBand="0" w:evenVBand="0" w:oddHBand="1" w:evenHBand="0" w:firstRowFirstColumn="0" w:firstRowLastColumn="0" w:lastRowFirstColumn="0" w:lastRowLastColumn="0"/>
            </w:pPr>
            <w:r>
              <w:t>Associated Customer Id</w:t>
            </w:r>
          </w:p>
        </w:tc>
      </w:tr>
      <w:tr w:rsidR="000A54BD" w14:paraId="667C74F7" w14:textId="77777777" w:rsidTr="00F8226D">
        <w:tc>
          <w:tcPr>
            <w:cnfStyle w:val="001000000000" w:firstRow="0" w:lastRow="0" w:firstColumn="1" w:lastColumn="0" w:oddVBand="0" w:evenVBand="0" w:oddHBand="0" w:evenHBand="0" w:firstRowFirstColumn="0" w:firstRowLastColumn="0" w:lastRowFirstColumn="0" w:lastRowLastColumn="0"/>
            <w:tcW w:w="1255" w:type="dxa"/>
          </w:tcPr>
          <w:p w14:paraId="4F4F293F" w14:textId="21C49909" w:rsidR="000A54BD" w:rsidRDefault="00BE1AFA" w:rsidP="00F8226D">
            <w:r>
              <w:t>3</w:t>
            </w:r>
            <w:r>
              <w:rPr>
                <w:rStyle w:val="CommentReference"/>
                <w:b w:val="0"/>
                <w:bCs w:val="0"/>
              </w:rPr>
              <w:commentReference w:id="67"/>
            </w:r>
          </w:p>
        </w:tc>
        <w:tc>
          <w:tcPr>
            <w:tcW w:w="4050" w:type="dxa"/>
          </w:tcPr>
          <w:p w14:paraId="2AEE3B57" w14:textId="77777777" w:rsidR="000A54BD" w:rsidRDefault="000A54BD" w:rsidP="00F8226D">
            <w:pPr>
              <w:cnfStyle w:val="000000000000" w:firstRow="0" w:lastRow="0" w:firstColumn="0" w:lastColumn="0" w:oddVBand="0" w:evenVBand="0" w:oddHBand="0" w:evenHBand="0" w:firstRowFirstColumn="0" w:firstRowLastColumn="0" w:lastRowFirstColumn="0" w:lastRowLastColumn="0"/>
            </w:pPr>
            <w:r>
              <w:t>Date of NPA Classification</w:t>
            </w:r>
          </w:p>
        </w:tc>
        <w:tc>
          <w:tcPr>
            <w:tcW w:w="4045" w:type="dxa"/>
          </w:tcPr>
          <w:p w14:paraId="3C7A491B" w14:textId="77777777" w:rsidR="000A54BD" w:rsidRDefault="000A54BD" w:rsidP="00C3624D">
            <w:pPr>
              <w:cnfStyle w:val="000000000000" w:firstRow="0" w:lastRow="0" w:firstColumn="0" w:lastColumn="0" w:oddVBand="0" w:evenVBand="0" w:oddHBand="0" w:evenHBand="0" w:firstRowFirstColumn="0" w:firstRowLastColumn="0" w:lastRowFirstColumn="0" w:lastRowLastColumn="0"/>
            </w:pPr>
            <w:r>
              <w:t>Date of NPA Classification which is used to determine the ‘Lock</w:t>
            </w:r>
            <w:r w:rsidR="00C3624D">
              <w:t>-In</w:t>
            </w:r>
            <w:r>
              <w:t xml:space="preserve"> Period Date’ in validation step</w:t>
            </w:r>
          </w:p>
          <w:p w14:paraId="10675033" w14:textId="231887B6" w:rsidR="001A6F98" w:rsidRDefault="001A6F98" w:rsidP="00C3624D">
            <w:pPr>
              <w:cnfStyle w:val="000000000000" w:firstRow="0" w:lastRow="0" w:firstColumn="0" w:lastColumn="0" w:oddVBand="0" w:evenVBand="0" w:oddHBand="0" w:evenHBand="0" w:firstRowFirstColumn="0" w:firstRowLastColumn="0" w:lastRowFirstColumn="0" w:lastRowLastColumn="0"/>
            </w:pPr>
            <w:r>
              <w:t>System Generated</w:t>
            </w:r>
          </w:p>
        </w:tc>
      </w:tr>
      <w:tr w:rsidR="000A54BD" w14:paraId="6D0F2959" w14:textId="77777777" w:rsidTr="00F82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FA009A9" w14:textId="4F9EE6F4" w:rsidR="000A54BD" w:rsidRDefault="00BE1AFA" w:rsidP="00F8226D">
            <w:r>
              <w:t>4</w:t>
            </w:r>
          </w:p>
        </w:tc>
        <w:tc>
          <w:tcPr>
            <w:tcW w:w="4050" w:type="dxa"/>
          </w:tcPr>
          <w:p w14:paraId="499F81BE" w14:textId="2147CD41" w:rsidR="000A54BD" w:rsidRDefault="000A54BD" w:rsidP="00C3624D">
            <w:pPr>
              <w:cnfStyle w:val="000000100000" w:firstRow="0" w:lastRow="0" w:firstColumn="0" w:lastColumn="0" w:oddVBand="0" w:evenVBand="0" w:oddHBand="1" w:evenHBand="0" w:firstRowFirstColumn="0" w:firstRowLastColumn="0" w:lastRowFirstColumn="0" w:lastRowLastColumn="0"/>
            </w:pPr>
            <w:r>
              <w:t>Lock</w:t>
            </w:r>
            <w:r w:rsidR="00C3624D">
              <w:t>-In</w:t>
            </w:r>
            <w:r>
              <w:t xml:space="preserve"> Period Date</w:t>
            </w:r>
          </w:p>
        </w:tc>
        <w:tc>
          <w:tcPr>
            <w:tcW w:w="4045" w:type="dxa"/>
          </w:tcPr>
          <w:p w14:paraId="07413EB4" w14:textId="77777777" w:rsidR="000A54BD" w:rsidRDefault="000A54BD" w:rsidP="00F8226D">
            <w:pPr>
              <w:cnfStyle w:val="000000100000" w:firstRow="0" w:lastRow="0" w:firstColumn="0" w:lastColumn="0" w:oddVBand="0" w:evenVBand="0" w:oddHBand="1" w:evenHBand="0" w:firstRowFirstColumn="0" w:firstRowLastColumn="0" w:lastRowFirstColumn="0" w:lastRowLastColumn="0"/>
            </w:pPr>
            <w:r>
              <w:t>System Generated</w:t>
            </w:r>
          </w:p>
        </w:tc>
      </w:tr>
      <w:tr w:rsidR="000A54BD" w14:paraId="067299D8" w14:textId="77777777" w:rsidTr="00F8226D">
        <w:tc>
          <w:tcPr>
            <w:cnfStyle w:val="001000000000" w:firstRow="0" w:lastRow="0" w:firstColumn="1" w:lastColumn="0" w:oddVBand="0" w:evenVBand="0" w:oddHBand="0" w:evenHBand="0" w:firstRowFirstColumn="0" w:firstRowLastColumn="0" w:lastRowFirstColumn="0" w:lastRowLastColumn="0"/>
            <w:tcW w:w="1255" w:type="dxa"/>
          </w:tcPr>
          <w:p w14:paraId="79B230BE" w14:textId="2F1BD578" w:rsidR="000A54BD" w:rsidRDefault="00BE1AFA" w:rsidP="00F8226D">
            <w:r>
              <w:t>5</w:t>
            </w:r>
          </w:p>
        </w:tc>
        <w:tc>
          <w:tcPr>
            <w:tcW w:w="4050" w:type="dxa"/>
          </w:tcPr>
          <w:p w14:paraId="4404DB24" w14:textId="77777777" w:rsidR="000A54BD" w:rsidRDefault="000A54BD" w:rsidP="00F8226D">
            <w:pPr>
              <w:cnfStyle w:val="000000000000" w:firstRow="0" w:lastRow="0" w:firstColumn="0" w:lastColumn="0" w:oddVBand="0" w:evenVBand="0" w:oddHBand="0" w:evenHBand="0" w:firstRowFirstColumn="0" w:firstRowLastColumn="0" w:lastRowFirstColumn="0" w:lastRowLastColumn="0"/>
            </w:pPr>
            <w:r>
              <w:t>Claim End Date</w:t>
            </w:r>
          </w:p>
        </w:tc>
        <w:tc>
          <w:tcPr>
            <w:tcW w:w="4045" w:type="dxa"/>
          </w:tcPr>
          <w:p w14:paraId="0957C022" w14:textId="77777777" w:rsidR="000A54BD" w:rsidRDefault="000A54BD" w:rsidP="00F8226D">
            <w:pPr>
              <w:cnfStyle w:val="000000000000" w:firstRow="0" w:lastRow="0" w:firstColumn="0" w:lastColumn="0" w:oddVBand="0" w:evenVBand="0" w:oddHBand="0" w:evenHBand="0" w:firstRowFirstColumn="0" w:firstRowLastColumn="0" w:lastRowFirstColumn="0" w:lastRowLastColumn="0"/>
            </w:pPr>
            <w:r>
              <w:t>System Generated</w:t>
            </w:r>
          </w:p>
        </w:tc>
      </w:tr>
      <w:tr w:rsidR="000A54BD" w14:paraId="161814DB" w14:textId="77777777" w:rsidTr="00F82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5849D80" w14:textId="3CBFB2E8" w:rsidR="000A54BD" w:rsidRDefault="00BE1AFA" w:rsidP="00F8226D">
            <w:r>
              <w:t>6</w:t>
            </w:r>
          </w:p>
        </w:tc>
        <w:tc>
          <w:tcPr>
            <w:tcW w:w="4050" w:type="dxa"/>
          </w:tcPr>
          <w:p w14:paraId="7B9B33E1" w14:textId="77777777" w:rsidR="000A54BD" w:rsidRDefault="000A54BD" w:rsidP="00F8226D">
            <w:pPr>
              <w:cnfStyle w:val="000000100000" w:firstRow="0" w:lastRow="0" w:firstColumn="0" w:lastColumn="0" w:oddVBand="0" w:evenVBand="0" w:oddHBand="1" w:evenHBand="0" w:firstRowFirstColumn="0" w:firstRowLastColumn="0" w:lastRowFirstColumn="0" w:lastRowLastColumn="0"/>
            </w:pPr>
            <w:r>
              <w:t>Total Sanction Amount</w:t>
            </w:r>
          </w:p>
        </w:tc>
        <w:tc>
          <w:tcPr>
            <w:tcW w:w="4045" w:type="dxa"/>
          </w:tcPr>
          <w:p w14:paraId="0C222CA9" w14:textId="77777777" w:rsidR="000A54BD" w:rsidRDefault="000A54BD" w:rsidP="00F8226D">
            <w:pPr>
              <w:cnfStyle w:val="000000100000" w:firstRow="0" w:lastRow="0" w:firstColumn="0" w:lastColumn="0" w:oddVBand="0" w:evenVBand="0" w:oddHBand="1" w:evenHBand="0" w:firstRowFirstColumn="0" w:firstRowLastColumn="0" w:lastRowFirstColumn="0" w:lastRowLastColumn="0"/>
            </w:pPr>
            <w:r>
              <w:t>System Generated – Summation of all the sanction amounts for the associated customer Id – whose current status is 30020</w:t>
            </w:r>
          </w:p>
        </w:tc>
      </w:tr>
      <w:tr w:rsidR="000A54BD" w14:paraId="3D404851" w14:textId="77777777" w:rsidTr="00F8226D">
        <w:tc>
          <w:tcPr>
            <w:cnfStyle w:val="001000000000" w:firstRow="0" w:lastRow="0" w:firstColumn="1" w:lastColumn="0" w:oddVBand="0" w:evenVBand="0" w:oddHBand="0" w:evenHBand="0" w:firstRowFirstColumn="0" w:firstRowLastColumn="0" w:lastRowFirstColumn="0" w:lastRowLastColumn="0"/>
            <w:tcW w:w="1255" w:type="dxa"/>
          </w:tcPr>
          <w:p w14:paraId="34E4D7A5" w14:textId="316CA836" w:rsidR="000A54BD" w:rsidRDefault="00BE1AFA" w:rsidP="00F8226D">
            <w:r>
              <w:t>7</w:t>
            </w:r>
          </w:p>
        </w:tc>
        <w:tc>
          <w:tcPr>
            <w:tcW w:w="4050" w:type="dxa"/>
          </w:tcPr>
          <w:p w14:paraId="4A31B6B9" w14:textId="77777777" w:rsidR="000A54BD" w:rsidRDefault="000A54BD" w:rsidP="00F8226D">
            <w:pPr>
              <w:cnfStyle w:val="000000000000" w:firstRow="0" w:lastRow="0" w:firstColumn="0" w:lastColumn="0" w:oddVBand="0" w:evenVBand="0" w:oddHBand="0" w:evenHBand="0" w:firstRowFirstColumn="0" w:firstRowLastColumn="0" w:lastRowFirstColumn="0" w:lastRowLastColumn="0"/>
            </w:pPr>
            <w:r>
              <w:t>CG Cover</w:t>
            </w:r>
          </w:p>
        </w:tc>
        <w:tc>
          <w:tcPr>
            <w:tcW w:w="4045" w:type="dxa"/>
          </w:tcPr>
          <w:p w14:paraId="507C5DC8" w14:textId="77777777" w:rsidR="000A54BD" w:rsidRDefault="000A54BD" w:rsidP="00F8226D">
            <w:pPr>
              <w:cnfStyle w:val="000000000000" w:firstRow="0" w:lastRow="0" w:firstColumn="0" w:lastColumn="0" w:oddVBand="0" w:evenVBand="0" w:oddHBand="0" w:evenHBand="0" w:firstRowFirstColumn="0" w:firstRowLastColumn="0" w:lastRowFirstColumn="0" w:lastRowLastColumn="0"/>
            </w:pPr>
            <w:r>
              <w:t>Cover issued to the associated customer Id. Refer t</w:t>
            </w:r>
            <w:r w:rsidR="00F8226D">
              <w:t>he calculations in section – 1.2.8</w:t>
            </w:r>
          </w:p>
          <w:p w14:paraId="703BB29E" w14:textId="7FAA384A" w:rsidR="001A6F98" w:rsidRDefault="001A6F98" w:rsidP="00F8226D">
            <w:pPr>
              <w:cnfStyle w:val="000000000000" w:firstRow="0" w:lastRow="0" w:firstColumn="0" w:lastColumn="0" w:oddVBand="0" w:evenVBand="0" w:oddHBand="0" w:evenHBand="0" w:firstRowFirstColumn="0" w:firstRowLastColumn="0" w:lastRowFirstColumn="0" w:lastRowLastColumn="0"/>
            </w:pPr>
            <w:r>
              <w:t>System Generated</w:t>
            </w:r>
          </w:p>
        </w:tc>
      </w:tr>
      <w:tr w:rsidR="00C67563" w14:paraId="35FCC240" w14:textId="77777777" w:rsidTr="00F82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854B967" w14:textId="7A62089D" w:rsidR="00C67563" w:rsidRDefault="00BE1AFA" w:rsidP="00F8226D">
            <w:r>
              <w:t>8</w:t>
            </w:r>
          </w:p>
        </w:tc>
        <w:tc>
          <w:tcPr>
            <w:tcW w:w="4050" w:type="dxa"/>
          </w:tcPr>
          <w:p w14:paraId="15598C46" w14:textId="6DF1008C" w:rsidR="00C67563" w:rsidRDefault="00C67563" w:rsidP="00F8226D">
            <w:pPr>
              <w:cnfStyle w:val="000000100000" w:firstRow="0" w:lastRow="0" w:firstColumn="0" w:lastColumn="0" w:oddVBand="0" w:evenVBand="0" w:oddHBand="1" w:evenHBand="0" w:firstRowFirstColumn="0" w:firstRowLastColumn="0" w:lastRowFirstColumn="0" w:lastRowLastColumn="0"/>
            </w:pPr>
            <w:r>
              <w:t>Date of Conclusion of Recovery Proceedings</w:t>
            </w:r>
          </w:p>
        </w:tc>
        <w:tc>
          <w:tcPr>
            <w:tcW w:w="4045" w:type="dxa"/>
          </w:tcPr>
          <w:p w14:paraId="27670377" w14:textId="1DD9679D" w:rsidR="00C67563" w:rsidRDefault="00C67563" w:rsidP="00F8226D">
            <w:pPr>
              <w:cnfStyle w:val="000000100000" w:firstRow="0" w:lastRow="0" w:firstColumn="0" w:lastColumn="0" w:oddVBand="0" w:evenVBand="0" w:oddHBand="1" w:evenHBand="0" w:firstRowFirstColumn="0" w:firstRowLastColumn="0" w:lastRowFirstColumn="0" w:lastRowLastColumn="0"/>
            </w:pPr>
            <w:r>
              <w:t>Date on which the judgement on recovery is available</w:t>
            </w:r>
          </w:p>
        </w:tc>
      </w:tr>
      <w:tr w:rsidR="00C67563" w14:paraId="37F0DFFA" w14:textId="77777777" w:rsidTr="00F8226D">
        <w:tc>
          <w:tcPr>
            <w:cnfStyle w:val="001000000000" w:firstRow="0" w:lastRow="0" w:firstColumn="1" w:lastColumn="0" w:oddVBand="0" w:evenVBand="0" w:oddHBand="0" w:evenHBand="0" w:firstRowFirstColumn="0" w:firstRowLastColumn="0" w:lastRowFirstColumn="0" w:lastRowLastColumn="0"/>
            <w:tcW w:w="1255" w:type="dxa"/>
          </w:tcPr>
          <w:p w14:paraId="607319CC" w14:textId="35ED957D" w:rsidR="00C67563" w:rsidRDefault="00BE1AFA" w:rsidP="00C67563">
            <w:r>
              <w:t>9</w:t>
            </w:r>
          </w:p>
        </w:tc>
        <w:tc>
          <w:tcPr>
            <w:tcW w:w="4050" w:type="dxa"/>
          </w:tcPr>
          <w:p w14:paraId="3AB1975A" w14:textId="06576826" w:rsidR="00C67563" w:rsidRDefault="00C67563" w:rsidP="00C67563">
            <w:pPr>
              <w:cnfStyle w:val="000000000000" w:firstRow="0" w:lastRow="0" w:firstColumn="0" w:lastColumn="0" w:oddVBand="0" w:evenVBand="0" w:oddHBand="0" w:evenHBand="0" w:firstRowFirstColumn="0" w:firstRowLastColumn="0" w:lastRowFirstColumn="0" w:lastRowLastColumn="0"/>
            </w:pPr>
            <w:r>
              <w:t>Upload Conclusion of Recovery</w:t>
            </w:r>
          </w:p>
        </w:tc>
        <w:tc>
          <w:tcPr>
            <w:tcW w:w="4045" w:type="dxa"/>
          </w:tcPr>
          <w:p w14:paraId="4A083548" w14:textId="38EFDB3A" w:rsidR="00C67563" w:rsidRDefault="00C67563" w:rsidP="00C67563">
            <w:pPr>
              <w:cnfStyle w:val="000000000000" w:firstRow="0" w:lastRow="0" w:firstColumn="0" w:lastColumn="0" w:oddVBand="0" w:evenVBand="0" w:oddHBand="0" w:evenHBand="0" w:firstRowFirstColumn="0" w:firstRowLastColumn="0" w:lastRowFirstColumn="0" w:lastRowLastColumn="0"/>
            </w:pPr>
            <w:r>
              <w:t>Only file in Acrobat</w:t>
            </w:r>
            <w:r>
              <w:rPr>
                <w:rFonts w:cstheme="minorHAnsi"/>
              </w:rPr>
              <w:t>©</w:t>
            </w:r>
            <w:r>
              <w:t xml:space="preserve"> Reader format (.pdf)</w:t>
            </w:r>
          </w:p>
        </w:tc>
      </w:tr>
      <w:tr w:rsidR="00C67563" w14:paraId="39B1F75E" w14:textId="77777777" w:rsidTr="00F82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37CC7504" w14:textId="38D1C8E1" w:rsidR="00C67563" w:rsidRDefault="00C67563" w:rsidP="00C67563">
            <w:r>
              <w:t>Details of the Claim Settled (associated with the Customer for the Search Criteria)</w:t>
            </w:r>
          </w:p>
        </w:tc>
      </w:tr>
      <w:tr w:rsidR="00C67563" w14:paraId="2F8FD257" w14:textId="77777777" w:rsidTr="00F8226D">
        <w:tc>
          <w:tcPr>
            <w:cnfStyle w:val="001000000000" w:firstRow="0" w:lastRow="0" w:firstColumn="1" w:lastColumn="0" w:oddVBand="0" w:evenVBand="0" w:oddHBand="0" w:evenHBand="0" w:firstRowFirstColumn="0" w:firstRowLastColumn="0" w:lastRowFirstColumn="0" w:lastRowLastColumn="0"/>
            <w:tcW w:w="1255" w:type="dxa"/>
          </w:tcPr>
          <w:p w14:paraId="255A513C" w14:textId="4CF7371B" w:rsidR="00C67563" w:rsidRDefault="00BE1AFA" w:rsidP="00C67563">
            <w:r>
              <w:t>10</w:t>
            </w:r>
          </w:p>
        </w:tc>
        <w:tc>
          <w:tcPr>
            <w:tcW w:w="4050" w:type="dxa"/>
          </w:tcPr>
          <w:p w14:paraId="0C4AAAA7" w14:textId="2A5706A9" w:rsidR="00C67563" w:rsidRDefault="00C67563" w:rsidP="00C67563">
            <w:pPr>
              <w:cnfStyle w:val="000000000000" w:firstRow="0" w:lastRow="0" w:firstColumn="0" w:lastColumn="0" w:oddVBand="0" w:evenVBand="0" w:oddHBand="0" w:evenHBand="0" w:firstRowFirstColumn="0" w:firstRowLastColumn="0" w:lastRowFirstColumn="0" w:lastRowLastColumn="0"/>
            </w:pPr>
            <w:r w:rsidRPr="00BC3E48">
              <w:t xml:space="preserve">Total Dues </w:t>
            </w:r>
          </w:p>
          <w:p w14:paraId="14EB4191" w14:textId="77A28C29" w:rsidR="00C67563" w:rsidRDefault="00C67563" w:rsidP="00C67563">
            <w:pPr>
              <w:cnfStyle w:val="000000000000" w:firstRow="0" w:lastRow="0" w:firstColumn="0" w:lastColumn="0" w:oddVBand="0" w:evenVBand="0" w:oddHBand="0" w:evenHBand="0" w:firstRowFirstColumn="0" w:firstRowLastColumn="0" w:lastRowFirstColumn="0" w:lastRowLastColumn="0"/>
            </w:pPr>
          </w:p>
        </w:tc>
        <w:tc>
          <w:tcPr>
            <w:tcW w:w="4045" w:type="dxa"/>
          </w:tcPr>
          <w:p w14:paraId="7C6C656D" w14:textId="471020D6" w:rsidR="00C67563" w:rsidRPr="00BC3E48" w:rsidRDefault="00C67563" w:rsidP="00C67563">
            <w:pPr>
              <w:cnfStyle w:val="000000000000" w:firstRow="0" w:lastRow="0" w:firstColumn="0" w:lastColumn="0" w:oddVBand="0" w:evenVBand="0" w:oddHBand="0" w:evenHBand="0" w:firstRowFirstColumn="0" w:firstRowLastColumn="0" w:lastRowFirstColumn="0" w:lastRowLastColumn="0"/>
            </w:pPr>
            <w:r w:rsidRPr="00BC3E48">
              <w:t xml:space="preserve">Principal O/s and Interest O/s as on the date of NPA </w:t>
            </w:r>
          </w:p>
          <w:p w14:paraId="770535AF" w14:textId="1EA8595D" w:rsidR="00C67563" w:rsidRDefault="00C67563" w:rsidP="00C67563">
            <w:pPr>
              <w:cnfStyle w:val="000000000000" w:firstRow="0" w:lastRow="0" w:firstColumn="0" w:lastColumn="0" w:oddVBand="0" w:evenVBand="0" w:oddHBand="0" w:evenHBand="0" w:firstRowFirstColumn="0" w:firstRowLastColumn="0" w:lastRowFirstColumn="0" w:lastRowLastColumn="0"/>
            </w:pPr>
            <w:r w:rsidRPr="00BC3E48">
              <w:t>(The details provided by MLI in Input Details – NPA Outstanding and Recovery’s in section 1.2.4.4)</w:t>
            </w:r>
          </w:p>
          <w:p w14:paraId="203F1831" w14:textId="14740664" w:rsidR="001A6F98" w:rsidRDefault="001A6F98" w:rsidP="00C67563">
            <w:pPr>
              <w:cnfStyle w:val="000000000000" w:firstRow="0" w:lastRow="0" w:firstColumn="0" w:lastColumn="0" w:oddVBand="0" w:evenVBand="0" w:oddHBand="0" w:evenHBand="0" w:firstRowFirstColumn="0" w:firstRowLastColumn="0" w:lastRowFirstColumn="0" w:lastRowLastColumn="0"/>
            </w:pPr>
            <w:r>
              <w:t>System Generated</w:t>
            </w:r>
          </w:p>
        </w:tc>
      </w:tr>
      <w:tr w:rsidR="00C67563" w14:paraId="63626CAB" w14:textId="77777777" w:rsidTr="00F82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2507265" w14:textId="7EA9D7BC" w:rsidR="00C67563" w:rsidRDefault="00BE1AFA" w:rsidP="00C67563">
            <w:r>
              <w:t>11</w:t>
            </w:r>
          </w:p>
        </w:tc>
        <w:tc>
          <w:tcPr>
            <w:tcW w:w="4050" w:type="dxa"/>
          </w:tcPr>
          <w:p w14:paraId="423CF73A" w14:textId="4BCB40C6" w:rsidR="00C67563" w:rsidRDefault="00C67563" w:rsidP="00C67563">
            <w:pPr>
              <w:cnfStyle w:val="000000100000" w:firstRow="0" w:lastRow="0" w:firstColumn="0" w:lastColumn="0" w:oddVBand="0" w:evenVBand="0" w:oddHBand="1" w:evenHBand="0" w:firstRowFirstColumn="0" w:firstRowLastColumn="0" w:lastRowFirstColumn="0" w:lastRowLastColumn="0"/>
            </w:pPr>
            <w:r w:rsidRPr="00BC3E48">
              <w:t>Recoveries</w:t>
            </w:r>
            <w:r w:rsidR="001A6F98">
              <w:t xml:space="preserve"> during First Claim </w:t>
            </w:r>
            <w:r w:rsidR="00270426">
              <w:t>Lodgment</w:t>
            </w:r>
            <w:r w:rsidRPr="00BC3E48">
              <w:t xml:space="preserve"> (if any) </w:t>
            </w:r>
          </w:p>
          <w:p w14:paraId="13418D7F" w14:textId="18458453" w:rsidR="00C67563" w:rsidRDefault="00C67563" w:rsidP="00C67563">
            <w:pPr>
              <w:cnfStyle w:val="000000100000" w:firstRow="0" w:lastRow="0" w:firstColumn="0" w:lastColumn="0" w:oddVBand="0" w:evenVBand="0" w:oddHBand="1" w:evenHBand="0" w:firstRowFirstColumn="0" w:firstRowLastColumn="0" w:lastRowFirstColumn="0" w:lastRowLastColumn="0"/>
            </w:pPr>
          </w:p>
        </w:tc>
        <w:tc>
          <w:tcPr>
            <w:tcW w:w="4045" w:type="dxa"/>
          </w:tcPr>
          <w:p w14:paraId="666832CB" w14:textId="074F921D" w:rsidR="00C67563" w:rsidRDefault="00C67563" w:rsidP="00C67563">
            <w:pPr>
              <w:cnfStyle w:val="000000100000" w:firstRow="0" w:lastRow="0" w:firstColumn="0" w:lastColumn="0" w:oddVBand="0" w:evenVBand="0" w:oddHBand="1" w:evenHBand="0" w:firstRowFirstColumn="0" w:firstRowLastColumn="0" w:lastRowFirstColumn="0" w:lastRowLastColumn="0"/>
            </w:pPr>
            <w:r w:rsidRPr="00BC3E48">
              <w:t>The details provided by MLI in Input Details – NPA Outstanding and Recovery’s in section 1.2.4.4</w:t>
            </w:r>
          </w:p>
          <w:p w14:paraId="54DDFDE7" w14:textId="5A5601FF" w:rsidR="001A6F98" w:rsidRDefault="001A6F98" w:rsidP="00C67563">
            <w:pPr>
              <w:cnfStyle w:val="000000100000" w:firstRow="0" w:lastRow="0" w:firstColumn="0" w:lastColumn="0" w:oddVBand="0" w:evenVBand="0" w:oddHBand="1" w:evenHBand="0" w:firstRowFirstColumn="0" w:firstRowLastColumn="0" w:lastRowFirstColumn="0" w:lastRowLastColumn="0"/>
            </w:pPr>
            <w:r>
              <w:t>System Generated</w:t>
            </w:r>
          </w:p>
        </w:tc>
      </w:tr>
      <w:tr w:rsidR="001A6F98" w14:paraId="55EFCFF7" w14:textId="77777777" w:rsidTr="00F8226D">
        <w:tc>
          <w:tcPr>
            <w:cnfStyle w:val="001000000000" w:firstRow="0" w:lastRow="0" w:firstColumn="1" w:lastColumn="0" w:oddVBand="0" w:evenVBand="0" w:oddHBand="0" w:evenHBand="0" w:firstRowFirstColumn="0" w:firstRowLastColumn="0" w:lastRowFirstColumn="0" w:lastRowLastColumn="0"/>
            <w:tcW w:w="1255" w:type="dxa"/>
          </w:tcPr>
          <w:p w14:paraId="5345BE9C" w14:textId="7F8A0F39" w:rsidR="001A6F98" w:rsidRDefault="00BE1AFA" w:rsidP="001A6F98">
            <w:r>
              <w:t>12</w:t>
            </w:r>
          </w:p>
        </w:tc>
        <w:tc>
          <w:tcPr>
            <w:tcW w:w="4050" w:type="dxa"/>
          </w:tcPr>
          <w:p w14:paraId="35AE4109" w14:textId="0CD4635E" w:rsidR="001A6F98" w:rsidRPr="00BF7AA0" w:rsidRDefault="00270426" w:rsidP="001A6F98">
            <w:pPr>
              <w:cnfStyle w:val="000000000000" w:firstRow="0" w:lastRow="0" w:firstColumn="0" w:lastColumn="0" w:oddVBand="0" w:evenVBand="0" w:oddHBand="0" w:evenHBand="0" w:firstRowFirstColumn="0" w:firstRowLastColumn="0" w:lastRowFirstColumn="0" w:lastRowLastColumn="0"/>
              <w:rPr>
                <w:bCs/>
                <w:color w:val="000000" w:themeColor="text1"/>
              </w:rPr>
            </w:pPr>
            <w:r>
              <w:rPr>
                <w:bCs/>
                <w:color w:val="000000" w:themeColor="text1"/>
              </w:rPr>
              <w:t>MLI</w:t>
            </w:r>
            <w:r w:rsidR="00BF7AA0" w:rsidRPr="00BF7AA0">
              <w:rPr>
                <w:bCs/>
                <w:color w:val="000000" w:themeColor="text1"/>
              </w:rPr>
              <w:t xml:space="preserve"> has taken over the assets of the borrowers and the amount realized, if any, from the sale of such assets or otherwise HAS BEEN ALREADY credited in full by the lending institutions to the Trust  PERSONAL GUARANTEE OF BORROWER WAS INVOKED</w:t>
            </w:r>
          </w:p>
        </w:tc>
        <w:tc>
          <w:tcPr>
            <w:tcW w:w="4045" w:type="dxa"/>
          </w:tcPr>
          <w:p w14:paraId="7901D25A" w14:textId="2389FDAD" w:rsidR="001A6F98" w:rsidRPr="00BC3E48" w:rsidRDefault="00BF7AA0" w:rsidP="001A6F98">
            <w:pPr>
              <w:cnfStyle w:val="000000000000" w:firstRow="0" w:lastRow="0" w:firstColumn="0" w:lastColumn="0" w:oddVBand="0" w:evenVBand="0" w:oddHBand="0" w:evenHBand="0" w:firstRowFirstColumn="0" w:firstRowLastColumn="0" w:lastRowFirstColumn="0" w:lastRowLastColumn="0"/>
            </w:pPr>
            <w:r>
              <w:t>‘Y’ or ‘N’.</w:t>
            </w:r>
          </w:p>
        </w:tc>
      </w:tr>
      <w:tr w:rsidR="00EB155B" w14:paraId="19881172" w14:textId="77777777" w:rsidTr="00F82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2FDFE40" w14:textId="665FC609" w:rsidR="00EB155B" w:rsidRDefault="00EB155B" w:rsidP="001A6F98">
            <w:r>
              <w:lastRenderedPageBreak/>
              <w:t>13</w:t>
            </w:r>
          </w:p>
        </w:tc>
        <w:tc>
          <w:tcPr>
            <w:tcW w:w="4050" w:type="dxa"/>
          </w:tcPr>
          <w:p w14:paraId="150FD211" w14:textId="3677CF5D" w:rsidR="00EB155B" w:rsidRDefault="00EB155B" w:rsidP="001A6F98">
            <w:pPr>
              <w:cnfStyle w:val="000000100000" w:firstRow="0" w:lastRow="0" w:firstColumn="0" w:lastColumn="0" w:oddVBand="0" w:evenVBand="0" w:oddHBand="1" w:evenHBand="0" w:firstRowFirstColumn="0" w:firstRowLastColumn="0" w:lastRowFirstColumn="0" w:lastRowLastColumn="0"/>
            </w:pPr>
            <w:r>
              <w:t>Total Amount of Recovery Deposited with</w:t>
            </w:r>
            <w:r w:rsidRPr="00EB155B">
              <w:t xml:space="preserve"> NCGTC</w:t>
            </w:r>
            <w:r>
              <w:t>.</w:t>
            </w:r>
          </w:p>
        </w:tc>
        <w:tc>
          <w:tcPr>
            <w:tcW w:w="4045" w:type="dxa"/>
          </w:tcPr>
          <w:p w14:paraId="1AFA908C" w14:textId="01AACC12" w:rsidR="00EB155B" w:rsidRDefault="00EB155B" w:rsidP="001A6F98">
            <w:pPr>
              <w:cnfStyle w:val="000000100000" w:firstRow="0" w:lastRow="0" w:firstColumn="0" w:lastColumn="0" w:oddVBand="0" w:evenVBand="0" w:oddHBand="1" w:evenHBand="0" w:firstRowFirstColumn="0" w:firstRowLastColumn="0" w:lastRowFirstColumn="0" w:lastRowLastColumn="0"/>
            </w:pPr>
            <w:r>
              <w:t>Total Recovery amount deposited by MLI to NCGTC</w:t>
            </w:r>
          </w:p>
        </w:tc>
      </w:tr>
      <w:tr w:rsidR="00E53039" w14:paraId="4D684F9E" w14:textId="77777777" w:rsidTr="00F8226D">
        <w:tc>
          <w:tcPr>
            <w:cnfStyle w:val="001000000000" w:firstRow="0" w:lastRow="0" w:firstColumn="1" w:lastColumn="0" w:oddVBand="0" w:evenVBand="0" w:oddHBand="0" w:evenHBand="0" w:firstRowFirstColumn="0" w:firstRowLastColumn="0" w:lastRowFirstColumn="0" w:lastRowLastColumn="0"/>
            <w:tcW w:w="1255" w:type="dxa"/>
          </w:tcPr>
          <w:p w14:paraId="4AFAAF10" w14:textId="56D9B3C6" w:rsidR="00E53039" w:rsidRDefault="00E53039" w:rsidP="001A6F98">
            <w:r>
              <w:t>14</w:t>
            </w:r>
          </w:p>
        </w:tc>
        <w:tc>
          <w:tcPr>
            <w:tcW w:w="4050" w:type="dxa"/>
          </w:tcPr>
          <w:p w14:paraId="0E1AD0DB" w14:textId="6428C9A1" w:rsidR="00E53039" w:rsidRPr="00E53039" w:rsidRDefault="00E53039" w:rsidP="001A6F98">
            <w:pPr>
              <w:cnfStyle w:val="000000000000" w:firstRow="0" w:lastRow="0" w:firstColumn="0" w:lastColumn="0" w:oddVBand="0" w:evenVBand="0" w:oddHBand="0" w:evenHBand="0" w:firstRowFirstColumn="0" w:firstRowLastColumn="0" w:lastRowFirstColumn="0" w:lastRowLastColumn="0"/>
            </w:pPr>
            <w:r>
              <w:rPr>
                <w:bCs/>
                <w:color w:val="000000" w:themeColor="text1"/>
              </w:rPr>
              <w:t>Conclusion of all R</w:t>
            </w:r>
            <w:r w:rsidRPr="00E53039">
              <w:rPr>
                <w:bCs/>
                <w:color w:val="000000" w:themeColor="text1"/>
              </w:rPr>
              <w:t>ecovery proceedings by the lending institution</w:t>
            </w:r>
          </w:p>
        </w:tc>
        <w:tc>
          <w:tcPr>
            <w:tcW w:w="4045" w:type="dxa"/>
          </w:tcPr>
          <w:p w14:paraId="35CB2572" w14:textId="21F98B34" w:rsidR="00E53039" w:rsidRDefault="00E53039" w:rsidP="001A6F98">
            <w:pPr>
              <w:cnfStyle w:val="000000000000" w:firstRow="0" w:lastRow="0" w:firstColumn="0" w:lastColumn="0" w:oddVBand="0" w:evenVBand="0" w:oddHBand="0" w:evenHBand="0" w:firstRowFirstColumn="0" w:firstRowLastColumn="0" w:lastRowFirstColumn="0" w:lastRowLastColumn="0"/>
            </w:pPr>
            <w:r>
              <w:t>‘Y’ or ‘N’</w:t>
            </w:r>
          </w:p>
        </w:tc>
      </w:tr>
      <w:tr w:rsidR="001A6F98" w14:paraId="1F691D62" w14:textId="77777777" w:rsidTr="00F82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420ABC8" w14:textId="1E4EA2DE" w:rsidR="001A6F98" w:rsidRDefault="00D6412F" w:rsidP="001A6F98">
            <w:r>
              <w:t>15</w:t>
            </w:r>
          </w:p>
        </w:tc>
        <w:tc>
          <w:tcPr>
            <w:tcW w:w="4050" w:type="dxa"/>
          </w:tcPr>
          <w:p w14:paraId="046B09A0" w14:textId="0D0117CC" w:rsidR="001A6F98" w:rsidRPr="00BC3E48" w:rsidRDefault="001A6F98" w:rsidP="001A6F98">
            <w:pPr>
              <w:cnfStyle w:val="000000100000" w:firstRow="0" w:lastRow="0" w:firstColumn="0" w:lastColumn="0" w:oddVBand="0" w:evenVBand="0" w:oddHBand="1" w:evenHBand="0" w:firstRowFirstColumn="0" w:firstRowLastColumn="0" w:lastRowFirstColumn="0" w:lastRowLastColumn="0"/>
            </w:pPr>
            <w:r>
              <w:t>Total Penalty (if any)</w:t>
            </w:r>
          </w:p>
        </w:tc>
        <w:tc>
          <w:tcPr>
            <w:tcW w:w="4045" w:type="dxa"/>
          </w:tcPr>
          <w:p w14:paraId="195CFD2B" w14:textId="2E128756" w:rsidR="001A6F98" w:rsidRDefault="001A6F98" w:rsidP="001A6F98">
            <w:pPr>
              <w:cnfStyle w:val="000000100000" w:firstRow="0" w:lastRow="0" w:firstColumn="0" w:lastColumn="0" w:oddVBand="0" w:evenVBand="0" w:oddHBand="1" w:evenHBand="0" w:firstRowFirstColumn="0" w:firstRowLastColumn="0" w:lastRowFirstColumn="0" w:lastRowLastColumn="0"/>
            </w:pPr>
            <w:r>
              <w:t>Penalty calculated by System for the delayed Recovery submission</w:t>
            </w:r>
          </w:p>
        </w:tc>
      </w:tr>
      <w:tr w:rsidR="001A6F98" w14:paraId="2A112B75" w14:textId="77777777" w:rsidTr="00F8226D">
        <w:tc>
          <w:tcPr>
            <w:cnfStyle w:val="001000000000" w:firstRow="0" w:lastRow="0" w:firstColumn="1" w:lastColumn="0" w:oddVBand="0" w:evenVBand="0" w:oddHBand="0" w:evenHBand="0" w:firstRowFirstColumn="0" w:firstRowLastColumn="0" w:lastRowFirstColumn="0" w:lastRowLastColumn="0"/>
            <w:tcW w:w="1255" w:type="dxa"/>
          </w:tcPr>
          <w:p w14:paraId="0B9BB9CA" w14:textId="4FE6A7E1" w:rsidR="001A6F98" w:rsidRDefault="00D6412F" w:rsidP="001A6F98">
            <w:r>
              <w:t>16</w:t>
            </w:r>
          </w:p>
        </w:tc>
        <w:tc>
          <w:tcPr>
            <w:tcW w:w="4050" w:type="dxa"/>
          </w:tcPr>
          <w:p w14:paraId="70333580" w14:textId="2CCBDCE8" w:rsidR="001A6F98" w:rsidRPr="00BC3E48" w:rsidRDefault="001A6F98" w:rsidP="001A6F98">
            <w:pPr>
              <w:cnfStyle w:val="000000000000" w:firstRow="0" w:lastRow="0" w:firstColumn="0" w:lastColumn="0" w:oddVBand="0" w:evenVBand="0" w:oddHBand="0" w:evenHBand="0" w:firstRowFirstColumn="0" w:firstRowLastColumn="0" w:lastRowFirstColumn="0" w:lastRowLastColumn="0"/>
            </w:pPr>
            <w:r>
              <w:t>Taxes on Penalty (if any)</w:t>
            </w:r>
          </w:p>
        </w:tc>
        <w:tc>
          <w:tcPr>
            <w:tcW w:w="4045" w:type="dxa"/>
          </w:tcPr>
          <w:p w14:paraId="77985566" w14:textId="62127B22" w:rsidR="001A6F98" w:rsidRDefault="001A6F98" w:rsidP="001A6F98">
            <w:pPr>
              <w:cnfStyle w:val="000000000000" w:firstRow="0" w:lastRow="0" w:firstColumn="0" w:lastColumn="0" w:oddVBand="0" w:evenVBand="0" w:oddHBand="0" w:evenHBand="0" w:firstRowFirstColumn="0" w:firstRowLastColumn="0" w:lastRowFirstColumn="0" w:lastRowLastColumn="0"/>
            </w:pPr>
            <w:r>
              <w:t>Taxes on Penalty calculated by System for the delayed Recovery submission</w:t>
            </w:r>
          </w:p>
        </w:tc>
      </w:tr>
      <w:tr w:rsidR="001A6F98" w14:paraId="1767AD11" w14:textId="77777777" w:rsidTr="00F82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5C5806A" w14:textId="3ED1F72F" w:rsidR="001A6F98" w:rsidRDefault="00D6412F" w:rsidP="001A6F98">
            <w:r>
              <w:t>17</w:t>
            </w:r>
          </w:p>
        </w:tc>
        <w:tc>
          <w:tcPr>
            <w:tcW w:w="4050" w:type="dxa"/>
          </w:tcPr>
          <w:p w14:paraId="44DC3B73" w14:textId="13CF2132" w:rsidR="001A6F98" w:rsidRPr="00BC3E48" w:rsidRDefault="001A6F98" w:rsidP="001A6F98">
            <w:pPr>
              <w:cnfStyle w:val="000000100000" w:firstRow="0" w:lastRow="0" w:firstColumn="0" w:lastColumn="0" w:oddVBand="0" w:evenVBand="0" w:oddHBand="1" w:evenHBand="0" w:firstRowFirstColumn="0" w:firstRowLastColumn="0" w:lastRowFirstColumn="0" w:lastRowLastColumn="0"/>
            </w:pPr>
            <w:r>
              <w:t xml:space="preserve">First </w:t>
            </w:r>
            <w:r w:rsidRPr="00BC3E48">
              <w:t>Claim Settled</w:t>
            </w:r>
          </w:p>
        </w:tc>
        <w:tc>
          <w:tcPr>
            <w:tcW w:w="4045" w:type="dxa"/>
          </w:tcPr>
          <w:p w14:paraId="71737F7E" w14:textId="77777777" w:rsidR="001A6F98" w:rsidRDefault="001A6F98" w:rsidP="001A6F98">
            <w:pPr>
              <w:cnfStyle w:val="000000100000" w:firstRow="0" w:lastRow="0" w:firstColumn="0" w:lastColumn="0" w:oddVBand="0" w:evenVBand="0" w:oddHBand="1" w:evenHBand="0" w:firstRowFirstColumn="0" w:firstRowLastColumn="0" w:lastRowFirstColumn="0" w:lastRowLastColumn="0"/>
            </w:pPr>
            <w:r w:rsidRPr="00BC3E48">
              <w:t>First claim settled by NCGTC</w:t>
            </w:r>
          </w:p>
          <w:p w14:paraId="4FE1758E" w14:textId="1202F070" w:rsidR="00731154" w:rsidRPr="00BC3E48" w:rsidRDefault="00731154" w:rsidP="001A6F98">
            <w:pPr>
              <w:cnfStyle w:val="000000100000" w:firstRow="0" w:lastRow="0" w:firstColumn="0" w:lastColumn="0" w:oddVBand="0" w:evenVBand="0" w:oddHBand="1" w:evenHBand="0" w:firstRowFirstColumn="0" w:firstRowLastColumn="0" w:lastRowFirstColumn="0" w:lastRowLastColumn="0"/>
            </w:pPr>
            <w:r>
              <w:t>System Generated</w:t>
            </w:r>
          </w:p>
        </w:tc>
      </w:tr>
    </w:tbl>
    <w:p w14:paraId="5080BEEB" w14:textId="601E839A" w:rsidR="007624E7" w:rsidRDefault="007624E7" w:rsidP="007624E7">
      <w:pPr>
        <w:rPr>
          <w:rFonts w:ascii="Trebuchet MS" w:eastAsia="Times New Roman" w:hAnsi="Trebuchet MS" w:cs="Arial"/>
          <w:b/>
          <w:bCs/>
          <w:iCs/>
          <w:color w:val="7F7F7F"/>
          <w:sz w:val="28"/>
          <w:szCs w:val="28"/>
        </w:rPr>
      </w:pPr>
    </w:p>
    <w:p w14:paraId="0BA1A446" w14:textId="77777777" w:rsidR="003B0693" w:rsidRDefault="003B0693" w:rsidP="003B0693">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68" w:name="_Toc3801381"/>
      <w:r>
        <w:rPr>
          <w:rFonts w:ascii="Trebuchet MS" w:hAnsi="Trebuchet MS"/>
          <w:b/>
          <w:bCs/>
          <w:color w:val="000000" w:themeColor="text1"/>
          <w:szCs w:val="22"/>
        </w:rPr>
        <w:t>Calculating Cover and Claim</w:t>
      </w:r>
      <w:bookmarkEnd w:id="68"/>
    </w:p>
    <w:p w14:paraId="5327D6F6" w14:textId="0B3FCCD4" w:rsidR="003B0693" w:rsidRDefault="003B0693" w:rsidP="003B0693">
      <w:pPr>
        <w:jc w:val="both"/>
      </w:pPr>
      <w:r>
        <w:t>MLI Creator needs to select the CG for final claim and submit it further for processing it.</w:t>
      </w:r>
    </w:p>
    <w:p w14:paraId="3DCF1EAE" w14:textId="37E7C40D" w:rsidR="003B0693" w:rsidRDefault="003B0693" w:rsidP="003B0693">
      <w:pPr>
        <w:jc w:val="both"/>
      </w:pPr>
      <w:r>
        <w:t xml:space="preserve">On ‘Calculate’ claim, system will calculate claim (for Final claim) as mentioned in section </w:t>
      </w:r>
      <w:r w:rsidR="00E977EA">
        <w:t>1.4.8</w:t>
      </w:r>
      <w:r>
        <w:t>.</w:t>
      </w:r>
    </w:p>
    <w:p w14:paraId="4DD8D4FF" w14:textId="77777777" w:rsidR="003B0693" w:rsidRDefault="003B0693" w:rsidP="003B0693">
      <w:pPr>
        <w:jc w:val="both"/>
      </w:pPr>
      <w:r>
        <w:t xml:space="preserve">Once the claim has been calculated, MLI Creator will need to submit the claim for approval to MLI Approver. On further approval of MLI Approver, the claim is submitted to NCGTC for settlement.  </w:t>
      </w:r>
    </w:p>
    <w:p w14:paraId="12702809" w14:textId="77777777" w:rsidR="003B0693" w:rsidRDefault="003B0693" w:rsidP="003B0693">
      <w:pPr>
        <w:rPr>
          <w:rFonts w:ascii="Trebuchet MS" w:eastAsiaTheme="majorEastAsia" w:hAnsi="Trebuchet MS" w:cstheme="majorBidi"/>
          <w:b/>
          <w:bCs/>
          <w:color w:val="000000" w:themeColor="text1"/>
          <w:sz w:val="28"/>
        </w:rPr>
      </w:pPr>
      <w:r>
        <w:rPr>
          <w:rFonts w:ascii="Trebuchet MS" w:hAnsi="Trebuchet MS"/>
          <w:b/>
          <w:bCs/>
          <w:color w:val="000000" w:themeColor="text1"/>
        </w:rPr>
        <w:br w:type="page"/>
      </w:r>
    </w:p>
    <w:p w14:paraId="73BC9C3C" w14:textId="70D00234" w:rsidR="003B0693" w:rsidRDefault="003B0693" w:rsidP="003B0693">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69" w:name="_Toc3801382"/>
      <w:r>
        <w:rPr>
          <w:rFonts w:ascii="Trebuchet MS" w:hAnsi="Trebuchet MS"/>
          <w:b/>
          <w:bCs/>
          <w:color w:val="000000" w:themeColor="text1"/>
          <w:szCs w:val="22"/>
        </w:rPr>
        <w:lastRenderedPageBreak/>
        <w:t xml:space="preserve">Flow for </w:t>
      </w:r>
      <w:r w:rsidRPr="00B61C3C">
        <w:rPr>
          <w:rFonts w:ascii="Trebuchet MS" w:hAnsi="Trebuchet MS"/>
          <w:b/>
          <w:bCs/>
          <w:color w:val="000000" w:themeColor="text1"/>
          <w:szCs w:val="22"/>
        </w:rPr>
        <w:t>Processing Claims</w:t>
      </w:r>
      <w:bookmarkEnd w:id="69"/>
    </w:p>
    <w:p w14:paraId="4E13B33B" w14:textId="77777777" w:rsidR="003B0693" w:rsidRDefault="003B0693" w:rsidP="003B0693">
      <w:r>
        <w:t>The process flow for final claim is same as specified in section 1.2.6.</w:t>
      </w:r>
    </w:p>
    <w:p w14:paraId="296AC077" w14:textId="77777777" w:rsidR="003B0693" w:rsidRDefault="003B0693" w:rsidP="003B0693"/>
    <w:p w14:paraId="3A60DF83" w14:textId="77777777" w:rsidR="003B0693" w:rsidRDefault="003B0693" w:rsidP="003B0693">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70" w:name="_Toc3801383"/>
      <w:r>
        <w:rPr>
          <w:rFonts w:ascii="Trebuchet MS" w:hAnsi="Trebuchet MS"/>
          <w:b/>
          <w:bCs/>
          <w:color w:val="000000" w:themeColor="text1"/>
          <w:szCs w:val="22"/>
        </w:rPr>
        <w:t>Marking the CG as Claimed</w:t>
      </w:r>
      <w:bookmarkEnd w:id="70"/>
      <w:r>
        <w:rPr>
          <w:rFonts w:ascii="Trebuchet MS" w:hAnsi="Trebuchet MS"/>
          <w:b/>
          <w:bCs/>
          <w:color w:val="000000" w:themeColor="text1"/>
          <w:szCs w:val="22"/>
        </w:rPr>
        <w:t xml:space="preserve"> </w:t>
      </w:r>
    </w:p>
    <w:p w14:paraId="3246FA46" w14:textId="5EA847D6" w:rsidR="00D106DC" w:rsidRDefault="00D106DC" w:rsidP="00D106DC">
      <w:pPr>
        <w:jc w:val="both"/>
      </w:pPr>
      <w:r>
        <w:t>Once the above eligibility checks are complete and NCGTC users approved the claim requisition file, system makes an entry with relevant details is created in separate Claim tables. Refer section 1.4.</w:t>
      </w:r>
      <w:r w:rsidR="00EE5752">
        <w:t>7</w:t>
      </w:r>
      <w:r>
        <w:t>.1 below for more details.</w:t>
      </w:r>
    </w:p>
    <w:p w14:paraId="4AA92534" w14:textId="67FC1795" w:rsidR="003B0693" w:rsidRDefault="00D106DC" w:rsidP="00D106DC">
      <w:pPr>
        <w:jc w:val="both"/>
      </w:pPr>
      <w:r>
        <w:t>Note: No entry is persisted in CG Table</w:t>
      </w:r>
    </w:p>
    <w:p w14:paraId="56052636" w14:textId="77777777" w:rsidR="003B0693" w:rsidRDefault="003B0693" w:rsidP="003B0693"/>
    <w:p w14:paraId="7A17E720" w14:textId="77777777" w:rsidR="003B0693" w:rsidRPr="00631B9F" w:rsidRDefault="003B0693" w:rsidP="003B0693">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71" w:name="_Toc3801384"/>
      <w:r>
        <w:rPr>
          <w:rFonts w:ascii="Trebuchet MS" w:hAnsi="Trebuchet MS"/>
          <w:b/>
          <w:bCs/>
          <w:color w:val="000000" w:themeColor="text1"/>
          <w:szCs w:val="22"/>
        </w:rPr>
        <w:t>Making entry in Claims Table</w:t>
      </w:r>
      <w:bookmarkEnd w:id="71"/>
      <w:r w:rsidRPr="00631B9F">
        <w:rPr>
          <w:rFonts w:ascii="Trebuchet MS" w:hAnsi="Trebuchet MS"/>
          <w:b/>
          <w:bCs/>
          <w:color w:val="000000" w:themeColor="text1"/>
          <w:szCs w:val="22"/>
        </w:rPr>
        <w:t xml:space="preserve"> </w:t>
      </w:r>
    </w:p>
    <w:p w14:paraId="015DB218" w14:textId="77777777" w:rsidR="00D106DC" w:rsidRDefault="00D106DC" w:rsidP="00D106DC">
      <w:pPr>
        <w:jc w:val="both"/>
      </w:pPr>
      <w:r>
        <w:t>After making an entry in CG table (if required), system will make an entry in claims table for:</w:t>
      </w:r>
    </w:p>
    <w:p w14:paraId="51A08001" w14:textId="77777777" w:rsidR="009319A1" w:rsidRDefault="009319A1" w:rsidP="009319A1">
      <w:pPr>
        <w:pStyle w:val="ListParagraph"/>
        <w:numPr>
          <w:ilvl w:val="0"/>
          <w:numId w:val="4"/>
        </w:numPr>
        <w:jc w:val="both"/>
      </w:pPr>
      <w:r>
        <w:t>Claim Type</w:t>
      </w:r>
    </w:p>
    <w:p w14:paraId="155B9988" w14:textId="77777777" w:rsidR="009319A1" w:rsidRDefault="009319A1" w:rsidP="009319A1">
      <w:pPr>
        <w:pStyle w:val="ListParagraph"/>
        <w:numPr>
          <w:ilvl w:val="0"/>
          <w:numId w:val="4"/>
        </w:numPr>
        <w:jc w:val="both"/>
      </w:pPr>
      <w:r>
        <w:t>Customer Id</w:t>
      </w:r>
    </w:p>
    <w:p w14:paraId="761DB0D9" w14:textId="77777777" w:rsidR="009319A1" w:rsidRDefault="009319A1" w:rsidP="009319A1">
      <w:pPr>
        <w:pStyle w:val="ListParagraph"/>
        <w:numPr>
          <w:ilvl w:val="0"/>
          <w:numId w:val="4"/>
        </w:numPr>
        <w:jc w:val="both"/>
      </w:pPr>
      <w:r>
        <w:t>Loan Account No.</w:t>
      </w:r>
    </w:p>
    <w:p w14:paraId="7A4FE59A" w14:textId="74B449CD" w:rsidR="003B0693" w:rsidRDefault="00D106DC" w:rsidP="00D106DC">
      <w:pPr>
        <w:jc w:val="both"/>
      </w:pPr>
      <w:r>
        <w:t>The above details are stored with respect to Batch Identification of the claims file.</w:t>
      </w:r>
    </w:p>
    <w:p w14:paraId="66283EEE" w14:textId="77777777" w:rsidR="003B0693" w:rsidRPr="00AC08C4" w:rsidRDefault="003B0693" w:rsidP="003B0693">
      <w:pPr>
        <w:jc w:val="both"/>
      </w:pPr>
    </w:p>
    <w:p w14:paraId="3103164A" w14:textId="77777777" w:rsidR="003B0693" w:rsidRDefault="003B0693" w:rsidP="003B0693">
      <w:pPr>
        <w:rPr>
          <w:rFonts w:ascii="Trebuchet MS" w:hAnsi="Trebuchet MS"/>
          <w:b/>
          <w:bCs/>
          <w:color w:val="000000" w:themeColor="text1"/>
        </w:rPr>
      </w:pPr>
      <w:r>
        <w:rPr>
          <w:rFonts w:ascii="Trebuchet MS" w:hAnsi="Trebuchet MS"/>
          <w:b/>
          <w:bCs/>
          <w:color w:val="000000" w:themeColor="text1"/>
        </w:rPr>
        <w:br w:type="page"/>
      </w:r>
    </w:p>
    <w:p w14:paraId="0E2AF64C" w14:textId="78015C27" w:rsidR="003B0693" w:rsidRDefault="003B0693" w:rsidP="003B0693">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72" w:name="_Toc3801385"/>
      <w:r>
        <w:rPr>
          <w:rFonts w:ascii="Trebuchet MS" w:hAnsi="Trebuchet MS"/>
          <w:b/>
          <w:bCs/>
          <w:color w:val="000000" w:themeColor="text1"/>
          <w:szCs w:val="22"/>
        </w:rPr>
        <w:lastRenderedPageBreak/>
        <w:t>Claim Calculation</w:t>
      </w:r>
      <w:r w:rsidR="00D106DC">
        <w:rPr>
          <w:rFonts w:ascii="Trebuchet MS" w:hAnsi="Trebuchet MS"/>
          <w:b/>
          <w:bCs/>
          <w:color w:val="000000" w:themeColor="text1"/>
          <w:szCs w:val="22"/>
        </w:rPr>
        <w:t xml:space="preserve"> – Final</w:t>
      </w:r>
      <w:r>
        <w:rPr>
          <w:rFonts w:ascii="Trebuchet MS" w:hAnsi="Trebuchet MS"/>
          <w:b/>
          <w:bCs/>
          <w:color w:val="000000" w:themeColor="text1"/>
          <w:szCs w:val="22"/>
        </w:rPr>
        <w:t xml:space="preserve"> Claim</w:t>
      </w:r>
      <w:bookmarkEnd w:id="72"/>
    </w:p>
    <w:p w14:paraId="213767E6" w14:textId="29896431" w:rsidR="003B0693" w:rsidRDefault="003B0693" w:rsidP="003B0693">
      <w:pPr>
        <w:jc w:val="both"/>
      </w:pPr>
      <w:r>
        <w:t xml:space="preserve">To understand the </w:t>
      </w:r>
      <w:r w:rsidR="00D106DC">
        <w:t xml:space="preserve">final </w:t>
      </w:r>
      <w:r>
        <w:t>claim calculations, refer to the scenarios mentioned here.</w:t>
      </w:r>
    </w:p>
    <w:p w14:paraId="2C6613E6" w14:textId="31BEA147" w:rsidR="002D072C" w:rsidRDefault="003B0693" w:rsidP="003B0693">
      <w:pPr>
        <w:jc w:val="both"/>
      </w:pPr>
      <w:r>
        <w:t>Claim Calculation specified here is for each CG:</w:t>
      </w:r>
    </w:p>
    <w:p w14:paraId="3C5330DF" w14:textId="60F0FEB0" w:rsidR="002D072C" w:rsidRPr="001F121A" w:rsidRDefault="003B0693" w:rsidP="00082B24">
      <w:pPr>
        <w:jc w:val="both"/>
      </w:pPr>
      <w:r w:rsidRPr="00157F6C">
        <w:rPr>
          <w:b/>
        </w:rPr>
        <w:t xml:space="preserve">Scenario </w:t>
      </w:r>
      <w:r>
        <w:rPr>
          <w:b/>
        </w:rPr>
        <w:t>1</w:t>
      </w:r>
      <w:r w:rsidRPr="00157F6C">
        <w:rPr>
          <w:b/>
        </w:rPr>
        <w:t xml:space="preserve">: </w:t>
      </w:r>
      <w:r>
        <w:t xml:space="preserve">when </w:t>
      </w:r>
      <w:r w:rsidR="000E75D5">
        <w:t xml:space="preserve">Total dues as on date of NPA is greater than </w:t>
      </w:r>
      <w:r w:rsidR="001915AB">
        <w:t>Total dues as on date of Claims and penalty paid before Final claim.</w:t>
      </w:r>
    </w:p>
    <w:tbl>
      <w:tblPr>
        <w:tblStyle w:val="TableGridLight"/>
        <w:tblW w:w="8780" w:type="dxa"/>
        <w:tblLook w:val="04A0" w:firstRow="1" w:lastRow="0" w:firstColumn="1" w:lastColumn="0" w:noHBand="0" w:noVBand="1"/>
      </w:tblPr>
      <w:tblGrid>
        <w:gridCol w:w="960"/>
        <w:gridCol w:w="6340"/>
        <w:gridCol w:w="1480"/>
      </w:tblGrid>
      <w:tr w:rsidR="00865D0F" w:rsidRPr="00C20BB1" w14:paraId="55EFB767" w14:textId="77777777" w:rsidTr="00B86DB0">
        <w:trPr>
          <w:trHeight w:val="300"/>
        </w:trPr>
        <w:tc>
          <w:tcPr>
            <w:tcW w:w="8780" w:type="dxa"/>
            <w:gridSpan w:val="3"/>
            <w:noWrap/>
            <w:hideMark/>
          </w:tcPr>
          <w:p w14:paraId="1E2393F4" w14:textId="77777777" w:rsidR="00865D0F" w:rsidRPr="00C20BB1" w:rsidRDefault="00865D0F" w:rsidP="00B86DB0">
            <w:pPr>
              <w:jc w:val="center"/>
              <w:rPr>
                <w:rFonts w:ascii="Calibri" w:eastAsia="Times New Roman" w:hAnsi="Calibri" w:cs="Calibri"/>
                <w:b/>
                <w:bCs/>
                <w:color w:val="000000"/>
              </w:rPr>
            </w:pPr>
            <w:r w:rsidRPr="00C20BB1">
              <w:rPr>
                <w:rFonts w:ascii="Calibri" w:eastAsia="Times New Roman" w:hAnsi="Calibri" w:cs="Calibri"/>
                <w:b/>
                <w:bCs/>
                <w:color w:val="000000"/>
              </w:rPr>
              <w:t>Final Claim</w:t>
            </w:r>
          </w:p>
        </w:tc>
      </w:tr>
      <w:tr w:rsidR="00865D0F" w:rsidRPr="00C20BB1" w14:paraId="49CE3F44" w14:textId="77777777" w:rsidTr="00B86DB0">
        <w:trPr>
          <w:trHeight w:val="300"/>
        </w:trPr>
        <w:tc>
          <w:tcPr>
            <w:tcW w:w="960" w:type="dxa"/>
            <w:noWrap/>
            <w:hideMark/>
          </w:tcPr>
          <w:p w14:paraId="4957B04B" w14:textId="77777777" w:rsidR="00865D0F" w:rsidRPr="00C20BB1" w:rsidRDefault="00865D0F" w:rsidP="00B86DB0">
            <w:pPr>
              <w:rPr>
                <w:rFonts w:ascii="Calibri" w:eastAsia="Times New Roman" w:hAnsi="Calibri" w:cs="Calibri"/>
                <w:color w:val="000000"/>
              </w:rPr>
            </w:pPr>
            <w:r w:rsidRPr="00C20BB1">
              <w:rPr>
                <w:rFonts w:ascii="Calibri" w:eastAsia="Times New Roman" w:hAnsi="Calibri" w:cs="Calibri"/>
                <w:color w:val="000000"/>
              </w:rPr>
              <w:t> </w:t>
            </w:r>
          </w:p>
        </w:tc>
        <w:tc>
          <w:tcPr>
            <w:tcW w:w="6340" w:type="dxa"/>
            <w:noWrap/>
            <w:hideMark/>
          </w:tcPr>
          <w:p w14:paraId="4412F94C" w14:textId="1BD35B78" w:rsidR="00865D0F" w:rsidRPr="00C20BB1" w:rsidRDefault="00865D0F" w:rsidP="00B86DB0">
            <w:pPr>
              <w:rPr>
                <w:rFonts w:ascii="Calibri" w:eastAsia="Times New Roman" w:hAnsi="Calibri" w:cs="Calibri"/>
                <w:color w:val="000000"/>
                <w:sz w:val="20"/>
                <w:szCs w:val="20"/>
              </w:rPr>
            </w:pPr>
            <w:r w:rsidRPr="00C20BB1">
              <w:rPr>
                <w:rFonts w:ascii="Calibri" w:eastAsia="Times New Roman" w:hAnsi="Calibri" w:cs="Calibri"/>
                <w:color w:val="000000"/>
                <w:sz w:val="20"/>
                <w:szCs w:val="20"/>
              </w:rPr>
              <w:t xml:space="preserve">During Claim </w:t>
            </w:r>
            <w:r w:rsidR="00EF31DB" w:rsidRPr="00C20BB1">
              <w:rPr>
                <w:rFonts w:ascii="Calibri" w:eastAsia="Times New Roman" w:hAnsi="Calibri" w:cs="Calibri"/>
                <w:color w:val="000000"/>
                <w:sz w:val="20"/>
                <w:szCs w:val="20"/>
              </w:rPr>
              <w:t>Lodgment</w:t>
            </w:r>
          </w:p>
        </w:tc>
        <w:tc>
          <w:tcPr>
            <w:tcW w:w="1480" w:type="dxa"/>
            <w:noWrap/>
            <w:hideMark/>
          </w:tcPr>
          <w:p w14:paraId="26F2C076" w14:textId="77777777" w:rsidR="00865D0F" w:rsidRPr="00C20BB1" w:rsidRDefault="00865D0F" w:rsidP="00B86DB0">
            <w:pPr>
              <w:rPr>
                <w:rFonts w:ascii="Calibri" w:eastAsia="Times New Roman" w:hAnsi="Calibri" w:cs="Calibri"/>
                <w:color w:val="000000"/>
                <w:sz w:val="20"/>
                <w:szCs w:val="20"/>
              </w:rPr>
            </w:pPr>
            <w:r w:rsidRPr="00C20BB1">
              <w:rPr>
                <w:rFonts w:ascii="Calibri" w:eastAsia="Times New Roman" w:hAnsi="Calibri" w:cs="Calibri"/>
                <w:color w:val="000000"/>
                <w:sz w:val="20"/>
                <w:szCs w:val="20"/>
              </w:rPr>
              <w:t> </w:t>
            </w:r>
          </w:p>
        </w:tc>
      </w:tr>
      <w:tr w:rsidR="00865D0F" w:rsidRPr="00C20BB1" w14:paraId="06F47CFA" w14:textId="77777777" w:rsidTr="00B86DB0">
        <w:trPr>
          <w:trHeight w:val="300"/>
        </w:trPr>
        <w:tc>
          <w:tcPr>
            <w:tcW w:w="960" w:type="dxa"/>
            <w:noWrap/>
            <w:hideMark/>
          </w:tcPr>
          <w:p w14:paraId="085DE9B9" w14:textId="77777777" w:rsidR="00865D0F" w:rsidRPr="00C20BB1" w:rsidRDefault="00865D0F" w:rsidP="00B86DB0">
            <w:pPr>
              <w:rPr>
                <w:rFonts w:ascii="Calibri" w:eastAsia="Times New Roman" w:hAnsi="Calibri" w:cs="Calibri"/>
                <w:color w:val="000000"/>
              </w:rPr>
            </w:pPr>
            <w:r w:rsidRPr="00C20BB1">
              <w:rPr>
                <w:rFonts w:ascii="Calibri" w:eastAsia="Times New Roman" w:hAnsi="Calibri" w:cs="Calibri"/>
                <w:color w:val="000000"/>
              </w:rPr>
              <w:t> </w:t>
            </w:r>
          </w:p>
        </w:tc>
        <w:tc>
          <w:tcPr>
            <w:tcW w:w="6340" w:type="dxa"/>
            <w:noWrap/>
            <w:hideMark/>
          </w:tcPr>
          <w:p w14:paraId="15DC25C4" w14:textId="77777777" w:rsidR="00865D0F" w:rsidRPr="00C20BB1" w:rsidRDefault="00865D0F" w:rsidP="00B86DB0">
            <w:pPr>
              <w:ind w:firstLineChars="200" w:firstLine="400"/>
              <w:rPr>
                <w:rFonts w:ascii="Calibri" w:eastAsia="Times New Roman" w:hAnsi="Calibri" w:cs="Calibri"/>
                <w:color w:val="000000"/>
                <w:sz w:val="20"/>
                <w:szCs w:val="20"/>
              </w:rPr>
            </w:pPr>
            <w:r w:rsidRPr="00C20BB1">
              <w:rPr>
                <w:rFonts w:ascii="Calibri" w:eastAsia="Times New Roman" w:hAnsi="Calibri" w:cs="Calibri"/>
                <w:color w:val="000000"/>
                <w:sz w:val="20"/>
                <w:szCs w:val="20"/>
              </w:rPr>
              <w:t xml:space="preserve">Total dues (Principal O/s and Interest O/s) as on the date of NPA </w:t>
            </w:r>
          </w:p>
        </w:tc>
        <w:tc>
          <w:tcPr>
            <w:tcW w:w="1480" w:type="dxa"/>
            <w:noWrap/>
            <w:hideMark/>
          </w:tcPr>
          <w:p w14:paraId="39A19596" w14:textId="35B83AA6" w:rsidR="00865D0F" w:rsidRPr="00C20BB1" w:rsidRDefault="009024DA" w:rsidP="00B86DB0">
            <w:pPr>
              <w:rPr>
                <w:rFonts w:ascii="Calibri" w:eastAsia="Times New Roman" w:hAnsi="Calibri" w:cs="Calibri"/>
                <w:color w:val="000000"/>
                <w:sz w:val="20"/>
                <w:szCs w:val="20"/>
              </w:rPr>
            </w:pPr>
            <w:r>
              <w:rPr>
                <w:rFonts w:ascii="Calibri" w:eastAsia="Times New Roman" w:hAnsi="Calibri" w:cs="Calibri"/>
                <w:color w:val="000000"/>
                <w:sz w:val="20"/>
                <w:szCs w:val="20"/>
              </w:rPr>
              <w:t>1,3</w:t>
            </w:r>
            <w:r w:rsidR="00865D0F" w:rsidRPr="00C20BB1">
              <w:rPr>
                <w:rFonts w:ascii="Calibri" w:eastAsia="Times New Roman" w:hAnsi="Calibri" w:cs="Calibri"/>
                <w:color w:val="000000"/>
                <w:sz w:val="20"/>
                <w:szCs w:val="20"/>
              </w:rPr>
              <w:t xml:space="preserve">00,000.00 </w:t>
            </w:r>
          </w:p>
        </w:tc>
      </w:tr>
      <w:tr w:rsidR="009024DA" w:rsidRPr="00C20BB1" w14:paraId="02000FE2" w14:textId="77777777" w:rsidTr="00B86DB0">
        <w:trPr>
          <w:trHeight w:val="300"/>
        </w:trPr>
        <w:tc>
          <w:tcPr>
            <w:tcW w:w="960" w:type="dxa"/>
            <w:noWrap/>
          </w:tcPr>
          <w:p w14:paraId="59AA3528" w14:textId="77777777" w:rsidR="009024DA" w:rsidRPr="00C20BB1" w:rsidRDefault="009024DA" w:rsidP="00B86DB0">
            <w:pPr>
              <w:rPr>
                <w:rFonts w:ascii="Calibri" w:eastAsia="Times New Roman" w:hAnsi="Calibri" w:cs="Calibri"/>
                <w:color w:val="000000"/>
              </w:rPr>
            </w:pPr>
          </w:p>
        </w:tc>
        <w:tc>
          <w:tcPr>
            <w:tcW w:w="6340" w:type="dxa"/>
            <w:noWrap/>
          </w:tcPr>
          <w:p w14:paraId="71C63757" w14:textId="776A4B46" w:rsidR="009024DA" w:rsidRPr="00C20BB1" w:rsidRDefault="009024DA" w:rsidP="00B86DB0">
            <w:pPr>
              <w:ind w:firstLineChars="200" w:firstLine="400"/>
              <w:rPr>
                <w:rFonts w:ascii="Calibri" w:eastAsia="Times New Roman" w:hAnsi="Calibri" w:cs="Calibri"/>
                <w:color w:val="000000"/>
                <w:sz w:val="20"/>
                <w:szCs w:val="20"/>
              </w:rPr>
            </w:pPr>
            <w:r w:rsidRPr="00865D0F">
              <w:rPr>
                <w:rFonts w:ascii="Calibri" w:eastAsia="Times New Roman" w:hAnsi="Calibri" w:cs="Calibri"/>
                <w:color w:val="000000"/>
                <w:sz w:val="20"/>
                <w:szCs w:val="20"/>
              </w:rPr>
              <w:t>Total dues (Principal O/s and Interest O/s) as on the date of Claims</w:t>
            </w:r>
          </w:p>
        </w:tc>
        <w:tc>
          <w:tcPr>
            <w:tcW w:w="1480" w:type="dxa"/>
            <w:noWrap/>
          </w:tcPr>
          <w:p w14:paraId="5C45EF74" w14:textId="3F5C3211" w:rsidR="009024DA" w:rsidRPr="00C20BB1" w:rsidRDefault="009024DA" w:rsidP="00B86DB0">
            <w:pPr>
              <w:rPr>
                <w:rFonts w:ascii="Calibri" w:eastAsia="Times New Roman" w:hAnsi="Calibri" w:cs="Calibri"/>
                <w:color w:val="000000"/>
                <w:sz w:val="20"/>
                <w:szCs w:val="20"/>
              </w:rPr>
            </w:pPr>
            <w:r>
              <w:rPr>
                <w:rFonts w:ascii="Calibri" w:eastAsia="Times New Roman" w:hAnsi="Calibri" w:cs="Calibri"/>
                <w:color w:val="000000"/>
                <w:sz w:val="20"/>
                <w:szCs w:val="20"/>
              </w:rPr>
              <w:t>1,200,000.00</w:t>
            </w:r>
          </w:p>
        </w:tc>
      </w:tr>
      <w:tr w:rsidR="00865D0F" w:rsidRPr="00C20BB1" w14:paraId="2E2D40F5" w14:textId="77777777" w:rsidTr="00B86DB0">
        <w:trPr>
          <w:trHeight w:val="300"/>
        </w:trPr>
        <w:tc>
          <w:tcPr>
            <w:tcW w:w="960" w:type="dxa"/>
            <w:noWrap/>
            <w:hideMark/>
          </w:tcPr>
          <w:p w14:paraId="5F03D27E" w14:textId="77777777" w:rsidR="00865D0F" w:rsidRPr="00C20BB1" w:rsidRDefault="00865D0F" w:rsidP="00B86DB0">
            <w:pPr>
              <w:rPr>
                <w:rFonts w:ascii="Calibri" w:eastAsia="Times New Roman" w:hAnsi="Calibri" w:cs="Calibri"/>
                <w:color w:val="000000"/>
              </w:rPr>
            </w:pPr>
            <w:r w:rsidRPr="00C20BB1">
              <w:rPr>
                <w:rFonts w:ascii="Calibri" w:eastAsia="Times New Roman" w:hAnsi="Calibri" w:cs="Calibri"/>
                <w:color w:val="000000"/>
              </w:rPr>
              <w:t> </w:t>
            </w:r>
          </w:p>
        </w:tc>
        <w:tc>
          <w:tcPr>
            <w:tcW w:w="6340" w:type="dxa"/>
            <w:noWrap/>
            <w:hideMark/>
          </w:tcPr>
          <w:p w14:paraId="30AF2336" w14:textId="2DDE6981" w:rsidR="00865D0F" w:rsidRPr="00C20BB1" w:rsidRDefault="00865D0F" w:rsidP="00B86DB0">
            <w:pPr>
              <w:rPr>
                <w:rFonts w:ascii="Calibri" w:eastAsia="Times New Roman" w:hAnsi="Calibri" w:cs="Calibri"/>
                <w:color w:val="000000"/>
                <w:sz w:val="20"/>
                <w:szCs w:val="20"/>
              </w:rPr>
            </w:pPr>
            <w:r w:rsidRPr="00C20BB1">
              <w:rPr>
                <w:rFonts w:ascii="Calibri" w:eastAsia="Times New Roman" w:hAnsi="Calibri" w:cs="Calibri"/>
                <w:color w:val="000000"/>
                <w:sz w:val="20"/>
                <w:szCs w:val="20"/>
              </w:rPr>
              <w:t xml:space="preserve">Post First Claim </w:t>
            </w:r>
            <w:r w:rsidR="00EF31DB" w:rsidRPr="00C20BB1">
              <w:rPr>
                <w:rFonts w:ascii="Calibri" w:eastAsia="Times New Roman" w:hAnsi="Calibri" w:cs="Calibri"/>
                <w:color w:val="000000"/>
                <w:sz w:val="20"/>
                <w:szCs w:val="20"/>
              </w:rPr>
              <w:t>Lodgment</w:t>
            </w:r>
          </w:p>
        </w:tc>
        <w:tc>
          <w:tcPr>
            <w:tcW w:w="1480" w:type="dxa"/>
            <w:noWrap/>
            <w:hideMark/>
          </w:tcPr>
          <w:p w14:paraId="49E6969F" w14:textId="77777777" w:rsidR="00865D0F" w:rsidRPr="00C20BB1" w:rsidRDefault="00865D0F" w:rsidP="00B86DB0">
            <w:pPr>
              <w:rPr>
                <w:rFonts w:ascii="Calibri" w:eastAsia="Times New Roman" w:hAnsi="Calibri" w:cs="Calibri"/>
                <w:color w:val="000000"/>
              </w:rPr>
            </w:pPr>
            <w:r w:rsidRPr="00C20BB1">
              <w:rPr>
                <w:rFonts w:ascii="Calibri" w:eastAsia="Times New Roman" w:hAnsi="Calibri" w:cs="Calibri"/>
                <w:color w:val="000000"/>
              </w:rPr>
              <w:t> </w:t>
            </w:r>
          </w:p>
        </w:tc>
      </w:tr>
      <w:tr w:rsidR="00865D0F" w:rsidRPr="00C20BB1" w14:paraId="110FA197" w14:textId="77777777" w:rsidTr="00B86DB0">
        <w:trPr>
          <w:trHeight w:val="300"/>
        </w:trPr>
        <w:tc>
          <w:tcPr>
            <w:tcW w:w="960" w:type="dxa"/>
            <w:noWrap/>
            <w:hideMark/>
          </w:tcPr>
          <w:p w14:paraId="1921BFC3" w14:textId="77777777" w:rsidR="00865D0F" w:rsidRPr="00C20BB1" w:rsidRDefault="00865D0F" w:rsidP="00B86DB0">
            <w:pPr>
              <w:rPr>
                <w:rFonts w:ascii="Calibri" w:eastAsia="Times New Roman" w:hAnsi="Calibri" w:cs="Calibri"/>
                <w:color w:val="000000"/>
              </w:rPr>
            </w:pPr>
            <w:r w:rsidRPr="00C20BB1">
              <w:rPr>
                <w:rFonts w:ascii="Calibri" w:eastAsia="Times New Roman" w:hAnsi="Calibri" w:cs="Calibri"/>
                <w:color w:val="000000"/>
              </w:rPr>
              <w:t> </w:t>
            </w:r>
          </w:p>
        </w:tc>
        <w:tc>
          <w:tcPr>
            <w:tcW w:w="6340" w:type="dxa"/>
            <w:noWrap/>
            <w:hideMark/>
          </w:tcPr>
          <w:p w14:paraId="3EC65DA1" w14:textId="1F7217BF" w:rsidR="00865D0F" w:rsidRPr="00C20BB1" w:rsidRDefault="00865D0F" w:rsidP="009024DA">
            <w:pPr>
              <w:tabs>
                <w:tab w:val="left" w:pos="4890"/>
              </w:tabs>
              <w:ind w:firstLineChars="200" w:firstLine="400"/>
              <w:rPr>
                <w:rFonts w:ascii="Calibri" w:eastAsia="Times New Roman" w:hAnsi="Calibri" w:cs="Calibri"/>
                <w:color w:val="000000"/>
                <w:sz w:val="20"/>
                <w:szCs w:val="20"/>
              </w:rPr>
            </w:pPr>
            <w:r w:rsidRPr="00C20BB1">
              <w:rPr>
                <w:rFonts w:ascii="Calibri" w:eastAsia="Times New Roman" w:hAnsi="Calibri" w:cs="Calibri"/>
                <w:color w:val="000000"/>
                <w:sz w:val="20"/>
                <w:szCs w:val="20"/>
              </w:rPr>
              <w:t>Total Recovery Provided</w:t>
            </w:r>
            <w:r w:rsidR="009024DA">
              <w:rPr>
                <w:rFonts w:ascii="Calibri" w:eastAsia="Times New Roman" w:hAnsi="Calibri" w:cs="Calibri"/>
                <w:color w:val="000000"/>
                <w:sz w:val="20"/>
                <w:szCs w:val="20"/>
              </w:rPr>
              <w:tab/>
            </w:r>
          </w:p>
        </w:tc>
        <w:tc>
          <w:tcPr>
            <w:tcW w:w="1480" w:type="dxa"/>
            <w:noWrap/>
            <w:hideMark/>
          </w:tcPr>
          <w:p w14:paraId="5B02AF65" w14:textId="77777777" w:rsidR="00865D0F" w:rsidRPr="00C20BB1" w:rsidRDefault="00865D0F" w:rsidP="00B86DB0">
            <w:pPr>
              <w:rPr>
                <w:rFonts w:ascii="Calibri" w:eastAsia="Times New Roman" w:hAnsi="Calibri" w:cs="Calibri"/>
                <w:color w:val="000000"/>
                <w:sz w:val="20"/>
                <w:szCs w:val="20"/>
              </w:rPr>
            </w:pPr>
            <w:r w:rsidRPr="00C20BB1">
              <w:rPr>
                <w:rFonts w:ascii="Calibri" w:eastAsia="Times New Roman" w:hAnsi="Calibri" w:cs="Calibri"/>
                <w:color w:val="000000"/>
                <w:sz w:val="20"/>
                <w:szCs w:val="20"/>
              </w:rPr>
              <w:t xml:space="preserve">70,000.00 </w:t>
            </w:r>
          </w:p>
        </w:tc>
      </w:tr>
      <w:tr w:rsidR="00865D0F" w:rsidRPr="00C20BB1" w14:paraId="0332F4A9" w14:textId="77777777" w:rsidTr="00B86DB0">
        <w:trPr>
          <w:trHeight w:val="300"/>
        </w:trPr>
        <w:tc>
          <w:tcPr>
            <w:tcW w:w="960" w:type="dxa"/>
            <w:noWrap/>
            <w:hideMark/>
          </w:tcPr>
          <w:p w14:paraId="1FB6E6EA" w14:textId="77777777" w:rsidR="00865D0F" w:rsidRPr="00C20BB1" w:rsidRDefault="00865D0F" w:rsidP="00B86DB0">
            <w:pPr>
              <w:rPr>
                <w:rFonts w:ascii="Calibri" w:eastAsia="Times New Roman" w:hAnsi="Calibri" w:cs="Calibri"/>
                <w:color w:val="000000"/>
              </w:rPr>
            </w:pPr>
            <w:r w:rsidRPr="00C20BB1">
              <w:rPr>
                <w:rFonts w:ascii="Calibri" w:eastAsia="Times New Roman" w:hAnsi="Calibri" w:cs="Calibri"/>
                <w:color w:val="000000"/>
              </w:rPr>
              <w:t> </w:t>
            </w:r>
          </w:p>
        </w:tc>
        <w:tc>
          <w:tcPr>
            <w:tcW w:w="6340" w:type="dxa"/>
            <w:noWrap/>
            <w:hideMark/>
          </w:tcPr>
          <w:p w14:paraId="46C5564E" w14:textId="77777777" w:rsidR="00865D0F" w:rsidRPr="00C20BB1" w:rsidRDefault="00865D0F" w:rsidP="00B86DB0">
            <w:pPr>
              <w:ind w:firstLineChars="200" w:firstLine="400"/>
              <w:rPr>
                <w:rFonts w:ascii="Calibri" w:eastAsia="Times New Roman" w:hAnsi="Calibri" w:cs="Calibri"/>
                <w:color w:val="000000"/>
                <w:sz w:val="20"/>
                <w:szCs w:val="20"/>
              </w:rPr>
            </w:pPr>
            <w:r w:rsidRPr="00C20BB1">
              <w:rPr>
                <w:rFonts w:ascii="Calibri" w:eastAsia="Times New Roman" w:hAnsi="Calibri" w:cs="Calibri"/>
                <w:color w:val="000000"/>
                <w:sz w:val="20"/>
                <w:szCs w:val="20"/>
              </w:rPr>
              <w:t>Total Penalty</w:t>
            </w:r>
          </w:p>
        </w:tc>
        <w:tc>
          <w:tcPr>
            <w:tcW w:w="1480" w:type="dxa"/>
            <w:noWrap/>
            <w:hideMark/>
          </w:tcPr>
          <w:p w14:paraId="1B8CCA20" w14:textId="77777777" w:rsidR="00865D0F" w:rsidRPr="00C20BB1" w:rsidRDefault="00865D0F" w:rsidP="00B86DB0">
            <w:pPr>
              <w:rPr>
                <w:rFonts w:ascii="Calibri" w:eastAsia="Times New Roman" w:hAnsi="Calibri" w:cs="Calibri"/>
                <w:color w:val="000000"/>
                <w:sz w:val="20"/>
                <w:szCs w:val="20"/>
              </w:rPr>
            </w:pPr>
            <w:r w:rsidRPr="00C20BB1">
              <w:rPr>
                <w:rFonts w:ascii="Calibri" w:eastAsia="Times New Roman" w:hAnsi="Calibri" w:cs="Calibri"/>
                <w:color w:val="000000"/>
                <w:sz w:val="20"/>
                <w:szCs w:val="20"/>
              </w:rPr>
              <w:t xml:space="preserve">-   </w:t>
            </w:r>
          </w:p>
        </w:tc>
      </w:tr>
      <w:tr w:rsidR="00865D0F" w:rsidRPr="00C20BB1" w14:paraId="1B1D9688" w14:textId="77777777" w:rsidTr="00B86DB0">
        <w:trPr>
          <w:trHeight w:val="300"/>
        </w:trPr>
        <w:tc>
          <w:tcPr>
            <w:tcW w:w="960" w:type="dxa"/>
            <w:noWrap/>
            <w:hideMark/>
          </w:tcPr>
          <w:p w14:paraId="54E0B25D" w14:textId="77777777" w:rsidR="00865D0F" w:rsidRPr="00C20BB1" w:rsidRDefault="00865D0F" w:rsidP="00B86DB0">
            <w:pPr>
              <w:rPr>
                <w:rFonts w:ascii="Calibri" w:eastAsia="Times New Roman" w:hAnsi="Calibri" w:cs="Calibri"/>
                <w:color w:val="000000"/>
              </w:rPr>
            </w:pPr>
            <w:r w:rsidRPr="00C20BB1">
              <w:rPr>
                <w:rFonts w:ascii="Calibri" w:eastAsia="Times New Roman" w:hAnsi="Calibri" w:cs="Calibri"/>
                <w:color w:val="000000"/>
              </w:rPr>
              <w:t> </w:t>
            </w:r>
          </w:p>
        </w:tc>
        <w:tc>
          <w:tcPr>
            <w:tcW w:w="6340" w:type="dxa"/>
            <w:noWrap/>
            <w:hideMark/>
          </w:tcPr>
          <w:p w14:paraId="4B2771C1" w14:textId="77777777" w:rsidR="00865D0F" w:rsidRPr="00C20BB1" w:rsidRDefault="00865D0F" w:rsidP="00B86DB0">
            <w:pPr>
              <w:ind w:firstLineChars="200" w:firstLine="400"/>
              <w:rPr>
                <w:rFonts w:ascii="Calibri" w:eastAsia="Times New Roman" w:hAnsi="Calibri" w:cs="Calibri"/>
                <w:color w:val="000000"/>
                <w:sz w:val="20"/>
                <w:szCs w:val="20"/>
              </w:rPr>
            </w:pPr>
            <w:r w:rsidRPr="00C20BB1">
              <w:rPr>
                <w:rFonts w:ascii="Calibri" w:eastAsia="Times New Roman" w:hAnsi="Calibri" w:cs="Calibri"/>
                <w:color w:val="000000"/>
                <w:sz w:val="20"/>
                <w:szCs w:val="20"/>
              </w:rPr>
              <w:t>Tax on Penalty @18%</w:t>
            </w:r>
          </w:p>
        </w:tc>
        <w:tc>
          <w:tcPr>
            <w:tcW w:w="1480" w:type="dxa"/>
            <w:noWrap/>
            <w:hideMark/>
          </w:tcPr>
          <w:p w14:paraId="4343CD08" w14:textId="77777777" w:rsidR="00865D0F" w:rsidRPr="00C20BB1" w:rsidRDefault="00865D0F" w:rsidP="00B86DB0">
            <w:pPr>
              <w:rPr>
                <w:rFonts w:ascii="Calibri" w:eastAsia="Times New Roman" w:hAnsi="Calibri" w:cs="Calibri"/>
                <w:color w:val="000000"/>
                <w:sz w:val="20"/>
                <w:szCs w:val="20"/>
              </w:rPr>
            </w:pPr>
            <w:r w:rsidRPr="00C20BB1">
              <w:rPr>
                <w:rFonts w:ascii="Calibri" w:eastAsia="Times New Roman" w:hAnsi="Calibri" w:cs="Calibri"/>
                <w:color w:val="000000"/>
                <w:sz w:val="20"/>
                <w:szCs w:val="20"/>
              </w:rPr>
              <w:t xml:space="preserve">-   </w:t>
            </w:r>
          </w:p>
        </w:tc>
      </w:tr>
      <w:tr w:rsidR="00865D0F" w:rsidRPr="00C20BB1" w14:paraId="705ACB49" w14:textId="77777777" w:rsidTr="00B86DB0">
        <w:trPr>
          <w:trHeight w:val="315"/>
        </w:trPr>
        <w:tc>
          <w:tcPr>
            <w:tcW w:w="960" w:type="dxa"/>
            <w:noWrap/>
            <w:hideMark/>
          </w:tcPr>
          <w:p w14:paraId="5924A517" w14:textId="77777777" w:rsidR="00865D0F" w:rsidRPr="00C20BB1" w:rsidRDefault="00865D0F" w:rsidP="00B86DB0">
            <w:pPr>
              <w:rPr>
                <w:rFonts w:ascii="Calibri" w:eastAsia="Times New Roman" w:hAnsi="Calibri" w:cs="Calibri"/>
                <w:color w:val="000000"/>
              </w:rPr>
            </w:pPr>
            <w:r w:rsidRPr="00C20BB1">
              <w:rPr>
                <w:rFonts w:ascii="Calibri" w:eastAsia="Times New Roman" w:hAnsi="Calibri" w:cs="Calibri"/>
                <w:color w:val="000000"/>
              </w:rPr>
              <w:t> </w:t>
            </w:r>
          </w:p>
        </w:tc>
        <w:tc>
          <w:tcPr>
            <w:tcW w:w="6340" w:type="dxa"/>
            <w:noWrap/>
            <w:hideMark/>
          </w:tcPr>
          <w:p w14:paraId="6DDE3A58" w14:textId="77777777" w:rsidR="00865D0F" w:rsidRPr="00C20BB1" w:rsidRDefault="00865D0F" w:rsidP="00B86DB0">
            <w:pPr>
              <w:rPr>
                <w:rFonts w:ascii="Calibri" w:eastAsia="Times New Roman" w:hAnsi="Calibri" w:cs="Calibri"/>
                <w:color w:val="000000"/>
              </w:rPr>
            </w:pPr>
          </w:p>
        </w:tc>
        <w:tc>
          <w:tcPr>
            <w:tcW w:w="1480" w:type="dxa"/>
            <w:noWrap/>
            <w:hideMark/>
          </w:tcPr>
          <w:p w14:paraId="01713DC1" w14:textId="77777777" w:rsidR="00865D0F" w:rsidRPr="00C20BB1" w:rsidRDefault="00865D0F" w:rsidP="00B86DB0">
            <w:pPr>
              <w:rPr>
                <w:rFonts w:ascii="Calibri" w:eastAsia="Times New Roman" w:hAnsi="Calibri" w:cs="Calibri"/>
                <w:color w:val="000000"/>
              </w:rPr>
            </w:pPr>
            <w:r w:rsidRPr="00C20BB1">
              <w:rPr>
                <w:rFonts w:ascii="Calibri" w:eastAsia="Times New Roman" w:hAnsi="Calibri" w:cs="Calibri"/>
                <w:color w:val="000000"/>
              </w:rPr>
              <w:t> </w:t>
            </w:r>
          </w:p>
        </w:tc>
      </w:tr>
      <w:tr w:rsidR="00865D0F" w:rsidRPr="00C20BB1" w14:paraId="2C80CF6C" w14:textId="77777777" w:rsidTr="00B86DB0">
        <w:trPr>
          <w:trHeight w:val="315"/>
        </w:trPr>
        <w:tc>
          <w:tcPr>
            <w:tcW w:w="960" w:type="dxa"/>
            <w:hideMark/>
          </w:tcPr>
          <w:p w14:paraId="663595DF" w14:textId="77777777" w:rsidR="00865D0F" w:rsidRPr="00C20BB1" w:rsidRDefault="00865D0F" w:rsidP="00B86DB0">
            <w:pPr>
              <w:rPr>
                <w:rFonts w:ascii="Calibri" w:eastAsia="Times New Roman" w:hAnsi="Calibri" w:cs="Calibri"/>
                <w:b/>
                <w:bCs/>
                <w:color w:val="000000"/>
                <w:sz w:val="20"/>
                <w:szCs w:val="20"/>
              </w:rPr>
            </w:pPr>
            <w:r w:rsidRPr="00C20BB1">
              <w:rPr>
                <w:rFonts w:ascii="Calibri" w:eastAsia="Times New Roman" w:hAnsi="Calibri" w:cs="Calibri"/>
                <w:b/>
                <w:bCs/>
                <w:color w:val="000000"/>
                <w:sz w:val="20"/>
                <w:szCs w:val="20"/>
              </w:rPr>
              <w:t>ID#</w:t>
            </w:r>
          </w:p>
        </w:tc>
        <w:tc>
          <w:tcPr>
            <w:tcW w:w="6340" w:type="dxa"/>
            <w:hideMark/>
          </w:tcPr>
          <w:p w14:paraId="30C37609" w14:textId="77777777" w:rsidR="00865D0F" w:rsidRPr="00C20BB1" w:rsidRDefault="00865D0F" w:rsidP="00B86DB0">
            <w:pPr>
              <w:rPr>
                <w:rFonts w:ascii="Calibri" w:eastAsia="Times New Roman" w:hAnsi="Calibri" w:cs="Calibri"/>
                <w:b/>
                <w:bCs/>
                <w:color w:val="000000"/>
                <w:sz w:val="20"/>
                <w:szCs w:val="20"/>
              </w:rPr>
            </w:pPr>
            <w:r w:rsidRPr="00C20BB1">
              <w:rPr>
                <w:rFonts w:ascii="Calibri" w:eastAsia="Times New Roman" w:hAnsi="Calibri" w:cs="Calibri"/>
                <w:b/>
                <w:bCs/>
                <w:color w:val="000000"/>
                <w:sz w:val="20"/>
                <w:szCs w:val="20"/>
              </w:rPr>
              <w:t>Description</w:t>
            </w:r>
          </w:p>
        </w:tc>
        <w:tc>
          <w:tcPr>
            <w:tcW w:w="1480" w:type="dxa"/>
            <w:hideMark/>
          </w:tcPr>
          <w:p w14:paraId="559411EF" w14:textId="77777777" w:rsidR="00865D0F" w:rsidRPr="00C20BB1" w:rsidRDefault="00865D0F" w:rsidP="00B86DB0">
            <w:pPr>
              <w:rPr>
                <w:rFonts w:ascii="Calibri" w:eastAsia="Times New Roman" w:hAnsi="Calibri" w:cs="Calibri"/>
                <w:b/>
                <w:bCs/>
                <w:color w:val="000000"/>
                <w:sz w:val="20"/>
                <w:szCs w:val="20"/>
              </w:rPr>
            </w:pPr>
            <w:r w:rsidRPr="00C20BB1">
              <w:rPr>
                <w:rFonts w:ascii="Calibri" w:eastAsia="Times New Roman" w:hAnsi="Calibri" w:cs="Calibri"/>
                <w:b/>
                <w:bCs/>
                <w:color w:val="000000"/>
                <w:sz w:val="20"/>
                <w:szCs w:val="20"/>
              </w:rPr>
              <w:t>Value</w:t>
            </w:r>
          </w:p>
        </w:tc>
      </w:tr>
      <w:tr w:rsidR="00865D0F" w:rsidRPr="00C20BB1" w14:paraId="2D6D3BE6" w14:textId="77777777" w:rsidTr="00B86DB0">
        <w:trPr>
          <w:trHeight w:val="315"/>
        </w:trPr>
        <w:tc>
          <w:tcPr>
            <w:tcW w:w="960" w:type="dxa"/>
            <w:hideMark/>
          </w:tcPr>
          <w:p w14:paraId="64A234A7" w14:textId="77777777" w:rsidR="00865D0F" w:rsidRPr="00C20BB1" w:rsidRDefault="00865D0F" w:rsidP="00B86DB0">
            <w:pPr>
              <w:rPr>
                <w:rFonts w:ascii="Calibri" w:eastAsia="Times New Roman" w:hAnsi="Calibri" w:cs="Calibri"/>
                <w:b/>
                <w:bCs/>
                <w:color w:val="000000"/>
                <w:sz w:val="20"/>
                <w:szCs w:val="20"/>
              </w:rPr>
            </w:pPr>
            <w:r w:rsidRPr="00C20BB1">
              <w:rPr>
                <w:rFonts w:ascii="Calibri" w:eastAsia="Times New Roman" w:hAnsi="Calibri" w:cs="Calibri"/>
                <w:b/>
                <w:bCs/>
                <w:color w:val="000000"/>
                <w:sz w:val="20"/>
                <w:szCs w:val="20"/>
              </w:rPr>
              <w:t>A1</w:t>
            </w:r>
          </w:p>
        </w:tc>
        <w:tc>
          <w:tcPr>
            <w:tcW w:w="6340" w:type="dxa"/>
            <w:hideMark/>
          </w:tcPr>
          <w:p w14:paraId="3DCAE361" w14:textId="137B4449" w:rsidR="00865D0F" w:rsidRPr="00C20BB1" w:rsidRDefault="00874E7A" w:rsidP="00B86DB0">
            <w:pPr>
              <w:rPr>
                <w:rFonts w:ascii="Calibri" w:eastAsia="Times New Roman" w:hAnsi="Calibri" w:cs="Calibri"/>
                <w:color w:val="000000"/>
                <w:sz w:val="20"/>
                <w:szCs w:val="20"/>
              </w:rPr>
            </w:pPr>
            <w:r>
              <w:rPr>
                <w:rFonts w:ascii="Calibri" w:eastAsia="Times New Roman" w:hAnsi="Calibri" w:cs="Calibri"/>
                <w:color w:val="000000"/>
                <w:sz w:val="20"/>
                <w:szCs w:val="20"/>
              </w:rPr>
              <w:t>Customer Id</w:t>
            </w:r>
          </w:p>
        </w:tc>
        <w:tc>
          <w:tcPr>
            <w:tcW w:w="1480" w:type="dxa"/>
            <w:hideMark/>
          </w:tcPr>
          <w:p w14:paraId="2B81CB9E" w14:textId="77777777" w:rsidR="00865D0F" w:rsidRPr="00C20BB1" w:rsidRDefault="00865D0F" w:rsidP="00B86DB0">
            <w:pPr>
              <w:rPr>
                <w:rFonts w:ascii="Calibri" w:eastAsia="Times New Roman" w:hAnsi="Calibri" w:cs="Calibri"/>
                <w:color w:val="000000"/>
                <w:sz w:val="20"/>
                <w:szCs w:val="20"/>
              </w:rPr>
            </w:pPr>
            <w:r w:rsidRPr="00C20BB1">
              <w:rPr>
                <w:rFonts w:ascii="Calibri" w:eastAsia="Times New Roman" w:hAnsi="Calibri" w:cs="Calibri"/>
                <w:color w:val="000000"/>
                <w:sz w:val="20"/>
                <w:szCs w:val="20"/>
              </w:rPr>
              <w:t>ACCT1</w:t>
            </w:r>
          </w:p>
        </w:tc>
      </w:tr>
      <w:tr w:rsidR="00865D0F" w:rsidRPr="00C20BB1" w14:paraId="39391894" w14:textId="77777777" w:rsidTr="00B86DB0">
        <w:trPr>
          <w:trHeight w:val="300"/>
        </w:trPr>
        <w:tc>
          <w:tcPr>
            <w:tcW w:w="960" w:type="dxa"/>
            <w:vMerge w:val="restart"/>
            <w:hideMark/>
          </w:tcPr>
          <w:p w14:paraId="529FB5AE" w14:textId="77777777" w:rsidR="00865D0F" w:rsidRPr="009024DA" w:rsidRDefault="00865D0F" w:rsidP="00B86DB0">
            <w:pPr>
              <w:rPr>
                <w:rFonts w:ascii="Calibri" w:eastAsia="Times New Roman" w:hAnsi="Calibri" w:cs="Calibri"/>
                <w:b/>
                <w:bCs/>
                <w:color w:val="000000"/>
                <w:sz w:val="20"/>
                <w:szCs w:val="20"/>
              </w:rPr>
            </w:pPr>
            <w:r w:rsidRPr="009024DA">
              <w:rPr>
                <w:rFonts w:ascii="Calibri" w:eastAsia="Times New Roman" w:hAnsi="Calibri" w:cs="Calibri"/>
                <w:b/>
                <w:bCs/>
                <w:color w:val="000000"/>
                <w:sz w:val="20"/>
                <w:szCs w:val="20"/>
              </w:rPr>
              <w:t>A2</w:t>
            </w:r>
          </w:p>
        </w:tc>
        <w:tc>
          <w:tcPr>
            <w:tcW w:w="6340" w:type="dxa"/>
            <w:hideMark/>
          </w:tcPr>
          <w:p w14:paraId="5409A6DB" w14:textId="319D5472" w:rsidR="00865D0F" w:rsidRPr="009024DA" w:rsidRDefault="009024DA" w:rsidP="00B86DB0">
            <w:pPr>
              <w:rPr>
                <w:rFonts w:ascii="Calibri" w:eastAsia="Times New Roman" w:hAnsi="Calibri" w:cs="Calibri"/>
                <w:color w:val="000000"/>
                <w:sz w:val="20"/>
                <w:szCs w:val="20"/>
              </w:rPr>
            </w:pPr>
            <w:r w:rsidRPr="00C20BB1">
              <w:rPr>
                <w:rFonts w:ascii="Calibri" w:eastAsia="Times New Roman" w:hAnsi="Calibri" w:cs="Calibri"/>
                <w:color w:val="000000"/>
                <w:sz w:val="20"/>
                <w:szCs w:val="20"/>
              </w:rPr>
              <w:t>Total dues (Principal O/s and Interest O/s) as on the date of NPA</w:t>
            </w:r>
          </w:p>
        </w:tc>
        <w:tc>
          <w:tcPr>
            <w:tcW w:w="1480" w:type="dxa"/>
            <w:vMerge w:val="restart"/>
            <w:hideMark/>
          </w:tcPr>
          <w:p w14:paraId="115306D0" w14:textId="3A6B97C7" w:rsidR="00865D0F" w:rsidRPr="009024DA" w:rsidRDefault="009024DA" w:rsidP="00B86DB0">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      1,3</w:t>
            </w:r>
            <w:r w:rsidR="00865D0F" w:rsidRPr="009024DA">
              <w:rPr>
                <w:rFonts w:ascii="Calibri" w:eastAsia="Times New Roman" w:hAnsi="Calibri" w:cs="Calibri"/>
                <w:color w:val="000000"/>
                <w:sz w:val="20"/>
                <w:szCs w:val="20"/>
              </w:rPr>
              <w:t xml:space="preserve">00,000.00 </w:t>
            </w:r>
          </w:p>
        </w:tc>
      </w:tr>
      <w:tr w:rsidR="00865D0F" w:rsidRPr="00C20BB1" w14:paraId="5F2888B0" w14:textId="77777777" w:rsidTr="00B86DB0">
        <w:trPr>
          <w:trHeight w:val="315"/>
        </w:trPr>
        <w:tc>
          <w:tcPr>
            <w:tcW w:w="960" w:type="dxa"/>
            <w:vMerge/>
            <w:hideMark/>
          </w:tcPr>
          <w:p w14:paraId="5E70B663" w14:textId="77777777" w:rsidR="00865D0F" w:rsidRPr="00C20BB1" w:rsidRDefault="00865D0F" w:rsidP="00B86DB0">
            <w:pPr>
              <w:rPr>
                <w:rFonts w:ascii="Calibri" w:eastAsia="Times New Roman" w:hAnsi="Calibri" w:cs="Calibri"/>
                <w:b/>
                <w:bCs/>
                <w:color w:val="000000"/>
                <w:sz w:val="20"/>
                <w:szCs w:val="20"/>
              </w:rPr>
            </w:pPr>
          </w:p>
        </w:tc>
        <w:tc>
          <w:tcPr>
            <w:tcW w:w="6340" w:type="dxa"/>
          </w:tcPr>
          <w:p w14:paraId="2511DEE4" w14:textId="7419F1D2" w:rsidR="00865D0F" w:rsidRPr="00C20BB1" w:rsidRDefault="009024DA" w:rsidP="00B86DB0">
            <w:pPr>
              <w:rPr>
                <w:rFonts w:ascii="Calibri" w:eastAsia="Times New Roman" w:hAnsi="Calibri" w:cs="Calibri"/>
                <w:color w:val="000000"/>
                <w:sz w:val="20"/>
                <w:szCs w:val="20"/>
              </w:rPr>
            </w:pPr>
            <w:r w:rsidRPr="00C20BB1">
              <w:rPr>
                <w:rFonts w:ascii="Calibri" w:eastAsia="Times New Roman" w:hAnsi="Calibri" w:cs="Calibri"/>
                <w:color w:val="000000"/>
                <w:sz w:val="20"/>
                <w:szCs w:val="20"/>
              </w:rPr>
              <w:t xml:space="preserve">(The details provided by MLI in </w:t>
            </w:r>
            <w:r>
              <w:rPr>
                <w:rFonts w:ascii="Calibri" w:eastAsia="Times New Roman" w:hAnsi="Calibri" w:cs="Calibri"/>
                <w:color w:val="000000"/>
                <w:sz w:val="20"/>
                <w:szCs w:val="20"/>
              </w:rPr>
              <w:t xml:space="preserve">online form for </w:t>
            </w:r>
            <w:r w:rsidRPr="00C20BB1">
              <w:rPr>
                <w:rFonts w:ascii="Calibri" w:eastAsia="Times New Roman" w:hAnsi="Calibri" w:cs="Calibri"/>
                <w:color w:val="000000"/>
                <w:sz w:val="20"/>
                <w:szCs w:val="20"/>
              </w:rPr>
              <w:t>claim requisition)</w:t>
            </w:r>
          </w:p>
        </w:tc>
        <w:tc>
          <w:tcPr>
            <w:tcW w:w="1480" w:type="dxa"/>
            <w:vMerge/>
          </w:tcPr>
          <w:p w14:paraId="39A08C06" w14:textId="77777777" w:rsidR="00865D0F" w:rsidRPr="00C20BB1" w:rsidRDefault="00865D0F" w:rsidP="00B86DB0">
            <w:pPr>
              <w:rPr>
                <w:rFonts w:ascii="Calibri" w:eastAsia="Times New Roman" w:hAnsi="Calibri" w:cs="Calibri"/>
                <w:color w:val="000000"/>
                <w:sz w:val="20"/>
                <w:szCs w:val="20"/>
              </w:rPr>
            </w:pPr>
          </w:p>
        </w:tc>
      </w:tr>
      <w:tr w:rsidR="00865D0F" w:rsidRPr="00C20BB1" w14:paraId="7448A493" w14:textId="77777777" w:rsidTr="00B86DB0">
        <w:trPr>
          <w:trHeight w:val="300"/>
        </w:trPr>
        <w:tc>
          <w:tcPr>
            <w:tcW w:w="960" w:type="dxa"/>
            <w:vMerge w:val="restart"/>
            <w:hideMark/>
          </w:tcPr>
          <w:p w14:paraId="31109EDB" w14:textId="77777777" w:rsidR="00865D0F" w:rsidRPr="00C20BB1" w:rsidRDefault="00865D0F" w:rsidP="00B86DB0">
            <w:pPr>
              <w:rPr>
                <w:rFonts w:ascii="Calibri" w:eastAsia="Times New Roman" w:hAnsi="Calibri" w:cs="Calibri"/>
                <w:b/>
                <w:bCs/>
                <w:color w:val="000000"/>
                <w:sz w:val="20"/>
                <w:szCs w:val="20"/>
              </w:rPr>
            </w:pPr>
            <w:r w:rsidRPr="00C20BB1">
              <w:rPr>
                <w:rFonts w:ascii="Calibri" w:eastAsia="Times New Roman" w:hAnsi="Calibri" w:cs="Calibri"/>
                <w:b/>
                <w:bCs/>
                <w:color w:val="000000"/>
                <w:sz w:val="20"/>
                <w:szCs w:val="20"/>
              </w:rPr>
              <w:t>A3</w:t>
            </w:r>
          </w:p>
        </w:tc>
        <w:tc>
          <w:tcPr>
            <w:tcW w:w="6340" w:type="dxa"/>
            <w:hideMark/>
          </w:tcPr>
          <w:p w14:paraId="65AB0602" w14:textId="4C27EA2B" w:rsidR="00865D0F" w:rsidRPr="00C20BB1" w:rsidRDefault="00865D0F" w:rsidP="009024DA">
            <w:pPr>
              <w:rPr>
                <w:rFonts w:ascii="Calibri" w:eastAsia="Times New Roman" w:hAnsi="Calibri" w:cs="Calibri"/>
                <w:color w:val="000000"/>
                <w:sz w:val="20"/>
                <w:szCs w:val="20"/>
              </w:rPr>
            </w:pPr>
            <w:r w:rsidRPr="00C20BB1">
              <w:rPr>
                <w:rFonts w:ascii="Calibri" w:eastAsia="Times New Roman" w:hAnsi="Calibri" w:cs="Calibri"/>
                <w:color w:val="000000"/>
                <w:sz w:val="20"/>
                <w:szCs w:val="20"/>
              </w:rPr>
              <w:t>Total dues (Principal O/s and Int</w:t>
            </w:r>
            <w:r w:rsidR="009024DA">
              <w:rPr>
                <w:rFonts w:ascii="Calibri" w:eastAsia="Times New Roman" w:hAnsi="Calibri" w:cs="Calibri"/>
                <w:color w:val="000000"/>
                <w:sz w:val="20"/>
                <w:szCs w:val="20"/>
              </w:rPr>
              <w:t xml:space="preserve">erest O/s) as on the date of </w:t>
            </w:r>
            <w:r w:rsidR="00270426">
              <w:rPr>
                <w:rFonts w:ascii="Calibri" w:eastAsia="Times New Roman" w:hAnsi="Calibri" w:cs="Calibri"/>
                <w:color w:val="000000"/>
                <w:sz w:val="20"/>
                <w:szCs w:val="20"/>
              </w:rPr>
              <w:t>claims</w:t>
            </w:r>
            <w:r w:rsidRPr="00C20BB1">
              <w:rPr>
                <w:rFonts w:ascii="Calibri" w:eastAsia="Times New Roman" w:hAnsi="Calibri" w:cs="Calibri"/>
                <w:color w:val="000000"/>
                <w:sz w:val="20"/>
                <w:szCs w:val="20"/>
              </w:rPr>
              <w:t xml:space="preserve"> </w:t>
            </w:r>
          </w:p>
        </w:tc>
        <w:tc>
          <w:tcPr>
            <w:tcW w:w="1480" w:type="dxa"/>
            <w:vMerge w:val="restart"/>
            <w:hideMark/>
          </w:tcPr>
          <w:p w14:paraId="6D125B62" w14:textId="77777777" w:rsidR="00865D0F" w:rsidRPr="00C20BB1" w:rsidRDefault="00865D0F" w:rsidP="00B86DB0">
            <w:pPr>
              <w:rPr>
                <w:rFonts w:ascii="Calibri" w:eastAsia="Times New Roman" w:hAnsi="Calibri" w:cs="Calibri"/>
                <w:color w:val="000000"/>
                <w:sz w:val="20"/>
                <w:szCs w:val="20"/>
              </w:rPr>
            </w:pPr>
            <w:r w:rsidRPr="00C20BB1">
              <w:rPr>
                <w:rFonts w:ascii="Calibri" w:eastAsia="Times New Roman" w:hAnsi="Calibri" w:cs="Calibri"/>
                <w:color w:val="000000"/>
                <w:sz w:val="20"/>
                <w:szCs w:val="20"/>
              </w:rPr>
              <w:t xml:space="preserve">      1,200,000.00 </w:t>
            </w:r>
          </w:p>
        </w:tc>
      </w:tr>
      <w:tr w:rsidR="00865D0F" w:rsidRPr="00C20BB1" w14:paraId="46E93DD3" w14:textId="77777777" w:rsidTr="00B86DB0">
        <w:trPr>
          <w:trHeight w:val="315"/>
        </w:trPr>
        <w:tc>
          <w:tcPr>
            <w:tcW w:w="960" w:type="dxa"/>
            <w:vMerge/>
            <w:hideMark/>
          </w:tcPr>
          <w:p w14:paraId="21DEA3D9" w14:textId="77777777" w:rsidR="00865D0F" w:rsidRPr="00C20BB1" w:rsidRDefault="00865D0F" w:rsidP="00B86DB0">
            <w:pPr>
              <w:rPr>
                <w:rFonts w:ascii="Calibri" w:eastAsia="Times New Roman" w:hAnsi="Calibri" w:cs="Calibri"/>
                <w:b/>
                <w:bCs/>
                <w:color w:val="000000"/>
                <w:sz w:val="20"/>
                <w:szCs w:val="20"/>
              </w:rPr>
            </w:pPr>
          </w:p>
        </w:tc>
        <w:tc>
          <w:tcPr>
            <w:tcW w:w="6340" w:type="dxa"/>
            <w:hideMark/>
          </w:tcPr>
          <w:p w14:paraId="75408CD4" w14:textId="77777777" w:rsidR="00865D0F" w:rsidRPr="00C20BB1" w:rsidRDefault="00865D0F" w:rsidP="00B86DB0">
            <w:pPr>
              <w:rPr>
                <w:rFonts w:ascii="Calibri" w:eastAsia="Times New Roman" w:hAnsi="Calibri" w:cs="Calibri"/>
                <w:color w:val="000000"/>
                <w:sz w:val="20"/>
                <w:szCs w:val="20"/>
              </w:rPr>
            </w:pPr>
            <w:r w:rsidRPr="00C20BB1">
              <w:rPr>
                <w:rFonts w:ascii="Calibri" w:eastAsia="Times New Roman" w:hAnsi="Calibri" w:cs="Calibri"/>
                <w:color w:val="000000"/>
                <w:sz w:val="20"/>
                <w:szCs w:val="20"/>
              </w:rPr>
              <w:t xml:space="preserve">(The details provided by MLI in </w:t>
            </w:r>
            <w:r>
              <w:rPr>
                <w:rFonts w:ascii="Calibri" w:eastAsia="Times New Roman" w:hAnsi="Calibri" w:cs="Calibri"/>
                <w:color w:val="000000"/>
                <w:sz w:val="20"/>
                <w:szCs w:val="20"/>
              </w:rPr>
              <w:t xml:space="preserve">online form for </w:t>
            </w:r>
            <w:r w:rsidRPr="00C20BB1">
              <w:rPr>
                <w:rFonts w:ascii="Calibri" w:eastAsia="Times New Roman" w:hAnsi="Calibri" w:cs="Calibri"/>
                <w:color w:val="000000"/>
                <w:sz w:val="20"/>
                <w:szCs w:val="20"/>
              </w:rPr>
              <w:t>claim requisition)</w:t>
            </w:r>
          </w:p>
        </w:tc>
        <w:tc>
          <w:tcPr>
            <w:tcW w:w="1480" w:type="dxa"/>
            <w:vMerge/>
            <w:hideMark/>
          </w:tcPr>
          <w:p w14:paraId="4867886B" w14:textId="77777777" w:rsidR="00865D0F" w:rsidRPr="00C20BB1" w:rsidRDefault="00865D0F" w:rsidP="00B86DB0">
            <w:pPr>
              <w:rPr>
                <w:rFonts w:ascii="Calibri" w:eastAsia="Times New Roman" w:hAnsi="Calibri" w:cs="Calibri"/>
                <w:color w:val="000000"/>
                <w:sz w:val="20"/>
                <w:szCs w:val="20"/>
              </w:rPr>
            </w:pPr>
          </w:p>
        </w:tc>
      </w:tr>
      <w:tr w:rsidR="00865D0F" w:rsidRPr="00C20BB1" w14:paraId="240B13EA" w14:textId="77777777" w:rsidTr="00B86DB0">
        <w:trPr>
          <w:trHeight w:val="300"/>
        </w:trPr>
        <w:tc>
          <w:tcPr>
            <w:tcW w:w="960" w:type="dxa"/>
            <w:vMerge w:val="restart"/>
            <w:hideMark/>
          </w:tcPr>
          <w:p w14:paraId="428380D5" w14:textId="2116C17C" w:rsidR="00865D0F" w:rsidRPr="00C20BB1" w:rsidRDefault="006607FB" w:rsidP="00B86DB0">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A4</w:t>
            </w:r>
          </w:p>
        </w:tc>
        <w:tc>
          <w:tcPr>
            <w:tcW w:w="6340" w:type="dxa"/>
            <w:hideMark/>
          </w:tcPr>
          <w:p w14:paraId="49F25182" w14:textId="77777777" w:rsidR="00865D0F" w:rsidRPr="00C20BB1" w:rsidRDefault="00865D0F" w:rsidP="00B86DB0">
            <w:pPr>
              <w:rPr>
                <w:rFonts w:ascii="Calibri" w:eastAsia="Times New Roman" w:hAnsi="Calibri" w:cs="Calibri"/>
                <w:color w:val="000000"/>
                <w:sz w:val="20"/>
                <w:szCs w:val="20"/>
              </w:rPr>
            </w:pPr>
            <w:r w:rsidRPr="00C20BB1">
              <w:rPr>
                <w:rFonts w:ascii="Calibri" w:eastAsia="Times New Roman" w:hAnsi="Calibri" w:cs="Calibri"/>
                <w:color w:val="000000"/>
                <w:sz w:val="20"/>
                <w:szCs w:val="20"/>
              </w:rPr>
              <w:t>Total Loss (Amount in Default) as on date of First Claim</w:t>
            </w:r>
          </w:p>
        </w:tc>
        <w:tc>
          <w:tcPr>
            <w:tcW w:w="1480" w:type="dxa"/>
            <w:vMerge w:val="restart"/>
            <w:hideMark/>
          </w:tcPr>
          <w:p w14:paraId="702DB1CE" w14:textId="188572FD" w:rsidR="00865D0F" w:rsidRPr="00C20BB1" w:rsidRDefault="00FF2F25" w:rsidP="00B86DB0">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      1,1</w:t>
            </w:r>
            <w:r w:rsidR="00865D0F" w:rsidRPr="00C20BB1">
              <w:rPr>
                <w:rFonts w:ascii="Calibri" w:eastAsia="Times New Roman" w:hAnsi="Calibri" w:cs="Calibri"/>
                <w:color w:val="000000"/>
                <w:sz w:val="20"/>
                <w:szCs w:val="20"/>
              </w:rPr>
              <w:t xml:space="preserve">30,000.00 </w:t>
            </w:r>
          </w:p>
        </w:tc>
      </w:tr>
      <w:tr w:rsidR="00865D0F" w:rsidRPr="00C20BB1" w14:paraId="2F68B440" w14:textId="77777777" w:rsidTr="00B86DB0">
        <w:trPr>
          <w:trHeight w:val="315"/>
        </w:trPr>
        <w:tc>
          <w:tcPr>
            <w:tcW w:w="960" w:type="dxa"/>
            <w:vMerge/>
            <w:hideMark/>
          </w:tcPr>
          <w:p w14:paraId="5807B705" w14:textId="77777777" w:rsidR="00865D0F" w:rsidRPr="00C20BB1" w:rsidRDefault="00865D0F" w:rsidP="00B86DB0">
            <w:pPr>
              <w:rPr>
                <w:rFonts w:ascii="Calibri" w:eastAsia="Times New Roman" w:hAnsi="Calibri" w:cs="Calibri"/>
                <w:b/>
                <w:bCs/>
                <w:color w:val="000000"/>
                <w:sz w:val="20"/>
                <w:szCs w:val="20"/>
              </w:rPr>
            </w:pPr>
          </w:p>
        </w:tc>
        <w:tc>
          <w:tcPr>
            <w:tcW w:w="6340" w:type="dxa"/>
            <w:hideMark/>
          </w:tcPr>
          <w:p w14:paraId="3B0531CE" w14:textId="7C79B72F" w:rsidR="00865D0F" w:rsidRPr="00C20BB1" w:rsidRDefault="00865D0F" w:rsidP="00FF2F25">
            <w:pPr>
              <w:rPr>
                <w:rFonts w:ascii="Calibri" w:eastAsia="Times New Roman" w:hAnsi="Calibri" w:cs="Calibri"/>
                <w:color w:val="000000"/>
                <w:sz w:val="20"/>
                <w:szCs w:val="20"/>
              </w:rPr>
            </w:pPr>
            <w:r w:rsidRPr="00C20BB1">
              <w:rPr>
                <w:rFonts w:ascii="Calibri" w:eastAsia="Times New Roman" w:hAnsi="Calibri" w:cs="Calibri"/>
                <w:color w:val="000000"/>
                <w:sz w:val="20"/>
                <w:szCs w:val="20"/>
              </w:rPr>
              <w:t>(</w:t>
            </w:r>
            <w:r w:rsidR="00FF2F25">
              <w:rPr>
                <w:rFonts w:ascii="Calibri" w:eastAsia="Times New Roman" w:hAnsi="Calibri" w:cs="Calibri"/>
                <w:color w:val="000000"/>
                <w:sz w:val="20"/>
                <w:szCs w:val="20"/>
              </w:rPr>
              <w:t>AID = A2 or A3 whichever is lower – Recovery provided Post First claim)</w:t>
            </w:r>
          </w:p>
        </w:tc>
        <w:tc>
          <w:tcPr>
            <w:tcW w:w="1480" w:type="dxa"/>
            <w:vMerge/>
            <w:hideMark/>
          </w:tcPr>
          <w:p w14:paraId="51547065" w14:textId="77777777" w:rsidR="00865D0F" w:rsidRPr="00C20BB1" w:rsidRDefault="00865D0F" w:rsidP="00B86DB0">
            <w:pPr>
              <w:rPr>
                <w:rFonts w:ascii="Calibri" w:eastAsia="Times New Roman" w:hAnsi="Calibri" w:cs="Calibri"/>
                <w:color w:val="000000"/>
                <w:sz w:val="20"/>
                <w:szCs w:val="20"/>
              </w:rPr>
            </w:pPr>
          </w:p>
        </w:tc>
      </w:tr>
      <w:tr w:rsidR="00865D0F" w:rsidRPr="00C20BB1" w14:paraId="31EA88BD" w14:textId="77777777" w:rsidTr="00B86DB0">
        <w:trPr>
          <w:trHeight w:val="1035"/>
        </w:trPr>
        <w:tc>
          <w:tcPr>
            <w:tcW w:w="960" w:type="dxa"/>
            <w:hideMark/>
          </w:tcPr>
          <w:p w14:paraId="5ED7C1C2" w14:textId="4258BD55" w:rsidR="00865D0F" w:rsidRPr="00C20BB1" w:rsidRDefault="006607FB" w:rsidP="00B86DB0">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B5</w:t>
            </w:r>
          </w:p>
        </w:tc>
        <w:tc>
          <w:tcPr>
            <w:tcW w:w="6340" w:type="dxa"/>
            <w:hideMark/>
          </w:tcPr>
          <w:p w14:paraId="16310665" w14:textId="0D9CF81B" w:rsidR="00865D0F" w:rsidRPr="00C20BB1" w:rsidRDefault="004C2022" w:rsidP="00B86DB0">
            <w:pPr>
              <w:rPr>
                <w:rFonts w:ascii="Calibri" w:eastAsia="Times New Roman" w:hAnsi="Calibri" w:cs="Calibri"/>
                <w:color w:val="000000"/>
                <w:sz w:val="20"/>
                <w:szCs w:val="20"/>
              </w:rPr>
            </w:pPr>
            <w:r>
              <w:rPr>
                <w:rFonts w:ascii="Calibri" w:eastAsia="Times New Roman" w:hAnsi="Calibri" w:cs="Calibri"/>
                <w:color w:val="000000"/>
                <w:sz w:val="20"/>
                <w:szCs w:val="20"/>
              </w:rPr>
              <w:t>If AID (A4</w:t>
            </w:r>
            <w:r w:rsidR="00865D0F" w:rsidRPr="00C20BB1">
              <w:rPr>
                <w:rFonts w:ascii="Calibri" w:eastAsia="Times New Roman" w:hAnsi="Calibri" w:cs="Calibri"/>
                <w:color w:val="000000"/>
                <w:sz w:val="20"/>
                <w:szCs w:val="20"/>
              </w:rPr>
              <w:t xml:space="preserve">) DOES NOT </w:t>
            </w:r>
            <w:r>
              <w:rPr>
                <w:rFonts w:ascii="Calibri" w:eastAsia="Times New Roman" w:hAnsi="Calibri" w:cs="Calibri"/>
                <w:color w:val="000000"/>
                <w:sz w:val="20"/>
                <w:szCs w:val="20"/>
              </w:rPr>
              <w:t>Exceeds 50Lacs: 80% of A4</w:t>
            </w:r>
            <w:r>
              <w:rPr>
                <w:rFonts w:ascii="Calibri" w:eastAsia="Times New Roman" w:hAnsi="Calibri" w:cs="Calibri"/>
                <w:color w:val="000000"/>
                <w:sz w:val="20"/>
                <w:szCs w:val="20"/>
              </w:rPr>
              <w:br/>
              <w:t>If AID (A4</w:t>
            </w:r>
            <w:r w:rsidR="00865D0F" w:rsidRPr="00C20BB1">
              <w:rPr>
                <w:rFonts w:ascii="Calibri" w:eastAsia="Times New Roman" w:hAnsi="Calibri" w:cs="Calibri"/>
                <w:color w:val="000000"/>
                <w:sz w:val="20"/>
                <w:szCs w:val="20"/>
              </w:rPr>
              <w:t xml:space="preserve">) Exceeds </w:t>
            </w:r>
            <w:r>
              <w:rPr>
                <w:rFonts w:ascii="Calibri" w:eastAsia="Times New Roman" w:hAnsi="Calibri" w:cs="Calibri"/>
                <w:color w:val="000000"/>
                <w:sz w:val="20"/>
                <w:szCs w:val="20"/>
              </w:rPr>
              <w:t>50Lacs BUT up to 1Cr: (80% of A4</w:t>
            </w:r>
            <w:r w:rsidR="00865D0F" w:rsidRPr="00C20BB1">
              <w:rPr>
                <w:rFonts w:ascii="Calibri" w:eastAsia="Times New Roman" w:hAnsi="Calibri" w:cs="Calibri"/>
                <w:color w:val="000000"/>
                <w:sz w:val="20"/>
                <w:szCs w:val="20"/>
              </w:rPr>
              <w:t xml:space="preserve">) + (50% of AID which Exceeds 50Lacs but </w:t>
            </w:r>
            <w:r w:rsidR="00270426" w:rsidRPr="00C20BB1">
              <w:rPr>
                <w:rFonts w:ascii="Calibri" w:eastAsia="Times New Roman" w:hAnsi="Calibri" w:cs="Calibri"/>
                <w:color w:val="000000"/>
                <w:sz w:val="20"/>
                <w:szCs w:val="20"/>
              </w:rPr>
              <w:t>up to</w:t>
            </w:r>
            <w:r>
              <w:rPr>
                <w:rFonts w:ascii="Calibri" w:eastAsia="Times New Roman" w:hAnsi="Calibri" w:cs="Calibri"/>
                <w:color w:val="000000"/>
                <w:sz w:val="20"/>
                <w:szCs w:val="20"/>
              </w:rPr>
              <w:t xml:space="preserve"> 1CR)</w:t>
            </w:r>
            <w:r>
              <w:rPr>
                <w:rFonts w:ascii="Calibri" w:eastAsia="Times New Roman" w:hAnsi="Calibri" w:cs="Calibri"/>
                <w:color w:val="000000"/>
                <w:sz w:val="20"/>
                <w:szCs w:val="20"/>
              </w:rPr>
              <w:br/>
              <w:t>If AID (A4</w:t>
            </w:r>
            <w:r w:rsidR="00865D0F" w:rsidRPr="00C20BB1">
              <w:rPr>
                <w:rFonts w:ascii="Calibri" w:eastAsia="Times New Roman" w:hAnsi="Calibri" w:cs="Calibri"/>
                <w:color w:val="000000"/>
                <w:sz w:val="20"/>
                <w:szCs w:val="20"/>
              </w:rPr>
              <w:t>) Exceeds 1Cr: Capping at 65Lacs</w:t>
            </w:r>
          </w:p>
        </w:tc>
        <w:tc>
          <w:tcPr>
            <w:tcW w:w="1480" w:type="dxa"/>
            <w:hideMark/>
          </w:tcPr>
          <w:p w14:paraId="71CF1F23" w14:textId="527A6534" w:rsidR="00865D0F" w:rsidRPr="00C20BB1" w:rsidRDefault="00FF2F25" w:rsidP="00B86DB0">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         90</w:t>
            </w:r>
            <w:r w:rsidR="00865D0F" w:rsidRPr="00C20BB1">
              <w:rPr>
                <w:rFonts w:ascii="Calibri" w:eastAsia="Times New Roman" w:hAnsi="Calibri" w:cs="Calibri"/>
                <w:color w:val="000000"/>
                <w:sz w:val="20"/>
                <w:szCs w:val="20"/>
              </w:rPr>
              <w:t xml:space="preserve">4,000.00 </w:t>
            </w:r>
          </w:p>
        </w:tc>
      </w:tr>
      <w:tr w:rsidR="00865D0F" w:rsidRPr="00C20BB1" w14:paraId="57B31B89" w14:textId="77777777" w:rsidTr="00B86DB0">
        <w:trPr>
          <w:trHeight w:val="300"/>
        </w:trPr>
        <w:tc>
          <w:tcPr>
            <w:tcW w:w="960" w:type="dxa"/>
            <w:vMerge w:val="restart"/>
            <w:hideMark/>
          </w:tcPr>
          <w:p w14:paraId="0D8C7A6D" w14:textId="537F3B30" w:rsidR="00865D0F" w:rsidRPr="00C20BB1" w:rsidRDefault="006607FB" w:rsidP="00B86DB0">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B6</w:t>
            </w:r>
          </w:p>
        </w:tc>
        <w:tc>
          <w:tcPr>
            <w:tcW w:w="6340" w:type="dxa"/>
            <w:hideMark/>
          </w:tcPr>
          <w:p w14:paraId="6141712D" w14:textId="77777777" w:rsidR="00865D0F" w:rsidRPr="00C20BB1" w:rsidRDefault="00865D0F" w:rsidP="00B86DB0">
            <w:pPr>
              <w:rPr>
                <w:rFonts w:ascii="Calibri" w:eastAsia="Times New Roman" w:hAnsi="Calibri" w:cs="Calibri"/>
                <w:color w:val="000000"/>
                <w:sz w:val="20"/>
                <w:szCs w:val="20"/>
              </w:rPr>
            </w:pPr>
            <w:r w:rsidRPr="00C20BB1">
              <w:rPr>
                <w:rFonts w:ascii="Calibri" w:eastAsia="Times New Roman" w:hAnsi="Calibri" w:cs="Calibri"/>
                <w:color w:val="000000"/>
                <w:sz w:val="20"/>
                <w:szCs w:val="20"/>
              </w:rPr>
              <w:t>Eligible Claim -  Considered for Claim Settlement (1st Claim)</w:t>
            </w:r>
          </w:p>
        </w:tc>
        <w:tc>
          <w:tcPr>
            <w:tcW w:w="1480" w:type="dxa"/>
            <w:vMerge w:val="restart"/>
            <w:hideMark/>
          </w:tcPr>
          <w:p w14:paraId="269FB36D" w14:textId="12EEC770" w:rsidR="00865D0F" w:rsidRPr="00C20BB1" w:rsidRDefault="00AF59E8" w:rsidP="00B86DB0">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         90</w:t>
            </w:r>
            <w:r w:rsidR="00865D0F" w:rsidRPr="00C20BB1">
              <w:rPr>
                <w:rFonts w:ascii="Calibri" w:eastAsia="Times New Roman" w:hAnsi="Calibri" w:cs="Calibri"/>
                <w:color w:val="000000"/>
                <w:sz w:val="20"/>
                <w:szCs w:val="20"/>
              </w:rPr>
              <w:t xml:space="preserve">4,000.00 </w:t>
            </w:r>
          </w:p>
        </w:tc>
      </w:tr>
      <w:tr w:rsidR="00865D0F" w:rsidRPr="00C20BB1" w14:paraId="0EFCCAAB" w14:textId="77777777" w:rsidTr="00B86DB0">
        <w:trPr>
          <w:trHeight w:val="315"/>
        </w:trPr>
        <w:tc>
          <w:tcPr>
            <w:tcW w:w="960" w:type="dxa"/>
            <w:vMerge/>
            <w:hideMark/>
          </w:tcPr>
          <w:p w14:paraId="0D3446CA" w14:textId="77777777" w:rsidR="00865D0F" w:rsidRPr="00C20BB1" w:rsidRDefault="00865D0F" w:rsidP="00B86DB0">
            <w:pPr>
              <w:rPr>
                <w:rFonts w:ascii="Calibri" w:eastAsia="Times New Roman" w:hAnsi="Calibri" w:cs="Calibri"/>
                <w:b/>
                <w:bCs/>
                <w:color w:val="000000"/>
                <w:sz w:val="20"/>
                <w:szCs w:val="20"/>
              </w:rPr>
            </w:pPr>
          </w:p>
        </w:tc>
        <w:tc>
          <w:tcPr>
            <w:tcW w:w="6340" w:type="dxa"/>
            <w:hideMark/>
          </w:tcPr>
          <w:p w14:paraId="298C7C11" w14:textId="14C32F03" w:rsidR="00865D0F" w:rsidRPr="00C20BB1" w:rsidRDefault="00865D0F" w:rsidP="00B86DB0">
            <w:pPr>
              <w:rPr>
                <w:rFonts w:ascii="Calibri" w:eastAsia="Times New Roman" w:hAnsi="Calibri" w:cs="Calibri"/>
                <w:color w:val="000000"/>
                <w:sz w:val="20"/>
                <w:szCs w:val="20"/>
              </w:rPr>
            </w:pPr>
          </w:p>
        </w:tc>
        <w:tc>
          <w:tcPr>
            <w:tcW w:w="1480" w:type="dxa"/>
            <w:vMerge/>
            <w:hideMark/>
          </w:tcPr>
          <w:p w14:paraId="0D8052FF" w14:textId="77777777" w:rsidR="00865D0F" w:rsidRPr="00C20BB1" w:rsidRDefault="00865D0F" w:rsidP="00B86DB0">
            <w:pPr>
              <w:rPr>
                <w:rFonts w:ascii="Calibri" w:eastAsia="Times New Roman" w:hAnsi="Calibri" w:cs="Calibri"/>
                <w:color w:val="000000"/>
                <w:sz w:val="20"/>
                <w:szCs w:val="20"/>
              </w:rPr>
            </w:pPr>
          </w:p>
        </w:tc>
      </w:tr>
      <w:tr w:rsidR="00865D0F" w:rsidRPr="00C20BB1" w14:paraId="1E583F72" w14:textId="77777777" w:rsidTr="00B86DB0">
        <w:trPr>
          <w:trHeight w:val="300"/>
        </w:trPr>
        <w:tc>
          <w:tcPr>
            <w:tcW w:w="960" w:type="dxa"/>
          </w:tcPr>
          <w:p w14:paraId="12F7C748" w14:textId="77777777" w:rsidR="00865D0F" w:rsidRPr="00C20BB1" w:rsidRDefault="00865D0F" w:rsidP="00B86DB0">
            <w:pPr>
              <w:rPr>
                <w:rFonts w:ascii="Calibri" w:eastAsia="Times New Roman" w:hAnsi="Calibri" w:cs="Calibri"/>
                <w:b/>
                <w:bCs/>
                <w:color w:val="000000"/>
                <w:sz w:val="20"/>
                <w:szCs w:val="20"/>
              </w:rPr>
            </w:pPr>
          </w:p>
        </w:tc>
        <w:tc>
          <w:tcPr>
            <w:tcW w:w="6340" w:type="dxa"/>
          </w:tcPr>
          <w:p w14:paraId="46A4E1BC" w14:textId="77777777" w:rsidR="00865D0F" w:rsidRPr="00C20BB1" w:rsidRDefault="00865D0F" w:rsidP="00B86DB0">
            <w:pPr>
              <w:rPr>
                <w:rFonts w:ascii="Calibri" w:eastAsia="Times New Roman" w:hAnsi="Calibri" w:cs="Calibri"/>
                <w:color w:val="000000"/>
                <w:sz w:val="20"/>
                <w:szCs w:val="20"/>
              </w:rPr>
            </w:pPr>
            <w:r>
              <w:rPr>
                <w:rFonts w:ascii="Calibri" w:eastAsia="Times New Roman" w:hAnsi="Calibri" w:cs="Calibri"/>
                <w:color w:val="000000"/>
                <w:sz w:val="20"/>
                <w:szCs w:val="20"/>
              </w:rPr>
              <w:t>First claim settled (as per section 1.2.9 scenario 1)</w:t>
            </w:r>
          </w:p>
        </w:tc>
        <w:tc>
          <w:tcPr>
            <w:tcW w:w="1480" w:type="dxa"/>
          </w:tcPr>
          <w:p w14:paraId="3E74B533" w14:textId="4DCCA28A" w:rsidR="00865D0F" w:rsidRPr="004C6327" w:rsidRDefault="00AF59E8" w:rsidP="00B86DB0">
            <w:pPr>
              <w:rPr>
                <w:rFonts w:ascii="Calibri" w:eastAsia="Times New Roman" w:hAnsi="Calibri" w:cs="Calibri"/>
                <w:color w:val="000000"/>
                <w:sz w:val="20"/>
                <w:szCs w:val="20"/>
              </w:rPr>
            </w:pPr>
            <w:r>
              <w:rPr>
                <w:rFonts w:ascii="Calibri" w:eastAsia="Times New Roman" w:hAnsi="Calibri" w:cs="Calibri"/>
                <w:bCs/>
                <w:color w:val="000000"/>
                <w:sz w:val="20"/>
                <w:szCs w:val="20"/>
              </w:rPr>
              <w:t>72</w:t>
            </w:r>
            <w:r w:rsidR="00865D0F" w:rsidRPr="004C6327">
              <w:rPr>
                <w:rFonts w:ascii="Calibri" w:eastAsia="Times New Roman" w:hAnsi="Calibri" w:cs="Calibri"/>
                <w:bCs/>
                <w:color w:val="000000"/>
                <w:sz w:val="20"/>
                <w:szCs w:val="20"/>
              </w:rPr>
              <w:t xml:space="preserve">0,000.00 </w:t>
            </w:r>
          </w:p>
        </w:tc>
      </w:tr>
      <w:tr w:rsidR="00865D0F" w:rsidRPr="00C20BB1" w14:paraId="593FB3CF" w14:textId="77777777" w:rsidTr="00B86DB0">
        <w:trPr>
          <w:trHeight w:val="300"/>
        </w:trPr>
        <w:tc>
          <w:tcPr>
            <w:tcW w:w="960" w:type="dxa"/>
            <w:vMerge w:val="restart"/>
            <w:hideMark/>
          </w:tcPr>
          <w:p w14:paraId="3A86AAB1" w14:textId="242A6154" w:rsidR="00865D0F" w:rsidRPr="00C20BB1" w:rsidRDefault="006607FB" w:rsidP="00B86DB0">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B7</w:t>
            </w:r>
          </w:p>
        </w:tc>
        <w:tc>
          <w:tcPr>
            <w:tcW w:w="6340" w:type="dxa"/>
            <w:hideMark/>
          </w:tcPr>
          <w:p w14:paraId="5B4F1D91" w14:textId="77777777" w:rsidR="00865D0F" w:rsidRPr="00C20BB1" w:rsidRDefault="00865D0F" w:rsidP="00B86DB0">
            <w:pPr>
              <w:rPr>
                <w:rFonts w:ascii="Calibri" w:eastAsia="Times New Roman" w:hAnsi="Calibri" w:cs="Calibri"/>
                <w:color w:val="000000"/>
                <w:sz w:val="20"/>
                <w:szCs w:val="20"/>
              </w:rPr>
            </w:pPr>
            <w:r w:rsidRPr="00C20BB1">
              <w:rPr>
                <w:rFonts w:ascii="Calibri" w:eastAsia="Times New Roman" w:hAnsi="Calibri" w:cs="Calibri"/>
                <w:color w:val="000000"/>
                <w:sz w:val="20"/>
                <w:szCs w:val="20"/>
              </w:rPr>
              <w:t>Amount Less First Claim Settled</w:t>
            </w:r>
          </w:p>
        </w:tc>
        <w:tc>
          <w:tcPr>
            <w:tcW w:w="1480" w:type="dxa"/>
            <w:vMerge w:val="restart"/>
            <w:hideMark/>
          </w:tcPr>
          <w:p w14:paraId="052E38A5" w14:textId="571CC439" w:rsidR="00865D0F" w:rsidRPr="00C20BB1" w:rsidRDefault="00AF59E8" w:rsidP="00B86DB0">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         18</w:t>
            </w:r>
            <w:r w:rsidR="00865D0F" w:rsidRPr="00C20BB1">
              <w:rPr>
                <w:rFonts w:ascii="Calibri" w:eastAsia="Times New Roman" w:hAnsi="Calibri" w:cs="Calibri"/>
                <w:color w:val="000000"/>
                <w:sz w:val="20"/>
                <w:szCs w:val="20"/>
              </w:rPr>
              <w:t xml:space="preserve">4,000.00 </w:t>
            </w:r>
          </w:p>
        </w:tc>
      </w:tr>
      <w:tr w:rsidR="00865D0F" w:rsidRPr="00C20BB1" w14:paraId="12C7B5D6" w14:textId="77777777" w:rsidTr="00B86DB0">
        <w:trPr>
          <w:trHeight w:val="315"/>
        </w:trPr>
        <w:tc>
          <w:tcPr>
            <w:tcW w:w="960" w:type="dxa"/>
            <w:vMerge/>
            <w:hideMark/>
          </w:tcPr>
          <w:p w14:paraId="7BE1E9EE" w14:textId="77777777" w:rsidR="00865D0F" w:rsidRPr="00C20BB1" w:rsidRDefault="00865D0F" w:rsidP="00B86DB0">
            <w:pPr>
              <w:rPr>
                <w:rFonts w:ascii="Calibri" w:eastAsia="Times New Roman" w:hAnsi="Calibri" w:cs="Calibri"/>
                <w:b/>
                <w:bCs/>
                <w:color w:val="000000"/>
                <w:sz w:val="20"/>
                <w:szCs w:val="20"/>
              </w:rPr>
            </w:pPr>
          </w:p>
        </w:tc>
        <w:tc>
          <w:tcPr>
            <w:tcW w:w="6340" w:type="dxa"/>
            <w:hideMark/>
          </w:tcPr>
          <w:p w14:paraId="24D85895" w14:textId="77777777" w:rsidR="00865D0F" w:rsidRDefault="00865D0F" w:rsidP="00B86DB0">
            <w:pPr>
              <w:rPr>
                <w:rFonts w:ascii="Calibri" w:eastAsia="Times New Roman" w:hAnsi="Calibri" w:cs="Calibri"/>
                <w:color w:val="000000"/>
                <w:sz w:val="20"/>
                <w:szCs w:val="20"/>
              </w:rPr>
            </w:pPr>
            <w:r w:rsidRPr="00C20BB1">
              <w:rPr>
                <w:rFonts w:ascii="Calibri" w:eastAsia="Times New Roman" w:hAnsi="Calibri" w:cs="Calibri"/>
                <w:color w:val="000000"/>
                <w:sz w:val="20"/>
                <w:szCs w:val="20"/>
              </w:rPr>
              <w:t>(Amount deducted with First claim which has been paid)</w:t>
            </w:r>
          </w:p>
          <w:p w14:paraId="1ACB0F31" w14:textId="77777777" w:rsidR="00865D0F" w:rsidRPr="00C20BB1" w:rsidRDefault="00865D0F" w:rsidP="00B86DB0">
            <w:pPr>
              <w:rPr>
                <w:rFonts w:ascii="Calibri" w:eastAsia="Times New Roman" w:hAnsi="Calibri" w:cs="Calibri"/>
                <w:color w:val="000000"/>
                <w:sz w:val="20"/>
                <w:szCs w:val="20"/>
              </w:rPr>
            </w:pPr>
            <w:r>
              <w:rPr>
                <w:rFonts w:ascii="Calibri" w:eastAsia="Times New Roman" w:hAnsi="Calibri" w:cs="Calibri"/>
                <w:color w:val="000000"/>
                <w:sz w:val="20"/>
                <w:szCs w:val="20"/>
              </w:rPr>
              <w:t>(Refer Scenario 1.2.9 scenario 1)</w:t>
            </w:r>
          </w:p>
        </w:tc>
        <w:tc>
          <w:tcPr>
            <w:tcW w:w="1480" w:type="dxa"/>
            <w:vMerge/>
            <w:hideMark/>
          </w:tcPr>
          <w:p w14:paraId="7B129414" w14:textId="77777777" w:rsidR="00865D0F" w:rsidRPr="00C20BB1" w:rsidRDefault="00865D0F" w:rsidP="00B86DB0">
            <w:pPr>
              <w:rPr>
                <w:rFonts w:ascii="Calibri" w:eastAsia="Times New Roman" w:hAnsi="Calibri" w:cs="Calibri"/>
                <w:color w:val="000000"/>
                <w:sz w:val="20"/>
                <w:szCs w:val="20"/>
              </w:rPr>
            </w:pPr>
          </w:p>
        </w:tc>
      </w:tr>
      <w:tr w:rsidR="00865D0F" w:rsidRPr="00C20BB1" w14:paraId="0D035EB7" w14:textId="77777777" w:rsidTr="00B86DB0">
        <w:trPr>
          <w:trHeight w:val="300"/>
        </w:trPr>
        <w:tc>
          <w:tcPr>
            <w:tcW w:w="960" w:type="dxa"/>
            <w:vMerge w:val="restart"/>
            <w:hideMark/>
          </w:tcPr>
          <w:p w14:paraId="12977BE2" w14:textId="6228308D" w:rsidR="00865D0F" w:rsidRPr="00C20BB1" w:rsidRDefault="006607FB" w:rsidP="00B86DB0">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B8</w:t>
            </w:r>
          </w:p>
        </w:tc>
        <w:tc>
          <w:tcPr>
            <w:tcW w:w="6340" w:type="dxa"/>
            <w:hideMark/>
          </w:tcPr>
          <w:p w14:paraId="587835DD" w14:textId="77777777" w:rsidR="00865D0F" w:rsidRPr="00C20BB1" w:rsidRDefault="00865D0F" w:rsidP="00B86DB0">
            <w:pPr>
              <w:rPr>
                <w:rFonts w:ascii="Calibri" w:eastAsia="Times New Roman" w:hAnsi="Calibri" w:cs="Calibri"/>
                <w:color w:val="000000"/>
                <w:sz w:val="20"/>
                <w:szCs w:val="20"/>
              </w:rPr>
            </w:pPr>
            <w:r w:rsidRPr="00C20BB1">
              <w:rPr>
                <w:rFonts w:ascii="Calibri" w:eastAsia="Times New Roman" w:hAnsi="Calibri" w:cs="Calibri"/>
                <w:color w:val="000000"/>
                <w:sz w:val="20"/>
                <w:szCs w:val="20"/>
              </w:rPr>
              <w:t>Final Claim for settlement Less Penalty and Taxes on Penalty</w:t>
            </w:r>
          </w:p>
        </w:tc>
        <w:tc>
          <w:tcPr>
            <w:tcW w:w="1480" w:type="dxa"/>
            <w:vMerge w:val="restart"/>
            <w:hideMark/>
          </w:tcPr>
          <w:p w14:paraId="16B731EF" w14:textId="60DC4CAF" w:rsidR="00865D0F" w:rsidRPr="00C20BB1" w:rsidRDefault="00AF59E8" w:rsidP="00B86DB0">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         25</w:t>
            </w:r>
            <w:r w:rsidR="00865D0F" w:rsidRPr="00C20BB1">
              <w:rPr>
                <w:rFonts w:ascii="Calibri" w:eastAsia="Times New Roman" w:hAnsi="Calibri" w:cs="Calibri"/>
                <w:color w:val="000000"/>
                <w:sz w:val="20"/>
                <w:szCs w:val="20"/>
              </w:rPr>
              <w:t xml:space="preserve">4,000.00 </w:t>
            </w:r>
          </w:p>
        </w:tc>
      </w:tr>
      <w:tr w:rsidR="00865D0F" w:rsidRPr="00C20BB1" w14:paraId="4056409D" w14:textId="77777777" w:rsidTr="00B86DB0">
        <w:trPr>
          <w:trHeight w:val="315"/>
        </w:trPr>
        <w:tc>
          <w:tcPr>
            <w:tcW w:w="960" w:type="dxa"/>
            <w:vMerge/>
            <w:hideMark/>
          </w:tcPr>
          <w:p w14:paraId="5555517F" w14:textId="77777777" w:rsidR="00865D0F" w:rsidRPr="00C20BB1" w:rsidRDefault="00865D0F" w:rsidP="00B86DB0">
            <w:pPr>
              <w:rPr>
                <w:rFonts w:ascii="Calibri" w:eastAsia="Times New Roman" w:hAnsi="Calibri" w:cs="Calibri"/>
                <w:b/>
                <w:bCs/>
                <w:color w:val="000000"/>
                <w:sz w:val="20"/>
                <w:szCs w:val="20"/>
              </w:rPr>
            </w:pPr>
          </w:p>
        </w:tc>
        <w:tc>
          <w:tcPr>
            <w:tcW w:w="6340" w:type="dxa"/>
            <w:hideMark/>
          </w:tcPr>
          <w:p w14:paraId="452445C2" w14:textId="77777777" w:rsidR="00865D0F" w:rsidRPr="00C20BB1" w:rsidRDefault="00865D0F" w:rsidP="00B86DB0">
            <w:pPr>
              <w:rPr>
                <w:rFonts w:ascii="Calibri" w:eastAsia="Times New Roman" w:hAnsi="Calibri" w:cs="Calibri"/>
                <w:color w:val="000000"/>
                <w:sz w:val="20"/>
                <w:szCs w:val="20"/>
              </w:rPr>
            </w:pPr>
            <w:r w:rsidRPr="00C20BB1">
              <w:rPr>
                <w:rFonts w:ascii="Calibri" w:eastAsia="Times New Roman" w:hAnsi="Calibri" w:cs="Calibri"/>
                <w:color w:val="000000"/>
                <w:sz w:val="20"/>
                <w:szCs w:val="20"/>
              </w:rPr>
              <w:t>(Considering Recoveries)</w:t>
            </w:r>
          </w:p>
        </w:tc>
        <w:tc>
          <w:tcPr>
            <w:tcW w:w="1480" w:type="dxa"/>
            <w:vMerge/>
            <w:hideMark/>
          </w:tcPr>
          <w:p w14:paraId="1B950E67" w14:textId="77777777" w:rsidR="00865D0F" w:rsidRPr="00C20BB1" w:rsidRDefault="00865D0F" w:rsidP="00B86DB0">
            <w:pPr>
              <w:rPr>
                <w:rFonts w:ascii="Calibri" w:eastAsia="Times New Roman" w:hAnsi="Calibri" w:cs="Calibri"/>
                <w:color w:val="000000"/>
                <w:sz w:val="20"/>
                <w:szCs w:val="20"/>
              </w:rPr>
            </w:pPr>
          </w:p>
        </w:tc>
      </w:tr>
      <w:tr w:rsidR="00865D0F" w:rsidRPr="00C20BB1" w14:paraId="09738BAA" w14:textId="77777777" w:rsidTr="00B86DB0">
        <w:trPr>
          <w:trHeight w:val="315"/>
        </w:trPr>
        <w:tc>
          <w:tcPr>
            <w:tcW w:w="960" w:type="dxa"/>
            <w:hideMark/>
          </w:tcPr>
          <w:p w14:paraId="47F98D8B" w14:textId="77777777" w:rsidR="00865D0F" w:rsidRPr="00C20BB1" w:rsidRDefault="00865D0F" w:rsidP="00B86DB0">
            <w:pPr>
              <w:rPr>
                <w:rFonts w:ascii="Calibri" w:eastAsia="Times New Roman" w:hAnsi="Calibri" w:cs="Calibri"/>
                <w:b/>
                <w:bCs/>
                <w:color w:val="000000"/>
                <w:sz w:val="20"/>
                <w:szCs w:val="20"/>
              </w:rPr>
            </w:pPr>
            <w:r w:rsidRPr="00C20BB1">
              <w:rPr>
                <w:rFonts w:ascii="Calibri" w:eastAsia="Times New Roman" w:hAnsi="Calibri" w:cs="Calibri"/>
                <w:b/>
                <w:bCs/>
                <w:color w:val="000000"/>
                <w:sz w:val="20"/>
                <w:szCs w:val="20"/>
              </w:rPr>
              <w:t> </w:t>
            </w:r>
          </w:p>
        </w:tc>
        <w:tc>
          <w:tcPr>
            <w:tcW w:w="6340" w:type="dxa"/>
            <w:hideMark/>
          </w:tcPr>
          <w:p w14:paraId="4BB7E46A" w14:textId="77777777" w:rsidR="00865D0F" w:rsidRPr="00C20BB1" w:rsidRDefault="00865D0F" w:rsidP="00B86DB0">
            <w:pPr>
              <w:rPr>
                <w:rFonts w:ascii="Calibri" w:eastAsia="Times New Roman" w:hAnsi="Calibri" w:cs="Calibri"/>
                <w:color w:val="000000"/>
                <w:sz w:val="20"/>
                <w:szCs w:val="20"/>
              </w:rPr>
            </w:pPr>
            <w:r w:rsidRPr="00C20BB1">
              <w:rPr>
                <w:rFonts w:ascii="Calibri" w:eastAsia="Times New Roman" w:hAnsi="Calibri" w:cs="Calibri"/>
                <w:color w:val="000000"/>
                <w:sz w:val="20"/>
                <w:szCs w:val="20"/>
              </w:rPr>
              <w:t> </w:t>
            </w:r>
          </w:p>
        </w:tc>
        <w:tc>
          <w:tcPr>
            <w:tcW w:w="1480" w:type="dxa"/>
            <w:hideMark/>
          </w:tcPr>
          <w:p w14:paraId="68C284F5" w14:textId="77777777" w:rsidR="00865D0F" w:rsidRPr="00C20BB1" w:rsidRDefault="00865D0F" w:rsidP="00B86DB0">
            <w:pPr>
              <w:rPr>
                <w:rFonts w:ascii="Calibri" w:eastAsia="Times New Roman" w:hAnsi="Calibri" w:cs="Calibri"/>
                <w:color w:val="000000"/>
                <w:sz w:val="20"/>
                <w:szCs w:val="20"/>
              </w:rPr>
            </w:pPr>
            <w:r w:rsidRPr="00C20BB1">
              <w:rPr>
                <w:rFonts w:ascii="Calibri" w:eastAsia="Times New Roman" w:hAnsi="Calibri" w:cs="Calibri"/>
                <w:color w:val="000000"/>
                <w:sz w:val="20"/>
                <w:szCs w:val="20"/>
              </w:rPr>
              <w:t> </w:t>
            </w:r>
          </w:p>
        </w:tc>
      </w:tr>
      <w:tr w:rsidR="00865D0F" w:rsidRPr="00C20BB1" w14:paraId="7443399E" w14:textId="77777777" w:rsidTr="00B86DB0">
        <w:trPr>
          <w:trHeight w:val="315"/>
        </w:trPr>
        <w:tc>
          <w:tcPr>
            <w:tcW w:w="960" w:type="dxa"/>
            <w:noWrap/>
            <w:hideMark/>
          </w:tcPr>
          <w:p w14:paraId="30C1B860" w14:textId="77777777" w:rsidR="00865D0F" w:rsidRPr="00C20BB1" w:rsidRDefault="00865D0F" w:rsidP="00B86DB0">
            <w:pPr>
              <w:rPr>
                <w:rFonts w:ascii="Calibri" w:eastAsia="Times New Roman" w:hAnsi="Calibri" w:cs="Calibri"/>
                <w:color w:val="000000"/>
                <w:sz w:val="20"/>
                <w:szCs w:val="20"/>
              </w:rPr>
            </w:pPr>
            <w:r w:rsidRPr="00C20BB1">
              <w:rPr>
                <w:rFonts w:ascii="Calibri" w:eastAsia="Times New Roman" w:hAnsi="Calibri" w:cs="Calibri"/>
                <w:color w:val="000000"/>
                <w:sz w:val="20"/>
                <w:szCs w:val="20"/>
              </w:rPr>
              <w:t> </w:t>
            </w:r>
          </w:p>
        </w:tc>
        <w:tc>
          <w:tcPr>
            <w:tcW w:w="6340" w:type="dxa"/>
            <w:noWrap/>
            <w:hideMark/>
          </w:tcPr>
          <w:p w14:paraId="12CAF685" w14:textId="77777777" w:rsidR="00865D0F" w:rsidRPr="00C20BB1" w:rsidRDefault="00865D0F" w:rsidP="00B86DB0">
            <w:pPr>
              <w:rPr>
                <w:rFonts w:ascii="Calibri" w:eastAsia="Times New Roman" w:hAnsi="Calibri" w:cs="Calibri"/>
                <w:color w:val="000000"/>
                <w:sz w:val="20"/>
                <w:szCs w:val="20"/>
              </w:rPr>
            </w:pPr>
            <w:r w:rsidRPr="00C20BB1">
              <w:rPr>
                <w:rFonts w:ascii="Calibri" w:eastAsia="Times New Roman" w:hAnsi="Calibri" w:cs="Calibri"/>
                <w:color w:val="000000"/>
                <w:sz w:val="20"/>
                <w:szCs w:val="20"/>
              </w:rPr>
              <w:t>Final Claim Settled</w:t>
            </w:r>
          </w:p>
        </w:tc>
        <w:tc>
          <w:tcPr>
            <w:tcW w:w="1480" w:type="dxa"/>
            <w:noWrap/>
            <w:hideMark/>
          </w:tcPr>
          <w:p w14:paraId="0F601646" w14:textId="36F3E716" w:rsidR="00865D0F" w:rsidRPr="00C20BB1" w:rsidRDefault="00AF59E8" w:rsidP="00113E0F">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25</w:t>
            </w:r>
            <w:r w:rsidR="00865D0F" w:rsidRPr="00C20BB1">
              <w:rPr>
                <w:rFonts w:ascii="Calibri" w:eastAsia="Times New Roman" w:hAnsi="Calibri" w:cs="Calibri"/>
                <w:b/>
                <w:bCs/>
                <w:color w:val="000000"/>
                <w:sz w:val="20"/>
                <w:szCs w:val="20"/>
              </w:rPr>
              <w:t>4,000.00</w:t>
            </w:r>
          </w:p>
        </w:tc>
      </w:tr>
    </w:tbl>
    <w:p w14:paraId="0AD82254" w14:textId="041A532D" w:rsidR="00865D0F" w:rsidRDefault="00865D0F" w:rsidP="00082B24">
      <w:pPr>
        <w:jc w:val="both"/>
        <w:rPr>
          <w:b/>
        </w:rPr>
      </w:pPr>
    </w:p>
    <w:p w14:paraId="00F5A9B0" w14:textId="77777777" w:rsidR="002D072C" w:rsidRDefault="002D072C" w:rsidP="00082B24">
      <w:pPr>
        <w:jc w:val="both"/>
        <w:rPr>
          <w:b/>
        </w:rPr>
      </w:pPr>
    </w:p>
    <w:p w14:paraId="62817642" w14:textId="270D008E" w:rsidR="003B0693" w:rsidRDefault="00082B24" w:rsidP="003B0693">
      <w:pPr>
        <w:jc w:val="both"/>
      </w:pPr>
      <w:r w:rsidRPr="00157F6C">
        <w:rPr>
          <w:b/>
        </w:rPr>
        <w:lastRenderedPageBreak/>
        <w:t xml:space="preserve">Scenario </w:t>
      </w:r>
      <w:r>
        <w:rPr>
          <w:b/>
        </w:rPr>
        <w:t>2</w:t>
      </w:r>
      <w:r w:rsidRPr="00157F6C">
        <w:rPr>
          <w:b/>
        </w:rPr>
        <w:t xml:space="preserve">: </w:t>
      </w:r>
      <w:r w:rsidR="009B76D7">
        <w:t>when Total dues as on date of claims is greater tha</w:t>
      </w:r>
      <w:r w:rsidR="001915AB">
        <w:t xml:space="preserve">n Total dues as on date of NPA and Penalty </w:t>
      </w:r>
      <w:r w:rsidR="006B5E0C">
        <w:t>not paid</w:t>
      </w:r>
      <w:r w:rsidR="001915AB">
        <w:t xml:space="preserve"> before final claim.</w:t>
      </w:r>
    </w:p>
    <w:p w14:paraId="412FBA94" w14:textId="77777777" w:rsidR="002D072C" w:rsidRDefault="002D072C" w:rsidP="003B0693">
      <w:pPr>
        <w:jc w:val="both"/>
      </w:pPr>
    </w:p>
    <w:tbl>
      <w:tblPr>
        <w:tblStyle w:val="TableGridLight"/>
        <w:tblW w:w="8780" w:type="dxa"/>
        <w:tblLook w:val="04A0" w:firstRow="1" w:lastRow="0" w:firstColumn="1" w:lastColumn="0" w:noHBand="0" w:noVBand="1"/>
      </w:tblPr>
      <w:tblGrid>
        <w:gridCol w:w="960"/>
        <w:gridCol w:w="6340"/>
        <w:gridCol w:w="1480"/>
      </w:tblGrid>
      <w:tr w:rsidR="009B76D7" w:rsidRPr="00C20BB1" w14:paraId="196A131F" w14:textId="77777777" w:rsidTr="00B86DB0">
        <w:trPr>
          <w:trHeight w:val="300"/>
        </w:trPr>
        <w:tc>
          <w:tcPr>
            <w:tcW w:w="8780" w:type="dxa"/>
            <w:gridSpan w:val="3"/>
            <w:noWrap/>
            <w:hideMark/>
          </w:tcPr>
          <w:p w14:paraId="02448334" w14:textId="77777777" w:rsidR="009B76D7" w:rsidRPr="00C20BB1" w:rsidRDefault="009B76D7" w:rsidP="00B86DB0">
            <w:pPr>
              <w:jc w:val="center"/>
              <w:rPr>
                <w:rFonts w:ascii="Calibri" w:eastAsia="Times New Roman" w:hAnsi="Calibri" w:cs="Calibri"/>
                <w:b/>
                <w:bCs/>
                <w:color w:val="000000"/>
              </w:rPr>
            </w:pPr>
            <w:r w:rsidRPr="00C20BB1">
              <w:rPr>
                <w:rFonts w:ascii="Calibri" w:eastAsia="Times New Roman" w:hAnsi="Calibri" w:cs="Calibri"/>
                <w:b/>
                <w:bCs/>
                <w:color w:val="000000"/>
              </w:rPr>
              <w:t>Final Claim</w:t>
            </w:r>
          </w:p>
        </w:tc>
      </w:tr>
      <w:tr w:rsidR="009B76D7" w:rsidRPr="00C20BB1" w14:paraId="30E051E1" w14:textId="77777777" w:rsidTr="00B86DB0">
        <w:trPr>
          <w:trHeight w:val="300"/>
        </w:trPr>
        <w:tc>
          <w:tcPr>
            <w:tcW w:w="960" w:type="dxa"/>
            <w:noWrap/>
            <w:hideMark/>
          </w:tcPr>
          <w:p w14:paraId="156C4CB5" w14:textId="77777777" w:rsidR="009B76D7" w:rsidRPr="00C20BB1" w:rsidRDefault="009B76D7" w:rsidP="00B86DB0">
            <w:pPr>
              <w:rPr>
                <w:rFonts w:ascii="Calibri" w:eastAsia="Times New Roman" w:hAnsi="Calibri" w:cs="Calibri"/>
                <w:color w:val="000000"/>
              </w:rPr>
            </w:pPr>
            <w:r w:rsidRPr="00C20BB1">
              <w:rPr>
                <w:rFonts w:ascii="Calibri" w:eastAsia="Times New Roman" w:hAnsi="Calibri" w:cs="Calibri"/>
                <w:color w:val="000000"/>
              </w:rPr>
              <w:t> </w:t>
            </w:r>
          </w:p>
        </w:tc>
        <w:tc>
          <w:tcPr>
            <w:tcW w:w="6340" w:type="dxa"/>
            <w:noWrap/>
            <w:hideMark/>
          </w:tcPr>
          <w:p w14:paraId="76C767F5" w14:textId="77777777" w:rsidR="009B76D7" w:rsidRPr="00C20BB1" w:rsidRDefault="009B76D7" w:rsidP="00B86DB0">
            <w:pPr>
              <w:rPr>
                <w:rFonts w:ascii="Calibri" w:eastAsia="Times New Roman" w:hAnsi="Calibri" w:cs="Calibri"/>
                <w:color w:val="000000"/>
                <w:sz w:val="20"/>
                <w:szCs w:val="20"/>
              </w:rPr>
            </w:pPr>
            <w:r w:rsidRPr="00C20BB1">
              <w:rPr>
                <w:rFonts w:ascii="Calibri" w:eastAsia="Times New Roman" w:hAnsi="Calibri" w:cs="Calibri"/>
                <w:color w:val="000000"/>
                <w:sz w:val="20"/>
                <w:szCs w:val="20"/>
              </w:rPr>
              <w:t>During Claim Lodgment</w:t>
            </w:r>
          </w:p>
        </w:tc>
        <w:tc>
          <w:tcPr>
            <w:tcW w:w="1480" w:type="dxa"/>
            <w:noWrap/>
            <w:hideMark/>
          </w:tcPr>
          <w:p w14:paraId="5AEC28A6" w14:textId="77777777" w:rsidR="009B76D7" w:rsidRPr="00C20BB1" w:rsidRDefault="009B76D7" w:rsidP="00B86DB0">
            <w:pPr>
              <w:rPr>
                <w:rFonts w:ascii="Calibri" w:eastAsia="Times New Roman" w:hAnsi="Calibri" w:cs="Calibri"/>
                <w:color w:val="000000"/>
                <w:sz w:val="20"/>
                <w:szCs w:val="20"/>
              </w:rPr>
            </w:pPr>
            <w:r w:rsidRPr="00C20BB1">
              <w:rPr>
                <w:rFonts w:ascii="Calibri" w:eastAsia="Times New Roman" w:hAnsi="Calibri" w:cs="Calibri"/>
                <w:color w:val="000000"/>
                <w:sz w:val="20"/>
                <w:szCs w:val="20"/>
              </w:rPr>
              <w:t> </w:t>
            </w:r>
          </w:p>
        </w:tc>
      </w:tr>
      <w:tr w:rsidR="009B76D7" w:rsidRPr="00C20BB1" w14:paraId="0117DD66" w14:textId="77777777" w:rsidTr="00B86DB0">
        <w:trPr>
          <w:trHeight w:val="300"/>
        </w:trPr>
        <w:tc>
          <w:tcPr>
            <w:tcW w:w="960" w:type="dxa"/>
            <w:noWrap/>
            <w:hideMark/>
          </w:tcPr>
          <w:p w14:paraId="28B1FBF5" w14:textId="77777777" w:rsidR="009B76D7" w:rsidRPr="00C20BB1" w:rsidRDefault="009B76D7" w:rsidP="00B86DB0">
            <w:pPr>
              <w:rPr>
                <w:rFonts w:ascii="Calibri" w:eastAsia="Times New Roman" w:hAnsi="Calibri" w:cs="Calibri"/>
                <w:color w:val="000000"/>
              </w:rPr>
            </w:pPr>
            <w:r w:rsidRPr="00C20BB1">
              <w:rPr>
                <w:rFonts w:ascii="Calibri" w:eastAsia="Times New Roman" w:hAnsi="Calibri" w:cs="Calibri"/>
                <w:color w:val="000000"/>
              </w:rPr>
              <w:t> </w:t>
            </w:r>
          </w:p>
        </w:tc>
        <w:tc>
          <w:tcPr>
            <w:tcW w:w="6340" w:type="dxa"/>
            <w:noWrap/>
            <w:hideMark/>
          </w:tcPr>
          <w:p w14:paraId="4F1BA9F7" w14:textId="77777777" w:rsidR="009B76D7" w:rsidRPr="00C20BB1" w:rsidRDefault="009B76D7" w:rsidP="00B86DB0">
            <w:pPr>
              <w:ind w:firstLineChars="200" w:firstLine="400"/>
              <w:rPr>
                <w:rFonts w:ascii="Calibri" w:eastAsia="Times New Roman" w:hAnsi="Calibri" w:cs="Calibri"/>
                <w:color w:val="000000"/>
                <w:sz w:val="20"/>
                <w:szCs w:val="20"/>
              </w:rPr>
            </w:pPr>
            <w:r w:rsidRPr="00C20BB1">
              <w:rPr>
                <w:rFonts w:ascii="Calibri" w:eastAsia="Times New Roman" w:hAnsi="Calibri" w:cs="Calibri"/>
                <w:color w:val="000000"/>
                <w:sz w:val="20"/>
                <w:szCs w:val="20"/>
              </w:rPr>
              <w:t xml:space="preserve">Total dues (Principal O/s and Interest O/s) as on the date of NPA </w:t>
            </w:r>
          </w:p>
        </w:tc>
        <w:tc>
          <w:tcPr>
            <w:tcW w:w="1480" w:type="dxa"/>
            <w:noWrap/>
            <w:hideMark/>
          </w:tcPr>
          <w:p w14:paraId="735438E7" w14:textId="64F1A2F5" w:rsidR="009B76D7" w:rsidRPr="00C20BB1" w:rsidRDefault="009B76D7" w:rsidP="00B86DB0">
            <w:pPr>
              <w:rPr>
                <w:rFonts w:ascii="Calibri" w:eastAsia="Times New Roman" w:hAnsi="Calibri" w:cs="Calibri"/>
                <w:color w:val="000000"/>
                <w:sz w:val="20"/>
                <w:szCs w:val="20"/>
              </w:rPr>
            </w:pPr>
            <w:r>
              <w:rPr>
                <w:rFonts w:ascii="Calibri" w:eastAsia="Times New Roman" w:hAnsi="Calibri" w:cs="Calibri"/>
                <w:color w:val="000000"/>
                <w:sz w:val="20"/>
                <w:szCs w:val="20"/>
              </w:rPr>
              <w:t>1,2</w:t>
            </w:r>
            <w:r w:rsidRPr="00C20BB1">
              <w:rPr>
                <w:rFonts w:ascii="Calibri" w:eastAsia="Times New Roman" w:hAnsi="Calibri" w:cs="Calibri"/>
                <w:color w:val="000000"/>
                <w:sz w:val="20"/>
                <w:szCs w:val="20"/>
              </w:rPr>
              <w:t xml:space="preserve">00,000.00 </w:t>
            </w:r>
          </w:p>
        </w:tc>
      </w:tr>
      <w:tr w:rsidR="009B76D7" w:rsidRPr="00C20BB1" w14:paraId="5DFAA3B3" w14:textId="77777777" w:rsidTr="00B86DB0">
        <w:trPr>
          <w:trHeight w:val="300"/>
        </w:trPr>
        <w:tc>
          <w:tcPr>
            <w:tcW w:w="960" w:type="dxa"/>
            <w:noWrap/>
          </w:tcPr>
          <w:p w14:paraId="0B953FB1" w14:textId="77777777" w:rsidR="009B76D7" w:rsidRPr="00C20BB1" w:rsidRDefault="009B76D7" w:rsidP="00B86DB0">
            <w:pPr>
              <w:rPr>
                <w:rFonts w:ascii="Calibri" w:eastAsia="Times New Roman" w:hAnsi="Calibri" w:cs="Calibri"/>
                <w:color w:val="000000"/>
              </w:rPr>
            </w:pPr>
          </w:p>
        </w:tc>
        <w:tc>
          <w:tcPr>
            <w:tcW w:w="6340" w:type="dxa"/>
            <w:noWrap/>
          </w:tcPr>
          <w:p w14:paraId="77B90E2A" w14:textId="77777777" w:rsidR="009B76D7" w:rsidRPr="00C20BB1" w:rsidRDefault="009B76D7" w:rsidP="00B86DB0">
            <w:pPr>
              <w:ind w:firstLineChars="200" w:firstLine="400"/>
              <w:rPr>
                <w:rFonts w:ascii="Calibri" w:eastAsia="Times New Roman" w:hAnsi="Calibri" w:cs="Calibri"/>
                <w:color w:val="000000"/>
                <w:sz w:val="20"/>
                <w:szCs w:val="20"/>
              </w:rPr>
            </w:pPr>
            <w:r w:rsidRPr="00865D0F">
              <w:rPr>
                <w:rFonts w:ascii="Calibri" w:eastAsia="Times New Roman" w:hAnsi="Calibri" w:cs="Calibri"/>
                <w:color w:val="000000"/>
                <w:sz w:val="20"/>
                <w:szCs w:val="20"/>
              </w:rPr>
              <w:t>Total dues (Principal O/s and Interest O/s) as on the date of Claims</w:t>
            </w:r>
          </w:p>
        </w:tc>
        <w:tc>
          <w:tcPr>
            <w:tcW w:w="1480" w:type="dxa"/>
            <w:noWrap/>
          </w:tcPr>
          <w:p w14:paraId="116154B0" w14:textId="25DB12C7" w:rsidR="009B76D7" w:rsidRPr="00C20BB1" w:rsidRDefault="009B76D7" w:rsidP="00B86DB0">
            <w:pPr>
              <w:rPr>
                <w:rFonts w:ascii="Calibri" w:eastAsia="Times New Roman" w:hAnsi="Calibri" w:cs="Calibri"/>
                <w:color w:val="000000"/>
                <w:sz w:val="20"/>
                <w:szCs w:val="20"/>
              </w:rPr>
            </w:pPr>
            <w:r>
              <w:rPr>
                <w:rFonts w:ascii="Calibri" w:eastAsia="Times New Roman" w:hAnsi="Calibri" w:cs="Calibri"/>
                <w:color w:val="000000"/>
                <w:sz w:val="20"/>
                <w:szCs w:val="20"/>
              </w:rPr>
              <w:t>1,300,000.00</w:t>
            </w:r>
          </w:p>
        </w:tc>
      </w:tr>
      <w:tr w:rsidR="009B76D7" w:rsidRPr="00C20BB1" w14:paraId="446F51E1" w14:textId="77777777" w:rsidTr="00B86DB0">
        <w:trPr>
          <w:trHeight w:val="300"/>
        </w:trPr>
        <w:tc>
          <w:tcPr>
            <w:tcW w:w="960" w:type="dxa"/>
            <w:noWrap/>
            <w:hideMark/>
          </w:tcPr>
          <w:p w14:paraId="096140B0" w14:textId="77777777" w:rsidR="009B76D7" w:rsidRPr="00C20BB1" w:rsidRDefault="009B76D7" w:rsidP="00B86DB0">
            <w:pPr>
              <w:rPr>
                <w:rFonts w:ascii="Calibri" w:eastAsia="Times New Roman" w:hAnsi="Calibri" w:cs="Calibri"/>
                <w:color w:val="000000"/>
              </w:rPr>
            </w:pPr>
            <w:r w:rsidRPr="00C20BB1">
              <w:rPr>
                <w:rFonts w:ascii="Calibri" w:eastAsia="Times New Roman" w:hAnsi="Calibri" w:cs="Calibri"/>
                <w:color w:val="000000"/>
              </w:rPr>
              <w:t> </w:t>
            </w:r>
          </w:p>
        </w:tc>
        <w:tc>
          <w:tcPr>
            <w:tcW w:w="6340" w:type="dxa"/>
            <w:noWrap/>
            <w:hideMark/>
          </w:tcPr>
          <w:p w14:paraId="72FB5B34" w14:textId="77777777" w:rsidR="009B76D7" w:rsidRPr="00C20BB1" w:rsidRDefault="009B76D7" w:rsidP="00B86DB0">
            <w:pPr>
              <w:rPr>
                <w:rFonts w:ascii="Calibri" w:eastAsia="Times New Roman" w:hAnsi="Calibri" w:cs="Calibri"/>
                <w:color w:val="000000"/>
                <w:sz w:val="20"/>
                <w:szCs w:val="20"/>
              </w:rPr>
            </w:pPr>
            <w:r w:rsidRPr="00C20BB1">
              <w:rPr>
                <w:rFonts w:ascii="Calibri" w:eastAsia="Times New Roman" w:hAnsi="Calibri" w:cs="Calibri"/>
                <w:color w:val="000000"/>
                <w:sz w:val="20"/>
                <w:szCs w:val="20"/>
              </w:rPr>
              <w:t>Post First Claim Lodgment</w:t>
            </w:r>
          </w:p>
        </w:tc>
        <w:tc>
          <w:tcPr>
            <w:tcW w:w="1480" w:type="dxa"/>
            <w:noWrap/>
            <w:hideMark/>
          </w:tcPr>
          <w:p w14:paraId="2FE6CDBB" w14:textId="77777777" w:rsidR="009B76D7" w:rsidRPr="00C20BB1" w:rsidRDefault="009B76D7" w:rsidP="00B86DB0">
            <w:pPr>
              <w:rPr>
                <w:rFonts w:ascii="Calibri" w:eastAsia="Times New Roman" w:hAnsi="Calibri" w:cs="Calibri"/>
                <w:color w:val="000000"/>
              </w:rPr>
            </w:pPr>
            <w:r w:rsidRPr="00C20BB1">
              <w:rPr>
                <w:rFonts w:ascii="Calibri" w:eastAsia="Times New Roman" w:hAnsi="Calibri" w:cs="Calibri"/>
                <w:color w:val="000000"/>
              </w:rPr>
              <w:t> </w:t>
            </w:r>
          </w:p>
        </w:tc>
      </w:tr>
      <w:tr w:rsidR="009B76D7" w:rsidRPr="00C20BB1" w14:paraId="75E8EC44" w14:textId="77777777" w:rsidTr="00B86DB0">
        <w:trPr>
          <w:trHeight w:val="300"/>
        </w:trPr>
        <w:tc>
          <w:tcPr>
            <w:tcW w:w="960" w:type="dxa"/>
            <w:noWrap/>
            <w:hideMark/>
          </w:tcPr>
          <w:p w14:paraId="7DA5017F" w14:textId="77777777" w:rsidR="009B76D7" w:rsidRPr="00C20BB1" w:rsidRDefault="009B76D7" w:rsidP="00B86DB0">
            <w:pPr>
              <w:rPr>
                <w:rFonts w:ascii="Calibri" w:eastAsia="Times New Roman" w:hAnsi="Calibri" w:cs="Calibri"/>
                <w:color w:val="000000"/>
              </w:rPr>
            </w:pPr>
            <w:r w:rsidRPr="00C20BB1">
              <w:rPr>
                <w:rFonts w:ascii="Calibri" w:eastAsia="Times New Roman" w:hAnsi="Calibri" w:cs="Calibri"/>
                <w:color w:val="000000"/>
              </w:rPr>
              <w:t> </w:t>
            </w:r>
          </w:p>
        </w:tc>
        <w:tc>
          <w:tcPr>
            <w:tcW w:w="6340" w:type="dxa"/>
            <w:noWrap/>
            <w:hideMark/>
          </w:tcPr>
          <w:p w14:paraId="3E376065" w14:textId="77777777" w:rsidR="009B76D7" w:rsidRPr="00C20BB1" w:rsidRDefault="009B76D7" w:rsidP="00B86DB0">
            <w:pPr>
              <w:tabs>
                <w:tab w:val="left" w:pos="4890"/>
              </w:tabs>
              <w:ind w:firstLineChars="200" w:firstLine="400"/>
              <w:rPr>
                <w:rFonts w:ascii="Calibri" w:eastAsia="Times New Roman" w:hAnsi="Calibri" w:cs="Calibri"/>
                <w:color w:val="000000"/>
                <w:sz w:val="20"/>
                <w:szCs w:val="20"/>
              </w:rPr>
            </w:pPr>
            <w:r w:rsidRPr="00C20BB1">
              <w:rPr>
                <w:rFonts w:ascii="Calibri" w:eastAsia="Times New Roman" w:hAnsi="Calibri" w:cs="Calibri"/>
                <w:color w:val="000000"/>
                <w:sz w:val="20"/>
                <w:szCs w:val="20"/>
              </w:rPr>
              <w:t>Total Recovery Provided</w:t>
            </w:r>
            <w:r>
              <w:rPr>
                <w:rFonts w:ascii="Calibri" w:eastAsia="Times New Roman" w:hAnsi="Calibri" w:cs="Calibri"/>
                <w:color w:val="000000"/>
                <w:sz w:val="20"/>
                <w:szCs w:val="20"/>
              </w:rPr>
              <w:tab/>
            </w:r>
          </w:p>
        </w:tc>
        <w:tc>
          <w:tcPr>
            <w:tcW w:w="1480" w:type="dxa"/>
            <w:noWrap/>
            <w:hideMark/>
          </w:tcPr>
          <w:p w14:paraId="6D79D4E3" w14:textId="77777777" w:rsidR="009B76D7" w:rsidRPr="00C20BB1" w:rsidRDefault="009B76D7" w:rsidP="00B86DB0">
            <w:pPr>
              <w:rPr>
                <w:rFonts w:ascii="Calibri" w:eastAsia="Times New Roman" w:hAnsi="Calibri" w:cs="Calibri"/>
                <w:color w:val="000000"/>
                <w:sz w:val="20"/>
                <w:szCs w:val="20"/>
              </w:rPr>
            </w:pPr>
            <w:r w:rsidRPr="00C20BB1">
              <w:rPr>
                <w:rFonts w:ascii="Calibri" w:eastAsia="Times New Roman" w:hAnsi="Calibri" w:cs="Calibri"/>
                <w:color w:val="000000"/>
                <w:sz w:val="20"/>
                <w:szCs w:val="20"/>
              </w:rPr>
              <w:t xml:space="preserve">70,000.00 </w:t>
            </w:r>
          </w:p>
        </w:tc>
      </w:tr>
      <w:tr w:rsidR="009B76D7" w:rsidRPr="00C20BB1" w14:paraId="3718C059" w14:textId="77777777" w:rsidTr="00B86DB0">
        <w:trPr>
          <w:trHeight w:val="300"/>
        </w:trPr>
        <w:tc>
          <w:tcPr>
            <w:tcW w:w="960" w:type="dxa"/>
            <w:noWrap/>
            <w:hideMark/>
          </w:tcPr>
          <w:p w14:paraId="03BCEAD0" w14:textId="77777777" w:rsidR="009B76D7" w:rsidRPr="00C20BB1" w:rsidRDefault="009B76D7" w:rsidP="00B86DB0">
            <w:pPr>
              <w:rPr>
                <w:rFonts w:ascii="Calibri" w:eastAsia="Times New Roman" w:hAnsi="Calibri" w:cs="Calibri"/>
                <w:color w:val="000000"/>
              </w:rPr>
            </w:pPr>
            <w:r w:rsidRPr="00C20BB1">
              <w:rPr>
                <w:rFonts w:ascii="Calibri" w:eastAsia="Times New Roman" w:hAnsi="Calibri" w:cs="Calibri"/>
                <w:color w:val="000000"/>
              </w:rPr>
              <w:t> </w:t>
            </w:r>
          </w:p>
        </w:tc>
        <w:tc>
          <w:tcPr>
            <w:tcW w:w="6340" w:type="dxa"/>
            <w:noWrap/>
            <w:hideMark/>
          </w:tcPr>
          <w:p w14:paraId="0188D5A7" w14:textId="77777777" w:rsidR="009B76D7" w:rsidRPr="00C20BB1" w:rsidRDefault="009B76D7" w:rsidP="00B86DB0">
            <w:pPr>
              <w:ind w:firstLineChars="200" w:firstLine="400"/>
              <w:rPr>
                <w:rFonts w:ascii="Calibri" w:eastAsia="Times New Roman" w:hAnsi="Calibri" w:cs="Calibri"/>
                <w:color w:val="000000"/>
                <w:sz w:val="20"/>
                <w:szCs w:val="20"/>
              </w:rPr>
            </w:pPr>
            <w:r w:rsidRPr="00C20BB1">
              <w:rPr>
                <w:rFonts w:ascii="Calibri" w:eastAsia="Times New Roman" w:hAnsi="Calibri" w:cs="Calibri"/>
                <w:color w:val="000000"/>
                <w:sz w:val="20"/>
                <w:szCs w:val="20"/>
              </w:rPr>
              <w:t>Total Penalty</w:t>
            </w:r>
          </w:p>
        </w:tc>
        <w:tc>
          <w:tcPr>
            <w:tcW w:w="1480" w:type="dxa"/>
            <w:noWrap/>
            <w:hideMark/>
          </w:tcPr>
          <w:p w14:paraId="797921F6" w14:textId="1590B98A" w:rsidR="009B76D7" w:rsidRPr="00C20BB1" w:rsidRDefault="00516F87" w:rsidP="00B86DB0">
            <w:pPr>
              <w:rPr>
                <w:rFonts w:ascii="Calibri" w:eastAsia="Times New Roman" w:hAnsi="Calibri" w:cs="Calibri"/>
                <w:color w:val="000000"/>
                <w:sz w:val="20"/>
                <w:szCs w:val="20"/>
              </w:rPr>
            </w:pPr>
            <w:r>
              <w:rPr>
                <w:rFonts w:ascii="Calibri" w:eastAsia="Times New Roman" w:hAnsi="Calibri" w:cs="Calibri"/>
                <w:color w:val="000000"/>
                <w:sz w:val="20"/>
                <w:szCs w:val="20"/>
              </w:rPr>
              <w:t>5000.00</w:t>
            </w:r>
          </w:p>
        </w:tc>
      </w:tr>
      <w:tr w:rsidR="009B76D7" w:rsidRPr="00C20BB1" w14:paraId="561D9A2C" w14:textId="77777777" w:rsidTr="00B86DB0">
        <w:trPr>
          <w:trHeight w:val="300"/>
        </w:trPr>
        <w:tc>
          <w:tcPr>
            <w:tcW w:w="960" w:type="dxa"/>
            <w:noWrap/>
            <w:hideMark/>
          </w:tcPr>
          <w:p w14:paraId="4B97DD97" w14:textId="77777777" w:rsidR="009B76D7" w:rsidRPr="00C20BB1" w:rsidRDefault="009B76D7" w:rsidP="00B86DB0">
            <w:pPr>
              <w:rPr>
                <w:rFonts w:ascii="Calibri" w:eastAsia="Times New Roman" w:hAnsi="Calibri" w:cs="Calibri"/>
                <w:color w:val="000000"/>
              </w:rPr>
            </w:pPr>
            <w:r w:rsidRPr="00C20BB1">
              <w:rPr>
                <w:rFonts w:ascii="Calibri" w:eastAsia="Times New Roman" w:hAnsi="Calibri" w:cs="Calibri"/>
                <w:color w:val="000000"/>
              </w:rPr>
              <w:t> </w:t>
            </w:r>
          </w:p>
        </w:tc>
        <w:tc>
          <w:tcPr>
            <w:tcW w:w="6340" w:type="dxa"/>
            <w:noWrap/>
            <w:hideMark/>
          </w:tcPr>
          <w:p w14:paraId="1C1CB9BB" w14:textId="77777777" w:rsidR="009B76D7" w:rsidRPr="00C20BB1" w:rsidRDefault="009B76D7" w:rsidP="00B86DB0">
            <w:pPr>
              <w:ind w:firstLineChars="200" w:firstLine="400"/>
              <w:rPr>
                <w:rFonts w:ascii="Calibri" w:eastAsia="Times New Roman" w:hAnsi="Calibri" w:cs="Calibri"/>
                <w:color w:val="000000"/>
                <w:sz w:val="20"/>
                <w:szCs w:val="20"/>
              </w:rPr>
            </w:pPr>
            <w:r w:rsidRPr="00C20BB1">
              <w:rPr>
                <w:rFonts w:ascii="Calibri" w:eastAsia="Times New Roman" w:hAnsi="Calibri" w:cs="Calibri"/>
                <w:color w:val="000000"/>
                <w:sz w:val="20"/>
                <w:szCs w:val="20"/>
              </w:rPr>
              <w:t>Tax on Penalty @18%</w:t>
            </w:r>
          </w:p>
        </w:tc>
        <w:tc>
          <w:tcPr>
            <w:tcW w:w="1480" w:type="dxa"/>
            <w:noWrap/>
            <w:hideMark/>
          </w:tcPr>
          <w:p w14:paraId="150E068A" w14:textId="404C5AB3" w:rsidR="009B76D7" w:rsidRPr="00C20BB1" w:rsidRDefault="00516F87" w:rsidP="00B86DB0">
            <w:pPr>
              <w:rPr>
                <w:rFonts w:ascii="Calibri" w:eastAsia="Times New Roman" w:hAnsi="Calibri" w:cs="Calibri"/>
                <w:color w:val="000000"/>
                <w:sz w:val="20"/>
                <w:szCs w:val="20"/>
              </w:rPr>
            </w:pPr>
            <w:r>
              <w:rPr>
                <w:rFonts w:ascii="Calibri" w:eastAsia="Times New Roman" w:hAnsi="Calibri" w:cs="Calibri"/>
                <w:color w:val="000000"/>
                <w:sz w:val="20"/>
                <w:szCs w:val="20"/>
              </w:rPr>
              <w:t>900.00</w:t>
            </w:r>
          </w:p>
        </w:tc>
      </w:tr>
      <w:tr w:rsidR="009B76D7" w:rsidRPr="00C20BB1" w14:paraId="5B54F016" w14:textId="77777777" w:rsidTr="00B86DB0">
        <w:trPr>
          <w:trHeight w:val="315"/>
        </w:trPr>
        <w:tc>
          <w:tcPr>
            <w:tcW w:w="960" w:type="dxa"/>
            <w:noWrap/>
            <w:hideMark/>
          </w:tcPr>
          <w:p w14:paraId="48B0731C" w14:textId="77777777" w:rsidR="009B76D7" w:rsidRPr="00C20BB1" w:rsidRDefault="009B76D7" w:rsidP="00B86DB0">
            <w:pPr>
              <w:rPr>
                <w:rFonts w:ascii="Calibri" w:eastAsia="Times New Roman" w:hAnsi="Calibri" w:cs="Calibri"/>
                <w:color w:val="000000"/>
              </w:rPr>
            </w:pPr>
            <w:r w:rsidRPr="00C20BB1">
              <w:rPr>
                <w:rFonts w:ascii="Calibri" w:eastAsia="Times New Roman" w:hAnsi="Calibri" w:cs="Calibri"/>
                <w:color w:val="000000"/>
              </w:rPr>
              <w:t> </w:t>
            </w:r>
          </w:p>
        </w:tc>
        <w:tc>
          <w:tcPr>
            <w:tcW w:w="6340" w:type="dxa"/>
            <w:noWrap/>
            <w:hideMark/>
          </w:tcPr>
          <w:p w14:paraId="343CCCF1" w14:textId="77777777" w:rsidR="009B76D7" w:rsidRPr="00C20BB1" w:rsidRDefault="009B76D7" w:rsidP="00B86DB0">
            <w:pPr>
              <w:rPr>
                <w:rFonts w:ascii="Calibri" w:eastAsia="Times New Roman" w:hAnsi="Calibri" w:cs="Calibri"/>
                <w:color w:val="000000"/>
              </w:rPr>
            </w:pPr>
          </w:p>
        </w:tc>
        <w:tc>
          <w:tcPr>
            <w:tcW w:w="1480" w:type="dxa"/>
            <w:noWrap/>
            <w:hideMark/>
          </w:tcPr>
          <w:p w14:paraId="1B8F163D" w14:textId="77777777" w:rsidR="009B76D7" w:rsidRPr="00C20BB1" w:rsidRDefault="009B76D7" w:rsidP="00B86DB0">
            <w:pPr>
              <w:rPr>
                <w:rFonts w:ascii="Calibri" w:eastAsia="Times New Roman" w:hAnsi="Calibri" w:cs="Calibri"/>
                <w:color w:val="000000"/>
              </w:rPr>
            </w:pPr>
            <w:r w:rsidRPr="00C20BB1">
              <w:rPr>
                <w:rFonts w:ascii="Calibri" w:eastAsia="Times New Roman" w:hAnsi="Calibri" w:cs="Calibri"/>
                <w:color w:val="000000"/>
              </w:rPr>
              <w:t> </w:t>
            </w:r>
          </w:p>
        </w:tc>
      </w:tr>
      <w:tr w:rsidR="009B76D7" w:rsidRPr="00C20BB1" w14:paraId="44344707" w14:textId="77777777" w:rsidTr="00B86DB0">
        <w:trPr>
          <w:trHeight w:val="315"/>
        </w:trPr>
        <w:tc>
          <w:tcPr>
            <w:tcW w:w="960" w:type="dxa"/>
            <w:hideMark/>
          </w:tcPr>
          <w:p w14:paraId="648B523C" w14:textId="77777777" w:rsidR="009B76D7" w:rsidRPr="00C20BB1" w:rsidRDefault="009B76D7" w:rsidP="00B86DB0">
            <w:pPr>
              <w:rPr>
                <w:rFonts w:ascii="Calibri" w:eastAsia="Times New Roman" w:hAnsi="Calibri" w:cs="Calibri"/>
                <w:b/>
                <w:bCs/>
                <w:color w:val="000000"/>
                <w:sz w:val="20"/>
                <w:szCs w:val="20"/>
              </w:rPr>
            </w:pPr>
            <w:r w:rsidRPr="00C20BB1">
              <w:rPr>
                <w:rFonts w:ascii="Calibri" w:eastAsia="Times New Roman" w:hAnsi="Calibri" w:cs="Calibri"/>
                <w:b/>
                <w:bCs/>
                <w:color w:val="000000"/>
                <w:sz w:val="20"/>
                <w:szCs w:val="20"/>
              </w:rPr>
              <w:t>ID#</w:t>
            </w:r>
          </w:p>
        </w:tc>
        <w:tc>
          <w:tcPr>
            <w:tcW w:w="6340" w:type="dxa"/>
            <w:hideMark/>
          </w:tcPr>
          <w:p w14:paraId="4FDEA442" w14:textId="77777777" w:rsidR="009B76D7" w:rsidRPr="00C20BB1" w:rsidRDefault="009B76D7" w:rsidP="00B86DB0">
            <w:pPr>
              <w:rPr>
                <w:rFonts w:ascii="Calibri" w:eastAsia="Times New Roman" w:hAnsi="Calibri" w:cs="Calibri"/>
                <w:b/>
                <w:bCs/>
                <w:color w:val="000000"/>
                <w:sz w:val="20"/>
                <w:szCs w:val="20"/>
              </w:rPr>
            </w:pPr>
            <w:r w:rsidRPr="00C20BB1">
              <w:rPr>
                <w:rFonts w:ascii="Calibri" w:eastAsia="Times New Roman" w:hAnsi="Calibri" w:cs="Calibri"/>
                <w:b/>
                <w:bCs/>
                <w:color w:val="000000"/>
                <w:sz w:val="20"/>
                <w:szCs w:val="20"/>
              </w:rPr>
              <w:t>Description</w:t>
            </w:r>
          </w:p>
        </w:tc>
        <w:tc>
          <w:tcPr>
            <w:tcW w:w="1480" w:type="dxa"/>
            <w:hideMark/>
          </w:tcPr>
          <w:p w14:paraId="2B50575D" w14:textId="77777777" w:rsidR="009B76D7" w:rsidRPr="00C20BB1" w:rsidRDefault="009B76D7" w:rsidP="00B86DB0">
            <w:pPr>
              <w:rPr>
                <w:rFonts w:ascii="Calibri" w:eastAsia="Times New Roman" w:hAnsi="Calibri" w:cs="Calibri"/>
                <w:b/>
                <w:bCs/>
                <w:color w:val="000000"/>
                <w:sz w:val="20"/>
                <w:szCs w:val="20"/>
              </w:rPr>
            </w:pPr>
            <w:r w:rsidRPr="00C20BB1">
              <w:rPr>
                <w:rFonts w:ascii="Calibri" w:eastAsia="Times New Roman" w:hAnsi="Calibri" w:cs="Calibri"/>
                <w:b/>
                <w:bCs/>
                <w:color w:val="000000"/>
                <w:sz w:val="20"/>
                <w:szCs w:val="20"/>
              </w:rPr>
              <w:t>Value</w:t>
            </w:r>
          </w:p>
        </w:tc>
      </w:tr>
      <w:tr w:rsidR="009B76D7" w:rsidRPr="00C20BB1" w14:paraId="0D6A8693" w14:textId="77777777" w:rsidTr="00B86DB0">
        <w:trPr>
          <w:trHeight w:val="315"/>
        </w:trPr>
        <w:tc>
          <w:tcPr>
            <w:tcW w:w="960" w:type="dxa"/>
            <w:hideMark/>
          </w:tcPr>
          <w:p w14:paraId="2495B2E2" w14:textId="77777777" w:rsidR="009B76D7" w:rsidRPr="00C20BB1" w:rsidRDefault="009B76D7" w:rsidP="00B86DB0">
            <w:pPr>
              <w:rPr>
                <w:rFonts w:ascii="Calibri" w:eastAsia="Times New Roman" w:hAnsi="Calibri" w:cs="Calibri"/>
                <w:b/>
                <w:bCs/>
                <w:color w:val="000000"/>
                <w:sz w:val="20"/>
                <w:szCs w:val="20"/>
              </w:rPr>
            </w:pPr>
            <w:r w:rsidRPr="00C20BB1">
              <w:rPr>
                <w:rFonts w:ascii="Calibri" w:eastAsia="Times New Roman" w:hAnsi="Calibri" w:cs="Calibri"/>
                <w:b/>
                <w:bCs/>
                <w:color w:val="000000"/>
                <w:sz w:val="20"/>
                <w:szCs w:val="20"/>
              </w:rPr>
              <w:t>A1</w:t>
            </w:r>
          </w:p>
        </w:tc>
        <w:tc>
          <w:tcPr>
            <w:tcW w:w="6340" w:type="dxa"/>
            <w:hideMark/>
          </w:tcPr>
          <w:p w14:paraId="1DFC4BB0" w14:textId="2D50AA05" w:rsidR="009B76D7" w:rsidRPr="00C20BB1" w:rsidRDefault="00995B0C" w:rsidP="00B86DB0">
            <w:pPr>
              <w:rPr>
                <w:rFonts w:ascii="Calibri" w:eastAsia="Times New Roman" w:hAnsi="Calibri" w:cs="Calibri"/>
                <w:color w:val="000000"/>
                <w:sz w:val="20"/>
                <w:szCs w:val="20"/>
              </w:rPr>
            </w:pPr>
            <w:r>
              <w:rPr>
                <w:rFonts w:ascii="Calibri" w:eastAsia="Times New Roman" w:hAnsi="Calibri" w:cs="Calibri"/>
                <w:color w:val="000000"/>
                <w:sz w:val="20"/>
                <w:szCs w:val="20"/>
              </w:rPr>
              <w:t>Customer ID</w:t>
            </w:r>
          </w:p>
        </w:tc>
        <w:tc>
          <w:tcPr>
            <w:tcW w:w="1480" w:type="dxa"/>
            <w:hideMark/>
          </w:tcPr>
          <w:p w14:paraId="72F072A1" w14:textId="77777777" w:rsidR="009B76D7" w:rsidRPr="00C20BB1" w:rsidRDefault="009B76D7" w:rsidP="00B86DB0">
            <w:pPr>
              <w:rPr>
                <w:rFonts w:ascii="Calibri" w:eastAsia="Times New Roman" w:hAnsi="Calibri" w:cs="Calibri"/>
                <w:color w:val="000000"/>
                <w:sz w:val="20"/>
                <w:szCs w:val="20"/>
              </w:rPr>
            </w:pPr>
            <w:r w:rsidRPr="00C20BB1">
              <w:rPr>
                <w:rFonts w:ascii="Calibri" w:eastAsia="Times New Roman" w:hAnsi="Calibri" w:cs="Calibri"/>
                <w:color w:val="000000"/>
                <w:sz w:val="20"/>
                <w:szCs w:val="20"/>
              </w:rPr>
              <w:t>ACCT1</w:t>
            </w:r>
          </w:p>
        </w:tc>
      </w:tr>
      <w:tr w:rsidR="009B76D7" w:rsidRPr="00C20BB1" w14:paraId="4C2E7AE8" w14:textId="77777777" w:rsidTr="00B86DB0">
        <w:trPr>
          <w:trHeight w:val="300"/>
        </w:trPr>
        <w:tc>
          <w:tcPr>
            <w:tcW w:w="960" w:type="dxa"/>
            <w:vMerge w:val="restart"/>
            <w:hideMark/>
          </w:tcPr>
          <w:p w14:paraId="4AB96116" w14:textId="77777777" w:rsidR="009B76D7" w:rsidRPr="009024DA" w:rsidRDefault="009B76D7" w:rsidP="00B86DB0">
            <w:pPr>
              <w:rPr>
                <w:rFonts w:ascii="Calibri" w:eastAsia="Times New Roman" w:hAnsi="Calibri" w:cs="Calibri"/>
                <w:b/>
                <w:bCs/>
                <w:color w:val="000000"/>
                <w:sz w:val="20"/>
                <w:szCs w:val="20"/>
              </w:rPr>
            </w:pPr>
            <w:r w:rsidRPr="009024DA">
              <w:rPr>
                <w:rFonts w:ascii="Calibri" w:eastAsia="Times New Roman" w:hAnsi="Calibri" w:cs="Calibri"/>
                <w:b/>
                <w:bCs/>
                <w:color w:val="000000"/>
                <w:sz w:val="20"/>
                <w:szCs w:val="20"/>
              </w:rPr>
              <w:t>A2</w:t>
            </w:r>
          </w:p>
        </w:tc>
        <w:tc>
          <w:tcPr>
            <w:tcW w:w="6340" w:type="dxa"/>
            <w:hideMark/>
          </w:tcPr>
          <w:p w14:paraId="44CE5EDC" w14:textId="77777777" w:rsidR="009B76D7" w:rsidRPr="009024DA" w:rsidRDefault="009B76D7" w:rsidP="00B86DB0">
            <w:pPr>
              <w:rPr>
                <w:rFonts w:ascii="Calibri" w:eastAsia="Times New Roman" w:hAnsi="Calibri" w:cs="Calibri"/>
                <w:color w:val="000000"/>
                <w:sz w:val="20"/>
                <w:szCs w:val="20"/>
              </w:rPr>
            </w:pPr>
            <w:r w:rsidRPr="00C20BB1">
              <w:rPr>
                <w:rFonts w:ascii="Calibri" w:eastAsia="Times New Roman" w:hAnsi="Calibri" w:cs="Calibri"/>
                <w:color w:val="000000"/>
                <w:sz w:val="20"/>
                <w:szCs w:val="20"/>
              </w:rPr>
              <w:t>Total dues (Principal O/s and Interest O/s) as on the date of NPA</w:t>
            </w:r>
          </w:p>
        </w:tc>
        <w:tc>
          <w:tcPr>
            <w:tcW w:w="1480" w:type="dxa"/>
            <w:vMerge w:val="restart"/>
            <w:hideMark/>
          </w:tcPr>
          <w:p w14:paraId="3C19FDE8" w14:textId="1D33A212" w:rsidR="009B76D7" w:rsidRPr="009024DA" w:rsidRDefault="009B76D7" w:rsidP="00B86DB0">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      1,2</w:t>
            </w:r>
            <w:r w:rsidRPr="009024DA">
              <w:rPr>
                <w:rFonts w:ascii="Calibri" w:eastAsia="Times New Roman" w:hAnsi="Calibri" w:cs="Calibri"/>
                <w:color w:val="000000"/>
                <w:sz w:val="20"/>
                <w:szCs w:val="20"/>
              </w:rPr>
              <w:t xml:space="preserve">00,000.00 </w:t>
            </w:r>
          </w:p>
        </w:tc>
      </w:tr>
      <w:tr w:rsidR="009B76D7" w:rsidRPr="00C20BB1" w14:paraId="2DA4F6DD" w14:textId="77777777" w:rsidTr="00B86DB0">
        <w:trPr>
          <w:trHeight w:val="315"/>
        </w:trPr>
        <w:tc>
          <w:tcPr>
            <w:tcW w:w="960" w:type="dxa"/>
            <w:vMerge/>
            <w:hideMark/>
          </w:tcPr>
          <w:p w14:paraId="2E2DF704" w14:textId="77777777" w:rsidR="009B76D7" w:rsidRPr="00C20BB1" w:rsidRDefault="009B76D7" w:rsidP="00B86DB0">
            <w:pPr>
              <w:rPr>
                <w:rFonts w:ascii="Calibri" w:eastAsia="Times New Roman" w:hAnsi="Calibri" w:cs="Calibri"/>
                <w:b/>
                <w:bCs/>
                <w:color w:val="000000"/>
                <w:sz w:val="20"/>
                <w:szCs w:val="20"/>
              </w:rPr>
            </w:pPr>
          </w:p>
        </w:tc>
        <w:tc>
          <w:tcPr>
            <w:tcW w:w="6340" w:type="dxa"/>
          </w:tcPr>
          <w:p w14:paraId="346A1B09" w14:textId="77777777" w:rsidR="009B76D7" w:rsidRPr="00C20BB1" w:rsidRDefault="009B76D7" w:rsidP="00B86DB0">
            <w:pPr>
              <w:rPr>
                <w:rFonts w:ascii="Calibri" w:eastAsia="Times New Roman" w:hAnsi="Calibri" w:cs="Calibri"/>
                <w:color w:val="000000"/>
                <w:sz w:val="20"/>
                <w:szCs w:val="20"/>
              </w:rPr>
            </w:pPr>
            <w:r w:rsidRPr="00C20BB1">
              <w:rPr>
                <w:rFonts w:ascii="Calibri" w:eastAsia="Times New Roman" w:hAnsi="Calibri" w:cs="Calibri"/>
                <w:color w:val="000000"/>
                <w:sz w:val="20"/>
                <w:szCs w:val="20"/>
              </w:rPr>
              <w:t xml:space="preserve">(The details provided by MLI in </w:t>
            </w:r>
            <w:r>
              <w:rPr>
                <w:rFonts w:ascii="Calibri" w:eastAsia="Times New Roman" w:hAnsi="Calibri" w:cs="Calibri"/>
                <w:color w:val="000000"/>
                <w:sz w:val="20"/>
                <w:szCs w:val="20"/>
              </w:rPr>
              <w:t xml:space="preserve">online form for </w:t>
            </w:r>
            <w:r w:rsidRPr="00C20BB1">
              <w:rPr>
                <w:rFonts w:ascii="Calibri" w:eastAsia="Times New Roman" w:hAnsi="Calibri" w:cs="Calibri"/>
                <w:color w:val="000000"/>
                <w:sz w:val="20"/>
                <w:szCs w:val="20"/>
              </w:rPr>
              <w:t>claim requisition)</w:t>
            </w:r>
          </w:p>
        </w:tc>
        <w:tc>
          <w:tcPr>
            <w:tcW w:w="1480" w:type="dxa"/>
            <w:vMerge/>
          </w:tcPr>
          <w:p w14:paraId="659C0627" w14:textId="77777777" w:rsidR="009B76D7" w:rsidRPr="00C20BB1" w:rsidRDefault="009B76D7" w:rsidP="00B86DB0">
            <w:pPr>
              <w:rPr>
                <w:rFonts w:ascii="Calibri" w:eastAsia="Times New Roman" w:hAnsi="Calibri" w:cs="Calibri"/>
                <w:color w:val="000000"/>
                <w:sz w:val="20"/>
                <w:szCs w:val="20"/>
              </w:rPr>
            </w:pPr>
          </w:p>
        </w:tc>
      </w:tr>
      <w:tr w:rsidR="009B76D7" w:rsidRPr="00C20BB1" w14:paraId="50F095F3" w14:textId="77777777" w:rsidTr="00B86DB0">
        <w:trPr>
          <w:trHeight w:val="300"/>
        </w:trPr>
        <w:tc>
          <w:tcPr>
            <w:tcW w:w="960" w:type="dxa"/>
            <w:vMerge w:val="restart"/>
            <w:hideMark/>
          </w:tcPr>
          <w:p w14:paraId="2C9F36F5" w14:textId="77777777" w:rsidR="009B76D7" w:rsidRPr="00C20BB1" w:rsidRDefault="009B76D7" w:rsidP="00B86DB0">
            <w:pPr>
              <w:rPr>
                <w:rFonts w:ascii="Calibri" w:eastAsia="Times New Roman" w:hAnsi="Calibri" w:cs="Calibri"/>
                <w:b/>
                <w:bCs/>
                <w:color w:val="000000"/>
                <w:sz w:val="20"/>
                <w:szCs w:val="20"/>
              </w:rPr>
            </w:pPr>
            <w:r w:rsidRPr="00C20BB1">
              <w:rPr>
                <w:rFonts w:ascii="Calibri" w:eastAsia="Times New Roman" w:hAnsi="Calibri" w:cs="Calibri"/>
                <w:b/>
                <w:bCs/>
                <w:color w:val="000000"/>
                <w:sz w:val="20"/>
                <w:szCs w:val="20"/>
              </w:rPr>
              <w:t>A3</w:t>
            </w:r>
          </w:p>
        </w:tc>
        <w:tc>
          <w:tcPr>
            <w:tcW w:w="6340" w:type="dxa"/>
            <w:hideMark/>
          </w:tcPr>
          <w:p w14:paraId="730C1118" w14:textId="5C07FE09" w:rsidR="009B76D7" w:rsidRPr="00C20BB1" w:rsidRDefault="009B76D7" w:rsidP="00B86DB0">
            <w:pPr>
              <w:rPr>
                <w:rFonts w:ascii="Calibri" w:eastAsia="Times New Roman" w:hAnsi="Calibri" w:cs="Calibri"/>
                <w:color w:val="000000"/>
                <w:sz w:val="20"/>
                <w:szCs w:val="20"/>
              </w:rPr>
            </w:pPr>
            <w:r w:rsidRPr="00C20BB1">
              <w:rPr>
                <w:rFonts w:ascii="Calibri" w:eastAsia="Times New Roman" w:hAnsi="Calibri" w:cs="Calibri"/>
                <w:color w:val="000000"/>
                <w:sz w:val="20"/>
                <w:szCs w:val="20"/>
              </w:rPr>
              <w:t>Total dues (Principal O/s and Int</w:t>
            </w:r>
            <w:r>
              <w:rPr>
                <w:rFonts w:ascii="Calibri" w:eastAsia="Times New Roman" w:hAnsi="Calibri" w:cs="Calibri"/>
                <w:color w:val="000000"/>
                <w:sz w:val="20"/>
                <w:szCs w:val="20"/>
              </w:rPr>
              <w:t>erest O/s) as on the date of c</w:t>
            </w:r>
            <w:r w:rsidR="00511B6D">
              <w:rPr>
                <w:rFonts w:ascii="Calibri" w:eastAsia="Times New Roman" w:hAnsi="Calibri" w:cs="Calibri"/>
                <w:color w:val="000000"/>
                <w:sz w:val="20"/>
                <w:szCs w:val="20"/>
              </w:rPr>
              <w:t>l</w:t>
            </w:r>
            <w:r>
              <w:rPr>
                <w:rFonts w:ascii="Calibri" w:eastAsia="Times New Roman" w:hAnsi="Calibri" w:cs="Calibri"/>
                <w:color w:val="000000"/>
                <w:sz w:val="20"/>
                <w:szCs w:val="20"/>
              </w:rPr>
              <w:t>aims</w:t>
            </w:r>
            <w:r w:rsidRPr="00C20BB1">
              <w:rPr>
                <w:rFonts w:ascii="Calibri" w:eastAsia="Times New Roman" w:hAnsi="Calibri" w:cs="Calibri"/>
                <w:color w:val="000000"/>
                <w:sz w:val="20"/>
                <w:szCs w:val="20"/>
              </w:rPr>
              <w:t xml:space="preserve"> </w:t>
            </w:r>
          </w:p>
        </w:tc>
        <w:tc>
          <w:tcPr>
            <w:tcW w:w="1480" w:type="dxa"/>
            <w:vMerge w:val="restart"/>
            <w:hideMark/>
          </w:tcPr>
          <w:p w14:paraId="30F8B97C" w14:textId="01EECD81" w:rsidR="009B76D7" w:rsidRPr="00C20BB1" w:rsidRDefault="009B76D7" w:rsidP="00B86DB0">
            <w:pPr>
              <w:rPr>
                <w:rFonts w:ascii="Calibri" w:eastAsia="Times New Roman" w:hAnsi="Calibri" w:cs="Calibri"/>
                <w:color w:val="000000"/>
                <w:sz w:val="20"/>
                <w:szCs w:val="20"/>
              </w:rPr>
            </w:pPr>
            <w:r w:rsidRPr="00C20BB1">
              <w:rPr>
                <w:rFonts w:ascii="Calibri" w:eastAsia="Times New Roman" w:hAnsi="Calibri" w:cs="Calibri"/>
                <w:color w:val="000000"/>
                <w:sz w:val="20"/>
                <w:szCs w:val="20"/>
              </w:rPr>
              <w:t xml:space="preserve"> </w:t>
            </w:r>
            <w:r>
              <w:rPr>
                <w:rFonts w:ascii="Calibri" w:eastAsia="Times New Roman" w:hAnsi="Calibri" w:cs="Calibri"/>
                <w:color w:val="000000"/>
                <w:sz w:val="20"/>
                <w:szCs w:val="20"/>
              </w:rPr>
              <w:t xml:space="preserve">     1,3</w:t>
            </w:r>
            <w:r w:rsidRPr="00C20BB1">
              <w:rPr>
                <w:rFonts w:ascii="Calibri" w:eastAsia="Times New Roman" w:hAnsi="Calibri" w:cs="Calibri"/>
                <w:color w:val="000000"/>
                <w:sz w:val="20"/>
                <w:szCs w:val="20"/>
              </w:rPr>
              <w:t xml:space="preserve">00,000.00 </w:t>
            </w:r>
          </w:p>
        </w:tc>
      </w:tr>
      <w:tr w:rsidR="009B76D7" w:rsidRPr="00C20BB1" w14:paraId="6BBDF563" w14:textId="77777777" w:rsidTr="00B86DB0">
        <w:trPr>
          <w:trHeight w:val="315"/>
        </w:trPr>
        <w:tc>
          <w:tcPr>
            <w:tcW w:w="960" w:type="dxa"/>
            <w:vMerge/>
            <w:hideMark/>
          </w:tcPr>
          <w:p w14:paraId="38B56531" w14:textId="77777777" w:rsidR="009B76D7" w:rsidRPr="00C20BB1" w:rsidRDefault="009B76D7" w:rsidP="00B86DB0">
            <w:pPr>
              <w:rPr>
                <w:rFonts w:ascii="Calibri" w:eastAsia="Times New Roman" w:hAnsi="Calibri" w:cs="Calibri"/>
                <w:b/>
                <w:bCs/>
                <w:color w:val="000000"/>
                <w:sz w:val="20"/>
                <w:szCs w:val="20"/>
              </w:rPr>
            </w:pPr>
          </w:p>
        </w:tc>
        <w:tc>
          <w:tcPr>
            <w:tcW w:w="6340" w:type="dxa"/>
            <w:hideMark/>
          </w:tcPr>
          <w:p w14:paraId="21F7E171" w14:textId="77777777" w:rsidR="009B76D7" w:rsidRPr="00C20BB1" w:rsidRDefault="009B76D7" w:rsidP="00B86DB0">
            <w:pPr>
              <w:rPr>
                <w:rFonts w:ascii="Calibri" w:eastAsia="Times New Roman" w:hAnsi="Calibri" w:cs="Calibri"/>
                <w:color w:val="000000"/>
                <w:sz w:val="20"/>
                <w:szCs w:val="20"/>
              </w:rPr>
            </w:pPr>
            <w:r w:rsidRPr="00C20BB1">
              <w:rPr>
                <w:rFonts w:ascii="Calibri" w:eastAsia="Times New Roman" w:hAnsi="Calibri" w:cs="Calibri"/>
                <w:color w:val="000000"/>
                <w:sz w:val="20"/>
                <w:szCs w:val="20"/>
              </w:rPr>
              <w:t xml:space="preserve">(The details provided by MLI in </w:t>
            </w:r>
            <w:r>
              <w:rPr>
                <w:rFonts w:ascii="Calibri" w:eastAsia="Times New Roman" w:hAnsi="Calibri" w:cs="Calibri"/>
                <w:color w:val="000000"/>
                <w:sz w:val="20"/>
                <w:szCs w:val="20"/>
              </w:rPr>
              <w:t xml:space="preserve">online form for </w:t>
            </w:r>
            <w:r w:rsidRPr="00C20BB1">
              <w:rPr>
                <w:rFonts w:ascii="Calibri" w:eastAsia="Times New Roman" w:hAnsi="Calibri" w:cs="Calibri"/>
                <w:color w:val="000000"/>
                <w:sz w:val="20"/>
                <w:szCs w:val="20"/>
              </w:rPr>
              <w:t>claim requisition)</w:t>
            </w:r>
          </w:p>
        </w:tc>
        <w:tc>
          <w:tcPr>
            <w:tcW w:w="1480" w:type="dxa"/>
            <w:vMerge/>
            <w:hideMark/>
          </w:tcPr>
          <w:p w14:paraId="3D908152" w14:textId="77777777" w:rsidR="009B76D7" w:rsidRPr="00C20BB1" w:rsidRDefault="009B76D7" w:rsidP="00B86DB0">
            <w:pPr>
              <w:rPr>
                <w:rFonts w:ascii="Calibri" w:eastAsia="Times New Roman" w:hAnsi="Calibri" w:cs="Calibri"/>
                <w:color w:val="000000"/>
                <w:sz w:val="20"/>
                <w:szCs w:val="20"/>
              </w:rPr>
            </w:pPr>
          </w:p>
        </w:tc>
      </w:tr>
      <w:tr w:rsidR="009B76D7" w:rsidRPr="00C20BB1" w14:paraId="02E234A2" w14:textId="77777777" w:rsidTr="00B86DB0">
        <w:trPr>
          <w:trHeight w:val="300"/>
        </w:trPr>
        <w:tc>
          <w:tcPr>
            <w:tcW w:w="960" w:type="dxa"/>
            <w:vMerge w:val="restart"/>
            <w:hideMark/>
          </w:tcPr>
          <w:p w14:paraId="6B3A2C48" w14:textId="2D58FB06" w:rsidR="009B76D7" w:rsidRPr="00C20BB1" w:rsidRDefault="00FB2D97" w:rsidP="00B86DB0">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A4</w:t>
            </w:r>
          </w:p>
        </w:tc>
        <w:tc>
          <w:tcPr>
            <w:tcW w:w="6340" w:type="dxa"/>
            <w:hideMark/>
          </w:tcPr>
          <w:p w14:paraId="31C1A59E" w14:textId="77777777" w:rsidR="009B76D7" w:rsidRPr="00C20BB1" w:rsidRDefault="009B76D7" w:rsidP="00B86DB0">
            <w:pPr>
              <w:rPr>
                <w:rFonts w:ascii="Calibri" w:eastAsia="Times New Roman" w:hAnsi="Calibri" w:cs="Calibri"/>
                <w:color w:val="000000"/>
                <w:sz w:val="20"/>
                <w:szCs w:val="20"/>
              </w:rPr>
            </w:pPr>
            <w:r w:rsidRPr="00C20BB1">
              <w:rPr>
                <w:rFonts w:ascii="Calibri" w:eastAsia="Times New Roman" w:hAnsi="Calibri" w:cs="Calibri"/>
                <w:color w:val="000000"/>
                <w:sz w:val="20"/>
                <w:szCs w:val="20"/>
              </w:rPr>
              <w:t>Total Loss (Amount in Default) as on date of First Claim</w:t>
            </w:r>
          </w:p>
        </w:tc>
        <w:tc>
          <w:tcPr>
            <w:tcW w:w="1480" w:type="dxa"/>
            <w:vMerge w:val="restart"/>
            <w:hideMark/>
          </w:tcPr>
          <w:p w14:paraId="6CFB61C2" w14:textId="77777777" w:rsidR="009B76D7" w:rsidRPr="00C20BB1" w:rsidRDefault="009B76D7" w:rsidP="00B86DB0">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      1,1</w:t>
            </w:r>
            <w:r w:rsidRPr="00C20BB1">
              <w:rPr>
                <w:rFonts w:ascii="Calibri" w:eastAsia="Times New Roman" w:hAnsi="Calibri" w:cs="Calibri"/>
                <w:color w:val="000000"/>
                <w:sz w:val="20"/>
                <w:szCs w:val="20"/>
              </w:rPr>
              <w:t xml:space="preserve">30,000.00 </w:t>
            </w:r>
          </w:p>
        </w:tc>
      </w:tr>
      <w:tr w:rsidR="009B76D7" w:rsidRPr="00C20BB1" w14:paraId="5721C23F" w14:textId="77777777" w:rsidTr="00B86DB0">
        <w:trPr>
          <w:trHeight w:val="315"/>
        </w:trPr>
        <w:tc>
          <w:tcPr>
            <w:tcW w:w="960" w:type="dxa"/>
            <w:vMerge/>
            <w:hideMark/>
          </w:tcPr>
          <w:p w14:paraId="3B09E6B8" w14:textId="77777777" w:rsidR="009B76D7" w:rsidRPr="00C20BB1" w:rsidRDefault="009B76D7" w:rsidP="00B86DB0">
            <w:pPr>
              <w:rPr>
                <w:rFonts w:ascii="Calibri" w:eastAsia="Times New Roman" w:hAnsi="Calibri" w:cs="Calibri"/>
                <w:b/>
                <w:bCs/>
                <w:color w:val="000000"/>
                <w:sz w:val="20"/>
                <w:szCs w:val="20"/>
              </w:rPr>
            </w:pPr>
          </w:p>
        </w:tc>
        <w:tc>
          <w:tcPr>
            <w:tcW w:w="6340" w:type="dxa"/>
            <w:hideMark/>
          </w:tcPr>
          <w:p w14:paraId="05E4FFB6" w14:textId="77777777" w:rsidR="009B76D7" w:rsidRPr="00C20BB1" w:rsidRDefault="009B76D7" w:rsidP="00B86DB0">
            <w:pPr>
              <w:rPr>
                <w:rFonts w:ascii="Calibri" w:eastAsia="Times New Roman" w:hAnsi="Calibri" w:cs="Calibri"/>
                <w:color w:val="000000"/>
                <w:sz w:val="20"/>
                <w:szCs w:val="20"/>
              </w:rPr>
            </w:pPr>
            <w:r w:rsidRPr="00C20BB1">
              <w:rPr>
                <w:rFonts w:ascii="Calibri" w:eastAsia="Times New Roman" w:hAnsi="Calibri" w:cs="Calibri"/>
                <w:color w:val="000000"/>
                <w:sz w:val="20"/>
                <w:szCs w:val="20"/>
              </w:rPr>
              <w:t>(</w:t>
            </w:r>
            <w:r>
              <w:rPr>
                <w:rFonts w:ascii="Calibri" w:eastAsia="Times New Roman" w:hAnsi="Calibri" w:cs="Calibri"/>
                <w:color w:val="000000"/>
                <w:sz w:val="20"/>
                <w:szCs w:val="20"/>
              </w:rPr>
              <w:t>AID = A2 or A3 whichever is lower – Recovery provided Post First claim)</w:t>
            </w:r>
          </w:p>
        </w:tc>
        <w:tc>
          <w:tcPr>
            <w:tcW w:w="1480" w:type="dxa"/>
            <w:vMerge/>
            <w:hideMark/>
          </w:tcPr>
          <w:p w14:paraId="3D328B96" w14:textId="77777777" w:rsidR="009B76D7" w:rsidRPr="00C20BB1" w:rsidRDefault="009B76D7" w:rsidP="00B86DB0">
            <w:pPr>
              <w:rPr>
                <w:rFonts w:ascii="Calibri" w:eastAsia="Times New Roman" w:hAnsi="Calibri" w:cs="Calibri"/>
                <w:color w:val="000000"/>
                <w:sz w:val="20"/>
                <w:szCs w:val="20"/>
              </w:rPr>
            </w:pPr>
          </w:p>
        </w:tc>
      </w:tr>
      <w:tr w:rsidR="009B76D7" w:rsidRPr="00C20BB1" w14:paraId="04D939F7" w14:textId="77777777" w:rsidTr="00B86DB0">
        <w:trPr>
          <w:trHeight w:val="1035"/>
        </w:trPr>
        <w:tc>
          <w:tcPr>
            <w:tcW w:w="960" w:type="dxa"/>
            <w:hideMark/>
          </w:tcPr>
          <w:p w14:paraId="4525D309" w14:textId="6FE18124" w:rsidR="009B76D7" w:rsidRPr="00C20BB1" w:rsidRDefault="00FB2D97" w:rsidP="00B86DB0">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B5</w:t>
            </w:r>
          </w:p>
        </w:tc>
        <w:tc>
          <w:tcPr>
            <w:tcW w:w="6340" w:type="dxa"/>
            <w:hideMark/>
          </w:tcPr>
          <w:p w14:paraId="571DEC8A" w14:textId="4424F665" w:rsidR="009B76D7" w:rsidRPr="00C20BB1" w:rsidRDefault="00BD4333" w:rsidP="00B86DB0">
            <w:pPr>
              <w:rPr>
                <w:rFonts w:ascii="Calibri" w:eastAsia="Times New Roman" w:hAnsi="Calibri" w:cs="Calibri"/>
                <w:color w:val="000000"/>
                <w:sz w:val="20"/>
                <w:szCs w:val="20"/>
              </w:rPr>
            </w:pPr>
            <w:r>
              <w:rPr>
                <w:rFonts w:ascii="Calibri" w:eastAsia="Times New Roman" w:hAnsi="Calibri" w:cs="Calibri"/>
                <w:color w:val="000000"/>
                <w:sz w:val="20"/>
                <w:szCs w:val="20"/>
              </w:rPr>
              <w:t>If AID (A4</w:t>
            </w:r>
            <w:r w:rsidR="009B76D7" w:rsidRPr="00C20BB1">
              <w:rPr>
                <w:rFonts w:ascii="Calibri" w:eastAsia="Times New Roman" w:hAnsi="Calibri" w:cs="Calibri"/>
                <w:color w:val="000000"/>
                <w:sz w:val="20"/>
                <w:szCs w:val="20"/>
              </w:rPr>
              <w:t>) DO</w:t>
            </w:r>
            <w:r>
              <w:rPr>
                <w:rFonts w:ascii="Calibri" w:eastAsia="Times New Roman" w:hAnsi="Calibri" w:cs="Calibri"/>
                <w:color w:val="000000"/>
                <w:sz w:val="20"/>
                <w:szCs w:val="20"/>
              </w:rPr>
              <w:t>ES NOT Exceeds 50Lacs: 80% of A4</w:t>
            </w:r>
            <w:r w:rsidR="009B76D7" w:rsidRPr="00C20BB1">
              <w:rPr>
                <w:rFonts w:ascii="Calibri" w:eastAsia="Times New Roman" w:hAnsi="Calibri" w:cs="Calibri"/>
                <w:color w:val="000000"/>
                <w:sz w:val="20"/>
                <w:szCs w:val="20"/>
              </w:rPr>
              <w:br/>
            </w:r>
            <w:r>
              <w:rPr>
                <w:rFonts w:ascii="Calibri" w:eastAsia="Times New Roman" w:hAnsi="Calibri" w:cs="Calibri"/>
                <w:color w:val="000000"/>
                <w:sz w:val="20"/>
                <w:szCs w:val="20"/>
              </w:rPr>
              <w:t>If AID (A4</w:t>
            </w:r>
            <w:r w:rsidR="009B76D7" w:rsidRPr="00C20BB1">
              <w:rPr>
                <w:rFonts w:ascii="Calibri" w:eastAsia="Times New Roman" w:hAnsi="Calibri" w:cs="Calibri"/>
                <w:color w:val="000000"/>
                <w:sz w:val="20"/>
                <w:szCs w:val="20"/>
              </w:rPr>
              <w:t xml:space="preserve">) Exceeds </w:t>
            </w:r>
            <w:r>
              <w:rPr>
                <w:rFonts w:ascii="Calibri" w:eastAsia="Times New Roman" w:hAnsi="Calibri" w:cs="Calibri"/>
                <w:color w:val="000000"/>
                <w:sz w:val="20"/>
                <w:szCs w:val="20"/>
              </w:rPr>
              <w:t>50Lacs BUT up to 1Cr: (80% of A4</w:t>
            </w:r>
            <w:r w:rsidR="009B76D7" w:rsidRPr="00C20BB1">
              <w:rPr>
                <w:rFonts w:ascii="Calibri" w:eastAsia="Times New Roman" w:hAnsi="Calibri" w:cs="Calibri"/>
                <w:color w:val="000000"/>
                <w:sz w:val="20"/>
                <w:szCs w:val="20"/>
              </w:rPr>
              <w:t xml:space="preserve">) + (50% of AID which Exceeds 50Lacs but </w:t>
            </w:r>
            <w:r w:rsidR="00270426" w:rsidRPr="00C20BB1">
              <w:rPr>
                <w:rFonts w:ascii="Calibri" w:eastAsia="Times New Roman" w:hAnsi="Calibri" w:cs="Calibri"/>
                <w:color w:val="000000"/>
                <w:sz w:val="20"/>
                <w:szCs w:val="20"/>
              </w:rPr>
              <w:t>up to</w:t>
            </w:r>
            <w:r>
              <w:rPr>
                <w:rFonts w:ascii="Calibri" w:eastAsia="Times New Roman" w:hAnsi="Calibri" w:cs="Calibri"/>
                <w:color w:val="000000"/>
                <w:sz w:val="20"/>
                <w:szCs w:val="20"/>
              </w:rPr>
              <w:t xml:space="preserve"> 1CR)</w:t>
            </w:r>
            <w:r>
              <w:rPr>
                <w:rFonts w:ascii="Calibri" w:eastAsia="Times New Roman" w:hAnsi="Calibri" w:cs="Calibri"/>
                <w:color w:val="000000"/>
                <w:sz w:val="20"/>
                <w:szCs w:val="20"/>
              </w:rPr>
              <w:br/>
              <w:t>If AID (A4</w:t>
            </w:r>
            <w:r w:rsidR="009B76D7" w:rsidRPr="00C20BB1">
              <w:rPr>
                <w:rFonts w:ascii="Calibri" w:eastAsia="Times New Roman" w:hAnsi="Calibri" w:cs="Calibri"/>
                <w:color w:val="000000"/>
                <w:sz w:val="20"/>
                <w:szCs w:val="20"/>
              </w:rPr>
              <w:t>) Exceeds 1Cr: Capping at 65Lacs</w:t>
            </w:r>
          </w:p>
        </w:tc>
        <w:tc>
          <w:tcPr>
            <w:tcW w:w="1480" w:type="dxa"/>
            <w:hideMark/>
          </w:tcPr>
          <w:p w14:paraId="32085608" w14:textId="77777777" w:rsidR="009B76D7" w:rsidRPr="00C20BB1" w:rsidRDefault="009B76D7" w:rsidP="00B86DB0">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         90</w:t>
            </w:r>
            <w:r w:rsidRPr="00C20BB1">
              <w:rPr>
                <w:rFonts w:ascii="Calibri" w:eastAsia="Times New Roman" w:hAnsi="Calibri" w:cs="Calibri"/>
                <w:color w:val="000000"/>
                <w:sz w:val="20"/>
                <w:szCs w:val="20"/>
              </w:rPr>
              <w:t xml:space="preserve">4,000.00 </w:t>
            </w:r>
          </w:p>
        </w:tc>
      </w:tr>
      <w:tr w:rsidR="009B76D7" w:rsidRPr="00C20BB1" w14:paraId="5570BAFA" w14:textId="77777777" w:rsidTr="00B86DB0">
        <w:trPr>
          <w:trHeight w:val="300"/>
        </w:trPr>
        <w:tc>
          <w:tcPr>
            <w:tcW w:w="960" w:type="dxa"/>
            <w:vMerge w:val="restart"/>
            <w:hideMark/>
          </w:tcPr>
          <w:p w14:paraId="1C917008" w14:textId="3FDCB9A5" w:rsidR="009B76D7" w:rsidRPr="00C20BB1" w:rsidRDefault="00FB2D97" w:rsidP="00B86DB0">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B6</w:t>
            </w:r>
          </w:p>
        </w:tc>
        <w:tc>
          <w:tcPr>
            <w:tcW w:w="6340" w:type="dxa"/>
            <w:hideMark/>
          </w:tcPr>
          <w:p w14:paraId="12839855" w14:textId="77777777" w:rsidR="009B76D7" w:rsidRPr="00C20BB1" w:rsidRDefault="009B76D7" w:rsidP="00B86DB0">
            <w:pPr>
              <w:rPr>
                <w:rFonts w:ascii="Calibri" w:eastAsia="Times New Roman" w:hAnsi="Calibri" w:cs="Calibri"/>
                <w:color w:val="000000"/>
                <w:sz w:val="20"/>
                <w:szCs w:val="20"/>
              </w:rPr>
            </w:pPr>
            <w:r w:rsidRPr="00C20BB1">
              <w:rPr>
                <w:rFonts w:ascii="Calibri" w:eastAsia="Times New Roman" w:hAnsi="Calibri" w:cs="Calibri"/>
                <w:color w:val="000000"/>
                <w:sz w:val="20"/>
                <w:szCs w:val="20"/>
              </w:rPr>
              <w:t>Eligible Claim -  Considered for Claim Settlement (1st Claim)</w:t>
            </w:r>
          </w:p>
        </w:tc>
        <w:tc>
          <w:tcPr>
            <w:tcW w:w="1480" w:type="dxa"/>
            <w:vMerge w:val="restart"/>
            <w:hideMark/>
          </w:tcPr>
          <w:p w14:paraId="5D77BBE9" w14:textId="77777777" w:rsidR="009B76D7" w:rsidRPr="00C20BB1" w:rsidRDefault="009B76D7" w:rsidP="00B86DB0">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         90</w:t>
            </w:r>
            <w:r w:rsidRPr="00C20BB1">
              <w:rPr>
                <w:rFonts w:ascii="Calibri" w:eastAsia="Times New Roman" w:hAnsi="Calibri" w:cs="Calibri"/>
                <w:color w:val="000000"/>
                <w:sz w:val="20"/>
                <w:szCs w:val="20"/>
              </w:rPr>
              <w:t xml:space="preserve">4,000.00 </w:t>
            </w:r>
          </w:p>
        </w:tc>
      </w:tr>
      <w:tr w:rsidR="009B76D7" w:rsidRPr="00C20BB1" w14:paraId="1DE1DBD6" w14:textId="77777777" w:rsidTr="00B86DB0">
        <w:trPr>
          <w:trHeight w:val="315"/>
        </w:trPr>
        <w:tc>
          <w:tcPr>
            <w:tcW w:w="960" w:type="dxa"/>
            <w:vMerge/>
            <w:hideMark/>
          </w:tcPr>
          <w:p w14:paraId="60C1E0C9" w14:textId="77777777" w:rsidR="009B76D7" w:rsidRPr="00C20BB1" w:rsidRDefault="009B76D7" w:rsidP="00B86DB0">
            <w:pPr>
              <w:rPr>
                <w:rFonts w:ascii="Calibri" w:eastAsia="Times New Roman" w:hAnsi="Calibri" w:cs="Calibri"/>
                <w:b/>
                <w:bCs/>
                <w:color w:val="000000"/>
                <w:sz w:val="20"/>
                <w:szCs w:val="20"/>
              </w:rPr>
            </w:pPr>
          </w:p>
        </w:tc>
        <w:tc>
          <w:tcPr>
            <w:tcW w:w="6340" w:type="dxa"/>
            <w:hideMark/>
          </w:tcPr>
          <w:p w14:paraId="08D9624E" w14:textId="77777777" w:rsidR="009B76D7" w:rsidRPr="00C20BB1" w:rsidRDefault="009B76D7" w:rsidP="00B86DB0">
            <w:pPr>
              <w:rPr>
                <w:rFonts w:ascii="Calibri" w:eastAsia="Times New Roman" w:hAnsi="Calibri" w:cs="Calibri"/>
                <w:color w:val="000000"/>
                <w:sz w:val="20"/>
                <w:szCs w:val="20"/>
              </w:rPr>
            </w:pPr>
          </w:p>
        </w:tc>
        <w:tc>
          <w:tcPr>
            <w:tcW w:w="1480" w:type="dxa"/>
            <w:vMerge/>
            <w:hideMark/>
          </w:tcPr>
          <w:p w14:paraId="169CF14D" w14:textId="77777777" w:rsidR="009B76D7" w:rsidRPr="00C20BB1" w:rsidRDefault="009B76D7" w:rsidP="00B86DB0">
            <w:pPr>
              <w:rPr>
                <w:rFonts w:ascii="Calibri" w:eastAsia="Times New Roman" w:hAnsi="Calibri" w:cs="Calibri"/>
                <w:color w:val="000000"/>
                <w:sz w:val="20"/>
                <w:szCs w:val="20"/>
              </w:rPr>
            </w:pPr>
          </w:p>
        </w:tc>
      </w:tr>
      <w:tr w:rsidR="009B76D7" w:rsidRPr="00C20BB1" w14:paraId="2FC4E910" w14:textId="77777777" w:rsidTr="00B86DB0">
        <w:trPr>
          <w:trHeight w:val="300"/>
        </w:trPr>
        <w:tc>
          <w:tcPr>
            <w:tcW w:w="960" w:type="dxa"/>
          </w:tcPr>
          <w:p w14:paraId="7CBB5171" w14:textId="77777777" w:rsidR="009B76D7" w:rsidRPr="00C20BB1" w:rsidRDefault="009B76D7" w:rsidP="00B86DB0">
            <w:pPr>
              <w:rPr>
                <w:rFonts w:ascii="Calibri" w:eastAsia="Times New Roman" w:hAnsi="Calibri" w:cs="Calibri"/>
                <w:b/>
                <w:bCs/>
                <w:color w:val="000000"/>
                <w:sz w:val="20"/>
                <w:szCs w:val="20"/>
              </w:rPr>
            </w:pPr>
          </w:p>
        </w:tc>
        <w:tc>
          <w:tcPr>
            <w:tcW w:w="6340" w:type="dxa"/>
          </w:tcPr>
          <w:p w14:paraId="39305ECD" w14:textId="5A5DF63A" w:rsidR="009B76D7" w:rsidRPr="00C20BB1" w:rsidRDefault="009B76D7" w:rsidP="00B86DB0">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First claim settled </w:t>
            </w:r>
            <w:r w:rsidR="00037C48">
              <w:rPr>
                <w:rFonts w:ascii="Calibri" w:eastAsia="Times New Roman" w:hAnsi="Calibri" w:cs="Calibri"/>
                <w:color w:val="000000"/>
                <w:sz w:val="20"/>
                <w:szCs w:val="20"/>
              </w:rPr>
              <w:t>(as per section 1.2.9 scenario 2</w:t>
            </w:r>
            <w:r>
              <w:rPr>
                <w:rFonts w:ascii="Calibri" w:eastAsia="Times New Roman" w:hAnsi="Calibri" w:cs="Calibri"/>
                <w:color w:val="000000"/>
                <w:sz w:val="20"/>
                <w:szCs w:val="20"/>
              </w:rPr>
              <w:t>)</w:t>
            </w:r>
          </w:p>
        </w:tc>
        <w:tc>
          <w:tcPr>
            <w:tcW w:w="1480" w:type="dxa"/>
          </w:tcPr>
          <w:p w14:paraId="0FB1B6F7" w14:textId="77777777" w:rsidR="009B76D7" w:rsidRPr="004C6327" w:rsidRDefault="009B76D7" w:rsidP="00B86DB0">
            <w:pPr>
              <w:rPr>
                <w:rFonts w:ascii="Calibri" w:eastAsia="Times New Roman" w:hAnsi="Calibri" w:cs="Calibri"/>
                <w:color w:val="000000"/>
                <w:sz w:val="20"/>
                <w:szCs w:val="20"/>
              </w:rPr>
            </w:pPr>
            <w:r>
              <w:rPr>
                <w:rFonts w:ascii="Calibri" w:eastAsia="Times New Roman" w:hAnsi="Calibri" w:cs="Calibri"/>
                <w:bCs/>
                <w:color w:val="000000"/>
                <w:sz w:val="20"/>
                <w:szCs w:val="20"/>
              </w:rPr>
              <w:t>72</w:t>
            </w:r>
            <w:r w:rsidRPr="004C6327">
              <w:rPr>
                <w:rFonts w:ascii="Calibri" w:eastAsia="Times New Roman" w:hAnsi="Calibri" w:cs="Calibri"/>
                <w:bCs/>
                <w:color w:val="000000"/>
                <w:sz w:val="20"/>
                <w:szCs w:val="20"/>
              </w:rPr>
              <w:t xml:space="preserve">0,000.00 </w:t>
            </w:r>
          </w:p>
        </w:tc>
      </w:tr>
      <w:tr w:rsidR="009B76D7" w:rsidRPr="00C20BB1" w14:paraId="676DA2D3" w14:textId="77777777" w:rsidTr="00B86DB0">
        <w:trPr>
          <w:trHeight w:val="300"/>
        </w:trPr>
        <w:tc>
          <w:tcPr>
            <w:tcW w:w="960" w:type="dxa"/>
            <w:vMerge w:val="restart"/>
            <w:hideMark/>
          </w:tcPr>
          <w:p w14:paraId="302DE1A8" w14:textId="69B79FCE" w:rsidR="009B76D7" w:rsidRPr="00C20BB1" w:rsidRDefault="00FB2D97" w:rsidP="00B86DB0">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B7</w:t>
            </w:r>
          </w:p>
        </w:tc>
        <w:tc>
          <w:tcPr>
            <w:tcW w:w="6340" w:type="dxa"/>
            <w:hideMark/>
          </w:tcPr>
          <w:p w14:paraId="6B36B183" w14:textId="77777777" w:rsidR="009B76D7" w:rsidRPr="00C20BB1" w:rsidRDefault="009B76D7" w:rsidP="00B86DB0">
            <w:pPr>
              <w:rPr>
                <w:rFonts w:ascii="Calibri" w:eastAsia="Times New Roman" w:hAnsi="Calibri" w:cs="Calibri"/>
                <w:color w:val="000000"/>
                <w:sz w:val="20"/>
                <w:szCs w:val="20"/>
              </w:rPr>
            </w:pPr>
            <w:r w:rsidRPr="00C20BB1">
              <w:rPr>
                <w:rFonts w:ascii="Calibri" w:eastAsia="Times New Roman" w:hAnsi="Calibri" w:cs="Calibri"/>
                <w:color w:val="000000"/>
                <w:sz w:val="20"/>
                <w:szCs w:val="20"/>
              </w:rPr>
              <w:t>Amount Less First Claim Settled</w:t>
            </w:r>
          </w:p>
        </w:tc>
        <w:tc>
          <w:tcPr>
            <w:tcW w:w="1480" w:type="dxa"/>
            <w:vMerge w:val="restart"/>
            <w:hideMark/>
          </w:tcPr>
          <w:p w14:paraId="2C44D35F" w14:textId="77777777" w:rsidR="009B76D7" w:rsidRPr="00C20BB1" w:rsidRDefault="009B76D7" w:rsidP="00B86DB0">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         18</w:t>
            </w:r>
            <w:r w:rsidRPr="00C20BB1">
              <w:rPr>
                <w:rFonts w:ascii="Calibri" w:eastAsia="Times New Roman" w:hAnsi="Calibri" w:cs="Calibri"/>
                <w:color w:val="000000"/>
                <w:sz w:val="20"/>
                <w:szCs w:val="20"/>
              </w:rPr>
              <w:t xml:space="preserve">4,000.00 </w:t>
            </w:r>
          </w:p>
        </w:tc>
      </w:tr>
      <w:tr w:rsidR="009B76D7" w:rsidRPr="00C20BB1" w14:paraId="130C3E57" w14:textId="77777777" w:rsidTr="00B86DB0">
        <w:trPr>
          <w:trHeight w:val="315"/>
        </w:trPr>
        <w:tc>
          <w:tcPr>
            <w:tcW w:w="960" w:type="dxa"/>
            <w:vMerge/>
            <w:hideMark/>
          </w:tcPr>
          <w:p w14:paraId="740C6525" w14:textId="77777777" w:rsidR="009B76D7" w:rsidRPr="00C20BB1" w:rsidRDefault="009B76D7" w:rsidP="00B86DB0">
            <w:pPr>
              <w:rPr>
                <w:rFonts w:ascii="Calibri" w:eastAsia="Times New Roman" w:hAnsi="Calibri" w:cs="Calibri"/>
                <w:b/>
                <w:bCs/>
                <w:color w:val="000000"/>
                <w:sz w:val="20"/>
                <w:szCs w:val="20"/>
              </w:rPr>
            </w:pPr>
          </w:p>
        </w:tc>
        <w:tc>
          <w:tcPr>
            <w:tcW w:w="6340" w:type="dxa"/>
            <w:hideMark/>
          </w:tcPr>
          <w:p w14:paraId="1A913D3F" w14:textId="77777777" w:rsidR="009B76D7" w:rsidRDefault="009B76D7" w:rsidP="00B86DB0">
            <w:pPr>
              <w:rPr>
                <w:rFonts w:ascii="Calibri" w:eastAsia="Times New Roman" w:hAnsi="Calibri" w:cs="Calibri"/>
                <w:color w:val="000000"/>
                <w:sz w:val="20"/>
                <w:szCs w:val="20"/>
              </w:rPr>
            </w:pPr>
            <w:r w:rsidRPr="00C20BB1">
              <w:rPr>
                <w:rFonts w:ascii="Calibri" w:eastAsia="Times New Roman" w:hAnsi="Calibri" w:cs="Calibri"/>
                <w:color w:val="000000"/>
                <w:sz w:val="20"/>
                <w:szCs w:val="20"/>
              </w:rPr>
              <w:t>(Amount deducted with First claim which has been paid)</w:t>
            </w:r>
          </w:p>
          <w:p w14:paraId="50E756A7" w14:textId="7368B12D" w:rsidR="009B76D7" w:rsidRPr="00C20BB1" w:rsidRDefault="009B76D7" w:rsidP="00B86DB0">
            <w:pPr>
              <w:rPr>
                <w:rFonts w:ascii="Calibri" w:eastAsia="Times New Roman" w:hAnsi="Calibri" w:cs="Calibri"/>
                <w:color w:val="000000"/>
                <w:sz w:val="20"/>
                <w:szCs w:val="20"/>
              </w:rPr>
            </w:pPr>
            <w:r>
              <w:rPr>
                <w:rFonts w:ascii="Calibri" w:eastAsia="Times New Roman" w:hAnsi="Calibri" w:cs="Calibri"/>
                <w:color w:val="000000"/>
                <w:sz w:val="20"/>
                <w:szCs w:val="20"/>
              </w:rPr>
              <w:t>(Refer Scenari</w:t>
            </w:r>
            <w:r w:rsidR="00037C48">
              <w:rPr>
                <w:rFonts w:ascii="Calibri" w:eastAsia="Times New Roman" w:hAnsi="Calibri" w:cs="Calibri"/>
                <w:color w:val="000000"/>
                <w:sz w:val="20"/>
                <w:szCs w:val="20"/>
              </w:rPr>
              <w:t>o 1.2.9 scenario 2</w:t>
            </w:r>
            <w:r>
              <w:rPr>
                <w:rFonts w:ascii="Calibri" w:eastAsia="Times New Roman" w:hAnsi="Calibri" w:cs="Calibri"/>
                <w:color w:val="000000"/>
                <w:sz w:val="20"/>
                <w:szCs w:val="20"/>
              </w:rPr>
              <w:t>)</w:t>
            </w:r>
          </w:p>
        </w:tc>
        <w:tc>
          <w:tcPr>
            <w:tcW w:w="1480" w:type="dxa"/>
            <w:vMerge/>
            <w:hideMark/>
          </w:tcPr>
          <w:p w14:paraId="55F42A6B" w14:textId="77777777" w:rsidR="009B76D7" w:rsidRPr="00C20BB1" w:rsidRDefault="009B76D7" w:rsidP="00B86DB0">
            <w:pPr>
              <w:rPr>
                <w:rFonts w:ascii="Calibri" w:eastAsia="Times New Roman" w:hAnsi="Calibri" w:cs="Calibri"/>
                <w:color w:val="000000"/>
                <w:sz w:val="20"/>
                <w:szCs w:val="20"/>
              </w:rPr>
            </w:pPr>
          </w:p>
        </w:tc>
      </w:tr>
      <w:tr w:rsidR="009B76D7" w:rsidRPr="00C20BB1" w14:paraId="6CA3397A" w14:textId="77777777" w:rsidTr="00B86DB0">
        <w:trPr>
          <w:trHeight w:val="300"/>
        </w:trPr>
        <w:tc>
          <w:tcPr>
            <w:tcW w:w="960" w:type="dxa"/>
            <w:vMerge w:val="restart"/>
            <w:hideMark/>
          </w:tcPr>
          <w:p w14:paraId="57C03F8F" w14:textId="25BA6B94" w:rsidR="009B76D7" w:rsidRPr="00C20BB1" w:rsidRDefault="00FB2D97" w:rsidP="00B86DB0">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B8</w:t>
            </w:r>
          </w:p>
        </w:tc>
        <w:tc>
          <w:tcPr>
            <w:tcW w:w="6340" w:type="dxa"/>
            <w:hideMark/>
          </w:tcPr>
          <w:p w14:paraId="05533462" w14:textId="77777777" w:rsidR="009B76D7" w:rsidRPr="00C20BB1" w:rsidRDefault="009B76D7" w:rsidP="00B86DB0">
            <w:pPr>
              <w:rPr>
                <w:rFonts w:ascii="Calibri" w:eastAsia="Times New Roman" w:hAnsi="Calibri" w:cs="Calibri"/>
                <w:color w:val="000000"/>
                <w:sz w:val="20"/>
                <w:szCs w:val="20"/>
              </w:rPr>
            </w:pPr>
            <w:r w:rsidRPr="00C20BB1">
              <w:rPr>
                <w:rFonts w:ascii="Calibri" w:eastAsia="Times New Roman" w:hAnsi="Calibri" w:cs="Calibri"/>
                <w:color w:val="000000"/>
                <w:sz w:val="20"/>
                <w:szCs w:val="20"/>
              </w:rPr>
              <w:t>Final Claim for settlement Less Penalty and Taxes on Penalty</w:t>
            </w:r>
          </w:p>
        </w:tc>
        <w:tc>
          <w:tcPr>
            <w:tcW w:w="1480" w:type="dxa"/>
            <w:vMerge w:val="restart"/>
            <w:hideMark/>
          </w:tcPr>
          <w:p w14:paraId="640D4880" w14:textId="77777777" w:rsidR="009B76D7" w:rsidRPr="00C20BB1" w:rsidRDefault="009B76D7" w:rsidP="00B86DB0">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         25</w:t>
            </w:r>
            <w:r w:rsidRPr="00C20BB1">
              <w:rPr>
                <w:rFonts w:ascii="Calibri" w:eastAsia="Times New Roman" w:hAnsi="Calibri" w:cs="Calibri"/>
                <w:color w:val="000000"/>
                <w:sz w:val="20"/>
                <w:szCs w:val="20"/>
              </w:rPr>
              <w:t xml:space="preserve">4,000.00 </w:t>
            </w:r>
          </w:p>
        </w:tc>
      </w:tr>
      <w:tr w:rsidR="009B76D7" w:rsidRPr="00C20BB1" w14:paraId="010869E6" w14:textId="77777777" w:rsidTr="00B86DB0">
        <w:trPr>
          <w:trHeight w:val="315"/>
        </w:trPr>
        <w:tc>
          <w:tcPr>
            <w:tcW w:w="960" w:type="dxa"/>
            <w:vMerge/>
            <w:hideMark/>
          </w:tcPr>
          <w:p w14:paraId="4CE0FB80" w14:textId="77777777" w:rsidR="009B76D7" w:rsidRPr="00C20BB1" w:rsidRDefault="009B76D7" w:rsidP="00B86DB0">
            <w:pPr>
              <w:rPr>
                <w:rFonts w:ascii="Calibri" w:eastAsia="Times New Roman" w:hAnsi="Calibri" w:cs="Calibri"/>
                <w:b/>
                <w:bCs/>
                <w:color w:val="000000"/>
                <w:sz w:val="20"/>
                <w:szCs w:val="20"/>
              </w:rPr>
            </w:pPr>
          </w:p>
        </w:tc>
        <w:tc>
          <w:tcPr>
            <w:tcW w:w="6340" w:type="dxa"/>
            <w:hideMark/>
          </w:tcPr>
          <w:p w14:paraId="6E1D32D7" w14:textId="77777777" w:rsidR="009B76D7" w:rsidRPr="00C20BB1" w:rsidRDefault="009B76D7" w:rsidP="00B86DB0">
            <w:pPr>
              <w:rPr>
                <w:rFonts w:ascii="Calibri" w:eastAsia="Times New Roman" w:hAnsi="Calibri" w:cs="Calibri"/>
                <w:color w:val="000000"/>
                <w:sz w:val="20"/>
                <w:szCs w:val="20"/>
              </w:rPr>
            </w:pPr>
            <w:r w:rsidRPr="00C20BB1">
              <w:rPr>
                <w:rFonts w:ascii="Calibri" w:eastAsia="Times New Roman" w:hAnsi="Calibri" w:cs="Calibri"/>
                <w:color w:val="000000"/>
                <w:sz w:val="20"/>
                <w:szCs w:val="20"/>
              </w:rPr>
              <w:t>(Considering Recoveries)</w:t>
            </w:r>
          </w:p>
        </w:tc>
        <w:tc>
          <w:tcPr>
            <w:tcW w:w="1480" w:type="dxa"/>
            <w:vMerge/>
            <w:hideMark/>
          </w:tcPr>
          <w:p w14:paraId="71345E09" w14:textId="77777777" w:rsidR="009B76D7" w:rsidRPr="00C20BB1" w:rsidRDefault="009B76D7" w:rsidP="00B86DB0">
            <w:pPr>
              <w:rPr>
                <w:rFonts w:ascii="Calibri" w:eastAsia="Times New Roman" w:hAnsi="Calibri" w:cs="Calibri"/>
                <w:color w:val="000000"/>
                <w:sz w:val="20"/>
                <w:szCs w:val="20"/>
              </w:rPr>
            </w:pPr>
          </w:p>
        </w:tc>
      </w:tr>
      <w:tr w:rsidR="009B76D7" w:rsidRPr="00C20BB1" w14:paraId="773FE1A0" w14:textId="77777777" w:rsidTr="00B86DB0">
        <w:trPr>
          <w:trHeight w:val="315"/>
        </w:trPr>
        <w:tc>
          <w:tcPr>
            <w:tcW w:w="960" w:type="dxa"/>
            <w:hideMark/>
          </w:tcPr>
          <w:p w14:paraId="3AD33BF3" w14:textId="77777777" w:rsidR="009B76D7" w:rsidRPr="00C20BB1" w:rsidRDefault="009B76D7" w:rsidP="00B86DB0">
            <w:pPr>
              <w:rPr>
                <w:rFonts w:ascii="Calibri" w:eastAsia="Times New Roman" w:hAnsi="Calibri" w:cs="Calibri"/>
                <w:b/>
                <w:bCs/>
                <w:color w:val="000000"/>
                <w:sz w:val="20"/>
                <w:szCs w:val="20"/>
              </w:rPr>
            </w:pPr>
            <w:r w:rsidRPr="00C20BB1">
              <w:rPr>
                <w:rFonts w:ascii="Calibri" w:eastAsia="Times New Roman" w:hAnsi="Calibri" w:cs="Calibri"/>
                <w:b/>
                <w:bCs/>
                <w:color w:val="000000"/>
                <w:sz w:val="20"/>
                <w:szCs w:val="20"/>
              </w:rPr>
              <w:t> </w:t>
            </w:r>
          </w:p>
        </w:tc>
        <w:tc>
          <w:tcPr>
            <w:tcW w:w="6340" w:type="dxa"/>
            <w:hideMark/>
          </w:tcPr>
          <w:p w14:paraId="54AFB73D" w14:textId="77777777" w:rsidR="009B76D7" w:rsidRPr="00C20BB1" w:rsidRDefault="009B76D7" w:rsidP="00B86DB0">
            <w:pPr>
              <w:rPr>
                <w:rFonts w:ascii="Calibri" w:eastAsia="Times New Roman" w:hAnsi="Calibri" w:cs="Calibri"/>
                <w:color w:val="000000"/>
                <w:sz w:val="20"/>
                <w:szCs w:val="20"/>
              </w:rPr>
            </w:pPr>
            <w:r w:rsidRPr="00C20BB1">
              <w:rPr>
                <w:rFonts w:ascii="Calibri" w:eastAsia="Times New Roman" w:hAnsi="Calibri" w:cs="Calibri"/>
                <w:color w:val="000000"/>
                <w:sz w:val="20"/>
                <w:szCs w:val="20"/>
              </w:rPr>
              <w:t> </w:t>
            </w:r>
          </w:p>
        </w:tc>
        <w:tc>
          <w:tcPr>
            <w:tcW w:w="1480" w:type="dxa"/>
            <w:hideMark/>
          </w:tcPr>
          <w:p w14:paraId="74157BEB" w14:textId="77777777" w:rsidR="009B76D7" w:rsidRPr="00C20BB1" w:rsidRDefault="009B76D7" w:rsidP="00B86DB0">
            <w:pPr>
              <w:rPr>
                <w:rFonts w:ascii="Calibri" w:eastAsia="Times New Roman" w:hAnsi="Calibri" w:cs="Calibri"/>
                <w:color w:val="000000"/>
                <w:sz w:val="20"/>
                <w:szCs w:val="20"/>
              </w:rPr>
            </w:pPr>
            <w:r w:rsidRPr="00C20BB1">
              <w:rPr>
                <w:rFonts w:ascii="Calibri" w:eastAsia="Times New Roman" w:hAnsi="Calibri" w:cs="Calibri"/>
                <w:color w:val="000000"/>
                <w:sz w:val="20"/>
                <w:szCs w:val="20"/>
              </w:rPr>
              <w:t> </w:t>
            </w:r>
          </w:p>
        </w:tc>
      </w:tr>
      <w:tr w:rsidR="009B76D7" w:rsidRPr="00C20BB1" w14:paraId="513FE573" w14:textId="77777777" w:rsidTr="00B86DB0">
        <w:trPr>
          <w:trHeight w:val="315"/>
        </w:trPr>
        <w:tc>
          <w:tcPr>
            <w:tcW w:w="960" w:type="dxa"/>
            <w:noWrap/>
            <w:hideMark/>
          </w:tcPr>
          <w:p w14:paraId="68BFAFAF" w14:textId="77777777" w:rsidR="009B76D7" w:rsidRPr="00C20BB1" w:rsidRDefault="009B76D7" w:rsidP="00B86DB0">
            <w:pPr>
              <w:rPr>
                <w:rFonts w:ascii="Calibri" w:eastAsia="Times New Roman" w:hAnsi="Calibri" w:cs="Calibri"/>
                <w:color w:val="000000"/>
                <w:sz w:val="20"/>
                <w:szCs w:val="20"/>
              </w:rPr>
            </w:pPr>
            <w:r w:rsidRPr="00C20BB1">
              <w:rPr>
                <w:rFonts w:ascii="Calibri" w:eastAsia="Times New Roman" w:hAnsi="Calibri" w:cs="Calibri"/>
                <w:color w:val="000000"/>
                <w:sz w:val="20"/>
                <w:szCs w:val="20"/>
              </w:rPr>
              <w:t> </w:t>
            </w:r>
          </w:p>
        </w:tc>
        <w:tc>
          <w:tcPr>
            <w:tcW w:w="6340" w:type="dxa"/>
            <w:noWrap/>
            <w:hideMark/>
          </w:tcPr>
          <w:p w14:paraId="1CC3B075" w14:textId="77777777" w:rsidR="009B76D7" w:rsidRPr="00C20BB1" w:rsidRDefault="009B76D7" w:rsidP="00B86DB0">
            <w:pPr>
              <w:rPr>
                <w:rFonts w:ascii="Calibri" w:eastAsia="Times New Roman" w:hAnsi="Calibri" w:cs="Calibri"/>
                <w:color w:val="000000"/>
                <w:sz w:val="20"/>
                <w:szCs w:val="20"/>
              </w:rPr>
            </w:pPr>
            <w:r w:rsidRPr="00C20BB1">
              <w:rPr>
                <w:rFonts w:ascii="Calibri" w:eastAsia="Times New Roman" w:hAnsi="Calibri" w:cs="Calibri"/>
                <w:color w:val="000000"/>
                <w:sz w:val="20"/>
                <w:szCs w:val="20"/>
              </w:rPr>
              <w:t>Final Claim Settled</w:t>
            </w:r>
          </w:p>
        </w:tc>
        <w:tc>
          <w:tcPr>
            <w:tcW w:w="1480" w:type="dxa"/>
            <w:noWrap/>
            <w:hideMark/>
          </w:tcPr>
          <w:p w14:paraId="1A5530DA" w14:textId="116B1486" w:rsidR="009B76D7" w:rsidRPr="00C20BB1" w:rsidRDefault="002C2431" w:rsidP="00B86DB0">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 xml:space="preserve">         248,1</w:t>
            </w:r>
            <w:r w:rsidR="009B76D7" w:rsidRPr="00C20BB1">
              <w:rPr>
                <w:rFonts w:ascii="Calibri" w:eastAsia="Times New Roman" w:hAnsi="Calibri" w:cs="Calibri"/>
                <w:b/>
                <w:bCs/>
                <w:color w:val="000000"/>
                <w:sz w:val="20"/>
                <w:szCs w:val="20"/>
              </w:rPr>
              <w:t xml:space="preserve">00.00 </w:t>
            </w:r>
          </w:p>
        </w:tc>
      </w:tr>
    </w:tbl>
    <w:p w14:paraId="4F31927B" w14:textId="22038D5A" w:rsidR="009B76D7" w:rsidRDefault="009B76D7" w:rsidP="003B0693">
      <w:pPr>
        <w:jc w:val="both"/>
      </w:pPr>
    </w:p>
    <w:p w14:paraId="7D52850A" w14:textId="77777777" w:rsidR="002D072C" w:rsidRPr="009B76D7" w:rsidRDefault="002D072C" w:rsidP="003B0693">
      <w:pPr>
        <w:jc w:val="both"/>
      </w:pPr>
    </w:p>
    <w:p w14:paraId="141744F7" w14:textId="0660C333" w:rsidR="002D072C" w:rsidRDefault="003B0693" w:rsidP="003B0693">
      <w:pPr>
        <w:jc w:val="both"/>
        <w:rPr>
          <w:i/>
        </w:rPr>
      </w:pPr>
      <w:r w:rsidRPr="00DD24A2">
        <w:rPr>
          <w:i/>
        </w:rPr>
        <w:t xml:space="preserve">Note: if the </w:t>
      </w:r>
      <w:r>
        <w:rPr>
          <w:i/>
        </w:rPr>
        <w:t>Eligible First</w:t>
      </w:r>
      <w:r w:rsidRPr="00DD24A2">
        <w:rPr>
          <w:i/>
        </w:rPr>
        <w:t xml:space="preserve"> claim works out as less than zeroes, then, it is considered and settled as zeroes.</w:t>
      </w:r>
    </w:p>
    <w:p w14:paraId="085DE541" w14:textId="0B86B536" w:rsidR="003B0693" w:rsidRDefault="003B0693" w:rsidP="003B0693">
      <w:pPr>
        <w:jc w:val="both"/>
        <w:rPr>
          <w:lang w:val="en-IN"/>
        </w:rPr>
      </w:pPr>
      <w:r>
        <w:rPr>
          <w:noProof/>
        </w:rPr>
        <w:lastRenderedPageBreak/>
        <mc:AlternateContent>
          <mc:Choice Requires="wps">
            <w:drawing>
              <wp:inline distT="0" distB="0" distL="0" distR="0" wp14:anchorId="3B940F24" wp14:editId="3A15B00B">
                <wp:extent cx="5908040" cy="1409700"/>
                <wp:effectExtent l="0" t="0" r="16510" b="19050"/>
                <wp:docPr id="57" name="Rectangle 57"/>
                <wp:cNvGraphicFramePr/>
                <a:graphic xmlns:a="http://schemas.openxmlformats.org/drawingml/2006/main">
                  <a:graphicData uri="http://schemas.microsoft.com/office/word/2010/wordprocessingShape">
                    <wps:wsp>
                      <wps:cNvSpPr/>
                      <wps:spPr>
                        <a:xfrm>
                          <a:off x="0" y="0"/>
                          <a:ext cx="5908040" cy="1409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80349E" w14:textId="77777777" w:rsidR="000413AA" w:rsidRDefault="000413AA" w:rsidP="003B0693">
                            <w:pPr>
                              <w:jc w:val="both"/>
                              <w:rPr>
                                <w:rFonts w:asciiTheme="majorHAnsi" w:hAnsiTheme="majorHAnsi"/>
                                <w:b/>
                              </w:rPr>
                            </w:pPr>
                            <w:r>
                              <w:rPr>
                                <w:rFonts w:asciiTheme="majorHAnsi" w:hAnsiTheme="majorHAnsi"/>
                                <w:b/>
                              </w:rPr>
                              <w:t>Important Note</w:t>
                            </w:r>
                            <w:r w:rsidRPr="00D451B1">
                              <w:rPr>
                                <w:rFonts w:asciiTheme="majorHAnsi" w:hAnsiTheme="majorHAnsi"/>
                                <w:b/>
                              </w:rPr>
                              <w:t>:</w:t>
                            </w:r>
                          </w:p>
                          <w:p w14:paraId="656F4ADE" w14:textId="5BE6F8DC" w:rsidR="000413AA" w:rsidRDefault="000413AA" w:rsidP="00396C2B">
                            <w:pPr>
                              <w:pStyle w:val="ListParagraph"/>
                              <w:numPr>
                                <w:ilvl w:val="0"/>
                                <w:numId w:val="20"/>
                              </w:numPr>
                              <w:jc w:val="both"/>
                              <w:rPr>
                                <w:rFonts w:asciiTheme="majorHAnsi" w:hAnsiTheme="majorHAnsi"/>
                              </w:rPr>
                            </w:pPr>
                            <w:r>
                              <w:rPr>
                                <w:rFonts w:asciiTheme="majorHAnsi" w:hAnsiTheme="majorHAnsi"/>
                              </w:rPr>
                              <w:t>System will calculate claims – after the claim input is processed (i.e. approved by NCGTC user)</w:t>
                            </w:r>
                          </w:p>
                          <w:p w14:paraId="79980CB3" w14:textId="77777777" w:rsidR="000413AA" w:rsidRPr="00672A8E" w:rsidRDefault="000413AA" w:rsidP="00396C2B">
                            <w:pPr>
                              <w:pStyle w:val="ListParagraph"/>
                              <w:numPr>
                                <w:ilvl w:val="0"/>
                                <w:numId w:val="20"/>
                              </w:numPr>
                              <w:jc w:val="both"/>
                              <w:rPr>
                                <w:rFonts w:asciiTheme="majorHAnsi" w:hAnsiTheme="majorHAnsi"/>
                              </w:rPr>
                            </w:pPr>
                            <w:r>
                              <w:rPr>
                                <w:rFonts w:asciiTheme="majorHAnsi" w:hAnsiTheme="majorHAnsi"/>
                              </w:rPr>
                              <w:t>Once the claim has been calculated, the same will be available for ‘View’ to NCGTC and MLI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B940F24" id="Rectangle 57" o:spid="_x0000_s1051" style="width:465.2pt;height:1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" fillcolor="white [3201]" strokecolor="#70ad47 [3209]" strokeweight="1pt">
                <v:textbox>
                  <w:txbxContent>
                    <w:p w14:paraId="2480349E" w14:textId="77777777" w:rsidR="000413AA" w:rsidRDefault="000413AA" w:rsidP="003B0693">
                      <w:pPr>
                        <w:jc w:val="both"/>
                        <w:rPr>
                          <w:rFonts w:asciiTheme="majorHAnsi" w:hAnsiTheme="majorHAnsi"/>
                          <w:b/>
                        </w:rPr>
                      </w:pPr>
                      <w:r>
                        <w:rPr>
                          <w:rFonts w:asciiTheme="majorHAnsi" w:hAnsiTheme="majorHAnsi"/>
                          <w:b/>
                        </w:rPr>
                        <w:t>Important Note</w:t>
                      </w:r>
                      <w:r w:rsidRPr="00D451B1">
                        <w:rPr>
                          <w:rFonts w:asciiTheme="majorHAnsi" w:hAnsiTheme="majorHAnsi"/>
                          <w:b/>
                        </w:rPr>
                        <w:t>:</w:t>
                      </w:r>
                    </w:p>
                    <w:p w14:paraId="656F4ADE" w14:textId="5BE6F8DC" w:rsidR="000413AA" w:rsidRDefault="000413AA" w:rsidP="00396C2B">
                      <w:pPr>
                        <w:pStyle w:val="ListParagraph"/>
                        <w:numPr>
                          <w:ilvl w:val="0"/>
                          <w:numId w:val="20"/>
                        </w:numPr>
                        <w:jc w:val="both"/>
                        <w:rPr>
                          <w:rFonts w:asciiTheme="majorHAnsi" w:hAnsiTheme="majorHAnsi"/>
                        </w:rPr>
                      </w:pPr>
                      <w:r>
                        <w:rPr>
                          <w:rFonts w:asciiTheme="majorHAnsi" w:hAnsiTheme="majorHAnsi"/>
                        </w:rPr>
                        <w:t>System will calculate claims – after the claim input is processed (i.e. approved by NCGTC user)</w:t>
                      </w:r>
                    </w:p>
                    <w:p w14:paraId="79980CB3" w14:textId="77777777" w:rsidR="000413AA" w:rsidRPr="00672A8E" w:rsidRDefault="000413AA" w:rsidP="00396C2B">
                      <w:pPr>
                        <w:pStyle w:val="ListParagraph"/>
                        <w:numPr>
                          <w:ilvl w:val="0"/>
                          <w:numId w:val="20"/>
                        </w:numPr>
                        <w:jc w:val="both"/>
                        <w:rPr>
                          <w:rFonts w:asciiTheme="majorHAnsi" w:hAnsiTheme="majorHAnsi"/>
                        </w:rPr>
                      </w:pPr>
                      <w:r>
                        <w:rPr>
                          <w:rFonts w:asciiTheme="majorHAnsi" w:hAnsiTheme="majorHAnsi"/>
                        </w:rPr>
                        <w:t>Once the claim has been calculated, the same will be available for ‘View’ to NCGTC and MLI users</w:t>
                      </w:r>
                    </w:p>
                  </w:txbxContent>
                </v:textbox>
                <w10:anchorlock/>
              </v:rect>
            </w:pict>
          </mc:Fallback>
        </mc:AlternateContent>
      </w:r>
    </w:p>
    <w:p w14:paraId="49E29BAD" w14:textId="77777777" w:rsidR="002D072C" w:rsidRPr="00DF2E29" w:rsidRDefault="002D072C" w:rsidP="003B0693">
      <w:pPr>
        <w:jc w:val="both"/>
        <w:rPr>
          <w:lang w:val="en-IN"/>
        </w:rPr>
      </w:pPr>
    </w:p>
    <w:p w14:paraId="4EB64889" w14:textId="3E5F8A58" w:rsidR="0010752E" w:rsidRDefault="0010752E" w:rsidP="00E85158">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73" w:name="_Toc3801386"/>
      <w:r>
        <w:rPr>
          <w:rFonts w:ascii="Trebuchet MS" w:eastAsia="Times New Roman" w:hAnsi="Trebuchet MS" w:cs="Arial"/>
          <w:b/>
          <w:bCs/>
          <w:iCs/>
          <w:color w:val="7F7F7F"/>
          <w:sz w:val="28"/>
          <w:szCs w:val="28"/>
        </w:rPr>
        <w:t>Points Pending for Further Clarification</w:t>
      </w:r>
      <w:bookmarkEnd w:id="30"/>
      <w:bookmarkEnd w:id="73"/>
    </w:p>
    <w:p w14:paraId="42098C02" w14:textId="77777777" w:rsidR="0010752E" w:rsidRDefault="0010752E" w:rsidP="007E63E0">
      <w:pPr>
        <w:jc w:val="both"/>
      </w:pPr>
      <w:r>
        <w:t>Following points will need clarification from NCGTC:</w:t>
      </w:r>
    </w:p>
    <w:tbl>
      <w:tblPr>
        <w:tblStyle w:val="GridTable4-Accent6"/>
        <w:tblW w:w="9900" w:type="dxa"/>
        <w:tblLook w:val="04A0" w:firstRow="1" w:lastRow="0" w:firstColumn="1" w:lastColumn="0" w:noHBand="0" w:noVBand="1"/>
      </w:tblPr>
      <w:tblGrid>
        <w:gridCol w:w="895"/>
        <w:gridCol w:w="5580"/>
        <w:gridCol w:w="3425"/>
      </w:tblGrid>
      <w:tr w:rsidR="0010752E" w14:paraId="56166DDE" w14:textId="77777777" w:rsidTr="000B7B43">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895" w:type="dxa"/>
          </w:tcPr>
          <w:p w14:paraId="034CF336" w14:textId="77777777" w:rsidR="0010752E" w:rsidRDefault="0010752E" w:rsidP="000B7B43">
            <w:pPr>
              <w:jc w:val="both"/>
            </w:pPr>
            <w:r>
              <w:t>S. No.</w:t>
            </w:r>
          </w:p>
        </w:tc>
        <w:tc>
          <w:tcPr>
            <w:tcW w:w="5580" w:type="dxa"/>
          </w:tcPr>
          <w:p w14:paraId="3A1B00DC" w14:textId="77777777" w:rsidR="0010752E" w:rsidRDefault="0010752E" w:rsidP="000B7B43">
            <w:pPr>
              <w:jc w:val="both"/>
              <w:cnfStyle w:val="100000000000" w:firstRow="1" w:lastRow="0" w:firstColumn="0" w:lastColumn="0" w:oddVBand="0" w:evenVBand="0" w:oddHBand="0" w:evenHBand="0" w:firstRowFirstColumn="0" w:firstRowLastColumn="0" w:lastRowFirstColumn="0" w:lastRowLastColumn="0"/>
            </w:pPr>
            <w:r>
              <w:t>Point for Further Clarification</w:t>
            </w:r>
          </w:p>
        </w:tc>
        <w:tc>
          <w:tcPr>
            <w:tcW w:w="3425" w:type="dxa"/>
          </w:tcPr>
          <w:p w14:paraId="38FCD223" w14:textId="77777777" w:rsidR="0010752E" w:rsidRDefault="0010752E" w:rsidP="000B7B43">
            <w:pPr>
              <w:jc w:val="both"/>
              <w:cnfStyle w:val="100000000000" w:firstRow="1" w:lastRow="0" w:firstColumn="0" w:lastColumn="0" w:oddVBand="0" w:evenVBand="0" w:oddHBand="0" w:evenHBand="0" w:firstRowFirstColumn="0" w:firstRowLastColumn="0" w:lastRowFirstColumn="0" w:lastRowLastColumn="0"/>
            </w:pPr>
            <w:r>
              <w:t>Contemplations</w:t>
            </w:r>
          </w:p>
        </w:tc>
      </w:tr>
      <w:tr w:rsidR="0010752E" w14:paraId="3BE0EF59" w14:textId="77777777" w:rsidTr="000B7B43">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895" w:type="dxa"/>
          </w:tcPr>
          <w:p w14:paraId="3581BFBB" w14:textId="77777777" w:rsidR="0010752E" w:rsidRDefault="0010752E" w:rsidP="000B7B43">
            <w:pPr>
              <w:jc w:val="both"/>
            </w:pPr>
            <w:r>
              <w:t>-</w:t>
            </w:r>
          </w:p>
        </w:tc>
        <w:tc>
          <w:tcPr>
            <w:tcW w:w="5580" w:type="dxa"/>
          </w:tcPr>
          <w:p w14:paraId="4DA539DB" w14:textId="77777777" w:rsidR="0010752E" w:rsidRDefault="0010752E" w:rsidP="000B7B43">
            <w:pPr>
              <w:jc w:val="both"/>
              <w:cnfStyle w:val="000000100000" w:firstRow="0" w:lastRow="0" w:firstColumn="0" w:lastColumn="0" w:oddVBand="0" w:evenVBand="0" w:oddHBand="1" w:evenHBand="0" w:firstRowFirstColumn="0" w:firstRowLastColumn="0" w:lastRowFirstColumn="0" w:lastRowLastColumn="0"/>
            </w:pPr>
            <w:r>
              <w:t>-</w:t>
            </w:r>
          </w:p>
        </w:tc>
        <w:tc>
          <w:tcPr>
            <w:tcW w:w="3425" w:type="dxa"/>
          </w:tcPr>
          <w:p w14:paraId="56A966FE" w14:textId="77777777" w:rsidR="0010752E" w:rsidRDefault="0010752E" w:rsidP="000B7B43">
            <w:pPr>
              <w:jc w:val="both"/>
              <w:cnfStyle w:val="000000100000" w:firstRow="0" w:lastRow="0" w:firstColumn="0" w:lastColumn="0" w:oddVBand="0" w:evenVBand="0" w:oddHBand="1" w:evenHBand="0" w:firstRowFirstColumn="0" w:firstRowLastColumn="0" w:lastRowFirstColumn="0" w:lastRowLastColumn="0"/>
            </w:pPr>
            <w:r>
              <w:t>-</w:t>
            </w:r>
          </w:p>
        </w:tc>
      </w:tr>
    </w:tbl>
    <w:p w14:paraId="3F4AF157" w14:textId="77777777" w:rsidR="0010752E" w:rsidRDefault="0010752E" w:rsidP="0010752E"/>
    <w:p w14:paraId="6BDEA6DC" w14:textId="39195F70" w:rsidR="00561F16" w:rsidRDefault="0010752E" w:rsidP="007E63E0">
      <w:pPr>
        <w:pStyle w:val="NoSpacing"/>
        <w:jc w:val="both"/>
        <w:rPr>
          <w:color w:val="A6A6A6" w:themeColor="background1" w:themeShade="A6"/>
          <w:sz w:val="20"/>
        </w:rPr>
      </w:pPr>
      <w:r>
        <w:t>On receipt of further clarification from NCGTC team, the current document will undergo revision.</w:t>
      </w:r>
    </w:p>
    <w:p w14:paraId="066A2B9B" w14:textId="77777777" w:rsidR="005502C6" w:rsidRDefault="005502C6" w:rsidP="005D1B4D">
      <w:pPr>
        <w:pStyle w:val="NoSpacing"/>
        <w:rPr>
          <w:color w:val="A6A6A6" w:themeColor="background1" w:themeShade="A6"/>
          <w:sz w:val="20"/>
        </w:rPr>
      </w:pPr>
    </w:p>
    <w:p w14:paraId="3948D1FD" w14:textId="199F6077" w:rsidR="005502C6" w:rsidRDefault="005502C6" w:rsidP="005D1B4D">
      <w:pPr>
        <w:pStyle w:val="NoSpacing"/>
        <w:rPr>
          <w:color w:val="A6A6A6" w:themeColor="background1" w:themeShade="A6"/>
          <w:sz w:val="20"/>
        </w:rPr>
      </w:pPr>
    </w:p>
    <w:p w14:paraId="2A1BF872" w14:textId="77777777" w:rsidR="005502C6" w:rsidRDefault="005502C6" w:rsidP="005D1B4D">
      <w:pPr>
        <w:pStyle w:val="NoSpacing"/>
        <w:rPr>
          <w:color w:val="A6A6A6" w:themeColor="background1" w:themeShade="A6"/>
          <w:sz w:val="20"/>
        </w:rPr>
      </w:pPr>
    </w:p>
    <w:p w14:paraId="21F4E465" w14:textId="1CC18609" w:rsidR="005D1B4D" w:rsidRPr="00ED1170" w:rsidRDefault="005D1B4D" w:rsidP="005D1B4D">
      <w:pPr>
        <w:pStyle w:val="NoSpacing"/>
        <w:rPr>
          <w:color w:val="A6A6A6" w:themeColor="background1" w:themeShade="A6"/>
          <w:sz w:val="20"/>
        </w:rPr>
      </w:pPr>
      <w:r w:rsidRPr="00ED1170">
        <w:rPr>
          <w:color w:val="A6A6A6" w:themeColor="background1" w:themeShade="A6"/>
          <w:sz w:val="20"/>
        </w:rPr>
        <w:t xml:space="preserve">Prepared </w:t>
      </w:r>
      <w:r w:rsidR="00112F60">
        <w:rPr>
          <w:color w:val="A6A6A6" w:themeColor="background1" w:themeShade="A6"/>
          <w:sz w:val="20"/>
        </w:rPr>
        <w:t>b</w:t>
      </w:r>
      <w:r w:rsidRPr="00ED1170">
        <w:rPr>
          <w:color w:val="A6A6A6" w:themeColor="background1" w:themeShade="A6"/>
          <w:sz w:val="20"/>
        </w:rPr>
        <w:t>y Mastek Ltd. For National Credit Guarantee Trustee Company Ltd.</w:t>
      </w:r>
    </w:p>
    <w:p w14:paraId="217B2F26" w14:textId="4AEAC524" w:rsidR="00ED1170" w:rsidRPr="00ED1170" w:rsidRDefault="005D1B4D" w:rsidP="005D1B4D">
      <w:pPr>
        <w:pStyle w:val="NoSpacing"/>
        <w:rPr>
          <w:color w:val="A6A6A6" w:themeColor="background1" w:themeShade="A6"/>
          <w:sz w:val="20"/>
        </w:rPr>
      </w:pPr>
      <w:r w:rsidRPr="00ED1170">
        <w:rPr>
          <w:color w:val="A6A6A6" w:themeColor="background1" w:themeShade="A6"/>
          <w:sz w:val="20"/>
        </w:rPr>
        <w:t>Rights of this Document with National Credit Guarantee Trustee Company Ltd.</w:t>
      </w:r>
    </w:p>
    <w:sectPr w:rsidR="00ED1170" w:rsidRPr="00ED1170" w:rsidSect="002D4926">
      <w:headerReference w:type="default" r:id="rId46"/>
      <w:footerReference w:type="default" r:id="rId47"/>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 w:author="Satyan S. Soni" w:date="2019-02-06T11:53:00Z" w:initials="SSS">
    <w:p w14:paraId="5248508E" w14:textId="77777777" w:rsidR="000413AA" w:rsidRDefault="000413AA" w:rsidP="00541A45">
      <w:pPr>
        <w:pStyle w:val="CommentText"/>
      </w:pPr>
      <w:r>
        <w:rPr>
          <w:rStyle w:val="CommentReference"/>
        </w:rPr>
        <w:annotationRef/>
      </w:r>
      <w:r>
        <w:t>Janice comment - Lock in Period date will be: 18 months from the date of Issuance of guarantee for New CG Request.</w:t>
      </w:r>
    </w:p>
  </w:comment>
  <w:comment w:id="59" w:author="Satyan S. Soni" w:date="2019-02-13T15:34:00Z" w:initials="SSS">
    <w:p w14:paraId="021ED87A" w14:textId="6B742DAE" w:rsidR="000413AA" w:rsidRDefault="000413AA">
      <w:pPr>
        <w:pStyle w:val="CommentText"/>
      </w:pPr>
      <w:r>
        <w:rPr>
          <w:rStyle w:val="CommentReference"/>
        </w:rPr>
        <w:annotationRef/>
      </w:r>
      <w:r>
        <w:t>Comment by Janice:</w:t>
      </w:r>
    </w:p>
    <w:p w14:paraId="324A5079" w14:textId="77777777" w:rsidR="000413AA" w:rsidRDefault="000413AA" w:rsidP="00857D40">
      <w:pPr>
        <w:pStyle w:val="CommentText"/>
      </w:pPr>
      <w:r>
        <w:t xml:space="preserve">Two options under penalty to be given </w:t>
      </w:r>
    </w:p>
    <w:p w14:paraId="67FDEE7F" w14:textId="77777777" w:rsidR="000413AA" w:rsidRDefault="000413AA" w:rsidP="00857D40">
      <w:pPr>
        <w:pStyle w:val="CommentText"/>
      </w:pPr>
      <w:r>
        <w:t>1. When penalty is paid immediate</w:t>
      </w:r>
    </w:p>
    <w:p w14:paraId="13B3755A" w14:textId="77777777" w:rsidR="000413AA" w:rsidRDefault="000413AA" w:rsidP="00857D40">
      <w:pPr>
        <w:pStyle w:val="CommentText"/>
      </w:pPr>
      <w:r>
        <w:t xml:space="preserve">2. Penalty paid in final claim. </w:t>
      </w:r>
    </w:p>
    <w:p w14:paraId="630962E5" w14:textId="66A9B0CB" w:rsidR="000413AA" w:rsidRDefault="000413AA" w:rsidP="00857D40">
      <w:pPr>
        <w:pStyle w:val="CommentText"/>
      </w:pPr>
      <w:r>
        <w:t>If option 1 then provide with the entire full fledge payment mechanism.</w:t>
      </w:r>
    </w:p>
  </w:comment>
  <w:comment w:id="67" w:author="Satyan S. Soni" w:date="2019-02-07T12:58:00Z" w:initials="SSS">
    <w:p w14:paraId="16EDCD8C" w14:textId="749A8DB9" w:rsidR="000413AA" w:rsidRDefault="000413AA">
      <w:pPr>
        <w:pStyle w:val="CommentText"/>
      </w:pPr>
      <w:r>
        <w:rPr>
          <w:rStyle w:val="CommentReference"/>
        </w:rPr>
        <w:annotationRef/>
      </w:r>
      <w:r>
        <w:t>Date of Moratorium is not required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248508E" w15:done="0"/>
  <w15:commentEx w15:paraId="630962E5" w15:done="0"/>
  <w15:commentEx w15:paraId="16EDCD8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40ECE5" w14:textId="77777777" w:rsidR="00047F53" w:rsidRDefault="00047F53" w:rsidP="00F40904">
      <w:pPr>
        <w:spacing w:after="0" w:line="240" w:lineRule="auto"/>
      </w:pPr>
      <w:r>
        <w:separator/>
      </w:r>
    </w:p>
  </w:endnote>
  <w:endnote w:type="continuationSeparator" w:id="0">
    <w:p w14:paraId="3B68BCD4" w14:textId="77777777" w:rsidR="00047F53" w:rsidRDefault="00047F53" w:rsidP="00F40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565843"/>
      <w:docPartObj>
        <w:docPartGallery w:val="Page Numbers (Bottom of Page)"/>
        <w:docPartUnique/>
      </w:docPartObj>
    </w:sdtPr>
    <w:sdtEndPr>
      <w:rPr>
        <w:sz w:val="20"/>
        <w:szCs w:val="20"/>
      </w:rPr>
    </w:sdtEndPr>
    <w:sdtContent>
      <w:sdt>
        <w:sdtPr>
          <w:id w:val="-1769616900"/>
          <w:docPartObj>
            <w:docPartGallery w:val="Page Numbers (Top of Page)"/>
            <w:docPartUnique/>
          </w:docPartObj>
        </w:sdtPr>
        <w:sdtEndPr>
          <w:rPr>
            <w:sz w:val="20"/>
            <w:szCs w:val="20"/>
          </w:rPr>
        </w:sdtEndPr>
        <w:sdtContent>
          <w:p w14:paraId="251B09D3" w14:textId="6CD450B9" w:rsidR="000413AA" w:rsidRPr="0029620B" w:rsidRDefault="000413AA" w:rsidP="00B317FD">
            <w:pPr>
              <w:pStyle w:val="Footer"/>
              <w:rPr>
                <w:sz w:val="20"/>
                <w:szCs w:val="20"/>
              </w:rPr>
            </w:pPr>
            <w:r>
              <w:t>Internal Circulation Only</w:t>
            </w:r>
            <w:r>
              <w:tab/>
            </w:r>
            <w:r w:rsidRPr="0029620B">
              <w:rPr>
                <w:sz w:val="20"/>
                <w:szCs w:val="20"/>
              </w:rPr>
              <w:t xml:space="preserve">                                                                                                                            Page </w:t>
            </w:r>
            <w:r w:rsidRPr="0029620B">
              <w:rPr>
                <w:b/>
                <w:bCs/>
                <w:sz w:val="20"/>
                <w:szCs w:val="20"/>
              </w:rPr>
              <w:fldChar w:fldCharType="begin"/>
            </w:r>
            <w:r w:rsidRPr="0029620B">
              <w:rPr>
                <w:b/>
                <w:bCs/>
                <w:sz w:val="20"/>
                <w:szCs w:val="20"/>
              </w:rPr>
              <w:instrText xml:space="preserve"> PAGE </w:instrText>
            </w:r>
            <w:r w:rsidRPr="0029620B">
              <w:rPr>
                <w:b/>
                <w:bCs/>
                <w:sz w:val="20"/>
                <w:szCs w:val="20"/>
              </w:rPr>
              <w:fldChar w:fldCharType="separate"/>
            </w:r>
            <w:r w:rsidR="009D117B">
              <w:rPr>
                <w:b/>
                <w:bCs/>
                <w:noProof/>
                <w:sz w:val="20"/>
                <w:szCs w:val="20"/>
              </w:rPr>
              <w:t>1</w:t>
            </w:r>
            <w:r w:rsidRPr="0029620B">
              <w:rPr>
                <w:b/>
                <w:bCs/>
                <w:sz w:val="20"/>
                <w:szCs w:val="20"/>
              </w:rPr>
              <w:fldChar w:fldCharType="end"/>
            </w:r>
            <w:r w:rsidRPr="0029620B">
              <w:rPr>
                <w:sz w:val="20"/>
                <w:szCs w:val="20"/>
              </w:rPr>
              <w:t xml:space="preserve"> of </w:t>
            </w:r>
            <w:r w:rsidRPr="0029620B">
              <w:rPr>
                <w:b/>
                <w:bCs/>
                <w:sz w:val="20"/>
                <w:szCs w:val="20"/>
              </w:rPr>
              <w:fldChar w:fldCharType="begin"/>
            </w:r>
            <w:r w:rsidRPr="0029620B">
              <w:rPr>
                <w:b/>
                <w:bCs/>
                <w:sz w:val="20"/>
                <w:szCs w:val="20"/>
              </w:rPr>
              <w:instrText xml:space="preserve"> NUMPAGES  </w:instrText>
            </w:r>
            <w:r w:rsidRPr="0029620B">
              <w:rPr>
                <w:b/>
                <w:bCs/>
                <w:sz w:val="20"/>
                <w:szCs w:val="20"/>
              </w:rPr>
              <w:fldChar w:fldCharType="separate"/>
            </w:r>
            <w:r w:rsidR="009D117B">
              <w:rPr>
                <w:b/>
                <w:bCs/>
                <w:noProof/>
                <w:sz w:val="20"/>
                <w:szCs w:val="20"/>
              </w:rPr>
              <w:t>43</w:t>
            </w:r>
            <w:r w:rsidRPr="0029620B">
              <w:rPr>
                <w:b/>
                <w:bCs/>
                <w:sz w:val="20"/>
                <w:szCs w:val="20"/>
              </w:rPr>
              <w:fldChar w:fldCharType="end"/>
            </w:r>
          </w:p>
        </w:sdtContent>
      </w:sdt>
    </w:sdtContent>
  </w:sdt>
  <w:p w14:paraId="6F8AA623" w14:textId="77777777" w:rsidR="000413AA" w:rsidRDefault="000413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6B4BF7" w14:textId="77777777" w:rsidR="00047F53" w:rsidRDefault="00047F53" w:rsidP="00F40904">
      <w:pPr>
        <w:spacing w:after="0" w:line="240" w:lineRule="auto"/>
      </w:pPr>
      <w:r>
        <w:separator/>
      </w:r>
    </w:p>
  </w:footnote>
  <w:footnote w:type="continuationSeparator" w:id="0">
    <w:p w14:paraId="66E9C4EB" w14:textId="77777777" w:rsidR="00047F53" w:rsidRDefault="00047F53" w:rsidP="00F40904">
      <w:pPr>
        <w:spacing w:after="0" w:line="240" w:lineRule="auto"/>
      </w:pPr>
      <w:r>
        <w:continuationSeparator/>
      </w:r>
    </w:p>
  </w:footnote>
  <w:footnote w:id="1">
    <w:p w14:paraId="7C7A27CE" w14:textId="5FE1370E" w:rsidR="000413AA" w:rsidRDefault="000413AA">
      <w:pPr>
        <w:pStyle w:val="FootnoteText"/>
      </w:pPr>
      <w:r>
        <w:rPr>
          <w:rStyle w:val="FootnoteReference"/>
        </w:rPr>
        <w:footnoteRef/>
      </w:r>
      <w:r>
        <w:t xml:space="preserve"> </w:t>
      </w:r>
      <w:r w:rsidRPr="00A83CEE">
        <w:t xml:space="preserve">  Post Claim Recoveries will be available after claim final settlement also. Thus No Rejection for such situation.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C08CA" w14:textId="77777777" w:rsidR="000413AA" w:rsidRPr="0045634A" w:rsidRDefault="000413AA" w:rsidP="0045634A">
    <w:pPr>
      <w:pStyle w:val="Header"/>
      <w:rPr>
        <w:sz w:val="20"/>
        <w:szCs w:val="20"/>
      </w:rPr>
    </w:pPr>
    <w:r>
      <w:rPr>
        <w:noProof/>
      </w:rPr>
      <w:drawing>
        <wp:anchor distT="0" distB="0" distL="114300" distR="114300" simplePos="0" relativeHeight="251658240" behindDoc="0" locked="0" layoutInCell="1" allowOverlap="1" wp14:anchorId="3B301437" wp14:editId="32C44A44">
          <wp:simplePos x="0" y="0"/>
          <wp:positionH relativeFrom="column">
            <wp:posOffset>5033645</wp:posOffset>
          </wp:positionH>
          <wp:positionV relativeFrom="paragraph">
            <wp:posOffset>-193118</wp:posOffset>
          </wp:positionV>
          <wp:extent cx="1518920" cy="362585"/>
          <wp:effectExtent l="0" t="0" r="5080" b="0"/>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18920" cy="362585"/>
                  </a:xfrm>
                  <a:prstGeom prst="rect">
                    <a:avLst/>
                  </a:prstGeom>
                  <a:noFill/>
                </pic:spPr>
              </pic:pic>
            </a:graphicData>
          </a:graphic>
        </wp:anchor>
      </w:drawing>
    </w:r>
  </w:p>
  <w:p w14:paraId="6C3B03B1" w14:textId="7EA52931" w:rsidR="000413AA" w:rsidRPr="0029620B" w:rsidRDefault="000413AA" w:rsidP="0045634A">
    <w:pPr>
      <w:pStyle w:val="Header"/>
      <w:rPr>
        <w:sz w:val="20"/>
        <w:szCs w:val="20"/>
      </w:rPr>
    </w:pPr>
    <w:r w:rsidRPr="009F4E09">
      <w:rPr>
        <w:sz w:val="20"/>
        <w:szCs w:val="20"/>
      </w:rPr>
      <w:t>Claims</w:t>
    </w:r>
    <w:r>
      <w:rPr>
        <w:sz w:val="20"/>
        <w:szCs w:val="20"/>
      </w:rPr>
      <w:t xml:space="preserve">, </w:t>
    </w:r>
    <w:r w:rsidRPr="009F4E09">
      <w:rPr>
        <w:sz w:val="20"/>
        <w:szCs w:val="20"/>
      </w:rPr>
      <w:t>Recoveries</w:t>
    </w:r>
    <w:r>
      <w:rPr>
        <w:sz w:val="20"/>
        <w:szCs w:val="20"/>
      </w:rPr>
      <w:t xml:space="preserve"> &amp; Refund</w:t>
    </w:r>
    <w:r w:rsidRPr="009F4E09">
      <w:rPr>
        <w:sz w:val="20"/>
        <w:szCs w:val="20"/>
      </w:rPr>
      <w:t xml:space="preserve"> for </w:t>
    </w:r>
    <w:r>
      <w:rPr>
        <w:sz w:val="20"/>
        <w:szCs w:val="20"/>
      </w:rPr>
      <w:t>Standup India</w:t>
    </w:r>
    <w:r w:rsidRPr="009F4E09">
      <w:rPr>
        <w:sz w:val="20"/>
        <w:szCs w:val="20"/>
      </w:rPr>
      <w:t xml:space="preserve"> Loan Scheme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B192E"/>
    <w:multiLevelType w:val="hybridMultilevel"/>
    <w:tmpl w:val="C400B1FE"/>
    <w:lvl w:ilvl="0" w:tplc="04090017">
      <w:start w:val="1"/>
      <w:numFmt w:val="low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B04B47"/>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9459D"/>
    <w:multiLevelType w:val="hybridMultilevel"/>
    <w:tmpl w:val="01F212EE"/>
    <w:lvl w:ilvl="0" w:tplc="94ACF418">
      <w:start w:val="1"/>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EB778A"/>
    <w:multiLevelType w:val="hybridMultilevel"/>
    <w:tmpl w:val="E954B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2134A"/>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EC745B"/>
    <w:multiLevelType w:val="hybridMultilevel"/>
    <w:tmpl w:val="E6922356"/>
    <w:lvl w:ilvl="0" w:tplc="155A5E9C">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3D1F60"/>
    <w:multiLevelType w:val="hybridMultilevel"/>
    <w:tmpl w:val="78480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E94658"/>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FC4397"/>
    <w:multiLevelType w:val="hybridMultilevel"/>
    <w:tmpl w:val="B2727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3A258E"/>
    <w:multiLevelType w:val="hybridMultilevel"/>
    <w:tmpl w:val="BA9C672C"/>
    <w:lvl w:ilvl="0" w:tplc="04090019">
      <w:start w:val="1"/>
      <w:numFmt w:val="lowerLetter"/>
      <w:lvlText w:val="%1."/>
      <w:lvlJc w:val="left"/>
      <w:pPr>
        <w:ind w:left="1440" w:hanging="360"/>
      </w:pPr>
    </w:lvl>
    <w:lvl w:ilvl="1" w:tplc="0409001B">
      <w:start w:val="1"/>
      <w:numFmt w:val="lowerRoman"/>
      <w:lvlText w:val="%2."/>
      <w:lvlJc w:val="right"/>
      <w:pPr>
        <w:ind w:left="2160" w:hanging="360"/>
      </w:pPr>
    </w:lvl>
    <w:lvl w:ilvl="2" w:tplc="04090013">
      <w:start w:val="1"/>
      <w:numFmt w:val="upp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4614722"/>
    <w:multiLevelType w:val="hybridMultilevel"/>
    <w:tmpl w:val="E9981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5D08B4"/>
    <w:multiLevelType w:val="hybridMultilevel"/>
    <w:tmpl w:val="967231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897F97"/>
    <w:multiLevelType w:val="hybridMultilevel"/>
    <w:tmpl w:val="915E6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0E4570"/>
    <w:multiLevelType w:val="hybridMultilevel"/>
    <w:tmpl w:val="AD8E9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747938"/>
    <w:multiLevelType w:val="hybridMultilevel"/>
    <w:tmpl w:val="46E64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850218"/>
    <w:multiLevelType w:val="hybridMultilevel"/>
    <w:tmpl w:val="A34AF6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34246E"/>
    <w:multiLevelType w:val="hybridMultilevel"/>
    <w:tmpl w:val="3D7048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D9208E"/>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3C5567"/>
    <w:multiLevelType w:val="hybridMultilevel"/>
    <w:tmpl w:val="48DC794E"/>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217370A"/>
    <w:multiLevelType w:val="hybridMultilevel"/>
    <w:tmpl w:val="915E6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B05E95"/>
    <w:multiLevelType w:val="hybridMultilevel"/>
    <w:tmpl w:val="E51CE130"/>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193D97"/>
    <w:multiLevelType w:val="multilevel"/>
    <w:tmpl w:val="455424FC"/>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2" w15:restartNumberingAfterBreak="0">
    <w:nsid w:val="58FA3D8B"/>
    <w:multiLevelType w:val="hybridMultilevel"/>
    <w:tmpl w:val="AD8E9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D3776C"/>
    <w:multiLevelType w:val="hybridMultilevel"/>
    <w:tmpl w:val="E9981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3F5C18"/>
    <w:multiLevelType w:val="hybridMultilevel"/>
    <w:tmpl w:val="5C22FD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6A93F52"/>
    <w:multiLevelType w:val="hybridMultilevel"/>
    <w:tmpl w:val="E842D5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376BB4"/>
    <w:multiLevelType w:val="hybridMultilevel"/>
    <w:tmpl w:val="60D0A15E"/>
    <w:lvl w:ilvl="0" w:tplc="3EF6BE1A">
      <w:start w:val="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08403F"/>
    <w:multiLevelType w:val="hybridMultilevel"/>
    <w:tmpl w:val="611A955E"/>
    <w:lvl w:ilvl="0" w:tplc="04090017">
      <w:start w:val="1"/>
      <w:numFmt w:val="low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0460485"/>
    <w:multiLevelType w:val="hybridMultilevel"/>
    <w:tmpl w:val="FE70A348"/>
    <w:lvl w:ilvl="0" w:tplc="EAD6B14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5C9034A"/>
    <w:multiLevelType w:val="hybridMultilevel"/>
    <w:tmpl w:val="B2727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5"/>
  </w:num>
  <w:num w:numId="3">
    <w:abstractNumId w:val="23"/>
  </w:num>
  <w:num w:numId="4">
    <w:abstractNumId w:val="26"/>
  </w:num>
  <w:num w:numId="5">
    <w:abstractNumId w:val="22"/>
  </w:num>
  <w:num w:numId="6">
    <w:abstractNumId w:val="3"/>
  </w:num>
  <w:num w:numId="7">
    <w:abstractNumId w:val="11"/>
  </w:num>
  <w:num w:numId="8">
    <w:abstractNumId w:val="6"/>
  </w:num>
  <w:num w:numId="9">
    <w:abstractNumId w:val="24"/>
  </w:num>
  <w:num w:numId="10">
    <w:abstractNumId w:val="18"/>
  </w:num>
  <w:num w:numId="11">
    <w:abstractNumId w:val="27"/>
  </w:num>
  <w:num w:numId="12">
    <w:abstractNumId w:val="1"/>
  </w:num>
  <w:num w:numId="13">
    <w:abstractNumId w:val="29"/>
  </w:num>
  <w:num w:numId="14">
    <w:abstractNumId w:val="5"/>
  </w:num>
  <w:num w:numId="15">
    <w:abstractNumId w:val="12"/>
  </w:num>
  <w:num w:numId="16">
    <w:abstractNumId w:val="9"/>
  </w:num>
  <w:num w:numId="17">
    <w:abstractNumId w:val="28"/>
  </w:num>
  <w:num w:numId="18">
    <w:abstractNumId w:val="8"/>
  </w:num>
  <w:num w:numId="19">
    <w:abstractNumId w:val="10"/>
  </w:num>
  <w:num w:numId="20">
    <w:abstractNumId w:val="13"/>
  </w:num>
  <w:num w:numId="21">
    <w:abstractNumId w:val="16"/>
  </w:num>
  <w:num w:numId="22">
    <w:abstractNumId w:val="20"/>
  </w:num>
  <w:num w:numId="23">
    <w:abstractNumId w:val="19"/>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25"/>
  </w:num>
  <w:num w:numId="27">
    <w:abstractNumId w:val="0"/>
  </w:num>
  <w:num w:numId="28">
    <w:abstractNumId w:val="4"/>
  </w:num>
  <w:num w:numId="29">
    <w:abstractNumId w:val="17"/>
  </w:num>
  <w:num w:numId="30">
    <w:abstractNumId w:val="7"/>
  </w:num>
  <w:num w:numId="31">
    <w:abstractNumId w:val="2"/>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chin Patange">
    <w15:presenceInfo w15:providerId="AD" w15:userId="S-1-5-21-870978860-796681352-949316387-26776"/>
  </w15:person>
  <w15:person w15:author="Satyan S. Soni">
    <w15:presenceInfo w15:providerId="AD" w15:userId="S-1-5-21-870978860-796681352-949316387-789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F7"/>
    <w:rsid w:val="00000200"/>
    <w:rsid w:val="00001F64"/>
    <w:rsid w:val="000021C3"/>
    <w:rsid w:val="00002224"/>
    <w:rsid w:val="00002F00"/>
    <w:rsid w:val="000030FA"/>
    <w:rsid w:val="00003141"/>
    <w:rsid w:val="00003399"/>
    <w:rsid w:val="000038B1"/>
    <w:rsid w:val="00003A7B"/>
    <w:rsid w:val="00003D65"/>
    <w:rsid w:val="0000463E"/>
    <w:rsid w:val="000060CD"/>
    <w:rsid w:val="000065D0"/>
    <w:rsid w:val="00012023"/>
    <w:rsid w:val="00012119"/>
    <w:rsid w:val="00012208"/>
    <w:rsid w:val="00012E84"/>
    <w:rsid w:val="000140F7"/>
    <w:rsid w:val="000156EB"/>
    <w:rsid w:val="00015753"/>
    <w:rsid w:val="00016ECB"/>
    <w:rsid w:val="00017E63"/>
    <w:rsid w:val="00020351"/>
    <w:rsid w:val="000231F8"/>
    <w:rsid w:val="000235B9"/>
    <w:rsid w:val="0002379A"/>
    <w:rsid w:val="0002753A"/>
    <w:rsid w:val="00030A2F"/>
    <w:rsid w:val="00031773"/>
    <w:rsid w:val="00031DFD"/>
    <w:rsid w:val="000342C0"/>
    <w:rsid w:val="000344A9"/>
    <w:rsid w:val="000346C9"/>
    <w:rsid w:val="00035D4F"/>
    <w:rsid w:val="00036697"/>
    <w:rsid w:val="000366E8"/>
    <w:rsid w:val="00037C48"/>
    <w:rsid w:val="000413AA"/>
    <w:rsid w:val="000421F4"/>
    <w:rsid w:val="00042946"/>
    <w:rsid w:val="00042EE7"/>
    <w:rsid w:val="00047548"/>
    <w:rsid w:val="00047F53"/>
    <w:rsid w:val="000526A0"/>
    <w:rsid w:val="00055032"/>
    <w:rsid w:val="00055334"/>
    <w:rsid w:val="00057236"/>
    <w:rsid w:val="00057BFD"/>
    <w:rsid w:val="0006204F"/>
    <w:rsid w:val="0006350F"/>
    <w:rsid w:val="0006482F"/>
    <w:rsid w:val="000651D8"/>
    <w:rsid w:val="0006620C"/>
    <w:rsid w:val="000666E1"/>
    <w:rsid w:val="0006778F"/>
    <w:rsid w:val="000704D0"/>
    <w:rsid w:val="0007051A"/>
    <w:rsid w:val="00071816"/>
    <w:rsid w:val="00077C9C"/>
    <w:rsid w:val="00080992"/>
    <w:rsid w:val="00080B98"/>
    <w:rsid w:val="000820F8"/>
    <w:rsid w:val="000824FC"/>
    <w:rsid w:val="00082B24"/>
    <w:rsid w:val="00083FFD"/>
    <w:rsid w:val="00086660"/>
    <w:rsid w:val="00087448"/>
    <w:rsid w:val="00091810"/>
    <w:rsid w:val="00091C64"/>
    <w:rsid w:val="00093043"/>
    <w:rsid w:val="000935FB"/>
    <w:rsid w:val="00093E9F"/>
    <w:rsid w:val="0009451A"/>
    <w:rsid w:val="00094689"/>
    <w:rsid w:val="0009563C"/>
    <w:rsid w:val="00096683"/>
    <w:rsid w:val="000A330A"/>
    <w:rsid w:val="000A3919"/>
    <w:rsid w:val="000A4045"/>
    <w:rsid w:val="000A54BD"/>
    <w:rsid w:val="000A5ED0"/>
    <w:rsid w:val="000B277A"/>
    <w:rsid w:val="000B4360"/>
    <w:rsid w:val="000B451A"/>
    <w:rsid w:val="000B628E"/>
    <w:rsid w:val="000B6545"/>
    <w:rsid w:val="000B7388"/>
    <w:rsid w:val="000B7B43"/>
    <w:rsid w:val="000C00C2"/>
    <w:rsid w:val="000C068E"/>
    <w:rsid w:val="000C0E04"/>
    <w:rsid w:val="000C44B3"/>
    <w:rsid w:val="000C56F1"/>
    <w:rsid w:val="000C5A85"/>
    <w:rsid w:val="000C5E83"/>
    <w:rsid w:val="000C61B5"/>
    <w:rsid w:val="000C6BF5"/>
    <w:rsid w:val="000C6C73"/>
    <w:rsid w:val="000C75CD"/>
    <w:rsid w:val="000D00ED"/>
    <w:rsid w:val="000D01E7"/>
    <w:rsid w:val="000D0E50"/>
    <w:rsid w:val="000D2A89"/>
    <w:rsid w:val="000D5221"/>
    <w:rsid w:val="000D63E8"/>
    <w:rsid w:val="000D6532"/>
    <w:rsid w:val="000D6681"/>
    <w:rsid w:val="000D6C41"/>
    <w:rsid w:val="000E144E"/>
    <w:rsid w:val="000E159D"/>
    <w:rsid w:val="000E30FE"/>
    <w:rsid w:val="000E75D5"/>
    <w:rsid w:val="000F14CF"/>
    <w:rsid w:val="000F2EFF"/>
    <w:rsid w:val="000F3B0A"/>
    <w:rsid w:val="000F60A0"/>
    <w:rsid w:val="000F6912"/>
    <w:rsid w:val="000F6A85"/>
    <w:rsid w:val="00100CFB"/>
    <w:rsid w:val="00101917"/>
    <w:rsid w:val="00101A61"/>
    <w:rsid w:val="00102B0D"/>
    <w:rsid w:val="00102D60"/>
    <w:rsid w:val="001039FD"/>
    <w:rsid w:val="00105ECF"/>
    <w:rsid w:val="00106523"/>
    <w:rsid w:val="00106B46"/>
    <w:rsid w:val="001074E5"/>
    <w:rsid w:val="0010752E"/>
    <w:rsid w:val="001101A4"/>
    <w:rsid w:val="00112F60"/>
    <w:rsid w:val="00113E0F"/>
    <w:rsid w:val="00115540"/>
    <w:rsid w:val="0011651F"/>
    <w:rsid w:val="001168C6"/>
    <w:rsid w:val="00116EB9"/>
    <w:rsid w:val="00116EC0"/>
    <w:rsid w:val="00117060"/>
    <w:rsid w:val="00120490"/>
    <w:rsid w:val="0012136B"/>
    <w:rsid w:val="00121986"/>
    <w:rsid w:val="0012315D"/>
    <w:rsid w:val="001233B5"/>
    <w:rsid w:val="001237BC"/>
    <w:rsid w:val="00123998"/>
    <w:rsid w:val="00123AB9"/>
    <w:rsid w:val="00124453"/>
    <w:rsid w:val="00124607"/>
    <w:rsid w:val="00124E9C"/>
    <w:rsid w:val="0012567B"/>
    <w:rsid w:val="001263E8"/>
    <w:rsid w:val="00126E96"/>
    <w:rsid w:val="00131308"/>
    <w:rsid w:val="00131EBA"/>
    <w:rsid w:val="001336CB"/>
    <w:rsid w:val="00134199"/>
    <w:rsid w:val="00135530"/>
    <w:rsid w:val="00136C3E"/>
    <w:rsid w:val="00136F71"/>
    <w:rsid w:val="00140910"/>
    <w:rsid w:val="00142449"/>
    <w:rsid w:val="00142FF8"/>
    <w:rsid w:val="00143B8A"/>
    <w:rsid w:val="001446CF"/>
    <w:rsid w:val="001452E7"/>
    <w:rsid w:val="00146D71"/>
    <w:rsid w:val="001512FE"/>
    <w:rsid w:val="001529BB"/>
    <w:rsid w:val="001533E4"/>
    <w:rsid w:val="0015348A"/>
    <w:rsid w:val="00153829"/>
    <w:rsid w:val="001560D3"/>
    <w:rsid w:val="00157F6C"/>
    <w:rsid w:val="001601C2"/>
    <w:rsid w:val="0016105E"/>
    <w:rsid w:val="0016252E"/>
    <w:rsid w:val="00162B7A"/>
    <w:rsid w:val="001637F7"/>
    <w:rsid w:val="00165B89"/>
    <w:rsid w:val="00166909"/>
    <w:rsid w:val="001673A9"/>
    <w:rsid w:val="001678F1"/>
    <w:rsid w:val="0017144A"/>
    <w:rsid w:val="001740CD"/>
    <w:rsid w:val="0017448C"/>
    <w:rsid w:val="001756AB"/>
    <w:rsid w:val="00175D12"/>
    <w:rsid w:val="00180143"/>
    <w:rsid w:val="00181000"/>
    <w:rsid w:val="001839BF"/>
    <w:rsid w:val="00186AC0"/>
    <w:rsid w:val="001907F5"/>
    <w:rsid w:val="001915AB"/>
    <w:rsid w:val="00191945"/>
    <w:rsid w:val="00195789"/>
    <w:rsid w:val="001A0534"/>
    <w:rsid w:val="001A0FEC"/>
    <w:rsid w:val="001A3E88"/>
    <w:rsid w:val="001A40C2"/>
    <w:rsid w:val="001A6AF8"/>
    <w:rsid w:val="001A6F98"/>
    <w:rsid w:val="001A7C72"/>
    <w:rsid w:val="001B40AA"/>
    <w:rsid w:val="001B4DCA"/>
    <w:rsid w:val="001B70F4"/>
    <w:rsid w:val="001C197C"/>
    <w:rsid w:val="001C208F"/>
    <w:rsid w:val="001C2A19"/>
    <w:rsid w:val="001C3A28"/>
    <w:rsid w:val="001C5EA0"/>
    <w:rsid w:val="001C69AE"/>
    <w:rsid w:val="001D0908"/>
    <w:rsid w:val="001D14AA"/>
    <w:rsid w:val="001D18B2"/>
    <w:rsid w:val="001D2CC8"/>
    <w:rsid w:val="001D5B52"/>
    <w:rsid w:val="001D66C1"/>
    <w:rsid w:val="001D6FEB"/>
    <w:rsid w:val="001D72AF"/>
    <w:rsid w:val="001E2A99"/>
    <w:rsid w:val="001E3144"/>
    <w:rsid w:val="001E344A"/>
    <w:rsid w:val="001E3AE1"/>
    <w:rsid w:val="001E6031"/>
    <w:rsid w:val="001E6337"/>
    <w:rsid w:val="001E6840"/>
    <w:rsid w:val="001E7D9E"/>
    <w:rsid w:val="001F0E63"/>
    <w:rsid w:val="001F121A"/>
    <w:rsid w:val="001F2402"/>
    <w:rsid w:val="001F33A0"/>
    <w:rsid w:val="001F71B6"/>
    <w:rsid w:val="001F7BF3"/>
    <w:rsid w:val="00201E06"/>
    <w:rsid w:val="00202D92"/>
    <w:rsid w:val="00203571"/>
    <w:rsid w:val="002056AC"/>
    <w:rsid w:val="00205F99"/>
    <w:rsid w:val="00207363"/>
    <w:rsid w:val="002075FF"/>
    <w:rsid w:val="0021061A"/>
    <w:rsid w:val="002110A5"/>
    <w:rsid w:val="00211B14"/>
    <w:rsid w:val="00220C34"/>
    <w:rsid w:val="00220FC3"/>
    <w:rsid w:val="0022174D"/>
    <w:rsid w:val="00221755"/>
    <w:rsid w:val="00221F17"/>
    <w:rsid w:val="00224707"/>
    <w:rsid w:val="002255E4"/>
    <w:rsid w:val="00225BAB"/>
    <w:rsid w:val="00230524"/>
    <w:rsid w:val="0023143C"/>
    <w:rsid w:val="00231C89"/>
    <w:rsid w:val="00232C4F"/>
    <w:rsid w:val="00232F7E"/>
    <w:rsid w:val="002343A5"/>
    <w:rsid w:val="0023485F"/>
    <w:rsid w:val="00235A7F"/>
    <w:rsid w:val="00237714"/>
    <w:rsid w:val="00250DB8"/>
    <w:rsid w:val="00252F8C"/>
    <w:rsid w:val="00253715"/>
    <w:rsid w:val="002540A1"/>
    <w:rsid w:val="002557C9"/>
    <w:rsid w:val="00255C0C"/>
    <w:rsid w:val="002567EB"/>
    <w:rsid w:val="002575CF"/>
    <w:rsid w:val="00260D25"/>
    <w:rsid w:val="00260E45"/>
    <w:rsid w:val="0026233E"/>
    <w:rsid w:val="00262AE4"/>
    <w:rsid w:val="00262D5D"/>
    <w:rsid w:val="00263795"/>
    <w:rsid w:val="00263B9D"/>
    <w:rsid w:val="00264284"/>
    <w:rsid w:val="00267878"/>
    <w:rsid w:val="00267AC2"/>
    <w:rsid w:val="00267EFF"/>
    <w:rsid w:val="00270426"/>
    <w:rsid w:val="00271AA5"/>
    <w:rsid w:val="002737A0"/>
    <w:rsid w:val="002743CA"/>
    <w:rsid w:val="0027532D"/>
    <w:rsid w:val="002762FF"/>
    <w:rsid w:val="002766FD"/>
    <w:rsid w:val="00277569"/>
    <w:rsid w:val="00277CD7"/>
    <w:rsid w:val="0028009D"/>
    <w:rsid w:val="00282ABC"/>
    <w:rsid w:val="00282C4E"/>
    <w:rsid w:val="0028419A"/>
    <w:rsid w:val="002871D6"/>
    <w:rsid w:val="002876FB"/>
    <w:rsid w:val="0028784B"/>
    <w:rsid w:val="00290615"/>
    <w:rsid w:val="00290CCF"/>
    <w:rsid w:val="00291061"/>
    <w:rsid w:val="00292724"/>
    <w:rsid w:val="00293848"/>
    <w:rsid w:val="002938C4"/>
    <w:rsid w:val="0029406D"/>
    <w:rsid w:val="00295AAE"/>
    <w:rsid w:val="0029620B"/>
    <w:rsid w:val="002963EC"/>
    <w:rsid w:val="002970AC"/>
    <w:rsid w:val="002975BE"/>
    <w:rsid w:val="002A048D"/>
    <w:rsid w:val="002A10B3"/>
    <w:rsid w:val="002A1535"/>
    <w:rsid w:val="002A3A05"/>
    <w:rsid w:val="002A6366"/>
    <w:rsid w:val="002B019F"/>
    <w:rsid w:val="002B1987"/>
    <w:rsid w:val="002B19C5"/>
    <w:rsid w:val="002B2311"/>
    <w:rsid w:val="002B2F90"/>
    <w:rsid w:val="002B4320"/>
    <w:rsid w:val="002B52A7"/>
    <w:rsid w:val="002B59F6"/>
    <w:rsid w:val="002B7146"/>
    <w:rsid w:val="002B756D"/>
    <w:rsid w:val="002B7635"/>
    <w:rsid w:val="002C030A"/>
    <w:rsid w:val="002C17B8"/>
    <w:rsid w:val="002C2431"/>
    <w:rsid w:val="002C2559"/>
    <w:rsid w:val="002C32E8"/>
    <w:rsid w:val="002C4BB5"/>
    <w:rsid w:val="002C622F"/>
    <w:rsid w:val="002C72FF"/>
    <w:rsid w:val="002D072C"/>
    <w:rsid w:val="002D12B2"/>
    <w:rsid w:val="002D161F"/>
    <w:rsid w:val="002D1800"/>
    <w:rsid w:val="002D1840"/>
    <w:rsid w:val="002D2216"/>
    <w:rsid w:val="002D2430"/>
    <w:rsid w:val="002D2E54"/>
    <w:rsid w:val="002D4725"/>
    <w:rsid w:val="002D4926"/>
    <w:rsid w:val="002D4E5F"/>
    <w:rsid w:val="002D58E6"/>
    <w:rsid w:val="002D781F"/>
    <w:rsid w:val="002D79D5"/>
    <w:rsid w:val="002E0A05"/>
    <w:rsid w:val="002E1018"/>
    <w:rsid w:val="002E2227"/>
    <w:rsid w:val="002E27AE"/>
    <w:rsid w:val="002E3B5E"/>
    <w:rsid w:val="002E4A63"/>
    <w:rsid w:val="002E6081"/>
    <w:rsid w:val="002E68F5"/>
    <w:rsid w:val="002E6BFE"/>
    <w:rsid w:val="002E7886"/>
    <w:rsid w:val="002F08C3"/>
    <w:rsid w:val="002F0FD5"/>
    <w:rsid w:val="002F1EF4"/>
    <w:rsid w:val="002F3E1C"/>
    <w:rsid w:val="002F6DF2"/>
    <w:rsid w:val="002F6E88"/>
    <w:rsid w:val="003022DD"/>
    <w:rsid w:val="0030382C"/>
    <w:rsid w:val="003043BC"/>
    <w:rsid w:val="003047AC"/>
    <w:rsid w:val="00306624"/>
    <w:rsid w:val="003066D9"/>
    <w:rsid w:val="00306EE5"/>
    <w:rsid w:val="00307F14"/>
    <w:rsid w:val="0031078C"/>
    <w:rsid w:val="003122CB"/>
    <w:rsid w:val="00313B46"/>
    <w:rsid w:val="003144B7"/>
    <w:rsid w:val="0031498E"/>
    <w:rsid w:val="003166CD"/>
    <w:rsid w:val="003166DC"/>
    <w:rsid w:val="003202CF"/>
    <w:rsid w:val="00320659"/>
    <w:rsid w:val="00322534"/>
    <w:rsid w:val="00322622"/>
    <w:rsid w:val="00322EF6"/>
    <w:rsid w:val="0032399B"/>
    <w:rsid w:val="00323ACA"/>
    <w:rsid w:val="00325016"/>
    <w:rsid w:val="003263B0"/>
    <w:rsid w:val="00326656"/>
    <w:rsid w:val="003270C2"/>
    <w:rsid w:val="0032783C"/>
    <w:rsid w:val="00330724"/>
    <w:rsid w:val="00330F12"/>
    <w:rsid w:val="00331E91"/>
    <w:rsid w:val="00331FDB"/>
    <w:rsid w:val="00336D8B"/>
    <w:rsid w:val="0034034B"/>
    <w:rsid w:val="00341FE7"/>
    <w:rsid w:val="0034429E"/>
    <w:rsid w:val="0034473D"/>
    <w:rsid w:val="00344D99"/>
    <w:rsid w:val="00347E74"/>
    <w:rsid w:val="00350948"/>
    <w:rsid w:val="00350FD5"/>
    <w:rsid w:val="003519A5"/>
    <w:rsid w:val="003546D5"/>
    <w:rsid w:val="003549F1"/>
    <w:rsid w:val="00355483"/>
    <w:rsid w:val="00356351"/>
    <w:rsid w:val="003565AC"/>
    <w:rsid w:val="00361610"/>
    <w:rsid w:val="0036250B"/>
    <w:rsid w:val="00363581"/>
    <w:rsid w:val="00363915"/>
    <w:rsid w:val="00363BE8"/>
    <w:rsid w:val="00364931"/>
    <w:rsid w:val="0036507D"/>
    <w:rsid w:val="00370CAE"/>
    <w:rsid w:val="003718CF"/>
    <w:rsid w:val="00375977"/>
    <w:rsid w:val="003762AB"/>
    <w:rsid w:val="003814BB"/>
    <w:rsid w:val="00381C98"/>
    <w:rsid w:val="003854C3"/>
    <w:rsid w:val="003867E9"/>
    <w:rsid w:val="00386888"/>
    <w:rsid w:val="00387685"/>
    <w:rsid w:val="003876E6"/>
    <w:rsid w:val="003904EF"/>
    <w:rsid w:val="00391483"/>
    <w:rsid w:val="00392464"/>
    <w:rsid w:val="00393DC7"/>
    <w:rsid w:val="0039401A"/>
    <w:rsid w:val="00395A83"/>
    <w:rsid w:val="00396C2B"/>
    <w:rsid w:val="0039718D"/>
    <w:rsid w:val="003A0720"/>
    <w:rsid w:val="003A1022"/>
    <w:rsid w:val="003A10EC"/>
    <w:rsid w:val="003A2D03"/>
    <w:rsid w:val="003A2F0B"/>
    <w:rsid w:val="003A4671"/>
    <w:rsid w:val="003A4A66"/>
    <w:rsid w:val="003A5E0B"/>
    <w:rsid w:val="003A648E"/>
    <w:rsid w:val="003A6F63"/>
    <w:rsid w:val="003B0693"/>
    <w:rsid w:val="003B19CC"/>
    <w:rsid w:val="003B3319"/>
    <w:rsid w:val="003B38B0"/>
    <w:rsid w:val="003B41F5"/>
    <w:rsid w:val="003B5539"/>
    <w:rsid w:val="003B5E90"/>
    <w:rsid w:val="003B7422"/>
    <w:rsid w:val="003C09C3"/>
    <w:rsid w:val="003C1CB7"/>
    <w:rsid w:val="003C246E"/>
    <w:rsid w:val="003C4596"/>
    <w:rsid w:val="003C4840"/>
    <w:rsid w:val="003C599B"/>
    <w:rsid w:val="003C613F"/>
    <w:rsid w:val="003C73EB"/>
    <w:rsid w:val="003D0A83"/>
    <w:rsid w:val="003D0CFC"/>
    <w:rsid w:val="003D1001"/>
    <w:rsid w:val="003D1616"/>
    <w:rsid w:val="003D2273"/>
    <w:rsid w:val="003D28F9"/>
    <w:rsid w:val="003D2B65"/>
    <w:rsid w:val="003D5BB0"/>
    <w:rsid w:val="003D7E3F"/>
    <w:rsid w:val="003D7FD2"/>
    <w:rsid w:val="003E019B"/>
    <w:rsid w:val="003E283D"/>
    <w:rsid w:val="003E4D26"/>
    <w:rsid w:val="003E5E71"/>
    <w:rsid w:val="003F0312"/>
    <w:rsid w:val="003F0CF5"/>
    <w:rsid w:val="003F1417"/>
    <w:rsid w:val="003F1E6D"/>
    <w:rsid w:val="003F244B"/>
    <w:rsid w:val="003F2978"/>
    <w:rsid w:val="003F5C33"/>
    <w:rsid w:val="003F5E20"/>
    <w:rsid w:val="003F6EC4"/>
    <w:rsid w:val="003F7BF4"/>
    <w:rsid w:val="003F7C64"/>
    <w:rsid w:val="003F7EB9"/>
    <w:rsid w:val="00400080"/>
    <w:rsid w:val="00401D66"/>
    <w:rsid w:val="00402857"/>
    <w:rsid w:val="00402908"/>
    <w:rsid w:val="00402CD2"/>
    <w:rsid w:val="00403CA1"/>
    <w:rsid w:val="00405487"/>
    <w:rsid w:val="00405726"/>
    <w:rsid w:val="00407838"/>
    <w:rsid w:val="00410CE7"/>
    <w:rsid w:val="004130C9"/>
    <w:rsid w:val="00414837"/>
    <w:rsid w:val="00417FBB"/>
    <w:rsid w:val="0042116A"/>
    <w:rsid w:val="004238D7"/>
    <w:rsid w:val="0042514A"/>
    <w:rsid w:val="004269FC"/>
    <w:rsid w:val="00427427"/>
    <w:rsid w:val="00427CC1"/>
    <w:rsid w:val="00431B22"/>
    <w:rsid w:val="004331C1"/>
    <w:rsid w:val="00433E24"/>
    <w:rsid w:val="0043678F"/>
    <w:rsid w:val="00436855"/>
    <w:rsid w:val="0044043E"/>
    <w:rsid w:val="00442835"/>
    <w:rsid w:val="00442A51"/>
    <w:rsid w:val="00443D3D"/>
    <w:rsid w:val="004441AA"/>
    <w:rsid w:val="00445107"/>
    <w:rsid w:val="004455DE"/>
    <w:rsid w:val="00445F9E"/>
    <w:rsid w:val="00446506"/>
    <w:rsid w:val="004467C0"/>
    <w:rsid w:val="00446F43"/>
    <w:rsid w:val="00447A99"/>
    <w:rsid w:val="004503ED"/>
    <w:rsid w:val="004529E0"/>
    <w:rsid w:val="004552DD"/>
    <w:rsid w:val="0045634A"/>
    <w:rsid w:val="00456584"/>
    <w:rsid w:val="0046266C"/>
    <w:rsid w:val="00462B2F"/>
    <w:rsid w:val="00462DB5"/>
    <w:rsid w:val="00464678"/>
    <w:rsid w:val="00464974"/>
    <w:rsid w:val="00465A40"/>
    <w:rsid w:val="00465A76"/>
    <w:rsid w:val="004667C6"/>
    <w:rsid w:val="004670A5"/>
    <w:rsid w:val="00467308"/>
    <w:rsid w:val="004676D1"/>
    <w:rsid w:val="00471BBD"/>
    <w:rsid w:val="00472A9D"/>
    <w:rsid w:val="00473062"/>
    <w:rsid w:val="00477575"/>
    <w:rsid w:val="00481B06"/>
    <w:rsid w:val="004822F9"/>
    <w:rsid w:val="00485A0D"/>
    <w:rsid w:val="00486D1D"/>
    <w:rsid w:val="00487148"/>
    <w:rsid w:val="00487B5C"/>
    <w:rsid w:val="00490391"/>
    <w:rsid w:val="00491FBD"/>
    <w:rsid w:val="00493639"/>
    <w:rsid w:val="00493FC7"/>
    <w:rsid w:val="0049418A"/>
    <w:rsid w:val="004947F5"/>
    <w:rsid w:val="00495091"/>
    <w:rsid w:val="004A0CB4"/>
    <w:rsid w:val="004A119D"/>
    <w:rsid w:val="004A1DDB"/>
    <w:rsid w:val="004A23E9"/>
    <w:rsid w:val="004A3A44"/>
    <w:rsid w:val="004A411D"/>
    <w:rsid w:val="004A5501"/>
    <w:rsid w:val="004A763F"/>
    <w:rsid w:val="004A765B"/>
    <w:rsid w:val="004A7708"/>
    <w:rsid w:val="004B284E"/>
    <w:rsid w:val="004B3DDA"/>
    <w:rsid w:val="004B4636"/>
    <w:rsid w:val="004B6B60"/>
    <w:rsid w:val="004C2022"/>
    <w:rsid w:val="004C3A70"/>
    <w:rsid w:val="004C4863"/>
    <w:rsid w:val="004C6327"/>
    <w:rsid w:val="004C7104"/>
    <w:rsid w:val="004C7F56"/>
    <w:rsid w:val="004D02CA"/>
    <w:rsid w:val="004D06A1"/>
    <w:rsid w:val="004D2158"/>
    <w:rsid w:val="004D341C"/>
    <w:rsid w:val="004D3F07"/>
    <w:rsid w:val="004D453A"/>
    <w:rsid w:val="004D4894"/>
    <w:rsid w:val="004E0AF0"/>
    <w:rsid w:val="004E0B93"/>
    <w:rsid w:val="004E1AD8"/>
    <w:rsid w:val="004E1FED"/>
    <w:rsid w:val="004E235D"/>
    <w:rsid w:val="004E4F7A"/>
    <w:rsid w:val="004E6CC8"/>
    <w:rsid w:val="004E773F"/>
    <w:rsid w:val="004F10A3"/>
    <w:rsid w:val="004F18BF"/>
    <w:rsid w:val="004F2CAA"/>
    <w:rsid w:val="004F392B"/>
    <w:rsid w:val="004F3B71"/>
    <w:rsid w:val="004F435E"/>
    <w:rsid w:val="004F4381"/>
    <w:rsid w:val="004F50B9"/>
    <w:rsid w:val="004F52A2"/>
    <w:rsid w:val="004F5E9A"/>
    <w:rsid w:val="004F76B4"/>
    <w:rsid w:val="004F7804"/>
    <w:rsid w:val="004F7F6E"/>
    <w:rsid w:val="00500830"/>
    <w:rsid w:val="005028C8"/>
    <w:rsid w:val="00503331"/>
    <w:rsid w:val="00507613"/>
    <w:rsid w:val="00510713"/>
    <w:rsid w:val="00511B6D"/>
    <w:rsid w:val="00514A55"/>
    <w:rsid w:val="00514E27"/>
    <w:rsid w:val="00515663"/>
    <w:rsid w:val="00515CD0"/>
    <w:rsid w:val="00516C70"/>
    <w:rsid w:val="00516F87"/>
    <w:rsid w:val="00520751"/>
    <w:rsid w:val="005215F4"/>
    <w:rsid w:val="00521C2D"/>
    <w:rsid w:val="0052355C"/>
    <w:rsid w:val="00523744"/>
    <w:rsid w:val="005243D7"/>
    <w:rsid w:val="005276B2"/>
    <w:rsid w:val="00527BC1"/>
    <w:rsid w:val="00533DC7"/>
    <w:rsid w:val="00534982"/>
    <w:rsid w:val="0053511F"/>
    <w:rsid w:val="00536338"/>
    <w:rsid w:val="00537118"/>
    <w:rsid w:val="00540773"/>
    <w:rsid w:val="00541691"/>
    <w:rsid w:val="00541A45"/>
    <w:rsid w:val="00542C11"/>
    <w:rsid w:val="00544919"/>
    <w:rsid w:val="00544C36"/>
    <w:rsid w:val="00545687"/>
    <w:rsid w:val="00546C36"/>
    <w:rsid w:val="005473DB"/>
    <w:rsid w:val="00547CA4"/>
    <w:rsid w:val="005502C6"/>
    <w:rsid w:val="00551B6D"/>
    <w:rsid w:val="00553E14"/>
    <w:rsid w:val="00555E60"/>
    <w:rsid w:val="00561A35"/>
    <w:rsid w:val="00561F16"/>
    <w:rsid w:val="00562C80"/>
    <w:rsid w:val="00564E3B"/>
    <w:rsid w:val="005664AE"/>
    <w:rsid w:val="00574730"/>
    <w:rsid w:val="00575375"/>
    <w:rsid w:val="00580C97"/>
    <w:rsid w:val="00585021"/>
    <w:rsid w:val="005852A3"/>
    <w:rsid w:val="00585C6F"/>
    <w:rsid w:val="00585DA5"/>
    <w:rsid w:val="00585F30"/>
    <w:rsid w:val="00586A66"/>
    <w:rsid w:val="005872DD"/>
    <w:rsid w:val="005875EA"/>
    <w:rsid w:val="0059069C"/>
    <w:rsid w:val="00590919"/>
    <w:rsid w:val="0059108E"/>
    <w:rsid w:val="00591668"/>
    <w:rsid w:val="005924BF"/>
    <w:rsid w:val="005936AD"/>
    <w:rsid w:val="0059491E"/>
    <w:rsid w:val="00595517"/>
    <w:rsid w:val="005967EA"/>
    <w:rsid w:val="00597B4C"/>
    <w:rsid w:val="005A55DE"/>
    <w:rsid w:val="005A5AD6"/>
    <w:rsid w:val="005A5C90"/>
    <w:rsid w:val="005A7A3E"/>
    <w:rsid w:val="005A7FDC"/>
    <w:rsid w:val="005B0BC8"/>
    <w:rsid w:val="005B1988"/>
    <w:rsid w:val="005B4465"/>
    <w:rsid w:val="005B4A37"/>
    <w:rsid w:val="005B533C"/>
    <w:rsid w:val="005B5DE9"/>
    <w:rsid w:val="005B616E"/>
    <w:rsid w:val="005B700A"/>
    <w:rsid w:val="005C0B31"/>
    <w:rsid w:val="005C1025"/>
    <w:rsid w:val="005C2ECD"/>
    <w:rsid w:val="005C31CD"/>
    <w:rsid w:val="005C4A80"/>
    <w:rsid w:val="005C6057"/>
    <w:rsid w:val="005D0EA7"/>
    <w:rsid w:val="005D1846"/>
    <w:rsid w:val="005D1B4D"/>
    <w:rsid w:val="005D3F52"/>
    <w:rsid w:val="005D3FD6"/>
    <w:rsid w:val="005D4C50"/>
    <w:rsid w:val="005D56DF"/>
    <w:rsid w:val="005D6293"/>
    <w:rsid w:val="005D62F6"/>
    <w:rsid w:val="005D64A9"/>
    <w:rsid w:val="005D6FFC"/>
    <w:rsid w:val="005E06B9"/>
    <w:rsid w:val="005E0929"/>
    <w:rsid w:val="005E4105"/>
    <w:rsid w:val="005E410D"/>
    <w:rsid w:val="005E4250"/>
    <w:rsid w:val="005E48C1"/>
    <w:rsid w:val="005E4CEE"/>
    <w:rsid w:val="005E570A"/>
    <w:rsid w:val="005E5B9D"/>
    <w:rsid w:val="005E5EDE"/>
    <w:rsid w:val="005E6EC2"/>
    <w:rsid w:val="005F0911"/>
    <w:rsid w:val="005F0AF0"/>
    <w:rsid w:val="005F130F"/>
    <w:rsid w:val="005F1E57"/>
    <w:rsid w:val="005F21CF"/>
    <w:rsid w:val="005F2639"/>
    <w:rsid w:val="005F34ED"/>
    <w:rsid w:val="005F3B1B"/>
    <w:rsid w:val="005F4474"/>
    <w:rsid w:val="005F5181"/>
    <w:rsid w:val="005F51F4"/>
    <w:rsid w:val="005F5A9E"/>
    <w:rsid w:val="005F63A6"/>
    <w:rsid w:val="005F7051"/>
    <w:rsid w:val="00601D19"/>
    <w:rsid w:val="00603F68"/>
    <w:rsid w:val="00604E45"/>
    <w:rsid w:val="0060539C"/>
    <w:rsid w:val="00605DF2"/>
    <w:rsid w:val="0060642A"/>
    <w:rsid w:val="0060783D"/>
    <w:rsid w:val="00607853"/>
    <w:rsid w:val="00610602"/>
    <w:rsid w:val="0061121C"/>
    <w:rsid w:val="00611783"/>
    <w:rsid w:val="00611D71"/>
    <w:rsid w:val="006123FF"/>
    <w:rsid w:val="0061333E"/>
    <w:rsid w:val="00613640"/>
    <w:rsid w:val="006139F7"/>
    <w:rsid w:val="0061418F"/>
    <w:rsid w:val="00615FD6"/>
    <w:rsid w:val="00616BC7"/>
    <w:rsid w:val="006173AB"/>
    <w:rsid w:val="0061770F"/>
    <w:rsid w:val="00621551"/>
    <w:rsid w:val="006229F0"/>
    <w:rsid w:val="00623096"/>
    <w:rsid w:val="0062367D"/>
    <w:rsid w:val="0062496C"/>
    <w:rsid w:val="006262C5"/>
    <w:rsid w:val="0062630F"/>
    <w:rsid w:val="0062639B"/>
    <w:rsid w:val="00626529"/>
    <w:rsid w:val="00627BFD"/>
    <w:rsid w:val="00627F40"/>
    <w:rsid w:val="006312CE"/>
    <w:rsid w:val="00633811"/>
    <w:rsid w:val="006339B1"/>
    <w:rsid w:val="00633B38"/>
    <w:rsid w:val="0063410D"/>
    <w:rsid w:val="006343EC"/>
    <w:rsid w:val="0063574F"/>
    <w:rsid w:val="006365DD"/>
    <w:rsid w:val="00636A8D"/>
    <w:rsid w:val="006370CF"/>
    <w:rsid w:val="0063751D"/>
    <w:rsid w:val="00642DEF"/>
    <w:rsid w:val="00645696"/>
    <w:rsid w:val="0064587F"/>
    <w:rsid w:val="00646295"/>
    <w:rsid w:val="00646C09"/>
    <w:rsid w:val="00650E66"/>
    <w:rsid w:val="00655353"/>
    <w:rsid w:val="00655A7E"/>
    <w:rsid w:val="006564AD"/>
    <w:rsid w:val="006571FE"/>
    <w:rsid w:val="006607FB"/>
    <w:rsid w:val="00660F4D"/>
    <w:rsid w:val="0066242E"/>
    <w:rsid w:val="0066386C"/>
    <w:rsid w:val="00664186"/>
    <w:rsid w:val="00664524"/>
    <w:rsid w:val="00667FC4"/>
    <w:rsid w:val="00670748"/>
    <w:rsid w:val="006720FE"/>
    <w:rsid w:val="006722C7"/>
    <w:rsid w:val="00672A8E"/>
    <w:rsid w:val="0067380F"/>
    <w:rsid w:val="00675F04"/>
    <w:rsid w:val="00681A3D"/>
    <w:rsid w:val="00682697"/>
    <w:rsid w:val="0068388D"/>
    <w:rsid w:val="00685753"/>
    <w:rsid w:val="00685865"/>
    <w:rsid w:val="00686E3B"/>
    <w:rsid w:val="006870E3"/>
    <w:rsid w:val="006873D7"/>
    <w:rsid w:val="0068741F"/>
    <w:rsid w:val="00687CBF"/>
    <w:rsid w:val="0069064F"/>
    <w:rsid w:val="00691D0C"/>
    <w:rsid w:val="00692ED5"/>
    <w:rsid w:val="00693D68"/>
    <w:rsid w:val="006953B1"/>
    <w:rsid w:val="00695C85"/>
    <w:rsid w:val="00696895"/>
    <w:rsid w:val="00696EFA"/>
    <w:rsid w:val="006A0816"/>
    <w:rsid w:val="006A1585"/>
    <w:rsid w:val="006A2575"/>
    <w:rsid w:val="006A35F4"/>
    <w:rsid w:val="006A3E5B"/>
    <w:rsid w:val="006A4BDB"/>
    <w:rsid w:val="006B0027"/>
    <w:rsid w:val="006B1915"/>
    <w:rsid w:val="006B1DAF"/>
    <w:rsid w:val="006B1FD1"/>
    <w:rsid w:val="006B303B"/>
    <w:rsid w:val="006B3719"/>
    <w:rsid w:val="006B3808"/>
    <w:rsid w:val="006B454C"/>
    <w:rsid w:val="006B4FDB"/>
    <w:rsid w:val="006B5DD7"/>
    <w:rsid w:val="006B5E0C"/>
    <w:rsid w:val="006B7934"/>
    <w:rsid w:val="006B7AF0"/>
    <w:rsid w:val="006B7FB0"/>
    <w:rsid w:val="006C15AE"/>
    <w:rsid w:val="006C239E"/>
    <w:rsid w:val="006C2A22"/>
    <w:rsid w:val="006C30A1"/>
    <w:rsid w:val="006C3387"/>
    <w:rsid w:val="006C4348"/>
    <w:rsid w:val="006C541B"/>
    <w:rsid w:val="006C56B4"/>
    <w:rsid w:val="006C6539"/>
    <w:rsid w:val="006C7E54"/>
    <w:rsid w:val="006D0059"/>
    <w:rsid w:val="006D0A46"/>
    <w:rsid w:val="006D0BB2"/>
    <w:rsid w:val="006D2E05"/>
    <w:rsid w:val="006D311A"/>
    <w:rsid w:val="006D5CF8"/>
    <w:rsid w:val="006E2096"/>
    <w:rsid w:val="006E4C5D"/>
    <w:rsid w:val="006E7308"/>
    <w:rsid w:val="006F0059"/>
    <w:rsid w:val="006F027A"/>
    <w:rsid w:val="006F1305"/>
    <w:rsid w:val="006F2FBF"/>
    <w:rsid w:val="006F365B"/>
    <w:rsid w:val="006F385F"/>
    <w:rsid w:val="006F39E1"/>
    <w:rsid w:val="006F46CE"/>
    <w:rsid w:val="006F70C3"/>
    <w:rsid w:val="006F773C"/>
    <w:rsid w:val="0070030A"/>
    <w:rsid w:val="00703CBD"/>
    <w:rsid w:val="007058F3"/>
    <w:rsid w:val="00706015"/>
    <w:rsid w:val="007074DE"/>
    <w:rsid w:val="00707965"/>
    <w:rsid w:val="007100A6"/>
    <w:rsid w:val="00710157"/>
    <w:rsid w:val="007108C2"/>
    <w:rsid w:val="00711852"/>
    <w:rsid w:val="00711A76"/>
    <w:rsid w:val="007135AF"/>
    <w:rsid w:val="00713BC5"/>
    <w:rsid w:val="007141F3"/>
    <w:rsid w:val="00716AEB"/>
    <w:rsid w:val="00717419"/>
    <w:rsid w:val="00717828"/>
    <w:rsid w:val="007178C2"/>
    <w:rsid w:val="00721DD0"/>
    <w:rsid w:val="007235F2"/>
    <w:rsid w:val="0072525C"/>
    <w:rsid w:val="00725B18"/>
    <w:rsid w:val="00731154"/>
    <w:rsid w:val="0073205D"/>
    <w:rsid w:val="007372C1"/>
    <w:rsid w:val="00740B9B"/>
    <w:rsid w:val="00742B3A"/>
    <w:rsid w:val="00745C97"/>
    <w:rsid w:val="00747422"/>
    <w:rsid w:val="00751383"/>
    <w:rsid w:val="00752C4F"/>
    <w:rsid w:val="00753036"/>
    <w:rsid w:val="00756D0A"/>
    <w:rsid w:val="00761758"/>
    <w:rsid w:val="00761D44"/>
    <w:rsid w:val="007624E7"/>
    <w:rsid w:val="00767B1C"/>
    <w:rsid w:val="007713CD"/>
    <w:rsid w:val="00771D32"/>
    <w:rsid w:val="00773168"/>
    <w:rsid w:val="007735AD"/>
    <w:rsid w:val="00775615"/>
    <w:rsid w:val="007756D2"/>
    <w:rsid w:val="00776D88"/>
    <w:rsid w:val="00777ED3"/>
    <w:rsid w:val="0078179C"/>
    <w:rsid w:val="00781D53"/>
    <w:rsid w:val="00782A28"/>
    <w:rsid w:val="0078488C"/>
    <w:rsid w:val="0078688A"/>
    <w:rsid w:val="007903B1"/>
    <w:rsid w:val="00790F4C"/>
    <w:rsid w:val="0079153E"/>
    <w:rsid w:val="00795700"/>
    <w:rsid w:val="00795BF7"/>
    <w:rsid w:val="0079691F"/>
    <w:rsid w:val="00796ACC"/>
    <w:rsid w:val="00797BB1"/>
    <w:rsid w:val="007A3040"/>
    <w:rsid w:val="007A3151"/>
    <w:rsid w:val="007A55C3"/>
    <w:rsid w:val="007A5773"/>
    <w:rsid w:val="007A6AB2"/>
    <w:rsid w:val="007A704A"/>
    <w:rsid w:val="007A7C33"/>
    <w:rsid w:val="007B0274"/>
    <w:rsid w:val="007B0B3E"/>
    <w:rsid w:val="007B100C"/>
    <w:rsid w:val="007B1277"/>
    <w:rsid w:val="007B29FD"/>
    <w:rsid w:val="007B3AE4"/>
    <w:rsid w:val="007B3AFB"/>
    <w:rsid w:val="007B3F97"/>
    <w:rsid w:val="007B42D0"/>
    <w:rsid w:val="007B46E0"/>
    <w:rsid w:val="007B5737"/>
    <w:rsid w:val="007B6548"/>
    <w:rsid w:val="007B70D1"/>
    <w:rsid w:val="007B772F"/>
    <w:rsid w:val="007C0E90"/>
    <w:rsid w:val="007C1785"/>
    <w:rsid w:val="007C43F8"/>
    <w:rsid w:val="007C5CAC"/>
    <w:rsid w:val="007C5DF4"/>
    <w:rsid w:val="007C7D1E"/>
    <w:rsid w:val="007D02B9"/>
    <w:rsid w:val="007D170E"/>
    <w:rsid w:val="007D2224"/>
    <w:rsid w:val="007D22DB"/>
    <w:rsid w:val="007D2CF3"/>
    <w:rsid w:val="007D3F29"/>
    <w:rsid w:val="007D4DB0"/>
    <w:rsid w:val="007D612D"/>
    <w:rsid w:val="007D6927"/>
    <w:rsid w:val="007D77B6"/>
    <w:rsid w:val="007D79F8"/>
    <w:rsid w:val="007E012F"/>
    <w:rsid w:val="007E0F85"/>
    <w:rsid w:val="007E12FF"/>
    <w:rsid w:val="007E3F68"/>
    <w:rsid w:val="007E41D3"/>
    <w:rsid w:val="007E4C3F"/>
    <w:rsid w:val="007E5994"/>
    <w:rsid w:val="007E61BC"/>
    <w:rsid w:val="007E63E0"/>
    <w:rsid w:val="007F103E"/>
    <w:rsid w:val="007F1EE7"/>
    <w:rsid w:val="007F2EB9"/>
    <w:rsid w:val="007F5629"/>
    <w:rsid w:val="00800213"/>
    <w:rsid w:val="0080080E"/>
    <w:rsid w:val="008014DB"/>
    <w:rsid w:val="00806A8F"/>
    <w:rsid w:val="00807F0F"/>
    <w:rsid w:val="008112C0"/>
    <w:rsid w:val="008113FE"/>
    <w:rsid w:val="00811607"/>
    <w:rsid w:val="00811E8A"/>
    <w:rsid w:val="008135C1"/>
    <w:rsid w:val="008150A4"/>
    <w:rsid w:val="00815249"/>
    <w:rsid w:val="00816F8E"/>
    <w:rsid w:val="00817104"/>
    <w:rsid w:val="00817404"/>
    <w:rsid w:val="00817992"/>
    <w:rsid w:val="00817F04"/>
    <w:rsid w:val="008204B0"/>
    <w:rsid w:val="00821B85"/>
    <w:rsid w:val="00821DBF"/>
    <w:rsid w:val="0082244B"/>
    <w:rsid w:val="00822886"/>
    <w:rsid w:val="0082361B"/>
    <w:rsid w:val="00824578"/>
    <w:rsid w:val="00826999"/>
    <w:rsid w:val="00826F0B"/>
    <w:rsid w:val="00832345"/>
    <w:rsid w:val="00832A68"/>
    <w:rsid w:val="00833061"/>
    <w:rsid w:val="00833BCB"/>
    <w:rsid w:val="00837766"/>
    <w:rsid w:val="008379E3"/>
    <w:rsid w:val="00837E49"/>
    <w:rsid w:val="008402F7"/>
    <w:rsid w:val="00841DBD"/>
    <w:rsid w:val="008441BB"/>
    <w:rsid w:val="008444A7"/>
    <w:rsid w:val="008451ED"/>
    <w:rsid w:val="00845647"/>
    <w:rsid w:val="00845A60"/>
    <w:rsid w:val="008463B7"/>
    <w:rsid w:val="0085005D"/>
    <w:rsid w:val="00850ACB"/>
    <w:rsid w:val="00852236"/>
    <w:rsid w:val="00854A2B"/>
    <w:rsid w:val="00854A90"/>
    <w:rsid w:val="0085663D"/>
    <w:rsid w:val="008566A9"/>
    <w:rsid w:val="00857D40"/>
    <w:rsid w:val="008608BC"/>
    <w:rsid w:val="008610B3"/>
    <w:rsid w:val="00861CB6"/>
    <w:rsid w:val="0086267C"/>
    <w:rsid w:val="00862E8E"/>
    <w:rsid w:val="00864572"/>
    <w:rsid w:val="008645BA"/>
    <w:rsid w:val="00865D0F"/>
    <w:rsid w:val="00866F54"/>
    <w:rsid w:val="00871595"/>
    <w:rsid w:val="008733BD"/>
    <w:rsid w:val="00874E7A"/>
    <w:rsid w:val="00876987"/>
    <w:rsid w:val="00880115"/>
    <w:rsid w:val="00880BF0"/>
    <w:rsid w:val="0088405D"/>
    <w:rsid w:val="008840F0"/>
    <w:rsid w:val="00885E7D"/>
    <w:rsid w:val="00886064"/>
    <w:rsid w:val="00886E36"/>
    <w:rsid w:val="00887E6C"/>
    <w:rsid w:val="00890B25"/>
    <w:rsid w:val="0089281F"/>
    <w:rsid w:val="00893691"/>
    <w:rsid w:val="008945D5"/>
    <w:rsid w:val="008953DE"/>
    <w:rsid w:val="008962E1"/>
    <w:rsid w:val="00896357"/>
    <w:rsid w:val="00896377"/>
    <w:rsid w:val="00897EEB"/>
    <w:rsid w:val="008A4873"/>
    <w:rsid w:val="008A4E72"/>
    <w:rsid w:val="008A5671"/>
    <w:rsid w:val="008A67E0"/>
    <w:rsid w:val="008A779C"/>
    <w:rsid w:val="008B1369"/>
    <w:rsid w:val="008B18B4"/>
    <w:rsid w:val="008B2B85"/>
    <w:rsid w:val="008B375B"/>
    <w:rsid w:val="008B70E3"/>
    <w:rsid w:val="008C0CE1"/>
    <w:rsid w:val="008C1225"/>
    <w:rsid w:val="008C3719"/>
    <w:rsid w:val="008C3DA4"/>
    <w:rsid w:val="008C71A3"/>
    <w:rsid w:val="008D0490"/>
    <w:rsid w:val="008D05C6"/>
    <w:rsid w:val="008D1E6D"/>
    <w:rsid w:val="008D1FB9"/>
    <w:rsid w:val="008D2052"/>
    <w:rsid w:val="008D20E1"/>
    <w:rsid w:val="008D25DB"/>
    <w:rsid w:val="008D286B"/>
    <w:rsid w:val="008D2F2C"/>
    <w:rsid w:val="008D5D6E"/>
    <w:rsid w:val="008D6648"/>
    <w:rsid w:val="008E1510"/>
    <w:rsid w:val="008E224F"/>
    <w:rsid w:val="008E2C11"/>
    <w:rsid w:val="008E36A3"/>
    <w:rsid w:val="008E38B7"/>
    <w:rsid w:val="008E3A1F"/>
    <w:rsid w:val="008E48D3"/>
    <w:rsid w:val="008E4F60"/>
    <w:rsid w:val="008E513C"/>
    <w:rsid w:val="008E5AB6"/>
    <w:rsid w:val="008E7DB0"/>
    <w:rsid w:val="008F0692"/>
    <w:rsid w:val="008F0E7A"/>
    <w:rsid w:val="008F20C7"/>
    <w:rsid w:val="008F3051"/>
    <w:rsid w:val="008F3602"/>
    <w:rsid w:val="00900775"/>
    <w:rsid w:val="00900C71"/>
    <w:rsid w:val="00900F95"/>
    <w:rsid w:val="0090157F"/>
    <w:rsid w:val="00901646"/>
    <w:rsid w:val="009024DA"/>
    <w:rsid w:val="00903F34"/>
    <w:rsid w:val="00904036"/>
    <w:rsid w:val="00905EA2"/>
    <w:rsid w:val="00906823"/>
    <w:rsid w:val="00907D1A"/>
    <w:rsid w:val="00911EF5"/>
    <w:rsid w:val="00912170"/>
    <w:rsid w:val="00912238"/>
    <w:rsid w:val="0091242B"/>
    <w:rsid w:val="00912476"/>
    <w:rsid w:val="00912B21"/>
    <w:rsid w:val="0091309A"/>
    <w:rsid w:val="009166E2"/>
    <w:rsid w:val="00917B35"/>
    <w:rsid w:val="00924BC5"/>
    <w:rsid w:val="00930E18"/>
    <w:rsid w:val="00931682"/>
    <w:rsid w:val="0093176F"/>
    <w:rsid w:val="009319A1"/>
    <w:rsid w:val="00931E10"/>
    <w:rsid w:val="00932740"/>
    <w:rsid w:val="009338AE"/>
    <w:rsid w:val="00934524"/>
    <w:rsid w:val="00935571"/>
    <w:rsid w:val="00935E21"/>
    <w:rsid w:val="009375E8"/>
    <w:rsid w:val="00937B8C"/>
    <w:rsid w:val="009429E4"/>
    <w:rsid w:val="00942F87"/>
    <w:rsid w:val="00943A57"/>
    <w:rsid w:val="00944404"/>
    <w:rsid w:val="009453E4"/>
    <w:rsid w:val="00947990"/>
    <w:rsid w:val="009502F2"/>
    <w:rsid w:val="00951471"/>
    <w:rsid w:val="00952D40"/>
    <w:rsid w:val="00952E16"/>
    <w:rsid w:val="00952EA0"/>
    <w:rsid w:val="00954177"/>
    <w:rsid w:val="00954B4F"/>
    <w:rsid w:val="00954DA7"/>
    <w:rsid w:val="00954DBA"/>
    <w:rsid w:val="00954E4D"/>
    <w:rsid w:val="00954F31"/>
    <w:rsid w:val="0095768A"/>
    <w:rsid w:val="00960574"/>
    <w:rsid w:val="009606FB"/>
    <w:rsid w:val="009608C1"/>
    <w:rsid w:val="00961990"/>
    <w:rsid w:val="009639FE"/>
    <w:rsid w:val="00963C6C"/>
    <w:rsid w:val="00964EC5"/>
    <w:rsid w:val="00965D5A"/>
    <w:rsid w:val="0097157A"/>
    <w:rsid w:val="0097195B"/>
    <w:rsid w:val="00971FFF"/>
    <w:rsid w:val="009747D9"/>
    <w:rsid w:val="00974D0A"/>
    <w:rsid w:val="009755B2"/>
    <w:rsid w:val="00975A0E"/>
    <w:rsid w:val="00975A3B"/>
    <w:rsid w:val="009764EF"/>
    <w:rsid w:val="00976639"/>
    <w:rsid w:val="00977620"/>
    <w:rsid w:val="00980016"/>
    <w:rsid w:val="00981284"/>
    <w:rsid w:val="00981B76"/>
    <w:rsid w:val="0098230A"/>
    <w:rsid w:val="0098292C"/>
    <w:rsid w:val="009829BA"/>
    <w:rsid w:val="00983CB9"/>
    <w:rsid w:val="0098661B"/>
    <w:rsid w:val="0099063D"/>
    <w:rsid w:val="009936B3"/>
    <w:rsid w:val="00994F3B"/>
    <w:rsid w:val="00995B0C"/>
    <w:rsid w:val="00995B2F"/>
    <w:rsid w:val="0099709D"/>
    <w:rsid w:val="00997A2C"/>
    <w:rsid w:val="00997DB7"/>
    <w:rsid w:val="00997FFB"/>
    <w:rsid w:val="009A074A"/>
    <w:rsid w:val="009A0FA6"/>
    <w:rsid w:val="009A1503"/>
    <w:rsid w:val="009A2E46"/>
    <w:rsid w:val="009A3D4A"/>
    <w:rsid w:val="009A7C47"/>
    <w:rsid w:val="009A7C7A"/>
    <w:rsid w:val="009B1FCD"/>
    <w:rsid w:val="009B276D"/>
    <w:rsid w:val="009B5F5F"/>
    <w:rsid w:val="009B76D7"/>
    <w:rsid w:val="009C5654"/>
    <w:rsid w:val="009C5BF2"/>
    <w:rsid w:val="009C6E83"/>
    <w:rsid w:val="009C76D9"/>
    <w:rsid w:val="009D0E2F"/>
    <w:rsid w:val="009D117B"/>
    <w:rsid w:val="009D1214"/>
    <w:rsid w:val="009D1410"/>
    <w:rsid w:val="009D2C9D"/>
    <w:rsid w:val="009D36D4"/>
    <w:rsid w:val="009D4ABE"/>
    <w:rsid w:val="009D6660"/>
    <w:rsid w:val="009D72A5"/>
    <w:rsid w:val="009E2354"/>
    <w:rsid w:val="009E5783"/>
    <w:rsid w:val="009E60BA"/>
    <w:rsid w:val="009E6547"/>
    <w:rsid w:val="009E6D83"/>
    <w:rsid w:val="009E6E3B"/>
    <w:rsid w:val="009E7803"/>
    <w:rsid w:val="009F00C2"/>
    <w:rsid w:val="009F269B"/>
    <w:rsid w:val="009F2E30"/>
    <w:rsid w:val="009F3903"/>
    <w:rsid w:val="009F4788"/>
    <w:rsid w:val="009F4E09"/>
    <w:rsid w:val="009F70C8"/>
    <w:rsid w:val="009F772C"/>
    <w:rsid w:val="009F7E25"/>
    <w:rsid w:val="00A00250"/>
    <w:rsid w:val="00A01434"/>
    <w:rsid w:val="00A016D1"/>
    <w:rsid w:val="00A01C16"/>
    <w:rsid w:val="00A028D9"/>
    <w:rsid w:val="00A037E4"/>
    <w:rsid w:val="00A06E20"/>
    <w:rsid w:val="00A07769"/>
    <w:rsid w:val="00A07A22"/>
    <w:rsid w:val="00A10B74"/>
    <w:rsid w:val="00A10D48"/>
    <w:rsid w:val="00A11AE1"/>
    <w:rsid w:val="00A137A7"/>
    <w:rsid w:val="00A1388D"/>
    <w:rsid w:val="00A150B0"/>
    <w:rsid w:val="00A15E79"/>
    <w:rsid w:val="00A1652F"/>
    <w:rsid w:val="00A16DEC"/>
    <w:rsid w:val="00A2015B"/>
    <w:rsid w:val="00A20457"/>
    <w:rsid w:val="00A22976"/>
    <w:rsid w:val="00A23FF9"/>
    <w:rsid w:val="00A24442"/>
    <w:rsid w:val="00A25C7A"/>
    <w:rsid w:val="00A26109"/>
    <w:rsid w:val="00A30C28"/>
    <w:rsid w:val="00A36A5D"/>
    <w:rsid w:val="00A377D4"/>
    <w:rsid w:val="00A37A02"/>
    <w:rsid w:val="00A41769"/>
    <w:rsid w:val="00A42A7F"/>
    <w:rsid w:val="00A42BA3"/>
    <w:rsid w:val="00A42EAC"/>
    <w:rsid w:val="00A45300"/>
    <w:rsid w:val="00A45748"/>
    <w:rsid w:val="00A47936"/>
    <w:rsid w:val="00A47DB6"/>
    <w:rsid w:val="00A52A20"/>
    <w:rsid w:val="00A53DCA"/>
    <w:rsid w:val="00A54469"/>
    <w:rsid w:val="00A54BF6"/>
    <w:rsid w:val="00A55FF7"/>
    <w:rsid w:val="00A56567"/>
    <w:rsid w:val="00A566BF"/>
    <w:rsid w:val="00A57493"/>
    <w:rsid w:val="00A6199A"/>
    <w:rsid w:val="00A64331"/>
    <w:rsid w:val="00A65724"/>
    <w:rsid w:val="00A66635"/>
    <w:rsid w:val="00A670C6"/>
    <w:rsid w:val="00A71012"/>
    <w:rsid w:val="00A7198D"/>
    <w:rsid w:val="00A726B2"/>
    <w:rsid w:val="00A72CDD"/>
    <w:rsid w:val="00A72EBD"/>
    <w:rsid w:val="00A72EC8"/>
    <w:rsid w:val="00A74571"/>
    <w:rsid w:val="00A75EB4"/>
    <w:rsid w:val="00A769EC"/>
    <w:rsid w:val="00A77071"/>
    <w:rsid w:val="00A80B71"/>
    <w:rsid w:val="00A82211"/>
    <w:rsid w:val="00A83CEE"/>
    <w:rsid w:val="00A83F47"/>
    <w:rsid w:val="00A84BBD"/>
    <w:rsid w:val="00A854E5"/>
    <w:rsid w:val="00A8745C"/>
    <w:rsid w:val="00A878F5"/>
    <w:rsid w:val="00A90BCA"/>
    <w:rsid w:val="00A916AB"/>
    <w:rsid w:val="00A91827"/>
    <w:rsid w:val="00A96DB5"/>
    <w:rsid w:val="00AA1635"/>
    <w:rsid w:val="00AA2ECA"/>
    <w:rsid w:val="00AA4A52"/>
    <w:rsid w:val="00AA4C2E"/>
    <w:rsid w:val="00AA541B"/>
    <w:rsid w:val="00AB0360"/>
    <w:rsid w:val="00AB140A"/>
    <w:rsid w:val="00AB18F9"/>
    <w:rsid w:val="00AB2D7E"/>
    <w:rsid w:val="00AB40C6"/>
    <w:rsid w:val="00AB4A33"/>
    <w:rsid w:val="00AB4F9F"/>
    <w:rsid w:val="00AB524B"/>
    <w:rsid w:val="00AB5542"/>
    <w:rsid w:val="00AB5841"/>
    <w:rsid w:val="00AB6AAC"/>
    <w:rsid w:val="00AB6C30"/>
    <w:rsid w:val="00AB7538"/>
    <w:rsid w:val="00AB7BA4"/>
    <w:rsid w:val="00AB7FF6"/>
    <w:rsid w:val="00AC08C4"/>
    <w:rsid w:val="00AC0F3F"/>
    <w:rsid w:val="00AC1BF4"/>
    <w:rsid w:val="00AC1CE3"/>
    <w:rsid w:val="00AC2541"/>
    <w:rsid w:val="00AC3410"/>
    <w:rsid w:val="00AD287D"/>
    <w:rsid w:val="00AD2E4F"/>
    <w:rsid w:val="00AD3466"/>
    <w:rsid w:val="00AD38A8"/>
    <w:rsid w:val="00AD3A41"/>
    <w:rsid w:val="00AD4612"/>
    <w:rsid w:val="00AE1EDD"/>
    <w:rsid w:val="00AE2484"/>
    <w:rsid w:val="00AE2720"/>
    <w:rsid w:val="00AE2E25"/>
    <w:rsid w:val="00AE34D6"/>
    <w:rsid w:val="00AE4033"/>
    <w:rsid w:val="00AE4D08"/>
    <w:rsid w:val="00AE5CE1"/>
    <w:rsid w:val="00AE5FE4"/>
    <w:rsid w:val="00AE798C"/>
    <w:rsid w:val="00AE7EB7"/>
    <w:rsid w:val="00AF05EA"/>
    <w:rsid w:val="00AF2F6C"/>
    <w:rsid w:val="00AF421B"/>
    <w:rsid w:val="00AF59BA"/>
    <w:rsid w:val="00AF59E8"/>
    <w:rsid w:val="00AF5D11"/>
    <w:rsid w:val="00AF762F"/>
    <w:rsid w:val="00B042AC"/>
    <w:rsid w:val="00B047E5"/>
    <w:rsid w:val="00B04F50"/>
    <w:rsid w:val="00B055F2"/>
    <w:rsid w:val="00B06B32"/>
    <w:rsid w:val="00B06B5E"/>
    <w:rsid w:val="00B108ED"/>
    <w:rsid w:val="00B11A5E"/>
    <w:rsid w:val="00B1269E"/>
    <w:rsid w:val="00B1271C"/>
    <w:rsid w:val="00B12CA0"/>
    <w:rsid w:val="00B14317"/>
    <w:rsid w:val="00B143F4"/>
    <w:rsid w:val="00B16CBD"/>
    <w:rsid w:val="00B2087F"/>
    <w:rsid w:val="00B21416"/>
    <w:rsid w:val="00B224B1"/>
    <w:rsid w:val="00B2524F"/>
    <w:rsid w:val="00B26091"/>
    <w:rsid w:val="00B304F8"/>
    <w:rsid w:val="00B30960"/>
    <w:rsid w:val="00B316B4"/>
    <w:rsid w:val="00B317FD"/>
    <w:rsid w:val="00B31AB2"/>
    <w:rsid w:val="00B32AB8"/>
    <w:rsid w:val="00B35FAB"/>
    <w:rsid w:val="00B360A8"/>
    <w:rsid w:val="00B3699B"/>
    <w:rsid w:val="00B448BB"/>
    <w:rsid w:val="00B45377"/>
    <w:rsid w:val="00B45B4F"/>
    <w:rsid w:val="00B466D2"/>
    <w:rsid w:val="00B46836"/>
    <w:rsid w:val="00B4719E"/>
    <w:rsid w:val="00B47419"/>
    <w:rsid w:val="00B506B8"/>
    <w:rsid w:val="00B522E7"/>
    <w:rsid w:val="00B534C4"/>
    <w:rsid w:val="00B54274"/>
    <w:rsid w:val="00B547E8"/>
    <w:rsid w:val="00B54F3E"/>
    <w:rsid w:val="00B561C4"/>
    <w:rsid w:val="00B56A82"/>
    <w:rsid w:val="00B60B32"/>
    <w:rsid w:val="00B6195A"/>
    <w:rsid w:val="00B61C3C"/>
    <w:rsid w:val="00B63124"/>
    <w:rsid w:val="00B63DE2"/>
    <w:rsid w:val="00B65D9D"/>
    <w:rsid w:val="00B6750C"/>
    <w:rsid w:val="00B73D3C"/>
    <w:rsid w:val="00B74C6D"/>
    <w:rsid w:val="00B75061"/>
    <w:rsid w:val="00B750CF"/>
    <w:rsid w:val="00B75D9A"/>
    <w:rsid w:val="00B81761"/>
    <w:rsid w:val="00B83928"/>
    <w:rsid w:val="00B86DB0"/>
    <w:rsid w:val="00B86DDA"/>
    <w:rsid w:val="00B91BF4"/>
    <w:rsid w:val="00B9439E"/>
    <w:rsid w:val="00B959F1"/>
    <w:rsid w:val="00B9630D"/>
    <w:rsid w:val="00B96E11"/>
    <w:rsid w:val="00B97DE5"/>
    <w:rsid w:val="00BA381C"/>
    <w:rsid w:val="00BA5859"/>
    <w:rsid w:val="00BB0082"/>
    <w:rsid w:val="00BB11A9"/>
    <w:rsid w:val="00BB3145"/>
    <w:rsid w:val="00BB438D"/>
    <w:rsid w:val="00BB4B32"/>
    <w:rsid w:val="00BB6B2C"/>
    <w:rsid w:val="00BB6DEE"/>
    <w:rsid w:val="00BB7068"/>
    <w:rsid w:val="00BB7211"/>
    <w:rsid w:val="00BC010E"/>
    <w:rsid w:val="00BC03E6"/>
    <w:rsid w:val="00BC3E48"/>
    <w:rsid w:val="00BC4983"/>
    <w:rsid w:val="00BC4A20"/>
    <w:rsid w:val="00BC59D7"/>
    <w:rsid w:val="00BC6C07"/>
    <w:rsid w:val="00BD059F"/>
    <w:rsid w:val="00BD1B8C"/>
    <w:rsid w:val="00BD4333"/>
    <w:rsid w:val="00BD44DE"/>
    <w:rsid w:val="00BD48DC"/>
    <w:rsid w:val="00BD567D"/>
    <w:rsid w:val="00BD60C6"/>
    <w:rsid w:val="00BD794F"/>
    <w:rsid w:val="00BE0CE0"/>
    <w:rsid w:val="00BE1AFA"/>
    <w:rsid w:val="00BE26CE"/>
    <w:rsid w:val="00BE4476"/>
    <w:rsid w:val="00BE4B82"/>
    <w:rsid w:val="00BE54EC"/>
    <w:rsid w:val="00BE5B5F"/>
    <w:rsid w:val="00BE6E5C"/>
    <w:rsid w:val="00BF37AF"/>
    <w:rsid w:val="00BF399A"/>
    <w:rsid w:val="00BF47D7"/>
    <w:rsid w:val="00BF50FF"/>
    <w:rsid w:val="00BF56B6"/>
    <w:rsid w:val="00BF6ECA"/>
    <w:rsid w:val="00BF7AA0"/>
    <w:rsid w:val="00C009B7"/>
    <w:rsid w:val="00C030B4"/>
    <w:rsid w:val="00C041F7"/>
    <w:rsid w:val="00C042BD"/>
    <w:rsid w:val="00C06000"/>
    <w:rsid w:val="00C06254"/>
    <w:rsid w:val="00C12A12"/>
    <w:rsid w:val="00C13087"/>
    <w:rsid w:val="00C13999"/>
    <w:rsid w:val="00C13FD6"/>
    <w:rsid w:val="00C14820"/>
    <w:rsid w:val="00C14CB4"/>
    <w:rsid w:val="00C16098"/>
    <w:rsid w:val="00C16F08"/>
    <w:rsid w:val="00C201D6"/>
    <w:rsid w:val="00C20BB1"/>
    <w:rsid w:val="00C215AF"/>
    <w:rsid w:val="00C21DE0"/>
    <w:rsid w:val="00C21EE0"/>
    <w:rsid w:val="00C2335A"/>
    <w:rsid w:val="00C242C8"/>
    <w:rsid w:val="00C25668"/>
    <w:rsid w:val="00C25BCB"/>
    <w:rsid w:val="00C26DD9"/>
    <w:rsid w:val="00C30666"/>
    <w:rsid w:val="00C31A29"/>
    <w:rsid w:val="00C3353A"/>
    <w:rsid w:val="00C351A7"/>
    <w:rsid w:val="00C35708"/>
    <w:rsid w:val="00C35E68"/>
    <w:rsid w:val="00C36024"/>
    <w:rsid w:val="00C361ED"/>
    <w:rsid w:val="00C3624D"/>
    <w:rsid w:val="00C365E3"/>
    <w:rsid w:val="00C3680C"/>
    <w:rsid w:val="00C37849"/>
    <w:rsid w:val="00C37E56"/>
    <w:rsid w:val="00C41C17"/>
    <w:rsid w:val="00C443EF"/>
    <w:rsid w:val="00C4502D"/>
    <w:rsid w:val="00C45D12"/>
    <w:rsid w:val="00C5263B"/>
    <w:rsid w:val="00C5323B"/>
    <w:rsid w:val="00C554E2"/>
    <w:rsid w:val="00C55F42"/>
    <w:rsid w:val="00C61105"/>
    <w:rsid w:val="00C63C9D"/>
    <w:rsid w:val="00C642F6"/>
    <w:rsid w:val="00C6442C"/>
    <w:rsid w:val="00C67563"/>
    <w:rsid w:val="00C67584"/>
    <w:rsid w:val="00C67BC0"/>
    <w:rsid w:val="00C67C0F"/>
    <w:rsid w:val="00C70629"/>
    <w:rsid w:val="00C73C8E"/>
    <w:rsid w:val="00C73E72"/>
    <w:rsid w:val="00C73EC5"/>
    <w:rsid w:val="00C759EE"/>
    <w:rsid w:val="00C81090"/>
    <w:rsid w:val="00C817A9"/>
    <w:rsid w:val="00C83955"/>
    <w:rsid w:val="00C858EA"/>
    <w:rsid w:val="00C87D25"/>
    <w:rsid w:val="00C9015C"/>
    <w:rsid w:val="00C923D8"/>
    <w:rsid w:val="00C97363"/>
    <w:rsid w:val="00C97B11"/>
    <w:rsid w:val="00C97CDB"/>
    <w:rsid w:val="00CA0C7E"/>
    <w:rsid w:val="00CA0D3B"/>
    <w:rsid w:val="00CA0D43"/>
    <w:rsid w:val="00CA0D81"/>
    <w:rsid w:val="00CA2305"/>
    <w:rsid w:val="00CA2D34"/>
    <w:rsid w:val="00CA557F"/>
    <w:rsid w:val="00CA55F5"/>
    <w:rsid w:val="00CA6B59"/>
    <w:rsid w:val="00CA7870"/>
    <w:rsid w:val="00CA7E39"/>
    <w:rsid w:val="00CB0422"/>
    <w:rsid w:val="00CB07EF"/>
    <w:rsid w:val="00CB566A"/>
    <w:rsid w:val="00CB6038"/>
    <w:rsid w:val="00CB6580"/>
    <w:rsid w:val="00CB6895"/>
    <w:rsid w:val="00CB68C1"/>
    <w:rsid w:val="00CB7266"/>
    <w:rsid w:val="00CC118A"/>
    <w:rsid w:val="00CC40A7"/>
    <w:rsid w:val="00CC4914"/>
    <w:rsid w:val="00CC5993"/>
    <w:rsid w:val="00CD08FE"/>
    <w:rsid w:val="00CD18A4"/>
    <w:rsid w:val="00CD33B1"/>
    <w:rsid w:val="00CD35C1"/>
    <w:rsid w:val="00CD3607"/>
    <w:rsid w:val="00CD3FBF"/>
    <w:rsid w:val="00CD41AC"/>
    <w:rsid w:val="00CD45CB"/>
    <w:rsid w:val="00CD4892"/>
    <w:rsid w:val="00CD5802"/>
    <w:rsid w:val="00CD634E"/>
    <w:rsid w:val="00CD679E"/>
    <w:rsid w:val="00CD768C"/>
    <w:rsid w:val="00CE0073"/>
    <w:rsid w:val="00CE0527"/>
    <w:rsid w:val="00CE0CB5"/>
    <w:rsid w:val="00CE114A"/>
    <w:rsid w:val="00CE1FDC"/>
    <w:rsid w:val="00CE3568"/>
    <w:rsid w:val="00CE4653"/>
    <w:rsid w:val="00CE69A2"/>
    <w:rsid w:val="00CE76D3"/>
    <w:rsid w:val="00CE7EFA"/>
    <w:rsid w:val="00CF0EAE"/>
    <w:rsid w:val="00CF2094"/>
    <w:rsid w:val="00CF2412"/>
    <w:rsid w:val="00CF30F9"/>
    <w:rsid w:val="00CF3387"/>
    <w:rsid w:val="00CF41BE"/>
    <w:rsid w:val="00CF476A"/>
    <w:rsid w:val="00CF579C"/>
    <w:rsid w:val="00CF67DF"/>
    <w:rsid w:val="00CF7254"/>
    <w:rsid w:val="00D002DA"/>
    <w:rsid w:val="00D014F4"/>
    <w:rsid w:val="00D01E08"/>
    <w:rsid w:val="00D024B9"/>
    <w:rsid w:val="00D036AE"/>
    <w:rsid w:val="00D03DB0"/>
    <w:rsid w:val="00D03E53"/>
    <w:rsid w:val="00D0415C"/>
    <w:rsid w:val="00D04424"/>
    <w:rsid w:val="00D046D6"/>
    <w:rsid w:val="00D04E11"/>
    <w:rsid w:val="00D057D4"/>
    <w:rsid w:val="00D075C3"/>
    <w:rsid w:val="00D106DC"/>
    <w:rsid w:val="00D10DDD"/>
    <w:rsid w:val="00D1211F"/>
    <w:rsid w:val="00D130D2"/>
    <w:rsid w:val="00D13436"/>
    <w:rsid w:val="00D13B9E"/>
    <w:rsid w:val="00D14A2A"/>
    <w:rsid w:val="00D14F68"/>
    <w:rsid w:val="00D150C6"/>
    <w:rsid w:val="00D16D32"/>
    <w:rsid w:val="00D1771C"/>
    <w:rsid w:val="00D20B43"/>
    <w:rsid w:val="00D229C2"/>
    <w:rsid w:val="00D26C5B"/>
    <w:rsid w:val="00D27BA2"/>
    <w:rsid w:val="00D301FF"/>
    <w:rsid w:val="00D30962"/>
    <w:rsid w:val="00D32E10"/>
    <w:rsid w:val="00D330DB"/>
    <w:rsid w:val="00D3335F"/>
    <w:rsid w:val="00D34540"/>
    <w:rsid w:val="00D4246A"/>
    <w:rsid w:val="00D43088"/>
    <w:rsid w:val="00D451B1"/>
    <w:rsid w:val="00D47C0C"/>
    <w:rsid w:val="00D47C4B"/>
    <w:rsid w:val="00D5134B"/>
    <w:rsid w:val="00D514BD"/>
    <w:rsid w:val="00D525D2"/>
    <w:rsid w:val="00D52878"/>
    <w:rsid w:val="00D5288A"/>
    <w:rsid w:val="00D53E67"/>
    <w:rsid w:val="00D54A3C"/>
    <w:rsid w:val="00D55330"/>
    <w:rsid w:val="00D55E93"/>
    <w:rsid w:val="00D56E7D"/>
    <w:rsid w:val="00D60AF2"/>
    <w:rsid w:val="00D60BB0"/>
    <w:rsid w:val="00D613CB"/>
    <w:rsid w:val="00D63341"/>
    <w:rsid w:val="00D63876"/>
    <w:rsid w:val="00D6412F"/>
    <w:rsid w:val="00D6417E"/>
    <w:rsid w:val="00D65158"/>
    <w:rsid w:val="00D66273"/>
    <w:rsid w:val="00D670DD"/>
    <w:rsid w:val="00D678EA"/>
    <w:rsid w:val="00D70476"/>
    <w:rsid w:val="00D70D3A"/>
    <w:rsid w:val="00D71054"/>
    <w:rsid w:val="00D71A31"/>
    <w:rsid w:val="00D7323B"/>
    <w:rsid w:val="00D73E24"/>
    <w:rsid w:val="00D75078"/>
    <w:rsid w:val="00D769B4"/>
    <w:rsid w:val="00D81584"/>
    <w:rsid w:val="00D8211F"/>
    <w:rsid w:val="00D91A7A"/>
    <w:rsid w:val="00D92239"/>
    <w:rsid w:val="00D923C6"/>
    <w:rsid w:val="00D92722"/>
    <w:rsid w:val="00D94AD5"/>
    <w:rsid w:val="00D95DB5"/>
    <w:rsid w:val="00D967A3"/>
    <w:rsid w:val="00D96B2F"/>
    <w:rsid w:val="00D9773C"/>
    <w:rsid w:val="00DA0788"/>
    <w:rsid w:val="00DA1880"/>
    <w:rsid w:val="00DA1C5E"/>
    <w:rsid w:val="00DA30B8"/>
    <w:rsid w:val="00DA5C86"/>
    <w:rsid w:val="00DA60F2"/>
    <w:rsid w:val="00DA644B"/>
    <w:rsid w:val="00DA7536"/>
    <w:rsid w:val="00DA7E07"/>
    <w:rsid w:val="00DB080E"/>
    <w:rsid w:val="00DB389D"/>
    <w:rsid w:val="00DB457A"/>
    <w:rsid w:val="00DB558A"/>
    <w:rsid w:val="00DB55D4"/>
    <w:rsid w:val="00DB71C9"/>
    <w:rsid w:val="00DB758B"/>
    <w:rsid w:val="00DC1E90"/>
    <w:rsid w:val="00DC22D2"/>
    <w:rsid w:val="00DC49F9"/>
    <w:rsid w:val="00DC61A8"/>
    <w:rsid w:val="00DC6FF3"/>
    <w:rsid w:val="00DC7575"/>
    <w:rsid w:val="00DC7C6C"/>
    <w:rsid w:val="00DD0BBE"/>
    <w:rsid w:val="00DD24A2"/>
    <w:rsid w:val="00DD2C4E"/>
    <w:rsid w:val="00DD38D9"/>
    <w:rsid w:val="00DD6304"/>
    <w:rsid w:val="00DD6D3E"/>
    <w:rsid w:val="00DE4608"/>
    <w:rsid w:val="00DE4991"/>
    <w:rsid w:val="00DE52D1"/>
    <w:rsid w:val="00DE6B91"/>
    <w:rsid w:val="00DE74A7"/>
    <w:rsid w:val="00DE775D"/>
    <w:rsid w:val="00DE78E0"/>
    <w:rsid w:val="00DE7D4F"/>
    <w:rsid w:val="00DF169B"/>
    <w:rsid w:val="00DF1CA7"/>
    <w:rsid w:val="00DF2E29"/>
    <w:rsid w:val="00DF41C9"/>
    <w:rsid w:val="00DF5368"/>
    <w:rsid w:val="00DF5F60"/>
    <w:rsid w:val="00DF7AAB"/>
    <w:rsid w:val="00E00460"/>
    <w:rsid w:val="00E00FB9"/>
    <w:rsid w:val="00E03219"/>
    <w:rsid w:val="00E0334C"/>
    <w:rsid w:val="00E05F8F"/>
    <w:rsid w:val="00E066E3"/>
    <w:rsid w:val="00E10573"/>
    <w:rsid w:val="00E109C6"/>
    <w:rsid w:val="00E130F2"/>
    <w:rsid w:val="00E14152"/>
    <w:rsid w:val="00E14AAE"/>
    <w:rsid w:val="00E161C1"/>
    <w:rsid w:val="00E20604"/>
    <w:rsid w:val="00E20847"/>
    <w:rsid w:val="00E21625"/>
    <w:rsid w:val="00E23052"/>
    <w:rsid w:val="00E233EE"/>
    <w:rsid w:val="00E23806"/>
    <w:rsid w:val="00E24583"/>
    <w:rsid w:val="00E25475"/>
    <w:rsid w:val="00E263D4"/>
    <w:rsid w:val="00E270D1"/>
    <w:rsid w:val="00E27AE0"/>
    <w:rsid w:val="00E27E65"/>
    <w:rsid w:val="00E30016"/>
    <w:rsid w:val="00E3016E"/>
    <w:rsid w:val="00E30D0E"/>
    <w:rsid w:val="00E30D30"/>
    <w:rsid w:val="00E31519"/>
    <w:rsid w:val="00E32391"/>
    <w:rsid w:val="00E32B99"/>
    <w:rsid w:val="00E32BDE"/>
    <w:rsid w:val="00E33378"/>
    <w:rsid w:val="00E36E29"/>
    <w:rsid w:val="00E41DA5"/>
    <w:rsid w:val="00E4248D"/>
    <w:rsid w:val="00E44167"/>
    <w:rsid w:val="00E4555C"/>
    <w:rsid w:val="00E45685"/>
    <w:rsid w:val="00E45863"/>
    <w:rsid w:val="00E460D3"/>
    <w:rsid w:val="00E471D1"/>
    <w:rsid w:val="00E50770"/>
    <w:rsid w:val="00E5102A"/>
    <w:rsid w:val="00E51BAC"/>
    <w:rsid w:val="00E53039"/>
    <w:rsid w:val="00E60BC9"/>
    <w:rsid w:val="00E6127E"/>
    <w:rsid w:val="00E6218D"/>
    <w:rsid w:val="00E6411A"/>
    <w:rsid w:val="00E64222"/>
    <w:rsid w:val="00E647A0"/>
    <w:rsid w:val="00E70D05"/>
    <w:rsid w:val="00E72121"/>
    <w:rsid w:val="00E72F60"/>
    <w:rsid w:val="00E7574A"/>
    <w:rsid w:val="00E75E91"/>
    <w:rsid w:val="00E76B94"/>
    <w:rsid w:val="00E77C19"/>
    <w:rsid w:val="00E81BFD"/>
    <w:rsid w:val="00E83715"/>
    <w:rsid w:val="00E84A8F"/>
    <w:rsid w:val="00E84A9B"/>
    <w:rsid w:val="00E85158"/>
    <w:rsid w:val="00E85C6C"/>
    <w:rsid w:val="00E87E30"/>
    <w:rsid w:val="00E90C8E"/>
    <w:rsid w:val="00E90CDA"/>
    <w:rsid w:val="00E90FC3"/>
    <w:rsid w:val="00E917E5"/>
    <w:rsid w:val="00E91B25"/>
    <w:rsid w:val="00E91B71"/>
    <w:rsid w:val="00E926DE"/>
    <w:rsid w:val="00E92E67"/>
    <w:rsid w:val="00E92E84"/>
    <w:rsid w:val="00E93239"/>
    <w:rsid w:val="00E93323"/>
    <w:rsid w:val="00E950F6"/>
    <w:rsid w:val="00E973F6"/>
    <w:rsid w:val="00E97560"/>
    <w:rsid w:val="00E9778C"/>
    <w:rsid w:val="00E977EA"/>
    <w:rsid w:val="00EA043C"/>
    <w:rsid w:val="00EA2131"/>
    <w:rsid w:val="00EA4BE6"/>
    <w:rsid w:val="00EA657C"/>
    <w:rsid w:val="00EA6630"/>
    <w:rsid w:val="00EA6694"/>
    <w:rsid w:val="00EA6924"/>
    <w:rsid w:val="00EA731F"/>
    <w:rsid w:val="00EA741C"/>
    <w:rsid w:val="00EA7ACB"/>
    <w:rsid w:val="00EB155B"/>
    <w:rsid w:val="00EB17F2"/>
    <w:rsid w:val="00EB480C"/>
    <w:rsid w:val="00EB4DD2"/>
    <w:rsid w:val="00EC0599"/>
    <w:rsid w:val="00EC0EAF"/>
    <w:rsid w:val="00EC1B5C"/>
    <w:rsid w:val="00EC2563"/>
    <w:rsid w:val="00EC2BEA"/>
    <w:rsid w:val="00EC33B9"/>
    <w:rsid w:val="00EC7723"/>
    <w:rsid w:val="00EC79C2"/>
    <w:rsid w:val="00ED1170"/>
    <w:rsid w:val="00ED1527"/>
    <w:rsid w:val="00ED1901"/>
    <w:rsid w:val="00ED39FB"/>
    <w:rsid w:val="00ED43D1"/>
    <w:rsid w:val="00ED6A68"/>
    <w:rsid w:val="00EE0023"/>
    <w:rsid w:val="00EE281C"/>
    <w:rsid w:val="00EE31CF"/>
    <w:rsid w:val="00EE4ABE"/>
    <w:rsid w:val="00EE504C"/>
    <w:rsid w:val="00EE51E3"/>
    <w:rsid w:val="00EE5752"/>
    <w:rsid w:val="00EE5B75"/>
    <w:rsid w:val="00EF11FD"/>
    <w:rsid w:val="00EF19CE"/>
    <w:rsid w:val="00EF241F"/>
    <w:rsid w:val="00EF31DB"/>
    <w:rsid w:val="00EF3809"/>
    <w:rsid w:val="00EF3FB0"/>
    <w:rsid w:val="00EF4565"/>
    <w:rsid w:val="00EF492D"/>
    <w:rsid w:val="00EF6095"/>
    <w:rsid w:val="00EF7129"/>
    <w:rsid w:val="00EF7162"/>
    <w:rsid w:val="00EF75E2"/>
    <w:rsid w:val="00F0051C"/>
    <w:rsid w:val="00F01E6F"/>
    <w:rsid w:val="00F02EA7"/>
    <w:rsid w:val="00F049CA"/>
    <w:rsid w:val="00F04A00"/>
    <w:rsid w:val="00F050EF"/>
    <w:rsid w:val="00F07425"/>
    <w:rsid w:val="00F07C6F"/>
    <w:rsid w:val="00F1125C"/>
    <w:rsid w:val="00F1154A"/>
    <w:rsid w:val="00F14256"/>
    <w:rsid w:val="00F14B24"/>
    <w:rsid w:val="00F17C05"/>
    <w:rsid w:val="00F17D38"/>
    <w:rsid w:val="00F20DC4"/>
    <w:rsid w:val="00F20F20"/>
    <w:rsid w:val="00F22005"/>
    <w:rsid w:val="00F2280E"/>
    <w:rsid w:val="00F23F43"/>
    <w:rsid w:val="00F25836"/>
    <w:rsid w:val="00F26BC7"/>
    <w:rsid w:val="00F26FD0"/>
    <w:rsid w:val="00F313C7"/>
    <w:rsid w:val="00F315ED"/>
    <w:rsid w:val="00F3350F"/>
    <w:rsid w:val="00F3464A"/>
    <w:rsid w:val="00F352AF"/>
    <w:rsid w:val="00F35A6A"/>
    <w:rsid w:val="00F361AC"/>
    <w:rsid w:val="00F40185"/>
    <w:rsid w:val="00F40904"/>
    <w:rsid w:val="00F41389"/>
    <w:rsid w:val="00F472AB"/>
    <w:rsid w:val="00F478DF"/>
    <w:rsid w:val="00F5270C"/>
    <w:rsid w:val="00F53C4C"/>
    <w:rsid w:val="00F60A5A"/>
    <w:rsid w:val="00F61261"/>
    <w:rsid w:val="00F61824"/>
    <w:rsid w:val="00F633B4"/>
    <w:rsid w:val="00F64526"/>
    <w:rsid w:val="00F659D6"/>
    <w:rsid w:val="00F67C20"/>
    <w:rsid w:val="00F728E3"/>
    <w:rsid w:val="00F7345A"/>
    <w:rsid w:val="00F74E4B"/>
    <w:rsid w:val="00F74E9C"/>
    <w:rsid w:val="00F7639F"/>
    <w:rsid w:val="00F81D55"/>
    <w:rsid w:val="00F8226D"/>
    <w:rsid w:val="00F82DA4"/>
    <w:rsid w:val="00F83318"/>
    <w:rsid w:val="00F843F2"/>
    <w:rsid w:val="00F8444B"/>
    <w:rsid w:val="00F84531"/>
    <w:rsid w:val="00F84DA3"/>
    <w:rsid w:val="00F855F0"/>
    <w:rsid w:val="00F861D6"/>
    <w:rsid w:val="00F8690B"/>
    <w:rsid w:val="00F87011"/>
    <w:rsid w:val="00F93103"/>
    <w:rsid w:val="00F9319B"/>
    <w:rsid w:val="00F96908"/>
    <w:rsid w:val="00F97685"/>
    <w:rsid w:val="00F9798C"/>
    <w:rsid w:val="00F979A4"/>
    <w:rsid w:val="00F97A78"/>
    <w:rsid w:val="00FA0899"/>
    <w:rsid w:val="00FA39C1"/>
    <w:rsid w:val="00FA62D4"/>
    <w:rsid w:val="00FA7391"/>
    <w:rsid w:val="00FA7D5A"/>
    <w:rsid w:val="00FB061C"/>
    <w:rsid w:val="00FB142C"/>
    <w:rsid w:val="00FB2D97"/>
    <w:rsid w:val="00FB3189"/>
    <w:rsid w:val="00FB5CD3"/>
    <w:rsid w:val="00FB5F25"/>
    <w:rsid w:val="00FB66EF"/>
    <w:rsid w:val="00FB7794"/>
    <w:rsid w:val="00FC032F"/>
    <w:rsid w:val="00FC06AC"/>
    <w:rsid w:val="00FC0C35"/>
    <w:rsid w:val="00FC1A67"/>
    <w:rsid w:val="00FC1C9E"/>
    <w:rsid w:val="00FC28C6"/>
    <w:rsid w:val="00FC5106"/>
    <w:rsid w:val="00FC5BCD"/>
    <w:rsid w:val="00FC5DD7"/>
    <w:rsid w:val="00FC68BD"/>
    <w:rsid w:val="00FC7DDC"/>
    <w:rsid w:val="00FD3CF4"/>
    <w:rsid w:val="00FD3E6B"/>
    <w:rsid w:val="00FD4808"/>
    <w:rsid w:val="00FD4A9C"/>
    <w:rsid w:val="00FD5C79"/>
    <w:rsid w:val="00FD61C1"/>
    <w:rsid w:val="00FD797F"/>
    <w:rsid w:val="00FE02F7"/>
    <w:rsid w:val="00FE04B8"/>
    <w:rsid w:val="00FE0755"/>
    <w:rsid w:val="00FE1215"/>
    <w:rsid w:val="00FE2EAE"/>
    <w:rsid w:val="00FE421B"/>
    <w:rsid w:val="00FE599F"/>
    <w:rsid w:val="00FE62FF"/>
    <w:rsid w:val="00FE7B1F"/>
    <w:rsid w:val="00FF07AC"/>
    <w:rsid w:val="00FF1D72"/>
    <w:rsid w:val="00FF21A6"/>
    <w:rsid w:val="00FF2F25"/>
    <w:rsid w:val="00FF374F"/>
    <w:rsid w:val="00FF3F3A"/>
    <w:rsid w:val="00FF4E57"/>
    <w:rsid w:val="00FF62B2"/>
    <w:rsid w:val="00FF6EDE"/>
    <w:rsid w:val="00FF71BC"/>
    <w:rsid w:val="00FF7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A0F82"/>
  <w15:chartTrackingRefBased/>
  <w15:docId w15:val="{4AC8E492-81C4-416D-82DE-3210BE39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7C9"/>
  </w:style>
  <w:style w:type="paragraph" w:styleId="Heading1">
    <w:name w:val="heading 1"/>
    <w:aliases w:val="Main Heading,Titre2,Head1,H1,1,Level 1,PA,Chapter,H1sara,Attribute Heading 1,dd heading 1,dh1,h1,L1,1 ghost,g,Part,style1,??? 1,chaptertext,Proposal Chapter Heading,SAHeading 1,Main heading,Heading 10,Section,Top 1,He,PA Char,Chapter Char,l1,C"/>
    <w:basedOn w:val="Normal"/>
    <w:next w:val="Normal"/>
    <w:link w:val="Heading1Char"/>
    <w:uiPriority w:val="9"/>
    <w:qFormat/>
    <w:rsid w:val="0028784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aliases w:val="h2 Char,H2 Char,Header 2 Char,Func Header Char,Header 21 Char,Func Header1 Char,Header 22 Char,Func Header2 Char,Header 23 Char,Func Header3 Char,Header 24 Char,Func Header4 Char,Header 211 Char,Func Header11 Char,2 Char,h2,H2,2,PARA2 Char,PAR"/>
    <w:basedOn w:val="Normal"/>
    <w:next w:val="Normal"/>
    <w:link w:val="Heading2Char"/>
    <w:uiPriority w:val="9"/>
    <w:unhideWhenUsed/>
    <w:qFormat/>
    <w:rsid w:val="0028784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aliases w:val="h3,3rd Main head,hoofdstuk 1.1.1,1.1.1,H3,h31,H31,titre 1.1.1,ASAPHeading 3,Prophead 3,HHHeading,Heading 31,Heading 32,Heading 33,Heading 34,Heading 35,Heading 36,H32,H33,H34,H35,H36,Appendix,3,sub-sub,Table Attribute Heading,Minor,FunctionNa"/>
    <w:basedOn w:val="Normal"/>
    <w:next w:val="Normal"/>
    <w:link w:val="Heading3Char"/>
    <w:uiPriority w:val="9"/>
    <w:unhideWhenUsed/>
    <w:qFormat/>
    <w:rsid w:val="0028784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8784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8784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8784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8784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8784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8784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Titre2 Char,Head1 Char,H1 Char,1 Char,Level 1 Char,PA Char1,Chapter Char1,H1sara Char,Attribute Heading 1 Char,dd heading 1 Char,dh1 Char,h1 Char,L1 Char,1 ghost Char,g Char,Part Char,style1 Char,??? 1 Char,Section Char"/>
    <w:basedOn w:val="DefaultParagraphFont"/>
    <w:link w:val="Heading1"/>
    <w:uiPriority w:val="9"/>
    <w:rsid w:val="0028784B"/>
    <w:rPr>
      <w:rFonts w:asciiTheme="majorHAnsi" w:eastAsiaTheme="majorEastAsia" w:hAnsiTheme="majorHAnsi" w:cstheme="majorBidi"/>
      <w:color w:val="1F4E79" w:themeColor="accent1" w:themeShade="80"/>
      <w:sz w:val="36"/>
      <w:szCs w:val="36"/>
    </w:rPr>
  </w:style>
  <w:style w:type="character" w:customStyle="1" w:styleId="Heading2Char">
    <w:name w:val="Heading 2 Char"/>
    <w:aliases w:val="h2 Char Char,H2 Char Char,Header 2 Char Char,Func Header Char Char,Header 21 Char Char,Func Header1 Char Char,Header 22 Char Char,Func Header2 Char Char,Header 23 Char Char,Func Header3 Char Char,Header 24 Char Char,Func Header4 Char Char"/>
    <w:basedOn w:val="DefaultParagraphFont"/>
    <w:link w:val="Heading2"/>
    <w:uiPriority w:val="9"/>
    <w:rsid w:val="0028784B"/>
    <w:rPr>
      <w:rFonts w:asciiTheme="majorHAnsi" w:eastAsiaTheme="majorEastAsia" w:hAnsiTheme="majorHAnsi" w:cstheme="majorBidi"/>
      <w:color w:val="2E74B5" w:themeColor="accent1" w:themeShade="BF"/>
      <w:sz w:val="32"/>
      <w:szCs w:val="32"/>
    </w:rPr>
  </w:style>
  <w:style w:type="character" w:customStyle="1" w:styleId="Heading3Char">
    <w:name w:val="Heading 3 Char"/>
    <w:aliases w:val="h3 Char,3rd Main head Char,hoofdstuk 1.1.1 Char,1.1.1 Char,H3 Char,h31 Char,H31 Char,titre 1.1.1 Char,ASAPHeading 3 Char,Prophead 3 Char,HHHeading Char,Heading 31 Char,Heading 32 Char,Heading 33 Char,Heading 34 Char,Heading 35 Char,3 Char"/>
    <w:basedOn w:val="DefaultParagraphFont"/>
    <w:link w:val="Heading3"/>
    <w:uiPriority w:val="9"/>
    <w:rsid w:val="0028784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8784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8784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8784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8784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8784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8784B"/>
    <w:rPr>
      <w:rFonts w:asciiTheme="majorHAnsi" w:eastAsiaTheme="majorEastAsia" w:hAnsiTheme="majorHAnsi" w:cstheme="majorBidi"/>
      <w:i/>
      <w:iCs/>
      <w:color w:val="1F4E79" w:themeColor="accent1" w:themeShade="80"/>
    </w:rPr>
  </w:style>
  <w:style w:type="paragraph" w:styleId="NoSpacing">
    <w:name w:val="No Spacing"/>
    <w:link w:val="NoSpacingChar"/>
    <w:uiPriority w:val="1"/>
    <w:qFormat/>
    <w:rsid w:val="0028784B"/>
    <w:pPr>
      <w:spacing w:after="0" w:line="240" w:lineRule="auto"/>
    </w:pPr>
  </w:style>
  <w:style w:type="character" w:customStyle="1" w:styleId="NoSpacingChar">
    <w:name w:val="No Spacing Char"/>
    <w:basedOn w:val="DefaultParagraphFont"/>
    <w:link w:val="NoSpacing"/>
    <w:uiPriority w:val="1"/>
    <w:rsid w:val="002D4926"/>
  </w:style>
  <w:style w:type="table" w:styleId="TableGrid">
    <w:name w:val="Table Grid"/>
    <w:basedOn w:val="TableNormal"/>
    <w:uiPriority w:val="39"/>
    <w:rsid w:val="002D4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2D492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28784B"/>
    <w:pPr>
      <w:outlineLvl w:val="9"/>
    </w:pPr>
  </w:style>
  <w:style w:type="paragraph" w:styleId="TOC1">
    <w:name w:val="toc 1"/>
    <w:basedOn w:val="Normal"/>
    <w:next w:val="Normal"/>
    <w:autoRedefine/>
    <w:uiPriority w:val="39"/>
    <w:unhideWhenUsed/>
    <w:rsid w:val="0061770F"/>
    <w:pPr>
      <w:spacing w:after="100"/>
    </w:pPr>
  </w:style>
  <w:style w:type="paragraph" w:styleId="TOC2">
    <w:name w:val="toc 2"/>
    <w:basedOn w:val="Normal"/>
    <w:next w:val="Normal"/>
    <w:autoRedefine/>
    <w:uiPriority w:val="39"/>
    <w:unhideWhenUsed/>
    <w:rsid w:val="0061770F"/>
    <w:pPr>
      <w:spacing w:after="100"/>
      <w:ind w:left="220"/>
    </w:pPr>
  </w:style>
  <w:style w:type="character" w:styleId="Hyperlink">
    <w:name w:val="Hyperlink"/>
    <w:basedOn w:val="DefaultParagraphFont"/>
    <w:uiPriority w:val="99"/>
    <w:unhideWhenUsed/>
    <w:rsid w:val="0061770F"/>
    <w:rPr>
      <w:color w:val="0563C1" w:themeColor="hyperlink"/>
      <w:u w:val="single"/>
    </w:rPr>
  </w:style>
  <w:style w:type="paragraph" w:styleId="ListParagraph">
    <w:name w:val="List Paragraph"/>
    <w:basedOn w:val="Normal"/>
    <w:uiPriority w:val="34"/>
    <w:qFormat/>
    <w:rsid w:val="0061770F"/>
    <w:pPr>
      <w:ind w:left="720"/>
      <w:contextualSpacing/>
    </w:pPr>
  </w:style>
  <w:style w:type="character" w:styleId="CommentReference">
    <w:name w:val="annotation reference"/>
    <w:basedOn w:val="DefaultParagraphFont"/>
    <w:uiPriority w:val="99"/>
    <w:semiHidden/>
    <w:unhideWhenUsed/>
    <w:rsid w:val="002D58E6"/>
    <w:rPr>
      <w:sz w:val="16"/>
      <w:szCs w:val="16"/>
    </w:rPr>
  </w:style>
  <w:style w:type="paragraph" w:styleId="CommentText">
    <w:name w:val="annotation text"/>
    <w:basedOn w:val="Normal"/>
    <w:link w:val="CommentTextChar"/>
    <w:uiPriority w:val="99"/>
    <w:semiHidden/>
    <w:unhideWhenUsed/>
    <w:rsid w:val="002D58E6"/>
    <w:pPr>
      <w:spacing w:line="240" w:lineRule="auto"/>
    </w:pPr>
    <w:rPr>
      <w:sz w:val="20"/>
      <w:szCs w:val="20"/>
    </w:rPr>
  </w:style>
  <w:style w:type="character" w:customStyle="1" w:styleId="CommentTextChar">
    <w:name w:val="Comment Text Char"/>
    <w:basedOn w:val="DefaultParagraphFont"/>
    <w:link w:val="CommentText"/>
    <w:uiPriority w:val="99"/>
    <w:semiHidden/>
    <w:rsid w:val="002D58E6"/>
    <w:rPr>
      <w:sz w:val="20"/>
      <w:szCs w:val="20"/>
    </w:rPr>
  </w:style>
  <w:style w:type="paragraph" w:styleId="CommentSubject">
    <w:name w:val="annotation subject"/>
    <w:basedOn w:val="CommentText"/>
    <w:next w:val="CommentText"/>
    <w:link w:val="CommentSubjectChar"/>
    <w:uiPriority w:val="99"/>
    <w:semiHidden/>
    <w:unhideWhenUsed/>
    <w:rsid w:val="002D58E6"/>
    <w:rPr>
      <w:b/>
      <w:bCs/>
    </w:rPr>
  </w:style>
  <w:style w:type="character" w:customStyle="1" w:styleId="CommentSubjectChar">
    <w:name w:val="Comment Subject Char"/>
    <w:basedOn w:val="CommentTextChar"/>
    <w:link w:val="CommentSubject"/>
    <w:uiPriority w:val="99"/>
    <w:semiHidden/>
    <w:rsid w:val="002D58E6"/>
    <w:rPr>
      <w:b/>
      <w:bCs/>
      <w:sz w:val="20"/>
      <w:szCs w:val="20"/>
    </w:rPr>
  </w:style>
  <w:style w:type="paragraph" w:styleId="BalloonText">
    <w:name w:val="Balloon Text"/>
    <w:basedOn w:val="Normal"/>
    <w:link w:val="BalloonTextChar"/>
    <w:uiPriority w:val="99"/>
    <w:semiHidden/>
    <w:unhideWhenUsed/>
    <w:rsid w:val="002D58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8E6"/>
    <w:rPr>
      <w:rFonts w:ascii="Segoe UI" w:hAnsi="Segoe UI" w:cs="Segoe UI"/>
      <w:sz w:val="18"/>
      <w:szCs w:val="18"/>
    </w:rPr>
  </w:style>
  <w:style w:type="paragraph" w:styleId="TOC3">
    <w:name w:val="toc 3"/>
    <w:basedOn w:val="Normal"/>
    <w:next w:val="Normal"/>
    <w:autoRedefine/>
    <w:uiPriority w:val="39"/>
    <w:unhideWhenUsed/>
    <w:rsid w:val="00A726B2"/>
    <w:pPr>
      <w:spacing w:after="100"/>
      <w:ind w:left="440"/>
    </w:pPr>
  </w:style>
  <w:style w:type="paragraph" w:styleId="Header">
    <w:name w:val="header"/>
    <w:basedOn w:val="Normal"/>
    <w:link w:val="HeaderChar"/>
    <w:uiPriority w:val="99"/>
    <w:unhideWhenUsed/>
    <w:rsid w:val="00F40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904"/>
  </w:style>
  <w:style w:type="paragraph" w:styleId="Footer">
    <w:name w:val="footer"/>
    <w:basedOn w:val="Normal"/>
    <w:link w:val="FooterChar"/>
    <w:uiPriority w:val="99"/>
    <w:unhideWhenUsed/>
    <w:rsid w:val="00F40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904"/>
  </w:style>
  <w:style w:type="table" w:styleId="GridTable1Light-Accent6">
    <w:name w:val="Grid Table 1 Light Accent 6"/>
    <w:basedOn w:val="TableNormal"/>
    <w:uiPriority w:val="46"/>
    <w:rsid w:val="0023771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0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6">
    <w:name w:val="Grid Table 6 Colorful Accent 6"/>
    <w:basedOn w:val="TableNormal"/>
    <w:uiPriority w:val="51"/>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TableNormal"/>
    <w:uiPriority w:val="52"/>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GridLight">
    <w:name w:val="Grid Table Light"/>
    <w:basedOn w:val="TableNormal"/>
    <w:uiPriority w:val="40"/>
    <w:rsid w:val="00A5749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semiHidden/>
    <w:unhideWhenUsed/>
    <w:qFormat/>
    <w:rsid w:val="0028784B"/>
    <w:pPr>
      <w:spacing w:line="240" w:lineRule="auto"/>
    </w:pPr>
    <w:rPr>
      <w:b/>
      <w:bCs/>
      <w:smallCaps/>
      <w:color w:val="44546A" w:themeColor="text2"/>
    </w:rPr>
  </w:style>
  <w:style w:type="paragraph" w:styleId="Title">
    <w:name w:val="Title"/>
    <w:basedOn w:val="Normal"/>
    <w:next w:val="Normal"/>
    <w:link w:val="TitleChar"/>
    <w:uiPriority w:val="10"/>
    <w:qFormat/>
    <w:rsid w:val="0028784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8784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8784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8784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8784B"/>
    <w:rPr>
      <w:b/>
      <w:bCs/>
    </w:rPr>
  </w:style>
  <w:style w:type="character" w:styleId="Emphasis">
    <w:name w:val="Emphasis"/>
    <w:basedOn w:val="DefaultParagraphFont"/>
    <w:uiPriority w:val="20"/>
    <w:qFormat/>
    <w:rsid w:val="0028784B"/>
    <w:rPr>
      <w:i/>
      <w:iCs/>
    </w:rPr>
  </w:style>
  <w:style w:type="paragraph" w:styleId="Quote">
    <w:name w:val="Quote"/>
    <w:basedOn w:val="Normal"/>
    <w:next w:val="Normal"/>
    <w:link w:val="QuoteChar"/>
    <w:uiPriority w:val="29"/>
    <w:qFormat/>
    <w:rsid w:val="0028784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8784B"/>
    <w:rPr>
      <w:color w:val="44546A" w:themeColor="text2"/>
      <w:sz w:val="24"/>
      <w:szCs w:val="24"/>
    </w:rPr>
  </w:style>
  <w:style w:type="paragraph" w:styleId="IntenseQuote">
    <w:name w:val="Intense Quote"/>
    <w:basedOn w:val="Normal"/>
    <w:next w:val="Normal"/>
    <w:link w:val="IntenseQuoteChar"/>
    <w:uiPriority w:val="30"/>
    <w:qFormat/>
    <w:rsid w:val="0028784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8784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8784B"/>
    <w:rPr>
      <w:i/>
      <w:iCs/>
      <w:color w:val="595959" w:themeColor="text1" w:themeTint="A6"/>
    </w:rPr>
  </w:style>
  <w:style w:type="character" w:styleId="IntenseEmphasis">
    <w:name w:val="Intense Emphasis"/>
    <w:basedOn w:val="DefaultParagraphFont"/>
    <w:uiPriority w:val="21"/>
    <w:qFormat/>
    <w:rsid w:val="0028784B"/>
    <w:rPr>
      <w:b/>
      <w:bCs/>
      <w:i/>
      <w:iCs/>
    </w:rPr>
  </w:style>
  <w:style w:type="character" w:styleId="SubtleReference">
    <w:name w:val="Subtle Reference"/>
    <w:basedOn w:val="DefaultParagraphFont"/>
    <w:uiPriority w:val="31"/>
    <w:qFormat/>
    <w:rsid w:val="0028784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8784B"/>
    <w:rPr>
      <w:b/>
      <w:bCs/>
      <w:smallCaps/>
      <w:color w:val="44546A" w:themeColor="text2"/>
      <w:u w:val="single"/>
    </w:rPr>
  </w:style>
  <w:style w:type="character" w:styleId="BookTitle">
    <w:name w:val="Book Title"/>
    <w:basedOn w:val="DefaultParagraphFont"/>
    <w:uiPriority w:val="33"/>
    <w:qFormat/>
    <w:rsid w:val="0028784B"/>
    <w:rPr>
      <w:b/>
      <w:bCs/>
      <w:smallCaps/>
      <w:spacing w:val="10"/>
    </w:rPr>
  </w:style>
  <w:style w:type="table" w:styleId="PlainTable1">
    <w:name w:val="Plain Table 1"/>
    <w:basedOn w:val="TableNormal"/>
    <w:uiPriority w:val="41"/>
    <w:rsid w:val="006C56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16690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xl79">
    <w:name w:val="xl79"/>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0">
    <w:name w:val="xl80"/>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1">
    <w:name w:val="xl81"/>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2">
    <w:name w:val="xl82"/>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3">
    <w:name w:val="xl83"/>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4">
    <w:name w:val="xl84"/>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Default">
    <w:name w:val="Default"/>
    <w:rsid w:val="00E25475"/>
    <w:pPr>
      <w:autoSpaceDE w:val="0"/>
      <w:autoSpaceDN w:val="0"/>
      <w:adjustRightInd w:val="0"/>
      <w:spacing w:after="0" w:line="240" w:lineRule="auto"/>
    </w:pPr>
    <w:rPr>
      <w:rFonts w:ascii="Calibri" w:eastAsiaTheme="minorHAnsi" w:hAnsi="Calibri" w:cs="Calibri"/>
      <w:color w:val="000000"/>
      <w:sz w:val="24"/>
      <w:szCs w:val="24"/>
    </w:rPr>
  </w:style>
  <w:style w:type="table" w:styleId="GridTable4-Accent1">
    <w:name w:val="Grid Table 4 Accent 1"/>
    <w:basedOn w:val="TableNormal"/>
    <w:uiPriority w:val="49"/>
    <w:rsid w:val="0066386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8014D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4">
    <w:name w:val="Grid Table 4 Accent 4"/>
    <w:basedOn w:val="TableNormal"/>
    <w:uiPriority w:val="49"/>
    <w:rsid w:val="008014DB"/>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PlainTable5">
    <w:name w:val="Plain Table 5"/>
    <w:basedOn w:val="TableNormal"/>
    <w:uiPriority w:val="45"/>
    <w:rsid w:val="00FE02F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4">
    <w:name w:val="Grid Table 5 Dark Accent 4"/>
    <w:basedOn w:val="TableNormal"/>
    <w:uiPriority w:val="50"/>
    <w:rsid w:val="00FE02F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1Light-Accent2">
    <w:name w:val="Grid Table 1 Light Accent 2"/>
    <w:basedOn w:val="TableNormal"/>
    <w:uiPriority w:val="46"/>
    <w:rsid w:val="0045634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9F39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F3903"/>
    <w:rPr>
      <w:sz w:val="20"/>
      <w:szCs w:val="20"/>
    </w:rPr>
  </w:style>
  <w:style w:type="character" w:styleId="FootnoteReference">
    <w:name w:val="footnote reference"/>
    <w:basedOn w:val="DefaultParagraphFont"/>
    <w:uiPriority w:val="99"/>
    <w:semiHidden/>
    <w:unhideWhenUsed/>
    <w:rsid w:val="009F3903"/>
    <w:rPr>
      <w:vertAlign w:val="superscript"/>
    </w:rPr>
  </w:style>
  <w:style w:type="table" w:styleId="GridTable1Light-Accent4">
    <w:name w:val="Grid Table 1 Light Accent 4"/>
    <w:basedOn w:val="TableNormal"/>
    <w:uiPriority w:val="46"/>
    <w:rsid w:val="00112F60"/>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E002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7709">
      <w:bodyDiv w:val="1"/>
      <w:marLeft w:val="0"/>
      <w:marRight w:val="0"/>
      <w:marTop w:val="0"/>
      <w:marBottom w:val="0"/>
      <w:divBdr>
        <w:top w:val="none" w:sz="0" w:space="0" w:color="auto"/>
        <w:left w:val="none" w:sz="0" w:space="0" w:color="auto"/>
        <w:bottom w:val="none" w:sz="0" w:space="0" w:color="auto"/>
        <w:right w:val="none" w:sz="0" w:space="0" w:color="auto"/>
      </w:divBdr>
    </w:div>
    <w:div w:id="22176672">
      <w:bodyDiv w:val="1"/>
      <w:marLeft w:val="0"/>
      <w:marRight w:val="0"/>
      <w:marTop w:val="0"/>
      <w:marBottom w:val="0"/>
      <w:divBdr>
        <w:top w:val="none" w:sz="0" w:space="0" w:color="auto"/>
        <w:left w:val="none" w:sz="0" w:space="0" w:color="auto"/>
        <w:bottom w:val="none" w:sz="0" w:space="0" w:color="auto"/>
        <w:right w:val="none" w:sz="0" w:space="0" w:color="auto"/>
      </w:divBdr>
    </w:div>
    <w:div w:id="35156331">
      <w:bodyDiv w:val="1"/>
      <w:marLeft w:val="0"/>
      <w:marRight w:val="0"/>
      <w:marTop w:val="0"/>
      <w:marBottom w:val="0"/>
      <w:divBdr>
        <w:top w:val="none" w:sz="0" w:space="0" w:color="auto"/>
        <w:left w:val="none" w:sz="0" w:space="0" w:color="auto"/>
        <w:bottom w:val="none" w:sz="0" w:space="0" w:color="auto"/>
        <w:right w:val="none" w:sz="0" w:space="0" w:color="auto"/>
      </w:divBdr>
    </w:div>
    <w:div w:id="52513128">
      <w:bodyDiv w:val="1"/>
      <w:marLeft w:val="0"/>
      <w:marRight w:val="0"/>
      <w:marTop w:val="0"/>
      <w:marBottom w:val="0"/>
      <w:divBdr>
        <w:top w:val="none" w:sz="0" w:space="0" w:color="auto"/>
        <w:left w:val="none" w:sz="0" w:space="0" w:color="auto"/>
        <w:bottom w:val="none" w:sz="0" w:space="0" w:color="auto"/>
        <w:right w:val="none" w:sz="0" w:space="0" w:color="auto"/>
      </w:divBdr>
    </w:div>
    <w:div w:id="99953232">
      <w:bodyDiv w:val="1"/>
      <w:marLeft w:val="0"/>
      <w:marRight w:val="0"/>
      <w:marTop w:val="0"/>
      <w:marBottom w:val="0"/>
      <w:divBdr>
        <w:top w:val="none" w:sz="0" w:space="0" w:color="auto"/>
        <w:left w:val="none" w:sz="0" w:space="0" w:color="auto"/>
        <w:bottom w:val="none" w:sz="0" w:space="0" w:color="auto"/>
        <w:right w:val="none" w:sz="0" w:space="0" w:color="auto"/>
      </w:divBdr>
    </w:div>
    <w:div w:id="102382693">
      <w:bodyDiv w:val="1"/>
      <w:marLeft w:val="0"/>
      <w:marRight w:val="0"/>
      <w:marTop w:val="0"/>
      <w:marBottom w:val="0"/>
      <w:divBdr>
        <w:top w:val="none" w:sz="0" w:space="0" w:color="auto"/>
        <w:left w:val="none" w:sz="0" w:space="0" w:color="auto"/>
        <w:bottom w:val="none" w:sz="0" w:space="0" w:color="auto"/>
        <w:right w:val="none" w:sz="0" w:space="0" w:color="auto"/>
      </w:divBdr>
    </w:div>
    <w:div w:id="109396402">
      <w:bodyDiv w:val="1"/>
      <w:marLeft w:val="0"/>
      <w:marRight w:val="0"/>
      <w:marTop w:val="0"/>
      <w:marBottom w:val="0"/>
      <w:divBdr>
        <w:top w:val="none" w:sz="0" w:space="0" w:color="auto"/>
        <w:left w:val="none" w:sz="0" w:space="0" w:color="auto"/>
        <w:bottom w:val="none" w:sz="0" w:space="0" w:color="auto"/>
        <w:right w:val="none" w:sz="0" w:space="0" w:color="auto"/>
      </w:divBdr>
    </w:div>
    <w:div w:id="118111732">
      <w:bodyDiv w:val="1"/>
      <w:marLeft w:val="0"/>
      <w:marRight w:val="0"/>
      <w:marTop w:val="0"/>
      <w:marBottom w:val="0"/>
      <w:divBdr>
        <w:top w:val="none" w:sz="0" w:space="0" w:color="auto"/>
        <w:left w:val="none" w:sz="0" w:space="0" w:color="auto"/>
        <w:bottom w:val="none" w:sz="0" w:space="0" w:color="auto"/>
        <w:right w:val="none" w:sz="0" w:space="0" w:color="auto"/>
      </w:divBdr>
    </w:div>
    <w:div w:id="164367434">
      <w:bodyDiv w:val="1"/>
      <w:marLeft w:val="0"/>
      <w:marRight w:val="0"/>
      <w:marTop w:val="0"/>
      <w:marBottom w:val="0"/>
      <w:divBdr>
        <w:top w:val="none" w:sz="0" w:space="0" w:color="auto"/>
        <w:left w:val="none" w:sz="0" w:space="0" w:color="auto"/>
        <w:bottom w:val="none" w:sz="0" w:space="0" w:color="auto"/>
        <w:right w:val="none" w:sz="0" w:space="0" w:color="auto"/>
      </w:divBdr>
    </w:div>
    <w:div w:id="171916257">
      <w:bodyDiv w:val="1"/>
      <w:marLeft w:val="0"/>
      <w:marRight w:val="0"/>
      <w:marTop w:val="0"/>
      <w:marBottom w:val="0"/>
      <w:divBdr>
        <w:top w:val="none" w:sz="0" w:space="0" w:color="auto"/>
        <w:left w:val="none" w:sz="0" w:space="0" w:color="auto"/>
        <w:bottom w:val="none" w:sz="0" w:space="0" w:color="auto"/>
        <w:right w:val="none" w:sz="0" w:space="0" w:color="auto"/>
      </w:divBdr>
    </w:div>
    <w:div w:id="179123054">
      <w:bodyDiv w:val="1"/>
      <w:marLeft w:val="0"/>
      <w:marRight w:val="0"/>
      <w:marTop w:val="0"/>
      <w:marBottom w:val="0"/>
      <w:divBdr>
        <w:top w:val="none" w:sz="0" w:space="0" w:color="auto"/>
        <w:left w:val="none" w:sz="0" w:space="0" w:color="auto"/>
        <w:bottom w:val="none" w:sz="0" w:space="0" w:color="auto"/>
        <w:right w:val="none" w:sz="0" w:space="0" w:color="auto"/>
      </w:divBdr>
    </w:div>
    <w:div w:id="179976898">
      <w:bodyDiv w:val="1"/>
      <w:marLeft w:val="0"/>
      <w:marRight w:val="0"/>
      <w:marTop w:val="0"/>
      <w:marBottom w:val="0"/>
      <w:divBdr>
        <w:top w:val="none" w:sz="0" w:space="0" w:color="auto"/>
        <w:left w:val="none" w:sz="0" w:space="0" w:color="auto"/>
        <w:bottom w:val="none" w:sz="0" w:space="0" w:color="auto"/>
        <w:right w:val="none" w:sz="0" w:space="0" w:color="auto"/>
      </w:divBdr>
    </w:div>
    <w:div w:id="208223105">
      <w:bodyDiv w:val="1"/>
      <w:marLeft w:val="0"/>
      <w:marRight w:val="0"/>
      <w:marTop w:val="0"/>
      <w:marBottom w:val="0"/>
      <w:divBdr>
        <w:top w:val="none" w:sz="0" w:space="0" w:color="auto"/>
        <w:left w:val="none" w:sz="0" w:space="0" w:color="auto"/>
        <w:bottom w:val="none" w:sz="0" w:space="0" w:color="auto"/>
        <w:right w:val="none" w:sz="0" w:space="0" w:color="auto"/>
      </w:divBdr>
    </w:div>
    <w:div w:id="215165716">
      <w:bodyDiv w:val="1"/>
      <w:marLeft w:val="0"/>
      <w:marRight w:val="0"/>
      <w:marTop w:val="0"/>
      <w:marBottom w:val="0"/>
      <w:divBdr>
        <w:top w:val="none" w:sz="0" w:space="0" w:color="auto"/>
        <w:left w:val="none" w:sz="0" w:space="0" w:color="auto"/>
        <w:bottom w:val="none" w:sz="0" w:space="0" w:color="auto"/>
        <w:right w:val="none" w:sz="0" w:space="0" w:color="auto"/>
      </w:divBdr>
    </w:div>
    <w:div w:id="237637251">
      <w:bodyDiv w:val="1"/>
      <w:marLeft w:val="0"/>
      <w:marRight w:val="0"/>
      <w:marTop w:val="0"/>
      <w:marBottom w:val="0"/>
      <w:divBdr>
        <w:top w:val="none" w:sz="0" w:space="0" w:color="auto"/>
        <w:left w:val="none" w:sz="0" w:space="0" w:color="auto"/>
        <w:bottom w:val="none" w:sz="0" w:space="0" w:color="auto"/>
        <w:right w:val="none" w:sz="0" w:space="0" w:color="auto"/>
      </w:divBdr>
    </w:div>
    <w:div w:id="242379670">
      <w:bodyDiv w:val="1"/>
      <w:marLeft w:val="0"/>
      <w:marRight w:val="0"/>
      <w:marTop w:val="0"/>
      <w:marBottom w:val="0"/>
      <w:divBdr>
        <w:top w:val="none" w:sz="0" w:space="0" w:color="auto"/>
        <w:left w:val="none" w:sz="0" w:space="0" w:color="auto"/>
        <w:bottom w:val="none" w:sz="0" w:space="0" w:color="auto"/>
        <w:right w:val="none" w:sz="0" w:space="0" w:color="auto"/>
      </w:divBdr>
      <w:divsChild>
        <w:div w:id="1831095138">
          <w:marLeft w:val="547"/>
          <w:marRight w:val="0"/>
          <w:marTop w:val="0"/>
          <w:marBottom w:val="0"/>
          <w:divBdr>
            <w:top w:val="none" w:sz="0" w:space="0" w:color="auto"/>
            <w:left w:val="none" w:sz="0" w:space="0" w:color="auto"/>
            <w:bottom w:val="none" w:sz="0" w:space="0" w:color="auto"/>
            <w:right w:val="none" w:sz="0" w:space="0" w:color="auto"/>
          </w:divBdr>
        </w:div>
      </w:divsChild>
    </w:div>
    <w:div w:id="246116582">
      <w:bodyDiv w:val="1"/>
      <w:marLeft w:val="0"/>
      <w:marRight w:val="0"/>
      <w:marTop w:val="0"/>
      <w:marBottom w:val="0"/>
      <w:divBdr>
        <w:top w:val="none" w:sz="0" w:space="0" w:color="auto"/>
        <w:left w:val="none" w:sz="0" w:space="0" w:color="auto"/>
        <w:bottom w:val="none" w:sz="0" w:space="0" w:color="auto"/>
        <w:right w:val="none" w:sz="0" w:space="0" w:color="auto"/>
      </w:divBdr>
    </w:div>
    <w:div w:id="252933557">
      <w:bodyDiv w:val="1"/>
      <w:marLeft w:val="0"/>
      <w:marRight w:val="0"/>
      <w:marTop w:val="0"/>
      <w:marBottom w:val="0"/>
      <w:divBdr>
        <w:top w:val="none" w:sz="0" w:space="0" w:color="auto"/>
        <w:left w:val="none" w:sz="0" w:space="0" w:color="auto"/>
        <w:bottom w:val="none" w:sz="0" w:space="0" w:color="auto"/>
        <w:right w:val="none" w:sz="0" w:space="0" w:color="auto"/>
      </w:divBdr>
    </w:div>
    <w:div w:id="274990147">
      <w:bodyDiv w:val="1"/>
      <w:marLeft w:val="0"/>
      <w:marRight w:val="0"/>
      <w:marTop w:val="0"/>
      <w:marBottom w:val="0"/>
      <w:divBdr>
        <w:top w:val="none" w:sz="0" w:space="0" w:color="auto"/>
        <w:left w:val="none" w:sz="0" w:space="0" w:color="auto"/>
        <w:bottom w:val="none" w:sz="0" w:space="0" w:color="auto"/>
        <w:right w:val="none" w:sz="0" w:space="0" w:color="auto"/>
      </w:divBdr>
    </w:div>
    <w:div w:id="301349365">
      <w:bodyDiv w:val="1"/>
      <w:marLeft w:val="0"/>
      <w:marRight w:val="0"/>
      <w:marTop w:val="0"/>
      <w:marBottom w:val="0"/>
      <w:divBdr>
        <w:top w:val="none" w:sz="0" w:space="0" w:color="auto"/>
        <w:left w:val="none" w:sz="0" w:space="0" w:color="auto"/>
        <w:bottom w:val="none" w:sz="0" w:space="0" w:color="auto"/>
        <w:right w:val="none" w:sz="0" w:space="0" w:color="auto"/>
      </w:divBdr>
    </w:div>
    <w:div w:id="315575362">
      <w:bodyDiv w:val="1"/>
      <w:marLeft w:val="0"/>
      <w:marRight w:val="0"/>
      <w:marTop w:val="0"/>
      <w:marBottom w:val="0"/>
      <w:divBdr>
        <w:top w:val="none" w:sz="0" w:space="0" w:color="auto"/>
        <w:left w:val="none" w:sz="0" w:space="0" w:color="auto"/>
        <w:bottom w:val="none" w:sz="0" w:space="0" w:color="auto"/>
        <w:right w:val="none" w:sz="0" w:space="0" w:color="auto"/>
      </w:divBdr>
    </w:div>
    <w:div w:id="325016026">
      <w:bodyDiv w:val="1"/>
      <w:marLeft w:val="0"/>
      <w:marRight w:val="0"/>
      <w:marTop w:val="0"/>
      <w:marBottom w:val="0"/>
      <w:divBdr>
        <w:top w:val="none" w:sz="0" w:space="0" w:color="auto"/>
        <w:left w:val="none" w:sz="0" w:space="0" w:color="auto"/>
        <w:bottom w:val="none" w:sz="0" w:space="0" w:color="auto"/>
        <w:right w:val="none" w:sz="0" w:space="0" w:color="auto"/>
      </w:divBdr>
    </w:div>
    <w:div w:id="339702176">
      <w:bodyDiv w:val="1"/>
      <w:marLeft w:val="0"/>
      <w:marRight w:val="0"/>
      <w:marTop w:val="0"/>
      <w:marBottom w:val="0"/>
      <w:divBdr>
        <w:top w:val="none" w:sz="0" w:space="0" w:color="auto"/>
        <w:left w:val="none" w:sz="0" w:space="0" w:color="auto"/>
        <w:bottom w:val="none" w:sz="0" w:space="0" w:color="auto"/>
        <w:right w:val="none" w:sz="0" w:space="0" w:color="auto"/>
      </w:divBdr>
    </w:div>
    <w:div w:id="368535890">
      <w:bodyDiv w:val="1"/>
      <w:marLeft w:val="0"/>
      <w:marRight w:val="0"/>
      <w:marTop w:val="0"/>
      <w:marBottom w:val="0"/>
      <w:divBdr>
        <w:top w:val="none" w:sz="0" w:space="0" w:color="auto"/>
        <w:left w:val="none" w:sz="0" w:space="0" w:color="auto"/>
        <w:bottom w:val="none" w:sz="0" w:space="0" w:color="auto"/>
        <w:right w:val="none" w:sz="0" w:space="0" w:color="auto"/>
      </w:divBdr>
    </w:div>
    <w:div w:id="374278768">
      <w:bodyDiv w:val="1"/>
      <w:marLeft w:val="0"/>
      <w:marRight w:val="0"/>
      <w:marTop w:val="0"/>
      <w:marBottom w:val="0"/>
      <w:divBdr>
        <w:top w:val="none" w:sz="0" w:space="0" w:color="auto"/>
        <w:left w:val="none" w:sz="0" w:space="0" w:color="auto"/>
        <w:bottom w:val="none" w:sz="0" w:space="0" w:color="auto"/>
        <w:right w:val="none" w:sz="0" w:space="0" w:color="auto"/>
      </w:divBdr>
    </w:div>
    <w:div w:id="392891447">
      <w:bodyDiv w:val="1"/>
      <w:marLeft w:val="0"/>
      <w:marRight w:val="0"/>
      <w:marTop w:val="0"/>
      <w:marBottom w:val="0"/>
      <w:divBdr>
        <w:top w:val="none" w:sz="0" w:space="0" w:color="auto"/>
        <w:left w:val="none" w:sz="0" w:space="0" w:color="auto"/>
        <w:bottom w:val="none" w:sz="0" w:space="0" w:color="auto"/>
        <w:right w:val="none" w:sz="0" w:space="0" w:color="auto"/>
      </w:divBdr>
    </w:div>
    <w:div w:id="417216840">
      <w:bodyDiv w:val="1"/>
      <w:marLeft w:val="0"/>
      <w:marRight w:val="0"/>
      <w:marTop w:val="0"/>
      <w:marBottom w:val="0"/>
      <w:divBdr>
        <w:top w:val="none" w:sz="0" w:space="0" w:color="auto"/>
        <w:left w:val="none" w:sz="0" w:space="0" w:color="auto"/>
        <w:bottom w:val="none" w:sz="0" w:space="0" w:color="auto"/>
        <w:right w:val="none" w:sz="0" w:space="0" w:color="auto"/>
      </w:divBdr>
    </w:div>
    <w:div w:id="417479712">
      <w:bodyDiv w:val="1"/>
      <w:marLeft w:val="0"/>
      <w:marRight w:val="0"/>
      <w:marTop w:val="0"/>
      <w:marBottom w:val="0"/>
      <w:divBdr>
        <w:top w:val="none" w:sz="0" w:space="0" w:color="auto"/>
        <w:left w:val="none" w:sz="0" w:space="0" w:color="auto"/>
        <w:bottom w:val="none" w:sz="0" w:space="0" w:color="auto"/>
        <w:right w:val="none" w:sz="0" w:space="0" w:color="auto"/>
      </w:divBdr>
    </w:div>
    <w:div w:id="422998824">
      <w:bodyDiv w:val="1"/>
      <w:marLeft w:val="0"/>
      <w:marRight w:val="0"/>
      <w:marTop w:val="0"/>
      <w:marBottom w:val="0"/>
      <w:divBdr>
        <w:top w:val="none" w:sz="0" w:space="0" w:color="auto"/>
        <w:left w:val="none" w:sz="0" w:space="0" w:color="auto"/>
        <w:bottom w:val="none" w:sz="0" w:space="0" w:color="auto"/>
        <w:right w:val="none" w:sz="0" w:space="0" w:color="auto"/>
      </w:divBdr>
    </w:div>
    <w:div w:id="423377158">
      <w:bodyDiv w:val="1"/>
      <w:marLeft w:val="0"/>
      <w:marRight w:val="0"/>
      <w:marTop w:val="0"/>
      <w:marBottom w:val="0"/>
      <w:divBdr>
        <w:top w:val="none" w:sz="0" w:space="0" w:color="auto"/>
        <w:left w:val="none" w:sz="0" w:space="0" w:color="auto"/>
        <w:bottom w:val="none" w:sz="0" w:space="0" w:color="auto"/>
        <w:right w:val="none" w:sz="0" w:space="0" w:color="auto"/>
      </w:divBdr>
    </w:div>
    <w:div w:id="431821230">
      <w:bodyDiv w:val="1"/>
      <w:marLeft w:val="0"/>
      <w:marRight w:val="0"/>
      <w:marTop w:val="0"/>
      <w:marBottom w:val="0"/>
      <w:divBdr>
        <w:top w:val="none" w:sz="0" w:space="0" w:color="auto"/>
        <w:left w:val="none" w:sz="0" w:space="0" w:color="auto"/>
        <w:bottom w:val="none" w:sz="0" w:space="0" w:color="auto"/>
        <w:right w:val="none" w:sz="0" w:space="0" w:color="auto"/>
      </w:divBdr>
      <w:divsChild>
        <w:div w:id="247270345">
          <w:marLeft w:val="547"/>
          <w:marRight w:val="0"/>
          <w:marTop w:val="0"/>
          <w:marBottom w:val="0"/>
          <w:divBdr>
            <w:top w:val="none" w:sz="0" w:space="0" w:color="auto"/>
            <w:left w:val="none" w:sz="0" w:space="0" w:color="auto"/>
            <w:bottom w:val="none" w:sz="0" w:space="0" w:color="auto"/>
            <w:right w:val="none" w:sz="0" w:space="0" w:color="auto"/>
          </w:divBdr>
        </w:div>
      </w:divsChild>
    </w:div>
    <w:div w:id="441456587">
      <w:bodyDiv w:val="1"/>
      <w:marLeft w:val="0"/>
      <w:marRight w:val="0"/>
      <w:marTop w:val="0"/>
      <w:marBottom w:val="0"/>
      <w:divBdr>
        <w:top w:val="none" w:sz="0" w:space="0" w:color="auto"/>
        <w:left w:val="none" w:sz="0" w:space="0" w:color="auto"/>
        <w:bottom w:val="none" w:sz="0" w:space="0" w:color="auto"/>
        <w:right w:val="none" w:sz="0" w:space="0" w:color="auto"/>
      </w:divBdr>
    </w:div>
    <w:div w:id="452552422">
      <w:bodyDiv w:val="1"/>
      <w:marLeft w:val="0"/>
      <w:marRight w:val="0"/>
      <w:marTop w:val="0"/>
      <w:marBottom w:val="0"/>
      <w:divBdr>
        <w:top w:val="none" w:sz="0" w:space="0" w:color="auto"/>
        <w:left w:val="none" w:sz="0" w:space="0" w:color="auto"/>
        <w:bottom w:val="none" w:sz="0" w:space="0" w:color="auto"/>
        <w:right w:val="none" w:sz="0" w:space="0" w:color="auto"/>
      </w:divBdr>
    </w:div>
    <w:div w:id="455564633">
      <w:bodyDiv w:val="1"/>
      <w:marLeft w:val="0"/>
      <w:marRight w:val="0"/>
      <w:marTop w:val="0"/>
      <w:marBottom w:val="0"/>
      <w:divBdr>
        <w:top w:val="none" w:sz="0" w:space="0" w:color="auto"/>
        <w:left w:val="none" w:sz="0" w:space="0" w:color="auto"/>
        <w:bottom w:val="none" w:sz="0" w:space="0" w:color="auto"/>
        <w:right w:val="none" w:sz="0" w:space="0" w:color="auto"/>
      </w:divBdr>
    </w:div>
    <w:div w:id="498695758">
      <w:bodyDiv w:val="1"/>
      <w:marLeft w:val="0"/>
      <w:marRight w:val="0"/>
      <w:marTop w:val="0"/>
      <w:marBottom w:val="0"/>
      <w:divBdr>
        <w:top w:val="none" w:sz="0" w:space="0" w:color="auto"/>
        <w:left w:val="none" w:sz="0" w:space="0" w:color="auto"/>
        <w:bottom w:val="none" w:sz="0" w:space="0" w:color="auto"/>
        <w:right w:val="none" w:sz="0" w:space="0" w:color="auto"/>
      </w:divBdr>
    </w:div>
    <w:div w:id="499585885">
      <w:bodyDiv w:val="1"/>
      <w:marLeft w:val="0"/>
      <w:marRight w:val="0"/>
      <w:marTop w:val="0"/>
      <w:marBottom w:val="0"/>
      <w:divBdr>
        <w:top w:val="none" w:sz="0" w:space="0" w:color="auto"/>
        <w:left w:val="none" w:sz="0" w:space="0" w:color="auto"/>
        <w:bottom w:val="none" w:sz="0" w:space="0" w:color="auto"/>
        <w:right w:val="none" w:sz="0" w:space="0" w:color="auto"/>
      </w:divBdr>
    </w:div>
    <w:div w:id="507519988">
      <w:bodyDiv w:val="1"/>
      <w:marLeft w:val="0"/>
      <w:marRight w:val="0"/>
      <w:marTop w:val="0"/>
      <w:marBottom w:val="0"/>
      <w:divBdr>
        <w:top w:val="none" w:sz="0" w:space="0" w:color="auto"/>
        <w:left w:val="none" w:sz="0" w:space="0" w:color="auto"/>
        <w:bottom w:val="none" w:sz="0" w:space="0" w:color="auto"/>
        <w:right w:val="none" w:sz="0" w:space="0" w:color="auto"/>
      </w:divBdr>
    </w:div>
    <w:div w:id="527332250">
      <w:bodyDiv w:val="1"/>
      <w:marLeft w:val="0"/>
      <w:marRight w:val="0"/>
      <w:marTop w:val="0"/>
      <w:marBottom w:val="0"/>
      <w:divBdr>
        <w:top w:val="none" w:sz="0" w:space="0" w:color="auto"/>
        <w:left w:val="none" w:sz="0" w:space="0" w:color="auto"/>
        <w:bottom w:val="none" w:sz="0" w:space="0" w:color="auto"/>
        <w:right w:val="none" w:sz="0" w:space="0" w:color="auto"/>
      </w:divBdr>
    </w:div>
    <w:div w:id="575557973">
      <w:bodyDiv w:val="1"/>
      <w:marLeft w:val="0"/>
      <w:marRight w:val="0"/>
      <w:marTop w:val="0"/>
      <w:marBottom w:val="0"/>
      <w:divBdr>
        <w:top w:val="none" w:sz="0" w:space="0" w:color="auto"/>
        <w:left w:val="none" w:sz="0" w:space="0" w:color="auto"/>
        <w:bottom w:val="none" w:sz="0" w:space="0" w:color="auto"/>
        <w:right w:val="none" w:sz="0" w:space="0" w:color="auto"/>
      </w:divBdr>
    </w:div>
    <w:div w:id="634994531">
      <w:bodyDiv w:val="1"/>
      <w:marLeft w:val="0"/>
      <w:marRight w:val="0"/>
      <w:marTop w:val="0"/>
      <w:marBottom w:val="0"/>
      <w:divBdr>
        <w:top w:val="none" w:sz="0" w:space="0" w:color="auto"/>
        <w:left w:val="none" w:sz="0" w:space="0" w:color="auto"/>
        <w:bottom w:val="none" w:sz="0" w:space="0" w:color="auto"/>
        <w:right w:val="none" w:sz="0" w:space="0" w:color="auto"/>
      </w:divBdr>
    </w:div>
    <w:div w:id="669139676">
      <w:bodyDiv w:val="1"/>
      <w:marLeft w:val="0"/>
      <w:marRight w:val="0"/>
      <w:marTop w:val="0"/>
      <w:marBottom w:val="0"/>
      <w:divBdr>
        <w:top w:val="none" w:sz="0" w:space="0" w:color="auto"/>
        <w:left w:val="none" w:sz="0" w:space="0" w:color="auto"/>
        <w:bottom w:val="none" w:sz="0" w:space="0" w:color="auto"/>
        <w:right w:val="none" w:sz="0" w:space="0" w:color="auto"/>
      </w:divBdr>
    </w:div>
    <w:div w:id="676691057">
      <w:bodyDiv w:val="1"/>
      <w:marLeft w:val="0"/>
      <w:marRight w:val="0"/>
      <w:marTop w:val="0"/>
      <w:marBottom w:val="0"/>
      <w:divBdr>
        <w:top w:val="none" w:sz="0" w:space="0" w:color="auto"/>
        <w:left w:val="none" w:sz="0" w:space="0" w:color="auto"/>
        <w:bottom w:val="none" w:sz="0" w:space="0" w:color="auto"/>
        <w:right w:val="none" w:sz="0" w:space="0" w:color="auto"/>
      </w:divBdr>
    </w:div>
    <w:div w:id="681082444">
      <w:bodyDiv w:val="1"/>
      <w:marLeft w:val="0"/>
      <w:marRight w:val="0"/>
      <w:marTop w:val="0"/>
      <w:marBottom w:val="0"/>
      <w:divBdr>
        <w:top w:val="none" w:sz="0" w:space="0" w:color="auto"/>
        <w:left w:val="none" w:sz="0" w:space="0" w:color="auto"/>
        <w:bottom w:val="none" w:sz="0" w:space="0" w:color="auto"/>
        <w:right w:val="none" w:sz="0" w:space="0" w:color="auto"/>
      </w:divBdr>
    </w:div>
    <w:div w:id="688875914">
      <w:bodyDiv w:val="1"/>
      <w:marLeft w:val="0"/>
      <w:marRight w:val="0"/>
      <w:marTop w:val="0"/>
      <w:marBottom w:val="0"/>
      <w:divBdr>
        <w:top w:val="none" w:sz="0" w:space="0" w:color="auto"/>
        <w:left w:val="none" w:sz="0" w:space="0" w:color="auto"/>
        <w:bottom w:val="none" w:sz="0" w:space="0" w:color="auto"/>
        <w:right w:val="none" w:sz="0" w:space="0" w:color="auto"/>
      </w:divBdr>
    </w:div>
    <w:div w:id="705762722">
      <w:bodyDiv w:val="1"/>
      <w:marLeft w:val="0"/>
      <w:marRight w:val="0"/>
      <w:marTop w:val="0"/>
      <w:marBottom w:val="0"/>
      <w:divBdr>
        <w:top w:val="none" w:sz="0" w:space="0" w:color="auto"/>
        <w:left w:val="none" w:sz="0" w:space="0" w:color="auto"/>
        <w:bottom w:val="none" w:sz="0" w:space="0" w:color="auto"/>
        <w:right w:val="none" w:sz="0" w:space="0" w:color="auto"/>
      </w:divBdr>
    </w:div>
    <w:div w:id="712079205">
      <w:bodyDiv w:val="1"/>
      <w:marLeft w:val="0"/>
      <w:marRight w:val="0"/>
      <w:marTop w:val="0"/>
      <w:marBottom w:val="0"/>
      <w:divBdr>
        <w:top w:val="none" w:sz="0" w:space="0" w:color="auto"/>
        <w:left w:val="none" w:sz="0" w:space="0" w:color="auto"/>
        <w:bottom w:val="none" w:sz="0" w:space="0" w:color="auto"/>
        <w:right w:val="none" w:sz="0" w:space="0" w:color="auto"/>
      </w:divBdr>
    </w:div>
    <w:div w:id="720978123">
      <w:bodyDiv w:val="1"/>
      <w:marLeft w:val="0"/>
      <w:marRight w:val="0"/>
      <w:marTop w:val="0"/>
      <w:marBottom w:val="0"/>
      <w:divBdr>
        <w:top w:val="none" w:sz="0" w:space="0" w:color="auto"/>
        <w:left w:val="none" w:sz="0" w:space="0" w:color="auto"/>
        <w:bottom w:val="none" w:sz="0" w:space="0" w:color="auto"/>
        <w:right w:val="none" w:sz="0" w:space="0" w:color="auto"/>
      </w:divBdr>
    </w:div>
    <w:div w:id="727339760">
      <w:bodyDiv w:val="1"/>
      <w:marLeft w:val="0"/>
      <w:marRight w:val="0"/>
      <w:marTop w:val="0"/>
      <w:marBottom w:val="0"/>
      <w:divBdr>
        <w:top w:val="none" w:sz="0" w:space="0" w:color="auto"/>
        <w:left w:val="none" w:sz="0" w:space="0" w:color="auto"/>
        <w:bottom w:val="none" w:sz="0" w:space="0" w:color="auto"/>
        <w:right w:val="none" w:sz="0" w:space="0" w:color="auto"/>
      </w:divBdr>
    </w:div>
    <w:div w:id="727457673">
      <w:bodyDiv w:val="1"/>
      <w:marLeft w:val="0"/>
      <w:marRight w:val="0"/>
      <w:marTop w:val="0"/>
      <w:marBottom w:val="0"/>
      <w:divBdr>
        <w:top w:val="none" w:sz="0" w:space="0" w:color="auto"/>
        <w:left w:val="none" w:sz="0" w:space="0" w:color="auto"/>
        <w:bottom w:val="none" w:sz="0" w:space="0" w:color="auto"/>
        <w:right w:val="none" w:sz="0" w:space="0" w:color="auto"/>
      </w:divBdr>
    </w:div>
    <w:div w:id="755595183">
      <w:bodyDiv w:val="1"/>
      <w:marLeft w:val="0"/>
      <w:marRight w:val="0"/>
      <w:marTop w:val="0"/>
      <w:marBottom w:val="0"/>
      <w:divBdr>
        <w:top w:val="none" w:sz="0" w:space="0" w:color="auto"/>
        <w:left w:val="none" w:sz="0" w:space="0" w:color="auto"/>
        <w:bottom w:val="none" w:sz="0" w:space="0" w:color="auto"/>
        <w:right w:val="none" w:sz="0" w:space="0" w:color="auto"/>
      </w:divBdr>
    </w:div>
    <w:div w:id="777140874">
      <w:bodyDiv w:val="1"/>
      <w:marLeft w:val="0"/>
      <w:marRight w:val="0"/>
      <w:marTop w:val="0"/>
      <w:marBottom w:val="0"/>
      <w:divBdr>
        <w:top w:val="none" w:sz="0" w:space="0" w:color="auto"/>
        <w:left w:val="none" w:sz="0" w:space="0" w:color="auto"/>
        <w:bottom w:val="none" w:sz="0" w:space="0" w:color="auto"/>
        <w:right w:val="none" w:sz="0" w:space="0" w:color="auto"/>
      </w:divBdr>
    </w:div>
    <w:div w:id="778450335">
      <w:bodyDiv w:val="1"/>
      <w:marLeft w:val="0"/>
      <w:marRight w:val="0"/>
      <w:marTop w:val="0"/>
      <w:marBottom w:val="0"/>
      <w:divBdr>
        <w:top w:val="none" w:sz="0" w:space="0" w:color="auto"/>
        <w:left w:val="none" w:sz="0" w:space="0" w:color="auto"/>
        <w:bottom w:val="none" w:sz="0" w:space="0" w:color="auto"/>
        <w:right w:val="none" w:sz="0" w:space="0" w:color="auto"/>
      </w:divBdr>
    </w:div>
    <w:div w:id="804464410">
      <w:bodyDiv w:val="1"/>
      <w:marLeft w:val="0"/>
      <w:marRight w:val="0"/>
      <w:marTop w:val="0"/>
      <w:marBottom w:val="0"/>
      <w:divBdr>
        <w:top w:val="none" w:sz="0" w:space="0" w:color="auto"/>
        <w:left w:val="none" w:sz="0" w:space="0" w:color="auto"/>
        <w:bottom w:val="none" w:sz="0" w:space="0" w:color="auto"/>
        <w:right w:val="none" w:sz="0" w:space="0" w:color="auto"/>
      </w:divBdr>
    </w:div>
    <w:div w:id="811413131">
      <w:bodyDiv w:val="1"/>
      <w:marLeft w:val="0"/>
      <w:marRight w:val="0"/>
      <w:marTop w:val="0"/>
      <w:marBottom w:val="0"/>
      <w:divBdr>
        <w:top w:val="none" w:sz="0" w:space="0" w:color="auto"/>
        <w:left w:val="none" w:sz="0" w:space="0" w:color="auto"/>
        <w:bottom w:val="none" w:sz="0" w:space="0" w:color="auto"/>
        <w:right w:val="none" w:sz="0" w:space="0" w:color="auto"/>
      </w:divBdr>
    </w:div>
    <w:div w:id="824663807">
      <w:bodyDiv w:val="1"/>
      <w:marLeft w:val="0"/>
      <w:marRight w:val="0"/>
      <w:marTop w:val="0"/>
      <w:marBottom w:val="0"/>
      <w:divBdr>
        <w:top w:val="none" w:sz="0" w:space="0" w:color="auto"/>
        <w:left w:val="none" w:sz="0" w:space="0" w:color="auto"/>
        <w:bottom w:val="none" w:sz="0" w:space="0" w:color="auto"/>
        <w:right w:val="none" w:sz="0" w:space="0" w:color="auto"/>
      </w:divBdr>
    </w:div>
    <w:div w:id="833840715">
      <w:bodyDiv w:val="1"/>
      <w:marLeft w:val="0"/>
      <w:marRight w:val="0"/>
      <w:marTop w:val="0"/>
      <w:marBottom w:val="0"/>
      <w:divBdr>
        <w:top w:val="none" w:sz="0" w:space="0" w:color="auto"/>
        <w:left w:val="none" w:sz="0" w:space="0" w:color="auto"/>
        <w:bottom w:val="none" w:sz="0" w:space="0" w:color="auto"/>
        <w:right w:val="none" w:sz="0" w:space="0" w:color="auto"/>
      </w:divBdr>
    </w:div>
    <w:div w:id="836264392">
      <w:bodyDiv w:val="1"/>
      <w:marLeft w:val="0"/>
      <w:marRight w:val="0"/>
      <w:marTop w:val="0"/>
      <w:marBottom w:val="0"/>
      <w:divBdr>
        <w:top w:val="none" w:sz="0" w:space="0" w:color="auto"/>
        <w:left w:val="none" w:sz="0" w:space="0" w:color="auto"/>
        <w:bottom w:val="none" w:sz="0" w:space="0" w:color="auto"/>
        <w:right w:val="none" w:sz="0" w:space="0" w:color="auto"/>
      </w:divBdr>
    </w:div>
    <w:div w:id="854728750">
      <w:bodyDiv w:val="1"/>
      <w:marLeft w:val="0"/>
      <w:marRight w:val="0"/>
      <w:marTop w:val="0"/>
      <w:marBottom w:val="0"/>
      <w:divBdr>
        <w:top w:val="none" w:sz="0" w:space="0" w:color="auto"/>
        <w:left w:val="none" w:sz="0" w:space="0" w:color="auto"/>
        <w:bottom w:val="none" w:sz="0" w:space="0" w:color="auto"/>
        <w:right w:val="none" w:sz="0" w:space="0" w:color="auto"/>
      </w:divBdr>
    </w:div>
    <w:div w:id="871113185">
      <w:bodyDiv w:val="1"/>
      <w:marLeft w:val="0"/>
      <w:marRight w:val="0"/>
      <w:marTop w:val="0"/>
      <w:marBottom w:val="0"/>
      <w:divBdr>
        <w:top w:val="none" w:sz="0" w:space="0" w:color="auto"/>
        <w:left w:val="none" w:sz="0" w:space="0" w:color="auto"/>
        <w:bottom w:val="none" w:sz="0" w:space="0" w:color="auto"/>
        <w:right w:val="none" w:sz="0" w:space="0" w:color="auto"/>
      </w:divBdr>
    </w:div>
    <w:div w:id="877425993">
      <w:bodyDiv w:val="1"/>
      <w:marLeft w:val="0"/>
      <w:marRight w:val="0"/>
      <w:marTop w:val="0"/>
      <w:marBottom w:val="0"/>
      <w:divBdr>
        <w:top w:val="none" w:sz="0" w:space="0" w:color="auto"/>
        <w:left w:val="none" w:sz="0" w:space="0" w:color="auto"/>
        <w:bottom w:val="none" w:sz="0" w:space="0" w:color="auto"/>
        <w:right w:val="none" w:sz="0" w:space="0" w:color="auto"/>
      </w:divBdr>
    </w:div>
    <w:div w:id="948777011">
      <w:bodyDiv w:val="1"/>
      <w:marLeft w:val="0"/>
      <w:marRight w:val="0"/>
      <w:marTop w:val="0"/>
      <w:marBottom w:val="0"/>
      <w:divBdr>
        <w:top w:val="none" w:sz="0" w:space="0" w:color="auto"/>
        <w:left w:val="none" w:sz="0" w:space="0" w:color="auto"/>
        <w:bottom w:val="none" w:sz="0" w:space="0" w:color="auto"/>
        <w:right w:val="none" w:sz="0" w:space="0" w:color="auto"/>
      </w:divBdr>
    </w:div>
    <w:div w:id="959217160">
      <w:bodyDiv w:val="1"/>
      <w:marLeft w:val="0"/>
      <w:marRight w:val="0"/>
      <w:marTop w:val="0"/>
      <w:marBottom w:val="0"/>
      <w:divBdr>
        <w:top w:val="none" w:sz="0" w:space="0" w:color="auto"/>
        <w:left w:val="none" w:sz="0" w:space="0" w:color="auto"/>
        <w:bottom w:val="none" w:sz="0" w:space="0" w:color="auto"/>
        <w:right w:val="none" w:sz="0" w:space="0" w:color="auto"/>
      </w:divBdr>
    </w:div>
    <w:div w:id="977760458">
      <w:bodyDiv w:val="1"/>
      <w:marLeft w:val="0"/>
      <w:marRight w:val="0"/>
      <w:marTop w:val="0"/>
      <w:marBottom w:val="0"/>
      <w:divBdr>
        <w:top w:val="none" w:sz="0" w:space="0" w:color="auto"/>
        <w:left w:val="none" w:sz="0" w:space="0" w:color="auto"/>
        <w:bottom w:val="none" w:sz="0" w:space="0" w:color="auto"/>
        <w:right w:val="none" w:sz="0" w:space="0" w:color="auto"/>
      </w:divBdr>
    </w:div>
    <w:div w:id="993681718">
      <w:bodyDiv w:val="1"/>
      <w:marLeft w:val="0"/>
      <w:marRight w:val="0"/>
      <w:marTop w:val="0"/>
      <w:marBottom w:val="0"/>
      <w:divBdr>
        <w:top w:val="none" w:sz="0" w:space="0" w:color="auto"/>
        <w:left w:val="none" w:sz="0" w:space="0" w:color="auto"/>
        <w:bottom w:val="none" w:sz="0" w:space="0" w:color="auto"/>
        <w:right w:val="none" w:sz="0" w:space="0" w:color="auto"/>
      </w:divBdr>
    </w:div>
    <w:div w:id="1008945414">
      <w:bodyDiv w:val="1"/>
      <w:marLeft w:val="0"/>
      <w:marRight w:val="0"/>
      <w:marTop w:val="0"/>
      <w:marBottom w:val="0"/>
      <w:divBdr>
        <w:top w:val="none" w:sz="0" w:space="0" w:color="auto"/>
        <w:left w:val="none" w:sz="0" w:space="0" w:color="auto"/>
        <w:bottom w:val="none" w:sz="0" w:space="0" w:color="auto"/>
        <w:right w:val="none" w:sz="0" w:space="0" w:color="auto"/>
      </w:divBdr>
    </w:div>
    <w:div w:id="1018317509">
      <w:bodyDiv w:val="1"/>
      <w:marLeft w:val="0"/>
      <w:marRight w:val="0"/>
      <w:marTop w:val="0"/>
      <w:marBottom w:val="0"/>
      <w:divBdr>
        <w:top w:val="none" w:sz="0" w:space="0" w:color="auto"/>
        <w:left w:val="none" w:sz="0" w:space="0" w:color="auto"/>
        <w:bottom w:val="none" w:sz="0" w:space="0" w:color="auto"/>
        <w:right w:val="none" w:sz="0" w:space="0" w:color="auto"/>
      </w:divBdr>
    </w:div>
    <w:div w:id="1025402034">
      <w:bodyDiv w:val="1"/>
      <w:marLeft w:val="0"/>
      <w:marRight w:val="0"/>
      <w:marTop w:val="0"/>
      <w:marBottom w:val="0"/>
      <w:divBdr>
        <w:top w:val="none" w:sz="0" w:space="0" w:color="auto"/>
        <w:left w:val="none" w:sz="0" w:space="0" w:color="auto"/>
        <w:bottom w:val="none" w:sz="0" w:space="0" w:color="auto"/>
        <w:right w:val="none" w:sz="0" w:space="0" w:color="auto"/>
      </w:divBdr>
    </w:div>
    <w:div w:id="1043596515">
      <w:bodyDiv w:val="1"/>
      <w:marLeft w:val="0"/>
      <w:marRight w:val="0"/>
      <w:marTop w:val="0"/>
      <w:marBottom w:val="0"/>
      <w:divBdr>
        <w:top w:val="none" w:sz="0" w:space="0" w:color="auto"/>
        <w:left w:val="none" w:sz="0" w:space="0" w:color="auto"/>
        <w:bottom w:val="none" w:sz="0" w:space="0" w:color="auto"/>
        <w:right w:val="none" w:sz="0" w:space="0" w:color="auto"/>
      </w:divBdr>
    </w:div>
    <w:div w:id="1044527314">
      <w:bodyDiv w:val="1"/>
      <w:marLeft w:val="0"/>
      <w:marRight w:val="0"/>
      <w:marTop w:val="0"/>
      <w:marBottom w:val="0"/>
      <w:divBdr>
        <w:top w:val="none" w:sz="0" w:space="0" w:color="auto"/>
        <w:left w:val="none" w:sz="0" w:space="0" w:color="auto"/>
        <w:bottom w:val="none" w:sz="0" w:space="0" w:color="auto"/>
        <w:right w:val="none" w:sz="0" w:space="0" w:color="auto"/>
      </w:divBdr>
    </w:div>
    <w:div w:id="1045299871">
      <w:bodyDiv w:val="1"/>
      <w:marLeft w:val="0"/>
      <w:marRight w:val="0"/>
      <w:marTop w:val="0"/>
      <w:marBottom w:val="0"/>
      <w:divBdr>
        <w:top w:val="none" w:sz="0" w:space="0" w:color="auto"/>
        <w:left w:val="none" w:sz="0" w:space="0" w:color="auto"/>
        <w:bottom w:val="none" w:sz="0" w:space="0" w:color="auto"/>
        <w:right w:val="none" w:sz="0" w:space="0" w:color="auto"/>
      </w:divBdr>
    </w:div>
    <w:div w:id="1045758574">
      <w:bodyDiv w:val="1"/>
      <w:marLeft w:val="0"/>
      <w:marRight w:val="0"/>
      <w:marTop w:val="0"/>
      <w:marBottom w:val="0"/>
      <w:divBdr>
        <w:top w:val="none" w:sz="0" w:space="0" w:color="auto"/>
        <w:left w:val="none" w:sz="0" w:space="0" w:color="auto"/>
        <w:bottom w:val="none" w:sz="0" w:space="0" w:color="auto"/>
        <w:right w:val="none" w:sz="0" w:space="0" w:color="auto"/>
      </w:divBdr>
    </w:div>
    <w:div w:id="1047724489">
      <w:bodyDiv w:val="1"/>
      <w:marLeft w:val="0"/>
      <w:marRight w:val="0"/>
      <w:marTop w:val="0"/>
      <w:marBottom w:val="0"/>
      <w:divBdr>
        <w:top w:val="none" w:sz="0" w:space="0" w:color="auto"/>
        <w:left w:val="none" w:sz="0" w:space="0" w:color="auto"/>
        <w:bottom w:val="none" w:sz="0" w:space="0" w:color="auto"/>
        <w:right w:val="none" w:sz="0" w:space="0" w:color="auto"/>
      </w:divBdr>
    </w:div>
    <w:div w:id="1093938173">
      <w:bodyDiv w:val="1"/>
      <w:marLeft w:val="0"/>
      <w:marRight w:val="0"/>
      <w:marTop w:val="0"/>
      <w:marBottom w:val="0"/>
      <w:divBdr>
        <w:top w:val="none" w:sz="0" w:space="0" w:color="auto"/>
        <w:left w:val="none" w:sz="0" w:space="0" w:color="auto"/>
        <w:bottom w:val="none" w:sz="0" w:space="0" w:color="auto"/>
        <w:right w:val="none" w:sz="0" w:space="0" w:color="auto"/>
      </w:divBdr>
    </w:div>
    <w:div w:id="1116870186">
      <w:bodyDiv w:val="1"/>
      <w:marLeft w:val="0"/>
      <w:marRight w:val="0"/>
      <w:marTop w:val="0"/>
      <w:marBottom w:val="0"/>
      <w:divBdr>
        <w:top w:val="none" w:sz="0" w:space="0" w:color="auto"/>
        <w:left w:val="none" w:sz="0" w:space="0" w:color="auto"/>
        <w:bottom w:val="none" w:sz="0" w:space="0" w:color="auto"/>
        <w:right w:val="none" w:sz="0" w:space="0" w:color="auto"/>
      </w:divBdr>
    </w:div>
    <w:div w:id="1124033407">
      <w:bodyDiv w:val="1"/>
      <w:marLeft w:val="0"/>
      <w:marRight w:val="0"/>
      <w:marTop w:val="0"/>
      <w:marBottom w:val="0"/>
      <w:divBdr>
        <w:top w:val="none" w:sz="0" w:space="0" w:color="auto"/>
        <w:left w:val="none" w:sz="0" w:space="0" w:color="auto"/>
        <w:bottom w:val="none" w:sz="0" w:space="0" w:color="auto"/>
        <w:right w:val="none" w:sz="0" w:space="0" w:color="auto"/>
      </w:divBdr>
    </w:div>
    <w:div w:id="1128402169">
      <w:bodyDiv w:val="1"/>
      <w:marLeft w:val="0"/>
      <w:marRight w:val="0"/>
      <w:marTop w:val="0"/>
      <w:marBottom w:val="0"/>
      <w:divBdr>
        <w:top w:val="none" w:sz="0" w:space="0" w:color="auto"/>
        <w:left w:val="none" w:sz="0" w:space="0" w:color="auto"/>
        <w:bottom w:val="none" w:sz="0" w:space="0" w:color="auto"/>
        <w:right w:val="none" w:sz="0" w:space="0" w:color="auto"/>
      </w:divBdr>
    </w:div>
    <w:div w:id="1144422008">
      <w:bodyDiv w:val="1"/>
      <w:marLeft w:val="0"/>
      <w:marRight w:val="0"/>
      <w:marTop w:val="0"/>
      <w:marBottom w:val="0"/>
      <w:divBdr>
        <w:top w:val="none" w:sz="0" w:space="0" w:color="auto"/>
        <w:left w:val="none" w:sz="0" w:space="0" w:color="auto"/>
        <w:bottom w:val="none" w:sz="0" w:space="0" w:color="auto"/>
        <w:right w:val="none" w:sz="0" w:space="0" w:color="auto"/>
      </w:divBdr>
    </w:div>
    <w:div w:id="1164511891">
      <w:bodyDiv w:val="1"/>
      <w:marLeft w:val="0"/>
      <w:marRight w:val="0"/>
      <w:marTop w:val="0"/>
      <w:marBottom w:val="0"/>
      <w:divBdr>
        <w:top w:val="none" w:sz="0" w:space="0" w:color="auto"/>
        <w:left w:val="none" w:sz="0" w:space="0" w:color="auto"/>
        <w:bottom w:val="none" w:sz="0" w:space="0" w:color="auto"/>
        <w:right w:val="none" w:sz="0" w:space="0" w:color="auto"/>
      </w:divBdr>
    </w:div>
    <w:div w:id="1179395572">
      <w:bodyDiv w:val="1"/>
      <w:marLeft w:val="0"/>
      <w:marRight w:val="0"/>
      <w:marTop w:val="0"/>
      <w:marBottom w:val="0"/>
      <w:divBdr>
        <w:top w:val="none" w:sz="0" w:space="0" w:color="auto"/>
        <w:left w:val="none" w:sz="0" w:space="0" w:color="auto"/>
        <w:bottom w:val="none" w:sz="0" w:space="0" w:color="auto"/>
        <w:right w:val="none" w:sz="0" w:space="0" w:color="auto"/>
      </w:divBdr>
    </w:div>
    <w:div w:id="1202860281">
      <w:bodyDiv w:val="1"/>
      <w:marLeft w:val="0"/>
      <w:marRight w:val="0"/>
      <w:marTop w:val="0"/>
      <w:marBottom w:val="0"/>
      <w:divBdr>
        <w:top w:val="none" w:sz="0" w:space="0" w:color="auto"/>
        <w:left w:val="none" w:sz="0" w:space="0" w:color="auto"/>
        <w:bottom w:val="none" w:sz="0" w:space="0" w:color="auto"/>
        <w:right w:val="none" w:sz="0" w:space="0" w:color="auto"/>
      </w:divBdr>
    </w:div>
    <w:div w:id="1212883353">
      <w:bodyDiv w:val="1"/>
      <w:marLeft w:val="0"/>
      <w:marRight w:val="0"/>
      <w:marTop w:val="0"/>
      <w:marBottom w:val="0"/>
      <w:divBdr>
        <w:top w:val="none" w:sz="0" w:space="0" w:color="auto"/>
        <w:left w:val="none" w:sz="0" w:space="0" w:color="auto"/>
        <w:bottom w:val="none" w:sz="0" w:space="0" w:color="auto"/>
        <w:right w:val="none" w:sz="0" w:space="0" w:color="auto"/>
      </w:divBdr>
    </w:div>
    <w:div w:id="1232931871">
      <w:bodyDiv w:val="1"/>
      <w:marLeft w:val="0"/>
      <w:marRight w:val="0"/>
      <w:marTop w:val="0"/>
      <w:marBottom w:val="0"/>
      <w:divBdr>
        <w:top w:val="none" w:sz="0" w:space="0" w:color="auto"/>
        <w:left w:val="none" w:sz="0" w:space="0" w:color="auto"/>
        <w:bottom w:val="none" w:sz="0" w:space="0" w:color="auto"/>
        <w:right w:val="none" w:sz="0" w:space="0" w:color="auto"/>
      </w:divBdr>
    </w:div>
    <w:div w:id="1277786812">
      <w:bodyDiv w:val="1"/>
      <w:marLeft w:val="0"/>
      <w:marRight w:val="0"/>
      <w:marTop w:val="0"/>
      <w:marBottom w:val="0"/>
      <w:divBdr>
        <w:top w:val="none" w:sz="0" w:space="0" w:color="auto"/>
        <w:left w:val="none" w:sz="0" w:space="0" w:color="auto"/>
        <w:bottom w:val="none" w:sz="0" w:space="0" w:color="auto"/>
        <w:right w:val="none" w:sz="0" w:space="0" w:color="auto"/>
      </w:divBdr>
    </w:div>
    <w:div w:id="1280533388">
      <w:bodyDiv w:val="1"/>
      <w:marLeft w:val="0"/>
      <w:marRight w:val="0"/>
      <w:marTop w:val="0"/>
      <w:marBottom w:val="0"/>
      <w:divBdr>
        <w:top w:val="none" w:sz="0" w:space="0" w:color="auto"/>
        <w:left w:val="none" w:sz="0" w:space="0" w:color="auto"/>
        <w:bottom w:val="none" w:sz="0" w:space="0" w:color="auto"/>
        <w:right w:val="none" w:sz="0" w:space="0" w:color="auto"/>
      </w:divBdr>
    </w:div>
    <w:div w:id="1290894374">
      <w:bodyDiv w:val="1"/>
      <w:marLeft w:val="0"/>
      <w:marRight w:val="0"/>
      <w:marTop w:val="0"/>
      <w:marBottom w:val="0"/>
      <w:divBdr>
        <w:top w:val="none" w:sz="0" w:space="0" w:color="auto"/>
        <w:left w:val="none" w:sz="0" w:space="0" w:color="auto"/>
        <w:bottom w:val="none" w:sz="0" w:space="0" w:color="auto"/>
        <w:right w:val="none" w:sz="0" w:space="0" w:color="auto"/>
      </w:divBdr>
    </w:div>
    <w:div w:id="1298954949">
      <w:bodyDiv w:val="1"/>
      <w:marLeft w:val="0"/>
      <w:marRight w:val="0"/>
      <w:marTop w:val="0"/>
      <w:marBottom w:val="0"/>
      <w:divBdr>
        <w:top w:val="none" w:sz="0" w:space="0" w:color="auto"/>
        <w:left w:val="none" w:sz="0" w:space="0" w:color="auto"/>
        <w:bottom w:val="none" w:sz="0" w:space="0" w:color="auto"/>
        <w:right w:val="none" w:sz="0" w:space="0" w:color="auto"/>
      </w:divBdr>
    </w:div>
    <w:div w:id="1301612264">
      <w:bodyDiv w:val="1"/>
      <w:marLeft w:val="0"/>
      <w:marRight w:val="0"/>
      <w:marTop w:val="0"/>
      <w:marBottom w:val="0"/>
      <w:divBdr>
        <w:top w:val="none" w:sz="0" w:space="0" w:color="auto"/>
        <w:left w:val="none" w:sz="0" w:space="0" w:color="auto"/>
        <w:bottom w:val="none" w:sz="0" w:space="0" w:color="auto"/>
        <w:right w:val="none" w:sz="0" w:space="0" w:color="auto"/>
      </w:divBdr>
    </w:div>
    <w:div w:id="1353612210">
      <w:bodyDiv w:val="1"/>
      <w:marLeft w:val="0"/>
      <w:marRight w:val="0"/>
      <w:marTop w:val="0"/>
      <w:marBottom w:val="0"/>
      <w:divBdr>
        <w:top w:val="none" w:sz="0" w:space="0" w:color="auto"/>
        <w:left w:val="none" w:sz="0" w:space="0" w:color="auto"/>
        <w:bottom w:val="none" w:sz="0" w:space="0" w:color="auto"/>
        <w:right w:val="none" w:sz="0" w:space="0" w:color="auto"/>
      </w:divBdr>
    </w:div>
    <w:div w:id="1360544814">
      <w:bodyDiv w:val="1"/>
      <w:marLeft w:val="0"/>
      <w:marRight w:val="0"/>
      <w:marTop w:val="0"/>
      <w:marBottom w:val="0"/>
      <w:divBdr>
        <w:top w:val="none" w:sz="0" w:space="0" w:color="auto"/>
        <w:left w:val="none" w:sz="0" w:space="0" w:color="auto"/>
        <w:bottom w:val="none" w:sz="0" w:space="0" w:color="auto"/>
        <w:right w:val="none" w:sz="0" w:space="0" w:color="auto"/>
      </w:divBdr>
    </w:div>
    <w:div w:id="1387802786">
      <w:bodyDiv w:val="1"/>
      <w:marLeft w:val="0"/>
      <w:marRight w:val="0"/>
      <w:marTop w:val="0"/>
      <w:marBottom w:val="0"/>
      <w:divBdr>
        <w:top w:val="none" w:sz="0" w:space="0" w:color="auto"/>
        <w:left w:val="none" w:sz="0" w:space="0" w:color="auto"/>
        <w:bottom w:val="none" w:sz="0" w:space="0" w:color="auto"/>
        <w:right w:val="none" w:sz="0" w:space="0" w:color="auto"/>
      </w:divBdr>
    </w:div>
    <w:div w:id="1397438902">
      <w:bodyDiv w:val="1"/>
      <w:marLeft w:val="0"/>
      <w:marRight w:val="0"/>
      <w:marTop w:val="0"/>
      <w:marBottom w:val="0"/>
      <w:divBdr>
        <w:top w:val="none" w:sz="0" w:space="0" w:color="auto"/>
        <w:left w:val="none" w:sz="0" w:space="0" w:color="auto"/>
        <w:bottom w:val="none" w:sz="0" w:space="0" w:color="auto"/>
        <w:right w:val="none" w:sz="0" w:space="0" w:color="auto"/>
      </w:divBdr>
    </w:div>
    <w:div w:id="1400902371">
      <w:bodyDiv w:val="1"/>
      <w:marLeft w:val="0"/>
      <w:marRight w:val="0"/>
      <w:marTop w:val="0"/>
      <w:marBottom w:val="0"/>
      <w:divBdr>
        <w:top w:val="none" w:sz="0" w:space="0" w:color="auto"/>
        <w:left w:val="none" w:sz="0" w:space="0" w:color="auto"/>
        <w:bottom w:val="none" w:sz="0" w:space="0" w:color="auto"/>
        <w:right w:val="none" w:sz="0" w:space="0" w:color="auto"/>
      </w:divBdr>
    </w:div>
    <w:div w:id="1416902726">
      <w:bodyDiv w:val="1"/>
      <w:marLeft w:val="0"/>
      <w:marRight w:val="0"/>
      <w:marTop w:val="0"/>
      <w:marBottom w:val="0"/>
      <w:divBdr>
        <w:top w:val="none" w:sz="0" w:space="0" w:color="auto"/>
        <w:left w:val="none" w:sz="0" w:space="0" w:color="auto"/>
        <w:bottom w:val="none" w:sz="0" w:space="0" w:color="auto"/>
        <w:right w:val="none" w:sz="0" w:space="0" w:color="auto"/>
      </w:divBdr>
    </w:div>
    <w:div w:id="1439332670">
      <w:bodyDiv w:val="1"/>
      <w:marLeft w:val="0"/>
      <w:marRight w:val="0"/>
      <w:marTop w:val="0"/>
      <w:marBottom w:val="0"/>
      <w:divBdr>
        <w:top w:val="none" w:sz="0" w:space="0" w:color="auto"/>
        <w:left w:val="none" w:sz="0" w:space="0" w:color="auto"/>
        <w:bottom w:val="none" w:sz="0" w:space="0" w:color="auto"/>
        <w:right w:val="none" w:sz="0" w:space="0" w:color="auto"/>
      </w:divBdr>
    </w:div>
    <w:div w:id="1494107192">
      <w:bodyDiv w:val="1"/>
      <w:marLeft w:val="0"/>
      <w:marRight w:val="0"/>
      <w:marTop w:val="0"/>
      <w:marBottom w:val="0"/>
      <w:divBdr>
        <w:top w:val="none" w:sz="0" w:space="0" w:color="auto"/>
        <w:left w:val="none" w:sz="0" w:space="0" w:color="auto"/>
        <w:bottom w:val="none" w:sz="0" w:space="0" w:color="auto"/>
        <w:right w:val="none" w:sz="0" w:space="0" w:color="auto"/>
      </w:divBdr>
    </w:div>
    <w:div w:id="1496409727">
      <w:bodyDiv w:val="1"/>
      <w:marLeft w:val="0"/>
      <w:marRight w:val="0"/>
      <w:marTop w:val="0"/>
      <w:marBottom w:val="0"/>
      <w:divBdr>
        <w:top w:val="none" w:sz="0" w:space="0" w:color="auto"/>
        <w:left w:val="none" w:sz="0" w:space="0" w:color="auto"/>
        <w:bottom w:val="none" w:sz="0" w:space="0" w:color="auto"/>
        <w:right w:val="none" w:sz="0" w:space="0" w:color="auto"/>
      </w:divBdr>
    </w:div>
    <w:div w:id="1517109147">
      <w:bodyDiv w:val="1"/>
      <w:marLeft w:val="0"/>
      <w:marRight w:val="0"/>
      <w:marTop w:val="0"/>
      <w:marBottom w:val="0"/>
      <w:divBdr>
        <w:top w:val="none" w:sz="0" w:space="0" w:color="auto"/>
        <w:left w:val="none" w:sz="0" w:space="0" w:color="auto"/>
        <w:bottom w:val="none" w:sz="0" w:space="0" w:color="auto"/>
        <w:right w:val="none" w:sz="0" w:space="0" w:color="auto"/>
      </w:divBdr>
    </w:div>
    <w:div w:id="1525828972">
      <w:bodyDiv w:val="1"/>
      <w:marLeft w:val="0"/>
      <w:marRight w:val="0"/>
      <w:marTop w:val="0"/>
      <w:marBottom w:val="0"/>
      <w:divBdr>
        <w:top w:val="none" w:sz="0" w:space="0" w:color="auto"/>
        <w:left w:val="none" w:sz="0" w:space="0" w:color="auto"/>
        <w:bottom w:val="none" w:sz="0" w:space="0" w:color="auto"/>
        <w:right w:val="none" w:sz="0" w:space="0" w:color="auto"/>
      </w:divBdr>
    </w:div>
    <w:div w:id="1546137224">
      <w:bodyDiv w:val="1"/>
      <w:marLeft w:val="0"/>
      <w:marRight w:val="0"/>
      <w:marTop w:val="0"/>
      <w:marBottom w:val="0"/>
      <w:divBdr>
        <w:top w:val="none" w:sz="0" w:space="0" w:color="auto"/>
        <w:left w:val="none" w:sz="0" w:space="0" w:color="auto"/>
        <w:bottom w:val="none" w:sz="0" w:space="0" w:color="auto"/>
        <w:right w:val="none" w:sz="0" w:space="0" w:color="auto"/>
      </w:divBdr>
    </w:div>
    <w:div w:id="1601178625">
      <w:bodyDiv w:val="1"/>
      <w:marLeft w:val="0"/>
      <w:marRight w:val="0"/>
      <w:marTop w:val="0"/>
      <w:marBottom w:val="0"/>
      <w:divBdr>
        <w:top w:val="none" w:sz="0" w:space="0" w:color="auto"/>
        <w:left w:val="none" w:sz="0" w:space="0" w:color="auto"/>
        <w:bottom w:val="none" w:sz="0" w:space="0" w:color="auto"/>
        <w:right w:val="none" w:sz="0" w:space="0" w:color="auto"/>
      </w:divBdr>
    </w:div>
    <w:div w:id="1603995732">
      <w:bodyDiv w:val="1"/>
      <w:marLeft w:val="0"/>
      <w:marRight w:val="0"/>
      <w:marTop w:val="0"/>
      <w:marBottom w:val="0"/>
      <w:divBdr>
        <w:top w:val="none" w:sz="0" w:space="0" w:color="auto"/>
        <w:left w:val="none" w:sz="0" w:space="0" w:color="auto"/>
        <w:bottom w:val="none" w:sz="0" w:space="0" w:color="auto"/>
        <w:right w:val="none" w:sz="0" w:space="0" w:color="auto"/>
      </w:divBdr>
    </w:div>
    <w:div w:id="1614246633">
      <w:bodyDiv w:val="1"/>
      <w:marLeft w:val="0"/>
      <w:marRight w:val="0"/>
      <w:marTop w:val="0"/>
      <w:marBottom w:val="0"/>
      <w:divBdr>
        <w:top w:val="none" w:sz="0" w:space="0" w:color="auto"/>
        <w:left w:val="none" w:sz="0" w:space="0" w:color="auto"/>
        <w:bottom w:val="none" w:sz="0" w:space="0" w:color="auto"/>
        <w:right w:val="none" w:sz="0" w:space="0" w:color="auto"/>
      </w:divBdr>
    </w:div>
    <w:div w:id="1645545922">
      <w:bodyDiv w:val="1"/>
      <w:marLeft w:val="0"/>
      <w:marRight w:val="0"/>
      <w:marTop w:val="0"/>
      <w:marBottom w:val="0"/>
      <w:divBdr>
        <w:top w:val="none" w:sz="0" w:space="0" w:color="auto"/>
        <w:left w:val="none" w:sz="0" w:space="0" w:color="auto"/>
        <w:bottom w:val="none" w:sz="0" w:space="0" w:color="auto"/>
        <w:right w:val="none" w:sz="0" w:space="0" w:color="auto"/>
      </w:divBdr>
    </w:div>
    <w:div w:id="1651053140">
      <w:bodyDiv w:val="1"/>
      <w:marLeft w:val="0"/>
      <w:marRight w:val="0"/>
      <w:marTop w:val="0"/>
      <w:marBottom w:val="0"/>
      <w:divBdr>
        <w:top w:val="none" w:sz="0" w:space="0" w:color="auto"/>
        <w:left w:val="none" w:sz="0" w:space="0" w:color="auto"/>
        <w:bottom w:val="none" w:sz="0" w:space="0" w:color="auto"/>
        <w:right w:val="none" w:sz="0" w:space="0" w:color="auto"/>
      </w:divBdr>
    </w:div>
    <w:div w:id="1687710948">
      <w:bodyDiv w:val="1"/>
      <w:marLeft w:val="0"/>
      <w:marRight w:val="0"/>
      <w:marTop w:val="0"/>
      <w:marBottom w:val="0"/>
      <w:divBdr>
        <w:top w:val="none" w:sz="0" w:space="0" w:color="auto"/>
        <w:left w:val="none" w:sz="0" w:space="0" w:color="auto"/>
        <w:bottom w:val="none" w:sz="0" w:space="0" w:color="auto"/>
        <w:right w:val="none" w:sz="0" w:space="0" w:color="auto"/>
      </w:divBdr>
    </w:div>
    <w:div w:id="1808283829">
      <w:bodyDiv w:val="1"/>
      <w:marLeft w:val="0"/>
      <w:marRight w:val="0"/>
      <w:marTop w:val="0"/>
      <w:marBottom w:val="0"/>
      <w:divBdr>
        <w:top w:val="none" w:sz="0" w:space="0" w:color="auto"/>
        <w:left w:val="none" w:sz="0" w:space="0" w:color="auto"/>
        <w:bottom w:val="none" w:sz="0" w:space="0" w:color="auto"/>
        <w:right w:val="none" w:sz="0" w:space="0" w:color="auto"/>
      </w:divBdr>
    </w:div>
    <w:div w:id="1810517322">
      <w:bodyDiv w:val="1"/>
      <w:marLeft w:val="0"/>
      <w:marRight w:val="0"/>
      <w:marTop w:val="0"/>
      <w:marBottom w:val="0"/>
      <w:divBdr>
        <w:top w:val="none" w:sz="0" w:space="0" w:color="auto"/>
        <w:left w:val="none" w:sz="0" w:space="0" w:color="auto"/>
        <w:bottom w:val="none" w:sz="0" w:space="0" w:color="auto"/>
        <w:right w:val="none" w:sz="0" w:space="0" w:color="auto"/>
      </w:divBdr>
    </w:div>
    <w:div w:id="1818454903">
      <w:bodyDiv w:val="1"/>
      <w:marLeft w:val="0"/>
      <w:marRight w:val="0"/>
      <w:marTop w:val="0"/>
      <w:marBottom w:val="0"/>
      <w:divBdr>
        <w:top w:val="none" w:sz="0" w:space="0" w:color="auto"/>
        <w:left w:val="none" w:sz="0" w:space="0" w:color="auto"/>
        <w:bottom w:val="none" w:sz="0" w:space="0" w:color="auto"/>
        <w:right w:val="none" w:sz="0" w:space="0" w:color="auto"/>
      </w:divBdr>
    </w:div>
    <w:div w:id="1822849350">
      <w:bodyDiv w:val="1"/>
      <w:marLeft w:val="0"/>
      <w:marRight w:val="0"/>
      <w:marTop w:val="0"/>
      <w:marBottom w:val="0"/>
      <w:divBdr>
        <w:top w:val="none" w:sz="0" w:space="0" w:color="auto"/>
        <w:left w:val="none" w:sz="0" w:space="0" w:color="auto"/>
        <w:bottom w:val="none" w:sz="0" w:space="0" w:color="auto"/>
        <w:right w:val="none" w:sz="0" w:space="0" w:color="auto"/>
      </w:divBdr>
    </w:div>
    <w:div w:id="1822849966">
      <w:bodyDiv w:val="1"/>
      <w:marLeft w:val="0"/>
      <w:marRight w:val="0"/>
      <w:marTop w:val="0"/>
      <w:marBottom w:val="0"/>
      <w:divBdr>
        <w:top w:val="none" w:sz="0" w:space="0" w:color="auto"/>
        <w:left w:val="none" w:sz="0" w:space="0" w:color="auto"/>
        <w:bottom w:val="none" w:sz="0" w:space="0" w:color="auto"/>
        <w:right w:val="none" w:sz="0" w:space="0" w:color="auto"/>
      </w:divBdr>
    </w:div>
    <w:div w:id="1885174280">
      <w:bodyDiv w:val="1"/>
      <w:marLeft w:val="0"/>
      <w:marRight w:val="0"/>
      <w:marTop w:val="0"/>
      <w:marBottom w:val="0"/>
      <w:divBdr>
        <w:top w:val="none" w:sz="0" w:space="0" w:color="auto"/>
        <w:left w:val="none" w:sz="0" w:space="0" w:color="auto"/>
        <w:bottom w:val="none" w:sz="0" w:space="0" w:color="auto"/>
        <w:right w:val="none" w:sz="0" w:space="0" w:color="auto"/>
      </w:divBdr>
    </w:div>
    <w:div w:id="1904680740">
      <w:bodyDiv w:val="1"/>
      <w:marLeft w:val="0"/>
      <w:marRight w:val="0"/>
      <w:marTop w:val="0"/>
      <w:marBottom w:val="0"/>
      <w:divBdr>
        <w:top w:val="none" w:sz="0" w:space="0" w:color="auto"/>
        <w:left w:val="none" w:sz="0" w:space="0" w:color="auto"/>
        <w:bottom w:val="none" w:sz="0" w:space="0" w:color="auto"/>
        <w:right w:val="none" w:sz="0" w:space="0" w:color="auto"/>
      </w:divBdr>
    </w:div>
    <w:div w:id="1946959041">
      <w:bodyDiv w:val="1"/>
      <w:marLeft w:val="0"/>
      <w:marRight w:val="0"/>
      <w:marTop w:val="0"/>
      <w:marBottom w:val="0"/>
      <w:divBdr>
        <w:top w:val="none" w:sz="0" w:space="0" w:color="auto"/>
        <w:left w:val="none" w:sz="0" w:space="0" w:color="auto"/>
        <w:bottom w:val="none" w:sz="0" w:space="0" w:color="auto"/>
        <w:right w:val="none" w:sz="0" w:space="0" w:color="auto"/>
      </w:divBdr>
    </w:div>
    <w:div w:id="1981375665">
      <w:bodyDiv w:val="1"/>
      <w:marLeft w:val="0"/>
      <w:marRight w:val="0"/>
      <w:marTop w:val="0"/>
      <w:marBottom w:val="0"/>
      <w:divBdr>
        <w:top w:val="none" w:sz="0" w:space="0" w:color="auto"/>
        <w:left w:val="none" w:sz="0" w:space="0" w:color="auto"/>
        <w:bottom w:val="none" w:sz="0" w:space="0" w:color="auto"/>
        <w:right w:val="none" w:sz="0" w:space="0" w:color="auto"/>
      </w:divBdr>
    </w:div>
    <w:div w:id="2009214165">
      <w:bodyDiv w:val="1"/>
      <w:marLeft w:val="0"/>
      <w:marRight w:val="0"/>
      <w:marTop w:val="0"/>
      <w:marBottom w:val="0"/>
      <w:divBdr>
        <w:top w:val="none" w:sz="0" w:space="0" w:color="auto"/>
        <w:left w:val="none" w:sz="0" w:space="0" w:color="auto"/>
        <w:bottom w:val="none" w:sz="0" w:space="0" w:color="auto"/>
        <w:right w:val="none" w:sz="0" w:space="0" w:color="auto"/>
      </w:divBdr>
    </w:div>
    <w:div w:id="2018312899">
      <w:bodyDiv w:val="1"/>
      <w:marLeft w:val="0"/>
      <w:marRight w:val="0"/>
      <w:marTop w:val="0"/>
      <w:marBottom w:val="0"/>
      <w:divBdr>
        <w:top w:val="none" w:sz="0" w:space="0" w:color="auto"/>
        <w:left w:val="none" w:sz="0" w:space="0" w:color="auto"/>
        <w:bottom w:val="none" w:sz="0" w:space="0" w:color="auto"/>
        <w:right w:val="none" w:sz="0" w:space="0" w:color="auto"/>
      </w:divBdr>
    </w:div>
    <w:div w:id="2019770309">
      <w:bodyDiv w:val="1"/>
      <w:marLeft w:val="0"/>
      <w:marRight w:val="0"/>
      <w:marTop w:val="0"/>
      <w:marBottom w:val="0"/>
      <w:divBdr>
        <w:top w:val="none" w:sz="0" w:space="0" w:color="auto"/>
        <w:left w:val="none" w:sz="0" w:space="0" w:color="auto"/>
        <w:bottom w:val="none" w:sz="0" w:space="0" w:color="auto"/>
        <w:right w:val="none" w:sz="0" w:space="0" w:color="auto"/>
      </w:divBdr>
    </w:div>
    <w:div w:id="2022967085">
      <w:bodyDiv w:val="1"/>
      <w:marLeft w:val="0"/>
      <w:marRight w:val="0"/>
      <w:marTop w:val="0"/>
      <w:marBottom w:val="0"/>
      <w:divBdr>
        <w:top w:val="none" w:sz="0" w:space="0" w:color="auto"/>
        <w:left w:val="none" w:sz="0" w:space="0" w:color="auto"/>
        <w:bottom w:val="none" w:sz="0" w:space="0" w:color="auto"/>
        <w:right w:val="none" w:sz="0" w:space="0" w:color="auto"/>
      </w:divBdr>
    </w:div>
    <w:div w:id="2027170940">
      <w:bodyDiv w:val="1"/>
      <w:marLeft w:val="0"/>
      <w:marRight w:val="0"/>
      <w:marTop w:val="0"/>
      <w:marBottom w:val="0"/>
      <w:divBdr>
        <w:top w:val="none" w:sz="0" w:space="0" w:color="auto"/>
        <w:left w:val="none" w:sz="0" w:space="0" w:color="auto"/>
        <w:bottom w:val="none" w:sz="0" w:space="0" w:color="auto"/>
        <w:right w:val="none" w:sz="0" w:space="0" w:color="auto"/>
      </w:divBdr>
    </w:div>
    <w:div w:id="2045405113">
      <w:bodyDiv w:val="1"/>
      <w:marLeft w:val="0"/>
      <w:marRight w:val="0"/>
      <w:marTop w:val="0"/>
      <w:marBottom w:val="0"/>
      <w:divBdr>
        <w:top w:val="none" w:sz="0" w:space="0" w:color="auto"/>
        <w:left w:val="none" w:sz="0" w:space="0" w:color="auto"/>
        <w:bottom w:val="none" w:sz="0" w:space="0" w:color="auto"/>
        <w:right w:val="none" w:sz="0" w:space="0" w:color="auto"/>
      </w:divBdr>
    </w:div>
    <w:div w:id="2047948176">
      <w:bodyDiv w:val="1"/>
      <w:marLeft w:val="0"/>
      <w:marRight w:val="0"/>
      <w:marTop w:val="0"/>
      <w:marBottom w:val="0"/>
      <w:divBdr>
        <w:top w:val="none" w:sz="0" w:space="0" w:color="auto"/>
        <w:left w:val="none" w:sz="0" w:space="0" w:color="auto"/>
        <w:bottom w:val="none" w:sz="0" w:space="0" w:color="auto"/>
        <w:right w:val="none" w:sz="0" w:space="0" w:color="auto"/>
      </w:divBdr>
    </w:div>
    <w:div w:id="2055693021">
      <w:bodyDiv w:val="1"/>
      <w:marLeft w:val="0"/>
      <w:marRight w:val="0"/>
      <w:marTop w:val="0"/>
      <w:marBottom w:val="0"/>
      <w:divBdr>
        <w:top w:val="none" w:sz="0" w:space="0" w:color="auto"/>
        <w:left w:val="none" w:sz="0" w:space="0" w:color="auto"/>
        <w:bottom w:val="none" w:sz="0" w:space="0" w:color="auto"/>
        <w:right w:val="none" w:sz="0" w:space="0" w:color="auto"/>
      </w:divBdr>
    </w:div>
    <w:div w:id="2063676970">
      <w:bodyDiv w:val="1"/>
      <w:marLeft w:val="0"/>
      <w:marRight w:val="0"/>
      <w:marTop w:val="0"/>
      <w:marBottom w:val="0"/>
      <w:divBdr>
        <w:top w:val="none" w:sz="0" w:space="0" w:color="auto"/>
        <w:left w:val="none" w:sz="0" w:space="0" w:color="auto"/>
        <w:bottom w:val="none" w:sz="0" w:space="0" w:color="auto"/>
        <w:right w:val="none" w:sz="0" w:space="0" w:color="auto"/>
      </w:divBdr>
    </w:div>
    <w:div w:id="2067534058">
      <w:bodyDiv w:val="1"/>
      <w:marLeft w:val="0"/>
      <w:marRight w:val="0"/>
      <w:marTop w:val="0"/>
      <w:marBottom w:val="0"/>
      <w:divBdr>
        <w:top w:val="none" w:sz="0" w:space="0" w:color="auto"/>
        <w:left w:val="none" w:sz="0" w:space="0" w:color="auto"/>
        <w:bottom w:val="none" w:sz="0" w:space="0" w:color="auto"/>
        <w:right w:val="none" w:sz="0" w:space="0" w:color="auto"/>
      </w:divBdr>
    </w:div>
    <w:div w:id="2079554619">
      <w:bodyDiv w:val="1"/>
      <w:marLeft w:val="0"/>
      <w:marRight w:val="0"/>
      <w:marTop w:val="0"/>
      <w:marBottom w:val="0"/>
      <w:divBdr>
        <w:top w:val="none" w:sz="0" w:space="0" w:color="auto"/>
        <w:left w:val="none" w:sz="0" w:space="0" w:color="auto"/>
        <w:bottom w:val="none" w:sz="0" w:space="0" w:color="auto"/>
        <w:right w:val="none" w:sz="0" w:space="0" w:color="auto"/>
      </w:divBdr>
    </w:div>
    <w:div w:id="2107848922">
      <w:bodyDiv w:val="1"/>
      <w:marLeft w:val="0"/>
      <w:marRight w:val="0"/>
      <w:marTop w:val="0"/>
      <w:marBottom w:val="0"/>
      <w:divBdr>
        <w:top w:val="none" w:sz="0" w:space="0" w:color="auto"/>
        <w:left w:val="none" w:sz="0" w:space="0" w:color="auto"/>
        <w:bottom w:val="none" w:sz="0" w:space="0" w:color="auto"/>
        <w:right w:val="none" w:sz="0" w:space="0" w:color="auto"/>
      </w:divBdr>
    </w:div>
    <w:div w:id="2130777784">
      <w:bodyDiv w:val="1"/>
      <w:marLeft w:val="0"/>
      <w:marRight w:val="0"/>
      <w:marTop w:val="0"/>
      <w:marBottom w:val="0"/>
      <w:divBdr>
        <w:top w:val="none" w:sz="0" w:space="0" w:color="auto"/>
        <w:left w:val="none" w:sz="0" w:space="0" w:color="auto"/>
        <w:bottom w:val="none" w:sz="0" w:space="0" w:color="auto"/>
        <w:right w:val="none" w:sz="0" w:space="0" w:color="auto"/>
      </w:divBdr>
    </w:div>
    <w:div w:id="213956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microsoft.com/office/2007/relationships/diagramDrawing" Target="diagrams/drawing1.xml"/><Relationship Id="rId26" Type="http://schemas.openxmlformats.org/officeDocument/2006/relationships/diagramData" Target="diagrams/data3.xml"/><Relationship Id="rId39" Type="http://schemas.openxmlformats.org/officeDocument/2006/relationships/diagramColors" Target="diagrams/colors5.xml"/><Relationship Id="rId21" Type="http://schemas.openxmlformats.org/officeDocument/2006/relationships/diagramData" Target="diagrams/data2.xml"/><Relationship Id="rId34" Type="http://schemas.openxmlformats.org/officeDocument/2006/relationships/diagramColors" Target="diagrams/colors4.xml"/><Relationship Id="rId42" Type="http://schemas.openxmlformats.org/officeDocument/2006/relationships/diagramLayout" Target="diagrams/layout6.xm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diagramQuickStyle" Target="diagrams/quickStyle1.xml"/><Relationship Id="rId29" Type="http://schemas.openxmlformats.org/officeDocument/2006/relationships/diagramColors" Target="diagrams/colors3.xml"/><Relationship Id="rId11" Type="http://schemas.openxmlformats.org/officeDocument/2006/relationships/endnotes" Target="endnotes.xml"/><Relationship Id="rId24" Type="http://schemas.openxmlformats.org/officeDocument/2006/relationships/diagramColors" Target="diagrams/colors2.xml"/><Relationship Id="rId32" Type="http://schemas.openxmlformats.org/officeDocument/2006/relationships/diagramLayout" Target="diagrams/layout4.xml"/><Relationship Id="rId37" Type="http://schemas.openxmlformats.org/officeDocument/2006/relationships/diagramLayout" Target="diagrams/layout5.xml"/><Relationship Id="rId40" Type="http://schemas.microsoft.com/office/2007/relationships/diagramDrawing" Target="diagrams/drawing5.xml"/><Relationship Id="rId45" Type="http://schemas.microsoft.com/office/2007/relationships/diagramDrawing" Target="diagrams/drawing6.xml"/><Relationship Id="rId5" Type="http://schemas.openxmlformats.org/officeDocument/2006/relationships/customXml" Target="../customXml/item5.xml"/><Relationship Id="rId15" Type="http://schemas.openxmlformats.org/officeDocument/2006/relationships/diagramLayout" Target="diagrams/layout1.xml"/><Relationship Id="rId23" Type="http://schemas.openxmlformats.org/officeDocument/2006/relationships/diagramQuickStyle" Target="diagrams/quickStyle2.xml"/><Relationship Id="rId28" Type="http://schemas.openxmlformats.org/officeDocument/2006/relationships/diagramQuickStyle" Target="diagrams/quickStyle3.xml"/><Relationship Id="rId36" Type="http://schemas.openxmlformats.org/officeDocument/2006/relationships/diagramData" Target="diagrams/data5.xml"/><Relationship Id="rId49" Type="http://schemas.microsoft.com/office/2011/relationships/people" Target="people.xml"/><Relationship Id="rId10" Type="http://schemas.openxmlformats.org/officeDocument/2006/relationships/footnotes" Target="footnotes.xml"/><Relationship Id="rId19" Type="http://schemas.openxmlformats.org/officeDocument/2006/relationships/comments" Target="comments.xml"/><Relationship Id="rId31" Type="http://schemas.openxmlformats.org/officeDocument/2006/relationships/diagramData" Target="diagrams/data4.xml"/><Relationship Id="rId44" Type="http://schemas.openxmlformats.org/officeDocument/2006/relationships/diagramColors" Target="diagrams/colors6.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Data" Target="diagrams/data1.xml"/><Relationship Id="rId22" Type="http://schemas.openxmlformats.org/officeDocument/2006/relationships/diagramLayout" Target="diagrams/layout2.xml"/><Relationship Id="rId27" Type="http://schemas.openxmlformats.org/officeDocument/2006/relationships/diagramLayout" Target="diagrams/layout3.xml"/><Relationship Id="rId30" Type="http://schemas.microsoft.com/office/2007/relationships/diagramDrawing" Target="diagrams/drawing3.xml"/><Relationship Id="rId35" Type="http://schemas.microsoft.com/office/2007/relationships/diagramDrawing" Target="diagrams/drawing4.xml"/><Relationship Id="rId43" Type="http://schemas.openxmlformats.org/officeDocument/2006/relationships/diagramQuickStyle" Target="diagrams/quickStyle6.xml"/><Relationship Id="rId48"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diagramColors" Target="diagrams/colors1.xml"/><Relationship Id="rId25" Type="http://schemas.microsoft.com/office/2007/relationships/diagramDrawing" Target="diagrams/drawing2.xml"/><Relationship Id="rId33" Type="http://schemas.openxmlformats.org/officeDocument/2006/relationships/diagramQuickStyle" Target="diagrams/quickStyle4.xml"/><Relationship Id="rId38" Type="http://schemas.openxmlformats.org/officeDocument/2006/relationships/diagramQuickStyle" Target="diagrams/quickStyle5.xml"/><Relationship Id="rId46" Type="http://schemas.openxmlformats.org/officeDocument/2006/relationships/header" Target="header1.xml"/><Relationship Id="rId20" Type="http://schemas.microsoft.com/office/2011/relationships/commentsExtended" Target="commentsExtended.xml"/><Relationship Id="rId41" Type="http://schemas.openxmlformats.org/officeDocument/2006/relationships/diagramData" Target="diagrams/data6.xml"/><Relationship Id="rId1" Type="http://schemas.openxmlformats.org/officeDocument/2006/relationships/customXml" Target="../customXml/item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000" b="1"/>
            <a:t>Step 1: Prepare</a:t>
          </a:r>
        </a:p>
      </dgm:t>
    </dgm:pt>
    <dgm:pt modelId="{0E365E65-E7A9-4808-BF57-C184D2711CB9}" type="parTrans" cxnId="{0C81BD61-FB39-4C01-A2EB-4F3B2B6EFE22}">
      <dgm:prSet/>
      <dgm:spPr/>
      <dgm:t>
        <a:bodyPr/>
        <a:lstStyle/>
        <a:p>
          <a:pPr algn="l"/>
          <a:endParaRPr lang="en-US" sz="1000"/>
        </a:p>
      </dgm:t>
    </dgm:pt>
    <dgm:pt modelId="{21606DAE-5770-42A5-AAF8-FA72597A5AF8}" type="sibTrans" cxnId="{0C81BD61-FB39-4C01-A2EB-4F3B2B6EFE22}">
      <dgm:prSet custT="1"/>
      <dgm:spPr/>
      <dgm:t>
        <a:bodyPr/>
        <a:lstStyle/>
        <a:p>
          <a:pPr algn="l"/>
          <a:endParaRPr lang="en-US" sz="1000"/>
        </a:p>
      </dgm:t>
    </dgm:pt>
    <dgm:pt modelId="{980F022A-BFE6-488B-925F-C5E93DB75D63}">
      <dgm:prSet phldrT="[Text]" custT="1"/>
      <dgm:spPr/>
      <dgm:t>
        <a:bodyPr/>
        <a:lstStyle/>
        <a:p>
          <a:pPr algn="l"/>
          <a:r>
            <a:rPr lang="en-US" sz="1000"/>
            <a:t>Extract &amp; Prepare Input data and fill online form on NCGTC Server.</a:t>
          </a:r>
        </a:p>
      </dgm:t>
    </dgm:pt>
    <dgm:pt modelId="{7635DE29-1A01-462A-B4E8-9F94278FF8D1}" type="parTrans" cxnId="{21D54795-3C43-4C3C-8587-BAB747506C17}">
      <dgm:prSet/>
      <dgm:spPr/>
      <dgm:t>
        <a:bodyPr/>
        <a:lstStyle/>
        <a:p>
          <a:pPr algn="l"/>
          <a:endParaRPr lang="en-US" sz="1000"/>
        </a:p>
      </dgm:t>
    </dgm:pt>
    <dgm:pt modelId="{B881E0E6-0049-478B-B5F3-C536565A3D4D}" type="sibTrans" cxnId="{21D54795-3C43-4C3C-8587-BAB747506C17}">
      <dgm:prSet/>
      <dgm:spPr/>
      <dgm:t>
        <a:bodyPr/>
        <a:lstStyle/>
        <a:p>
          <a:pPr algn="l"/>
          <a:endParaRPr lang="en-US" sz="1000"/>
        </a:p>
      </dgm:t>
    </dgm:pt>
    <dgm:pt modelId="{C1E93FAA-71B7-400E-BAB7-8A786A43A4EC}">
      <dgm:prSet phldrT="[Text]" custT="1"/>
      <dgm:spPr/>
      <dgm:t>
        <a:bodyPr/>
        <a:lstStyle/>
        <a:p>
          <a:pPr algn="l"/>
          <a:r>
            <a:rPr lang="en-US" sz="1000" b="1"/>
            <a:t>Step 2: Approve</a:t>
          </a:r>
        </a:p>
      </dgm:t>
    </dgm:pt>
    <dgm:pt modelId="{B0F2587D-7082-4B1E-A579-97FFAE893177}" type="parTrans" cxnId="{B20FBDA4-871E-4D5E-9CB5-4A20128AB873}">
      <dgm:prSet/>
      <dgm:spPr/>
      <dgm:t>
        <a:bodyPr/>
        <a:lstStyle/>
        <a:p>
          <a:pPr algn="l"/>
          <a:endParaRPr lang="en-US" sz="1000"/>
        </a:p>
      </dgm:t>
    </dgm:pt>
    <dgm:pt modelId="{A016DA44-AE80-4E58-85B4-77CA2ACA1292}" type="sibTrans" cxnId="{B20FBDA4-871E-4D5E-9CB5-4A20128AB873}">
      <dgm:prSet custT="1"/>
      <dgm:spPr/>
      <dgm:t>
        <a:bodyPr/>
        <a:lstStyle/>
        <a:p>
          <a:pPr algn="l"/>
          <a:endParaRPr lang="en-US" sz="1000"/>
        </a:p>
      </dgm:t>
    </dgm:pt>
    <dgm:pt modelId="{D630A1B2-8C05-4806-8A40-250904FBAE50}">
      <dgm:prSet phldrT="[Text]" custT="1"/>
      <dgm:spPr/>
      <dgm:t>
        <a:bodyPr/>
        <a:lstStyle/>
        <a:p>
          <a:pPr algn="l"/>
          <a:r>
            <a:rPr lang="en-US" sz="1000"/>
            <a:t>Approve the Input form. </a:t>
          </a:r>
        </a:p>
      </dgm:t>
    </dgm:pt>
    <dgm:pt modelId="{508BB6D8-FE54-4188-A8B7-CCB4E310A9DF}" type="parTrans" cxnId="{1E30B99F-41B0-442A-843A-164466641543}">
      <dgm:prSet/>
      <dgm:spPr/>
      <dgm:t>
        <a:bodyPr/>
        <a:lstStyle/>
        <a:p>
          <a:pPr algn="l"/>
          <a:endParaRPr lang="en-US" sz="1000"/>
        </a:p>
      </dgm:t>
    </dgm:pt>
    <dgm:pt modelId="{D8BCFCA2-B6F2-4F94-A742-D0379555EB5F}" type="sibTrans" cxnId="{1E30B99F-41B0-442A-843A-164466641543}">
      <dgm:prSet/>
      <dgm:spPr/>
      <dgm:t>
        <a:bodyPr/>
        <a:lstStyle/>
        <a:p>
          <a:pPr algn="l"/>
          <a:endParaRPr lang="en-US" sz="1000"/>
        </a:p>
      </dgm:t>
    </dgm:pt>
    <dgm:pt modelId="{FD8B892E-DD73-49B7-87CF-A5F2017C1EBE}">
      <dgm:prSet phldrT="[Text]" custT="1"/>
      <dgm:spPr/>
      <dgm:t>
        <a:bodyPr/>
        <a:lstStyle/>
        <a:p>
          <a:pPr algn="l"/>
          <a:r>
            <a:rPr lang="en-US" sz="1000" b="1"/>
            <a:t>Step 3: Final Submission</a:t>
          </a:r>
        </a:p>
      </dgm:t>
    </dgm:pt>
    <dgm:pt modelId="{ED29F795-A6CF-4F64-9B52-BDC0BAF120A3}" type="parTrans" cxnId="{DB9EA307-8D8F-49FD-A147-F465AD1757D2}">
      <dgm:prSet/>
      <dgm:spPr/>
      <dgm:t>
        <a:bodyPr/>
        <a:lstStyle/>
        <a:p>
          <a:pPr algn="l"/>
          <a:endParaRPr lang="en-US" sz="1000"/>
        </a:p>
      </dgm:t>
    </dgm:pt>
    <dgm:pt modelId="{7E31569D-7C30-4B7A-81CD-4FCF6B0A387A}" type="sibTrans" cxnId="{DB9EA307-8D8F-49FD-A147-F465AD1757D2}">
      <dgm:prSet/>
      <dgm:spPr/>
      <dgm:t>
        <a:bodyPr/>
        <a:lstStyle/>
        <a:p>
          <a:pPr algn="l"/>
          <a:endParaRPr lang="en-US" sz="1000"/>
        </a:p>
      </dgm:t>
    </dgm:pt>
    <dgm:pt modelId="{5259C306-554B-428E-9CFD-875C366693BE}">
      <dgm:prSet phldrT="[Text]" custT="1"/>
      <dgm:spPr/>
      <dgm:t>
        <a:bodyPr/>
        <a:lstStyle/>
        <a:p>
          <a:pPr algn="l"/>
          <a:r>
            <a:rPr lang="en-US" sz="1000"/>
            <a:t>Acceptance to the ‘Management Certificate - Terms &amp; Conditions’</a:t>
          </a:r>
        </a:p>
      </dgm:t>
    </dgm:pt>
    <dgm:pt modelId="{3EB8037B-95BE-4586-B020-0917E79492BE}" type="parTrans" cxnId="{1644548B-ABE9-4731-BD4F-A292D738B437}">
      <dgm:prSet/>
      <dgm:spPr/>
      <dgm:t>
        <a:bodyPr/>
        <a:lstStyle/>
        <a:p>
          <a:pPr algn="l"/>
          <a:endParaRPr lang="en-US" sz="1000"/>
        </a:p>
      </dgm:t>
    </dgm:pt>
    <dgm:pt modelId="{4640409F-F557-4B76-8B5B-B59C8415F708}" type="sibTrans" cxnId="{1644548B-ABE9-4731-BD4F-A292D738B437}">
      <dgm:prSet/>
      <dgm:spPr/>
      <dgm:t>
        <a:bodyPr/>
        <a:lstStyle/>
        <a:p>
          <a:pPr algn="l"/>
          <a:endParaRPr lang="en-US" sz="1000"/>
        </a:p>
      </dgm:t>
    </dgm:pt>
    <dgm:pt modelId="{67A7DBB6-3B17-4F65-8407-DA07BA79ED9C}">
      <dgm:prSet phldrT="[Text]" custT="1"/>
      <dgm:spPr/>
      <dgm:t>
        <a:bodyPr/>
        <a:lstStyle/>
        <a:p>
          <a:pPr algn="l"/>
          <a:r>
            <a:rPr lang="en-US" sz="1000"/>
            <a:t>Approved by MLI Approver Account after due verifications.</a:t>
          </a:r>
        </a:p>
      </dgm:t>
    </dgm:pt>
    <dgm:pt modelId="{6AAB4D5C-DC35-4073-A6C3-65E6E002C363}" type="parTrans" cxnId="{39A505BB-D61A-4634-B758-33148CCEE448}">
      <dgm:prSet/>
      <dgm:spPr/>
      <dgm:t>
        <a:bodyPr/>
        <a:lstStyle/>
        <a:p>
          <a:pPr algn="l"/>
          <a:endParaRPr lang="en-US" sz="1000"/>
        </a:p>
      </dgm:t>
    </dgm:pt>
    <dgm:pt modelId="{68BAAF61-869B-4886-B57D-0DF04355FB96}" type="sibTrans" cxnId="{39A505BB-D61A-4634-B758-33148CCEE448}">
      <dgm:prSet/>
      <dgm:spPr/>
      <dgm:t>
        <a:bodyPr/>
        <a:lstStyle/>
        <a:p>
          <a:pPr algn="l"/>
          <a:endParaRPr lang="en-US" sz="1000"/>
        </a:p>
      </dgm:t>
    </dgm:pt>
    <dgm:pt modelId="{83CF52D0-32F8-411A-9516-7D3841F6C83A}">
      <dgm:prSet phldrT="[Text]" custT="1"/>
      <dgm:spPr/>
      <dgm:t>
        <a:bodyPr/>
        <a:lstStyle/>
        <a:p>
          <a:pPr algn="l"/>
          <a:r>
            <a:rPr lang="en-US" sz="1000"/>
            <a:t>Prepared by MLI user account.</a:t>
          </a:r>
        </a:p>
      </dgm:t>
    </dgm:pt>
    <dgm:pt modelId="{98637194-C551-4478-ACA1-5057BD05A0C6}" type="parTrans" cxnId="{8C22A181-38B4-4AFC-AC6D-EBCCE7C355F4}">
      <dgm:prSet/>
      <dgm:spPr/>
      <dgm:t>
        <a:bodyPr/>
        <a:lstStyle/>
        <a:p>
          <a:pPr algn="l"/>
          <a:endParaRPr lang="en-US" sz="1000"/>
        </a:p>
      </dgm:t>
    </dgm:pt>
    <dgm:pt modelId="{543E71D5-21B4-4053-A5F1-DD8DEB703545}" type="sibTrans" cxnId="{8C22A181-38B4-4AFC-AC6D-EBCCE7C355F4}">
      <dgm:prSet/>
      <dgm:spPr/>
      <dgm:t>
        <a:bodyPr/>
        <a:lstStyle/>
        <a:p>
          <a:pPr algn="l"/>
          <a:endParaRPr lang="en-US" sz="1000"/>
        </a:p>
      </dgm:t>
    </dgm:pt>
    <dgm:pt modelId="{D4E2EAC7-E94D-4625-ACBA-C3C24D275418}">
      <dgm:prSet phldrT="[Text]" custT="1"/>
      <dgm:spPr/>
      <dgm:t>
        <a:bodyPr/>
        <a:lstStyle/>
        <a:p>
          <a:pPr algn="l"/>
          <a:r>
            <a:rPr lang="en-US" sz="1000"/>
            <a:t>Form Status - 'Draft'</a:t>
          </a:r>
        </a:p>
      </dgm:t>
    </dgm:pt>
    <dgm:pt modelId="{34EB007D-6385-403E-BC39-22E4DB0BDC06}" type="parTrans" cxnId="{A059C11A-842A-44D7-B733-939FEF0B85C8}">
      <dgm:prSet/>
      <dgm:spPr/>
      <dgm:t>
        <a:bodyPr/>
        <a:lstStyle/>
        <a:p>
          <a:pPr algn="l"/>
          <a:endParaRPr lang="en-US" sz="1000"/>
        </a:p>
      </dgm:t>
    </dgm:pt>
    <dgm:pt modelId="{9B160883-BEF0-4934-9A21-E99237729E08}" type="sibTrans" cxnId="{A059C11A-842A-44D7-B733-939FEF0B85C8}">
      <dgm:prSet/>
      <dgm:spPr/>
      <dgm:t>
        <a:bodyPr/>
        <a:lstStyle/>
        <a:p>
          <a:pPr algn="l"/>
          <a:endParaRPr lang="en-US" sz="1000"/>
        </a:p>
      </dgm:t>
    </dgm:pt>
    <dgm:pt modelId="{C5218336-F9F9-4CAE-A9F5-636F4098660C}">
      <dgm:prSet phldrT="[Text]" custT="1"/>
      <dgm:spPr/>
      <dgm:t>
        <a:bodyPr/>
        <a:lstStyle/>
        <a:p>
          <a:pPr algn="l"/>
          <a:r>
            <a:rPr lang="en-US" sz="1000"/>
            <a:t>Form Status - 'Approved'</a:t>
          </a:r>
        </a:p>
      </dgm:t>
    </dgm:pt>
    <dgm:pt modelId="{71B55E95-74DD-4CF3-91EB-A39A0ADD4D83}" type="parTrans" cxnId="{00D3E89B-B417-4A80-A4AA-1EBFE1BEF903}">
      <dgm:prSet/>
      <dgm:spPr/>
      <dgm:t>
        <a:bodyPr/>
        <a:lstStyle/>
        <a:p>
          <a:pPr algn="l"/>
          <a:endParaRPr lang="en-US" sz="1000"/>
        </a:p>
      </dgm:t>
    </dgm:pt>
    <dgm:pt modelId="{E2AD531C-E8AB-4DE9-8FDA-B145D4733824}" type="sibTrans" cxnId="{00D3E89B-B417-4A80-A4AA-1EBFE1BEF903}">
      <dgm:prSet/>
      <dgm:spPr/>
      <dgm:t>
        <a:bodyPr/>
        <a:lstStyle/>
        <a:p>
          <a:pPr algn="l"/>
          <a:endParaRPr lang="en-US" sz="1000"/>
        </a:p>
      </dgm:t>
    </dgm:pt>
    <dgm:pt modelId="{8AE4F748-3269-4512-B3B8-EA66179ED3EF}">
      <dgm:prSet custT="1"/>
      <dgm:spPr/>
      <dgm:t>
        <a:bodyPr/>
        <a:lstStyle/>
        <a:p>
          <a:r>
            <a:rPr lang="en-US" sz="1000"/>
            <a:t>Form is sent for Approval from NCGTC</a:t>
          </a:r>
        </a:p>
      </dgm:t>
    </dgm:pt>
    <dgm:pt modelId="{81C98EC2-13B8-425D-BBF1-81E66980A247}" type="parTrans" cxnId="{953663CF-3576-48A7-B916-7B1F04FC67FB}">
      <dgm:prSet/>
      <dgm:spPr/>
      <dgm:t>
        <a:bodyPr/>
        <a:lstStyle/>
        <a:p>
          <a:endParaRPr lang="en-US" sz="1000"/>
        </a:p>
      </dgm:t>
    </dgm:pt>
    <dgm:pt modelId="{E29AF000-753C-45BE-8C64-04E8342EDF36}" type="sibTrans" cxnId="{953663CF-3576-48A7-B916-7B1F04FC67FB}">
      <dgm:prSet/>
      <dgm:spPr/>
      <dgm:t>
        <a:bodyPr/>
        <a:lstStyle/>
        <a:p>
          <a:endParaRPr lang="en-US" sz="1000"/>
        </a:p>
      </dgm:t>
    </dgm:pt>
    <dgm:pt modelId="{C3A847DD-25B2-488A-9860-17D201B69E2F}">
      <dgm:prSet custT="1"/>
      <dgm:spPr/>
      <dgm:t>
        <a:bodyPr/>
        <a:lstStyle/>
        <a:p>
          <a:r>
            <a:rPr lang="en-US" sz="1000"/>
            <a:t>Post Approval of NCGTC user - the input form is processed</a:t>
          </a:r>
        </a:p>
      </dgm:t>
    </dgm:pt>
    <dgm:pt modelId="{EB142CFD-0D90-4FFA-BED7-294BD029C5A6}" type="parTrans" cxnId="{B007CBD9-AD3E-40EB-869F-F97874CAB07D}">
      <dgm:prSet/>
      <dgm:spPr/>
      <dgm:t>
        <a:bodyPr/>
        <a:lstStyle/>
        <a:p>
          <a:endParaRPr lang="en-US" sz="1000"/>
        </a:p>
      </dgm:t>
    </dgm:pt>
    <dgm:pt modelId="{2B7F4ECC-2258-4879-B50B-52DC61B434C8}" type="sibTrans" cxnId="{B007CBD9-AD3E-40EB-869F-F97874CAB07D}">
      <dgm:prSet/>
      <dgm:spPr/>
      <dgm:t>
        <a:bodyPr/>
        <a:lstStyle/>
        <a:p>
          <a:endParaRPr lang="en-US" sz="1000"/>
        </a:p>
      </dgm:t>
    </dgm:pt>
    <dgm:pt modelId="{E8E201AB-4612-4BB9-A0FA-3E126D747958}">
      <dgm:prSet custT="1"/>
      <dgm:spPr/>
      <dgm:t>
        <a:bodyPr/>
        <a:lstStyle/>
        <a:p>
          <a:r>
            <a:rPr lang="en-US" sz="1000"/>
            <a:t>Form Status - 'Submitted'</a:t>
          </a:r>
        </a:p>
      </dgm:t>
    </dgm:pt>
    <dgm:pt modelId="{CE30DE52-00E9-4191-8A68-4799BD3EF936}" type="parTrans" cxnId="{99100B47-788B-455B-BE78-0D87C0398E36}">
      <dgm:prSet/>
      <dgm:spPr/>
      <dgm:t>
        <a:bodyPr/>
        <a:lstStyle/>
        <a:p>
          <a:endParaRPr lang="en-US" sz="1000"/>
        </a:p>
      </dgm:t>
    </dgm:pt>
    <dgm:pt modelId="{36EB33E1-B7D2-41D8-9217-5CE3DA5FEDDF}" type="sibTrans" cxnId="{99100B47-788B-455B-BE78-0D87C0398E36}">
      <dgm:prSet/>
      <dgm:spPr/>
      <dgm:t>
        <a:bodyPr/>
        <a:lstStyle/>
        <a:p>
          <a:endParaRPr lang="en-US" sz="1000"/>
        </a:p>
      </dgm:t>
    </dgm:pt>
    <dgm:pt modelId="{D6A6F12F-8E6F-418D-A7EA-DCBA61AECC20}" type="pres">
      <dgm:prSet presAssocID="{9816F7DA-A258-4CF6-8709-83EA73649C64}" presName="Name0" presStyleCnt="0">
        <dgm:presLayoutVars>
          <dgm:dir/>
          <dgm:resizeHandles val="exact"/>
        </dgm:presLayoutVars>
      </dgm:prSet>
      <dgm:spPr/>
      <dgm:t>
        <a:bodyPr/>
        <a:lstStyle/>
        <a:p>
          <a:endParaRPr lang="en-US"/>
        </a:p>
      </dgm:t>
    </dgm:pt>
    <dgm:pt modelId="{F4312996-DE59-42F3-BE2D-2C9CF0941401}" type="pres">
      <dgm:prSet presAssocID="{CCEAD49F-6DCD-4292-9FE7-441AFAD64B39}" presName="node" presStyleLbl="node1" presStyleIdx="0" presStyleCnt="3">
        <dgm:presLayoutVars>
          <dgm:bulletEnabled val="1"/>
        </dgm:presLayoutVars>
      </dgm:prSet>
      <dgm:spPr/>
      <dgm:t>
        <a:bodyPr/>
        <a:lstStyle/>
        <a:p>
          <a:endParaRPr lang="en-US"/>
        </a:p>
      </dgm:t>
    </dgm:pt>
    <dgm:pt modelId="{34C0E2DC-A878-4ADF-8712-4A5E44B3C49C}" type="pres">
      <dgm:prSet presAssocID="{21606DAE-5770-42A5-AAF8-FA72597A5AF8}" presName="sibTrans" presStyleLbl="sibTrans2D1" presStyleIdx="0" presStyleCnt="2"/>
      <dgm:spPr/>
      <dgm:t>
        <a:bodyPr/>
        <a:lstStyle/>
        <a:p>
          <a:endParaRPr lang="en-US"/>
        </a:p>
      </dgm:t>
    </dgm:pt>
    <dgm:pt modelId="{68FD1713-4021-4DEB-86A7-53D2E761EDBC}" type="pres">
      <dgm:prSet presAssocID="{21606DAE-5770-42A5-AAF8-FA72597A5AF8}" presName="connectorText" presStyleLbl="sibTrans2D1" presStyleIdx="0" presStyleCnt="2"/>
      <dgm:spPr/>
      <dgm:t>
        <a:bodyPr/>
        <a:lstStyle/>
        <a:p>
          <a:endParaRPr lang="en-US"/>
        </a:p>
      </dgm:t>
    </dgm:pt>
    <dgm:pt modelId="{CD73F94E-0A11-475B-BB2A-B4DEB9D56EC3}" type="pres">
      <dgm:prSet presAssocID="{C1E93FAA-71B7-400E-BAB7-8A786A43A4EC}" presName="node" presStyleLbl="node1" presStyleIdx="1" presStyleCnt="3">
        <dgm:presLayoutVars>
          <dgm:bulletEnabled val="1"/>
        </dgm:presLayoutVars>
      </dgm:prSet>
      <dgm:spPr/>
      <dgm:t>
        <a:bodyPr/>
        <a:lstStyle/>
        <a:p>
          <a:endParaRPr lang="en-US"/>
        </a:p>
      </dgm:t>
    </dgm:pt>
    <dgm:pt modelId="{45075F9F-14BE-40C8-891F-A5E80F655B62}" type="pres">
      <dgm:prSet presAssocID="{A016DA44-AE80-4E58-85B4-77CA2ACA1292}" presName="sibTrans" presStyleLbl="sibTrans2D1" presStyleIdx="1" presStyleCnt="2"/>
      <dgm:spPr/>
      <dgm:t>
        <a:bodyPr/>
        <a:lstStyle/>
        <a:p>
          <a:endParaRPr lang="en-US"/>
        </a:p>
      </dgm:t>
    </dgm:pt>
    <dgm:pt modelId="{192F59F8-06BC-45EB-9BD0-00FD368988AF}" type="pres">
      <dgm:prSet presAssocID="{A016DA44-AE80-4E58-85B4-77CA2ACA1292}" presName="connectorText" presStyleLbl="sibTrans2D1" presStyleIdx="1" presStyleCnt="2"/>
      <dgm:spPr/>
      <dgm:t>
        <a:bodyPr/>
        <a:lstStyle/>
        <a:p>
          <a:endParaRPr lang="en-US"/>
        </a:p>
      </dgm:t>
    </dgm:pt>
    <dgm:pt modelId="{EAAC59B8-96C7-4CBF-ACA4-650459BD0A18}" type="pres">
      <dgm:prSet presAssocID="{FD8B892E-DD73-49B7-87CF-A5F2017C1EBE}" presName="node" presStyleLbl="node1" presStyleIdx="2" presStyleCnt="3">
        <dgm:presLayoutVars>
          <dgm:bulletEnabled val="1"/>
        </dgm:presLayoutVars>
      </dgm:prSet>
      <dgm:spPr/>
      <dgm:t>
        <a:bodyPr/>
        <a:lstStyle/>
        <a:p>
          <a:endParaRPr lang="en-US"/>
        </a:p>
      </dgm:t>
    </dgm:pt>
  </dgm:ptLst>
  <dgm:cxnLst>
    <dgm:cxn modelId="{1D93DC82-3D1B-4F52-9C7C-B5C2896658EC}" type="presOf" srcId="{CCEAD49F-6DCD-4292-9FE7-441AFAD64B39}" destId="{F4312996-DE59-42F3-BE2D-2C9CF0941401}" srcOrd="0" destOrd="0" presId="urn:microsoft.com/office/officeart/2005/8/layout/process1"/>
    <dgm:cxn modelId="{A059C11A-842A-44D7-B733-939FEF0B85C8}" srcId="{CCEAD49F-6DCD-4292-9FE7-441AFAD64B39}" destId="{D4E2EAC7-E94D-4625-ACBA-C3C24D275418}" srcOrd="2" destOrd="0" parTransId="{34EB007D-6385-403E-BC39-22E4DB0BDC06}" sibTransId="{9B160883-BEF0-4934-9A21-E99237729E08}"/>
    <dgm:cxn modelId="{99100B47-788B-455B-BE78-0D87C0398E36}" srcId="{FD8B892E-DD73-49B7-87CF-A5F2017C1EBE}" destId="{E8E201AB-4612-4BB9-A0FA-3E126D747958}" srcOrd="3" destOrd="0" parTransId="{CE30DE52-00E9-4191-8A68-4799BD3EF936}" sibTransId="{36EB33E1-B7D2-41D8-9217-5CE3DA5FEDDF}"/>
    <dgm:cxn modelId="{0C81BD61-FB39-4C01-A2EB-4F3B2B6EFE22}" srcId="{9816F7DA-A258-4CF6-8709-83EA73649C64}" destId="{CCEAD49F-6DCD-4292-9FE7-441AFAD64B39}" srcOrd="0" destOrd="0" parTransId="{0E365E65-E7A9-4808-BF57-C184D2711CB9}" sibTransId="{21606DAE-5770-42A5-AAF8-FA72597A5AF8}"/>
    <dgm:cxn modelId="{A484E22D-7A26-46EB-98C8-496AC3EAA414}" type="presOf" srcId="{21606DAE-5770-42A5-AAF8-FA72597A5AF8}" destId="{68FD1713-4021-4DEB-86A7-53D2E761EDBC}" srcOrd="1" destOrd="0" presId="urn:microsoft.com/office/officeart/2005/8/layout/process1"/>
    <dgm:cxn modelId="{B20FBDA4-871E-4D5E-9CB5-4A20128AB873}" srcId="{9816F7DA-A258-4CF6-8709-83EA73649C64}" destId="{C1E93FAA-71B7-400E-BAB7-8A786A43A4EC}" srcOrd="1" destOrd="0" parTransId="{B0F2587D-7082-4B1E-A579-97FFAE893177}" sibTransId="{A016DA44-AE80-4E58-85B4-77CA2ACA1292}"/>
    <dgm:cxn modelId="{18DDBAD3-DCC2-42BA-90D1-51D60A06A2F4}" type="presOf" srcId="{C5218336-F9F9-4CAE-A9F5-636F4098660C}" destId="{CD73F94E-0A11-475B-BB2A-B4DEB9D56EC3}" srcOrd="0" destOrd="3" presId="urn:microsoft.com/office/officeart/2005/8/layout/process1"/>
    <dgm:cxn modelId="{00D3E89B-B417-4A80-A4AA-1EBFE1BEF903}" srcId="{C1E93FAA-71B7-400E-BAB7-8A786A43A4EC}" destId="{C5218336-F9F9-4CAE-A9F5-636F4098660C}" srcOrd="2" destOrd="0" parTransId="{71B55E95-74DD-4CF3-91EB-A39A0ADD4D83}" sibTransId="{E2AD531C-E8AB-4DE9-8FDA-B145D4733824}"/>
    <dgm:cxn modelId="{57E82042-10EF-4AFB-8BA6-99B33FB20987}" type="presOf" srcId="{E8E201AB-4612-4BB9-A0FA-3E126D747958}" destId="{EAAC59B8-96C7-4CBF-ACA4-650459BD0A18}" srcOrd="0" destOrd="4" presId="urn:microsoft.com/office/officeart/2005/8/layout/process1"/>
    <dgm:cxn modelId="{DFDEDD1A-BD5F-4C4C-9C71-2E247CE08028}" type="presOf" srcId="{A016DA44-AE80-4E58-85B4-77CA2ACA1292}" destId="{192F59F8-06BC-45EB-9BD0-00FD368988AF}" srcOrd="1" destOrd="0" presId="urn:microsoft.com/office/officeart/2005/8/layout/process1"/>
    <dgm:cxn modelId="{953663CF-3576-48A7-B916-7B1F04FC67FB}" srcId="{FD8B892E-DD73-49B7-87CF-A5F2017C1EBE}" destId="{8AE4F748-3269-4512-B3B8-EA66179ED3EF}" srcOrd="1" destOrd="0" parTransId="{81C98EC2-13B8-425D-BBF1-81E66980A247}" sibTransId="{E29AF000-753C-45BE-8C64-04E8342EDF36}"/>
    <dgm:cxn modelId="{B007CBD9-AD3E-40EB-869F-F97874CAB07D}" srcId="{FD8B892E-DD73-49B7-87CF-A5F2017C1EBE}" destId="{C3A847DD-25B2-488A-9860-17D201B69E2F}" srcOrd="2" destOrd="0" parTransId="{EB142CFD-0D90-4FFA-BED7-294BD029C5A6}" sibTransId="{2B7F4ECC-2258-4879-B50B-52DC61B434C8}"/>
    <dgm:cxn modelId="{DB9EA307-8D8F-49FD-A147-F465AD1757D2}" srcId="{9816F7DA-A258-4CF6-8709-83EA73649C64}" destId="{FD8B892E-DD73-49B7-87CF-A5F2017C1EBE}" srcOrd="2" destOrd="0" parTransId="{ED29F795-A6CF-4F64-9B52-BDC0BAF120A3}" sibTransId="{7E31569D-7C30-4B7A-81CD-4FCF6B0A387A}"/>
    <dgm:cxn modelId="{5FC93BB7-35BC-46A8-B8B3-A58E73492447}" type="presOf" srcId="{D630A1B2-8C05-4806-8A40-250904FBAE50}" destId="{CD73F94E-0A11-475B-BB2A-B4DEB9D56EC3}" srcOrd="0" destOrd="1" presId="urn:microsoft.com/office/officeart/2005/8/layout/process1"/>
    <dgm:cxn modelId="{1644548B-ABE9-4731-BD4F-A292D738B437}" srcId="{FD8B892E-DD73-49B7-87CF-A5F2017C1EBE}" destId="{5259C306-554B-428E-9CFD-875C366693BE}" srcOrd="0" destOrd="0" parTransId="{3EB8037B-95BE-4586-B020-0917E79492BE}" sibTransId="{4640409F-F557-4B76-8B5B-B59C8415F708}"/>
    <dgm:cxn modelId="{D974CCF3-2208-401B-BB0F-5BAF6DA73F72}" type="presOf" srcId="{A016DA44-AE80-4E58-85B4-77CA2ACA1292}" destId="{45075F9F-14BE-40C8-891F-A5E80F655B62}" srcOrd="0" destOrd="0" presId="urn:microsoft.com/office/officeart/2005/8/layout/process1"/>
    <dgm:cxn modelId="{D87280DC-6CC1-481E-99BE-51559AB251FE}" type="presOf" srcId="{5259C306-554B-428E-9CFD-875C366693BE}" destId="{EAAC59B8-96C7-4CBF-ACA4-650459BD0A18}" srcOrd="0" destOrd="1" presId="urn:microsoft.com/office/officeart/2005/8/layout/process1"/>
    <dgm:cxn modelId="{2D9E75F7-5063-491E-84C4-ADA8FCD6AE61}" type="presOf" srcId="{21606DAE-5770-42A5-AAF8-FA72597A5AF8}" destId="{34C0E2DC-A878-4ADF-8712-4A5E44B3C49C}" srcOrd="0" destOrd="0" presId="urn:microsoft.com/office/officeart/2005/8/layout/process1"/>
    <dgm:cxn modelId="{8C22A181-38B4-4AFC-AC6D-EBCCE7C355F4}" srcId="{CCEAD49F-6DCD-4292-9FE7-441AFAD64B39}" destId="{83CF52D0-32F8-411A-9516-7D3841F6C83A}" srcOrd="1" destOrd="0" parTransId="{98637194-C551-4478-ACA1-5057BD05A0C6}" sibTransId="{543E71D5-21B4-4053-A5F1-DD8DEB703545}"/>
    <dgm:cxn modelId="{29A8523F-3003-47DC-84B3-E4248FD97D03}" type="presOf" srcId="{67A7DBB6-3B17-4F65-8407-DA07BA79ED9C}" destId="{CD73F94E-0A11-475B-BB2A-B4DEB9D56EC3}" srcOrd="0" destOrd="2" presId="urn:microsoft.com/office/officeart/2005/8/layout/process1"/>
    <dgm:cxn modelId="{DA8EACD9-0914-44F7-A0D2-1DB072270C3D}" type="presOf" srcId="{8AE4F748-3269-4512-B3B8-EA66179ED3EF}" destId="{EAAC59B8-96C7-4CBF-ACA4-650459BD0A18}" srcOrd="0" destOrd="2" presId="urn:microsoft.com/office/officeart/2005/8/layout/process1"/>
    <dgm:cxn modelId="{DF7AB590-635D-45CD-8D39-3BB526C9E776}" type="presOf" srcId="{980F022A-BFE6-488B-925F-C5E93DB75D63}" destId="{F4312996-DE59-42F3-BE2D-2C9CF0941401}" srcOrd="0" destOrd="1" presId="urn:microsoft.com/office/officeart/2005/8/layout/process1"/>
    <dgm:cxn modelId="{CF29D032-1B22-47BD-98C2-5598186A64E4}" type="presOf" srcId="{9816F7DA-A258-4CF6-8709-83EA73649C64}" destId="{D6A6F12F-8E6F-418D-A7EA-DCBA61AECC20}" srcOrd="0" destOrd="0" presId="urn:microsoft.com/office/officeart/2005/8/layout/process1"/>
    <dgm:cxn modelId="{92235BAA-A55E-4EC9-BB72-9261828567A7}" type="presOf" srcId="{D4E2EAC7-E94D-4625-ACBA-C3C24D275418}" destId="{F4312996-DE59-42F3-BE2D-2C9CF0941401}" srcOrd="0" destOrd="3" presId="urn:microsoft.com/office/officeart/2005/8/layout/process1"/>
    <dgm:cxn modelId="{21D54795-3C43-4C3C-8587-BAB747506C17}" srcId="{CCEAD49F-6DCD-4292-9FE7-441AFAD64B39}" destId="{980F022A-BFE6-488B-925F-C5E93DB75D63}" srcOrd="0" destOrd="0" parTransId="{7635DE29-1A01-462A-B4E8-9F94278FF8D1}" sibTransId="{B881E0E6-0049-478B-B5F3-C536565A3D4D}"/>
    <dgm:cxn modelId="{39A505BB-D61A-4634-B758-33148CCEE448}" srcId="{C1E93FAA-71B7-400E-BAB7-8A786A43A4EC}" destId="{67A7DBB6-3B17-4F65-8407-DA07BA79ED9C}" srcOrd="1" destOrd="0" parTransId="{6AAB4D5C-DC35-4073-A6C3-65E6E002C363}" sibTransId="{68BAAF61-869B-4886-B57D-0DF04355FB96}"/>
    <dgm:cxn modelId="{D48C7A54-7E63-441A-A483-2C912A7C4C44}" type="presOf" srcId="{FD8B892E-DD73-49B7-87CF-A5F2017C1EBE}" destId="{EAAC59B8-96C7-4CBF-ACA4-650459BD0A18}" srcOrd="0" destOrd="0" presId="urn:microsoft.com/office/officeart/2005/8/layout/process1"/>
    <dgm:cxn modelId="{86E44DB5-E569-44BB-B382-BDE40FF56292}" type="presOf" srcId="{C1E93FAA-71B7-400E-BAB7-8A786A43A4EC}" destId="{CD73F94E-0A11-475B-BB2A-B4DEB9D56EC3}" srcOrd="0" destOrd="0" presId="urn:microsoft.com/office/officeart/2005/8/layout/process1"/>
    <dgm:cxn modelId="{28985EC6-7B0B-4A94-86A0-2CEAFCCE6D76}" type="presOf" srcId="{83CF52D0-32F8-411A-9516-7D3841F6C83A}" destId="{F4312996-DE59-42F3-BE2D-2C9CF0941401}" srcOrd="0" destOrd="2" presId="urn:microsoft.com/office/officeart/2005/8/layout/process1"/>
    <dgm:cxn modelId="{B23C8319-2E68-42F1-8B88-DAB96B696F56}" type="presOf" srcId="{C3A847DD-25B2-488A-9860-17D201B69E2F}" destId="{EAAC59B8-96C7-4CBF-ACA4-650459BD0A18}" srcOrd="0" destOrd="3" presId="urn:microsoft.com/office/officeart/2005/8/layout/process1"/>
    <dgm:cxn modelId="{1E30B99F-41B0-442A-843A-164466641543}" srcId="{C1E93FAA-71B7-400E-BAB7-8A786A43A4EC}" destId="{D630A1B2-8C05-4806-8A40-250904FBAE50}" srcOrd="0" destOrd="0" parTransId="{508BB6D8-FE54-4188-A8B7-CCB4E310A9DF}" sibTransId="{D8BCFCA2-B6F2-4F94-A742-D0379555EB5F}"/>
    <dgm:cxn modelId="{B82C57D7-2518-4556-BEC4-ECC09A000A43}" type="presParOf" srcId="{D6A6F12F-8E6F-418D-A7EA-DCBA61AECC20}" destId="{F4312996-DE59-42F3-BE2D-2C9CF0941401}" srcOrd="0" destOrd="0" presId="urn:microsoft.com/office/officeart/2005/8/layout/process1"/>
    <dgm:cxn modelId="{BA5E5CEB-359E-4101-A366-0FEEF5A13A20}" type="presParOf" srcId="{D6A6F12F-8E6F-418D-A7EA-DCBA61AECC20}" destId="{34C0E2DC-A878-4ADF-8712-4A5E44B3C49C}" srcOrd="1" destOrd="0" presId="urn:microsoft.com/office/officeart/2005/8/layout/process1"/>
    <dgm:cxn modelId="{5DC10D2F-B0AD-4654-8598-A7FB4939E054}" type="presParOf" srcId="{34C0E2DC-A878-4ADF-8712-4A5E44B3C49C}" destId="{68FD1713-4021-4DEB-86A7-53D2E761EDBC}" srcOrd="0" destOrd="0" presId="urn:microsoft.com/office/officeart/2005/8/layout/process1"/>
    <dgm:cxn modelId="{6286A375-D02F-4DE7-93B7-54C318806E7E}" type="presParOf" srcId="{D6A6F12F-8E6F-418D-A7EA-DCBA61AECC20}" destId="{CD73F94E-0A11-475B-BB2A-B4DEB9D56EC3}" srcOrd="2" destOrd="0" presId="urn:microsoft.com/office/officeart/2005/8/layout/process1"/>
    <dgm:cxn modelId="{C7DA46D5-F892-4895-B060-87B32024E088}" type="presParOf" srcId="{D6A6F12F-8E6F-418D-A7EA-DCBA61AECC20}" destId="{45075F9F-14BE-40C8-891F-A5E80F655B62}" srcOrd="3" destOrd="0" presId="urn:microsoft.com/office/officeart/2005/8/layout/process1"/>
    <dgm:cxn modelId="{5ABFAA7C-7AAB-461F-9D0C-8624F3E2D4CE}" type="presParOf" srcId="{45075F9F-14BE-40C8-891F-A5E80F655B62}" destId="{192F59F8-06BC-45EB-9BD0-00FD368988AF}" srcOrd="0" destOrd="0" presId="urn:microsoft.com/office/officeart/2005/8/layout/process1"/>
    <dgm:cxn modelId="{6B92E760-1DE0-4B1C-A702-F69519AE6D0C}" type="presParOf" srcId="{D6A6F12F-8E6F-418D-A7EA-DCBA61AECC20}" destId="{EAAC59B8-96C7-4CBF-ACA4-650459BD0A18}"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04D51E6-D35E-468C-9E7F-FB5049ED4B7D}"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A9C9688D-9995-4444-B3A5-39D203D1E30C}">
      <dgm:prSet phldrT="[Text]"/>
      <dgm:spPr/>
      <dgm:t>
        <a:bodyPr/>
        <a:lstStyle/>
        <a:p>
          <a:r>
            <a:rPr lang="en-US"/>
            <a:t>MLI Creator lodge a claim for Customer</a:t>
          </a:r>
        </a:p>
      </dgm:t>
    </dgm:pt>
    <dgm:pt modelId="{EDBD6F35-2A4F-4073-ACAD-9419001E3E2C}" type="parTrans" cxnId="{9216251D-3E52-469F-B0AB-082F2AB48575}">
      <dgm:prSet/>
      <dgm:spPr/>
      <dgm:t>
        <a:bodyPr/>
        <a:lstStyle/>
        <a:p>
          <a:endParaRPr lang="en-US"/>
        </a:p>
      </dgm:t>
    </dgm:pt>
    <dgm:pt modelId="{14527521-1D9A-4487-9D13-312A891C2CCC}" type="sibTrans" cxnId="{9216251D-3E52-469F-B0AB-082F2AB48575}">
      <dgm:prSet/>
      <dgm:spPr/>
      <dgm:t>
        <a:bodyPr/>
        <a:lstStyle/>
        <a:p>
          <a:endParaRPr lang="en-US"/>
        </a:p>
      </dgm:t>
    </dgm:pt>
    <dgm:pt modelId="{1738AAEB-6FC9-4AFF-8FDA-10919BA50915}">
      <dgm:prSet phldrT="[Text]"/>
      <dgm:spPr/>
      <dgm:t>
        <a:bodyPr/>
        <a:lstStyle/>
        <a:p>
          <a:r>
            <a:rPr lang="en-US"/>
            <a:t>Details of Claim Calculation Available to NCGTC and MLI</a:t>
          </a:r>
        </a:p>
      </dgm:t>
    </dgm:pt>
    <dgm:pt modelId="{0935687E-370A-4FC9-A2C6-10793B29EA08}" type="parTrans" cxnId="{B40A0D79-868B-4005-A131-52D78FBF9BB1}">
      <dgm:prSet/>
      <dgm:spPr/>
      <dgm:t>
        <a:bodyPr/>
        <a:lstStyle/>
        <a:p>
          <a:endParaRPr lang="en-US"/>
        </a:p>
      </dgm:t>
    </dgm:pt>
    <dgm:pt modelId="{7AB69775-CA4B-4DEA-9D2A-E06D9A60473B}" type="sibTrans" cxnId="{B40A0D79-868B-4005-A131-52D78FBF9BB1}">
      <dgm:prSet/>
      <dgm:spPr/>
      <dgm:t>
        <a:bodyPr/>
        <a:lstStyle/>
        <a:p>
          <a:endParaRPr lang="en-US"/>
        </a:p>
      </dgm:t>
    </dgm:pt>
    <dgm:pt modelId="{D9BD8A2E-EBD7-43AD-A4E7-67B23E1A06F1}" type="pres">
      <dgm:prSet presAssocID="{F04D51E6-D35E-468C-9E7F-FB5049ED4B7D}" presName="diagram" presStyleCnt="0">
        <dgm:presLayoutVars>
          <dgm:dir/>
          <dgm:resizeHandles val="exact"/>
        </dgm:presLayoutVars>
      </dgm:prSet>
      <dgm:spPr/>
      <dgm:t>
        <a:bodyPr/>
        <a:lstStyle/>
        <a:p>
          <a:endParaRPr lang="en-US"/>
        </a:p>
      </dgm:t>
    </dgm:pt>
    <dgm:pt modelId="{F6DE4F04-B157-49E7-B761-68A060A1DEF3}" type="pres">
      <dgm:prSet presAssocID="{A9C9688D-9995-4444-B3A5-39D203D1E30C}" presName="node" presStyleLbl="node1" presStyleIdx="0" presStyleCnt="2">
        <dgm:presLayoutVars>
          <dgm:bulletEnabled val="1"/>
        </dgm:presLayoutVars>
      </dgm:prSet>
      <dgm:spPr/>
      <dgm:t>
        <a:bodyPr/>
        <a:lstStyle/>
        <a:p>
          <a:endParaRPr lang="en-US"/>
        </a:p>
      </dgm:t>
    </dgm:pt>
    <dgm:pt modelId="{ABB47726-6A40-40E0-A70F-C020C0E83D76}" type="pres">
      <dgm:prSet presAssocID="{14527521-1D9A-4487-9D13-312A891C2CCC}" presName="sibTrans" presStyleLbl="sibTrans2D1" presStyleIdx="0" presStyleCnt="1"/>
      <dgm:spPr/>
      <dgm:t>
        <a:bodyPr/>
        <a:lstStyle/>
        <a:p>
          <a:endParaRPr lang="en-US"/>
        </a:p>
      </dgm:t>
    </dgm:pt>
    <dgm:pt modelId="{7FF16ACE-1E1A-48EB-8330-DC3EC0B7527D}" type="pres">
      <dgm:prSet presAssocID="{14527521-1D9A-4487-9D13-312A891C2CCC}" presName="connectorText" presStyleLbl="sibTrans2D1" presStyleIdx="0" presStyleCnt="1"/>
      <dgm:spPr/>
      <dgm:t>
        <a:bodyPr/>
        <a:lstStyle/>
        <a:p>
          <a:endParaRPr lang="en-US"/>
        </a:p>
      </dgm:t>
    </dgm:pt>
    <dgm:pt modelId="{8199F30F-A187-4058-BD78-583766406609}" type="pres">
      <dgm:prSet presAssocID="{1738AAEB-6FC9-4AFF-8FDA-10919BA50915}" presName="node" presStyleLbl="node1" presStyleIdx="1" presStyleCnt="2">
        <dgm:presLayoutVars>
          <dgm:bulletEnabled val="1"/>
        </dgm:presLayoutVars>
      </dgm:prSet>
      <dgm:spPr/>
      <dgm:t>
        <a:bodyPr/>
        <a:lstStyle/>
        <a:p>
          <a:endParaRPr lang="en-US"/>
        </a:p>
      </dgm:t>
    </dgm:pt>
  </dgm:ptLst>
  <dgm:cxnLst>
    <dgm:cxn modelId="{996F1161-D6A2-4A71-A5C3-0F922EBB93EB}" type="presOf" srcId="{A9C9688D-9995-4444-B3A5-39D203D1E30C}" destId="{F6DE4F04-B157-49E7-B761-68A060A1DEF3}" srcOrd="0" destOrd="0" presId="urn:microsoft.com/office/officeart/2005/8/layout/process5"/>
    <dgm:cxn modelId="{B40A0D79-868B-4005-A131-52D78FBF9BB1}" srcId="{F04D51E6-D35E-468C-9E7F-FB5049ED4B7D}" destId="{1738AAEB-6FC9-4AFF-8FDA-10919BA50915}" srcOrd="1" destOrd="0" parTransId="{0935687E-370A-4FC9-A2C6-10793B29EA08}" sibTransId="{7AB69775-CA4B-4DEA-9D2A-E06D9A60473B}"/>
    <dgm:cxn modelId="{F2A54F03-D4D8-48B6-BEC4-AB7E1FC1C1E3}" type="presOf" srcId="{14527521-1D9A-4487-9D13-312A891C2CCC}" destId="{7FF16ACE-1E1A-48EB-8330-DC3EC0B7527D}" srcOrd="1" destOrd="0" presId="urn:microsoft.com/office/officeart/2005/8/layout/process5"/>
    <dgm:cxn modelId="{9216251D-3E52-469F-B0AB-082F2AB48575}" srcId="{F04D51E6-D35E-468C-9E7F-FB5049ED4B7D}" destId="{A9C9688D-9995-4444-B3A5-39D203D1E30C}" srcOrd="0" destOrd="0" parTransId="{EDBD6F35-2A4F-4073-ACAD-9419001E3E2C}" sibTransId="{14527521-1D9A-4487-9D13-312A891C2CCC}"/>
    <dgm:cxn modelId="{F7A987D1-C960-469C-86D2-BE1EE732A222}" type="presOf" srcId="{14527521-1D9A-4487-9D13-312A891C2CCC}" destId="{ABB47726-6A40-40E0-A70F-C020C0E83D76}" srcOrd="0" destOrd="0" presId="urn:microsoft.com/office/officeart/2005/8/layout/process5"/>
    <dgm:cxn modelId="{1EACBEFA-E780-4482-8DA5-7632A84673C7}" type="presOf" srcId="{1738AAEB-6FC9-4AFF-8FDA-10919BA50915}" destId="{8199F30F-A187-4058-BD78-583766406609}" srcOrd="0" destOrd="0" presId="urn:microsoft.com/office/officeart/2005/8/layout/process5"/>
    <dgm:cxn modelId="{F23B11F3-FFCB-4FBF-B624-2CF1F1DDCF91}" type="presOf" srcId="{F04D51E6-D35E-468C-9E7F-FB5049ED4B7D}" destId="{D9BD8A2E-EBD7-43AD-A4E7-67B23E1A06F1}" srcOrd="0" destOrd="0" presId="urn:microsoft.com/office/officeart/2005/8/layout/process5"/>
    <dgm:cxn modelId="{D3ACF971-5E50-4605-AECF-B10C082B808D}" type="presParOf" srcId="{D9BD8A2E-EBD7-43AD-A4E7-67B23E1A06F1}" destId="{F6DE4F04-B157-49E7-B761-68A060A1DEF3}" srcOrd="0" destOrd="0" presId="urn:microsoft.com/office/officeart/2005/8/layout/process5"/>
    <dgm:cxn modelId="{BA6E792B-FF71-449E-B923-26C919D6108D}" type="presParOf" srcId="{D9BD8A2E-EBD7-43AD-A4E7-67B23E1A06F1}" destId="{ABB47726-6A40-40E0-A70F-C020C0E83D76}" srcOrd="1" destOrd="0" presId="urn:microsoft.com/office/officeart/2005/8/layout/process5"/>
    <dgm:cxn modelId="{E85C27DC-F335-42B6-AE74-C0C399292299}" type="presParOf" srcId="{ABB47726-6A40-40E0-A70F-C020C0E83D76}" destId="{7FF16ACE-1E1A-48EB-8330-DC3EC0B7527D}" srcOrd="0" destOrd="0" presId="urn:microsoft.com/office/officeart/2005/8/layout/process5"/>
    <dgm:cxn modelId="{9445E3ED-5ECF-4CFD-BD59-0BB27295A1D2}" type="presParOf" srcId="{D9BD8A2E-EBD7-43AD-A4E7-67B23E1A06F1}" destId="{8199F30F-A187-4058-BD78-583766406609}" srcOrd="2" destOrd="0" presId="urn:microsoft.com/office/officeart/2005/8/layout/process5"/>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000" b="1"/>
            <a:t>Step 1: Prepare</a:t>
          </a:r>
        </a:p>
      </dgm:t>
    </dgm:pt>
    <dgm:pt modelId="{0E365E65-E7A9-4808-BF57-C184D2711CB9}" type="parTrans" cxnId="{0C81BD61-FB39-4C01-A2EB-4F3B2B6EFE22}">
      <dgm:prSet/>
      <dgm:spPr/>
      <dgm:t>
        <a:bodyPr/>
        <a:lstStyle/>
        <a:p>
          <a:pPr algn="l"/>
          <a:endParaRPr lang="en-US" sz="1000"/>
        </a:p>
      </dgm:t>
    </dgm:pt>
    <dgm:pt modelId="{21606DAE-5770-42A5-AAF8-FA72597A5AF8}" type="sibTrans" cxnId="{0C81BD61-FB39-4C01-A2EB-4F3B2B6EFE22}">
      <dgm:prSet custT="1"/>
      <dgm:spPr/>
      <dgm:t>
        <a:bodyPr/>
        <a:lstStyle/>
        <a:p>
          <a:pPr algn="l"/>
          <a:endParaRPr lang="en-US" sz="1000"/>
        </a:p>
      </dgm:t>
    </dgm:pt>
    <dgm:pt modelId="{980F022A-BFE6-488B-925F-C5E93DB75D63}">
      <dgm:prSet phldrT="[Text]" custT="1"/>
      <dgm:spPr/>
      <dgm:t>
        <a:bodyPr/>
        <a:lstStyle/>
        <a:p>
          <a:pPr algn="l"/>
          <a:r>
            <a:rPr lang="en-US" sz="1000"/>
            <a:t>Extract &amp; Prepare Input file and upload on NCGTC Server.</a:t>
          </a:r>
        </a:p>
      </dgm:t>
    </dgm:pt>
    <dgm:pt modelId="{7635DE29-1A01-462A-B4E8-9F94278FF8D1}" type="parTrans" cxnId="{21D54795-3C43-4C3C-8587-BAB747506C17}">
      <dgm:prSet/>
      <dgm:spPr/>
      <dgm:t>
        <a:bodyPr/>
        <a:lstStyle/>
        <a:p>
          <a:pPr algn="l"/>
          <a:endParaRPr lang="en-US" sz="1000"/>
        </a:p>
      </dgm:t>
    </dgm:pt>
    <dgm:pt modelId="{B881E0E6-0049-478B-B5F3-C536565A3D4D}" type="sibTrans" cxnId="{21D54795-3C43-4C3C-8587-BAB747506C17}">
      <dgm:prSet/>
      <dgm:spPr/>
      <dgm:t>
        <a:bodyPr/>
        <a:lstStyle/>
        <a:p>
          <a:pPr algn="l"/>
          <a:endParaRPr lang="en-US" sz="1000"/>
        </a:p>
      </dgm:t>
    </dgm:pt>
    <dgm:pt modelId="{C1E93FAA-71B7-400E-BAB7-8A786A43A4EC}">
      <dgm:prSet phldrT="[Text]" custT="1"/>
      <dgm:spPr/>
      <dgm:t>
        <a:bodyPr/>
        <a:lstStyle/>
        <a:p>
          <a:pPr algn="l"/>
          <a:r>
            <a:rPr lang="en-US" sz="1000" b="1"/>
            <a:t>Step 2: Approve</a:t>
          </a:r>
        </a:p>
      </dgm:t>
    </dgm:pt>
    <dgm:pt modelId="{B0F2587D-7082-4B1E-A579-97FFAE893177}" type="parTrans" cxnId="{B20FBDA4-871E-4D5E-9CB5-4A20128AB873}">
      <dgm:prSet/>
      <dgm:spPr/>
      <dgm:t>
        <a:bodyPr/>
        <a:lstStyle/>
        <a:p>
          <a:pPr algn="l"/>
          <a:endParaRPr lang="en-US" sz="1000"/>
        </a:p>
      </dgm:t>
    </dgm:pt>
    <dgm:pt modelId="{A016DA44-AE80-4E58-85B4-77CA2ACA1292}" type="sibTrans" cxnId="{B20FBDA4-871E-4D5E-9CB5-4A20128AB873}">
      <dgm:prSet custT="1"/>
      <dgm:spPr/>
      <dgm:t>
        <a:bodyPr/>
        <a:lstStyle/>
        <a:p>
          <a:pPr algn="l"/>
          <a:endParaRPr lang="en-US" sz="1000"/>
        </a:p>
      </dgm:t>
    </dgm:pt>
    <dgm:pt modelId="{D630A1B2-8C05-4806-8A40-250904FBAE50}">
      <dgm:prSet phldrT="[Text]" custT="1"/>
      <dgm:spPr/>
      <dgm:t>
        <a:bodyPr/>
        <a:lstStyle/>
        <a:p>
          <a:pPr algn="l"/>
          <a:r>
            <a:rPr lang="en-US" sz="1000"/>
            <a:t>Approve the Input file. </a:t>
          </a:r>
        </a:p>
      </dgm:t>
    </dgm:pt>
    <dgm:pt modelId="{508BB6D8-FE54-4188-A8B7-CCB4E310A9DF}" type="parTrans" cxnId="{1E30B99F-41B0-442A-843A-164466641543}">
      <dgm:prSet/>
      <dgm:spPr/>
      <dgm:t>
        <a:bodyPr/>
        <a:lstStyle/>
        <a:p>
          <a:pPr algn="l"/>
          <a:endParaRPr lang="en-US" sz="1000"/>
        </a:p>
      </dgm:t>
    </dgm:pt>
    <dgm:pt modelId="{D8BCFCA2-B6F2-4F94-A742-D0379555EB5F}" type="sibTrans" cxnId="{1E30B99F-41B0-442A-843A-164466641543}">
      <dgm:prSet/>
      <dgm:spPr/>
      <dgm:t>
        <a:bodyPr/>
        <a:lstStyle/>
        <a:p>
          <a:pPr algn="l"/>
          <a:endParaRPr lang="en-US" sz="1000"/>
        </a:p>
      </dgm:t>
    </dgm:pt>
    <dgm:pt modelId="{FD8B892E-DD73-49B7-87CF-A5F2017C1EBE}">
      <dgm:prSet phldrT="[Text]" custT="1"/>
      <dgm:spPr/>
      <dgm:t>
        <a:bodyPr/>
        <a:lstStyle/>
        <a:p>
          <a:pPr algn="l"/>
          <a:r>
            <a:rPr lang="en-US" sz="1000" b="1"/>
            <a:t>Step 3: Final Submission</a:t>
          </a:r>
        </a:p>
      </dgm:t>
    </dgm:pt>
    <dgm:pt modelId="{ED29F795-A6CF-4F64-9B52-BDC0BAF120A3}" type="parTrans" cxnId="{DB9EA307-8D8F-49FD-A147-F465AD1757D2}">
      <dgm:prSet/>
      <dgm:spPr/>
      <dgm:t>
        <a:bodyPr/>
        <a:lstStyle/>
        <a:p>
          <a:pPr algn="l"/>
          <a:endParaRPr lang="en-US" sz="1000"/>
        </a:p>
      </dgm:t>
    </dgm:pt>
    <dgm:pt modelId="{7E31569D-7C30-4B7A-81CD-4FCF6B0A387A}" type="sibTrans" cxnId="{DB9EA307-8D8F-49FD-A147-F465AD1757D2}">
      <dgm:prSet/>
      <dgm:spPr/>
      <dgm:t>
        <a:bodyPr/>
        <a:lstStyle/>
        <a:p>
          <a:pPr algn="l"/>
          <a:endParaRPr lang="en-US" sz="1000"/>
        </a:p>
      </dgm:t>
    </dgm:pt>
    <dgm:pt modelId="{5259C306-554B-428E-9CFD-875C366693BE}">
      <dgm:prSet phldrT="[Text]" custT="1"/>
      <dgm:spPr/>
      <dgm:t>
        <a:bodyPr/>
        <a:lstStyle/>
        <a:p>
          <a:pPr algn="l"/>
          <a:r>
            <a:rPr lang="en-US" sz="1000"/>
            <a:t>Acceptance to the ‘Management Certificate - Terms &amp; Conditions’</a:t>
          </a:r>
        </a:p>
      </dgm:t>
    </dgm:pt>
    <dgm:pt modelId="{3EB8037B-95BE-4586-B020-0917E79492BE}" type="parTrans" cxnId="{1644548B-ABE9-4731-BD4F-A292D738B437}">
      <dgm:prSet/>
      <dgm:spPr/>
      <dgm:t>
        <a:bodyPr/>
        <a:lstStyle/>
        <a:p>
          <a:pPr algn="l"/>
          <a:endParaRPr lang="en-US" sz="1000"/>
        </a:p>
      </dgm:t>
    </dgm:pt>
    <dgm:pt modelId="{4640409F-F557-4B76-8B5B-B59C8415F708}" type="sibTrans" cxnId="{1644548B-ABE9-4731-BD4F-A292D738B437}">
      <dgm:prSet/>
      <dgm:spPr/>
      <dgm:t>
        <a:bodyPr/>
        <a:lstStyle/>
        <a:p>
          <a:pPr algn="l"/>
          <a:endParaRPr lang="en-US" sz="1000"/>
        </a:p>
      </dgm:t>
    </dgm:pt>
    <dgm:pt modelId="{67A7DBB6-3B17-4F65-8407-DA07BA79ED9C}">
      <dgm:prSet phldrT="[Text]" custT="1"/>
      <dgm:spPr/>
      <dgm:t>
        <a:bodyPr/>
        <a:lstStyle/>
        <a:p>
          <a:pPr algn="l"/>
          <a:r>
            <a:rPr lang="en-US" sz="1000"/>
            <a:t>Approved by MLI Approver Account after due verifications.</a:t>
          </a:r>
        </a:p>
      </dgm:t>
    </dgm:pt>
    <dgm:pt modelId="{6AAB4D5C-DC35-4073-A6C3-65E6E002C363}" type="parTrans" cxnId="{39A505BB-D61A-4634-B758-33148CCEE448}">
      <dgm:prSet/>
      <dgm:spPr/>
      <dgm:t>
        <a:bodyPr/>
        <a:lstStyle/>
        <a:p>
          <a:pPr algn="l"/>
          <a:endParaRPr lang="en-US" sz="1000"/>
        </a:p>
      </dgm:t>
    </dgm:pt>
    <dgm:pt modelId="{68BAAF61-869B-4886-B57D-0DF04355FB96}" type="sibTrans" cxnId="{39A505BB-D61A-4634-B758-33148CCEE448}">
      <dgm:prSet/>
      <dgm:spPr/>
      <dgm:t>
        <a:bodyPr/>
        <a:lstStyle/>
        <a:p>
          <a:pPr algn="l"/>
          <a:endParaRPr lang="en-US" sz="1000"/>
        </a:p>
      </dgm:t>
    </dgm:pt>
    <dgm:pt modelId="{83CF52D0-32F8-411A-9516-7D3841F6C83A}">
      <dgm:prSet phldrT="[Text]" custT="1"/>
      <dgm:spPr/>
      <dgm:t>
        <a:bodyPr/>
        <a:lstStyle/>
        <a:p>
          <a:pPr algn="l"/>
          <a:r>
            <a:rPr lang="en-US" sz="1000"/>
            <a:t>Prepared by MLI user account.</a:t>
          </a:r>
        </a:p>
      </dgm:t>
    </dgm:pt>
    <dgm:pt modelId="{98637194-C551-4478-ACA1-5057BD05A0C6}" type="parTrans" cxnId="{8C22A181-38B4-4AFC-AC6D-EBCCE7C355F4}">
      <dgm:prSet/>
      <dgm:spPr/>
      <dgm:t>
        <a:bodyPr/>
        <a:lstStyle/>
        <a:p>
          <a:pPr algn="l"/>
          <a:endParaRPr lang="en-US" sz="1000"/>
        </a:p>
      </dgm:t>
    </dgm:pt>
    <dgm:pt modelId="{543E71D5-21B4-4053-A5F1-DD8DEB703545}" type="sibTrans" cxnId="{8C22A181-38B4-4AFC-AC6D-EBCCE7C355F4}">
      <dgm:prSet/>
      <dgm:spPr/>
      <dgm:t>
        <a:bodyPr/>
        <a:lstStyle/>
        <a:p>
          <a:pPr algn="l"/>
          <a:endParaRPr lang="en-US" sz="1000"/>
        </a:p>
      </dgm:t>
    </dgm:pt>
    <dgm:pt modelId="{D4E2EAC7-E94D-4625-ACBA-C3C24D275418}">
      <dgm:prSet phldrT="[Text]" custT="1"/>
      <dgm:spPr/>
      <dgm:t>
        <a:bodyPr/>
        <a:lstStyle/>
        <a:p>
          <a:pPr algn="l"/>
          <a:r>
            <a:rPr lang="en-US" sz="1000"/>
            <a:t>File Status - 'Draft'</a:t>
          </a:r>
        </a:p>
      </dgm:t>
    </dgm:pt>
    <dgm:pt modelId="{34EB007D-6385-403E-BC39-22E4DB0BDC06}" type="parTrans" cxnId="{A059C11A-842A-44D7-B733-939FEF0B85C8}">
      <dgm:prSet/>
      <dgm:spPr/>
      <dgm:t>
        <a:bodyPr/>
        <a:lstStyle/>
        <a:p>
          <a:pPr algn="l"/>
          <a:endParaRPr lang="en-US" sz="1000"/>
        </a:p>
      </dgm:t>
    </dgm:pt>
    <dgm:pt modelId="{9B160883-BEF0-4934-9A21-E99237729E08}" type="sibTrans" cxnId="{A059C11A-842A-44D7-B733-939FEF0B85C8}">
      <dgm:prSet/>
      <dgm:spPr/>
      <dgm:t>
        <a:bodyPr/>
        <a:lstStyle/>
        <a:p>
          <a:pPr algn="l"/>
          <a:endParaRPr lang="en-US" sz="1000"/>
        </a:p>
      </dgm:t>
    </dgm:pt>
    <dgm:pt modelId="{C5218336-F9F9-4CAE-A9F5-636F4098660C}">
      <dgm:prSet phldrT="[Text]" custT="1"/>
      <dgm:spPr/>
      <dgm:t>
        <a:bodyPr/>
        <a:lstStyle/>
        <a:p>
          <a:pPr algn="l"/>
          <a:r>
            <a:rPr lang="en-US" sz="1000"/>
            <a:t>File Status - 'Approved'</a:t>
          </a:r>
        </a:p>
      </dgm:t>
    </dgm:pt>
    <dgm:pt modelId="{71B55E95-74DD-4CF3-91EB-A39A0ADD4D83}" type="parTrans" cxnId="{00D3E89B-B417-4A80-A4AA-1EBFE1BEF903}">
      <dgm:prSet/>
      <dgm:spPr/>
      <dgm:t>
        <a:bodyPr/>
        <a:lstStyle/>
        <a:p>
          <a:pPr algn="l"/>
          <a:endParaRPr lang="en-US" sz="1000"/>
        </a:p>
      </dgm:t>
    </dgm:pt>
    <dgm:pt modelId="{E2AD531C-E8AB-4DE9-8FDA-B145D4733824}" type="sibTrans" cxnId="{00D3E89B-B417-4A80-A4AA-1EBFE1BEF903}">
      <dgm:prSet/>
      <dgm:spPr/>
      <dgm:t>
        <a:bodyPr/>
        <a:lstStyle/>
        <a:p>
          <a:pPr algn="l"/>
          <a:endParaRPr lang="en-US" sz="1000"/>
        </a:p>
      </dgm:t>
    </dgm:pt>
    <dgm:pt modelId="{8AE4F748-3269-4512-B3B8-EA66179ED3EF}">
      <dgm:prSet custT="1"/>
      <dgm:spPr/>
      <dgm:t>
        <a:bodyPr/>
        <a:lstStyle/>
        <a:p>
          <a:r>
            <a:rPr lang="en-US" sz="1000"/>
            <a:t>File is sent for Approval from NCGTC</a:t>
          </a:r>
        </a:p>
      </dgm:t>
    </dgm:pt>
    <dgm:pt modelId="{81C98EC2-13B8-425D-BBF1-81E66980A247}" type="parTrans" cxnId="{953663CF-3576-48A7-B916-7B1F04FC67FB}">
      <dgm:prSet/>
      <dgm:spPr/>
      <dgm:t>
        <a:bodyPr/>
        <a:lstStyle/>
        <a:p>
          <a:endParaRPr lang="en-US" sz="1000"/>
        </a:p>
      </dgm:t>
    </dgm:pt>
    <dgm:pt modelId="{E29AF000-753C-45BE-8C64-04E8342EDF36}" type="sibTrans" cxnId="{953663CF-3576-48A7-B916-7B1F04FC67FB}">
      <dgm:prSet/>
      <dgm:spPr/>
      <dgm:t>
        <a:bodyPr/>
        <a:lstStyle/>
        <a:p>
          <a:endParaRPr lang="en-US" sz="1000"/>
        </a:p>
      </dgm:t>
    </dgm:pt>
    <dgm:pt modelId="{C3A847DD-25B2-488A-9860-17D201B69E2F}">
      <dgm:prSet custT="1"/>
      <dgm:spPr/>
      <dgm:t>
        <a:bodyPr/>
        <a:lstStyle/>
        <a:p>
          <a:r>
            <a:rPr lang="en-US" sz="1000"/>
            <a:t>Post Approval of NCGTC user - the input file is processed</a:t>
          </a:r>
        </a:p>
      </dgm:t>
    </dgm:pt>
    <dgm:pt modelId="{EB142CFD-0D90-4FFA-BED7-294BD029C5A6}" type="parTrans" cxnId="{B007CBD9-AD3E-40EB-869F-F97874CAB07D}">
      <dgm:prSet/>
      <dgm:spPr/>
      <dgm:t>
        <a:bodyPr/>
        <a:lstStyle/>
        <a:p>
          <a:endParaRPr lang="en-US" sz="1000"/>
        </a:p>
      </dgm:t>
    </dgm:pt>
    <dgm:pt modelId="{2B7F4ECC-2258-4879-B50B-52DC61B434C8}" type="sibTrans" cxnId="{B007CBD9-AD3E-40EB-869F-F97874CAB07D}">
      <dgm:prSet/>
      <dgm:spPr/>
      <dgm:t>
        <a:bodyPr/>
        <a:lstStyle/>
        <a:p>
          <a:endParaRPr lang="en-US" sz="1000"/>
        </a:p>
      </dgm:t>
    </dgm:pt>
    <dgm:pt modelId="{E8E201AB-4612-4BB9-A0FA-3E126D747958}">
      <dgm:prSet custT="1"/>
      <dgm:spPr/>
      <dgm:t>
        <a:bodyPr/>
        <a:lstStyle/>
        <a:p>
          <a:r>
            <a:rPr lang="en-US" sz="1000"/>
            <a:t>File Status - 'Submitted'</a:t>
          </a:r>
        </a:p>
      </dgm:t>
    </dgm:pt>
    <dgm:pt modelId="{CE30DE52-00E9-4191-8A68-4799BD3EF936}" type="parTrans" cxnId="{99100B47-788B-455B-BE78-0D87C0398E36}">
      <dgm:prSet/>
      <dgm:spPr/>
      <dgm:t>
        <a:bodyPr/>
        <a:lstStyle/>
        <a:p>
          <a:endParaRPr lang="en-US" sz="1000"/>
        </a:p>
      </dgm:t>
    </dgm:pt>
    <dgm:pt modelId="{36EB33E1-B7D2-41D8-9217-5CE3DA5FEDDF}" type="sibTrans" cxnId="{99100B47-788B-455B-BE78-0D87C0398E36}">
      <dgm:prSet/>
      <dgm:spPr/>
      <dgm:t>
        <a:bodyPr/>
        <a:lstStyle/>
        <a:p>
          <a:endParaRPr lang="en-US" sz="1000"/>
        </a:p>
      </dgm:t>
    </dgm:pt>
    <dgm:pt modelId="{D6A6F12F-8E6F-418D-A7EA-DCBA61AECC20}" type="pres">
      <dgm:prSet presAssocID="{9816F7DA-A258-4CF6-8709-83EA73649C64}" presName="Name0" presStyleCnt="0">
        <dgm:presLayoutVars>
          <dgm:dir/>
          <dgm:resizeHandles val="exact"/>
        </dgm:presLayoutVars>
      </dgm:prSet>
      <dgm:spPr/>
      <dgm:t>
        <a:bodyPr/>
        <a:lstStyle/>
        <a:p>
          <a:endParaRPr lang="en-US"/>
        </a:p>
      </dgm:t>
    </dgm:pt>
    <dgm:pt modelId="{F4312996-DE59-42F3-BE2D-2C9CF0941401}" type="pres">
      <dgm:prSet presAssocID="{CCEAD49F-6DCD-4292-9FE7-441AFAD64B39}" presName="node" presStyleLbl="node1" presStyleIdx="0" presStyleCnt="3">
        <dgm:presLayoutVars>
          <dgm:bulletEnabled val="1"/>
        </dgm:presLayoutVars>
      </dgm:prSet>
      <dgm:spPr/>
      <dgm:t>
        <a:bodyPr/>
        <a:lstStyle/>
        <a:p>
          <a:endParaRPr lang="en-US"/>
        </a:p>
      </dgm:t>
    </dgm:pt>
    <dgm:pt modelId="{34C0E2DC-A878-4ADF-8712-4A5E44B3C49C}" type="pres">
      <dgm:prSet presAssocID="{21606DAE-5770-42A5-AAF8-FA72597A5AF8}" presName="sibTrans" presStyleLbl="sibTrans2D1" presStyleIdx="0" presStyleCnt="2"/>
      <dgm:spPr/>
      <dgm:t>
        <a:bodyPr/>
        <a:lstStyle/>
        <a:p>
          <a:endParaRPr lang="en-US"/>
        </a:p>
      </dgm:t>
    </dgm:pt>
    <dgm:pt modelId="{68FD1713-4021-4DEB-86A7-53D2E761EDBC}" type="pres">
      <dgm:prSet presAssocID="{21606DAE-5770-42A5-AAF8-FA72597A5AF8}" presName="connectorText" presStyleLbl="sibTrans2D1" presStyleIdx="0" presStyleCnt="2"/>
      <dgm:spPr/>
      <dgm:t>
        <a:bodyPr/>
        <a:lstStyle/>
        <a:p>
          <a:endParaRPr lang="en-US"/>
        </a:p>
      </dgm:t>
    </dgm:pt>
    <dgm:pt modelId="{CD73F94E-0A11-475B-BB2A-B4DEB9D56EC3}" type="pres">
      <dgm:prSet presAssocID="{C1E93FAA-71B7-400E-BAB7-8A786A43A4EC}" presName="node" presStyleLbl="node1" presStyleIdx="1" presStyleCnt="3">
        <dgm:presLayoutVars>
          <dgm:bulletEnabled val="1"/>
        </dgm:presLayoutVars>
      </dgm:prSet>
      <dgm:spPr/>
      <dgm:t>
        <a:bodyPr/>
        <a:lstStyle/>
        <a:p>
          <a:endParaRPr lang="en-US"/>
        </a:p>
      </dgm:t>
    </dgm:pt>
    <dgm:pt modelId="{45075F9F-14BE-40C8-891F-A5E80F655B62}" type="pres">
      <dgm:prSet presAssocID="{A016DA44-AE80-4E58-85B4-77CA2ACA1292}" presName="sibTrans" presStyleLbl="sibTrans2D1" presStyleIdx="1" presStyleCnt="2"/>
      <dgm:spPr/>
      <dgm:t>
        <a:bodyPr/>
        <a:lstStyle/>
        <a:p>
          <a:endParaRPr lang="en-US"/>
        </a:p>
      </dgm:t>
    </dgm:pt>
    <dgm:pt modelId="{192F59F8-06BC-45EB-9BD0-00FD368988AF}" type="pres">
      <dgm:prSet presAssocID="{A016DA44-AE80-4E58-85B4-77CA2ACA1292}" presName="connectorText" presStyleLbl="sibTrans2D1" presStyleIdx="1" presStyleCnt="2"/>
      <dgm:spPr/>
      <dgm:t>
        <a:bodyPr/>
        <a:lstStyle/>
        <a:p>
          <a:endParaRPr lang="en-US"/>
        </a:p>
      </dgm:t>
    </dgm:pt>
    <dgm:pt modelId="{EAAC59B8-96C7-4CBF-ACA4-650459BD0A18}" type="pres">
      <dgm:prSet presAssocID="{FD8B892E-DD73-49B7-87CF-A5F2017C1EBE}" presName="node" presStyleLbl="node1" presStyleIdx="2" presStyleCnt="3">
        <dgm:presLayoutVars>
          <dgm:bulletEnabled val="1"/>
        </dgm:presLayoutVars>
      </dgm:prSet>
      <dgm:spPr/>
      <dgm:t>
        <a:bodyPr/>
        <a:lstStyle/>
        <a:p>
          <a:endParaRPr lang="en-US"/>
        </a:p>
      </dgm:t>
    </dgm:pt>
  </dgm:ptLst>
  <dgm:cxnLst>
    <dgm:cxn modelId="{89FB4463-ECA5-4010-A779-F5E68FEA05D2}" type="presOf" srcId="{C5218336-F9F9-4CAE-A9F5-636F4098660C}" destId="{CD73F94E-0A11-475B-BB2A-B4DEB9D56EC3}" srcOrd="0" destOrd="3" presId="urn:microsoft.com/office/officeart/2005/8/layout/process1"/>
    <dgm:cxn modelId="{3046CCAC-86E7-464B-BA33-D4A9776A03B5}" type="presOf" srcId="{9816F7DA-A258-4CF6-8709-83EA73649C64}" destId="{D6A6F12F-8E6F-418D-A7EA-DCBA61AECC20}" srcOrd="0" destOrd="0" presId="urn:microsoft.com/office/officeart/2005/8/layout/process1"/>
    <dgm:cxn modelId="{A059C11A-842A-44D7-B733-939FEF0B85C8}" srcId="{CCEAD49F-6DCD-4292-9FE7-441AFAD64B39}" destId="{D4E2EAC7-E94D-4625-ACBA-C3C24D275418}" srcOrd="2" destOrd="0" parTransId="{34EB007D-6385-403E-BC39-22E4DB0BDC06}" sibTransId="{9B160883-BEF0-4934-9A21-E99237729E08}"/>
    <dgm:cxn modelId="{99100B47-788B-455B-BE78-0D87C0398E36}" srcId="{FD8B892E-DD73-49B7-87CF-A5F2017C1EBE}" destId="{E8E201AB-4612-4BB9-A0FA-3E126D747958}" srcOrd="3" destOrd="0" parTransId="{CE30DE52-00E9-4191-8A68-4799BD3EF936}" sibTransId="{36EB33E1-B7D2-41D8-9217-5CE3DA5FEDDF}"/>
    <dgm:cxn modelId="{FF13363A-78FB-4E54-AE64-81A78984FD7A}" type="presOf" srcId="{FD8B892E-DD73-49B7-87CF-A5F2017C1EBE}" destId="{EAAC59B8-96C7-4CBF-ACA4-650459BD0A18}" srcOrd="0" destOrd="0" presId="urn:microsoft.com/office/officeart/2005/8/layout/process1"/>
    <dgm:cxn modelId="{0C81BD61-FB39-4C01-A2EB-4F3B2B6EFE22}" srcId="{9816F7DA-A258-4CF6-8709-83EA73649C64}" destId="{CCEAD49F-6DCD-4292-9FE7-441AFAD64B39}" srcOrd="0" destOrd="0" parTransId="{0E365E65-E7A9-4808-BF57-C184D2711CB9}" sibTransId="{21606DAE-5770-42A5-AAF8-FA72597A5AF8}"/>
    <dgm:cxn modelId="{F9F3AB7E-7D36-4AE4-9B1F-15AAC8BD7399}" type="presOf" srcId="{21606DAE-5770-42A5-AAF8-FA72597A5AF8}" destId="{34C0E2DC-A878-4ADF-8712-4A5E44B3C49C}" srcOrd="0" destOrd="0" presId="urn:microsoft.com/office/officeart/2005/8/layout/process1"/>
    <dgm:cxn modelId="{B023CDB8-DE46-4743-84E9-5995B03A7FD4}" type="presOf" srcId="{D4E2EAC7-E94D-4625-ACBA-C3C24D275418}" destId="{F4312996-DE59-42F3-BE2D-2C9CF0941401}" srcOrd="0" destOrd="3" presId="urn:microsoft.com/office/officeart/2005/8/layout/process1"/>
    <dgm:cxn modelId="{2951A125-04BF-40F7-BCA6-2CF0D87CB306}" type="presOf" srcId="{CCEAD49F-6DCD-4292-9FE7-441AFAD64B39}" destId="{F4312996-DE59-42F3-BE2D-2C9CF0941401}" srcOrd="0" destOrd="0" presId="urn:microsoft.com/office/officeart/2005/8/layout/process1"/>
    <dgm:cxn modelId="{EA57C1CB-6C47-4E8B-9301-8A4A76A79F61}" type="presOf" srcId="{D630A1B2-8C05-4806-8A40-250904FBAE50}" destId="{CD73F94E-0A11-475B-BB2A-B4DEB9D56EC3}" srcOrd="0" destOrd="1" presId="urn:microsoft.com/office/officeart/2005/8/layout/process1"/>
    <dgm:cxn modelId="{B20FBDA4-871E-4D5E-9CB5-4A20128AB873}" srcId="{9816F7DA-A258-4CF6-8709-83EA73649C64}" destId="{C1E93FAA-71B7-400E-BAB7-8A786A43A4EC}" srcOrd="1" destOrd="0" parTransId="{B0F2587D-7082-4B1E-A579-97FFAE893177}" sibTransId="{A016DA44-AE80-4E58-85B4-77CA2ACA1292}"/>
    <dgm:cxn modelId="{74DAEFF7-DA07-4A2C-A3C1-DB3D34D76CEC}" type="presOf" srcId="{67A7DBB6-3B17-4F65-8407-DA07BA79ED9C}" destId="{CD73F94E-0A11-475B-BB2A-B4DEB9D56EC3}" srcOrd="0" destOrd="2" presId="urn:microsoft.com/office/officeart/2005/8/layout/process1"/>
    <dgm:cxn modelId="{6C9B0057-7D94-46C0-9ED5-2D628296C831}" type="presOf" srcId="{A016DA44-AE80-4E58-85B4-77CA2ACA1292}" destId="{192F59F8-06BC-45EB-9BD0-00FD368988AF}" srcOrd="1" destOrd="0" presId="urn:microsoft.com/office/officeart/2005/8/layout/process1"/>
    <dgm:cxn modelId="{00D3E89B-B417-4A80-A4AA-1EBFE1BEF903}" srcId="{C1E93FAA-71B7-400E-BAB7-8A786A43A4EC}" destId="{C5218336-F9F9-4CAE-A9F5-636F4098660C}" srcOrd="2" destOrd="0" parTransId="{71B55E95-74DD-4CF3-91EB-A39A0ADD4D83}" sibTransId="{E2AD531C-E8AB-4DE9-8FDA-B145D4733824}"/>
    <dgm:cxn modelId="{C3EA30E0-E20E-46FB-9BBE-A09E7A13B09D}" type="presOf" srcId="{A016DA44-AE80-4E58-85B4-77CA2ACA1292}" destId="{45075F9F-14BE-40C8-891F-A5E80F655B62}" srcOrd="0" destOrd="0" presId="urn:microsoft.com/office/officeart/2005/8/layout/process1"/>
    <dgm:cxn modelId="{CC1762FC-D7E9-4A9E-A3B0-DBF2C9161A24}" type="presOf" srcId="{E8E201AB-4612-4BB9-A0FA-3E126D747958}" destId="{EAAC59B8-96C7-4CBF-ACA4-650459BD0A18}" srcOrd="0" destOrd="4" presId="urn:microsoft.com/office/officeart/2005/8/layout/process1"/>
    <dgm:cxn modelId="{953663CF-3576-48A7-B916-7B1F04FC67FB}" srcId="{FD8B892E-DD73-49B7-87CF-A5F2017C1EBE}" destId="{8AE4F748-3269-4512-B3B8-EA66179ED3EF}" srcOrd="1" destOrd="0" parTransId="{81C98EC2-13B8-425D-BBF1-81E66980A247}" sibTransId="{E29AF000-753C-45BE-8C64-04E8342EDF36}"/>
    <dgm:cxn modelId="{B007CBD9-AD3E-40EB-869F-F97874CAB07D}" srcId="{FD8B892E-DD73-49B7-87CF-A5F2017C1EBE}" destId="{C3A847DD-25B2-488A-9860-17D201B69E2F}" srcOrd="2" destOrd="0" parTransId="{EB142CFD-0D90-4FFA-BED7-294BD029C5A6}" sibTransId="{2B7F4ECC-2258-4879-B50B-52DC61B434C8}"/>
    <dgm:cxn modelId="{DB9EA307-8D8F-49FD-A147-F465AD1757D2}" srcId="{9816F7DA-A258-4CF6-8709-83EA73649C64}" destId="{FD8B892E-DD73-49B7-87CF-A5F2017C1EBE}" srcOrd="2" destOrd="0" parTransId="{ED29F795-A6CF-4F64-9B52-BDC0BAF120A3}" sibTransId="{7E31569D-7C30-4B7A-81CD-4FCF6B0A387A}"/>
    <dgm:cxn modelId="{1644548B-ABE9-4731-BD4F-A292D738B437}" srcId="{FD8B892E-DD73-49B7-87CF-A5F2017C1EBE}" destId="{5259C306-554B-428E-9CFD-875C366693BE}" srcOrd="0" destOrd="0" parTransId="{3EB8037B-95BE-4586-B020-0917E79492BE}" sibTransId="{4640409F-F557-4B76-8B5B-B59C8415F708}"/>
    <dgm:cxn modelId="{8C22A181-38B4-4AFC-AC6D-EBCCE7C355F4}" srcId="{CCEAD49F-6DCD-4292-9FE7-441AFAD64B39}" destId="{83CF52D0-32F8-411A-9516-7D3841F6C83A}" srcOrd="1" destOrd="0" parTransId="{98637194-C551-4478-ACA1-5057BD05A0C6}" sibTransId="{543E71D5-21B4-4053-A5F1-DD8DEB703545}"/>
    <dgm:cxn modelId="{18482A91-BE55-4D36-BE81-65F069F6BCDF}" type="presOf" srcId="{C1E93FAA-71B7-400E-BAB7-8A786A43A4EC}" destId="{CD73F94E-0A11-475B-BB2A-B4DEB9D56EC3}" srcOrd="0" destOrd="0" presId="urn:microsoft.com/office/officeart/2005/8/layout/process1"/>
    <dgm:cxn modelId="{9C57841F-D600-4B02-A784-7EDE62C071F3}" type="presOf" srcId="{8AE4F748-3269-4512-B3B8-EA66179ED3EF}" destId="{EAAC59B8-96C7-4CBF-ACA4-650459BD0A18}" srcOrd="0" destOrd="2" presId="urn:microsoft.com/office/officeart/2005/8/layout/process1"/>
    <dgm:cxn modelId="{F064CAEB-47FA-4C3C-A548-B49EF4241BA5}" type="presOf" srcId="{5259C306-554B-428E-9CFD-875C366693BE}" destId="{EAAC59B8-96C7-4CBF-ACA4-650459BD0A18}" srcOrd="0" destOrd="1" presId="urn:microsoft.com/office/officeart/2005/8/layout/process1"/>
    <dgm:cxn modelId="{EA803B5B-20EC-4AD9-8585-8E3358CC7441}" type="presOf" srcId="{21606DAE-5770-42A5-AAF8-FA72597A5AF8}" destId="{68FD1713-4021-4DEB-86A7-53D2E761EDBC}" srcOrd="1" destOrd="0" presId="urn:microsoft.com/office/officeart/2005/8/layout/process1"/>
    <dgm:cxn modelId="{E6D03777-37A9-46F0-B5C6-DCBAA8EE420D}" type="presOf" srcId="{C3A847DD-25B2-488A-9860-17D201B69E2F}" destId="{EAAC59B8-96C7-4CBF-ACA4-650459BD0A18}" srcOrd="0" destOrd="3" presId="urn:microsoft.com/office/officeart/2005/8/layout/process1"/>
    <dgm:cxn modelId="{21D54795-3C43-4C3C-8587-BAB747506C17}" srcId="{CCEAD49F-6DCD-4292-9FE7-441AFAD64B39}" destId="{980F022A-BFE6-488B-925F-C5E93DB75D63}" srcOrd="0" destOrd="0" parTransId="{7635DE29-1A01-462A-B4E8-9F94278FF8D1}" sibTransId="{B881E0E6-0049-478B-B5F3-C536565A3D4D}"/>
    <dgm:cxn modelId="{39A505BB-D61A-4634-B758-33148CCEE448}" srcId="{C1E93FAA-71B7-400E-BAB7-8A786A43A4EC}" destId="{67A7DBB6-3B17-4F65-8407-DA07BA79ED9C}" srcOrd="1" destOrd="0" parTransId="{6AAB4D5C-DC35-4073-A6C3-65E6E002C363}" sibTransId="{68BAAF61-869B-4886-B57D-0DF04355FB96}"/>
    <dgm:cxn modelId="{C0FF1D60-B02D-47C2-BD36-2F9DC52B294C}" type="presOf" srcId="{980F022A-BFE6-488B-925F-C5E93DB75D63}" destId="{F4312996-DE59-42F3-BE2D-2C9CF0941401}" srcOrd="0" destOrd="1" presId="urn:microsoft.com/office/officeart/2005/8/layout/process1"/>
    <dgm:cxn modelId="{2E0A4B02-D1B0-40A2-862F-009FF84A96DB}" type="presOf" srcId="{83CF52D0-32F8-411A-9516-7D3841F6C83A}" destId="{F4312996-DE59-42F3-BE2D-2C9CF0941401}" srcOrd="0" destOrd="2" presId="urn:microsoft.com/office/officeart/2005/8/layout/process1"/>
    <dgm:cxn modelId="{1E30B99F-41B0-442A-843A-164466641543}" srcId="{C1E93FAA-71B7-400E-BAB7-8A786A43A4EC}" destId="{D630A1B2-8C05-4806-8A40-250904FBAE50}" srcOrd="0" destOrd="0" parTransId="{508BB6D8-FE54-4188-A8B7-CCB4E310A9DF}" sibTransId="{D8BCFCA2-B6F2-4F94-A742-D0379555EB5F}"/>
    <dgm:cxn modelId="{0C56467D-EFAF-4D34-A183-1033249D85D3}" type="presParOf" srcId="{D6A6F12F-8E6F-418D-A7EA-DCBA61AECC20}" destId="{F4312996-DE59-42F3-BE2D-2C9CF0941401}" srcOrd="0" destOrd="0" presId="urn:microsoft.com/office/officeart/2005/8/layout/process1"/>
    <dgm:cxn modelId="{85323238-5572-4135-8164-329C3C2F4587}" type="presParOf" srcId="{D6A6F12F-8E6F-418D-A7EA-DCBA61AECC20}" destId="{34C0E2DC-A878-4ADF-8712-4A5E44B3C49C}" srcOrd="1" destOrd="0" presId="urn:microsoft.com/office/officeart/2005/8/layout/process1"/>
    <dgm:cxn modelId="{58E4D68C-6BAA-43BB-9C28-0E1D44D58E49}" type="presParOf" srcId="{34C0E2DC-A878-4ADF-8712-4A5E44B3C49C}" destId="{68FD1713-4021-4DEB-86A7-53D2E761EDBC}" srcOrd="0" destOrd="0" presId="urn:microsoft.com/office/officeart/2005/8/layout/process1"/>
    <dgm:cxn modelId="{36947A03-F878-46CE-9605-BD4661998C64}" type="presParOf" srcId="{D6A6F12F-8E6F-418D-A7EA-DCBA61AECC20}" destId="{CD73F94E-0A11-475B-BB2A-B4DEB9D56EC3}" srcOrd="2" destOrd="0" presId="urn:microsoft.com/office/officeart/2005/8/layout/process1"/>
    <dgm:cxn modelId="{03BDD44B-64FC-4328-865F-5C5F53F3DAC9}" type="presParOf" srcId="{D6A6F12F-8E6F-418D-A7EA-DCBA61AECC20}" destId="{45075F9F-14BE-40C8-891F-A5E80F655B62}" srcOrd="3" destOrd="0" presId="urn:microsoft.com/office/officeart/2005/8/layout/process1"/>
    <dgm:cxn modelId="{C55A66D4-72AA-48B7-ADB9-ABD6A6F4E777}" type="presParOf" srcId="{45075F9F-14BE-40C8-891F-A5E80F655B62}" destId="{192F59F8-06BC-45EB-9BD0-00FD368988AF}" srcOrd="0" destOrd="0" presId="urn:microsoft.com/office/officeart/2005/8/layout/process1"/>
    <dgm:cxn modelId="{1C6491A7-2CE8-41AB-A03F-D25E163C9969}" type="presParOf" srcId="{D6A6F12F-8E6F-418D-A7EA-DCBA61AECC20}" destId="{EAAC59B8-96C7-4CBF-ACA4-650459BD0A18}" srcOrd="4" destOrd="0" presId="urn:microsoft.com/office/officeart/2005/8/layout/process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4A6C1F4-47AF-46BD-A902-F277461D65B5}"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AEB1E2AE-FA3B-4024-9E3C-36E55D6F2FA6}">
      <dgm:prSet phldrT="[Text]"/>
      <dgm:spPr/>
      <dgm:t>
        <a:bodyPr/>
        <a:lstStyle/>
        <a:p>
          <a:r>
            <a:rPr lang="en-US"/>
            <a:t>Identifier</a:t>
          </a:r>
        </a:p>
      </dgm:t>
    </dgm:pt>
    <dgm:pt modelId="{0403CF66-8453-4033-A551-B96605C963F9}" type="parTrans" cxnId="{C6CCE7DB-89AE-49BD-ADB2-8CBE097D7E5F}">
      <dgm:prSet/>
      <dgm:spPr/>
      <dgm:t>
        <a:bodyPr/>
        <a:lstStyle/>
        <a:p>
          <a:endParaRPr lang="en-US"/>
        </a:p>
      </dgm:t>
    </dgm:pt>
    <dgm:pt modelId="{0CFC0470-1BB0-4447-A222-F3F36DD76D30}" type="sibTrans" cxnId="{C6CCE7DB-89AE-49BD-ADB2-8CBE097D7E5F}">
      <dgm:prSet/>
      <dgm:spPr/>
      <dgm:t>
        <a:bodyPr/>
        <a:lstStyle/>
        <a:p>
          <a:endParaRPr lang="en-US"/>
        </a:p>
      </dgm:t>
    </dgm:pt>
    <dgm:pt modelId="{0D26F582-1452-45E6-92CB-1F591CEB7E98}">
      <dgm:prSet phldrT="[Text]"/>
      <dgm:spPr/>
      <dgm:t>
        <a:bodyPr/>
        <a:lstStyle/>
        <a:p>
          <a:r>
            <a:rPr lang="en-US"/>
            <a:t>A fixed identifier - 'R'</a:t>
          </a:r>
        </a:p>
      </dgm:t>
    </dgm:pt>
    <dgm:pt modelId="{F9B48D3C-F752-4BA5-AB86-63ACBB9865DE}" type="parTrans" cxnId="{5590C36B-B9D2-42DB-ACB1-6253179D0399}">
      <dgm:prSet/>
      <dgm:spPr/>
      <dgm:t>
        <a:bodyPr/>
        <a:lstStyle/>
        <a:p>
          <a:endParaRPr lang="en-US"/>
        </a:p>
      </dgm:t>
    </dgm:pt>
    <dgm:pt modelId="{E2EACD25-8B7B-4DCB-A52F-7B13283E8080}" type="sibTrans" cxnId="{5590C36B-B9D2-42DB-ACB1-6253179D0399}">
      <dgm:prSet/>
      <dgm:spPr/>
      <dgm:t>
        <a:bodyPr/>
        <a:lstStyle/>
        <a:p>
          <a:endParaRPr lang="en-US"/>
        </a:p>
      </dgm:t>
    </dgm:pt>
    <dgm:pt modelId="{384175B3-0B8A-479F-A628-B0535566C192}">
      <dgm:prSet phldrT="[Text]"/>
      <dgm:spPr/>
      <dgm:t>
        <a:bodyPr/>
        <a:lstStyle/>
        <a:p>
          <a:r>
            <a:rPr lang="en-US"/>
            <a:t>Recovery Type</a:t>
          </a:r>
        </a:p>
      </dgm:t>
    </dgm:pt>
    <dgm:pt modelId="{133C4019-1C85-4D18-B064-C5203814F162}" type="parTrans" cxnId="{D9FB102D-4747-48CD-BAAC-A2F3BFA907DE}">
      <dgm:prSet/>
      <dgm:spPr/>
      <dgm:t>
        <a:bodyPr/>
        <a:lstStyle/>
        <a:p>
          <a:endParaRPr lang="en-US"/>
        </a:p>
      </dgm:t>
    </dgm:pt>
    <dgm:pt modelId="{155EF0AF-5131-4260-8A83-BBF5AF998738}" type="sibTrans" cxnId="{D9FB102D-4747-48CD-BAAC-A2F3BFA907DE}">
      <dgm:prSet/>
      <dgm:spPr/>
      <dgm:t>
        <a:bodyPr/>
        <a:lstStyle/>
        <a:p>
          <a:endParaRPr lang="en-US"/>
        </a:p>
      </dgm:t>
    </dgm:pt>
    <dgm:pt modelId="{DDD9DDC9-D775-4D81-9D17-90E8C6C4D49F}">
      <dgm:prSet phldrT="[Text]"/>
      <dgm:spPr/>
      <dgm:t>
        <a:bodyPr/>
        <a:lstStyle/>
        <a:p>
          <a:r>
            <a:rPr lang="en-US"/>
            <a:t>For Recoveries Notified by MLI (via Input File) - '01'</a:t>
          </a:r>
        </a:p>
      </dgm:t>
    </dgm:pt>
    <dgm:pt modelId="{14CC6AB9-E890-4681-8FBC-EAB385149CB7}" type="parTrans" cxnId="{84352285-72FF-4B60-8B2B-458DA78A279A}">
      <dgm:prSet/>
      <dgm:spPr/>
      <dgm:t>
        <a:bodyPr/>
        <a:lstStyle/>
        <a:p>
          <a:endParaRPr lang="en-US"/>
        </a:p>
      </dgm:t>
    </dgm:pt>
    <dgm:pt modelId="{5C94372F-F6AB-493C-8143-66059AC7FFC6}" type="sibTrans" cxnId="{84352285-72FF-4B60-8B2B-458DA78A279A}">
      <dgm:prSet/>
      <dgm:spPr/>
      <dgm:t>
        <a:bodyPr/>
        <a:lstStyle/>
        <a:p>
          <a:endParaRPr lang="en-US"/>
        </a:p>
      </dgm:t>
    </dgm:pt>
    <dgm:pt modelId="{5966C4BC-BCA8-4B7D-AF3B-8B4F80836ABE}">
      <dgm:prSet phldrT="[Text]"/>
      <dgm:spPr/>
      <dgm:t>
        <a:bodyPr/>
        <a:lstStyle/>
        <a:p>
          <a:r>
            <a:rPr lang="en-US"/>
            <a:t>For Recoveries Generated by System (While Calculating Penalty) - '02'</a:t>
          </a:r>
        </a:p>
      </dgm:t>
    </dgm:pt>
    <dgm:pt modelId="{86050771-84F9-4856-80EF-7794AD0D7D30}" type="parTrans" cxnId="{510953E0-287A-4581-B869-CA28B91997EA}">
      <dgm:prSet/>
      <dgm:spPr/>
      <dgm:t>
        <a:bodyPr/>
        <a:lstStyle/>
        <a:p>
          <a:endParaRPr lang="en-US"/>
        </a:p>
      </dgm:t>
    </dgm:pt>
    <dgm:pt modelId="{7302F56D-82B4-4AC9-B769-EB557438A8FC}" type="sibTrans" cxnId="{510953E0-287A-4581-B869-CA28B91997EA}">
      <dgm:prSet/>
      <dgm:spPr/>
      <dgm:t>
        <a:bodyPr/>
        <a:lstStyle/>
        <a:p>
          <a:endParaRPr lang="en-US"/>
        </a:p>
      </dgm:t>
    </dgm:pt>
    <dgm:pt modelId="{246E446C-EDD8-4C8D-B319-F4AA54EF9496}">
      <dgm:prSet phldrT="[Text]"/>
      <dgm:spPr/>
      <dgm:t>
        <a:bodyPr/>
        <a:lstStyle/>
        <a:p>
          <a:r>
            <a:rPr lang="en-US"/>
            <a:t>Scheme Code</a:t>
          </a:r>
        </a:p>
      </dgm:t>
    </dgm:pt>
    <dgm:pt modelId="{FDE6E91E-91C7-4F61-8FB2-07B884912AE1}" type="parTrans" cxnId="{242144E6-F541-4548-968B-003B828430C0}">
      <dgm:prSet/>
      <dgm:spPr/>
      <dgm:t>
        <a:bodyPr/>
        <a:lstStyle/>
        <a:p>
          <a:endParaRPr lang="en-US"/>
        </a:p>
      </dgm:t>
    </dgm:pt>
    <dgm:pt modelId="{B723C30D-640C-4EA5-BB91-FD609C000F65}" type="sibTrans" cxnId="{242144E6-F541-4548-968B-003B828430C0}">
      <dgm:prSet/>
      <dgm:spPr/>
      <dgm:t>
        <a:bodyPr/>
        <a:lstStyle/>
        <a:p>
          <a:endParaRPr lang="en-US"/>
        </a:p>
      </dgm:t>
    </dgm:pt>
    <dgm:pt modelId="{F8A4063A-F0C9-4420-82D7-F2B35B7E63E4}">
      <dgm:prSet phldrT="[Text]"/>
      <dgm:spPr/>
      <dgm:t>
        <a:bodyPr/>
        <a:lstStyle/>
        <a:p>
          <a:r>
            <a:rPr lang="en-US"/>
            <a:t>Standup India Loan the code is - 'SI'</a:t>
          </a:r>
        </a:p>
      </dgm:t>
    </dgm:pt>
    <dgm:pt modelId="{7D567903-0F40-4367-BFB8-F9C02047DB9D}" type="parTrans" cxnId="{E3295323-E3E2-4FF7-8C48-86176CB24AB0}">
      <dgm:prSet/>
      <dgm:spPr/>
      <dgm:t>
        <a:bodyPr/>
        <a:lstStyle/>
        <a:p>
          <a:endParaRPr lang="en-US"/>
        </a:p>
      </dgm:t>
    </dgm:pt>
    <dgm:pt modelId="{AEF9902B-4DE0-42DD-ABFE-0A15531AD847}" type="sibTrans" cxnId="{E3295323-E3E2-4FF7-8C48-86176CB24AB0}">
      <dgm:prSet/>
      <dgm:spPr/>
      <dgm:t>
        <a:bodyPr/>
        <a:lstStyle/>
        <a:p>
          <a:endParaRPr lang="en-US"/>
        </a:p>
      </dgm:t>
    </dgm:pt>
    <dgm:pt modelId="{D6286ED7-CD88-45C5-9F21-56A0ED485005}">
      <dgm:prSet phldrT="[Text]"/>
      <dgm:spPr/>
      <dgm:t>
        <a:bodyPr/>
        <a:lstStyle/>
        <a:p>
          <a:r>
            <a:rPr lang="en-US"/>
            <a:t>Date Stamp</a:t>
          </a:r>
        </a:p>
      </dgm:t>
    </dgm:pt>
    <dgm:pt modelId="{1E0D75AB-DD66-4872-BA80-6042A4A8905D}" type="parTrans" cxnId="{70DD724F-671E-4C4E-B09B-74C4D0F8A486}">
      <dgm:prSet/>
      <dgm:spPr/>
      <dgm:t>
        <a:bodyPr/>
        <a:lstStyle/>
        <a:p>
          <a:endParaRPr lang="en-US"/>
        </a:p>
      </dgm:t>
    </dgm:pt>
    <dgm:pt modelId="{F8483422-1983-4BE7-9A41-FBFBFC30E72C}" type="sibTrans" cxnId="{70DD724F-671E-4C4E-B09B-74C4D0F8A486}">
      <dgm:prSet/>
      <dgm:spPr/>
      <dgm:t>
        <a:bodyPr/>
        <a:lstStyle/>
        <a:p>
          <a:endParaRPr lang="en-US"/>
        </a:p>
      </dgm:t>
    </dgm:pt>
    <dgm:pt modelId="{F7D5BED3-5ECA-46E1-AB63-94D7F80F6EB2}">
      <dgm:prSet phldrT="[Text]"/>
      <dgm:spPr/>
      <dgm:t>
        <a:bodyPr/>
        <a:lstStyle/>
        <a:p>
          <a:r>
            <a:rPr lang="en-US"/>
            <a:t>Unique Number</a:t>
          </a:r>
        </a:p>
      </dgm:t>
    </dgm:pt>
    <dgm:pt modelId="{7D41F8C0-40EE-4E60-8248-F5805DDDB0ED}" type="parTrans" cxnId="{250CCD59-B965-432A-9AAE-80C4B14A9EF8}">
      <dgm:prSet/>
      <dgm:spPr/>
      <dgm:t>
        <a:bodyPr/>
        <a:lstStyle/>
        <a:p>
          <a:endParaRPr lang="en-US"/>
        </a:p>
      </dgm:t>
    </dgm:pt>
    <dgm:pt modelId="{28274F03-B4DA-4FC0-9CD5-9B3AD96CA7C9}" type="sibTrans" cxnId="{250CCD59-B965-432A-9AAE-80C4B14A9EF8}">
      <dgm:prSet/>
      <dgm:spPr/>
      <dgm:t>
        <a:bodyPr/>
        <a:lstStyle/>
        <a:p>
          <a:endParaRPr lang="en-US"/>
        </a:p>
      </dgm:t>
    </dgm:pt>
    <dgm:pt modelId="{6269B03B-552E-476A-842F-8951A8E4B9DD}">
      <dgm:prSet phldrT="[Text]"/>
      <dgm:spPr/>
      <dgm:t>
        <a:bodyPr/>
        <a:lstStyle/>
        <a:p>
          <a:r>
            <a:rPr lang="en-US" b="0" i="0"/>
            <a:t>Date Stamp as DDMMYYYY on which the recoveries provided has been processed by the system</a:t>
          </a:r>
          <a:endParaRPr lang="en-US"/>
        </a:p>
      </dgm:t>
    </dgm:pt>
    <dgm:pt modelId="{7F8FE508-06E6-4735-9773-C5A1D0DA46FF}" type="parTrans" cxnId="{2D39FE57-A746-420A-ACFD-7C303B79BBAD}">
      <dgm:prSet/>
      <dgm:spPr/>
      <dgm:t>
        <a:bodyPr/>
        <a:lstStyle/>
        <a:p>
          <a:endParaRPr lang="en-US"/>
        </a:p>
      </dgm:t>
    </dgm:pt>
    <dgm:pt modelId="{C75286F7-16B4-46BB-BCD4-A7B8D2DEDCAF}" type="sibTrans" cxnId="{2D39FE57-A746-420A-ACFD-7C303B79BBAD}">
      <dgm:prSet/>
      <dgm:spPr/>
      <dgm:t>
        <a:bodyPr/>
        <a:lstStyle/>
        <a:p>
          <a:endParaRPr lang="en-US"/>
        </a:p>
      </dgm:t>
    </dgm:pt>
    <dgm:pt modelId="{2BF164DF-3724-46C3-B603-C04F5C7D169E}">
      <dgm:prSet phldrT="[Text]"/>
      <dgm:spPr/>
      <dgm:t>
        <a:bodyPr/>
        <a:lstStyle/>
        <a:p>
          <a:r>
            <a:rPr lang="en-US"/>
            <a:t>A 6 digit running number</a:t>
          </a:r>
        </a:p>
      </dgm:t>
    </dgm:pt>
    <dgm:pt modelId="{A026B539-0FEE-433F-93D1-255470849E15}" type="parTrans" cxnId="{DBA6451E-6C3F-43AB-BFCD-8B78FCD6CB5D}">
      <dgm:prSet/>
      <dgm:spPr/>
      <dgm:t>
        <a:bodyPr/>
        <a:lstStyle/>
        <a:p>
          <a:endParaRPr lang="en-US"/>
        </a:p>
      </dgm:t>
    </dgm:pt>
    <dgm:pt modelId="{AC217D7E-0DBD-47E9-A1AF-B42756B6854E}" type="sibTrans" cxnId="{DBA6451E-6C3F-43AB-BFCD-8B78FCD6CB5D}">
      <dgm:prSet/>
      <dgm:spPr/>
      <dgm:t>
        <a:bodyPr/>
        <a:lstStyle/>
        <a:p>
          <a:endParaRPr lang="en-US"/>
        </a:p>
      </dgm:t>
    </dgm:pt>
    <dgm:pt modelId="{F586164F-402D-43F8-8501-4654BBCBA909}" type="pres">
      <dgm:prSet presAssocID="{C4A6C1F4-47AF-46BD-A902-F277461D65B5}" presName="Name0" presStyleCnt="0">
        <dgm:presLayoutVars>
          <dgm:dir/>
          <dgm:animLvl val="lvl"/>
          <dgm:resizeHandles val="exact"/>
        </dgm:presLayoutVars>
      </dgm:prSet>
      <dgm:spPr/>
      <dgm:t>
        <a:bodyPr/>
        <a:lstStyle/>
        <a:p>
          <a:endParaRPr lang="en-US"/>
        </a:p>
      </dgm:t>
    </dgm:pt>
    <dgm:pt modelId="{BB9443EB-8C83-46A7-B5A2-1CF3A0CE3FB4}" type="pres">
      <dgm:prSet presAssocID="{AEB1E2AE-FA3B-4024-9E3C-36E55D6F2FA6}" presName="composite" presStyleCnt="0"/>
      <dgm:spPr/>
    </dgm:pt>
    <dgm:pt modelId="{95B8858F-1FC5-492B-A18D-92E571194794}" type="pres">
      <dgm:prSet presAssocID="{AEB1E2AE-FA3B-4024-9E3C-36E55D6F2FA6}" presName="parTx" presStyleLbl="alignNode1" presStyleIdx="0" presStyleCnt="5">
        <dgm:presLayoutVars>
          <dgm:chMax val="0"/>
          <dgm:chPref val="0"/>
          <dgm:bulletEnabled val="1"/>
        </dgm:presLayoutVars>
      </dgm:prSet>
      <dgm:spPr/>
      <dgm:t>
        <a:bodyPr/>
        <a:lstStyle/>
        <a:p>
          <a:endParaRPr lang="en-US"/>
        </a:p>
      </dgm:t>
    </dgm:pt>
    <dgm:pt modelId="{6971B552-F029-4376-9127-62ACDB564F1A}" type="pres">
      <dgm:prSet presAssocID="{AEB1E2AE-FA3B-4024-9E3C-36E55D6F2FA6}" presName="desTx" presStyleLbl="alignAccFollowNode1" presStyleIdx="0" presStyleCnt="5">
        <dgm:presLayoutVars>
          <dgm:bulletEnabled val="1"/>
        </dgm:presLayoutVars>
      </dgm:prSet>
      <dgm:spPr/>
      <dgm:t>
        <a:bodyPr/>
        <a:lstStyle/>
        <a:p>
          <a:endParaRPr lang="en-US"/>
        </a:p>
      </dgm:t>
    </dgm:pt>
    <dgm:pt modelId="{F0A4F6A0-EE58-417A-B0D6-0B76EC3BF626}" type="pres">
      <dgm:prSet presAssocID="{0CFC0470-1BB0-4447-A222-F3F36DD76D30}" presName="space" presStyleCnt="0"/>
      <dgm:spPr/>
    </dgm:pt>
    <dgm:pt modelId="{78230741-547E-4682-ACA5-8117F7CC1DC6}" type="pres">
      <dgm:prSet presAssocID="{384175B3-0B8A-479F-A628-B0535566C192}" presName="composite" presStyleCnt="0"/>
      <dgm:spPr/>
    </dgm:pt>
    <dgm:pt modelId="{6624B02E-633E-461B-AF47-01810AD31FE0}" type="pres">
      <dgm:prSet presAssocID="{384175B3-0B8A-479F-A628-B0535566C192}" presName="parTx" presStyleLbl="alignNode1" presStyleIdx="1" presStyleCnt="5">
        <dgm:presLayoutVars>
          <dgm:chMax val="0"/>
          <dgm:chPref val="0"/>
          <dgm:bulletEnabled val="1"/>
        </dgm:presLayoutVars>
      </dgm:prSet>
      <dgm:spPr/>
      <dgm:t>
        <a:bodyPr/>
        <a:lstStyle/>
        <a:p>
          <a:endParaRPr lang="en-US"/>
        </a:p>
      </dgm:t>
    </dgm:pt>
    <dgm:pt modelId="{CCDB8713-221D-4F8B-9153-E7C559D1D911}" type="pres">
      <dgm:prSet presAssocID="{384175B3-0B8A-479F-A628-B0535566C192}" presName="desTx" presStyleLbl="alignAccFollowNode1" presStyleIdx="1" presStyleCnt="5">
        <dgm:presLayoutVars>
          <dgm:bulletEnabled val="1"/>
        </dgm:presLayoutVars>
      </dgm:prSet>
      <dgm:spPr/>
      <dgm:t>
        <a:bodyPr/>
        <a:lstStyle/>
        <a:p>
          <a:endParaRPr lang="en-US"/>
        </a:p>
      </dgm:t>
    </dgm:pt>
    <dgm:pt modelId="{94ED5680-91BB-4879-860C-2771838B3747}" type="pres">
      <dgm:prSet presAssocID="{155EF0AF-5131-4260-8A83-BBF5AF998738}" presName="space" presStyleCnt="0"/>
      <dgm:spPr/>
    </dgm:pt>
    <dgm:pt modelId="{43F55871-C9E6-4028-857A-2BA7848EB678}" type="pres">
      <dgm:prSet presAssocID="{246E446C-EDD8-4C8D-B319-F4AA54EF9496}" presName="composite" presStyleCnt="0"/>
      <dgm:spPr/>
    </dgm:pt>
    <dgm:pt modelId="{C872F323-0B0B-4B1E-97C9-D1BD9CE97F62}" type="pres">
      <dgm:prSet presAssocID="{246E446C-EDD8-4C8D-B319-F4AA54EF9496}" presName="parTx" presStyleLbl="alignNode1" presStyleIdx="2" presStyleCnt="5">
        <dgm:presLayoutVars>
          <dgm:chMax val="0"/>
          <dgm:chPref val="0"/>
          <dgm:bulletEnabled val="1"/>
        </dgm:presLayoutVars>
      </dgm:prSet>
      <dgm:spPr/>
      <dgm:t>
        <a:bodyPr/>
        <a:lstStyle/>
        <a:p>
          <a:endParaRPr lang="en-US"/>
        </a:p>
      </dgm:t>
    </dgm:pt>
    <dgm:pt modelId="{CD2CD118-ED1F-4668-9781-1CAA57138D03}" type="pres">
      <dgm:prSet presAssocID="{246E446C-EDD8-4C8D-B319-F4AA54EF9496}" presName="desTx" presStyleLbl="alignAccFollowNode1" presStyleIdx="2" presStyleCnt="5">
        <dgm:presLayoutVars>
          <dgm:bulletEnabled val="1"/>
        </dgm:presLayoutVars>
      </dgm:prSet>
      <dgm:spPr/>
      <dgm:t>
        <a:bodyPr/>
        <a:lstStyle/>
        <a:p>
          <a:endParaRPr lang="en-US"/>
        </a:p>
      </dgm:t>
    </dgm:pt>
    <dgm:pt modelId="{5FBB594C-0180-453D-9399-DD592BB83BA6}" type="pres">
      <dgm:prSet presAssocID="{B723C30D-640C-4EA5-BB91-FD609C000F65}" presName="space" presStyleCnt="0"/>
      <dgm:spPr/>
    </dgm:pt>
    <dgm:pt modelId="{EC1D4741-A059-4A00-8CC1-85023178F08A}" type="pres">
      <dgm:prSet presAssocID="{D6286ED7-CD88-45C5-9F21-56A0ED485005}" presName="composite" presStyleCnt="0"/>
      <dgm:spPr/>
    </dgm:pt>
    <dgm:pt modelId="{A8CA64B7-0158-4AC3-A45B-E2070C129EA5}" type="pres">
      <dgm:prSet presAssocID="{D6286ED7-CD88-45C5-9F21-56A0ED485005}" presName="parTx" presStyleLbl="alignNode1" presStyleIdx="3" presStyleCnt="5">
        <dgm:presLayoutVars>
          <dgm:chMax val="0"/>
          <dgm:chPref val="0"/>
          <dgm:bulletEnabled val="1"/>
        </dgm:presLayoutVars>
      </dgm:prSet>
      <dgm:spPr/>
      <dgm:t>
        <a:bodyPr/>
        <a:lstStyle/>
        <a:p>
          <a:endParaRPr lang="en-US"/>
        </a:p>
      </dgm:t>
    </dgm:pt>
    <dgm:pt modelId="{30DC7FD0-B22C-4E1B-BB62-43E69BF4BAF0}" type="pres">
      <dgm:prSet presAssocID="{D6286ED7-CD88-45C5-9F21-56A0ED485005}" presName="desTx" presStyleLbl="alignAccFollowNode1" presStyleIdx="3" presStyleCnt="5">
        <dgm:presLayoutVars>
          <dgm:bulletEnabled val="1"/>
        </dgm:presLayoutVars>
      </dgm:prSet>
      <dgm:spPr/>
      <dgm:t>
        <a:bodyPr/>
        <a:lstStyle/>
        <a:p>
          <a:endParaRPr lang="en-US"/>
        </a:p>
      </dgm:t>
    </dgm:pt>
    <dgm:pt modelId="{0AA91B1F-56F5-4F56-BDAE-7D35CAEDAB8C}" type="pres">
      <dgm:prSet presAssocID="{F8483422-1983-4BE7-9A41-FBFBFC30E72C}" presName="space" presStyleCnt="0"/>
      <dgm:spPr/>
    </dgm:pt>
    <dgm:pt modelId="{3C7FB1F3-E145-45A2-B29B-F2EA3EAF3C63}" type="pres">
      <dgm:prSet presAssocID="{F7D5BED3-5ECA-46E1-AB63-94D7F80F6EB2}" presName="composite" presStyleCnt="0"/>
      <dgm:spPr/>
    </dgm:pt>
    <dgm:pt modelId="{431CC010-2C48-45E9-9A75-D08F4D44492F}" type="pres">
      <dgm:prSet presAssocID="{F7D5BED3-5ECA-46E1-AB63-94D7F80F6EB2}" presName="parTx" presStyleLbl="alignNode1" presStyleIdx="4" presStyleCnt="5">
        <dgm:presLayoutVars>
          <dgm:chMax val="0"/>
          <dgm:chPref val="0"/>
          <dgm:bulletEnabled val="1"/>
        </dgm:presLayoutVars>
      </dgm:prSet>
      <dgm:spPr/>
      <dgm:t>
        <a:bodyPr/>
        <a:lstStyle/>
        <a:p>
          <a:endParaRPr lang="en-US"/>
        </a:p>
      </dgm:t>
    </dgm:pt>
    <dgm:pt modelId="{665C7EB0-1048-4484-B12D-6B13310B8BDE}" type="pres">
      <dgm:prSet presAssocID="{F7D5BED3-5ECA-46E1-AB63-94D7F80F6EB2}" presName="desTx" presStyleLbl="alignAccFollowNode1" presStyleIdx="4" presStyleCnt="5">
        <dgm:presLayoutVars>
          <dgm:bulletEnabled val="1"/>
        </dgm:presLayoutVars>
      </dgm:prSet>
      <dgm:spPr/>
      <dgm:t>
        <a:bodyPr/>
        <a:lstStyle/>
        <a:p>
          <a:endParaRPr lang="en-US"/>
        </a:p>
      </dgm:t>
    </dgm:pt>
  </dgm:ptLst>
  <dgm:cxnLst>
    <dgm:cxn modelId="{5590C36B-B9D2-42DB-ACB1-6253179D0399}" srcId="{AEB1E2AE-FA3B-4024-9E3C-36E55D6F2FA6}" destId="{0D26F582-1452-45E6-92CB-1F591CEB7E98}" srcOrd="0" destOrd="0" parTransId="{F9B48D3C-F752-4BA5-AB86-63ACBB9865DE}" sibTransId="{E2EACD25-8B7B-4DCB-A52F-7B13283E8080}"/>
    <dgm:cxn modelId="{717BCC03-BBEF-42BF-AB40-387751887222}" type="presOf" srcId="{246E446C-EDD8-4C8D-B319-F4AA54EF9496}" destId="{C872F323-0B0B-4B1E-97C9-D1BD9CE97F62}" srcOrd="0" destOrd="0" presId="urn:microsoft.com/office/officeart/2005/8/layout/hList1"/>
    <dgm:cxn modelId="{8F132194-40BE-453D-8478-9CFECA9BF6E2}" type="presOf" srcId="{2BF164DF-3724-46C3-B603-C04F5C7D169E}" destId="{665C7EB0-1048-4484-B12D-6B13310B8BDE}" srcOrd="0" destOrd="0" presId="urn:microsoft.com/office/officeart/2005/8/layout/hList1"/>
    <dgm:cxn modelId="{B61C8394-FF62-4BDF-AF0D-F274ADD9C06A}" type="presOf" srcId="{6269B03B-552E-476A-842F-8951A8E4B9DD}" destId="{30DC7FD0-B22C-4E1B-BB62-43E69BF4BAF0}" srcOrd="0" destOrd="0" presId="urn:microsoft.com/office/officeart/2005/8/layout/hList1"/>
    <dgm:cxn modelId="{510953E0-287A-4581-B869-CA28B91997EA}" srcId="{384175B3-0B8A-479F-A628-B0535566C192}" destId="{5966C4BC-BCA8-4B7D-AF3B-8B4F80836ABE}" srcOrd="1" destOrd="0" parTransId="{86050771-84F9-4856-80EF-7794AD0D7D30}" sibTransId="{7302F56D-82B4-4AC9-B769-EB557438A8FC}"/>
    <dgm:cxn modelId="{2D39FE57-A746-420A-ACFD-7C303B79BBAD}" srcId="{D6286ED7-CD88-45C5-9F21-56A0ED485005}" destId="{6269B03B-552E-476A-842F-8951A8E4B9DD}" srcOrd="0" destOrd="0" parTransId="{7F8FE508-06E6-4735-9773-C5A1D0DA46FF}" sibTransId="{C75286F7-16B4-46BB-BCD4-A7B8D2DEDCAF}"/>
    <dgm:cxn modelId="{DBA6451E-6C3F-43AB-BFCD-8B78FCD6CB5D}" srcId="{F7D5BED3-5ECA-46E1-AB63-94D7F80F6EB2}" destId="{2BF164DF-3724-46C3-B603-C04F5C7D169E}" srcOrd="0" destOrd="0" parTransId="{A026B539-0FEE-433F-93D1-255470849E15}" sibTransId="{AC217D7E-0DBD-47E9-A1AF-B42756B6854E}"/>
    <dgm:cxn modelId="{70DD724F-671E-4C4E-B09B-74C4D0F8A486}" srcId="{C4A6C1F4-47AF-46BD-A902-F277461D65B5}" destId="{D6286ED7-CD88-45C5-9F21-56A0ED485005}" srcOrd="3" destOrd="0" parTransId="{1E0D75AB-DD66-4872-BA80-6042A4A8905D}" sibTransId="{F8483422-1983-4BE7-9A41-FBFBFC30E72C}"/>
    <dgm:cxn modelId="{D9FB102D-4747-48CD-BAAC-A2F3BFA907DE}" srcId="{C4A6C1F4-47AF-46BD-A902-F277461D65B5}" destId="{384175B3-0B8A-479F-A628-B0535566C192}" srcOrd="1" destOrd="0" parTransId="{133C4019-1C85-4D18-B064-C5203814F162}" sibTransId="{155EF0AF-5131-4260-8A83-BBF5AF998738}"/>
    <dgm:cxn modelId="{9E4C57A2-4ABB-4DD9-BA4C-A1A0E870B9A3}" type="presOf" srcId="{AEB1E2AE-FA3B-4024-9E3C-36E55D6F2FA6}" destId="{95B8858F-1FC5-492B-A18D-92E571194794}" srcOrd="0" destOrd="0" presId="urn:microsoft.com/office/officeart/2005/8/layout/hList1"/>
    <dgm:cxn modelId="{1B4C67DE-B5E3-49C4-AB69-9480EB23246A}" type="presOf" srcId="{384175B3-0B8A-479F-A628-B0535566C192}" destId="{6624B02E-633E-461B-AF47-01810AD31FE0}" srcOrd="0" destOrd="0" presId="urn:microsoft.com/office/officeart/2005/8/layout/hList1"/>
    <dgm:cxn modelId="{37168A01-9DF1-4BA5-9F18-8AF40E4460EE}" type="presOf" srcId="{DDD9DDC9-D775-4D81-9D17-90E8C6C4D49F}" destId="{CCDB8713-221D-4F8B-9153-E7C559D1D911}" srcOrd="0" destOrd="0" presId="urn:microsoft.com/office/officeart/2005/8/layout/hList1"/>
    <dgm:cxn modelId="{E9264DD0-2459-4CB7-A76D-08E5A1C09501}" type="presOf" srcId="{0D26F582-1452-45E6-92CB-1F591CEB7E98}" destId="{6971B552-F029-4376-9127-62ACDB564F1A}" srcOrd="0" destOrd="0" presId="urn:microsoft.com/office/officeart/2005/8/layout/hList1"/>
    <dgm:cxn modelId="{C6CCE7DB-89AE-49BD-ADB2-8CBE097D7E5F}" srcId="{C4A6C1F4-47AF-46BD-A902-F277461D65B5}" destId="{AEB1E2AE-FA3B-4024-9E3C-36E55D6F2FA6}" srcOrd="0" destOrd="0" parTransId="{0403CF66-8453-4033-A551-B96605C963F9}" sibTransId="{0CFC0470-1BB0-4447-A222-F3F36DD76D30}"/>
    <dgm:cxn modelId="{EF1038DA-E96F-468B-AF3C-F8882C16A21D}" type="presOf" srcId="{5966C4BC-BCA8-4B7D-AF3B-8B4F80836ABE}" destId="{CCDB8713-221D-4F8B-9153-E7C559D1D911}" srcOrd="0" destOrd="1" presId="urn:microsoft.com/office/officeart/2005/8/layout/hList1"/>
    <dgm:cxn modelId="{E3295323-E3E2-4FF7-8C48-86176CB24AB0}" srcId="{246E446C-EDD8-4C8D-B319-F4AA54EF9496}" destId="{F8A4063A-F0C9-4420-82D7-F2B35B7E63E4}" srcOrd="0" destOrd="0" parTransId="{7D567903-0F40-4367-BFB8-F9C02047DB9D}" sibTransId="{AEF9902B-4DE0-42DD-ABFE-0A15531AD847}"/>
    <dgm:cxn modelId="{242144E6-F541-4548-968B-003B828430C0}" srcId="{C4A6C1F4-47AF-46BD-A902-F277461D65B5}" destId="{246E446C-EDD8-4C8D-B319-F4AA54EF9496}" srcOrd="2" destOrd="0" parTransId="{FDE6E91E-91C7-4F61-8FB2-07B884912AE1}" sibTransId="{B723C30D-640C-4EA5-BB91-FD609C000F65}"/>
    <dgm:cxn modelId="{7811F87A-6BEA-4AF7-AB9E-3ADB3BE2A5F0}" type="presOf" srcId="{C4A6C1F4-47AF-46BD-A902-F277461D65B5}" destId="{F586164F-402D-43F8-8501-4654BBCBA909}" srcOrd="0" destOrd="0" presId="urn:microsoft.com/office/officeart/2005/8/layout/hList1"/>
    <dgm:cxn modelId="{EB09DFAD-F440-48FC-90F4-C8F287B55D05}" type="presOf" srcId="{D6286ED7-CD88-45C5-9F21-56A0ED485005}" destId="{A8CA64B7-0158-4AC3-A45B-E2070C129EA5}" srcOrd="0" destOrd="0" presId="urn:microsoft.com/office/officeart/2005/8/layout/hList1"/>
    <dgm:cxn modelId="{250CCD59-B965-432A-9AAE-80C4B14A9EF8}" srcId="{C4A6C1F4-47AF-46BD-A902-F277461D65B5}" destId="{F7D5BED3-5ECA-46E1-AB63-94D7F80F6EB2}" srcOrd="4" destOrd="0" parTransId="{7D41F8C0-40EE-4E60-8248-F5805DDDB0ED}" sibTransId="{28274F03-B4DA-4FC0-9CD5-9B3AD96CA7C9}"/>
    <dgm:cxn modelId="{84352285-72FF-4B60-8B2B-458DA78A279A}" srcId="{384175B3-0B8A-479F-A628-B0535566C192}" destId="{DDD9DDC9-D775-4D81-9D17-90E8C6C4D49F}" srcOrd="0" destOrd="0" parTransId="{14CC6AB9-E890-4681-8FBC-EAB385149CB7}" sibTransId="{5C94372F-F6AB-493C-8143-66059AC7FFC6}"/>
    <dgm:cxn modelId="{95DE901D-8184-46F1-9717-75EB758DD3EB}" type="presOf" srcId="{F7D5BED3-5ECA-46E1-AB63-94D7F80F6EB2}" destId="{431CC010-2C48-45E9-9A75-D08F4D44492F}" srcOrd="0" destOrd="0" presId="urn:microsoft.com/office/officeart/2005/8/layout/hList1"/>
    <dgm:cxn modelId="{D21E741B-EA24-41E5-BE73-8C0531AC9E05}" type="presOf" srcId="{F8A4063A-F0C9-4420-82D7-F2B35B7E63E4}" destId="{CD2CD118-ED1F-4668-9781-1CAA57138D03}" srcOrd="0" destOrd="0" presId="urn:microsoft.com/office/officeart/2005/8/layout/hList1"/>
    <dgm:cxn modelId="{ACB7CDD2-F07F-4760-B9B1-77D5EE610A1C}" type="presParOf" srcId="{F586164F-402D-43F8-8501-4654BBCBA909}" destId="{BB9443EB-8C83-46A7-B5A2-1CF3A0CE3FB4}" srcOrd="0" destOrd="0" presId="urn:microsoft.com/office/officeart/2005/8/layout/hList1"/>
    <dgm:cxn modelId="{BAC6C0AB-C78E-4CC4-92AA-90D7E1B36EED}" type="presParOf" srcId="{BB9443EB-8C83-46A7-B5A2-1CF3A0CE3FB4}" destId="{95B8858F-1FC5-492B-A18D-92E571194794}" srcOrd="0" destOrd="0" presId="urn:microsoft.com/office/officeart/2005/8/layout/hList1"/>
    <dgm:cxn modelId="{8EBB2C06-1201-4CF3-A9B9-6CFB3887D4D7}" type="presParOf" srcId="{BB9443EB-8C83-46A7-B5A2-1CF3A0CE3FB4}" destId="{6971B552-F029-4376-9127-62ACDB564F1A}" srcOrd="1" destOrd="0" presId="urn:microsoft.com/office/officeart/2005/8/layout/hList1"/>
    <dgm:cxn modelId="{F6337F11-0ECD-4A86-B8EA-9B807DF14979}" type="presParOf" srcId="{F586164F-402D-43F8-8501-4654BBCBA909}" destId="{F0A4F6A0-EE58-417A-B0D6-0B76EC3BF626}" srcOrd="1" destOrd="0" presId="urn:microsoft.com/office/officeart/2005/8/layout/hList1"/>
    <dgm:cxn modelId="{F7F474A7-9EEF-4E5C-8510-B4EB6629E9D0}" type="presParOf" srcId="{F586164F-402D-43F8-8501-4654BBCBA909}" destId="{78230741-547E-4682-ACA5-8117F7CC1DC6}" srcOrd="2" destOrd="0" presId="urn:microsoft.com/office/officeart/2005/8/layout/hList1"/>
    <dgm:cxn modelId="{A77A3D3C-CAB4-41BB-AD0B-1DAE287FF8FB}" type="presParOf" srcId="{78230741-547E-4682-ACA5-8117F7CC1DC6}" destId="{6624B02E-633E-461B-AF47-01810AD31FE0}" srcOrd="0" destOrd="0" presId="urn:microsoft.com/office/officeart/2005/8/layout/hList1"/>
    <dgm:cxn modelId="{6C92234F-6043-4CFF-92B5-9C4E9F5983FA}" type="presParOf" srcId="{78230741-547E-4682-ACA5-8117F7CC1DC6}" destId="{CCDB8713-221D-4F8B-9153-E7C559D1D911}" srcOrd="1" destOrd="0" presId="urn:microsoft.com/office/officeart/2005/8/layout/hList1"/>
    <dgm:cxn modelId="{771A185C-B365-4F33-A233-9FCF714A4195}" type="presParOf" srcId="{F586164F-402D-43F8-8501-4654BBCBA909}" destId="{94ED5680-91BB-4879-860C-2771838B3747}" srcOrd="3" destOrd="0" presId="urn:microsoft.com/office/officeart/2005/8/layout/hList1"/>
    <dgm:cxn modelId="{2363C9A3-EA62-462E-B2F8-9431AE7ABAC1}" type="presParOf" srcId="{F586164F-402D-43F8-8501-4654BBCBA909}" destId="{43F55871-C9E6-4028-857A-2BA7848EB678}" srcOrd="4" destOrd="0" presId="urn:microsoft.com/office/officeart/2005/8/layout/hList1"/>
    <dgm:cxn modelId="{40E785E3-0EE1-46FB-A497-0BA2BDFA3372}" type="presParOf" srcId="{43F55871-C9E6-4028-857A-2BA7848EB678}" destId="{C872F323-0B0B-4B1E-97C9-D1BD9CE97F62}" srcOrd="0" destOrd="0" presId="urn:microsoft.com/office/officeart/2005/8/layout/hList1"/>
    <dgm:cxn modelId="{6B35E8C7-5B5A-4815-A43F-E68A4E92433B}" type="presParOf" srcId="{43F55871-C9E6-4028-857A-2BA7848EB678}" destId="{CD2CD118-ED1F-4668-9781-1CAA57138D03}" srcOrd="1" destOrd="0" presId="urn:microsoft.com/office/officeart/2005/8/layout/hList1"/>
    <dgm:cxn modelId="{BA229BAB-09E7-4634-8D43-2BDE0433F338}" type="presParOf" srcId="{F586164F-402D-43F8-8501-4654BBCBA909}" destId="{5FBB594C-0180-453D-9399-DD592BB83BA6}" srcOrd="5" destOrd="0" presId="urn:microsoft.com/office/officeart/2005/8/layout/hList1"/>
    <dgm:cxn modelId="{52169299-62EE-4A0D-99E3-C411F8B1AE3D}" type="presParOf" srcId="{F586164F-402D-43F8-8501-4654BBCBA909}" destId="{EC1D4741-A059-4A00-8CC1-85023178F08A}" srcOrd="6" destOrd="0" presId="urn:microsoft.com/office/officeart/2005/8/layout/hList1"/>
    <dgm:cxn modelId="{AB2EA95E-A40C-42A0-BBB9-2074FCDFCAB9}" type="presParOf" srcId="{EC1D4741-A059-4A00-8CC1-85023178F08A}" destId="{A8CA64B7-0158-4AC3-A45B-E2070C129EA5}" srcOrd="0" destOrd="0" presId="urn:microsoft.com/office/officeart/2005/8/layout/hList1"/>
    <dgm:cxn modelId="{E47EA47A-AB5E-45AF-AE31-E6127C4418CC}" type="presParOf" srcId="{EC1D4741-A059-4A00-8CC1-85023178F08A}" destId="{30DC7FD0-B22C-4E1B-BB62-43E69BF4BAF0}" srcOrd="1" destOrd="0" presId="urn:microsoft.com/office/officeart/2005/8/layout/hList1"/>
    <dgm:cxn modelId="{5C28B5D2-8590-48D5-AF3F-980FD68FA416}" type="presParOf" srcId="{F586164F-402D-43F8-8501-4654BBCBA909}" destId="{0AA91B1F-56F5-4F56-BDAE-7D35CAEDAB8C}" srcOrd="7" destOrd="0" presId="urn:microsoft.com/office/officeart/2005/8/layout/hList1"/>
    <dgm:cxn modelId="{7B94D354-1F96-4B24-8AA3-796A13995FF0}" type="presParOf" srcId="{F586164F-402D-43F8-8501-4654BBCBA909}" destId="{3C7FB1F3-E145-45A2-B29B-F2EA3EAF3C63}" srcOrd="8" destOrd="0" presId="urn:microsoft.com/office/officeart/2005/8/layout/hList1"/>
    <dgm:cxn modelId="{36A77B23-2F3F-479D-ABE4-EF897FC8BD54}" type="presParOf" srcId="{3C7FB1F3-E145-45A2-B29B-F2EA3EAF3C63}" destId="{431CC010-2C48-45E9-9A75-D08F4D44492F}" srcOrd="0" destOrd="0" presId="urn:microsoft.com/office/officeart/2005/8/layout/hList1"/>
    <dgm:cxn modelId="{893DEA41-020B-44C4-BCB5-BA024A4E4DAA}" type="presParOf" srcId="{3C7FB1F3-E145-45A2-B29B-F2EA3EAF3C63}" destId="{665C7EB0-1048-4484-B12D-6B13310B8BDE}" srcOrd="1" destOrd="0" presId="urn:microsoft.com/office/officeart/2005/8/layout/hList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4A6C1F4-47AF-46BD-A902-F277461D65B5}"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AEB1E2AE-FA3B-4024-9E3C-36E55D6F2FA6}">
      <dgm:prSet phldrT="[Text]"/>
      <dgm:spPr/>
      <dgm:t>
        <a:bodyPr/>
        <a:lstStyle/>
        <a:p>
          <a:r>
            <a:rPr lang="en-US"/>
            <a:t>Identifier</a:t>
          </a:r>
        </a:p>
      </dgm:t>
    </dgm:pt>
    <dgm:pt modelId="{0403CF66-8453-4033-A551-B96605C963F9}" type="parTrans" cxnId="{C6CCE7DB-89AE-49BD-ADB2-8CBE097D7E5F}">
      <dgm:prSet/>
      <dgm:spPr/>
      <dgm:t>
        <a:bodyPr/>
        <a:lstStyle/>
        <a:p>
          <a:endParaRPr lang="en-US"/>
        </a:p>
      </dgm:t>
    </dgm:pt>
    <dgm:pt modelId="{0CFC0470-1BB0-4447-A222-F3F36DD76D30}" type="sibTrans" cxnId="{C6CCE7DB-89AE-49BD-ADB2-8CBE097D7E5F}">
      <dgm:prSet/>
      <dgm:spPr/>
      <dgm:t>
        <a:bodyPr/>
        <a:lstStyle/>
        <a:p>
          <a:endParaRPr lang="en-US"/>
        </a:p>
      </dgm:t>
    </dgm:pt>
    <dgm:pt modelId="{0D26F582-1452-45E6-92CB-1F591CEB7E98}">
      <dgm:prSet phldrT="[Text]"/>
      <dgm:spPr/>
      <dgm:t>
        <a:bodyPr/>
        <a:lstStyle/>
        <a:p>
          <a:r>
            <a:rPr lang="en-US"/>
            <a:t>A fixed identifier - 'R'</a:t>
          </a:r>
        </a:p>
      </dgm:t>
    </dgm:pt>
    <dgm:pt modelId="{F9B48D3C-F752-4BA5-AB86-63ACBB9865DE}" type="parTrans" cxnId="{5590C36B-B9D2-42DB-ACB1-6253179D0399}">
      <dgm:prSet/>
      <dgm:spPr/>
      <dgm:t>
        <a:bodyPr/>
        <a:lstStyle/>
        <a:p>
          <a:endParaRPr lang="en-US"/>
        </a:p>
      </dgm:t>
    </dgm:pt>
    <dgm:pt modelId="{E2EACD25-8B7B-4DCB-A52F-7B13283E8080}" type="sibTrans" cxnId="{5590C36B-B9D2-42DB-ACB1-6253179D0399}">
      <dgm:prSet/>
      <dgm:spPr/>
      <dgm:t>
        <a:bodyPr/>
        <a:lstStyle/>
        <a:p>
          <a:endParaRPr lang="en-US"/>
        </a:p>
      </dgm:t>
    </dgm:pt>
    <dgm:pt modelId="{384175B3-0B8A-479F-A628-B0535566C192}">
      <dgm:prSet phldrT="[Text]"/>
      <dgm:spPr/>
      <dgm:t>
        <a:bodyPr/>
        <a:lstStyle/>
        <a:p>
          <a:r>
            <a:rPr lang="en-US"/>
            <a:t>Recovery Type</a:t>
          </a:r>
        </a:p>
      </dgm:t>
    </dgm:pt>
    <dgm:pt modelId="{133C4019-1C85-4D18-B064-C5203814F162}" type="parTrans" cxnId="{D9FB102D-4747-48CD-BAAC-A2F3BFA907DE}">
      <dgm:prSet/>
      <dgm:spPr/>
      <dgm:t>
        <a:bodyPr/>
        <a:lstStyle/>
        <a:p>
          <a:endParaRPr lang="en-US"/>
        </a:p>
      </dgm:t>
    </dgm:pt>
    <dgm:pt modelId="{155EF0AF-5131-4260-8A83-BBF5AF998738}" type="sibTrans" cxnId="{D9FB102D-4747-48CD-BAAC-A2F3BFA907DE}">
      <dgm:prSet/>
      <dgm:spPr/>
      <dgm:t>
        <a:bodyPr/>
        <a:lstStyle/>
        <a:p>
          <a:endParaRPr lang="en-US"/>
        </a:p>
      </dgm:t>
    </dgm:pt>
    <dgm:pt modelId="{DDD9DDC9-D775-4D81-9D17-90E8C6C4D49F}">
      <dgm:prSet phldrT="[Text]"/>
      <dgm:spPr/>
      <dgm:t>
        <a:bodyPr/>
        <a:lstStyle/>
        <a:p>
          <a:r>
            <a:rPr lang="en-US"/>
            <a:t>For Recoveries Notified by MLI (via Input File) - '01'</a:t>
          </a:r>
        </a:p>
      </dgm:t>
    </dgm:pt>
    <dgm:pt modelId="{14CC6AB9-E890-4681-8FBC-EAB385149CB7}" type="parTrans" cxnId="{84352285-72FF-4B60-8B2B-458DA78A279A}">
      <dgm:prSet/>
      <dgm:spPr/>
      <dgm:t>
        <a:bodyPr/>
        <a:lstStyle/>
        <a:p>
          <a:endParaRPr lang="en-US"/>
        </a:p>
      </dgm:t>
    </dgm:pt>
    <dgm:pt modelId="{5C94372F-F6AB-493C-8143-66059AC7FFC6}" type="sibTrans" cxnId="{84352285-72FF-4B60-8B2B-458DA78A279A}">
      <dgm:prSet/>
      <dgm:spPr/>
      <dgm:t>
        <a:bodyPr/>
        <a:lstStyle/>
        <a:p>
          <a:endParaRPr lang="en-US"/>
        </a:p>
      </dgm:t>
    </dgm:pt>
    <dgm:pt modelId="{5966C4BC-BCA8-4B7D-AF3B-8B4F80836ABE}">
      <dgm:prSet phldrT="[Text]"/>
      <dgm:spPr/>
      <dgm:t>
        <a:bodyPr/>
        <a:lstStyle/>
        <a:p>
          <a:r>
            <a:rPr lang="en-US"/>
            <a:t>For Recoveries Generated by System (While Calculating Penalty) - '02'</a:t>
          </a:r>
        </a:p>
      </dgm:t>
    </dgm:pt>
    <dgm:pt modelId="{86050771-84F9-4856-80EF-7794AD0D7D30}" type="parTrans" cxnId="{510953E0-287A-4581-B869-CA28B91997EA}">
      <dgm:prSet/>
      <dgm:spPr/>
      <dgm:t>
        <a:bodyPr/>
        <a:lstStyle/>
        <a:p>
          <a:endParaRPr lang="en-US"/>
        </a:p>
      </dgm:t>
    </dgm:pt>
    <dgm:pt modelId="{7302F56D-82B4-4AC9-B769-EB557438A8FC}" type="sibTrans" cxnId="{510953E0-287A-4581-B869-CA28B91997EA}">
      <dgm:prSet/>
      <dgm:spPr/>
      <dgm:t>
        <a:bodyPr/>
        <a:lstStyle/>
        <a:p>
          <a:endParaRPr lang="en-US"/>
        </a:p>
      </dgm:t>
    </dgm:pt>
    <dgm:pt modelId="{246E446C-EDD8-4C8D-B319-F4AA54EF9496}">
      <dgm:prSet phldrT="[Text]"/>
      <dgm:spPr/>
      <dgm:t>
        <a:bodyPr/>
        <a:lstStyle/>
        <a:p>
          <a:r>
            <a:rPr lang="en-US"/>
            <a:t>Scheme Code</a:t>
          </a:r>
        </a:p>
      </dgm:t>
    </dgm:pt>
    <dgm:pt modelId="{FDE6E91E-91C7-4F61-8FB2-07B884912AE1}" type="parTrans" cxnId="{242144E6-F541-4548-968B-003B828430C0}">
      <dgm:prSet/>
      <dgm:spPr/>
      <dgm:t>
        <a:bodyPr/>
        <a:lstStyle/>
        <a:p>
          <a:endParaRPr lang="en-US"/>
        </a:p>
      </dgm:t>
    </dgm:pt>
    <dgm:pt modelId="{B723C30D-640C-4EA5-BB91-FD609C000F65}" type="sibTrans" cxnId="{242144E6-F541-4548-968B-003B828430C0}">
      <dgm:prSet/>
      <dgm:spPr/>
      <dgm:t>
        <a:bodyPr/>
        <a:lstStyle/>
        <a:p>
          <a:endParaRPr lang="en-US"/>
        </a:p>
      </dgm:t>
    </dgm:pt>
    <dgm:pt modelId="{F8A4063A-F0C9-4420-82D7-F2B35B7E63E4}">
      <dgm:prSet phldrT="[Text]"/>
      <dgm:spPr/>
      <dgm:t>
        <a:bodyPr/>
        <a:lstStyle/>
        <a:p>
          <a:r>
            <a:rPr lang="en-US"/>
            <a:t>Standup India Loan the code is - 'SI'</a:t>
          </a:r>
        </a:p>
      </dgm:t>
    </dgm:pt>
    <dgm:pt modelId="{7D567903-0F40-4367-BFB8-F9C02047DB9D}" type="parTrans" cxnId="{E3295323-E3E2-4FF7-8C48-86176CB24AB0}">
      <dgm:prSet/>
      <dgm:spPr/>
      <dgm:t>
        <a:bodyPr/>
        <a:lstStyle/>
        <a:p>
          <a:endParaRPr lang="en-US"/>
        </a:p>
      </dgm:t>
    </dgm:pt>
    <dgm:pt modelId="{AEF9902B-4DE0-42DD-ABFE-0A15531AD847}" type="sibTrans" cxnId="{E3295323-E3E2-4FF7-8C48-86176CB24AB0}">
      <dgm:prSet/>
      <dgm:spPr/>
      <dgm:t>
        <a:bodyPr/>
        <a:lstStyle/>
        <a:p>
          <a:endParaRPr lang="en-US"/>
        </a:p>
      </dgm:t>
    </dgm:pt>
    <dgm:pt modelId="{D6286ED7-CD88-45C5-9F21-56A0ED485005}">
      <dgm:prSet phldrT="[Text]"/>
      <dgm:spPr/>
      <dgm:t>
        <a:bodyPr/>
        <a:lstStyle/>
        <a:p>
          <a:r>
            <a:rPr lang="en-US"/>
            <a:t>Date Stamp</a:t>
          </a:r>
        </a:p>
      </dgm:t>
    </dgm:pt>
    <dgm:pt modelId="{1E0D75AB-DD66-4872-BA80-6042A4A8905D}" type="parTrans" cxnId="{70DD724F-671E-4C4E-B09B-74C4D0F8A486}">
      <dgm:prSet/>
      <dgm:spPr/>
      <dgm:t>
        <a:bodyPr/>
        <a:lstStyle/>
        <a:p>
          <a:endParaRPr lang="en-US"/>
        </a:p>
      </dgm:t>
    </dgm:pt>
    <dgm:pt modelId="{F8483422-1983-4BE7-9A41-FBFBFC30E72C}" type="sibTrans" cxnId="{70DD724F-671E-4C4E-B09B-74C4D0F8A486}">
      <dgm:prSet/>
      <dgm:spPr/>
      <dgm:t>
        <a:bodyPr/>
        <a:lstStyle/>
        <a:p>
          <a:endParaRPr lang="en-US"/>
        </a:p>
      </dgm:t>
    </dgm:pt>
    <dgm:pt modelId="{F7D5BED3-5ECA-46E1-AB63-94D7F80F6EB2}">
      <dgm:prSet phldrT="[Text]"/>
      <dgm:spPr/>
      <dgm:t>
        <a:bodyPr/>
        <a:lstStyle/>
        <a:p>
          <a:r>
            <a:rPr lang="en-US"/>
            <a:t>Unique Number</a:t>
          </a:r>
        </a:p>
      </dgm:t>
    </dgm:pt>
    <dgm:pt modelId="{7D41F8C0-40EE-4E60-8248-F5805DDDB0ED}" type="parTrans" cxnId="{250CCD59-B965-432A-9AAE-80C4B14A9EF8}">
      <dgm:prSet/>
      <dgm:spPr/>
      <dgm:t>
        <a:bodyPr/>
        <a:lstStyle/>
        <a:p>
          <a:endParaRPr lang="en-US"/>
        </a:p>
      </dgm:t>
    </dgm:pt>
    <dgm:pt modelId="{28274F03-B4DA-4FC0-9CD5-9B3AD96CA7C9}" type="sibTrans" cxnId="{250CCD59-B965-432A-9AAE-80C4B14A9EF8}">
      <dgm:prSet/>
      <dgm:spPr/>
      <dgm:t>
        <a:bodyPr/>
        <a:lstStyle/>
        <a:p>
          <a:endParaRPr lang="en-US"/>
        </a:p>
      </dgm:t>
    </dgm:pt>
    <dgm:pt modelId="{6269B03B-552E-476A-842F-8951A8E4B9DD}">
      <dgm:prSet phldrT="[Text]"/>
      <dgm:spPr/>
      <dgm:t>
        <a:bodyPr/>
        <a:lstStyle/>
        <a:p>
          <a:r>
            <a:rPr lang="en-US" b="0" i="0"/>
            <a:t>Date Stamp as DDMMYYYY on which the recoveries provided has been processed by the system</a:t>
          </a:r>
          <a:endParaRPr lang="en-US"/>
        </a:p>
      </dgm:t>
    </dgm:pt>
    <dgm:pt modelId="{7F8FE508-06E6-4735-9773-C5A1D0DA46FF}" type="parTrans" cxnId="{2D39FE57-A746-420A-ACFD-7C303B79BBAD}">
      <dgm:prSet/>
      <dgm:spPr/>
      <dgm:t>
        <a:bodyPr/>
        <a:lstStyle/>
        <a:p>
          <a:endParaRPr lang="en-US"/>
        </a:p>
      </dgm:t>
    </dgm:pt>
    <dgm:pt modelId="{C75286F7-16B4-46BB-BCD4-A7B8D2DEDCAF}" type="sibTrans" cxnId="{2D39FE57-A746-420A-ACFD-7C303B79BBAD}">
      <dgm:prSet/>
      <dgm:spPr/>
      <dgm:t>
        <a:bodyPr/>
        <a:lstStyle/>
        <a:p>
          <a:endParaRPr lang="en-US"/>
        </a:p>
      </dgm:t>
    </dgm:pt>
    <dgm:pt modelId="{2BF164DF-3724-46C3-B603-C04F5C7D169E}">
      <dgm:prSet phldrT="[Text]"/>
      <dgm:spPr/>
      <dgm:t>
        <a:bodyPr/>
        <a:lstStyle/>
        <a:p>
          <a:r>
            <a:rPr lang="en-US"/>
            <a:t>A 6 digit running number</a:t>
          </a:r>
        </a:p>
      </dgm:t>
    </dgm:pt>
    <dgm:pt modelId="{A026B539-0FEE-433F-93D1-255470849E15}" type="parTrans" cxnId="{DBA6451E-6C3F-43AB-BFCD-8B78FCD6CB5D}">
      <dgm:prSet/>
      <dgm:spPr/>
      <dgm:t>
        <a:bodyPr/>
        <a:lstStyle/>
        <a:p>
          <a:endParaRPr lang="en-US"/>
        </a:p>
      </dgm:t>
    </dgm:pt>
    <dgm:pt modelId="{AC217D7E-0DBD-47E9-A1AF-B42756B6854E}" type="sibTrans" cxnId="{DBA6451E-6C3F-43AB-BFCD-8B78FCD6CB5D}">
      <dgm:prSet/>
      <dgm:spPr/>
      <dgm:t>
        <a:bodyPr/>
        <a:lstStyle/>
        <a:p>
          <a:endParaRPr lang="en-US"/>
        </a:p>
      </dgm:t>
    </dgm:pt>
    <dgm:pt modelId="{AC5758C0-C632-4917-9BA3-C246D1D305CB}">
      <dgm:prSet phldrT="[Text]"/>
      <dgm:spPr/>
      <dgm:t>
        <a:bodyPr/>
        <a:lstStyle/>
        <a:p>
          <a:r>
            <a:rPr lang="en-US"/>
            <a:t>Claim Type</a:t>
          </a:r>
        </a:p>
      </dgm:t>
    </dgm:pt>
    <dgm:pt modelId="{7C6A2C82-8C32-49B6-832E-46CB3BD82495}" type="parTrans" cxnId="{6DC7F2E7-6297-4B86-8CBD-DBEB85D68B5D}">
      <dgm:prSet/>
      <dgm:spPr/>
      <dgm:t>
        <a:bodyPr/>
        <a:lstStyle/>
        <a:p>
          <a:endParaRPr lang="en-US"/>
        </a:p>
      </dgm:t>
    </dgm:pt>
    <dgm:pt modelId="{B72B8BA4-EFF3-4C01-8382-7E06227033F3}" type="sibTrans" cxnId="{6DC7F2E7-6297-4B86-8CBD-DBEB85D68B5D}">
      <dgm:prSet/>
      <dgm:spPr/>
      <dgm:t>
        <a:bodyPr/>
        <a:lstStyle/>
        <a:p>
          <a:endParaRPr lang="en-US"/>
        </a:p>
      </dgm:t>
    </dgm:pt>
    <dgm:pt modelId="{DB59BDA8-CFEB-4D8D-B38C-1FF353BE05C3}">
      <dgm:prSet phldrT="[Text]"/>
      <dgm:spPr/>
      <dgm:t>
        <a:bodyPr/>
        <a:lstStyle/>
        <a:p>
          <a:r>
            <a:rPr lang="en-US"/>
            <a:t>For Recoveries Before Final Claim - '01'</a:t>
          </a:r>
        </a:p>
      </dgm:t>
    </dgm:pt>
    <dgm:pt modelId="{0D3BEEA0-7A07-41BC-B3F0-C984DE2A10A7}" type="parTrans" cxnId="{7F0FCE90-454A-44E6-B124-65C29621E9E4}">
      <dgm:prSet/>
      <dgm:spPr/>
      <dgm:t>
        <a:bodyPr/>
        <a:lstStyle/>
        <a:p>
          <a:endParaRPr lang="en-US"/>
        </a:p>
      </dgm:t>
    </dgm:pt>
    <dgm:pt modelId="{C943E5A9-20AC-441E-A212-251C4B4F5E70}" type="sibTrans" cxnId="{7F0FCE90-454A-44E6-B124-65C29621E9E4}">
      <dgm:prSet/>
      <dgm:spPr/>
      <dgm:t>
        <a:bodyPr/>
        <a:lstStyle/>
        <a:p>
          <a:endParaRPr lang="en-US"/>
        </a:p>
      </dgm:t>
    </dgm:pt>
    <dgm:pt modelId="{70A8AB4C-BE5C-459C-B911-5B851DBB5761}">
      <dgm:prSet phldrT="[Text]"/>
      <dgm:spPr/>
      <dgm:t>
        <a:bodyPr/>
        <a:lstStyle/>
        <a:p>
          <a:r>
            <a:rPr lang="en-US"/>
            <a:t>For Recoveries After Final Claim - '02'</a:t>
          </a:r>
        </a:p>
      </dgm:t>
    </dgm:pt>
    <dgm:pt modelId="{829FD58F-3E08-42BC-B8E7-DAF2C8C93A4F}" type="parTrans" cxnId="{6437EEE9-05E6-4C3E-A18C-FC5381C0903F}">
      <dgm:prSet/>
      <dgm:spPr/>
      <dgm:t>
        <a:bodyPr/>
        <a:lstStyle/>
        <a:p>
          <a:endParaRPr lang="en-US"/>
        </a:p>
      </dgm:t>
    </dgm:pt>
    <dgm:pt modelId="{17412BCB-72C1-463F-A29A-5D2A94EEF0DC}" type="sibTrans" cxnId="{6437EEE9-05E6-4C3E-A18C-FC5381C0903F}">
      <dgm:prSet/>
      <dgm:spPr/>
      <dgm:t>
        <a:bodyPr/>
        <a:lstStyle/>
        <a:p>
          <a:endParaRPr lang="en-US"/>
        </a:p>
      </dgm:t>
    </dgm:pt>
    <dgm:pt modelId="{F586164F-402D-43F8-8501-4654BBCBA909}" type="pres">
      <dgm:prSet presAssocID="{C4A6C1F4-47AF-46BD-A902-F277461D65B5}" presName="Name0" presStyleCnt="0">
        <dgm:presLayoutVars>
          <dgm:dir/>
          <dgm:animLvl val="lvl"/>
          <dgm:resizeHandles val="exact"/>
        </dgm:presLayoutVars>
      </dgm:prSet>
      <dgm:spPr/>
      <dgm:t>
        <a:bodyPr/>
        <a:lstStyle/>
        <a:p>
          <a:endParaRPr lang="en-US"/>
        </a:p>
      </dgm:t>
    </dgm:pt>
    <dgm:pt modelId="{BB9443EB-8C83-46A7-B5A2-1CF3A0CE3FB4}" type="pres">
      <dgm:prSet presAssocID="{AEB1E2AE-FA3B-4024-9E3C-36E55D6F2FA6}" presName="composite" presStyleCnt="0"/>
      <dgm:spPr/>
    </dgm:pt>
    <dgm:pt modelId="{95B8858F-1FC5-492B-A18D-92E571194794}" type="pres">
      <dgm:prSet presAssocID="{AEB1E2AE-FA3B-4024-9E3C-36E55D6F2FA6}" presName="parTx" presStyleLbl="alignNode1" presStyleIdx="0" presStyleCnt="6">
        <dgm:presLayoutVars>
          <dgm:chMax val="0"/>
          <dgm:chPref val="0"/>
          <dgm:bulletEnabled val="1"/>
        </dgm:presLayoutVars>
      </dgm:prSet>
      <dgm:spPr/>
      <dgm:t>
        <a:bodyPr/>
        <a:lstStyle/>
        <a:p>
          <a:endParaRPr lang="en-US"/>
        </a:p>
      </dgm:t>
    </dgm:pt>
    <dgm:pt modelId="{6971B552-F029-4376-9127-62ACDB564F1A}" type="pres">
      <dgm:prSet presAssocID="{AEB1E2AE-FA3B-4024-9E3C-36E55D6F2FA6}" presName="desTx" presStyleLbl="alignAccFollowNode1" presStyleIdx="0" presStyleCnt="6">
        <dgm:presLayoutVars>
          <dgm:bulletEnabled val="1"/>
        </dgm:presLayoutVars>
      </dgm:prSet>
      <dgm:spPr/>
      <dgm:t>
        <a:bodyPr/>
        <a:lstStyle/>
        <a:p>
          <a:endParaRPr lang="en-US"/>
        </a:p>
      </dgm:t>
    </dgm:pt>
    <dgm:pt modelId="{F0A4F6A0-EE58-417A-B0D6-0B76EC3BF626}" type="pres">
      <dgm:prSet presAssocID="{0CFC0470-1BB0-4447-A222-F3F36DD76D30}" presName="space" presStyleCnt="0"/>
      <dgm:spPr/>
    </dgm:pt>
    <dgm:pt modelId="{78230741-547E-4682-ACA5-8117F7CC1DC6}" type="pres">
      <dgm:prSet presAssocID="{384175B3-0B8A-479F-A628-B0535566C192}" presName="composite" presStyleCnt="0"/>
      <dgm:spPr/>
    </dgm:pt>
    <dgm:pt modelId="{6624B02E-633E-461B-AF47-01810AD31FE0}" type="pres">
      <dgm:prSet presAssocID="{384175B3-0B8A-479F-A628-B0535566C192}" presName="parTx" presStyleLbl="alignNode1" presStyleIdx="1" presStyleCnt="6">
        <dgm:presLayoutVars>
          <dgm:chMax val="0"/>
          <dgm:chPref val="0"/>
          <dgm:bulletEnabled val="1"/>
        </dgm:presLayoutVars>
      </dgm:prSet>
      <dgm:spPr/>
      <dgm:t>
        <a:bodyPr/>
        <a:lstStyle/>
        <a:p>
          <a:endParaRPr lang="en-US"/>
        </a:p>
      </dgm:t>
    </dgm:pt>
    <dgm:pt modelId="{CCDB8713-221D-4F8B-9153-E7C559D1D911}" type="pres">
      <dgm:prSet presAssocID="{384175B3-0B8A-479F-A628-B0535566C192}" presName="desTx" presStyleLbl="alignAccFollowNode1" presStyleIdx="1" presStyleCnt="6">
        <dgm:presLayoutVars>
          <dgm:bulletEnabled val="1"/>
        </dgm:presLayoutVars>
      </dgm:prSet>
      <dgm:spPr/>
      <dgm:t>
        <a:bodyPr/>
        <a:lstStyle/>
        <a:p>
          <a:endParaRPr lang="en-US"/>
        </a:p>
      </dgm:t>
    </dgm:pt>
    <dgm:pt modelId="{94ED5680-91BB-4879-860C-2771838B3747}" type="pres">
      <dgm:prSet presAssocID="{155EF0AF-5131-4260-8A83-BBF5AF998738}" presName="space" presStyleCnt="0"/>
      <dgm:spPr/>
    </dgm:pt>
    <dgm:pt modelId="{C7167F67-C052-4623-9287-B7A3D0FB3BAE}" type="pres">
      <dgm:prSet presAssocID="{AC5758C0-C632-4917-9BA3-C246D1D305CB}" presName="composite" presStyleCnt="0"/>
      <dgm:spPr/>
    </dgm:pt>
    <dgm:pt modelId="{A71815A0-9560-4D07-902B-9C8D242713E2}" type="pres">
      <dgm:prSet presAssocID="{AC5758C0-C632-4917-9BA3-C246D1D305CB}" presName="parTx" presStyleLbl="alignNode1" presStyleIdx="2" presStyleCnt="6">
        <dgm:presLayoutVars>
          <dgm:chMax val="0"/>
          <dgm:chPref val="0"/>
          <dgm:bulletEnabled val="1"/>
        </dgm:presLayoutVars>
      </dgm:prSet>
      <dgm:spPr/>
      <dgm:t>
        <a:bodyPr/>
        <a:lstStyle/>
        <a:p>
          <a:endParaRPr lang="en-US"/>
        </a:p>
      </dgm:t>
    </dgm:pt>
    <dgm:pt modelId="{7406197B-BB65-4DE6-B427-DC4286CDC155}" type="pres">
      <dgm:prSet presAssocID="{AC5758C0-C632-4917-9BA3-C246D1D305CB}" presName="desTx" presStyleLbl="alignAccFollowNode1" presStyleIdx="2" presStyleCnt="6">
        <dgm:presLayoutVars>
          <dgm:bulletEnabled val="1"/>
        </dgm:presLayoutVars>
      </dgm:prSet>
      <dgm:spPr/>
      <dgm:t>
        <a:bodyPr/>
        <a:lstStyle/>
        <a:p>
          <a:endParaRPr lang="en-US"/>
        </a:p>
      </dgm:t>
    </dgm:pt>
    <dgm:pt modelId="{BF537E9D-937F-42B6-8A0E-9DAB00889696}" type="pres">
      <dgm:prSet presAssocID="{B72B8BA4-EFF3-4C01-8382-7E06227033F3}" presName="space" presStyleCnt="0"/>
      <dgm:spPr/>
    </dgm:pt>
    <dgm:pt modelId="{43F55871-C9E6-4028-857A-2BA7848EB678}" type="pres">
      <dgm:prSet presAssocID="{246E446C-EDD8-4C8D-B319-F4AA54EF9496}" presName="composite" presStyleCnt="0"/>
      <dgm:spPr/>
    </dgm:pt>
    <dgm:pt modelId="{C872F323-0B0B-4B1E-97C9-D1BD9CE97F62}" type="pres">
      <dgm:prSet presAssocID="{246E446C-EDD8-4C8D-B319-F4AA54EF9496}" presName="parTx" presStyleLbl="alignNode1" presStyleIdx="3" presStyleCnt="6">
        <dgm:presLayoutVars>
          <dgm:chMax val="0"/>
          <dgm:chPref val="0"/>
          <dgm:bulletEnabled val="1"/>
        </dgm:presLayoutVars>
      </dgm:prSet>
      <dgm:spPr/>
      <dgm:t>
        <a:bodyPr/>
        <a:lstStyle/>
        <a:p>
          <a:endParaRPr lang="en-US"/>
        </a:p>
      </dgm:t>
    </dgm:pt>
    <dgm:pt modelId="{CD2CD118-ED1F-4668-9781-1CAA57138D03}" type="pres">
      <dgm:prSet presAssocID="{246E446C-EDD8-4C8D-B319-F4AA54EF9496}" presName="desTx" presStyleLbl="alignAccFollowNode1" presStyleIdx="3" presStyleCnt="6">
        <dgm:presLayoutVars>
          <dgm:bulletEnabled val="1"/>
        </dgm:presLayoutVars>
      </dgm:prSet>
      <dgm:spPr/>
      <dgm:t>
        <a:bodyPr/>
        <a:lstStyle/>
        <a:p>
          <a:endParaRPr lang="en-US"/>
        </a:p>
      </dgm:t>
    </dgm:pt>
    <dgm:pt modelId="{5FBB594C-0180-453D-9399-DD592BB83BA6}" type="pres">
      <dgm:prSet presAssocID="{B723C30D-640C-4EA5-BB91-FD609C000F65}" presName="space" presStyleCnt="0"/>
      <dgm:spPr/>
    </dgm:pt>
    <dgm:pt modelId="{EC1D4741-A059-4A00-8CC1-85023178F08A}" type="pres">
      <dgm:prSet presAssocID="{D6286ED7-CD88-45C5-9F21-56A0ED485005}" presName="composite" presStyleCnt="0"/>
      <dgm:spPr/>
    </dgm:pt>
    <dgm:pt modelId="{A8CA64B7-0158-4AC3-A45B-E2070C129EA5}" type="pres">
      <dgm:prSet presAssocID="{D6286ED7-CD88-45C5-9F21-56A0ED485005}" presName="parTx" presStyleLbl="alignNode1" presStyleIdx="4" presStyleCnt="6">
        <dgm:presLayoutVars>
          <dgm:chMax val="0"/>
          <dgm:chPref val="0"/>
          <dgm:bulletEnabled val="1"/>
        </dgm:presLayoutVars>
      </dgm:prSet>
      <dgm:spPr/>
      <dgm:t>
        <a:bodyPr/>
        <a:lstStyle/>
        <a:p>
          <a:endParaRPr lang="en-US"/>
        </a:p>
      </dgm:t>
    </dgm:pt>
    <dgm:pt modelId="{30DC7FD0-B22C-4E1B-BB62-43E69BF4BAF0}" type="pres">
      <dgm:prSet presAssocID="{D6286ED7-CD88-45C5-9F21-56A0ED485005}" presName="desTx" presStyleLbl="alignAccFollowNode1" presStyleIdx="4" presStyleCnt="6">
        <dgm:presLayoutVars>
          <dgm:bulletEnabled val="1"/>
        </dgm:presLayoutVars>
      </dgm:prSet>
      <dgm:spPr/>
      <dgm:t>
        <a:bodyPr/>
        <a:lstStyle/>
        <a:p>
          <a:endParaRPr lang="en-US"/>
        </a:p>
      </dgm:t>
    </dgm:pt>
    <dgm:pt modelId="{0AA91B1F-56F5-4F56-BDAE-7D35CAEDAB8C}" type="pres">
      <dgm:prSet presAssocID="{F8483422-1983-4BE7-9A41-FBFBFC30E72C}" presName="space" presStyleCnt="0"/>
      <dgm:spPr/>
    </dgm:pt>
    <dgm:pt modelId="{3C7FB1F3-E145-45A2-B29B-F2EA3EAF3C63}" type="pres">
      <dgm:prSet presAssocID="{F7D5BED3-5ECA-46E1-AB63-94D7F80F6EB2}" presName="composite" presStyleCnt="0"/>
      <dgm:spPr/>
    </dgm:pt>
    <dgm:pt modelId="{431CC010-2C48-45E9-9A75-D08F4D44492F}" type="pres">
      <dgm:prSet presAssocID="{F7D5BED3-5ECA-46E1-AB63-94D7F80F6EB2}" presName="parTx" presStyleLbl="alignNode1" presStyleIdx="5" presStyleCnt="6">
        <dgm:presLayoutVars>
          <dgm:chMax val="0"/>
          <dgm:chPref val="0"/>
          <dgm:bulletEnabled val="1"/>
        </dgm:presLayoutVars>
      </dgm:prSet>
      <dgm:spPr/>
      <dgm:t>
        <a:bodyPr/>
        <a:lstStyle/>
        <a:p>
          <a:endParaRPr lang="en-US"/>
        </a:p>
      </dgm:t>
    </dgm:pt>
    <dgm:pt modelId="{665C7EB0-1048-4484-B12D-6B13310B8BDE}" type="pres">
      <dgm:prSet presAssocID="{F7D5BED3-5ECA-46E1-AB63-94D7F80F6EB2}" presName="desTx" presStyleLbl="alignAccFollowNode1" presStyleIdx="5" presStyleCnt="6">
        <dgm:presLayoutVars>
          <dgm:bulletEnabled val="1"/>
        </dgm:presLayoutVars>
      </dgm:prSet>
      <dgm:spPr/>
      <dgm:t>
        <a:bodyPr/>
        <a:lstStyle/>
        <a:p>
          <a:endParaRPr lang="en-US"/>
        </a:p>
      </dgm:t>
    </dgm:pt>
  </dgm:ptLst>
  <dgm:cxnLst>
    <dgm:cxn modelId="{717BCC03-BBEF-42BF-AB40-387751887222}" type="presOf" srcId="{246E446C-EDD8-4C8D-B319-F4AA54EF9496}" destId="{C872F323-0B0B-4B1E-97C9-D1BD9CE97F62}" srcOrd="0" destOrd="0" presId="urn:microsoft.com/office/officeart/2005/8/layout/hList1"/>
    <dgm:cxn modelId="{5590C36B-B9D2-42DB-ACB1-6253179D0399}" srcId="{AEB1E2AE-FA3B-4024-9E3C-36E55D6F2FA6}" destId="{0D26F582-1452-45E6-92CB-1F591CEB7E98}" srcOrd="0" destOrd="0" parTransId="{F9B48D3C-F752-4BA5-AB86-63ACBB9865DE}" sibTransId="{E2EACD25-8B7B-4DCB-A52F-7B13283E8080}"/>
    <dgm:cxn modelId="{DBA6451E-6C3F-43AB-BFCD-8B78FCD6CB5D}" srcId="{F7D5BED3-5ECA-46E1-AB63-94D7F80F6EB2}" destId="{2BF164DF-3724-46C3-B603-C04F5C7D169E}" srcOrd="0" destOrd="0" parTransId="{A026B539-0FEE-433F-93D1-255470849E15}" sibTransId="{AC217D7E-0DBD-47E9-A1AF-B42756B6854E}"/>
    <dgm:cxn modelId="{250CCD59-B965-432A-9AAE-80C4B14A9EF8}" srcId="{C4A6C1F4-47AF-46BD-A902-F277461D65B5}" destId="{F7D5BED3-5ECA-46E1-AB63-94D7F80F6EB2}" srcOrd="5" destOrd="0" parTransId="{7D41F8C0-40EE-4E60-8248-F5805DDDB0ED}" sibTransId="{28274F03-B4DA-4FC0-9CD5-9B3AD96CA7C9}"/>
    <dgm:cxn modelId="{7F0FCE90-454A-44E6-B124-65C29621E9E4}" srcId="{AC5758C0-C632-4917-9BA3-C246D1D305CB}" destId="{DB59BDA8-CFEB-4D8D-B38C-1FF353BE05C3}" srcOrd="0" destOrd="0" parTransId="{0D3BEEA0-7A07-41BC-B3F0-C984DE2A10A7}" sibTransId="{C943E5A9-20AC-441E-A212-251C4B4F5E70}"/>
    <dgm:cxn modelId="{D9FB102D-4747-48CD-BAAC-A2F3BFA907DE}" srcId="{C4A6C1F4-47AF-46BD-A902-F277461D65B5}" destId="{384175B3-0B8A-479F-A628-B0535566C192}" srcOrd="1" destOrd="0" parTransId="{133C4019-1C85-4D18-B064-C5203814F162}" sibTransId="{155EF0AF-5131-4260-8A83-BBF5AF998738}"/>
    <dgm:cxn modelId="{2D39FE57-A746-420A-ACFD-7C303B79BBAD}" srcId="{D6286ED7-CD88-45C5-9F21-56A0ED485005}" destId="{6269B03B-552E-476A-842F-8951A8E4B9DD}" srcOrd="0" destOrd="0" parTransId="{7F8FE508-06E6-4735-9773-C5A1D0DA46FF}" sibTransId="{C75286F7-16B4-46BB-BCD4-A7B8D2DEDCAF}"/>
    <dgm:cxn modelId="{242144E6-F541-4548-968B-003B828430C0}" srcId="{C4A6C1F4-47AF-46BD-A902-F277461D65B5}" destId="{246E446C-EDD8-4C8D-B319-F4AA54EF9496}" srcOrd="3" destOrd="0" parTransId="{FDE6E91E-91C7-4F61-8FB2-07B884912AE1}" sibTransId="{B723C30D-640C-4EA5-BB91-FD609C000F65}"/>
    <dgm:cxn modelId="{9E4C57A2-4ABB-4DD9-BA4C-A1A0E870B9A3}" type="presOf" srcId="{AEB1E2AE-FA3B-4024-9E3C-36E55D6F2FA6}" destId="{95B8858F-1FC5-492B-A18D-92E571194794}" srcOrd="0" destOrd="0" presId="urn:microsoft.com/office/officeart/2005/8/layout/hList1"/>
    <dgm:cxn modelId="{6DC7F2E7-6297-4B86-8CBD-DBEB85D68B5D}" srcId="{C4A6C1F4-47AF-46BD-A902-F277461D65B5}" destId="{AC5758C0-C632-4917-9BA3-C246D1D305CB}" srcOrd="2" destOrd="0" parTransId="{7C6A2C82-8C32-49B6-832E-46CB3BD82495}" sibTransId="{B72B8BA4-EFF3-4C01-8382-7E06227033F3}"/>
    <dgm:cxn modelId="{B61C8394-FF62-4BDF-AF0D-F274ADD9C06A}" type="presOf" srcId="{6269B03B-552E-476A-842F-8951A8E4B9DD}" destId="{30DC7FD0-B22C-4E1B-BB62-43E69BF4BAF0}" srcOrd="0" destOrd="0" presId="urn:microsoft.com/office/officeart/2005/8/layout/hList1"/>
    <dgm:cxn modelId="{60998ACA-908D-45ED-8B68-77F383264E74}" type="presOf" srcId="{AC5758C0-C632-4917-9BA3-C246D1D305CB}" destId="{A71815A0-9560-4D07-902B-9C8D242713E2}" srcOrd="0" destOrd="0" presId="urn:microsoft.com/office/officeart/2005/8/layout/hList1"/>
    <dgm:cxn modelId="{28B5DB1A-4176-4BD8-B609-7F8F7752038F}" type="presOf" srcId="{70A8AB4C-BE5C-459C-B911-5B851DBB5761}" destId="{7406197B-BB65-4DE6-B427-DC4286CDC155}" srcOrd="0" destOrd="1" presId="urn:microsoft.com/office/officeart/2005/8/layout/hList1"/>
    <dgm:cxn modelId="{C6CCE7DB-89AE-49BD-ADB2-8CBE097D7E5F}" srcId="{C4A6C1F4-47AF-46BD-A902-F277461D65B5}" destId="{AEB1E2AE-FA3B-4024-9E3C-36E55D6F2FA6}" srcOrd="0" destOrd="0" parTransId="{0403CF66-8453-4033-A551-B96605C963F9}" sibTransId="{0CFC0470-1BB0-4447-A222-F3F36DD76D30}"/>
    <dgm:cxn modelId="{6437EEE9-05E6-4C3E-A18C-FC5381C0903F}" srcId="{AC5758C0-C632-4917-9BA3-C246D1D305CB}" destId="{70A8AB4C-BE5C-459C-B911-5B851DBB5761}" srcOrd="1" destOrd="0" parTransId="{829FD58F-3E08-42BC-B8E7-DAF2C8C93A4F}" sibTransId="{17412BCB-72C1-463F-A29A-5D2A94EEF0DC}"/>
    <dgm:cxn modelId="{37168A01-9DF1-4BA5-9F18-8AF40E4460EE}" type="presOf" srcId="{DDD9DDC9-D775-4D81-9D17-90E8C6C4D49F}" destId="{CCDB8713-221D-4F8B-9153-E7C559D1D911}" srcOrd="0" destOrd="0" presId="urn:microsoft.com/office/officeart/2005/8/layout/hList1"/>
    <dgm:cxn modelId="{D21E741B-EA24-41E5-BE73-8C0531AC9E05}" type="presOf" srcId="{F8A4063A-F0C9-4420-82D7-F2B35B7E63E4}" destId="{CD2CD118-ED1F-4668-9781-1CAA57138D03}" srcOrd="0" destOrd="0" presId="urn:microsoft.com/office/officeart/2005/8/layout/hList1"/>
    <dgm:cxn modelId="{E9264DD0-2459-4CB7-A76D-08E5A1C09501}" type="presOf" srcId="{0D26F582-1452-45E6-92CB-1F591CEB7E98}" destId="{6971B552-F029-4376-9127-62ACDB564F1A}" srcOrd="0" destOrd="0" presId="urn:microsoft.com/office/officeart/2005/8/layout/hList1"/>
    <dgm:cxn modelId="{84352285-72FF-4B60-8B2B-458DA78A279A}" srcId="{384175B3-0B8A-479F-A628-B0535566C192}" destId="{DDD9DDC9-D775-4D81-9D17-90E8C6C4D49F}" srcOrd="0" destOrd="0" parTransId="{14CC6AB9-E890-4681-8FBC-EAB385149CB7}" sibTransId="{5C94372F-F6AB-493C-8143-66059AC7FFC6}"/>
    <dgm:cxn modelId="{7811F87A-6BEA-4AF7-AB9E-3ADB3BE2A5F0}" type="presOf" srcId="{C4A6C1F4-47AF-46BD-A902-F277461D65B5}" destId="{F586164F-402D-43F8-8501-4654BBCBA909}" srcOrd="0" destOrd="0" presId="urn:microsoft.com/office/officeart/2005/8/layout/hList1"/>
    <dgm:cxn modelId="{8F132194-40BE-453D-8478-9CFECA9BF6E2}" type="presOf" srcId="{2BF164DF-3724-46C3-B603-C04F5C7D169E}" destId="{665C7EB0-1048-4484-B12D-6B13310B8BDE}" srcOrd="0" destOrd="0" presId="urn:microsoft.com/office/officeart/2005/8/layout/hList1"/>
    <dgm:cxn modelId="{95DE901D-8184-46F1-9717-75EB758DD3EB}" type="presOf" srcId="{F7D5BED3-5ECA-46E1-AB63-94D7F80F6EB2}" destId="{431CC010-2C48-45E9-9A75-D08F4D44492F}" srcOrd="0" destOrd="0" presId="urn:microsoft.com/office/officeart/2005/8/layout/hList1"/>
    <dgm:cxn modelId="{1B4C67DE-B5E3-49C4-AB69-9480EB23246A}" type="presOf" srcId="{384175B3-0B8A-479F-A628-B0535566C192}" destId="{6624B02E-633E-461B-AF47-01810AD31FE0}" srcOrd="0" destOrd="0" presId="urn:microsoft.com/office/officeart/2005/8/layout/hList1"/>
    <dgm:cxn modelId="{EB09DFAD-F440-48FC-90F4-C8F287B55D05}" type="presOf" srcId="{D6286ED7-CD88-45C5-9F21-56A0ED485005}" destId="{A8CA64B7-0158-4AC3-A45B-E2070C129EA5}" srcOrd="0" destOrd="0" presId="urn:microsoft.com/office/officeart/2005/8/layout/hList1"/>
    <dgm:cxn modelId="{87B0583C-F780-47AE-A861-B3198285C498}" type="presOf" srcId="{DB59BDA8-CFEB-4D8D-B38C-1FF353BE05C3}" destId="{7406197B-BB65-4DE6-B427-DC4286CDC155}" srcOrd="0" destOrd="0" presId="urn:microsoft.com/office/officeart/2005/8/layout/hList1"/>
    <dgm:cxn modelId="{EF1038DA-E96F-468B-AF3C-F8882C16A21D}" type="presOf" srcId="{5966C4BC-BCA8-4B7D-AF3B-8B4F80836ABE}" destId="{CCDB8713-221D-4F8B-9153-E7C559D1D911}" srcOrd="0" destOrd="1" presId="urn:microsoft.com/office/officeart/2005/8/layout/hList1"/>
    <dgm:cxn modelId="{E3295323-E3E2-4FF7-8C48-86176CB24AB0}" srcId="{246E446C-EDD8-4C8D-B319-F4AA54EF9496}" destId="{F8A4063A-F0C9-4420-82D7-F2B35B7E63E4}" srcOrd="0" destOrd="0" parTransId="{7D567903-0F40-4367-BFB8-F9C02047DB9D}" sibTransId="{AEF9902B-4DE0-42DD-ABFE-0A15531AD847}"/>
    <dgm:cxn modelId="{510953E0-287A-4581-B869-CA28B91997EA}" srcId="{384175B3-0B8A-479F-A628-B0535566C192}" destId="{5966C4BC-BCA8-4B7D-AF3B-8B4F80836ABE}" srcOrd="1" destOrd="0" parTransId="{86050771-84F9-4856-80EF-7794AD0D7D30}" sibTransId="{7302F56D-82B4-4AC9-B769-EB557438A8FC}"/>
    <dgm:cxn modelId="{70DD724F-671E-4C4E-B09B-74C4D0F8A486}" srcId="{C4A6C1F4-47AF-46BD-A902-F277461D65B5}" destId="{D6286ED7-CD88-45C5-9F21-56A0ED485005}" srcOrd="4" destOrd="0" parTransId="{1E0D75AB-DD66-4872-BA80-6042A4A8905D}" sibTransId="{F8483422-1983-4BE7-9A41-FBFBFC30E72C}"/>
    <dgm:cxn modelId="{ACB7CDD2-F07F-4760-B9B1-77D5EE610A1C}" type="presParOf" srcId="{F586164F-402D-43F8-8501-4654BBCBA909}" destId="{BB9443EB-8C83-46A7-B5A2-1CF3A0CE3FB4}" srcOrd="0" destOrd="0" presId="urn:microsoft.com/office/officeart/2005/8/layout/hList1"/>
    <dgm:cxn modelId="{BAC6C0AB-C78E-4CC4-92AA-90D7E1B36EED}" type="presParOf" srcId="{BB9443EB-8C83-46A7-B5A2-1CF3A0CE3FB4}" destId="{95B8858F-1FC5-492B-A18D-92E571194794}" srcOrd="0" destOrd="0" presId="urn:microsoft.com/office/officeart/2005/8/layout/hList1"/>
    <dgm:cxn modelId="{8EBB2C06-1201-4CF3-A9B9-6CFB3887D4D7}" type="presParOf" srcId="{BB9443EB-8C83-46A7-B5A2-1CF3A0CE3FB4}" destId="{6971B552-F029-4376-9127-62ACDB564F1A}" srcOrd="1" destOrd="0" presId="urn:microsoft.com/office/officeart/2005/8/layout/hList1"/>
    <dgm:cxn modelId="{F6337F11-0ECD-4A86-B8EA-9B807DF14979}" type="presParOf" srcId="{F586164F-402D-43F8-8501-4654BBCBA909}" destId="{F0A4F6A0-EE58-417A-B0D6-0B76EC3BF626}" srcOrd="1" destOrd="0" presId="urn:microsoft.com/office/officeart/2005/8/layout/hList1"/>
    <dgm:cxn modelId="{F7F474A7-9EEF-4E5C-8510-B4EB6629E9D0}" type="presParOf" srcId="{F586164F-402D-43F8-8501-4654BBCBA909}" destId="{78230741-547E-4682-ACA5-8117F7CC1DC6}" srcOrd="2" destOrd="0" presId="urn:microsoft.com/office/officeart/2005/8/layout/hList1"/>
    <dgm:cxn modelId="{A77A3D3C-CAB4-41BB-AD0B-1DAE287FF8FB}" type="presParOf" srcId="{78230741-547E-4682-ACA5-8117F7CC1DC6}" destId="{6624B02E-633E-461B-AF47-01810AD31FE0}" srcOrd="0" destOrd="0" presId="urn:microsoft.com/office/officeart/2005/8/layout/hList1"/>
    <dgm:cxn modelId="{6C92234F-6043-4CFF-92B5-9C4E9F5983FA}" type="presParOf" srcId="{78230741-547E-4682-ACA5-8117F7CC1DC6}" destId="{CCDB8713-221D-4F8B-9153-E7C559D1D911}" srcOrd="1" destOrd="0" presId="urn:microsoft.com/office/officeart/2005/8/layout/hList1"/>
    <dgm:cxn modelId="{771A185C-B365-4F33-A233-9FCF714A4195}" type="presParOf" srcId="{F586164F-402D-43F8-8501-4654BBCBA909}" destId="{94ED5680-91BB-4879-860C-2771838B3747}" srcOrd="3" destOrd="0" presId="urn:microsoft.com/office/officeart/2005/8/layout/hList1"/>
    <dgm:cxn modelId="{C4CD16FB-E6E2-4E72-850C-119F03CB7961}" type="presParOf" srcId="{F586164F-402D-43F8-8501-4654BBCBA909}" destId="{C7167F67-C052-4623-9287-B7A3D0FB3BAE}" srcOrd="4" destOrd="0" presId="urn:microsoft.com/office/officeart/2005/8/layout/hList1"/>
    <dgm:cxn modelId="{0A8E49D9-6EBC-48AC-B591-98FD185BC662}" type="presParOf" srcId="{C7167F67-C052-4623-9287-B7A3D0FB3BAE}" destId="{A71815A0-9560-4D07-902B-9C8D242713E2}" srcOrd="0" destOrd="0" presId="urn:microsoft.com/office/officeart/2005/8/layout/hList1"/>
    <dgm:cxn modelId="{3D195087-2DCB-41DA-8E1B-657B1B4F3042}" type="presParOf" srcId="{C7167F67-C052-4623-9287-B7A3D0FB3BAE}" destId="{7406197B-BB65-4DE6-B427-DC4286CDC155}" srcOrd="1" destOrd="0" presId="urn:microsoft.com/office/officeart/2005/8/layout/hList1"/>
    <dgm:cxn modelId="{31D7375D-96AA-497F-A9A7-89B3AAC3EA74}" type="presParOf" srcId="{F586164F-402D-43F8-8501-4654BBCBA909}" destId="{BF537E9D-937F-42B6-8A0E-9DAB00889696}" srcOrd="5" destOrd="0" presId="urn:microsoft.com/office/officeart/2005/8/layout/hList1"/>
    <dgm:cxn modelId="{2363C9A3-EA62-462E-B2F8-9431AE7ABAC1}" type="presParOf" srcId="{F586164F-402D-43F8-8501-4654BBCBA909}" destId="{43F55871-C9E6-4028-857A-2BA7848EB678}" srcOrd="6" destOrd="0" presId="urn:microsoft.com/office/officeart/2005/8/layout/hList1"/>
    <dgm:cxn modelId="{40E785E3-0EE1-46FB-A497-0BA2BDFA3372}" type="presParOf" srcId="{43F55871-C9E6-4028-857A-2BA7848EB678}" destId="{C872F323-0B0B-4B1E-97C9-D1BD9CE97F62}" srcOrd="0" destOrd="0" presId="urn:microsoft.com/office/officeart/2005/8/layout/hList1"/>
    <dgm:cxn modelId="{6B35E8C7-5B5A-4815-A43F-E68A4E92433B}" type="presParOf" srcId="{43F55871-C9E6-4028-857A-2BA7848EB678}" destId="{CD2CD118-ED1F-4668-9781-1CAA57138D03}" srcOrd="1" destOrd="0" presId="urn:microsoft.com/office/officeart/2005/8/layout/hList1"/>
    <dgm:cxn modelId="{BA229BAB-09E7-4634-8D43-2BDE0433F338}" type="presParOf" srcId="{F586164F-402D-43F8-8501-4654BBCBA909}" destId="{5FBB594C-0180-453D-9399-DD592BB83BA6}" srcOrd="7" destOrd="0" presId="urn:microsoft.com/office/officeart/2005/8/layout/hList1"/>
    <dgm:cxn modelId="{52169299-62EE-4A0D-99E3-C411F8B1AE3D}" type="presParOf" srcId="{F586164F-402D-43F8-8501-4654BBCBA909}" destId="{EC1D4741-A059-4A00-8CC1-85023178F08A}" srcOrd="8" destOrd="0" presId="urn:microsoft.com/office/officeart/2005/8/layout/hList1"/>
    <dgm:cxn modelId="{AB2EA95E-A40C-42A0-BBB9-2074FCDFCAB9}" type="presParOf" srcId="{EC1D4741-A059-4A00-8CC1-85023178F08A}" destId="{A8CA64B7-0158-4AC3-A45B-E2070C129EA5}" srcOrd="0" destOrd="0" presId="urn:microsoft.com/office/officeart/2005/8/layout/hList1"/>
    <dgm:cxn modelId="{E47EA47A-AB5E-45AF-AE31-E6127C4418CC}" type="presParOf" srcId="{EC1D4741-A059-4A00-8CC1-85023178F08A}" destId="{30DC7FD0-B22C-4E1B-BB62-43E69BF4BAF0}" srcOrd="1" destOrd="0" presId="urn:microsoft.com/office/officeart/2005/8/layout/hList1"/>
    <dgm:cxn modelId="{5C28B5D2-8590-48D5-AF3F-980FD68FA416}" type="presParOf" srcId="{F586164F-402D-43F8-8501-4654BBCBA909}" destId="{0AA91B1F-56F5-4F56-BDAE-7D35CAEDAB8C}" srcOrd="9" destOrd="0" presId="urn:microsoft.com/office/officeart/2005/8/layout/hList1"/>
    <dgm:cxn modelId="{7B94D354-1F96-4B24-8AA3-796A13995FF0}" type="presParOf" srcId="{F586164F-402D-43F8-8501-4654BBCBA909}" destId="{3C7FB1F3-E145-45A2-B29B-F2EA3EAF3C63}" srcOrd="10" destOrd="0" presId="urn:microsoft.com/office/officeart/2005/8/layout/hList1"/>
    <dgm:cxn modelId="{36A77B23-2F3F-479D-ABE4-EF897FC8BD54}" type="presParOf" srcId="{3C7FB1F3-E145-45A2-B29B-F2EA3EAF3C63}" destId="{431CC010-2C48-45E9-9A75-D08F4D44492F}" srcOrd="0" destOrd="0" presId="urn:microsoft.com/office/officeart/2005/8/layout/hList1"/>
    <dgm:cxn modelId="{893DEA41-020B-44C4-BCB5-BA024A4E4DAA}" type="presParOf" srcId="{3C7FB1F3-E145-45A2-B29B-F2EA3EAF3C63}" destId="{665C7EB0-1048-4484-B12D-6B13310B8BDE}" srcOrd="1" destOrd="0" presId="urn:microsoft.com/office/officeart/2005/8/layout/hList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000" b="1"/>
            <a:t>Step 1: Prepare</a:t>
          </a:r>
        </a:p>
      </dgm:t>
    </dgm:pt>
    <dgm:pt modelId="{0E365E65-E7A9-4808-BF57-C184D2711CB9}" type="parTrans" cxnId="{0C81BD61-FB39-4C01-A2EB-4F3B2B6EFE22}">
      <dgm:prSet/>
      <dgm:spPr/>
      <dgm:t>
        <a:bodyPr/>
        <a:lstStyle/>
        <a:p>
          <a:pPr algn="l"/>
          <a:endParaRPr lang="en-US" sz="1000"/>
        </a:p>
      </dgm:t>
    </dgm:pt>
    <dgm:pt modelId="{21606DAE-5770-42A5-AAF8-FA72597A5AF8}" type="sibTrans" cxnId="{0C81BD61-FB39-4C01-A2EB-4F3B2B6EFE22}">
      <dgm:prSet custT="1"/>
      <dgm:spPr/>
      <dgm:t>
        <a:bodyPr/>
        <a:lstStyle/>
        <a:p>
          <a:pPr algn="l"/>
          <a:endParaRPr lang="en-US" sz="1000"/>
        </a:p>
      </dgm:t>
    </dgm:pt>
    <dgm:pt modelId="{980F022A-BFE6-488B-925F-C5E93DB75D63}">
      <dgm:prSet phldrT="[Text]" custT="1"/>
      <dgm:spPr/>
      <dgm:t>
        <a:bodyPr/>
        <a:lstStyle/>
        <a:p>
          <a:pPr algn="l"/>
          <a:r>
            <a:rPr lang="en-US" sz="1000"/>
            <a:t>Extract &amp; Prepare Input data and fill online form on NCGTC Server.</a:t>
          </a:r>
        </a:p>
      </dgm:t>
    </dgm:pt>
    <dgm:pt modelId="{7635DE29-1A01-462A-B4E8-9F94278FF8D1}" type="parTrans" cxnId="{21D54795-3C43-4C3C-8587-BAB747506C17}">
      <dgm:prSet/>
      <dgm:spPr/>
      <dgm:t>
        <a:bodyPr/>
        <a:lstStyle/>
        <a:p>
          <a:pPr algn="l"/>
          <a:endParaRPr lang="en-US" sz="1000"/>
        </a:p>
      </dgm:t>
    </dgm:pt>
    <dgm:pt modelId="{B881E0E6-0049-478B-B5F3-C536565A3D4D}" type="sibTrans" cxnId="{21D54795-3C43-4C3C-8587-BAB747506C17}">
      <dgm:prSet/>
      <dgm:spPr/>
      <dgm:t>
        <a:bodyPr/>
        <a:lstStyle/>
        <a:p>
          <a:pPr algn="l"/>
          <a:endParaRPr lang="en-US" sz="1000"/>
        </a:p>
      </dgm:t>
    </dgm:pt>
    <dgm:pt modelId="{C1E93FAA-71B7-400E-BAB7-8A786A43A4EC}">
      <dgm:prSet phldrT="[Text]" custT="1"/>
      <dgm:spPr/>
      <dgm:t>
        <a:bodyPr/>
        <a:lstStyle/>
        <a:p>
          <a:pPr algn="l"/>
          <a:r>
            <a:rPr lang="en-US" sz="1000" b="1"/>
            <a:t>Step 2: Approve</a:t>
          </a:r>
        </a:p>
      </dgm:t>
    </dgm:pt>
    <dgm:pt modelId="{B0F2587D-7082-4B1E-A579-97FFAE893177}" type="parTrans" cxnId="{B20FBDA4-871E-4D5E-9CB5-4A20128AB873}">
      <dgm:prSet/>
      <dgm:spPr/>
      <dgm:t>
        <a:bodyPr/>
        <a:lstStyle/>
        <a:p>
          <a:pPr algn="l"/>
          <a:endParaRPr lang="en-US" sz="1000"/>
        </a:p>
      </dgm:t>
    </dgm:pt>
    <dgm:pt modelId="{A016DA44-AE80-4E58-85B4-77CA2ACA1292}" type="sibTrans" cxnId="{B20FBDA4-871E-4D5E-9CB5-4A20128AB873}">
      <dgm:prSet custT="1"/>
      <dgm:spPr/>
      <dgm:t>
        <a:bodyPr/>
        <a:lstStyle/>
        <a:p>
          <a:pPr algn="l"/>
          <a:endParaRPr lang="en-US" sz="1000"/>
        </a:p>
      </dgm:t>
    </dgm:pt>
    <dgm:pt modelId="{D630A1B2-8C05-4806-8A40-250904FBAE50}">
      <dgm:prSet phldrT="[Text]" custT="1"/>
      <dgm:spPr/>
      <dgm:t>
        <a:bodyPr/>
        <a:lstStyle/>
        <a:p>
          <a:pPr algn="l"/>
          <a:r>
            <a:rPr lang="en-US" sz="1000"/>
            <a:t>Approve the Input form. </a:t>
          </a:r>
        </a:p>
      </dgm:t>
    </dgm:pt>
    <dgm:pt modelId="{508BB6D8-FE54-4188-A8B7-CCB4E310A9DF}" type="parTrans" cxnId="{1E30B99F-41B0-442A-843A-164466641543}">
      <dgm:prSet/>
      <dgm:spPr/>
      <dgm:t>
        <a:bodyPr/>
        <a:lstStyle/>
        <a:p>
          <a:pPr algn="l"/>
          <a:endParaRPr lang="en-US" sz="1000"/>
        </a:p>
      </dgm:t>
    </dgm:pt>
    <dgm:pt modelId="{D8BCFCA2-B6F2-4F94-A742-D0379555EB5F}" type="sibTrans" cxnId="{1E30B99F-41B0-442A-843A-164466641543}">
      <dgm:prSet/>
      <dgm:spPr/>
      <dgm:t>
        <a:bodyPr/>
        <a:lstStyle/>
        <a:p>
          <a:pPr algn="l"/>
          <a:endParaRPr lang="en-US" sz="1000"/>
        </a:p>
      </dgm:t>
    </dgm:pt>
    <dgm:pt modelId="{FD8B892E-DD73-49B7-87CF-A5F2017C1EBE}">
      <dgm:prSet phldrT="[Text]" custT="1"/>
      <dgm:spPr/>
      <dgm:t>
        <a:bodyPr/>
        <a:lstStyle/>
        <a:p>
          <a:pPr algn="l"/>
          <a:r>
            <a:rPr lang="en-US" sz="1000" b="1"/>
            <a:t>Step 3: Final Submission</a:t>
          </a:r>
        </a:p>
      </dgm:t>
    </dgm:pt>
    <dgm:pt modelId="{ED29F795-A6CF-4F64-9B52-BDC0BAF120A3}" type="parTrans" cxnId="{DB9EA307-8D8F-49FD-A147-F465AD1757D2}">
      <dgm:prSet/>
      <dgm:spPr/>
      <dgm:t>
        <a:bodyPr/>
        <a:lstStyle/>
        <a:p>
          <a:pPr algn="l"/>
          <a:endParaRPr lang="en-US" sz="1000"/>
        </a:p>
      </dgm:t>
    </dgm:pt>
    <dgm:pt modelId="{7E31569D-7C30-4B7A-81CD-4FCF6B0A387A}" type="sibTrans" cxnId="{DB9EA307-8D8F-49FD-A147-F465AD1757D2}">
      <dgm:prSet/>
      <dgm:spPr/>
      <dgm:t>
        <a:bodyPr/>
        <a:lstStyle/>
        <a:p>
          <a:pPr algn="l"/>
          <a:endParaRPr lang="en-US" sz="1000"/>
        </a:p>
      </dgm:t>
    </dgm:pt>
    <dgm:pt modelId="{5259C306-554B-428E-9CFD-875C366693BE}">
      <dgm:prSet phldrT="[Text]" custT="1"/>
      <dgm:spPr/>
      <dgm:t>
        <a:bodyPr/>
        <a:lstStyle/>
        <a:p>
          <a:pPr algn="l"/>
          <a:r>
            <a:rPr lang="en-US" sz="1000"/>
            <a:t>Acceptance to the ‘Management Certificate - Terms &amp; Conditions’</a:t>
          </a:r>
        </a:p>
      </dgm:t>
    </dgm:pt>
    <dgm:pt modelId="{3EB8037B-95BE-4586-B020-0917E79492BE}" type="parTrans" cxnId="{1644548B-ABE9-4731-BD4F-A292D738B437}">
      <dgm:prSet/>
      <dgm:spPr/>
      <dgm:t>
        <a:bodyPr/>
        <a:lstStyle/>
        <a:p>
          <a:pPr algn="l"/>
          <a:endParaRPr lang="en-US" sz="1000"/>
        </a:p>
      </dgm:t>
    </dgm:pt>
    <dgm:pt modelId="{4640409F-F557-4B76-8B5B-B59C8415F708}" type="sibTrans" cxnId="{1644548B-ABE9-4731-BD4F-A292D738B437}">
      <dgm:prSet/>
      <dgm:spPr/>
      <dgm:t>
        <a:bodyPr/>
        <a:lstStyle/>
        <a:p>
          <a:pPr algn="l"/>
          <a:endParaRPr lang="en-US" sz="1000"/>
        </a:p>
      </dgm:t>
    </dgm:pt>
    <dgm:pt modelId="{67A7DBB6-3B17-4F65-8407-DA07BA79ED9C}">
      <dgm:prSet phldrT="[Text]" custT="1"/>
      <dgm:spPr/>
      <dgm:t>
        <a:bodyPr/>
        <a:lstStyle/>
        <a:p>
          <a:pPr algn="l"/>
          <a:r>
            <a:rPr lang="en-US" sz="1000"/>
            <a:t>Approved by MLI Approver Account after due verifications.</a:t>
          </a:r>
        </a:p>
      </dgm:t>
    </dgm:pt>
    <dgm:pt modelId="{6AAB4D5C-DC35-4073-A6C3-65E6E002C363}" type="parTrans" cxnId="{39A505BB-D61A-4634-B758-33148CCEE448}">
      <dgm:prSet/>
      <dgm:spPr/>
      <dgm:t>
        <a:bodyPr/>
        <a:lstStyle/>
        <a:p>
          <a:pPr algn="l"/>
          <a:endParaRPr lang="en-US" sz="1000"/>
        </a:p>
      </dgm:t>
    </dgm:pt>
    <dgm:pt modelId="{68BAAF61-869B-4886-B57D-0DF04355FB96}" type="sibTrans" cxnId="{39A505BB-D61A-4634-B758-33148CCEE448}">
      <dgm:prSet/>
      <dgm:spPr/>
      <dgm:t>
        <a:bodyPr/>
        <a:lstStyle/>
        <a:p>
          <a:pPr algn="l"/>
          <a:endParaRPr lang="en-US" sz="1000"/>
        </a:p>
      </dgm:t>
    </dgm:pt>
    <dgm:pt modelId="{83CF52D0-32F8-411A-9516-7D3841F6C83A}">
      <dgm:prSet phldrT="[Text]" custT="1"/>
      <dgm:spPr/>
      <dgm:t>
        <a:bodyPr/>
        <a:lstStyle/>
        <a:p>
          <a:pPr algn="l"/>
          <a:r>
            <a:rPr lang="en-US" sz="1000"/>
            <a:t>Prepared by MLI user account.</a:t>
          </a:r>
        </a:p>
      </dgm:t>
    </dgm:pt>
    <dgm:pt modelId="{98637194-C551-4478-ACA1-5057BD05A0C6}" type="parTrans" cxnId="{8C22A181-38B4-4AFC-AC6D-EBCCE7C355F4}">
      <dgm:prSet/>
      <dgm:spPr/>
      <dgm:t>
        <a:bodyPr/>
        <a:lstStyle/>
        <a:p>
          <a:pPr algn="l"/>
          <a:endParaRPr lang="en-US" sz="1000"/>
        </a:p>
      </dgm:t>
    </dgm:pt>
    <dgm:pt modelId="{543E71D5-21B4-4053-A5F1-DD8DEB703545}" type="sibTrans" cxnId="{8C22A181-38B4-4AFC-AC6D-EBCCE7C355F4}">
      <dgm:prSet/>
      <dgm:spPr/>
      <dgm:t>
        <a:bodyPr/>
        <a:lstStyle/>
        <a:p>
          <a:pPr algn="l"/>
          <a:endParaRPr lang="en-US" sz="1000"/>
        </a:p>
      </dgm:t>
    </dgm:pt>
    <dgm:pt modelId="{D4E2EAC7-E94D-4625-ACBA-C3C24D275418}">
      <dgm:prSet phldrT="[Text]" custT="1"/>
      <dgm:spPr/>
      <dgm:t>
        <a:bodyPr/>
        <a:lstStyle/>
        <a:p>
          <a:pPr algn="l"/>
          <a:r>
            <a:rPr lang="en-US" sz="1000"/>
            <a:t>Form Status - 'Draft'</a:t>
          </a:r>
        </a:p>
      </dgm:t>
    </dgm:pt>
    <dgm:pt modelId="{34EB007D-6385-403E-BC39-22E4DB0BDC06}" type="parTrans" cxnId="{A059C11A-842A-44D7-B733-939FEF0B85C8}">
      <dgm:prSet/>
      <dgm:spPr/>
      <dgm:t>
        <a:bodyPr/>
        <a:lstStyle/>
        <a:p>
          <a:pPr algn="l"/>
          <a:endParaRPr lang="en-US" sz="1000"/>
        </a:p>
      </dgm:t>
    </dgm:pt>
    <dgm:pt modelId="{9B160883-BEF0-4934-9A21-E99237729E08}" type="sibTrans" cxnId="{A059C11A-842A-44D7-B733-939FEF0B85C8}">
      <dgm:prSet/>
      <dgm:spPr/>
      <dgm:t>
        <a:bodyPr/>
        <a:lstStyle/>
        <a:p>
          <a:pPr algn="l"/>
          <a:endParaRPr lang="en-US" sz="1000"/>
        </a:p>
      </dgm:t>
    </dgm:pt>
    <dgm:pt modelId="{C5218336-F9F9-4CAE-A9F5-636F4098660C}">
      <dgm:prSet phldrT="[Text]" custT="1"/>
      <dgm:spPr/>
      <dgm:t>
        <a:bodyPr/>
        <a:lstStyle/>
        <a:p>
          <a:pPr algn="l"/>
          <a:r>
            <a:rPr lang="en-US" sz="1000"/>
            <a:t>Form Status - 'Approved'</a:t>
          </a:r>
        </a:p>
      </dgm:t>
    </dgm:pt>
    <dgm:pt modelId="{71B55E95-74DD-4CF3-91EB-A39A0ADD4D83}" type="parTrans" cxnId="{00D3E89B-B417-4A80-A4AA-1EBFE1BEF903}">
      <dgm:prSet/>
      <dgm:spPr/>
      <dgm:t>
        <a:bodyPr/>
        <a:lstStyle/>
        <a:p>
          <a:pPr algn="l"/>
          <a:endParaRPr lang="en-US" sz="1000"/>
        </a:p>
      </dgm:t>
    </dgm:pt>
    <dgm:pt modelId="{E2AD531C-E8AB-4DE9-8FDA-B145D4733824}" type="sibTrans" cxnId="{00D3E89B-B417-4A80-A4AA-1EBFE1BEF903}">
      <dgm:prSet/>
      <dgm:spPr/>
      <dgm:t>
        <a:bodyPr/>
        <a:lstStyle/>
        <a:p>
          <a:pPr algn="l"/>
          <a:endParaRPr lang="en-US" sz="1000"/>
        </a:p>
      </dgm:t>
    </dgm:pt>
    <dgm:pt modelId="{8AE4F748-3269-4512-B3B8-EA66179ED3EF}">
      <dgm:prSet custT="1"/>
      <dgm:spPr/>
      <dgm:t>
        <a:bodyPr/>
        <a:lstStyle/>
        <a:p>
          <a:r>
            <a:rPr lang="en-US" sz="1000"/>
            <a:t>Form is sent for Approval from NCGTC</a:t>
          </a:r>
        </a:p>
      </dgm:t>
    </dgm:pt>
    <dgm:pt modelId="{81C98EC2-13B8-425D-BBF1-81E66980A247}" type="parTrans" cxnId="{953663CF-3576-48A7-B916-7B1F04FC67FB}">
      <dgm:prSet/>
      <dgm:spPr/>
      <dgm:t>
        <a:bodyPr/>
        <a:lstStyle/>
        <a:p>
          <a:endParaRPr lang="en-US" sz="1000"/>
        </a:p>
      </dgm:t>
    </dgm:pt>
    <dgm:pt modelId="{E29AF000-753C-45BE-8C64-04E8342EDF36}" type="sibTrans" cxnId="{953663CF-3576-48A7-B916-7B1F04FC67FB}">
      <dgm:prSet/>
      <dgm:spPr/>
      <dgm:t>
        <a:bodyPr/>
        <a:lstStyle/>
        <a:p>
          <a:endParaRPr lang="en-US" sz="1000"/>
        </a:p>
      </dgm:t>
    </dgm:pt>
    <dgm:pt modelId="{C3A847DD-25B2-488A-9860-17D201B69E2F}">
      <dgm:prSet custT="1"/>
      <dgm:spPr/>
      <dgm:t>
        <a:bodyPr/>
        <a:lstStyle/>
        <a:p>
          <a:r>
            <a:rPr lang="en-US" sz="1000"/>
            <a:t>Post Approval of NCGTC user - the input form is processed</a:t>
          </a:r>
        </a:p>
      </dgm:t>
    </dgm:pt>
    <dgm:pt modelId="{EB142CFD-0D90-4FFA-BED7-294BD029C5A6}" type="parTrans" cxnId="{B007CBD9-AD3E-40EB-869F-F97874CAB07D}">
      <dgm:prSet/>
      <dgm:spPr/>
      <dgm:t>
        <a:bodyPr/>
        <a:lstStyle/>
        <a:p>
          <a:endParaRPr lang="en-US" sz="1000"/>
        </a:p>
      </dgm:t>
    </dgm:pt>
    <dgm:pt modelId="{2B7F4ECC-2258-4879-B50B-52DC61B434C8}" type="sibTrans" cxnId="{B007CBD9-AD3E-40EB-869F-F97874CAB07D}">
      <dgm:prSet/>
      <dgm:spPr/>
      <dgm:t>
        <a:bodyPr/>
        <a:lstStyle/>
        <a:p>
          <a:endParaRPr lang="en-US" sz="1000"/>
        </a:p>
      </dgm:t>
    </dgm:pt>
    <dgm:pt modelId="{E8E201AB-4612-4BB9-A0FA-3E126D747958}">
      <dgm:prSet custT="1"/>
      <dgm:spPr/>
      <dgm:t>
        <a:bodyPr/>
        <a:lstStyle/>
        <a:p>
          <a:r>
            <a:rPr lang="en-US" sz="1000"/>
            <a:t>Form Status - 'Submitted'</a:t>
          </a:r>
        </a:p>
      </dgm:t>
    </dgm:pt>
    <dgm:pt modelId="{CE30DE52-00E9-4191-8A68-4799BD3EF936}" type="parTrans" cxnId="{99100B47-788B-455B-BE78-0D87C0398E36}">
      <dgm:prSet/>
      <dgm:spPr/>
      <dgm:t>
        <a:bodyPr/>
        <a:lstStyle/>
        <a:p>
          <a:endParaRPr lang="en-US" sz="1000"/>
        </a:p>
      </dgm:t>
    </dgm:pt>
    <dgm:pt modelId="{36EB33E1-B7D2-41D8-9217-5CE3DA5FEDDF}" type="sibTrans" cxnId="{99100B47-788B-455B-BE78-0D87C0398E36}">
      <dgm:prSet/>
      <dgm:spPr/>
      <dgm:t>
        <a:bodyPr/>
        <a:lstStyle/>
        <a:p>
          <a:endParaRPr lang="en-US" sz="1000"/>
        </a:p>
      </dgm:t>
    </dgm:pt>
    <dgm:pt modelId="{D6A6F12F-8E6F-418D-A7EA-DCBA61AECC20}" type="pres">
      <dgm:prSet presAssocID="{9816F7DA-A258-4CF6-8709-83EA73649C64}" presName="Name0" presStyleCnt="0">
        <dgm:presLayoutVars>
          <dgm:dir/>
          <dgm:resizeHandles val="exact"/>
        </dgm:presLayoutVars>
      </dgm:prSet>
      <dgm:spPr/>
      <dgm:t>
        <a:bodyPr/>
        <a:lstStyle/>
        <a:p>
          <a:endParaRPr lang="en-US"/>
        </a:p>
      </dgm:t>
    </dgm:pt>
    <dgm:pt modelId="{F4312996-DE59-42F3-BE2D-2C9CF0941401}" type="pres">
      <dgm:prSet presAssocID="{CCEAD49F-6DCD-4292-9FE7-441AFAD64B39}" presName="node" presStyleLbl="node1" presStyleIdx="0" presStyleCnt="3">
        <dgm:presLayoutVars>
          <dgm:bulletEnabled val="1"/>
        </dgm:presLayoutVars>
      </dgm:prSet>
      <dgm:spPr/>
      <dgm:t>
        <a:bodyPr/>
        <a:lstStyle/>
        <a:p>
          <a:endParaRPr lang="en-US"/>
        </a:p>
      </dgm:t>
    </dgm:pt>
    <dgm:pt modelId="{34C0E2DC-A878-4ADF-8712-4A5E44B3C49C}" type="pres">
      <dgm:prSet presAssocID="{21606DAE-5770-42A5-AAF8-FA72597A5AF8}" presName="sibTrans" presStyleLbl="sibTrans2D1" presStyleIdx="0" presStyleCnt="2"/>
      <dgm:spPr/>
      <dgm:t>
        <a:bodyPr/>
        <a:lstStyle/>
        <a:p>
          <a:endParaRPr lang="en-US"/>
        </a:p>
      </dgm:t>
    </dgm:pt>
    <dgm:pt modelId="{68FD1713-4021-4DEB-86A7-53D2E761EDBC}" type="pres">
      <dgm:prSet presAssocID="{21606DAE-5770-42A5-AAF8-FA72597A5AF8}" presName="connectorText" presStyleLbl="sibTrans2D1" presStyleIdx="0" presStyleCnt="2"/>
      <dgm:spPr/>
      <dgm:t>
        <a:bodyPr/>
        <a:lstStyle/>
        <a:p>
          <a:endParaRPr lang="en-US"/>
        </a:p>
      </dgm:t>
    </dgm:pt>
    <dgm:pt modelId="{CD73F94E-0A11-475B-BB2A-B4DEB9D56EC3}" type="pres">
      <dgm:prSet presAssocID="{C1E93FAA-71B7-400E-BAB7-8A786A43A4EC}" presName="node" presStyleLbl="node1" presStyleIdx="1" presStyleCnt="3">
        <dgm:presLayoutVars>
          <dgm:bulletEnabled val="1"/>
        </dgm:presLayoutVars>
      </dgm:prSet>
      <dgm:spPr/>
      <dgm:t>
        <a:bodyPr/>
        <a:lstStyle/>
        <a:p>
          <a:endParaRPr lang="en-US"/>
        </a:p>
      </dgm:t>
    </dgm:pt>
    <dgm:pt modelId="{45075F9F-14BE-40C8-891F-A5E80F655B62}" type="pres">
      <dgm:prSet presAssocID="{A016DA44-AE80-4E58-85B4-77CA2ACA1292}" presName="sibTrans" presStyleLbl="sibTrans2D1" presStyleIdx="1" presStyleCnt="2"/>
      <dgm:spPr/>
      <dgm:t>
        <a:bodyPr/>
        <a:lstStyle/>
        <a:p>
          <a:endParaRPr lang="en-US"/>
        </a:p>
      </dgm:t>
    </dgm:pt>
    <dgm:pt modelId="{192F59F8-06BC-45EB-9BD0-00FD368988AF}" type="pres">
      <dgm:prSet presAssocID="{A016DA44-AE80-4E58-85B4-77CA2ACA1292}" presName="connectorText" presStyleLbl="sibTrans2D1" presStyleIdx="1" presStyleCnt="2"/>
      <dgm:spPr/>
      <dgm:t>
        <a:bodyPr/>
        <a:lstStyle/>
        <a:p>
          <a:endParaRPr lang="en-US"/>
        </a:p>
      </dgm:t>
    </dgm:pt>
    <dgm:pt modelId="{EAAC59B8-96C7-4CBF-ACA4-650459BD0A18}" type="pres">
      <dgm:prSet presAssocID="{FD8B892E-DD73-49B7-87CF-A5F2017C1EBE}" presName="node" presStyleLbl="node1" presStyleIdx="2" presStyleCnt="3">
        <dgm:presLayoutVars>
          <dgm:bulletEnabled val="1"/>
        </dgm:presLayoutVars>
      </dgm:prSet>
      <dgm:spPr/>
      <dgm:t>
        <a:bodyPr/>
        <a:lstStyle/>
        <a:p>
          <a:endParaRPr lang="en-US"/>
        </a:p>
      </dgm:t>
    </dgm:pt>
  </dgm:ptLst>
  <dgm:cxnLst>
    <dgm:cxn modelId="{474E9DE7-3634-435A-B048-7ED7586F33FF}" type="presOf" srcId="{980F022A-BFE6-488B-925F-C5E93DB75D63}" destId="{F4312996-DE59-42F3-BE2D-2C9CF0941401}" srcOrd="0" destOrd="1" presId="urn:microsoft.com/office/officeart/2005/8/layout/process1"/>
    <dgm:cxn modelId="{A059C11A-842A-44D7-B733-939FEF0B85C8}" srcId="{CCEAD49F-6DCD-4292-9FE7-441AFAD64B39}" destId="{D4E2EAC7-E94D-4625-ACBA-C3C24D275418}" srcOrd="2" destOrd="0" parTransId="{34EB007D-6385-403E-BC39-22E4DB0BDC06}" sibTransId="{9B160883-BEF0-4934-9A21-E99237729E08}"/>
    <dgm:cxn modelId="{AF549146-EFDA-42D7-B3CE-042F35882ABC}" type="presOf" srcId="{A016DA44-AE80-4E58-85B4-77CA2ACA1292}" destId="{192F59F8-06BC-45EB-9BD0-00FD368988AF}" srcOrd="1" destOrd="0" presId="urn:microsoft.com/office/officeart/2005/8/layout/process1"/>
    <dgm:cxn modelId="{99100B47-788B-455B-BE78-0D87C0398E36}" srcId="{FD8B892E-DD73-49B7-87CF-A5F2017C1EBE}" destId="{E8E201AB-4612-4BB9-A0FA-3E126D747958}" srcOrd="3" destOrd="0" parTransId="{CE30DE52-00E9-4191-8A68-4799BD3EF936}" sibTransId="{36EB33E1-B7D2-41D8-9217-5CE3DA5FEDDF}"/>
    <dgm:cxn modelId="{0C81BD61-FB39-4C01-A2EB-4F3B2B6EFE22}" srcId="{9816F7DA-A258-4CF6-8709-83EA73649C64}" destId="{CCEAD49F-6DCD-4292-9FE7-441AFAD64B39}" srcOrd="0" destOrd="0" parTransId="{0E365E65-E7A9-4808-BF57-C184D2711CB9}" sibTransId="{21606DAE-5770-42A5-AAF8-FA72597A5AF8}"/>
    <dgm:cxn modelId="{14A17D79-4860-4287-B268-EDE91BCC8FD7}" type="presOf" srcId="{CCEAD49F-6DCD-4292-9FE7-441AFAD64B39}" destId="{F4312996-DE59-42F3-BE2D-2C9CF0941401}" srcOrd="0" destOrd="0" presId="urn:microsoft.com/office/officeart/2005/8/layout/process1"/>
    <dgm:cxn modelId="{B1F9C635-5CF9-41DB-996F-E83266C2E88E}" type="presOf" srcId="{C3A847DD-25B2-488A-9860-17D201B69E2F}" destId="{EAAC59B8-96C7-4CBF-ACA4-650459BD0A18}" srcOrd="0" destOrd="3" presId="urn:microsoft.com/office/officeart/2005/8/layout/process1"/>
    <dgm:cxn modelId="{EBCD3DCD-8209-4BAF-844C-7DBAE7D646B3}" type="presOf" srcId="{D630A1B2-8C05-4806-8A40-250904FBAE50}" destId="{CD73F94E-0A11-475B-BB2A-B4DEB9D56EC3}" srcOrd="0" destOrd="1" presId="urn:microsoft.com/office/officeart/2005/8/layout/process1"/>
    <dgm:cxn modelId="{B20FBDA4-871E-4D5E-9CB5-4A20128AB873}" srcId="{9816F7DA-A258-4CF6-8709-83EA73649C64}" destId="{C1E93FAA-71B7-400E-BAB7-8A786A43A4EC}" srcOrd="1" destOrd="0" parTransId="{B0F2587D-7082-4B1E-A579-97FFAE893177}" sibTransId="{A016DA44-AE80-4E58-85B4-77CA2ACA1292}"/>
    <dgm:cxn modelId="{803B02A2-F68C-48E5-91F5-D007EA928A1C}" type="presOf" srcId="{FD8B892E-DD73-49B7-87CF-A5F2017C1EBE}" destId="{EAAC59B8-96C7-4CBF-ACA4-650459BD0A18}" srcOrd="0" destOrd="0" presId="urn:microsoft.com/office/officeart/2005/8/layout/process1"/>
    <dgm:cxn modelId="{00D3E89B-B417-4A80-A4AA-1EBFE1BEF903}" srcId="{C1E93FAA-71B7-400E-BAB7-8A786A43A4EC}" destId="{C5218336-F9F9-4CAE-A9F5-636F4098660C}" srcOrd="2" destOrd="0" parTransId="{71B55E95-74DD-4CF3-91EB-A39A0ADD4D83}" sibTransId="{E2AD531C-E8AB-4DE9-8FDA-B145D4733824}"/>
    <dgm:cxn modelId="{F27FBC93-E07E-40DD-9C93-BCDBAF267831}" type="presOf" srcId="{21606DAE-5770-42A5-AAF8-FA72597A5AF8}" destId="{34C0E2DC-A878-4ADF-8712-4A5E44B3C49C}" srcOrd="0" destOrd="0" presId="urn:microsoft.com/office/officeart/2005/8/layout/process1"/>
    <dgm:cxn modelId="{953663CF-3576-48A7-B916-7B1F04FC67FB}" srcId="{FD8B892E-DD73-49B7-87CF-A5F2017C1EBE}" destId="{8AE4F748-3269-4512-B3B8-EA66179ED3EF}" srcOrd="1" destOrd="0" parTransId="{81C98EC2-13B8-425D-BBF1-81E66980A247}" sibTransId="{E29AF000-753C-45BE-8C64-04E8342EDF36}"/>
    <dgm:cxn modelId="{B007CBD9-AD3E-40EB-869F-F97874CAB07D}" srcId="{FD8B892E-DD73-49B7-87CF-A5F2017C1EBE}" destId="{C3A847DD-25B2-488A-9860-17D201B69E2F}" srcOrd="2" destOrd="0" parTransId="{EB142CFD-0D90-4FFA-BED7-294BD029C5A6}" sibTransId="{2B7F4ECC-2258-4879-B50B-52DC61B434C8}"/>
    <dgm:cxn modelId="{DB9EA307-8D8F-49FD-A147-F465AD1757D2}" srcId="{9816F7DA-A258-4CF6-8709-83EA73649C64}" destId="{FD8B892E-DD73-49B7-87CF-A5F2017C1EBE}" srcOrd="2" destOrd="0" parTransId="{ED29F795-A6CF-4F64-9B52-BDC0BAF120A3}" sibTransId="{7E31569D-7C30-4B7A-81CD-4FCF6B0A387A}"/>
    <dgm:cxn modelId="{1644548B-ABE9-4731-BD4F-A292D738B437}" srcId="{FD8B892E-DD73-49B7-87CF-A5F2017C1EBE}" destId="{5259C306-554B-428E-9CFD-875C366693BE}" srcOrd="0" destOrd="0" parTransId="{3EB8037B-95BE-4586-B020-0917E79492BE}" sibTransId="{4640409F-F557-4B76-8B5B-B59C8415F708}"/>
    <dgm:cxn modelId="{6FC69825-6F2D-4F4F-A814-D9030321EA13}" type="presOf" srcId="{8AE4F748-3269-4512-B3B8-EA66179ED3EF}" destId="{EAAC59B8-96C7-4CBF-ACA4-650459BD0A18}" srcOrd="0" destOrd="2" presId="urn:microsoft.com/office/officeart/2005/8/layout/process1"/>
    <dgm:cxn modelId="{75592D07-E43B-498D-BE6E-D6CB6A54FE5A}" type="presOf" srcId="{C5218336-F9F9-4CAE-A9F5-636F4098660C}" destId="{CD73F94E-0A11-475B-BB2A-B4DEB9D56EC3}" srcOrd="0" destOrd="3" presId="urn:microsoft.com/office/officeart/2005/8/layout/process1"/>
    <dgm:cxn modelId="{8C22A181-38B4-4AFC-AC6D-EBCCE7C355F4}" srcId="{CCEAD49F-6DCD-4292-9FE7-441AFAD64B39}" destId="{83CF52D0-32F8-411A-9516-7D3841F6C83A}" srcOrd="1" destOrd="0" parTransId="{98637194-C551-4478-ACA1-5057BD05A0C6}" sibTransId="{543E71D5-21B4-4053-A5F1-DD8DEB703545}"/>
    <dgm:cxn modelId="{795E38AC-3DBC-41CD-9E3F-360C90AD442B}" type="presOf" srcId="{21606DAE-5770-42A5-AAF8-FA72597A5AF8}" destId="{68FD1713-4021-4DEB-86A7-53D2E761EDBC}" srcOrd="1" destOrd="0" presId="urn:microsoft.com/office/officeart/2005/8/layout/process1"/>
    <dgm:cxn modelId="{F5FB9D8A-7696-43CF-8B99-F87FA8A2F180}" type="presOf" srcId="{83CF52D0-32F8-411A-9516-7D3841F6C83A}" destId="{F4312996-DE59-42F3-BE2D-2C9CF0941401}" srcOrd="0" destOrd="2" presId="urn:microsoft.com/office/officeart/2005/8/layout/process1"/>
    <dgm:cxn modelId="{0DDC5A23-80B4-41DA-800C-03232F3CE376}" type="presOf" srcId="{D4E2EAC7-E94D-4625-ACBA-C3C24D275418}" destId="{F4312996-DE59-42F3-BE2D-2C9CF0941401}" srcOrd="0" destOrd="3" presId="urn:microsoft.com/office/officeart/2005/8/layout/process1"/>
    <dgm:cxn modelId="{57E13263-66B2-4732-97F4-628AF3C264DA}" type="presOf" srcId="{67A7DBB6-3B17-4F65-8407-DA07BA79ED9C}" destId="{CD73F94E-0A11-475B-BB2A-B4DEB9D56EC3}" srcOrd="0" destOrd="2" presId="urn:microsoft.com/office/officeart/2005/8/layout/process1"/>
    <dgm:cxn modelId="{2FC2DB47-E595-4859-9598-AFFD33C6A4FA}" type="presOf" srcId="{A016DA44-AE80-4E58-85B4-77CA2ACA1292}" destId="{45075F9F-14BE-40C8-891F-A5E80F655B62}" srcOrd="0" destOrd="0" presId="urn:microsoft.com/office/officeart/2005/8/layout/process1"/>
    <dgm:cxn modelId="{CAC3A628-1B6E-4584-B7C8-7E43E82C854D}" type="presOf" srcId="{5259C306-554B-428E-9CFD-875C366693BE}" destId="{EAAC59B8-96C7-4CBF-ACA4-650459BD0A18}" srcOrd="0" destOrd="1" presId="urn:microsoft.com/office/officeart/2005/8/layout/process1"/>
    <dgm:cxn modelId="{FC2957A9-E94C-4018-8590-4770F5A10E07}" type="presOf" srcId="{9816F7DA-A258-4CF6-8709-83EA73649C64}" destId="{D6A6F12F-8E6F-418D-A7EA-DCBA61AECC20}" srcOrd="0" destOrd="0" presId="urn:microsoft.com/office/officeart/2005/8/layout/process1"/>
    <dgm:cxn modelId="{21D54795-3C43-4C3C-8587-BAB747506C17}" srcId="{CCEAD49F-6DCD-4292-9FE7-441AFAD64B39}" destId="{980F022A-BFE6-488B-925F-C5E93DB75D63}" srcOrd="0" destOrd="0" parTransId="{7635DE29-1A01-462A-B4E8-9F94278FF8D1}" sibTransId="{B881E0E6-0049-478B-B5F3-C536565A3D4D}"/>
    <dgm:cxn modelId="{39A505BB-D61A-4634-B758-33148CCEE448}" srcId="{C1E93FAA-71B7-400E-BAB7-8A786A43A4EC}" destId="{67A7DBB6-3B17-4F65-8407-DA07BA79ED9C}" srcOrd="1" destOrd="0" parTransId="{6AAB4D5C-DC35-4073-A6C3-65E6E002C363}" sibTransId="{68BAAF61-869B-4886-B57D-0DF04355FB96}"/>
    <dgm:cxn modelId="{F4166048-DC02-4D37-A85C-C4CFDCDD91EB}" type="presOf" srcId="{C1E93FAA-71B7-400E-BAB7-8A786A43A4EC}" destId="{CD73F94E-0A11-475B-BB2A-B4DEB9D56EC3}" srcOrd="0" destOrd="0" presId="urn:microsoft.com/office/officeart/2005/8/layout/process1"/>
    <dgm:cxn modelId="{0C18D21F-1CB1-427D-BA70-21D2566D23C1}" type="presOf" srcId="{E8E201AB-4612-4BB9-A0FA-3E126D747958}" destId="{EAAC59B8-96C7-4CBF-ACA4-650459BD0A18}" srcOrd="0" destOrd="4" presId="urn:microsoft.com/office/officeart/2005/8/layout/process1"/>
    <dgm:cxn modelId="{1E30B99F-41B0-442A-843A-164466641543}" srcId="{C1E93FAA-71B7-400E-BAB7-8A786A43A4EC}" destId="{D630A1B2-8C05-4806-8A40-250904FBAE50}" srcOrd="0" destOrd="0" parTransId="{508BB6D8-FE54-4188-A8B7-CCB4E310A9DF}" sibTransId="{D8BCFCA2-B6F2-4F94-A742-D0379555EB5F}"/>
    <dgm:cxn modelId="{64D41E4F-6717-4CE2-99A7-BF78202A0E6F}" type="presParOf" srcId="{D6A6F12F-8E6F-418D-A7EA-DCBA61AECC20}" destId="{F4312996-DE59-42F3-BE2D-2C9CF0941401}" srcOrd="0" destOrd="0" presId="urn:microsoft.com/office/officeart/2005/8/layout/process1"/>
    <dgm:cxn modelId="{4131A052-7BC1-4848-A0B4-3A84BBE55709}" type="presParOf" srcId="{D6A6F12F-8E6F-418D-A7EA-DCBA61AECC20}" destId="{34C0E2DC-A878-4ADF-8712-4A5E44B3C49C}" srcOrd="1" destOrd="0" presId="urn:microsoft.com/office/officeart/2005/8/layout/process1"/>
    <dgm:cxn modelId="{EA0FB38E-C7A4-4F48-94EC-328AB6E3C9F1}" type="presParOf" srcId="{34C0E2DC-A878-4ADF-8712-4A5E44B3C49C}" destId="{68FD1713-4021-4DEB-86A7-53D2E761EDBC}" srcOrd="0" destOrd="0" presId="urn:microsoft.com/office/officeart/2005/8/layout/process1"/>
    <dgm:cxn modelId="{653960B0-8004-4D15-94F9-0E83FCA5135C}" type="presParOf" srcId="{D6A6F12F-8E6F-418D-A7EA-DCBA61AECC20}" destId="{CD73F94E-0A11-475B-BB2A-B4DEB9D56EC3}" srcOrd="2" destOrd="0" presId="urn:microsoft.com/office/officeart/2005/8/layout/process1"/>
    <dgm:cxn modelId="{943EDC97-95D0-4ACB-8670-7DF4F4C669F4}" type="presParOf" srcId="{D6A6F12F-8E6F-418D-A7EA-DCBA61AECC20}" destId="{45075F9F-14BE-40C8-891F-A5E80F655B62}" srcOrd="3" destOrd="0" presId="urn:microsoft.com/office/officeart/2005/8/layout/process1"/>
    <dgm:cxn modelId="{5A758DC9-4E7F-4A5C-BA4E-7C04F8FD775D}" type="presParOf" srcId="{45075F9F-14BE-40C8-891F-A5E80F655B62}" destId="{192F59F8-06BC-45EB-9BD0-00FD368988AF}" srcOrd="0" destOrd="0" presId="urn:microsoft.com/office/officeart/2005/8/layout/process1"/>
    <dgm:cxn modelId="{40634DE8-CB30-4BB6-B75F-262B3521BDAE}" type="presParOf" srcId="{D6A6F12F-8E6F-418D-A7EA-DCBA61AECC20}" destId="{EAAC59B8-96C7-4CBF-ACA4-650459BD0A18}" srcOrd="4" destOrd="0" presId="urn:microsoft.com/office/officeart/2005/8/layout/process1"/>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5223" y="640800"/>
          <a:ext cx="1561355" cy="169019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1: Prepare</a:t>
          </a:r>
        </a:p>
        <a:p>
          <a:pPr marL="57150" lvl="1" indent="-57150" algn="l" defTabSz="444500">
            <a:lnSpc>
              <a:spcPct val="90000"/>
            </a:lnSpc>
            <a:spcBef>
              <a:spcPct val="0"/>
            </a:spcBef>
            <a:spcAft>
              <a:spcPct val="15000"/>
            </a:spcAft>
            <a:buChar char="••"/>
          </a:pPr>
          <a:r>
            <a:rPr lang="en-US" sz="1000" kern="1200"/>
            <a:t>Extract &amp; Prepare Input data and fill online form on NCGTC Server.</a:t>
          </a:r>
        </a:p>
        <a:p>
          <a:pPr marL="57150" lvl="1" indent="-57150" algn="l" defTabSz="444500">
            <a:lnSpc>
              <a:spcPct val="90000"/>
            </a:lnSpc>
            <a:spcBef>
              <a:spcPct val="0"/>
            </a:spcBef>
            <a:spcAft>
              <a:spcPct val="15000"/>
            </a:spcAft>
            <a:buChar char="••"/>
          </a:pPr>
          <a:r>
            <a:rPr lang="en-US" sz="1000" kern="1200"/>
            <a:t>Prepared by MLI user account.</a:t>
          </a:r>
        </a:p>
        <a:p>
          <a:pPr marL="57150" lvl="1" indent="-57150" algn="l" defTabSz="444500">
            <a:lnSpc>
              <a:spcPct val="90000"/>
            </a:lnSpc>
            <a:spcBef>
              <a:spcPct val="0"/>
            </a:spcBef>
            <a:spcAft>
              <a:spcPct val="15000"/>
            </a:spcAft>
            <a:buChar char="••"/>
          </a:pPr>
          <a:r>
            <a:rPr lang="en-US" sz="1000" kern="1200"/>
            <a:t>Form Status - 'Draft'</a:t>
          </a:r>
        </a:p>
      </dsp:txBody>
      <dsp:txXfrm>
        <a:off x="50954" y="686531"/>
        <a:ext cx="1469893" cy="1598736"/>
      </dsp:txXfrm>
    </dsp:sp>
    <dsp:sp modelId="{34C0E2DC-A878-4ADF-8712-4A5E44B3C49C}">
      <dsp:nvSpPr>
        <dsp:cNvPr id="0" name=""/>
        <dsp:cNvSpPr/>
      </dsp:nvSpPr>
      <dsp:spPr>
        <a:xfrm>
          <a:off x="1722715" y="1292291"/>
          <a:ext cx="331007" cy="38721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1722715" y="1369734"/>
        <a:ext cx="231705" cy="232330"/>
      </dsp:txXfrm>
    </dsp:sp>
    <dsp:sp modelId="{CD73F94E-0A11-475B-BB2A-B4DEB9D56EC3}">
      <dsp:nvSpPr>
        <dsp:cNvPr id="0" name=""/>
        <dsp:cNvSpPr/>
      </dsp:nvSpPr>
      <dsp:spPr>
        <a:xfrm>
          <a:off x="2191122" y="640800"/>
          <a:ext cx="1561355" cy="1690198"/>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2: Approve</a:t>
          </a:r>
        </a:p>
        <a:p>
          <a:pPr marL="57150" lvl="1" indent="-57150" algn="l" defTabSz="444500">
            <a:lnSpc>
              <a:spcPct val="90000"/>
            </a:lnSpc>
            <a:spcBef>
              <a:spcPct val="0"/>
            </a:spcBef>
            <a:spcAft>
              <a:spcPct val="15000"/>
            </a:spcAft>
            <a:buChar char="••"/>
          </a:pPr>
          <a:r>
            <a:rPr lang="en-US" sz="1000" kern="1200"/>
            <a:t>Approve the Input form. </a:t>
          </a:r>
        </a:p>
        <a:p>
          <a:pPr marL="57150" lvl="1" indent="-57150" algn="l" defTabSz="444500">
            <a:lnSpc>
              <a:spcPct val="90000"/>
            </a:lnSpc>
            <a:spcBef>
              <a:spcPct val="0"/>
            </a:spcBef>
            <a:spcAft>
              <a:spcPct val="15000"/>
            </a:spcAft>
            <a:buChar char="••"/>
          </a:pPr>
          <a:r>
            <a:rPr lang="en-US" sz="1000" kern="1200"/>
            <a:t>Approved by MLI Approver Account after due verifications.</a:t>
          </a:r>
        </a:p>
        <a:p>
          <a:pPr marL="57150" lvl="1" indent="-57150" algn="l" defTabSz="444500">
            <a:lnSpc>
              <a:spcPct val="90000"/>
            </a:lnSpc>
            <a:spcBef>
              <a:spcPct val="0"/>
            </a:spcBef>
            <a:spcAft>
              <a:spcPct val="15000"/>
            </a:spcAft>
            <a:buChar char="••"/>
          </a:pPr>
          <a:r>
            <a:rPr lang="en-US" sz="1000" kern="1200"/>
            <a:t>Form Status - 'Approved'</a:t>
          </a:r>
        </a:p>
      </dsp:txBody>
      <dsp:txXfrm>
        <a:off x="2236853" y="686531"/>
        <a:ext cx="1469893" cy="1598736"/>
      </dsp:txXfrm>
    </dsp:sp>
    <dsp:sp modelId="{45075F9F-14BE-40C8-891F-A5E80F655B62}">
      <dsp:nvSpPr>
        <dsp:cNvPr id="0" name=""/>
        <dsp:cNvSpPr/>
      </dsp:nvSpPr>
      <dsp:spPr>
        <a:xfrm>
          <a:off x="3908613" y="1292291"/>
          <a:ext cx="331007" cy="387216"/>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3908613" y="1369734"/>
        <a:ext cx="231705" cy="232330"/>
      </dsp:txXfrm>
    </dsp:sp>
    <dsp:sp modelId="{EAAC59B8-96C7-4CBF-ACA4-650459BD0A18}">
      <dsp:nvSpPr>
        <dsp:cNvPr id="0" name=""/>
        <dsp:cNvSpPr/>
      </dsp:nvSpPr>
      <dsp:spPr>
        <a:xfrm>
          <a:off x="4377020" y="640800"/>
          <a:ext cx="1561355" cy="1690198"/>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3: Final Submission</a:t>
          </a:r>
        </a:p>
        <a:p>
          <a:pPr marL="57150" lvl="1" indent="-57150" algn="l" defTabSz="444500">
            <a:lnSpc>
              <a:spcPct val="90000"/>
            </a:lnSpc>
            <a:spcBef>
              <a:spcPct val="0"/>
            </a:spcBef>
            <a:spcAft>
              <a:spcPct val="15000"/>
            </a:spcAft>
            <a:buChar char="••"/>
          </a:pPr>
          <a:r>
            <a:rPr lang="en-US" sz="1000" kern="1200"/>
            <a:t>Acceptance to the ‘Management Certificate - Terms &amp; Conditions’</a:t>
          </a:r>
        </a:p>
        <a:p>
          <a:pPr marL="57150" lvl="1" indent="-57150" algn="l" defTabSz="444500">
            <a:lnSpc>
              <a:spcPct val="90000"/>
            </a:lnSpc>
            <a:spcBef>
              <a:spcPct val="0"/>
            </a:spcBef>
            <a:spcAft>
              <a:spcPct val="15000"/>
            </a:spcAft>
            <a:buChar char="••"/>
          </a:pPr>
          <a:r>
            <a:rPr lang="en-US" sz="1000" kern="1200"/>
            <a:t>Form is sent for Approval from NCGTC</a:t>
          </a:r>
        </a:p>
        <a:p>
          <a:pPr marL="57150" lvl="1" indent="-57150" algn="l" defTabSz="444500">
            <a:lnSpc>
              <a:spcPct val="90000"/>
            </a:lnSpc>
            <a:spcBef>
              <a:spcPct val="0"/>
            </a:spcBef>
            <a:spcAft>
              <a:spcPct val="15000"/>
            </a:spcAft>
            <a:buChar char="••"/>
          </a:pPr>
          <a:r>
            <a:rPr lang="en-US" sz="1000" kern="1200"/>
            <a:t>Post Approval of NCGTC user - the input form is processed</a:t>
          </a:r>
        </a:p>
        <a:p>
          <a:pPr marL="57150" lvl="1" indent="-57150" algn="l" defTabSz="444500">
            <a:lnSpc>
              <a:spcPct val="90000"/>
            </a:lnSpc>
            <a:spcBef>
              <a:spcPct val="0"/>
            </a:spcBef>
            <a:spcAft>
              <a:spcPct val="15000"/>
            </a:spcAft>
            <a:buChar char="••"/>
          </a:pPr>
          <a:r>
            <a:rPr lang="en-US" sz="1000" kern="1200"/>
            <a:t>Form Status - 'Submitted'</a:t>
          </a:r>
        </a:p>
      </dsp:txBody>
      <dsp:txXfrm>
        <a:off x="4422751" y="686531"/>
        <a:ext cx="1469893" cy="159873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DE4F04-B157-49E7-B761-68A060A1DEF3}">
      <dsp:nvSpPr>
        <dsp:cNvPr id="0" name=""/>
        <dsp:cNvSpPr/>
      </dsp:nvSpPr>
      <dsp:spPr>
        <a:xfrm>
          <a:off x="1224529" y="141"/>
          <a:ext cx="1221902" cy="7331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MLI Creator lodge a claim for Customer</a:t>
          </a:r>
        </a:p>
      </dsp:txBody>
      <dsp:txXfrm>
        <a:off x="1246002" y="21614"/>
        <a:ext cx="1178956" cy="690195"/>
      </dsp:txXfrm>
    </dsp:sp>
    <dsp:sp modelId="{ABB47726-6A40-40E0-A70F-C020C0E83D76}">
      <dsp:nvSpPr>
        <dsp:cNvPr id="0" name=""/>
        <dsp:cNvSpPr/>
      </dsp:nvSpPr>
      <dsp:spPr>
        <a:xfrm>
          <a:off x="2553959" y="215196"/>
          <a:ext cx="259043" cy="30303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553959" y="275802"/>
        <a:ext cx="181330" cy="181819"/>
      </dsp:txXfrm>
    </dsp:sp>
    <dsp:sp modelId="{8199F30F-A187-4058-BD78-583766406609}">
      <dsp:nvSpPr>
        <dsp:cNvPr id="0" name=""/>
        <dsp:cNvSpPr/>
      </dsp:nvSpPr>
      <dsp:spPr>
        <a:xfrm>
          <a:off x="2935192" y="141"/>
          <a:ext cx="1221902" cy="7331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Details of Claim Calculation Available to NCGTC and MLI</a:t>
          </a:r>
        </a:p>
      </dsp:txBody>
      <dsp:txXfrm>
        <a:off x="2956665" y="21614"/>
        <a:ext cx="1178956" cy="69019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5223" y="640800"/>
          <a:ext cx="1561355" cy="169019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1: Prepare</a:t>
          </a:r>
        </a:p>
        <a:p>
          <a:pPr marL="57150" lvl="1" indent="-57150" algn="l" defTabSz="444500">
            <a:lnSpc>
              <a:spcPct val="90000"/>
            </a:lnSpc>
            <a:spcBef>
              <a:spcPct val="0"/>
            </a:spcBef>
            <a:spcAft>
              <a:spcPct val="15000"/>
            </a:spcAft>
            <a:buChar char="••"/>
          </a:pPr>
          <a:r>
            <a:rPr lang="en-US" sz="1000" kern="1200"/>
            <a:t>Extract &amp; Prepare Input file and upload on NCGTC Server.</a:t>
          </a:r>
        </a:p>
        <a:p>
          <a:pPr marL="57150" lvl="1" indent="-57150" algn="l" defTabSz="444500">
            <a:lnSpc>
              <a:spcPct val="90000"/>
            </a:lnSpc>
            <a:spcBef>
              <a:spcPct val="0"/>
            </a:spcBef>
            <a:spcAft>
              <a:spcPct val="15000"/>
            </a:spcAft>
            <a:buChar char="••"/>
          </a:pPr>
          <a:r>
            <a:rPr lang="en-US" sz="1000" kern="1200"/>
            <a:t>Prepared by MLI user account.</a:t>
          </a:r>
        </a:p>
        <a:p>
          <a:pPr marL="57150" lvl="1" indent="-57150" algn="l" defTabSz="444500">
            <a:lnSpc>
              <a:spcPct val="90000"/>
            </a:lnSpc>
            <a:spcBef>
              <a:spcPct val="0"/>
            </a:spcBef>
            <a:spcAft>
              <a:spcPct val="15000"/>
            </a:spcAft>
            <a:buChar char="••"/>
          </a:pPr>
          <a:r>
            <a:rPr lang="en-US" sz="1000" kern="1200"/>
            <a:t>File Status - 'Draft'</a:t>
          </a:r>
        </a:p>
      </dsp:txBody>
      <dsp:txXfrm>
        <a:off x="50954" y="686531"/>
        <a:ext cx="1469893" cy="1598736"/>
      </dsp:txXfrm>
    </dsp:sp>
    <dsp:sp modelId="{34C0E2DC-A878-4ADF-8712-4A5E44B3C49C}">
      <dsp:nvSpPr>
        <dsp:cNvPr id="0" name=""/>
        <dsp:cNvSpPr/>
      </dsp:nvSpPr>
      <dsp:spPr>
        <a:xfrm>
          <a:off x="1722715" y="1292291"/>
          <a:ext cx="331007" cy="38721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1722715" y="1369734"/>
        <a:ext cx="231705" cy="232330"/>
      </dsp:txXfrm>
    </dsp:sp>
    <dsp:sp modelId="{CD73F94E-0A11-475B-BB2A-B4DEB9D56EC3}">
      <dsp:nvSpPr>
        <dsp:cNvPr id="0" name=""/>
        <dsp:cNvSpPr/>
      </dsp:nvSpPr>
      <dsp:spPr>
        <a:xfrm>
          <a:off x="2191122" y="640800"/>
          <a:ext cx="1561355" cy="1690198"/>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2: Approve</a:t>
          </a:r>
        </a:p>
        <a:p>
          <a:pPr marL="57150" lvl="1" indent="-57150" algn="l" defTabSz="444500">
            <a:lnSpc>
              <a:spcPct val="90000"/>
            </a:lnSpc>
            <a:spcBef>
              <a:spcPct val="0"/>
            </a:spcBef>
            <a:spcAft>
              <a:spcPct val="15000"/>
            </a:spcAft>
            <a:buChar char="••"/>
          </a:pPr>
          <a:r>
            <a:rPr lang="en-US" sz="1000" kern="1200"/>
            <a:t>Approve the Input file. </a:t>
          </a:r>
        </a:p>
        <a:p>
          <a:pPr marL="57150" lvl="1" indent="-57150" algn="l" defTabSz="444500">
            <a:lnSpc>
              <a:spcPct val="90000"/>
            </a:lnSpc>
            <a:spcBef>
              <a:spcPct val="0"/>
            </a:spcBef>
            <a:spcAft>
              <a:spcPct val="15000"/>
            </a:spcAft>
            <a:buChar char="••"/>
          </a:pPr>
          <a:r>
            <a:rPr lang="en-US" sz="1000" kern="1200"/>
            <a:t>Approved by MLI Approver Account after due verifications.</a:t>
          </a:r>
        </a:p>
        <a:p>
          <a:pPr marL="57150" lvl="1" indent="-57150" algn="l" defTabSz="444500">
            <a:lnSpc>
              <a:spcPct val="90000"/>
            </a:lnSpc>
            <a:spcBef>
              <a:spcPct val="0"/>
            </a:spcBef>
            <a:spcAft>
              <a:spcPct val="15000"/>
            </a:spcAft>
            <a:buChar char="••"/>
          </a:pPr>
          <a:r>
            <a:rPr lang="en-US" sz="1000" kern="1200"/>
            <a:t>File Status - 'Approved'</a:t>
          </a:r>
        </a:p>
      </dsp:txBody>
      <dsp:txXfrm>
        <a:off x="2236853" y="686531"/>
        <a:ext cx="1469893" cy="1598736"/>
      </dsp:txXfrm>
    </dsp:sp>
    <dsp:sp modelId="{45075F9F-14BE-40C8-891F-A5E80F655B62}">
      <dsp:nvSpPr>
        <dsp:cNvPr id="0" name=""/>
        <dsp:cNvSpPr/>
      </dsp:nvSpPr>
      <dsp:spPr>
        <a:xfrm>
          <a:off x="3908613" y="1292291"/>
          <a:ext cx="331007" cy="387216"/>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3908613" y="1369734"/>
        <a:ext cx="231705" cy="232330"/>
      </dsp:txXfrm>
    </dsp:sp>
    <dsp:sp modelId="{EAAC59B8-96C7-4CBF-ACA4-650459BD0A18}">
      <dsp:nvSpPr>
        <dsp:cNvPr id="0" name=""/>
        <dsp:cNvSpPr/>
      </dsp:nvSpPr>
      <dsp:spPr>
        <a:xfrm>
          <a:off x="4377020" y="640800"/>
          <a:ext cx="1561355" cy="1690198"/>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3: Final Submission</a:t>
          </a:r>
        </a:p>
        <a:p>
          <a:pPr marL="57150" lvl="1" indent="-57150" algn="l" defTabSz="444500">
            <a:lnSpc>
              <a:spcPct val="90000"/>
            </a:lnSpc>
            <a:spcBef>
              <a:spcPct val="0"/>
            </a:spcBef>
            <a:spcAft>
              <a:spcPct val="15000"/>
            </a:spcAft>
            <a:buChar char="••"/>
          </a:pPr>
          <a:r>
            <a:rPr lang="en-US" sz="1000" kern="1200"/>
            <a:t>Acceptance to the ‘Management Certificate - Terms &amp; Conditions’</a:t>
          </a:r>
        </a:p>
        <a:p>
          <a:pPr marL="57150" lvl="1" indent="-57150" algn="l" defTabSz="444500">
            <a:lnSpc>
              <a:spcPct val="90000"/>
            </a:lnSpc>
            <a:spcBef>
              <a:spcPct val="0"/>
            </a:spcBef>
            <a:spcAft>
              <a:spcPct val="15000"/>
            </a:spcAft>
            <a:buChar char="••"/>
          </a:pPr>
          <a:r>
            <a:rPr lang="en-US" sz="1000" kern="1200"/>
            <a:t>File is sent for Approval from NCGTC</a:t>
          </a:r>
        </a:p>
        <a:p>
          <a:pPr marL="57150" lvl="1" indent="-57150" algn="l" defTabSz="444500">
            <a:lnSpc>
              <a:spcPct val="90000"/>
            </a:lnSpc>
            <a:spcBef>
              <a:spcPct val="0"/>
            </a:spcBef>
            <a:spcAft>
              <a:spcPct val="15000"/>
            </a:spcAft>
            <a:buChar char="••"/>
          </a:pPr>
          <a:r>
            <a:rPr lang="en-US" sz="1000" kern="1200"/>
            <a:t>Post Approval of NCGTC user - the input file is processed</a:t>
          </a:r>
        </a:p>
        <a:p>
          <a:pPr marL="57150" lvl="1" indent="-57150" algn="l" defTabSz="444500">
            <a:lnSpc>
              <a:spcPct val="90000"/>
            </a:lnSpc>
            <a:spcBef>
              <a:spcPct val="0"/>
            </a:spcBef>
            <a:spcAft>
              <a:spcPct val="15000"/>
            </a:spcAft>
            <a:buChar char="••"/>
          </a:pPr>
          <a:r>
            <a:rPr lang="en-US" sz="1000" kern="1200"/>
            <a:t>File Status - 'Submitted'</a:t>
          </a:r>
        </a:p>
      </dsp:txBody>
      <dsp:txXfrm>
        <a:off x="4422751" y="686531"/>
        <a:ext cx="1469893" cy="159873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B8858F-1FC5-492B-A18D-92E571194794}">
      <dsp:nvSpPr>
        <dsp:cNvPr id="0" name=""/>
        <dsp:cNvSpPr/>
      </dsp:nvSpPr>
      <dsp:spPr>
        <a:xfrm>
          <a:off x="2585" y="285300"/>
          <a:ext cx="990972"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585" y="285300"/>
        <a:ext cx="990972" cy="288000"/>
      </dsp:txXfrm>
    </dsp:sp>
    <dsp:sp modelId="{6971B552-F029-4376-9127-62ACDB564F1A}">
      <dsp:nvSpPr>
        <dsp:cNvPr id="0" name=""/>
        <dsp:cNvSpPr/>
      </dsp:nvSpPr>
      <dsp:spPr>
        <a:xfrm>
          <a:off x="2585" y="573300"/>
          <a:ext cx="990972" cy="1427400"/>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'R'</a:t>
          </a:r>
        </a:p>
      </dsp:txBody>
      <dsp:txXfrm>
        <a:off x="2585" y="573300"/>
        <a:ext cx="990972" cy="1427400"/>
      </dsp:txXfrm>
    </dsp:sp>
    <dsp:sp modelId="{6624B02E-633E-461B-AF47-01810AD31FE0}">
      <dsp:nvSpPr>
        <dsp:cNvPr id="0" name=""/>
        <dsp:cNvSpPr/>
      </dsp:nvSpPr>
      <dsp:spPr>
        <a:xfrm>
          <a:off x="1132293" y="285300"/>
          <a:ext cx="990972"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Recovery Type</a:t>
          </a:r>
        </a:p>
      </dsp:txBody>
      <dsp:txXfrm>
        <a:off x="1132293" y="285300"/>
        <a:ext cx="990972" cy="288000"/>
      </dsp:txXfrm>
    </dsp:sp>
    <dsp:sp modelId="{CCDB8713-221D-4F8B-9153-E7C559D1D911}">
      <dsp:nvSpPr>
        <dsp:cNvPr id="0" name=""/>
        <dsp:cNvSpPr/>
      </dsp:nvSpPr>
      <dsp:spPr>
        <a:xfrm>
          <a:off x="1132293" y="573300"/>
          <a:ext cx="990972" cy="1427400"/>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For Recoveries Notified by MLI (via Input File) - '01'</a:t>
          </a:r>
        </a:p>
        <a:p>
          <a:pPr marL="57150" lvl="1" indent="-57150" algn="l" defTabSz="444500">
            <a:lnSpc>
              <a:spcPct val="90000"/>
            </a:lnSpc>
            <a:spcBef>
              <a:spcPct val="0"/>
            </a:spcBef>
            <a:spcAft>
              <a:spcPct val="15000"/>
            </a:spcAft>
            <a:buChar char="••"/>
          </a:pPr>
          <a:r>
            <a:rPr lang="en-US" sz="1000" kern="1200"/>
            <a:t>For Recoveries Generated by System (While Calculating Penalty) - '02'</a:t>
          </a:r>
        </a:p>
      </dsp:txBody>
      <dsp:txXfrm>
        <a:off x="1132293" y="573300"/>
        <a:ext cx="990972" cy="1427400"/>
      </dsp:txXfrm>
    </dsp:sp>
    <dsp:sp modelId="{C872F323-0B0B-4B1E-97C9-D1BD9CE97F62}">
      <dsp:nvSpPr>
        <dsp:cNvPr id="0" name=""/>
        <dsp:cNvSpPr/>
      </dsp:nvSpPr>
      <dsp:spPr>
        <a:xfrm>
          <a:off x="2262001" y="285300"/>
          <a:ext cx="990972"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2262001" y="285300"/>
        <a:ext cx="990972" cy="288000"/>
      </dsp:txXfrm>
    </dsp:sp>
    <dsp:sp modelId="{CD2CD118-ED1F-4668-9781-1CAA57138D03}">
      <dsp:nvSpPr>
        <dsp:cNvPr id="0" name=""/>
        <dsp:cNvSpPr/>
      </dsp:nvSpPr>
      <dsp:spPr>
        <a:xfrm>
          <a:off x="2262001" y="573300"/>
          <a:ext cx="990972" cy="1427400"/>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Standup India Loan the code is - 'SI'</a:t>
          </a:r>
        </a:p>
      </dsp:txBody>
      <dsp:txXfrm>
        <a:off x="2262001" y="573300"/>
        <a:ext cx="990972" cy="1427400"/>
      </dsp:txXfrm>
    </dsp:sp>
    <dsp:sp modelId="{A8CA64B7-0158-4AC3-A45B-E2070C129EA5}">
      <dsp:nvSpPr>
        <dsp:cNvPr id="0" name=""/>
        <dsp:cNvSpPr/>
      </dsp:nvSpPr>
      <dsp:spPr>
        <a:xfrm>
          <a:off x="3391709" y="285300"/>
          <a:ext cx="990972"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3391709" y="285300"/>
        <a:ext cx="990972" cy="288000"/>
      </dsp:txXfrm>
    </dsp:sp>
    <dsp:sp modelId="{30DC7FD0-B22C-4E1B-BB62-43E69BF4BAF0}">
      <dsp:nvSpPr>
        <dsp:cNvPr id="0" name=""/>
        <dsp:cNvSpPr/>
      </dsp:nvSpPr>
      <dsp:spPr>
        <a:xfrm>
          <a:off x="3391709" y="573300"/>
          <a:ext cx="990972" cy="1427400"/>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b="0" i="0" kern="1200"/>
            <a:t>Date Stamp as DDMMYYYY on which the recoveries provided has been processed by the system</a:t>
          </a:r>
          <a:endParaRPr lang="en-US" sz="1000" kern="1200"/>
        </a:p>
      </dsp:txBody>
      <dsp:txXfrm>
        <a:off x="3391709" y="573300"/>
        <a:ext cx="990972" cy="1427400"/>
      </dsp:txXfrm>
    </dsp:sp>
    <dsp:sp modelId="{431CC010-2C48-45E9-9A75-D08F4D44492F}">
      <dsp:nvSpPr>
        <dsp:cNvPr id="0" name=""/>
        <dsp:cNvSpPr/>
      </dsp:nvSpPr>
      <dsp:spPr>
        <a:xfrm>
          <a:off x="4521417" y="285300"/>
          <a:ext cx="990972"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521417" y="285300"/>
        <a:ext cx="990972" cy="288000"/>
      </dsp:txXfrm>
    </dsp:sp>
    <dsp:sp modelId="{665C7EB0-1048-4484-B12D-6B13310B8BDE}">
      <dsp:nvSpPr>
        <dsp:cNvPr id="0" name=""/>
        <dsp:cNvSpPr/>
      </dsp:nvSpPr>
      <dsp:spPr>
        <a:xfrm>
          <a:off x="4521417" y="573300"/>
          <a:ext cx="990972" cy="1427400"/>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6 digit running number</a:t>
          </a:r>
        </a:p>
      </dsp:txBody>
      <dsp:txXfrm>
        <a:off x="4521417" y="573300"/>
        <a:ext cx="990972" cy="142740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B8858F-1FC5-492B-A18D-92E571194794}">
      <dsp:nvSpPr>
        <dsp:cNvPr id="0" name=""/>
        <dsp:cNvSpPr/>
      </dsp:nvSpPr>
      <dsp:spPr>
        <a:xfrm>
          <a:off x="1548" y="140679"/>
          <a:ext cx="822668" cy="3247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Identifier</a:t>
          </a:r>
        </a:p>
      </dsp:txBody>
      <dsp:txXfrm>
        <a:off x="1548" y="140679"/>
        <a:ext cx="822668" cy="324700"/>
      </dsp:txXfrm>
    </dsp:sp>
    <dsp:sp modelId="{6971B552-F029-4376-9127-62ACDB564F1A}">
      <dsp:nvSpPr>
        <dsp:cNvPr id="0" name=""/>
        <dsp:cNvSpPr/>
      </dsp:nvSpPr>
      <dsp:spPr>
        <a:xfrm>
          <a:off x="1548" y="465380"/>
          <a:ext cx="822668" cy="1679939"/>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 fixed identifier - 'R'</a:t>
          </a:r>
        </a:p>
      </dsp:txBody>
      <dsp:txXfrm>
        <a:off x="1548" y="465380"/>
        <a:ext cx="822668" cy="1679939"/>
      </dsp:txXfrm>
    </dsp:sp>
    <dsp:sp modelId="{6624B02E-633E-461B-AF47-01810AD31FE0}">
      <dsp:nvSpPr>
        <dsp:cNvPr id="0" name=""/>
        <dsp:cNvSpPr/>
      </dsp:nvSpPr>
      <dsp:spPr>
        <a:xfrm>
          <a:off x="939390" y="140679"/>
          <a:ext cx="822668" cy="3247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Recovery Type</a:t>
          </a:r>
        </a:p>
      </dsp:txBody>
      <dsp:txXfrm>
        <a:off x="939390" y="140679"/>
        <a:ext cx="822668" cy="324700"/>
      </dsp:txXfrm>
    </dsp:sp>
    <dsp:sp modelId="{CCDB8713-221D-4F8B-9153-E7C559D1D911}">
      <dsp:nvSpPr>
        <dsp:cNvPr id="0" name=""/>
        <dsp:cNvSpPr/>
      </dsp:nvSpPr>
      <dsp:spPr>
        <a:xfrm>
          <a:off x="939390" y="465380"/>
          <a:ext cx="822668" cy="1679939"/>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For Recoveries Notified by MLI (via Input File) - '01'</a:t>
          </a:r>
        </a:p>
        <a:p>
          <a:pPr marL="57150" lvl="1" indent="-57150" algn="l" defTabSz="400050">
            <a:lnSpc>
              <a:spcPct val="90000"/>
            </a:lnSpc>
            <a:spcBef>
              <a:spcPct val="0"/>
            </a:spcBef>
            <a:spcAft>
              <a:spcPct val="15000"/>
            </a:spcAft>
            <a:buChar char="••"/>
          </a:pPr>
          <a:r>
            <a:rPr lang="en-US" sz="900" kern="1200"/>
            <a:t>For Recoveries Generated by System (While Calculating Penalty) - '02'</a:t>
          </a:r>
        </a:p>
      </dsp:txBody>
      <dsp:txXfrm>
        <a:off x="939390" y="465380"/>
        <a:ext cx="822668" cy="1679939"/>
      </dsp:txXfrm>
    </dsp:sp>
    <dsp:sp modelId="{A71815A0-9560-4D07-902B-9C8D242713E2}">
      <dsp:nvSpPr>
        <dsp:cNvPr id="0" name=""/>
        <dsp:cNvSpPr/>
      </dsp:nvSpPr>
      <dsp:spPr>
        <a:xfrm>
          <a:off x="1877232" y="140679"/>
          <a:ext cx="822668" cy="3247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Claim Type</a:t>
          </a:r>
        </a:p>
      </dsp:txBody>
      <dsp:txXfrm>
        <a:off x="1877232" y="140679"/>
        <a:ext cx="822668" cy="324700"/>
      </dsp:txXfrm>
    </dsp:sp>
    <dsp:sp modelId="{7406197B-BB65-4DE6-B427-DC4286CDC155}">
      <dsp:nvSpPr>
        <dsp:cNvPr id="0" name=""/>
        <dsp:cNvSpPr/>
      </dsp:nvSpPr>
      <dsp:spPr>
        <a:xfrm>
          <a:off x="1877232" y="465380"/>
          <a:ext cx="822668" cy="1679939"/>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For Recoveries Before Final Claim - '01'</a:t>
          </a:r>
        </a:p>
        <a:p>
          <a:pPr marL="57150" lvl="1" indent="-57150" algn="l" defTabSz="400050">
            <a:lnSpc>
              <a:spcPct val="90000"/>
            </a:lnSpc>
            <a:spcBef>
              <a:spcPct val="0"/>
            </a:spcBef>
            <a:spcAft>
              <a:spcPct val="15000"/>
            </a:spcAft>
            <a:buChar char="••"/>
          </a:pPr>
          <a:r>
            <a:rPr lang="en-US" sz="900" kern="1200"/>
            <a:t>For Recoveries After Final Claim - '02'</a:t>
          </a:r>
        </a:p>
      </dsp:txBody>
      <dsp:txXfrm>
        <a:off x="1877232" y="465380"/>
        <a:ext cx="822668" cy="1679939"/>
      </dsp:txXfrm>
    </dsp:sp>
    <dsp:sp modelId="{C872F323-0B0B-4B1E-97C9-D1BD9CE97F62}">
      <dsp:nvSpPr>
        <dsp:cNvPr id="0" name=""/>
        <dsp:cNvSpPr/>
      </dsp:nvSpPr>
      <dsp:spPr>
        <a:xfrm>
          <a:off x="2815074" y="140679"/>
          <a:ext cx="822668" cy="3247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Scheme Code</a:t>
          </a:r>
        </a:p>
      </dsp:txBody>
      <dsp:txXfrm>
        <a:off x="2815074" y="140679"/>
        <a:ext cx="822668" cy="324700"/>
      </dsp:txXfrm>
    </dsp:sp>
    <dsp:sp modelId="{CD2CD118-ED1F-4668-9781-1CAA57138D03}">
      <dsp:nvSpPr>
        <dsp:cNvPr id="0" name=""/>
        <dsp:cNvSpPr/>
      </dsp:nvSpPr>
      <dsp:spPr>
        <a:xfrm>
          <a:off x="2815074" y="465380"/>
          <a:ext cx="822668" cy="1679939"/>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Standup India Loan the code is - 'SI'</a:t>
          </a:r>
        </a:p>
      </dsp:txBody>
      <dsp:txXfrm>
        <a:off x="2815074" y="465380"/>
        <a:ext cx="822668" cy="1679939"/>
      </dsp:txXfrm>
    </dsp:sp>
    <dsp:sp modelId="{A8CA64B7-0158-4AC3-A45B-E2070C129EA5}">
      <dsp:nvSpPr>
        <dsp:cNvPr id="0" name=""/>
        <dsp:cNvSpPr/>
      </dsp:nvSpPr>
      <dsp:spPr>
        <a:xfrm>
          <a:off x="3752916" y="140679"/>
          <a:ext cx="822668" cy="3247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Date Stamp</a:t>
          </a:r>
        </a:p>
      </dsp:txBody>
      <dsp:txXfrm>
        <a:off x="3752916" y="140679"/>
        <a:ext cx="822668" cy="324700"/>
      </dsp:txXfrm>
    </dsp:sp>
    <dsp:sp modelId="{30DC7FD0-B22C-4E1B-BB62-43E69BF4BAF0}">
      <dsp:nvSpPr>
        <dsp:cNvPr id="0" name=""/>
        <dsp:cNvSpPr/>
      </dsp:nvSpPr>
      <dsp:spPr>
        <a:xfrm>
          <a:off x="3752916" y="465380"/>
          <a:ext cx="822668" cy="1679939"/>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b="0" i="0" kern="1200"/>
            <a:t>Date Stamp as DDMMYYYY on which the recoveries provided has been processed by the system</a:t>
          </a:r>
          <a:endParaRPr lang="en-US" sz="900" kern="1200"/>
        </a:p>
      </dsp:txBody>
      <dsp:txXfrm>
        <a:off x="3752916" y="465380"/>
        <a:ext cx="822668" cy="1679939"/>
      </dsp:txXfrm>
    </dsp:sp>
    <dsp:sp modelId="{431CC010-2C48-45E9-9A75-D08F4D44492F}">
      <dsp:nvSpPr>
        <dsp:cNvPr id="0" name=""/>
        <dsp:cNvSpPr/>
      </dsp:nvSpPr>
      <dsp:spPr>
        <a:xfrm>
          <a:off x="4690758" y="140679"/>
          <a:ext cx="822668" cy="3247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Unique Number</a:t>
          </a:r>
        </a:p>
      </dsp:txBody>
      <dsp:txXfrm>
        <a:off x="4690758" y="140679"/>
        <a:ext cx="822668" cy="324700"/>
      </dsp:txXfrm>
    </dsp:sp>
    <dsp:sp modelId="{665C7EB0-1048-4484-B12D-6B13310B8BDE}">
      <dsp:nvSpPr>
        <dsp:cNvPr id="0" name=""/>
        <dsp:cNvSpPr/>
      </dsp:nvSpPr>
      <dsp:spPr>
        <a:xfrm>
          <a:off x="4690758" y="465380"/>
          <a:ext cx="822668" cy="1679939"/>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 6 digit running number</a:t>
          </a:r>
        </a:p>
      </dsp:txBody>
      <dsp:txXfrm>
        <a:off x="4690758" y="465380"/>
        <a:ext cx="822668" cy="1679939"/>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5223" y="640800"/>
          <a:ext cx="1561355" cy="169019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1: Prepare</a:t>
          </a:r>
        </a:p>
        <a:p>
          <a:pPr marL="57150" lvl="1" indent="-57150" algn="l" defTabSz="444500">
            <a:lnSpc>
              <a:spcPct val="90000"/>
            </a:lnSpc>
            <a:spcBef>
              <a:spcPct val="0"/>
            </a:spcBef>
            <a:spcAft>
              <a:spcPct val="15000"/>
            </a:spcAft>
            <a:buChar char="••"/>
          </a:pPr>
          <a:r>
            <a:rPr lang="en-US" sz="1000" kern="1200"/>
            <a:t>Extract &amp; Prepare Input data and fill online form on NCGTC Server.</a:t>
          </a:r>
        </a:p>
        <a:p>
          <a:pPr marL="57150" lvl="1" indent="-57150" algn="l" defTabSz="444500">
            <a:lnSpc>
              <a:spcPct val="90000"/>
            </a:lnSpc>
            <a:spcBef>
              <a:spcPct val="0"/>
            </a:spcBef>
            <a:spcAft>
              <a:spcPct val="15000"/>
            </a:spcAft>
            <a:buChar char="••"/>
          </a:pPr>
          <a:r>
            <a:rPr lang="en-US" sz="1000" kern="1200"/>
            <a:t>Prepared by MLI user account.</a:t>
          </a:r>
        </a:p>
        <a:p>
          <a:pPr marL="57150" lvl="1" indent="-57150" algn="l" defTabSz="444500">
            <a:lnSpc>
              <a:spcPct val="90000"/>
            </a:lnSpc>
            <a:spcBef>
              <a:spcPct val="0"/>
            </a:spcBef>
            <a:spcAft>
              <a:spcPct val="15000"/>
            </a:spcAft>
            <a:buChar char="••"/>
          </a:pPr>
          <a:r>
            <a:rPr lang="en-US" sz="1000" kern="1200"/>
            <a:t>Form Status - 'Draft'</a:t>
          </a:r>
        </a:p>
      </dsp:txBody>
      <dsp:txXfrm>
        <a:off x="50954" y="686531"/>
        <a:ext cx="1469893" cy="1598736"/>
      </dsp:txXfrm>
    </dsp:sp>
    <dsp:sp modelId="{34C0E2DC-A878-4ADF-8712-4A5E44B3C49C}">
      <dsp:nvSpPr>
        <dsp:cNvPr id="0" name=""/>
        <dsp:cNvSpPr/>
      </dsp:nvSpPr>
      <dsp:spPr>
        <a:xfrm>
          <a:off x="1722715" y="1292291"/>
          <a:ext cx="331007" cy="38721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1722715" y="1369734"/>
        <a:ext cx="231705" cy="232330"/>
      </dsp:txXfrm>
    </dsp:sp>
    <dsp:sp modelId="{CD73F94E-0A11-475B-BB2A-B4DEB9D56EC3}">
      <dsp:nvSpPr>
        <dsp:cNvPr id="0" name=""/>
        <dsp:cNvSpPr/>
      </dsp:nvSpPr>
      <dsp:spPr>
        <a:xfrm>
          <a:off x="2191122" y="640800"/>
          <a:ext cx="1561355" cy="1690198"/>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2: Approve</a:t>
          </a:r>
        </a:p>
        <a:p>
          <a:pPr marL="57150" lvl="1" indent="-57150" algn="l" defTabSz="444500">
            <a:lnSpc>
              <a:spcPct val="90000"/>
            </a:lnSpc>
            <a:spcBef>
              <a:spcPct val="0"/>
            </a:spcBef>
            <a:spcAft>
              <a:spcPct val="15000"/>
            </a:spcAft>
            <a:buChar char="••"/>
          </a:pPr>
          <a:r>
            <a:rPr lang="en-US" sz="1000" kern="1200"/>
            <a:t>Approve the Input form. </a:t>
          </a:r>
        </a:p>
        <a:p>
          <a:pPr marL="57150" lvl="1" indent="-57150" algn="l" defTabSz="444500">
            <a:lnSpc>
              <a:spcPct val="90000"/>
            </a:lnSpc>
            <a:spcBef>
              <a:spcPct val="0"/>
            </a:spcBef>
            <a:spcAft>
              <a:spcPct val="15000"/>
            </a:spcAft>
            <a:buChar char="••"/>
          </a:pPr>
          <a:r>
            <a:rPr lang="en-US" sz="1000" kern="1200"/>
            <a:t>Approved by MLI Approver Account after due verifications.</a:t>
          </a:r>
        </a:p>
        <a:p>
          <a:pPr marL="57150" lvl="1" indent="-57150" algn="l" defTabSz="444500">
            <a:lnSpc>
              <a:spcPct val="90000"/>
            </a:lnSpc>
            <a:spcBef>
              <a:spcPct val="0"/>
            </a:spcBef>
            <a:spcAft>
              <a:spcPct val="15000"/>
            </a:spcAft>
            <a:buChar char="••"/>
          </a:pPr>
          <a:r>
            <a:rPr lang="en-US" sz="1000" kern="1200"/>
            <a:t>Form Status - 'Approved'</a:t>
          </a:r>
        </a:p>
      </dsp:txBody>
      <dsp:txXfrm>
        <a:off x="2236853" y="686531"/>
        <a:ext cx="1469893" cy="1598736"/>
      </dsp:txXfrm>
    </dsp:sp>
    <dsp:sp modelId="{45075F9F-14BE-40C8-891F-A5E80F655B62}">
      <dsp:nvSpPr>
        <dsp:cNvPr id="0" name=""/>
        <dsp:cNvSpPr/>
      </dsp:nvSpPr>
      <dsp:spPr>
        <a:xfrm>
          <a:off x="3908613" y="1292291"/>
          <a:ext cx="331007" cy="387216"/>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3908613" y="1369734"/>
        <a:ext cx="231705" cy="232330"/>
      </dsp:txXfrm>
    </dsp:sp>
    <dsp:sp modelId="{EAAC59B8-96C7-4CBF-ACA4-650459BD0A18}">
      <dsp:nvSpPr>
        <dsp:cNvPr id="0" name=""/>
        <dsp:cNvSpPr/>
      </dsp:nvSpPr>
      <dsp:spPr>
        <a:xfrm>
          <a:off x="4377020" y="640800"/>
          <a:ext cx="1561355" cy="1690198"/>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3: Final Submission</a:t>
          </a:r>
        </a:p>
        <a:p>
          <a:pPr marL="57150" lvl="1" indent="-57150" algn="l" defTabSz="444500">
            <a:lnSpc>
              <a:spcPct val="90000"/>
            </a:lnSpc>
            <a:spcBef>
              <a:spcPct val="0"/>
            </a:spcBef>
            <a:spcAft>
              <a:spcPct val="15000"/>
            </a:spcAft>
            <a:buChar char="••"/>
          </a:pPr>
          <a:r>
            <a:rPr lang="en-US" sz="1000" kern="1200"/>
            <a:t>Acceptance to the ‘Management Certificate - Terms &amp; Conditions’</a:t>
          </a:r>
        </a:p>
        <a:p>
          <a:pPr marL="57150" lvl="1" indent="-57150" algn="l" defTabSz="444500">
            <a:lnSpc>
              <a:spcPct val="90000"/>
            </a:lnSpc>
            <a:spcBef>
              <a:spcPct val="0"/>
            </a:spcBef>
            <a:spcAft>
              <a:spcPct val="15000"/>
            </a:spcAft>
            <a:buChar char="••"/>
          </a:pPr>
          <a:r>
            <a:rPr lang="en-US" sz="1000" kern="1200"/>
            <a:t>Form is sent for Approval from NCGTC</a:t>
          </a:r>
        </a:p>
        <a:p>
          <a:pPr marL="57150" lvl="1" indent="-57150" algn="l" defTabSz="444500">
            <a:lnSpc>
              <a:spcPct val="90000"/>
            </a:lnSpc>
            <a:spcBef>
              <a:spcPct val="0"/>
            </a:spcBef>
            <a:spcAft>
              <a:spcPct val="15000"/>
            </a:spcAft>
            <a:buChar char="••"/>
          </a:pPr>
          <a:r>
            <a:rPr lang="en-US" sz="1000" kern="1200"/>
            <a:t>Post Approval of NCGTC user - the input form is processed</a:t>
          </a:r>
        </a:p>
        <a:p>
          <a:pPr marL="57150" lvl="1" indent="-57150" algn="l" defTabSz="444500">
            <a:lnSpc>
              <a:spcPct val="90000"/>
            </a:lnSpc>
            <a:spcBef>
              <a:spcPct val="0"/>
            </a:spcBef>
            <a:spcAft>
              <a:spcPct val="15000"/>
            </a:spcAft>
            <a:buChar char="••"/>
          </a:pPr>
          <a:r>
            <a:rPr lang="en-US" sz="1000" kern="1200"/>
            <a:t>Form Status - 'Submitted'</a:t>
          </a:r>
        </a:p>
      </dsp:txBody>
      <dsp:txXfrm>
        <a:off x="4422751" y="686531"/>
        <a:ext cx="1469893" cy="159873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2015-11-03T00:00:00</PublishDate>
  <Abstract>This document summarizes functional needs of claims, recoveries and refund that can be conducted on issued credit guarantee under Standup India scheme. 
Intention is to collate &amp; track functional specifications of underlying business processes for Standup India loan guarantee business and provide a firm base for further interpretations of software requirements &amp; specifications.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b5eabb9-33a7-4f39-9ee7-c53b891be3bb">
      <Terms xmlns="http://schemas.microsoft.com/office/infopath/2007/PartnerControls"/>
    </lcf76f155ced4ddcb4097134ff3c332f>
    <TaxCatchAll xmlns="57e2904d-03cf-4f4a-8d43-76aa56e67ae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B55CF1879E9A1438074867E01CA9588" ma:contentTypeVersion="14" ma:contentTypeDescription="Create a new document." ma:contentTypeScope="" ma:versionID="1833bd89ce486664f936fdbe9f7f3689">
  <xsd:schema xmlns:xsd="http://www.w3.org/2001/XMLSchema" xmlns:xs="http://www.w3.org/2001/XMLSchema" xmlns:p="http://schemas.microsoft.com/office/2006/metadata/properties" xmlns:ns2="7b5eabb9-33a7-4f39-9ee7-c53b891be3bb" xmlns:ns3="57e2904d-03cf-4f4a-8d43-76aa56e67ae1" targetNamespace="http://schemas.microsoft.com/office/2006/metadata/properties" ma:root="true" ma:fieldsID="19874dfae812f44ee3f987c47d56a472" ns2:_="" ns3:_="">
    <xsd:import namespace="7b5eabb9-33a7-4f39-9ee7-c53b891be3bb"/>
    <xsd:import namespace="57e2904d-03cf-4f4a-8d43-76aa56e67a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eabb9-33a7-4f39-9ee7-c53b891be3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591efcf-361f-4b54-9a8e-4cede68e2b5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e2904d-03cf-4f4a-8d43-76aa56e67ae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ce5e083-1967-4791-93ff-089a6da3796b}" ma:internalName="TaxCatchAll" ma:showField="CatchAllData" ma:web="57e2904d-03cf-4f4a-8d43-76aa56e67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B44597-3B9D-4976-8748-E437AEF1D9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D6A649-F049-445A-8E44-6ED44CED35CB}">
  <ds:schemaRefs>
    <ds:schemaRef ds:uri="http://schemas.microsoft.com/sharepoint/v3/contenttype/forms"/>
  </ds:schemaRefs>
</ds:datastoreItem>
</file>

<file path=customXml/itemProps4.xml><?xml version="1.0" encoding="utf-8"?>
<ds:datastoreItem xmlns:ds="http://schemas.openxmlformats.org/officeDocument/2006/customXml" ds:itemID="{6C8A742B-E5C5-4CB5-A22D-879CF9D5B7D1}"/>
</file>

<file path=customXml/itemProps5.xml><?xml version="1.0" encoding="utf-8"?>
<ds:datastoreItem xmlns:ds="http://schemas.openxmlformats.org/officeDocument/2006/customXml" ds:itemID="{DBBA91CB-1BB5-46B2-861C-578217EA9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3003</TotalTime>
  <Pages>44</Pages>
  <Words>9428</Words>
  <Characters>53744</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National Credit Guarantee Tustee Company Ltd.</Company>
  <LinksUpToDate>false</LinksUpToDate>
  <CharactersWithSpaces>63046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Claims, Recoveries &amp; Refund</dc:subject>
  <dc:creator>Sachin Patange/Solution Architect</dc:creator>
  <cp:keywords/>
  <dc:description/>
  <cp:lastModifiedBy>Satyan S. Soni</cp:lastModifiedBy>
  <cp:revision>30</cp:revision>
  <cp:lastPrinted>2016-08-05T11:50:00Z</cp:lastPrinted>
  <dcterms:created xsi:type="dcterms:W3CDTF">2019-03-05T10:53:00Z</dcterms:created>
  <dcterms:modified xsi:type="dcterms:W3CDTF">2020-03-25T09:57:00Z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0x010100DB55CF1879E9A1438074867E01CA9588</vt:lpwstr>
  </property>
</Properties>
</file>