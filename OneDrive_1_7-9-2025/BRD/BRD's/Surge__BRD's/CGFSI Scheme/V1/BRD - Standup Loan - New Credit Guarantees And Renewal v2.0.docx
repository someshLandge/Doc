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6F0638F5"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0089DC"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8832" behindDoc="0" locked="0" layoutInCell="1" allowOverlap="1" wp14:anchorId="2D4CC9B5" wp14:editId="75E2DDD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43055" w14:textId="304000A8" w:rsidR="004E3325" w:rsidRDefault="004E332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D4CC9B5" id="_x0000_t202" coordsize="21600,21600" o:spt="202" path="m,l,21600r21600,l21600,xe">
                    <v:stroke joinstyle="miter"/>
                    <v:path gradientshapeok="t" o:connecttype="rect"/>
                  </v:shapetype>
                  <v:shape id="Text Box 152" o:spid="_x0000_s1026" type="#_x0000_t202" style="position:absolute;margin-left:0;margin-top:0;width:8in;height:1in;z-index:2517688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6443055" w14:textId="304000A8" w:rsidR="004E3325" w:rsidRDefault="004E3325">
                          <w:pPr>
                            <w:pStyle w:val="NoSpacing"/>
                            <w:jc w:val="right"/>
                            <w:rPr>
                              <w:color w:val="595959" w:themeColor="text1" w:themeTint="A6"/>
                              <w:sz w:val="18"/>
                              <w:szCs w:val="18"/>
                            </w:rPr>
                          </w:pPr>
                        </w:p>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2839E81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4E3325" w:rsidRDefault="004E3325">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19CA288A" w:rsidR="004E3325" w:rsidRDefault="004E3325">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B65B769" id="Text Box 153" o:spid="_x0000_s1027"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0FEEDFF" w14:textId="77777777" w:rsidR="004E3325" w:rsidRDefault="004E3325">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19CA288A" w:rsidR="004E3325" w:rsidRDefault="004E3325">
                              <w:pPr>
                                <w:pStyle w:val="NoSpacing"/>
                                <w:jc w:val="right"/>
                                <w:rPr>
                                  <w:color w:val="595959" w:themeColor="text1" w:themeTint="A6"/>
                                  <w:sz w:val="20"/>
                                  <w:szCs w:val="20"/>
                                </w:rPr>
                              </w:pPr>
                              <w:r>
                                <w:t>This document summarizes functional needs of credit guarantee business for new guarantee issuance &amp; their continuity for Stand Up India loan scheme.</w:t>
                              </w:r>
                              <w:r>
                                <w:br/>
                                <w:t xml:space="preserve">Intention is to collate &amp; track functional specifications of underlying business processes for Stand Up India loan guarantee business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4E3325" w:rsidRDefault="00F3674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325">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BA5234B" w:rsidR="004E3325" w:rsidRDefault="004E3325">
                                    <w:pPr>
                                      <w:jc w:val="right"/>
                                      <w:rPr>
                                        <w:smallCaps/>
                                        <w:color w:val="404040" w:themeColor="text1" w:themeTint="BF"/>
                                        <w:sz w:val="36"/>
                                        <w:szCs w:val="36"/>
                                      </w:rPr>
                                    </w:pPr>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8"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A8A2B6C" w14:textId="00F30603" w:rsidR="004E3325" w:rsidRDefault="00254E8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E3325">
                                <w:rPr>
                                  <w:caps/>
                                  <w:color w:val="5B9BD5" w:themeColor="accent1"/>
                                  <w:sz w:val="64"/>
                                  <w:szCs w:val="64"/>
                                </w:rPr>
                                <w:t>Business Requirement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B0C5C0" w14:textId="0BA5234B" w:rsidR="004E3325" w:rsidRDefault="004E3325">
                              <w:pPr>
                                <w:jc w:val="right"/>
                                <w:rPr>
                                  <w:smallCaps/>
                                  <w:color w:val="404040" w:themeColor="text1" w:themeTint="BF"/>
                                  <w:sz w:val="36"/>
                                  <w:szCs w:val="36"/>
                                </w:rPr>
                              </w:pPr>
                              <w:r>
                                <w:rPr>
                                  <w:color w:val="404040" w:themeColor="text1" w:themeTint="BF"/>
                                  <w:sz w:val="36"/>
                                  <w:szCs w:val="36"/>
                                </w:rPr>
                                <w:t>Stand Up</w:t>
                              </w:r>
                              <w:r w:rsidRPr="00443D3D">
                                <w:rPr>
                                  <w:color w:val="404040" w:themeColor="text1" w:themeTint="BF"/>
                                  <w:sz w:val="36"/>
                                  <w:szCs w:val="36"/>
                                </w:rPr>
                                <w:t xml:space="preserve"> </w:t>
                              </w:r>
                              <w:r>
                                <w:rPr>
                                  <w:color w:val="404040" w:themeColor="text1" w:themeTint="BF"/>
                                  <w:sz w:val="36"/>
                                  <w:szCs w:val="36"/>
                                </w:rPr>
                                <w:t xml:space="preserve">India </w:t>
                              </w:r>
                              <w:r w:rsidRPr="00443D3D">
                                <w:rPr>
                                  <w:color w:val="404040" w:themeColor="text1" w:themeTint="BF"/>
                                  <w:sz w:val="36"/>
                                  <w:szCs w:val="36"/>
                                </w:rPr>
                                <w:t xml:space="preserve">Loan </w:t>
                              </w:r>
                              <w:r>
                                <w:rPr>
                                  <w:color w:val="404040" w:themeColor="text1" w:themeTint="BF"/>
                                  <w:sz w:val="36"/>
                                  <w:szCs w:val="36"/>
                                </w:rPr>
                                <w:t>–</w:t>
                              </w:r>
                              <w:r w:rsidRPr="00443D3D">
                                <w:rPr>
                                  <w:color w:val="404040" w:themeColor="text1" w:themeTint="BF"/>
                                  <w:sz w:val="36"/>
                                  <w:szCs w:val="36"/>
                                </w:rPr>
                                <w:t xml:space="preserve"> </w:t>
                              </w:r>
                              <w:r>
                                <w:rPr>
                                  <w:color w:val="404040" w:themeColor="text1" w:themeTint="BF"/>
                                  <w:sz w:val="36"/>
                                  <w:szCs w:val="36"/>
                                </w:rPr>
                                <w:t xml:space="preserve">Issuance of </w:t>
                              </w:r>
                              <w:r w:rsidRPr="00443D3D">
                                <w:rPr>
                                  <w:color w:val="404040" w:themeColor="text1" w:themeTint="BF"/>
                                  <w:sz w:val="36"/>
                                  <w:szCs w:val="36"/>
                                </w:rPr>
                                <w:t xml:space="preserve">New Credit Guarantees &amp; </w:t>
                              </w:r>
                              <w:r>
                                <w:rPr>
                                  <w:color w:val="404040" w:themeColor="text1" w:themeTint="BF"/>
                                  <w:sz w:val="36"/>
                                  <w:szCs w:val="36"/>
                                </w:rPr>
                                <w:t>Guarantee Continuity</w:t>
                              </w:r>
                            </w:p>
                          </w:sdtContent>
                        </w:sdt>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p w14:paraId="796D5993" w14:textId="66BBC695" w:rsidR="0085005D" w:rsidRPr="00A72EC8" w:rsidRDefault="00A72EC8" w:rsidP="0085005D">
      <w:pPr>
        <w:rPr>
          <w:rFonts w:eastAsia="Times New Roman"/>
          <w:b/>
        </w:rPr>
      </w:pPr>
      <w:r w:rsidRPr="00A72EC8">
        <w:rPr>
          <w:rFonts w:eastAsia="Times New Roman"/>
          <w:b/>
        </w:rPr>
        <w:t xml:space="preserve">Document </w:t>
      </w:r>
      <w:r w:rsidR="0085005D" w:rsidRPr="00A72EC8">
        <w:rPr>
          <w:rFonts w:eastAsia="Times New Roman"/>
          <w:b/>
        </w:rPr>
        <w:t>Version History</w:t>
      </w:r>
    </w:p>
    <w:tbl>
      <w:tblPr>
        <w:tblStyle w:val="GridTable4-Accent3"/>
        <w:tblW w:w="0" w:type="auto"/>
        <w:tblLook w:val="04A0" w:firstRow="1" w:lastRow="0" w:firstColumn="1" w:lastColumn="0" w:noHBand="0" w:noVBand="1"/>
      </w:tblPr>
      <w:tblGrid>
        <w:gridCol w:w="1574"/>
        <w:gridCol w:w="4541"/>
        <w:gridCol w:w="1620"/>
        <w:gridCol w:w="1615"/>
      </w:tblGrid>
      <w:tr w:rsidR="0085005D" w:rsidRPr="0085005D" w14:paraId="12950338" w14:textId="3F10BFBF" w:rsidTr="0046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85005D" w:rsidRDefault="0085005D" w:rsidP="0085005D">
            <w:pPr>
              <w:rPr>
                <w:rFonts w:eastAsia="Times New Roman"/>
                <w:b w:val="0"/>
                <w:bCs w:val="0"/>
              </w:rPr>
            </w:pPr>
            <w:r w:rsidRPr="0085005D">
              <w:rPr>
                <w:rFonts w:eastAsia="Times New Roman"/>
                <w:b w:val="0"/>
                <w:bCs w:val="0"/>
              </w:rPr>
              <w:t>Version No.</w:t>
            </w:r>
          </w:p>
        </w:tc>
        <w:tc>
          <w:tcPr>
            <w:tcW w:w="4541" w:type="dxa"/>
          </w:tcPr>
          <w:p w14:paraId="7ED799D6" w14:textId="7433A8F5"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Remarks</w:t>
            </w:r>
          </w:p>
        </w:tc>
        <w:tc>
          <w:tcPr>
            <w:tcW w:w="1620" w:type="dxa"/>
          </w:tcPr>
          <w:p w14:paraId="303594AA" w14:textId="7CE5C559"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85005D">
              <w:rPr>
                <w:rFonts w:eastAsia="Times New Roman"/>
                <w:b w:val="0"/>
                <w:bCs w:val="0"/>
              </w:rPr>
              <w:t>Date</w:t>
            </w:r>
          </w:p>
        </w:tc>
        <w:tc>
          <w:tcPr>
            <w:tcW w:w="1615" w:type="dxa"/>
          </w:tcPr>
          <w:p w14:paraId="0098DE67" w14:textId="61F04898" w:rsidR="0085005D" w:rsidRPr="008500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85005D">
              <w:rPr>
                <w:rFonts w:eastAsia="Times New Roman"/>
                <w:b w:val="0"/>
              </w:rPr>
              <w:t>Author</w:t>
            </w:r>
          </w:p>
        </w:tc>
      </w:tr>
      <w:tr w:rsidR="0085005D" w:rsidRPr="00097044" w14:paraId="55492D30" w14:textId="0398CAFF"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097044" w:rsidRDefault="0085005D" w:rsidP="0085005D">
            <w:pPr>
              <w:rPr>
                <w:rFonts w:eastAsia="Times New Roman"/>
                <w:b w:val="0"/>
                <w:bCs w:val="0"/>
              </w:rPr>
            </w:pPr>
            <w:r w:rsidRPr="00097044">
              <w:rPr>
                <w:rFonts w:eastAsia="Times New Roman"/>
                <w:b w:val="0"/>
              </w:rPr>
              <w:t>1.0</w:t>
            </w:r>
          </w:p>
        </w:tc>
        <w:tc>
          <w:tcPr>
            <w:tcW w:w="4541" w:type="dxa"/>
          </w:tcPr>
          <w:p w14:paraId="6CA686BD" w14:textId="06ACC8F6" w:rsidR="0085005D" w:rsidRPr="00097044"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Baseline</w:t>
            </w:r>
          </w:p>
        </w:tc>
        <w:tc>
          <w:tcPr>
            <w:tcW w:w="1620" w:type="dxa"/>
          </w:tcPr>
          <w:p w14:paraId="4B8C0283" w14:textId="5A1A417D" w:rsidR="0085005D" w:rsidRPr="00097044" w:rsidRDefault="000F7B19" w:rsidP="000F7B19">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19</w:t>
            </w:r>
            <w:r w:rsidR="0085005D" w:rsidRPr="00097044">
              <w:rPr>
                <w:rFonts w:eastAsia="Times New Roman"/>
              </w:rPr>
              <w:t>-</w:t>
            </w:r>
            <w:r w:rsidRPr="00097044">
              <w:rPr>
                <w:rFonts w:eastAsia="Times New Roman"/>
              </w:rPr>
              <w:t>May</w:t>
            </w:r>
            <w:r w:rsidR="0085005D" w:rsidRPr="00097044">
              <w:rPr>
                <w:rFonts w:eastAsia="Times New Roman"/>
              </w:rPr>
              <w:t>-201</w:t>
            </w:r>
            <w:r w:rsidR="00886E36" w:rsidRPr="00097044">
              <w:rPr>
                <w:rFonts w:eastAsia="Times New Roman"/>
              </w:rPr>
              <w:t>6</w:t>
            </w:r>
          </w:p>
        </w:tc>
        <w:tc>
          <w:tcPr>
            <w:tcW w:w="1615" w:type="dxa"/>
          </w:tcPr>
          <w:p w14:paraId="17B0473F" w14:textId="6147F002" w:rsidR="0085005D" w:rsidRPr="00097044" w:rsidRDefault="008F6757" w:rsidP="0085005D">
            <w:pPr>
              <w:cnfStyle w:val="000000100000" w:firstRow="0" w:lastRow="0" w:firstColumn="0" w:lastColumn="0" w:oddVBand="0" w:evenVBand="0" w:oddHBand="1" w:evenHBand="0" w:firstRowFirstColumn="0" w:firstRowLastColumn="0" w:lastRowFirstColumn="0" w:lastRowLastColumn="0"/>
              <w:rPr>
                <w:rFonts w:eastAsia="Times New Roman"/>
              </w:rPr>
            </w:pPr>
            <w:r w:rsidRPr="00097044">
              <w:rPr>
                <w:rFonts w:eastAsia="Times New Roman"/>
              </w:rPr>
              <w:t>Darshan S.</w:t>
            </w:r>
          </w:p>
        </w:tc>
      </w:tr>
      <w:tr w:rsidR="0085005D" w14:paraId="113E84DD" w14:textId="60A9FA1C" w:rsidTr="00460E26">
        <w:tc>
          <w:tcPr>
            <w:cnfStyle w:val="001000000000" w:firstRow="0" w:lastRow="0" w:firstColumn="1" w:lastColumn="0" w:oddVBand="0" w:evenVBand="0" w:oddHBand="0" w:evenHBand="0" w:firstRowFirstColumn="0" w:firstRowLastColumn="0" w:lastRowFirstColumn="0" w:lastRowLastColumn="0"/>
            <w:tcW w:w="1574" w:type="dxa"/>
          </w:tcPr>
          <w:p w14:paraId="73575CDB" w14:textId="2ABFEF32" w:rsidR="0085005D" w:rsidRDefault="005C3355" w:rsidP="0085005D">
            <w:pPr>
              <w:rPr>
                <w:rFonts w:eastAsia="Times New Roman"/>
                <w:b w:val="0"/>
                <w:bCs w:val="0"/>
              </w:rPr>
            </w:pPr>
            <w:r>
              <w:rPr>
                <w:rFonts w:eastAsia="Times New Roman"/>
                <w:b w:val="0"/>
                <w:bCs w:val="0"/>
              </w:rPr>
              <w:t>2.0</w:t>
            </w:r>
          </w:p>
        </w:tc>
        <w:tc>
          <w:tcPr>
            <w:tcW w:w="4541" w:type="dxa"/>
          </w:tcPr>
          <w:p w14:paraId="79923644" w14:textId="2048150D"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7938C084" w14:textId="085C5CEE"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24-Sep-2016</w:t>
            </w:r>
          </w:p>
        </w:tc>
        <w:tc>
          <w:tcPr>
            <w:tcW w:w="1615" w:type="dxa"/>
          </w:tcPr>
          <w:p w14:paraId="73ECE3E9" w14:textId="5A65DBB2" w:rsidR="0085005D" w:rsidRDefault="005C3355" w:rsidP="0085005D">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8E429C" w14:paraId="31FCD4F0"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FB2DAAB" w14:textId="4B81CC7C" w:rsidR="008E429C" w:rsidRDefault="008E429C" w:rsidP="008E429C">
            <w:pPr>
              <w:rPr>
                <w:rFonts w:eastAsia="Times New Roman"/>
                <w:b w:val="0"/>
                <w:bCs w:val="0"/>
              </w:rPr>
            </w:pPr>
            <w:r>
              <w:rPr>
                <w:rFonts w:eastAsia="Times New Roman"/>
                <w:b w:val="0"/>
                <w:bCs w:val="0"/>
              </w:rPr>
              <w:t>3.0</w:t>
            </w:r>
          </w:p>
        </w:tc>
        <w:tc>
          <w:tcPr>
            <w:tcW w:w="4541" w:type="dxa"/>
          </w:tcPr>
          <w:p w14:paraId="6B7BB10E" w14:textId="25BE629A"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Refined Validations and Calculations</w:t>
            </w:r>
          </w:p>
        </w:tc>
        <w:tc>
          <w:tcPr>
            <w:tcW w:w="1620" w:type="dxa"/>
          </w:tcPr>
          <w:p w14:paraId="03444540" w14:textId="13D97D86"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19-Nov-2016</w:t>
            </w:r>
          </w:p>
        </w:tc>
        <w:tc>
          <w:tcPr>
            <w:tcW w:w="1615" w:type="dxa"/>
          </w:tcPr>
          <w:p w14:paraId="6D214FBC" w14:textId="19B12D69" w:rsidR="008E429C" w:rsidRDefault="008E429C"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BE3328" w14:paraId="7252E85E"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876F442" w14:textId="71A948FE" w:rsidR="00BE3328" w:rsidRPr="00BE3328" w:rsidRDefault="00BE3328" w:rsidP="008E429C">
            <w:pPr>
              <w:rPr>
                <w:rFonts w:eastAsia="Times New Roman"/>
                <w:b w:val="0"/>
              </w:rPr>
            </w:pPr>
            <w:r w:rsidRPr="00BE3328">
              <w:rPr>
                <w:rFonts w:eastAsia="Times New Roman"/>
                <w:b w:val="0"/>
              </w:rPr>
              <w:t>4.0</w:t>
            </w:r>
          </w:p>
        </w:tc>
        <w:tc>
          <w:tcPr>
            <w:tcW w:w="4541" w:type="dxa"/>
          </w:tcPr>
          <w:p w14:paraId="768548A3" w14:textId="0C9FD250"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Changes due to acceptance of only one loan information per quarter per customer and all loans clubbed together therein</w:t>
            </w:r>
          </w:p>
        </w:tc>
        <w:tc>
          <w:tcPr>
            <w:tcW w:w="1620" w:type="dxa"/>
          </w:tcPr>
          <w:p w14:paraId="72408C0C" w14:textId="1FD9C72B"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24-Nov-2016</w:t>
            </w:r>
          </w:p>
        </w:tc>
        <w:tc>
          <w:tcPr>
            <w:tcW w:w="1615" w:type="dxa"/>
          </w:tcPr>
          <w:p w14:paraId="3149ABDC" w14:textId="00BA903F" w:rsidR="00BE3328" w:rsidRDefault="00BE3328"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w:t>
            </w:r>
          </w:p>
        </w:tc>
      </w:tr>
      <w:tr w:rsidR="00460E26" w14:paraId="291A3F42"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50F91CE" w14:textId="6EF98CCF" w:rsidR="00460E26" w:rsidRPr="00460E26" w:rsidRDefault="00460E26" w:rsidP="008E429C">
            <w:pPr>
              <w:rPr>
                <w:rFonts w:eastAsia="Times New Roman"/>
                <w:b w:val="0"/>
              </w:rPr>
            </w:pPr>
            <w:r w:rsidRPr="00460E26">
              <w:rPr>
                <w:rFonts w:eastAsia="Times New Roman"/>
                <w:b w:val="0"/>
              </w:rPr>
              <w:t>5.0</w:t>
            </w:r>
          </w:p>
        </w:tc>
        <w:tc>
          <w:tcPr>
            <w:tcW w:w="4541" w:type="dxa"/>
          </w:tcPr>
          <w:p w14:paraId="48FD5A91" w14:textId="18C10ABB"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Incorporated IBA meet feedback. Sanction Amount will have two components – Fund and Non Fund Based.</w:t>
            </w:r>
          </w:p>
          <w:p w14:paraId="3BAC02B2" w14:textId="0BE5DF85"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cover will not be calculated at the stage of CG Issuance, but will be determined on Summation of Sanction Amount for a given customer Id for all other purposes of MIS and Claims, cover will be determined.</w:t>
            </w:r>
          </w:p>
          <w:p w14:paraId="0CBCA7F1" w14:textId="1D9E2EAC"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 For continuity CG, fees will be capped to sanction of Maximum allowed. </w:t>
            </w:r>
          </w:p>
          <w:p w14:paraId="61596021" w14:textId="6E5EE17D"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p>
        </w:tc>
        <w:tc>
          <w:tcPr>
            <w:tcW w:w="1620" w:type="dxa"/>
          </w:tcPr>
          <w:p w14:paraId="3CC9C497" w14:textId="5871341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23-Jan-2016</w:t>
            </w:r>
          </w:p>
        </w:tc>
        <w:tc>
          <w:tcPr>
            <w:tcW w:w="1615" w:type="dxa"/>
          </w:tcPr>
          <w:p w14:paraId="2387BAE9" w14:textId="5556B5D4" w:rsidR="00460E26" w:rsidRDefault="00460E26"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7F48D1" w14:paraId="296A28BA"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249BFC95" w14:textId="68A92E3A" w:rsidR="007F48D1" w:rsidRPr="007F48D1" w:rsidRDefault="007F48D1" w:rsidP="008E429C">
            <w:pPr>
              <w:rPr>
                <w:rFonts w:eastAsia="Times New Roman"/>
                <w:b w:val="0"/>
              </w:rPr>
            </w:pPr>
            <w:r w:rsidRPr="007F48D1">
              <w:rPr>
                <w:rFonts w:eastAsia="Times New Roman"/>
                <w:b w:val="0"/>
              </w:rPr>
              <w:t>6.0</w:t>
            </w:r>
          </w:p>
        </w:tc>
        <w:tc>
          <w:tcPr>
            <w:tcW w:w="4541" w:type="dxa"/>
          </w:tcPr>
          <w:p w14:paraId="0F35A67D" w14:textId="449C95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Incorporating NCGTC’s review comments</w:t>
            </w:r>
          </w:p>
        </w:tc>
        <w:tc>
          <w:tcPr>
            <w:tcW w:w="1620" w:type="dxa"/>
          </w:tcPr>
          <w:p w14:paraId="1840D265" w14:textId="4631B72A"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31-Jan-2017</w:t>
            </w:r>
          </w:p>
        </w:tc>
        <w:tc>
          <w:tcPr>
            <w:tcW w:w="1615" w:type="dxa"/>
          </w:tcPr>
          <w:p w14:paraId="09D41D06" w14:textId="7C4C93F5" w:rsidR="007F48D1" w:rsidRDefault="007F48D1" w:rsidP="008E429C">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Ekta</w:t>
            </w:r>
          </w:p>
        </w:tc>
      </w:tr>
      <w:tr w:rsidR="00414061" w14:paraId="29F25AF9" w14:textId="77777777" w:rsidTr="00460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CD2323C" w14:textId="00886C10" w:rsidR="00414061" w:rsidRPr="00414061" w:rsidRDefault="00414061" w:rsidP="008E429C">
            <w:pPr>
              <w:rPr>
                <w:rFonts w:eastAsia="Times New Roman"/>
                <w:b w:val="0"/>
              </w:rPr>
            </w:pPr>
            <w:r w:rsidRPr="00414061">
              <w:rPr>
                <w:rFonts w:eastAsia="Times New Roman"/>
                <w:b w:val="0"/>
              </w:rPr>
              <w:t>7.0</w:t>
            </w:r>
          </w:p>
        </w:tc>
        <w:tc>
          <w:tcPr>
            <w:tcW w:w="4541" w:type="dxa"/>
          </w:tcPr>
          <w:p w14:paraId="16DE0157" w14:textId="396A9E02"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 xml:space="preserve">The first disbursement date eligibility criteria rule has been changed </w:t>
            </w:r>
          </w:p>
        </w:tc>
        <w:tc>
          <w:tcPr>
            <w:tcW w:w="1620" w:type="dxa"/>
          </w:tcPr>
          <w:p w14:paraId="5DE61C67" w14:textId="55709438"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18-Apr-2017</w:t>
            </w:r>
          </w:p>
        </w:tc>
        <w:tc>
          <w:tcPr>
            <w:tcW w:w="1615" w:type="dxa"/>
          </w:tcPr>
          <w:p w14:paraId="5FDC854A" w14:textId="24BA7A96" w:rsidR="00414061" w:rsidRDefault="00414061" w:rsidP="008E429C">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Sachin</w:t>
            </w:r>
          </w:p>
        </w:tc>
      </w:tr>
      <w:tr w:rsidR="00F66835" w14:paraId="1A17D37C" w14:textId="77777777" w:rsidTr="00460E26">
        <w:tc>
          <w:tcPr>
            <w:cnfStyle w:val="001000000000" w:firstRow="0" w:lastRow="0" w:firstColumn="1" w:lastColumn="0" w:oddVBand="0" w:evenVBand="0" w:oddHBand="0" w:evenHBand="0" w:firstRowFirstColumn="0" w:firstRowLastColumn="0" w:lastRowFirstColumn="0" w:lastRowLastColumn="0"/>
            <w:tcW w:w="1574" w:type="dxa"/>
          </w:tcPr>
          <w:p w14:paraId="7099FB51" w14:textId="4F658D45" w:rsidR="00F66835" w:rsidRPr="00FD0037" w:rsidRDefault="00F66835" w:rsidP="00F66835">
            <w:pPr>
              <w:rPr>
                <w:rFonts w:eastAsia="Times New Roman"/>
                <w:b w:val="0"/>
              </w:rPr>
            </w:pPr>
            <w:r w:rsidRPr="00F66835">
              <w:rPr>
                <w:rFonts w:eastAsia="Times New Roman"/>
              </w:rPr>
              <w:t>8.0</w:t>
            </w:r>
          </w:p>
        </w:tc>
        <w:tc>
          <w:tcPr>
            <w:tcW w:w="4541" w:type="dxa"/>
          </w:tcPr>
          <w:p w14:paraId="5E4B3E3F" w14:textId="7AF9036E" w:rsidR="00F66835" w:rsidRDefault="00F66835"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Revisions as per CG Operations</w:t>
            </w:r>
          </w:p>
        </w:tc>
        <w:tc>
          <w:tcPr>
            <w:tcW w:w="1620" w:type="dxa"/>
          </w:tcPr>
          <w:p w14:paraId="079FDF6A" w14:textId="3E057FAF" w:rsidR="00F66835" w:rsidRDefault="00F66835"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29-Apr-2017</w:t>
            </w:r>
          </w:p>
        </w:tc>
        <w:tc>
          <w:tcPr>
            <w:tcW w:w="1615" w:type="dxa"/>
          </w:tcPr>
          <w:p w14:paraId="1B4AA7E6" w14:textId="740025A0" w:rsidR="00F66835" w:rsidRDefault="00F66835" w:rsidP="00F66835">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Sachin Patange</w:t>
            </w:r>
          </w:p>
        </w:tc>
      </w:tr>
      <w:tr w:rsidR="00FD0037" w14:paraId="33ADA367" w14:textId="77777777" w:rsidTr="00460E26">
        <w:trPr>
          <w:cnfStyle w:val="000000100000" w:firstRow="0" w:lastRow="0" w:firstColumn="0" w:lastColumn="0" w:oddVBand="0" w:evenVBand="0" w:oddHBand="1" w:evenHBand="0" w:firstRowFirstColumn="0" w:firstRowLastColumn="0" w:lastRowFirstColumn="0" w:lastRowLastColumn="0"/>
          <w:ins w:id="1" w:author="Arpan Tendulkar" w:date="2021-07-12T07:55:00Z"/>
        </w:trPr>
        <w:tc>
          <w:tcPr>
            <w:cnfStyle w:val="001000000000" w:firstRow="0" w:lastRow="0" w:firstColumn="1" w:lastColumn="0" w:oddVBand="0" w:evenVBand="0" w:oddHBand="0" w:evenHBand="0" w:firstRowFirstColumn="0" w:firstRowLastColumn="0" w:lastRowFirstColumn="0" w:lastRowLastColumn="0"/>
            <w:tcW w:w="1574" w:type="dxa"/>
          </w:tcPr>
          <w:p w14:paraId="78416B54" w14:textId="34567884" w:rsidR="00FD0037" w:rsidRPr="00F66835" w:rsidRDefault="00FD0037" w:rsidP="00F66835">
            <w:pPr>
              <w:rPr>
                <w:ins w:id="2" w:author="Arpan Tendulkar" w:date="2021-07-12T07:55:00Z"/>
                <w:rFonts w:eastAsia="Times New Roman"/>
              </w:rPr>
            </w:pPr>
            <w:ins w:id="3" w:author="Arpan Tendulkar" w:date="2021-07-12T07:55:00Z">
              <w:r>
                <w:rPr>
                  <w:rFonts w:eastAsia="Times New Roman"/>
                </w:rPr>
                <w:t xml:space="preserve">9.0 </w:t>
              </w:r>
            </w:ins>
          </w:p>
        </w:tc>
        <w:tc>
          <w:tcPr>
            <w:tcW w:w="4541" w:type="dxa"/>
          </w:tcPr>
          <w:p w14:paraId="00BF7A25" w14:textId="70DD1A20" w:rsidR="00FD0037" w:rsidRDefault="007D62C5" w:rsidP="00F66835">
            <w:pPr>
              <w:cnfStyle w:val="000000100000" w:firstRow="0" w:lastRow="0" w:firstColumn="0" w:lastColumn="0" w:oddVBand="0" w:evenVBand="0" w:oddHBand="1" w:evenHBand="0" w:firstRowFirstColumn="0" w:firstRowLastColumn="0" w:lastRowFirstColumn="0" w:lastRowLastColumn="0"/>
              <w:rPr>
                <w:ins w:id="4" w:author="Arpan Tendulkar" w:date="2021-07-12T07:55:00Z"/>
                <w:rFonts w:eastAsia="Times New Roman"/>
              </w:rPr>
            </w:pPr>
            <w:ins w:id="5" w:author="Arpan Tendulkar" w:date="2021-07-12T07:55:00Z">
              <w:r>
                <w:rPr>
                  <w:rFonts w:eastAsia="Times New Roman"/>
                </w:rPr>
                <w:t xml:space="preserve">UNIT PAN as </w:t>
              </w:r>
              <w:r w:rsidR="00FD0037">
                <w:rPr>
                  <w:rFonts w:eastAsia="Times New Roman"/>
                </w:rPr>
                <w:t xml:space="preserve"> Mandatory</w:t>
              </w:r>
            </w:ins>
            <w:ins w:id="6" w:author="Arpan Tendulkar" w:date="2021-07-12T11:04:00Z">
              <w:r>
                <w:rPr>
                  <w:rFonts w:eastAsia="Times New Roman"/>
                </w:rPr>
                <w:t xml:space="preserve"> Field</w:t>
              </w:r>
            </w:ins>
          </w:p>
        </w:tc>
        <w:tc>
          <w:tcPr>
            <w:tcW w:w="1620" w:type="dxa"/>
          </w:tcPr>
          <w:p w14:paraId="4CBD7E09" w14:textId="321F823D" w:rsidR="00FD0037" w:rsidRDefault="00FD0037" w:rsidP="00F66835">
            <w:pPr>
              <w:cnfStyle w:val="000000100000" w:firstRow="0" w:lastRow="0" w:firstColumn="0" w:lastColumn="0" w:oddVBand="0" w:evenVBand="0" w:oddHBand="1" w:evenHBand="0" w:firstRowFirstColumn="0" w:firstRowLastColumn="0" w:lastRowFirstColumn="0" w:lastRowLastColumn="0"/>
              <w:rPr>
                <w:ins w:id="7" w:author="Arpan Tendulkar" w:date="2021-07-12T07:55:00Z"/>
                <w:rFonts w:eastAsia="Times New Roman"/>
              </w:rPr>
            </w:pPr>
            <w:ins w:id="8" w:author="Arpan Tendulkar" w:date="2021-07-12T07:55:00Z">
              <w:r>
                <w:rPr>
                  <w:rFonts w:eastAsia="Times New Roman"/>
                </w:rPr>
                <w:t xml:space="preserve">25- </w:t>
              </w:r>
            </w:ins>
            <w:ins w:id="9" w:author="Arpan Tendulkar" w:date="2021-07-12T07:56:00Z">
              <w:r>
                <w:rPr>
                  <w:rFonts w:eastAsia="Times New Roman"/>
                </w:rPr>
                <w:t>June -2021</w:t>
              </w:r>
            </w:ins>
          </w:p>
        </w:tc>
        <w:tc>
          <w:tcPr>
            <w:tcW w:w="1615" w:type="dxa"/>
          </w:tcPr>
          <w:p w14:paraId="1C98F9A3" w14:textId="22A5A8CB" w:rsidR="00FD0037" w:rsidRDefault="00FD0037" w:rsidP="00F66835">
            <w:pPr>
              <w:cnfStyle w:val="000000100000" w:firstRow="0" w:lastRow="0" w:firstColumn="0" w:lastColumn="0" w:oddVBand="0" w:evenVBand="0" w:oddHBand="1" w:evenHBand="0" w:firstRowFirstColumn="0" w:firstRowLastColumn="0" w:lastRowFirstColumn="0" w:lastRowLastColumn="0"/>
              <w:rPr>
                <w:ins w:id="10" w:author="Arpan Tendulkar" w:date="2021-07-12T07:55:00Z"/>
                <w:rFonts w:eastAsia="Times New Roman"/>
              </w:rPr>
            </w:pPr>
            <w:ins w:id="11" w:author="Arpan Tendulkar" w:date="2021-07-12T07:56:00Z">
              <w:r>
                <w:rPr>
                  <w:rFonts w:eastAsia="Times New Roman"/>
                </w:rPr>
                <w:t>Arpan</w:t>
              </w:r>
            </w:ins>
          </w:p>
        </w:tc>
      </w:tr>
    </w:tbl>
    <w:p w14:paraId="4370565C" w14:textId="3C838BFD" w:rsidR="00B65D9D" w:rsidRDefault="00B65D9D" w:rsidP="0085005D">
      <w:pPr>
        <w:rPr>
          <w:rFonts w:eastAsia="Times New Roman"/>
        </w:rPr>
      </w:pPr>
    </w:p>
    <w:p w14:paraId="53C7B989" w14:textId="77777777" w:rsidR="000B6545" w:rsidRDefault="000B6545" w:rsidP="0085005D">
      <w:pPr>
        <w:rPr>
          <w:rFonts w:eastAsia="Times New Roman"/>
        </w:rPr>
      </w:pPr>
    </w:p>
    <w:p w14:paraId="3025A36C" w14:textId="77777777" w:rsidR="000B6545" w:rsidRDefault="000B6545" w:rsidP="0085005D">
      <w:pPr>
        <w:rPr>
          <w:rFonts w:eastAsia="Times New Roman"/>
        </w:rPr>
      </w:pPr>
    </w:p>
    <w:p w14:paraId="2EFB3A3B" w14:textId="77777777" w:rsidR="000B6545" w:rsidRDefault="000B6545" w:rsidP="0085005D">
      <w:pPr>
        <w:rPr>
          <w:rFonts w:eastAsia="Times New Roman"/>
        </w:rPr>
      </w:pPr>
    </w:p>
    <w:p w14:paraId="76F5B4A9" w14:textId="77777777" w:rsidR="000B6545" w:rsidRDefault="000B6545" w:rsidP="0085005D">
      <w:pPr>
        <w:rPr>
          <w:rFonts w:eastAsia="Times New Roman"/>
        </w:rPr>
      </w:pPr>
    </w:p>
    <w:p w14:paraId="4B209F52" w14:textId="77777777" w:rsidR="000B6545" w:rsidRDefault="000B6545" w:rsidP="0085005D">
      <w:pPr>
        <w:rPr>
          <w:rFonts w:eastAsia="Times New Roman"/>
        </w:rPr>
      </w:pPr>
      <w:bookmarkStart w:id="12" w:name="_GoBack"/>
      <w:bookmarkEnd w:id="12"/>
    </w:p>
    <w:p w14:paraId="3D8CE43B" w14:textId="77777777" w:rsidR="000B6545" w:rsidRDefault="000B6545" w:rsidP="0085005D">
      <w:pPr>
        <w:rPr>
          <w:rFonts w:eastAsia="Times New Roman"/>
        </w:rPr>
      </w:pPr>
    </w:p>
    <w:p w14:paraId="47ADE635" w14:textId="77777777" w:rsidR="00B65D9D" w:rsidRDefault="00B65D9D" w:rsidP="0085005D">
      <w:pPr>
        <w:rPr>
          <w:rFonts w:eastAsia="Times New Roman"/>
        </w:rPr>
      </w:pPr>
    </w:p>
    <w:p w14:paraId="75655079" w14:textId="0388DC30" w:rsidR="00B65D9D" w:rsidRPr="00A72EC8" w:rsidRDefault="00B65D9D" w:rsidP="00B65D9D">
      <w:pPr>
        <w:rPr>
          <w:rFonts w:eastAsia="Times New Roman"/>
          <w:b/>
        </w:rPr>
      </w:pPr>
    </w:p>
    <w:p w14:paraId="57BCEA37" w14:textId="798D83C5" w:rsidR="0053511F" w:rsidRDefault="0053511F" w:rsidP="0085005D">
      <w:pPr>
        <w:rPr>
          <w:rFonts w:eastAsia="Times New Roman"/>
        </w:rPr>
      </w:pPr>
      <w:r>
        <w:rPr>
          <w:rFonts w:eastAsia="Times New Roman"/>
        </w:rPr>
        <w:br w:type="page"/>
      </w:r>
    </w:p>
    <w:p w14:paraId="758FA6AE" w14:textId="77777777" w:rsidR="00B65D9D" w:rsidRDefault="00B65D9D" w:rsidP="00B65D9D">
      <w:pPr>
        <w:rPr>
          <w:rFonts w:ascii="Arial Narrow" w:eastAsia="Times New Roman" w:hAnsi="Arial Narrow" w:cs="Arial"/>
          <w:b/>
          <w:bCs/>
          <w:caps/>
          <w:kern w:val="32"/>
          <w:sz w:val="28"/>
          <w:szCs w:val="28"/>
        </w:rPr>
      </w:pPr>
    </w:p>
    <w:p w14:paraId="3197EFCD" w14:textId="38760717" w:rsidR="005B1988" w:rsidRDefault="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Table of Content:</w:t>
      </w:r>
    </w:p>
    <w:sdt>
      <w:sdtPr>
        <w:rPr>
          <w:rFonts w:asciiTheme="minorHAnsi" w:eastAsiaTheme="minorHAnsi" w:hAnsiTheme="minorHAnsi" w:cstheme="minorBidi"/>
          <w:color w:val="auto"/>
          <w:sz w:val="22"/>
          <w:szCs w:val="22"/>
        </w:rPr>
        <w:id w:val="720552971"/>
        <w:docPartObj>
          <w:docPartGallery w:val="Table of Contents"/>
          <w:docPartUnique/>
        </w:docPartObj>
      </w:sdtPr>
      <w:sdtEndPr>
        <w:rPr>
          <w:rFonts w:eastAsiaTheme="minorEastAsia"/>
          <w:b/>
          <w:bCs/>
          <w:noProof/>
        </w:rPr>
      </w:sdtEndPr>
      <w:sdtContent>
        <w:p w14:paraId="2CD755BA" w14:textId="25C939B6" w:rsidR="005B1988" w:rsidRDefault="00F42E37" w:rsidP="00F42E37">
          <w:pPr>
            <w:pStyle w:val="TOCHeading"/>
            <w:tabs>
              <w:tab w:val="left" w:pos="2129"/>
            </w:tabs>
          </w:pPr>
          <w:r>
            <w:rPr>
              <w:rFonts w:asciiTheme="minorHAnsi" w:eastAsiaTheme="minorHAnsi" w:hAnsiTheme="minorHAnsi" w:cstheme="minorBidi"/>
              <w:color w:val="auto"/>
              <w:sz w:val="22"/>
              <w:szCs w:val="22"/>
            </w:rPr>
            <w:tab/>
          </w:r>
        </w:p>
        <w:p w14:paraId="47A06344" w14:textId="15A07C80" w:rsidR="005B13B9" w:rsidRDefault="005B1988">
          <w:pPr>
            <w:pStyle w:val="TOC2"/>
            <w:tabs>
              <w:tab w:val="left" w:pos="880"/>
              <w:tab w:val="right" w:leader="dot" w:pos="9350"/>
            </w:tabs>
            <w:rPr>
              <w:noProof/>
            </w:rPr>
          </w:pPr>
          <w:r>
            <w:fldChar w:fldCharType="begin"/>
          </w:r>
          <w:r>
            <w:instrText xml:space="preserve"> TOC \o "1-3" \h \z \u </w:instrText>
          </w:r>
          <w:r>
            <w:fldChar w:fldCharType="separate"/>
          </w:r>
          <w:hyperlink w:anchor="_Toc483691704" w:history="1">
            <w:r w:rsidR="005B13B9" w:rsidRPr="00926D4B">
              <w:rPr>
                <w:rStyle w:val="Hyperlink"/>
                <w:rFonts w:ascii="Trebuchet MS" w:eastAsia="Times New Roman" w:hAnsi="Trebuchet MS" w:cs="Times New Roman"/>
                <w:b/>
                <w:bCs/>
                <w:iCs/>
                <w:noProof/>
              </w:rPr>
              <w:t>1.1</w:t>
            </w:r>
            <w:r w:rsidR="005B13B9">
              <w:rPr>
                <w:noProof/>
              </w:rPr>
              <w:tab/>
            </w:r>
            <w:r w:rsidR="005B13B9" w:rsidRPr="00926D4B">
              <w:rPr>
                <w:rStyle w:val="Hyperlink"/>
                <w:rFonts w:ascii="Trebuchet MS" w:eastAsia="Times New Roman" w:hAnsi="Trebuchet MS" w:cs="Arial"/>
                <w:b/>
                <w:bCs/>
                <w:iCs/>
                <w:noProof/>
              </w:rPr>
              <w:t>Introduction</w:t>
            </w:r>
            <w:r w:rsidR="005B13B9">
              <w:rPr>
                <w:noProof/>
                <w:webHidden/>
              </w:rPr>
              <w:tab/>
            </w:r>
            <w:r w:rsidR="005B13B9">
              <w:rPr>
                <w:noProof/>
                <w:webHidden/>
              </w:rPr>
              <w:fldChar w:fldCharType="begin"/>
            </w:r>
            <w:r w:rsidR="005B13B9">
              <w:rPr>
                <w:noProof/>
                <w:webHidden/>
              </w:rPr>
              <w:instrText xml:space="preserve"> PAGEREF _Toc483691704 \h </w:instrText>
            </w:r>
            <w:r w:rsidR="005B13B9">
              <w:rPr>
                <w:noProof/>
                <w:webHidden/>
              </w:rPr>
            </w:r>
            <w:r w:rsidR="005B13B9">
              <w:rPr>
                <w:noProof/>
                <w:webHidden/>
              </w:rPr>
              <w:fldChar w:fldCharType="separate"/>
            </w:r>
            <w:r w:rsidR="005B13B9">
              <w:rPr>
                <w:noProof/>
                <w:webHidden/>
              </w:rPr>
              <w:t>6</w:t>
            </w:r>
            <w:r w:rsidR="005B13B9">
              <w:rPr>
                <w:noProof/>
                <w:webHidden/>
              </w:rPr>
              <w:fldChar w:fldCharType="end"/>
            </w:r>
          </w:hyperlink>
        </w:p>
        <w:p w14:paraId="6F0D0A02" w14:textId="37A82F6E" w:rsidR="005B13B9" w:rsidRDefault="00F3674E">
          <w:pPr>
            <w:pStyle w:val="TOC3"/>
            <w:tabs>
              <w:tab w:val="left" w:pos="1320"/>
              <w:tab w:val="right" w:leader="dot" w:pos="9350"/>
            </w:tabs>
            <w:rPr>
              <w:noProof/>
            </w:rPr>
          </w:pPr>
          <w:hyperlink w:anchor="_Toc483691705" w:history="1">
            <w:r w:rsidR="005B13B9" w:rsidRPr="00926D4B">
              <w:rPr>
                <w:rStyle w:val="Hyperlink"/>
                <w:rFonts w:ascii="Trebuchet MS" w:hAnsi="Trebuchet MS" w:cs="Times New Roman"/>
                <w:b/>
                <w:bCs/>
                <w:noProof/>
              </w:rPr>
              <w:t>1.1.1</w:t>
            </w:r>
            <w:r w:rsidR="005B13B9">
              <w:rPr>
                <w:noProof/>
              </w:rPr>
              <w:tab/>
            </w:r>
            <w:r w:rsidR="005B13B9" w:rsidRPr="00926D4B">
              <w:rPr>
                <w:rStyle w:val="Hyperlink"/>
                <w:rFonts w:ascii="Trebuchet MS" w:hAnsi="Trebuchet MS"/>
                <w:b/>
                <w:bCs/>
                <w:noProof/>
              </w:rPr>
              <w:t>Fund &amp; Docket Construct</w:t>
            </w:r>
            <w:r w:rsidR="005B13B9">
              <w:rPr>
                <w:noProof/>
                <w:webHidden/>
              </w:rPr>
              <w:tab/>
            </w:r>
            <w:r w:rsidR="005B13B9">
              <w:rPr>
                <w:noProof/>
                <w:webHidden/>
              </w:rPr>
              <w:fldChar w:fldCharType="begin"/>
            </w:r>
            <w:r w:rsidR="005B13B9">
              <w:rPr>
                <w:noProof/>
                <w:webHidden/>
              </w:rPr>
              <w:instrText xml:space="preserve"> PAGEREF _Toc483691705 \h </w:instrText>
            </w:r>
            <w:r w:rsidR="005B13B9">
              <w:rPr>
                <w:noProof/>
                <w:webHidden/>
              </w:rPr>
            </w:r>
            <w:r w:rsidR="005B13B9">
              <w:rPr>
                <w:noProof/>
                <w:webHidden/>
              </w:rPr>
              <w:fldChar w:fldCharType="separate"/>
            </w:r>
            <w:r w:rsidR="005B13B9">
              <w:rPr>
                <w:noProof/>
                <w:webHidden/>
              </w:rPr>
              <w:t>6</w:t>
            </w:r>
            <w:r w:rsidR="005B13B9">
              <w:rPr>
                <w:noProof/>
                <w:webHidden/>
              </w:rPr>
              <w:fldChar w:fldCharType="end"/>
            </w:r>
          </w:hyperlink>
        </w:p>
        <w:p w14:paraId="6245D48D" w14:textId="0DF96958" w:rsidR="005B13B9" w:rsidRDefault="00F3674E">
          <w:pPr>
            <w:pStyle w:val="TOC2"/>
            <w:tabs>
              <w:tab w:val="left" w:pos="880"/>
              <w:tab w:val="right" w:leader="dot" w:pos="9350"/>
            </w:tabs>
            <w:rPr>
              <w:noProof/>
            </w:rPr>
          </w:pPr>
          <w:hyperlink w:anchor="_Toc483691706" w:history="1">
            <w:r w:rsidR="005B13B9" w:rsidRPr="00926D4B">
              <w:rPr>
                <w:rStyle w:val="Hyperlink"/>
                <w:rFonts w:ascii="Trebuchet MS" w:eastAsia="Times New Roman" w:hAnsi="Trebuchet MS" w:cs="Times New Roman"/>
                <w:b/>
                <w:bCs/>
                <w:iCs/>
                <w:noProof/>
              </w:rPr>
              <w:t>1.2</w:t>
            </w:r>
            <w:r w:rsidR="005B13B9">
              <w:rPr>
                <w:noProof/>
              </w:rPr>
              <w:tab/>
            </w:r>
            <w:r w:rsidR="005B13B9" w:rsidRPr="00926D4B">
              <w:rPr>
                <w:rStyle w:val="Hyperlink"/>
                <w:rFonts w:ascii="Trebuchet MS" w:eastAsia="Times New Roman" w:hAnsi="Trebuchet MS" w:cs="Arial"/>
                <w:b/>
                <w:bCs/>
                <w:iCs/>
                <w:noProof/>
              </w:rPr>
              <w:t>Input File Layout</w:t>
            </w:r>
            <w:r w:rsidR="005B13B9">
              <w:rPr>
                <w:noProof/>
                <w:webHidden/>
              </w:rPr>
              <w:tab/>
            </w:r>
            <w:r w:rsidR="005B13B9">
              <w:rPr>
                <w:noProof/>
                <w:webHidden/>
              </w:rPr>
              <w:fldChar w:fldCharType="begin"/>
            </w:r>
            <w:r w:rsidR="005B13B9">
              <w:rPr>
                <w:noProof/>
                <w:webHidden/>
              </w:rPr>
              <w:instrText xml:space="preserve"> PAGEREF _Toc483691706 \h </w:instrText>
            </w:r>
            <w:r w:rsidR="005B13B9">
              <w:rPr>
                <w:noProof/>
                <w:webHidden/>
              </w:rPr>
            </w:r>
            <w:r w:rsidR="005B13B9">
              <w:rPr>
                <w:noProof/>
                <w:webHidden/>
              </w:rPr>
              <w:fldChar w:fldCharType="separate"/>
            </w:r>
            <w:r w:rsidR="005B13B9">
              <w:rPr>
                <w:noProof/>
                <w:webHidden/>
              </w:rPr>
              <w:t>7</w:t>
            </w:r>
            <w:r w:rsidR="005B13B9">
              <w:rPr>
                <w:noProof/>
                <w:webHidden/>
              </w:rPr>
              <w:fldChar w:fldCharType="end"/>
            </w:r>
          </w:hyperlink>
        </w:p>
        <w:p w14:paraId="2BF81FBB" w14:textId="6267F0DE" w:rsidR="005B13B9" w:rsidRDefault="00F3674E">
          <w:pPr>
            <w:pStyle w:val="TOC3"/>
            <w:tabs>
              <w:tab w:val="left" w:pos="1320"/>
              <w:tab w:val="right" w:leader="dot" w:pos="9350"/>
            </w:tabs>
            <w:rPr>
              <w:noProof/>
            </w:rPr>
          </w:pPr>
          <w:hyperlink w:anchor="_Toc483691707" w:history="1">
            <w:r w:rsidR="005B13B9" w:rsidRPr="00926D4B">
              <w:rPr>
                <w:rStyle w:val="Hyperlink"/>
                <w:rFonts w:ascii="Trebuchet MS" w:hAnsi="Trebuchet MS" w:cs="Times New Roman"/>
                <w:b/>
                <w:bCs/>
                <w:noProof/>
              </w:rPr>
              <w:t>1.2.1</w:t>
            </w:r>
            <w:r w:rsidR="005B13B9">
              <w:rPr>
                <w:noProof/>
              </w:rPr>
              <w:tab/>
            </w:r>
            <w:r w:rsidR="005B13B9" w:rsidRPr="00926D4B">
              <w:rPr>
                <w:rStyle w:val="Hyperlink"/>
                <w:rFonts w:ascii="Trebuchet MS" w:hAnsi="Trebuchet MS"/>
                <w:b/>
                <w:bCs/>
                <w:noProof/>
              </w:rPr>
              <w:t>Layout: Input File – New CG Issuance</w:t>
            </w:r>
            <w:r w:rsidR="005B13B9">
              <w:rPr>
                <w:noProof/>
                <w:webHidden/>
              </w:rPr>
              <w:tab/>
            </w:r>
            <w:r w:rsidR="005B13B9">
              <w:rPr>
                <w:noProof/>
                <w:webHidden/>
              </w:rPr>
              <w:fldChar w:fldCharType="begin"/>
            </w:r>
            <w:r w:rsidR="005B13B9">
              <w:rPr>
                <w:noProof/>
                <w:webHidden/>
              </w:rPr>
              <w:instrText xml:space="preserve"> PAGEREF _Toc483691707 \h </w:instrText>
            </w:r>
            <w:r w:rsidR="005B13B9">
              <w:rPr>
                <w:noProof/>
                <w:webHidden/>
              </w:rPr>
            </w:r>
            <w:r w:rsidR="005B13B9">
              <w:rPr>
                <w:noProof/>
                <w:webHidden/>
              </w:rPr>
              <w:fldChar w:fldCharType="separate"/>
            </w:r>
            <w:r w:rsidR="005B13B9">
              <w:rPr>
                <w:noProof/>
                <w:webHidden/>
              </w:rPr>
              <w:t>7</w:t>
            </w:r>
            <w:r w:rsidR="005B13B9">
              <w:rPr>
                <w:noProof/>
                <w:webHidden/>
              </w:rPr>
              <w:fldChar w:fldCharType="end"/>
            </w:r>
          </w:hyperlink>
        </w:p>
        <w:p w14:paraId="68E62219" w14:textId="5CF01C2B" w:rsidR="005B13B9" w:rsidRDefault="00F3674E">
          <w:pPr>
            <w:pStyle w:val="TOC3"/>
            <w:tabs>
              <w:tab w:val="left" w:pos="1320"/>
              <w:tab w:val="right" w:leader="dot" w:pos="9350"/>
            </w:tabs>
            <w:rPr>
              <w:noProof/>
            </w:rPr>
          </w:pPr>
          <w:hyperlink w:anchor="_Toc483691708" w:history="1">
            <w:r w:rsidR="005B13B9" w:rsidRPr="00926D4B">
              <w:rPr>
                <w:rStyle w:val="Hyperlink"/>
                <w:rFonts w:ascii="Trebuchet MS" w:hAnsi="Trebuchet MS" w:cs="Times New Roman"/>
                <w:b/>
                <w:bCs/>
                <w:noProof/>
              </w:rPr>
              <w:t>1.2.2</w:t>
            </w:r>
            <w:r w:rsidR="005B13B9">
              <w:rPr>
                <w:noProof/>
              </w:rPr>
              <w:tab/>
            </w:r>
            <w:r w:rsidR="005B13B9" w:rsidRPr="00926D4B">
              <w:rPr>
                <w:rStyle w:val="Hyperlink"/>
                <w:rFonts w:ascii="Trebuchet MS" w:hAnsi="Trebuchet MS"/>
                <w:b/>
                <w:bCs/>
                <w:noProof/>
              </w:rPr>
              <w:t>Layout: Input File - CG Continuity</w:t>
            </w:r>
            <w:r w:rsidR="005B13B9">
              <w:rPr>
                <w:noProof/>
                <w:webHidden/>
              </w:rPr>
              <w:tab/>
            </w:r>
            <w:r w:rsidR="005B13B9">
              <w:rPr>
                <w:noProof/>
                <w:webHidden/>
              </w:rPr>
              <w:fldChar w:fldCharType="begin"/>
            </w:r>
            <w:r w:rsidR="005B13B9">
              <w:rPr>
                <w:noProof/>
                <w:webHidden/>
              </w:rPr>
              <w:instrText xml:space="preserve"> PAGEREF _Toc483691708 \h </w:instrText>
            </w:r>
            <w:r w:rsidR="005B13B9">
              <w:rPr>
                <w:noProof/>
                <w:webHidden/>
              </w:rPr>
            </w:r>
            <w:r w:rsidR="005B13B9">
              <w:rPr>
                <w:noProof/>
                <w:webHidden/>
              </w:rPr>
              <w:fldChar w:fldCharType="separate"/>
            </w:r>
            <w:r w:rsidR="005B13B9">
              <w:rPr>
                <w:noProof/>
                <w:webHidden/>
              </w:rPr>
              <w:t>7</w:t>
            </w:r>
            <w:r w:rsidR="005B13B9">
              <w:rPr>
                <w:noProof/>
                <w:webHidden/>
              </w:rPr>
              <w:fldChar w:fldCharType="end"/>
            </w:r>
          </w:hyperlink>
        </w:p>
        <w:p w14:paraId="5FB6F8C4" w14:textId="174EFD75" w:rsidR="005B13B9" w:rsidRDefault="00F3674E">
          <w:pPr>
            <w:pStyle w:val="TOC2"/>
            <w:tabs>
              <w:tab w:val="left" w:pos="880"/>
              <w:tab w:val="right" w:leader="dot" w:pos="9350"/>
            </w:tabs>
            <w:rPr>
              <w:noProof/>
            </w:rPr>
          </w:pPr>
          <w:hyperlink w:anchor="_Toc483691709" w:history="1">
            <w:r w:rsidR="005B13B9" w:rsidRPr="00926D4B">
              <w:rPr>
                <w:rStyle w:val="Hyperlink"/>
                <w:rFonts w:ascii="Trebuchet MS" w:eastAsia="Times New Roman" w:hAnsi="Trebuchet MS" w:cs="Times New Roman"/>
                <w:b/>
                <w:bCs/>
                <w:iCs/>
                <w:noProof/>
              </w:rPr>
              <w:t>1.3</w:t>
            </w:r>
            <w:r w:rsidR="005B13B9">
              <w:rPr>
                <w:noProof/>
              </w:rPr>
              <w:tab/>
            </w:r>
            <w:r w:rsidR="005B13B9" w:rsidRPr="00926D4B">
              <w:rPr>
                <w:rStyle w:val="Hyperlink"/>
                <w:rFonts w:ascii="Trebuchet MS" w:eastAsia="Times New Roman" w:hAnsi="Trebuchet MS" w:cs="Arial"/>
                <w:b/>
                <w:bCs/>
                <w:iCs/>
                <w:noProof/>
              </w:rPr>
              <w:t>Input File Format Processed By SURGE</w:t>
            </w:r>
            <w:r w:rsidR="005B13B9">
              <w:rPr>
                <w:noProof/>
                <w:webHidden/>
              </w:rPr>
              <w:tab/>
            </w:r>
            <w:r w:rsidR="005B13B9">
              <w:rPr>
                <w:noProof/>
                <w:webHidden/>
              </w:rPr>
              <w:fldChar w:fldCharType="begin"/>
            </w:r>
            <w:r w:rsidR="005B13B9">
              <w:rPr>
                <w:noProof/>
                <w:webHidden/>
              </w:rPr>
              <w:instrText xml:space="preserve"> PAGEREF _Toc483691709 \h </w:instrText>
            </w:r>
            <w:r w:rsidR="005B13B9">
              <w:rPr>
                <w:noProof/>
                <w:webHidden/>
              </w:rPr>
            </w:r>
            <w:r w:rsidR="005B13B9">
              <w:rPr>
                <w:noProof/>
                <w:webHidden/>
              </w:rPr>
              <w:fldChar w:fldCharType="separate"/>
            </w:r>
            <w:r w:rsidR="005B13B9">
              <w:rPr>
                <w:noProof/>
                <w:webHidden/>
              </w:rPr>
              <w:t>8</w:t>
            </w:r>
            <w:r w:rsidR="005B13B9">
              <w:rPr>
                <w:noProof/>
                <w:webHidden/>
              </w:rPr>
              <w:fldChar w:fldCharType="end"/>
            </w:r>
          </w:hyperlink>
        </w:p>
        <w:p w14:paraId="09724F53" w14:textId="44E922E2" w:rsidR="005B13B9" w:rsidRDefault="00F3674E">
          <w:pPr>
            <w:pStyle w:val="TOC2"/>
            <w:tabs>
              <w:tab w:val="left" w:pos="880"/>
              <w:tab w:val="right" w:leader="dot" w:pos="9350"/>
            </w:tabs>
            <w:rPr>
              <w:noProof/>
            </w:rPr>
          </w:pPr>
          <w:hyperlink w:anchor="_Toc483691710" w:history="1">
            <w:r w:rsidR="005B13B9" w:rsidRPr="00926D4B">
              <w:rPr>
                <w:rStyle w:val="Hyperlink"/>
                <w:rFonts w:ascii="Trebuchet MS" w:eastAsia="Times New Roman" w:hAnsi="Trebuchet MS" w:cs="Times New Roman"/>
                <w:b/>
                <w:bCs/>
                <w:iCs/>
                <w:noProof/>
              </w:rPr>
              <w:t>1.4</w:t>
            </w:r>
            <w:r w:rsidR="005B13B9">
              <w:rPr>
                <w:noProof/>
              </w:rPr>
              <w:tab/>
            </w:r>
            <w:r w:rsidR="005B13B9" w:rsidRPr="00926D4B">
              <w:rPr>
                <w:rStyle w:val="Hyperlink"/>
                <w:rFonts w:ascii="Trebuchet MS" w:eastAsia="Times New Roman" w:hAnsi="Trebuchet MS" w:cs="Arial"/>
                <w:b/>
                <w:bCs/>
                <w:iCs/>
                <w:noProof/>
              </w:rPr>
              <w:t>Preparation of Input File</w:t>
            </w:r>
            <w:r w:rsidR="005B13B9">
              <w:rPr>
                <w:noProof/>
                <w:webHidden/>
              </w:rPr>
              <w:tab/>
            </w:r>
            <w:r w:rsidR="005B13B9">
              <w:rPr>
                <w:noProof/>
                <w:webHidden/>
              </w:rPr>
              <w:fldChar w:fldCharType="begin"/>
            </w:r>
            <w:r w:rsidR="005B13B9">
              <w:rPr>
                <w:noProof/>
                <w:webHidden/>
              </w:rPr>
              <w:instrText xml:space="preserve"> PAGEREF _Toc483691710 \h </w:instrText>
            </w:r>
            <w:r w:rsidR="005B13B9">
              <w:rPr>
                <w:noProof/>
                <w:webHidden/>
              </w:rPr>
            </w:r>
            <w:r w:rsidR="005B13B9">
              <w:rPr>
                <w:noProof/>
                <w:webHidden/>
              </w:rPr>
              <w:fldChar w:fldCharType="separate"/>
            </w:r>
            <w:r w:rsidR="005B13B9">
              <w:rPr>
                <w:noProof/>
                <w:webHidden/>
              </w:rPr>
              <w:t>8</w:t>
            </w:r>
            <w:r w:rsidR="005B13B9">
              <w:rPr>
                <w:noProof/>
                <w:webHidden/>
              </w:rPr>
              <w:fldChar w:fldCharType="end"/>
            </w:r>
          </w:hyperlink>
        </w:p>
        <w:p w14:paraId="0159C7A6" w14:textId="083DC5DB" w:rsidR="005B13B9" w:rsidRDefault="00F3674E">
          <w:pPr>
            <w:pStyle w:val="TOC3"/>
            <w:tabs>
              <w:tab w:val="left" w:pos="1320"/>
              <w:tab w:val="right" w:leader="dot" w:pos="9350"/>
            </w:tabs>
            <w:rPr>
              <w:noProof/>
            </w:rPr>
          </w:pPr>
          <w:hyperlink w:anchor="_Toc483691711" w:history="1">
            <w:r w:rsidR="005B13B9" w:rsidRPr="00926D4B">
              <w:rPr>
                <w:rStyle w:val="Hyperlink"/>
                <w:rFonts w:ascii="Trebuchet MS" w:hAnsi="Trebuchet MS" w:cs="Times New Roman"/>
                <w:b/>
                <w:bCs/>
                <w:noProof/>
              </w:rPr>
              <w:t>1.4.1</w:t>
            </w:r>
            <w:r w:rsidR="005B13B9">
              <w:rPr>
                <w:noProof/>
              </w:rPr>
              <w:tab/>
            </w:r>
            <w:r w:rsidR="005B13B9" w:rsidRPr="00926D4B">
              <w:rPr>
                <w:rStyle w:val="Hyperlink"/>
                <w:rFonts w:ascii="Trebuchet MS" w:hAnsi="Trebuchet MS"/>
                <w:b/>
                <w:bCs/>
                <w:noProof/>
              </w:rPr>
              <w:t>New Credit Guarantees – Request for Quotes and Issue of Guarantees</w:t>
            </w:r>
            <w:r w:rsidR="005B13B9">
              <w:rPr>
                <w:noProof/>
                <w:webHidden/>
              </w:rPr>
              <w:tab/>
            </w:r>
            <w:r w:rsidR="005B13B9">
              <w:rPr>
                <w:noProof/>
                <w:webHidden/>
              </w:rPr>
              <w:fldChar w:fldCharType="begin"/>
            </w:r>
            <w:r w:rsidR="005B13B9">
              <w:rPr>
                <w:noProof/>
                <w:webHidden/>
              </w:rPr>
              <w:instrText xml:space="preserve"> PAGEREF _Toc483691711 \h </w:instrText>
            </w:r>
            <w:r w:rsidR="005B13B9">
              <w:rPr>
                <w:noProof/>
                <w:webHidden/>
              </w:rPr>
            </w:r>
            <w:r w:rsidR="005B13B9">
              <w:rPr>
                <w:noProof/>
                <w:webHidden/>
              </w:rPr>
              <w:fldChar w:fldCharType="separate"/>
            </w:r>
            <w:r w:rsidR="005B13B9">
              <w:rPr>
                <w:noProof/>
                <w:webHidden/>
              </w:rPr>
              <w:t>8</w:t>
            </w:r>
            <w:r w:rsidR="005B13B9">
              <w:rPr>
                <w:noProof/>
                <w:webHidden/>
              </w:rPr>
              <w:fldChar w:fldCharType="end"/>
            </w:r>
          </w:hyperlink>
        </w:p>
        <w:p w14:paraId="6C4CCA06" w14:textId="32143BD1" w:rsidR="005B13B9" w:rsidRDefault="00F3674E">
          <w:pPr>
            <w:pStyle w:val="TOC3"/>
            <w:tabs>
              <w:tab w:val="left" w:pos="1320"/>
              <w:tab w:val="right" w:leader="dot" w:pos="9350"/>
            </w:tabs>
            <w:rPr>
              <w:noProof/>
            </w:rPr>
          </w:pPr>
          <w:hyperlink w:anchor="_Toc483691712" w:history="1">
            <w:r w:rsidR="005B13B9" w:rsidRPr="00926D4B">
              <w:rPr>
                <w:rStyle w:val="Hyperlink"/>
                <w:rFonts w:ascii="Trebuchet MS" w:hAnsi="Trebuchet MS" w:cs="Times New Roman"/>
                <w:b/>
                <w:bCs/>
                <w:noProof/>
              </w:rPr>
              <w:t>1.4.2</w:t>
            </w:r>
            <w:r w:rsidR="005B13B9">
              <w:rPr>
                <w:noProof/>
              </w:rPr>
              <w:tab/>
            </w:r>
            <w:r w:rsidR="005B13B9" w:rsidRPr="00926D4B">
              <w:rPr>
                <w:rStyle w:val="Hyperlink"/>
                <w:rFonts w:ascii="Trebuchet MS" w:hAnsi="Trebuchet MS"/>
                <w:b/>
                <w:bCs/>
                <w:noProof/>
              </w:rPr>
              <w:t>Requesting Quotes for Credit Guarantee Continuity</w:t>
            </w:r>
            <w:r w:rsidR="005B13B9">
              <w:rPr>
                <w:noProof/>
                <w:webHidden/>
              </w:rPr>
              <w:tab/>
            </w:r>
            <w:r w:rsidR="005B13B9">
              <w:rPr>
                <w:noProof/>
                <w:webHidden/>
              </w:rPr>
              <w:fldChar w:fldCharType="begin"/>
            </w:r>
            <w:r w:rsidR="005B13B9">
              <w:rPr>
                <w:noProof/>
                <w:webHidden/>
              </w:rPr>
              <w:instrText xml:space="preserve"> PAGEREF _Toc483691712 \h </w:instrText>
            </w:r>
            <w:r w:rsidR="005B13B9">
              <w:rPr>
                <w:noProof/>
                <w:webHidden/>
              </w:rPr>
            </w:r>
            <w:r w:rsidR="005B13B9">
              <w:rPr>
                <w:noProof/>
                <w:webHidden/>
              </w:rPr>
              <w:fldChar w:fldCharType="separate"/>
            </w:r>
            <w:r w:rsidR="005B13B9">
              <w:rPr>
                <w:noProof/>
                <w:webHidden/>
              </w:rPr>
              <w:t>9</w:t>
            </w:r>
            <w:r w:rsidR="005B13B9">
              <w:rPr>
                <w:noProof/>
                <w:webHidden/>
              </w:rPr>
              <w:fldChar w:fldCharType="end"/>
            </w:r>
          </w:hyperlink>
        </w:p>
        <w:p w14:paraId="58EF3427" w14:textId="06E73239" w:rsidR="005B13B9" w:rsidRDefault="00F3674E">
          <w:pPr>
            <w:pStyle w:val="TOC3"/>
            <w:tabs>
              <w:tab w:val="left" w:pos="1320"/>
              <w:tab w:val="right" w:leader="dot" w:pos="9350"/>
            </w:tabs>
            <w:rPr>
              <w:noProof/>
            </w:rPr>
          </w:pPr>
          <w:hyperlink w:anchor="_Toc483691713" w:history="1">
            <w:r w:rsidR="005B13B9" w:rsidRPr="00926D4B">
              <w:rPr>
                <w:rStyle w:val="Hyperlink"/>
                <w:rFonts w:ascii="Trebuchet MS" w:hAnsi="Trebuchet MS" w:cs="Times New Roman"/>
                <w:b/>
                <w:bCs/>
                <w:noProof/>
              </w:rPr>
              <w:t>1.4.3</w:t>
            </w:r>
            <w:r w:rsidR="005B13B9">
              <w:rPr>
                <w:noProof/>
              </w:rPr>
              <w:tab/>
            </w:r>
            <w:r w:rsidR="005B13B9" w:rsidRPr="00926D4B">
              <w:rPr>
                <w:rStyle w:val="Hyperlink"/>
                <w:rFonts w:ascii="Trebuchet MS" w:hAnsi="Trebuchet MS"/>
                <w:b/>
                <w:bCs/>
                <w:noProof/>
              </w:rPr>
              <w:t>Summary - Preparing &amp; Uploading the Input File</w:t>
            </w:r>
            <w:r w:rsidR="005B13B9">
              <w:rPr>
                <w:noProof/>
                <w:webHidden/>
              </w:rPr>
              <w:tab/>
            </w:r>
            <w:r w:rsidR="005B13B9">
              <w:rPr>
                <w:noProof/>
                <w:webHidden/>
              </w:rPr>
              <w:fldChar w:fldCharType="begin"/>
            </w:r>
            <w:r w:rsidR="005B13B9">
              <w:rPr>
                <w:noProof/>
                <w:webHidden/>
              </w:rPr>
              <w:instrText xml:space="preserve"> PAGEREF _Toc483691713 \h </w:instrText>
            </w:r>
            <w:r w:rsidR="005B13B9">
              <w:rPr>
                <w:noProof/>
                <w:webHidden/>
              </w:rPr>
            </w:r>
            <w:r w:rsidR="005B13B9">
              <w:rPr>
                <w:noProof/>
                <w:webHidden/>
              </w:rPr>
              <w:fldChar w:fldCharType="separate"/>
            </w:r>
            <w:r w:rsidR="005B13B9">
              <w:rPr>
                <w:noProof/>
                <w:webHidden/>
              </w:rPr>
              <w:t>10</w:t>
            </w:r>
            <w:r w:rsidR="005B13B9">
              <w:rPr>
                <w:noProof/>
                <w:webHidden/>
              </w:rPr>
              <w:fldChar w:fldCharType="end"/>
            </w:r>
          </w:hyperlink>
        </w:p>
        <w:p w14:paraId="6BB097CE" w14:textId="650D9D1C" w:rsidR="005B13B9" w:rsidRDefault="00F3674E">
          <w:pPr>
            <w:pStyle w:val="TOC2"/>
            <w:tabs>
              <w:tab w:val="left" w:pos="880"/>
              <w:tab w:val="right" w:leader="dot" w:pos="9350"/>
            </w:tabs>
            <w:rPr>
              <w:noProof/>
            </w:rPr>
          </w:pPr>
          <w:hyperlink w:anchor="_Toc483691714" w:history="1">
            <w:r w:rsidR="005B13B9" w:rsidRPr="00926D4B">
              <w:rPr>
                <w:rStyle w:val="Hyperlink"/>
                <w:rFonts w:ascii="Trebuchet MS" w:eastAsia="Times New Roman" w:hAnsi="Trebuchet MS" w:cs="Times New Roman"/>
                <w:b/>
                <w:bCs/>
                <w:iCs/>
                <w:noProof/>
              </w:rPr>
              <w:t>1.5</w:t>
            </w:r>
            <w:r w:rsidR="005B13B9">
              <w:rPr>
                <w:noProof/>
              </w:rPr>
              <w:tab/>
            </w:r>
            <w:r w:rsidR="005B13B9" w:rsidRPr="00926D4B">
              <w:rPr>
                <w:rStyle w:val="Hyperlink"/>
                <w:rFonts w:ascii="Trebuchet MS" w:eastAsia="Times New Roman" w:hAnsi="Trebuchet MS" w:cs="Arial"/>
                <w:b/>
                <w:bCs/>
                <w:iCs/>
                <w:noProof/>
              </w:rPr>
              <w:t>Generation of New Credit Guarantee</w:t>
            </w:r>
            <w:r w:rsidR="005B13B9">
              <w:rPr>
                <w:noProof/>
                <w:webHidden/>
              </w:rPr>
              <w:tab/>
            </w:r>
            <w:r w:rsidR="005B13B9">
              <w:rPr>
                <w:noProof/>
                <w:webHidden/>
              </w:rPr>
              <w:fldChar w:fldCharType="begin"/>
            </w:r>
            <w:r w:rsidR="005B13B9">
              <w:rPr>
                <w:noProof/>
                <w:webHidden/>
              </w:rPr>
              <w:instrText xml:space="preserve"> PAGEREF _Toc483691714 \h </w:instrText>
            </w:r>
            <w:r w:rsidR="005B13B9">
              <w:rPr>
                <w:noProof/>
                <w:webHidden/>
              </w:rPr>
            </w:r>
            <w:r w:rsidR="005B13B9">
              <w:rPr>
                <w:noProof/>
                <w:webHidden/>
              </w:rPr>
              <w:fldChar w:fldCharType="separate"/>
            </w:r>
            <w:r w:rsidR="005B13B9">
              <w:rPr>
                <w:noProof/>
                <w:webHidden/>
              </w:rPr>
              <w:t>12</w:t>
            </w:r>
            <w:r w:rsidR="005B13B9">
              <w:rPr>
                <w:noProof/>
                <w:webHidden/>
              </w:rPr>
              <w:fldChar w:fldCharType="end"/>
            </w:r>
          </w:hyperlink>
        </w:p>
        <w:p w14:paraId="70BC994B" w14:textId="6425F4B5" w:rsidR="005B13B9" w:rsidRDefault="00F3674E">
          <w:pPr>
            <w:pStyle w:val="TOC3"/>
            <w:tabs>
              <w:tab w:val="left" w:pos="1320"/>
              <w:tab w:val="right" w:leader="dot" w:pos="9350"/>
            </w:tabs>
            <w:rPr>
              <w:noProof/>
            </w:rPr>
          </w:pPr>
          <w:hyperlink w:anchor="_Toc483691715" w:history="1">
            <w:r w:rsidR="005B13B9" w:rsidRPr="00926D4B">
              <w:rPr>
                <w:rStyle w:val="Hyperlink"/>
                <w:rFonts w:ascii="Trebuchet MS" w:hAnsi="Trebuchet MS" w:cs="Times New Roman"/>
                <w:b/>
                <w:bCs/>
                <w:noProof/>
              </w:rPr>
              <w:t>1.5.1</w:t>
            </w:r>
            <w:r w:rsidR="005B13B9">
              <w:rPr>
                <w:noProof/>
              </w:rPr>
              <w:tab/>
            </w:r>
            <w:r w:rsidR="005B13B9" w:rsidRPr="00926D4B">
              <w:rPr>
                <w:rStyle w:val="Hyperlink"/>
                <w:rFonts w:ascii="Trebuchet MS" w:hAnsi="Trebuchet MS"/>
                <w:b/>
                <w:bCs/>
                <w:noProof/>
              </w:rPr>
              <w:t>Input File Content to Staging Area</w:t>
            </w:r>
            <w:r w:rsidR="005B13B9">
              <w:rPr>
                <w:noProof/>
                <w:webHidden/>
              </w:rPr>
              <w:tab/>
            </w:r>
            <w:r w:rsidR="005B13B9">
              <w:rPr>
                <w:noProof/>
                <w:webHidden/>
              </w:rPr>
              <w:fldChar w:fldCharType="begin"/>
            </w:r>
            <w:r w:rsidR="005B13B9">
              <w:rPr>
                <w:noProof/>
                <w:webHidden/>
              </w:rPr>
              <w:instrText xml:space="preserve"> PAGEREF _Toc483691715 \h </w:instrText>
            </w:r>
            <w:r w:rsidR="005B13B9">
              <w:rPr>
                <w:noProof/>
                <w:webHidden/>
              </w:rPr>
            </w:r>
            <w:r w:rsidR="005B13B9">
              <w:rPr>
                <w:noProof/>
                <w:webHidden/>
              </w:rPr>
              <w:fldChar w:fldCharType="separate"/>
            </w:r>
            <w:r w:rsidR="005B13B9">
              <w:rPr>
                <w:noProof/>
                <w:webHidden/>
              </w:rPr>
              <w:t>12</w:t>
            </w:r>
            <w:r w:rsidR="005B13B9">
              <w:rPr>
                <w:noProof/>
                <w:webHidden/>
              </w:rPr>
              <w:fldChar w:fldCharType="end"/>
            </w:r>
          </w:hyperlink>
        </w:p>
        <w:p w14:paraId="0E51BBF9" w14:textId="27BE39B4" w:rsidR="005B13B9" w:rsidRDefault="00F3674E">
          <w:pPr>
            <w:pStyle w:val="TOC3"/>
            <w:tabs>
              <w:tab w:val="left" w:pos="1320"/>
              <w:tab w:val="right" w:leader="dot" w:pos="9350"/>
            </w:tabs>
            <w:rPr>
              <w:noProof/>
            </w:rPr>
          </w:pPr>
          <w:hyperlink w:anchor="_Toc483691716" w:history="1">
            <w:r w:rsidR="005B13B9" w:rsidRPr="00926D4B">
              <w:rPr>
                <w:rStyle w:val="Hyperlink"/>
                <w:rFonts w:ascii="Trebuchet MS" w:hAnsi="Trebuchet MS" w:cs="Times New Roman"/>
                <w:b/>
                <w:bCs/>
                <w:noProof/>
              </w:rPr>
              <w:t>1.5.2</w:t>
            </w:r>
            <w:r w:rsidR="005B13B9">
              <w:rPr>
                <w:noProof/>
              </w:rPr>
              <w:tab/>
            </w:r>
            <w:r w:rsidR="005B13B9" w:rsidRPr="00926D4B">
              <w:rPr>
                <w:rStyle w:val="Hyperlink"/>
                <w:rFonts w:ascii="Trebuchet MS" w:hAnsi="Trebuchet MS"/>
                <w:b/>
                <w:bCs/>
                <w:noProof/>
              </w:rPr>
              <w:t>Eligibility Criteria Checks – New CG Request</w:t>
            </w:r>
            <w:r w:rsidR="005B13B9">
              <w:rPr>
                <w:noProof/>
                <w:webHidden/>
              </w:rPr>
              <w:tab/>
            </w:r>
            <w:r w:rsidR="005B13B9">
              <w:rPr>
                <w:noProof/>
                <w:webHidden/>
              </w:rPr>
              <w:fldChar w:fldCharType="begin"/>
            </w:r>
            <w:r w:rsidR="005B13B9">
              <w:rPr>
                <w:noProof/>
                <w:webHidden/>
              </w:rPr>
              <w:instrText xml:space="preserve"> PAGEREF _Toc483691716 \h </w:instrText>
            </w:r>
            <w:r w:rsidR="005B13B9">
              <w:rPr>
                <w:noProof/>
                <w:webHidden/>
              </w:rPr>
            </w:r>
            <w:r w:rsidR="005B13B9">
              <w:rPr>
                <w:noProof/>
                <w:webHidden/>
              </w:rPr>
              <w:fldChar w:fldCharType="separate"/>
            </w:r>
            <w:r w:rsidR="005B13B9">
              <w:rPr>
                <w:noProof/>
                <w:webHidden/>
              </w:rPr>
              <w:t>12</w:t>
            </w:r>
            <w:r w:rsidR="005B13B9">
              <w:rPr>
                <w:noProof/>
                <w:webHidden/>
              </w:rPr>
              <w:fldChar w:fldCharType="end"/>
            </w:r>
          </w:hyperlink>
        </w:p>
        <w:p w14:paraId="70A4FE52" w14:textId="1204E0AD" w:rsidR="005B13B9" w:rsidRDefault="00F3674E">
          <w:pPr>
            <w:pStyle w:val="TOC3"/>
            <w:tabs>
              <w:tab w:val="left" w:pos="1320"/>
              <w:tab w:val="right" w:leader="dot" w:pos="9350"/>
            </w:tabs>
            <w:rPr>
              <w:noProof/>
            </w:rPr>
          </w:pPr>
          <w:hyperlink w:anchor="_Toc483691717" w:history="1">
            <w:r w:rsidR="005B13B9" w:rsidRPr="00926D4B">
              <w:rPr>
                <w:rStyle w:val="Hyperlink"/>
                <w:rFonts w:ascii="Trebuchet MS" w:hAnsi="Trebuchet MS" w:cs="Times New Roman"/>
                <w:b/>
                <w:bCs/>
                <w:noProof/>
              </w:rPr>
              <w:t>1.5.3</w:t>
            </w:r>
            <w:r w:rsidR="005B13B9">
              <w:rPr>
                <w:noProof/>
              </w:rPr>
              <w:tab/>
            </w:r>
            <w:r w:rsidR="005B13B9" w:rsidRPr="00926D4B">
              <w:rPr>
                <w:rStyle w:val="Hyperlink"/>
                <w:rFonts w:ascii="Trebuchet MS" w:hAnsi="Trebuchet MS"/>
                <w:b/>
                <w:bCs/>
                <w:noProof/>
              </w:rPr>
              <w:t>Allotting Credit Guarantee Unique Identifiers - CGPAN</w:t>
            </w:r>
            <w:r w:rsidR="005B13B9">
              <w:rPr>
                <w:noProof/>
                <w:webHidden/>
              </w:rPr>
              <w:tab/>
            </w:r>
            <w:r w:rsidR="005B13B9">
              <w:rPr>
                <w:noProof/>
                <w:webHidden/>
              </w:rPr>
              <w:fldChar w:fldCharType="begin"/>
            </w:r>
            <w:r w:rsidR="005B13B9">
              <w:rPr>
                <w:noProof/>
                <w:webHidden/>
              </w:rPr>
              <w:instrText xml:space="preserve"> PAGEREF _Toc483691717 \h </w:instrText>
            </w:r>
            <w:r w:rsidR="005B13B9">
              <w:rPr>
                <w:noProof/>
                <w:webHidden/>
              </w:rPr>
            </w:r>
            <w:r w:rsidR="005B13B9">
              <w:rPr>
                <w:noProof/>
                <w:webHidden/>
              </w:rPr>
              <w:fldChar w:fldCharType="separate"/>
            </w:r>
            <w:r w:rsidR="005B13B9">
              <w:rPr>
                <w:noProof/>
                <w:webHidden/>
              </w:rPr>
              <w:t>15</w:t>
            </w:r>
            <w:r w:rsidR="005B13B9">
              <w:rPr>
                <w:noProof/>
                <w:webHidden/>
              </w:rPr>
              <w:fldChar w:fldCharType="end"/>
            </w:r>
          </w:hyperlink>
        </w:p>
        <w:p w14:paraId="04BD78D8" w14:textId="48C37654" w:rsidR="005B13B9" w:rsidRDefault="00F3674E">
          <w:pPr>
            <w:pStyle w:val="TOC3"/>
            <w:tabs>
              <w:tab w:val="left" w:pos="1320"/>
              <w:tab w:val="right" w:leader="dot" w:pos="9350"/>
            </w:tabs>
            <w:rPr>
              <w:noProof/>
            </w:rPr>
          </w:pPr>
          <w:hyperlink w:anchor="_Toc483691718" w:history="1">
            <w:r w:rsidR="005B13B9" w:rsidRPr="00926D4B">
              <w:rPr>
                <w:rStyle w:val="Hyperlink"/>
                <w:rFonts w:ascii="Trebuchet MS" w:hAnsi="Trebuchet MS" w:cs="Times New Roman"/>
                <w:b/>
                <w:bCs/>
                <w:noProof/>
              </w:rPr>
              <w:t>1.5.4</w:t>
            </w:r>
            <w:r w:rsidR="005B13B9">
              <w:rPr>
                <w:noProof/>
              </w:rPr>
              <w:tab/>
            </w:r>
            <w:r w:rsidR="005B13B9" w:rsidRPr="00926D4B">
              <w:rPr>
                <w:rStyle w:val="Hyperlink"/>
                <w:rFonts w:ascii="Trebuchet MS" w:hAnsi="Trebuchet MS"/>
                <w:b/>
                <w:bCs/>
                <w:noProof/>
              </w:rPr>
              <w:t>Deduplication Criteria Checks</w:t>
            </w:r>
            <w:r w:rsidR="005B13B9">
              <w:rPr>
                <w:noProof/>
                <w:webHidden/>
              </w:rPr>
              <w:tab/>
            </w:r>
            <w:r w:rsidR="005B13B9">
              <w:rPr>
                <w:noProof/>
                <w:webHidden/>
              </w:rPr>
              <w:fldChar w:fldCharType="begin"/>
            </w:r>
            <w:r w:rsidR="005B13B9">
              <w:rPr>
                <w:noProof/>
                <w:webHidden/>
              </w:rPr>
              <w:instrText xml:space="preserve"> PAGEREF _Toc483691718 \h </w:instrText>
            </w:r>
            <w:r w:rsidR="005B13B9">
              <w:rPr>
                <w:noProof/>
                <w:webHidden/>
              </w:rPr>
            </w:r>
            <w:r w:rsidR="005B13B9">
              <w:rPr>
                <w:noProof/>
                <w:webHidden/>
              </w:rPr>
              <w:fldChar w:fldCharType="separate"/>
            </w:r>
            <w:r w:rsidR="005B13B9">
              <w:rPr>
                <w:noProof/>
                <w:webHidden/>
              </w:rPr>
              <w:t>15</w:t>
            </w:r>
            <w:r w:rsidR="005B13B9">
              <w:rPr>
                <w:noProof/>
                <w:webHidden/>
              </w:rPr>
              <w:fldChar w:fldCharType="end"/>
            </w:r>
          </w:hyperlink>
        </w:p>
        <w:p w14:paraId="73D19D0E" w14:textId="38167A8C" w:rsidR="005B13B9" w:rsidRDefault="00F3674E">
          <w:pPr>
            <w:pStyle w:val="TOC3"/>
            <w:tabs>
              <w:tab w:val="left" w:pos="1320"/>
              <w:tab w:val="right" w:leader="dot" w:pos="9350"/>
            </w:tabs>
            <w:rPr>
              <w:noProof/>
            </w:rPr>
          </w:pPr>
          <w:hyperlink w:anchor="_Toc483691719" w:history="1">
            <w:r w:rsidR="005B13B9" w:rsidRPr="00926D4B">
              <w:rPr>
                <w:rStyle w:val="Hyperlink"/>
                <w:rFonts w:ascii="Trebuchet MS" w:hAnsi="Trebuchet MS" w:cs="Times New Roman"/>
                <w:b/>
                <w:bCs/>
                <w:noProof/>
              </w:rPr>
              <w:t>1.5.5</w:t>
            </w:r>
            <w:r w:rsidR="005B13B9">
              <w:rPr>
                <w:noProof/>
              </w:rPr>
              <w:tab/>
            </w:r>
            <w:r w:rsidR="005B13B9" w:rsidRPr="00926D4B">
              <w:rPr>
                <w:rStyle w:val="Hyperlink"/>
                <w:rFonts w:ascii="Trebuchet MS" w:hAnsi="Trebuchet MS"/>
                <w:b/>
                <w:bCs/>
                <w:noProof/>
              </w:rPr>
              <w:t>Calculate Credit Guarantee Fees &amp; Covers</w:t>
            </w:r>
            <w:r w:rsidR="005B13B9">
              <w:rPr>
                <w:noProof/>
                <w:webHidden/>
              </w:rPr>
              <w:tab/>
            </w:r>
            <w:r w:rsidR="005B13B9">
              <w:rPr>
                <w:noProof/>
                <w:webHidden/>
              </w:rPr>
              <w:fldChar w:fldCharType="begin"/>
            </w:r>
            <w:r w:rsidR="005B13B9">
              <w:rPr>
                <w:noProof/>
                <w:webHidden/>
              </w:rPr>
              <w:instrText xml:space="preserve"> PAGEREF _Toc483691719 \h </w:instrText>
            </w:r>
            <w:r w:rsidR="005B13B9">
              <w:rPr>
                <w:noProof/>
                <w:webHidden/>
              </w:rPr>
            </w:r>
            <w:r w:rsidR="005B13B9">
              <w:rPr>
                <w:noProof/>
                <w:webHidden/>
              </w:rPr>
              <w:fldChar w:fldCharType="separate"/>
            </w:r>
            <w:r w:rsidR="005B13B9">
              <w:rPr>
                <w:noProof/>
                <w:webHidden/>
              </w:rPr>
              <w:t>15</w:t>
            </w:r>
            <w:r w:rsidR="005B13B9">
              <w:rPr>
                <w:noProof/>
                <w:webHidden/>
              </w:rPr>
              <w:fldChar w:fldCharType="end"/>
            </w:r>
          </w:hyperlink>
        </w:p>
        <w:p w14:paraId="4B8310D4" w14:textId="3D17F44F" w:rsidR="005B13B9" w:rsidRDefault="00F3674E">
          <w:pPr>
            <w:pStyle w:val="TOC3"/>
            <w:tabs>
              <w:tab w:val="left" w:pos="1540"/>
              <w:tab w:val="right" w:leader="dot" w:pos="9350"/>
            </w:tabs>
            <w:rPr>
              <w:noProof/>
            </w:rPr>
          </w:pPr>
          <w:hyperlink w:anchor="_Toc483691720" w:history="1">
            <w:r w:rsidR="005B13B9" w:rsidRPr="00926D4B">
              <w:rPr>
                <w:rStyle w:val="Hyperlink"/>
                <w:rFonts w:ascii="Trebuchet MS" w:hAnsi="Trebuchet MS" w:cs="Times New Roman"/>
                <w:b/>
                <w:bCs/>
                <w:noProof/>
              </w:rPr>
              <w:t>1.5.5.1</w:t>
            </w:r>
            <w:r w:rsidR="005B13B9">
              <w:rPr>
                <w:noProof/>
              </w:rPr>
              <w:tab/>
            </w:r>
            <w:r w:rsidR="005B13B9" w:rsidRPr="00926D4B">
              <w:rPr>
                <w:rStyle w:val="Hyperlink"/>
                <w:rFonts w:ascii="Trebuchet MS" w:hAnsi="Trebuchet MS"/>
                <w:b/>
                <w:bCs/>
                <w:noProof/>
              </w:rPr>
              <w:t>Calculating Credit Guarantee Cover</w:t>
            </w:r>
            <w:r w:rsidR="005B13B9">
              <w:rPr>
                <w:noProof/>
                <w:webHidden/>
              </w:rPr>
              <w:tab/>
            </w:r>
            <w:r w:rsidR="005B13B9">
              <w:rPr>
                <w:noProof/>
                <w:webHidden/>
              </w:rPr>
              <w:fldChar w:fldCharType="begin"/>
            </w:r>
            <w:r w:rsidR="005B13B9">
              <w:rPr>
                <w:noProof/>
                <w:webHidden/>
              </w:rPr>
              <w:instrText xml:space="preserve"> PAGEREF _Toc483691720 \h </w:instrText>
            </w:r>
            <w:r w:rsidR="005B13B9">
              <w:rPr>
                <w:noProof/>
                <w:webHidden/>
              </w:rPr>
            </w:r>
            <w:r w:rsidR="005B13B9">
              <w:rPr>
                <w:noProof/>
                <w:webHidden/>
              </w:rPr>
              <w:fldChar w:fldCharType="separate"/>
            </w:r>
            <w:r w:rsidR="005B13B9">
              <w:rPr>
                <w:noProof/>
                <w:webHidden/>
              </w:rPr>
              <w:t>16</w:t>
            </w:r>
            <w:r w:rsidR="005B13B9">
              <w:rPr>
                <w:noProof/>
                <w:webHidden/>
              </w:rPr>
              <w:fldChar w:fldCharType="end"/>
            </w:r>
          </w:hyperlink>
        </w:p>
        <w:p w14:paraId="7E2980D5" w14:textId="2372CBFE" w:rsidR="005B13B9" w:rsidRDefault="00F3674E">
          <w:pPr>
            <w:pStyle w:val="TOC3"/>
            <w:tabs>
              <w:tab w:val="left" w:pos="1540"/>
              <w:tab w:val="right" w:leader="dot" w:pos="9350"/>
            </w:tabs>
            <w:rPr>
              <w:noProof/>
            </w:rPr>
          </w:pPr>
          <w:hyperlink w:anchor="_Toc483691721" w:history="1">
            <w:r w:rsidR="005B13B9" w:rsidRPr="00926D4B">
              <w:rPr>
                <w:rStyle w:val="Hyperlink"/>
                <w:rFonts w:ascii="Trebuchet MS" w:hAnsi="Trebuchet MS" w:cs="Times New Roman"/>
                <w:b/>
                <w:bCs/>
                <w:noProof/>
              </w:rPr>
              <w:t>1.5.5.2</w:t>
            </w:r>
            <w:r w:rsidR="005B13B9">
              <w:rPr>
                <w:noProof/>
              </w:rPr>
              <w:tab/>
            </w:r>
            <w:r w:rsidR="005B13B9" w:rsidRPr="00926D4B">
              <w:rPr>
                <w:rStyle w:val="Hyperlink"/>
                <w:rFonts w:ascii="Trebuchet MS" w:hAnsi="Trebuchet MS"/>
                <w:b/>
                <w:bCs/>
                <w:noProof/>
              </w:rPr>
              <w:t>Calculating Credit Guarantee Fees</w:t>
            </w:r>
            <w:r w:rsidR="005B13B9">
              <w:rPr>
                <w:noProof/>
                <w:webHidden/>
              </w:rPr>
              <w:tab/>
            </w:r>
            <w:r w:rsidR="005B13B9">
              <w:rPr>
                <w:noProof/>
                <w:webHidden/>
              </w:rPr>
              <w:fldChar w:fldCharType="begin"/>
            </w:r>
            <w:r w:rsidR="005B13B9">
              <w:rPr>
                <w:noProof/>
                <w:webHidden/>
              </w:rPr>
              <w:instrText xml:space="preserve"> PAGEREF _Toc483691721 \h </w:instrText>
            </w:r>
            <w:r w:rsidR="005B13B9">
              <w:rPr>
                <w:noProof/>
                <w:webHidden/>
              </w:rPr>
            </w:r>
            <w:r w:rsidR="005B13B9">
              <w:rPr>
                <w:noProof/>
                <w:webHidden/>
              </w:rPr>
              <w:fldChar w:fldCharType="separate"/>
            </w:r>
            <w:r w:rsidR="005B13B9">
              <w:rPr>
                <w:noProof/>
                <w:webHidden/>
              </w:rPr>
              <w:t>16</w:t>
            </w:r>
            <w:r w:rsidR="005B13B9">
              <w:rPr>
                <w:noProof/>
                <w:webHidden/>
              </w:rPr>
              <w:fldChar w:fldCharType="end"/>
            </w:r>
          </w:hyperlink>
        </w:p>
        <w:p w14:paraId="19407A32" w14:textId="3B2A98C2" w:rsidR="005B13B9" w:rsidRDefault="00F3674E">
          <w:pPr>
            <w:pStyle w:val="TOC3"/>
            <w:tabs>
              <w:tab w:val="left" w:pos="1540"/>
              <w:tab w:val="right" w:leader="dot" w:pos="9350"/>
            </w:tabs>
            <w:rPr>
              <w:noProof/>
            </w:rPr>
          </w:pPr>
          <w:hyperlink w:anchor="_Toc483691722" w:history="1">
            <w:r w:rsidR="005B13B9" w:rsidRPr="00926D4B">
              <w:rPr>
                <w:rStyle w:val="Hyperlink"/>
                <w:rFonts w:ascii="Trebuchet MS" w:hAnsi="Trebuchet MS" w:cs="Times New Roman"/>
                <w:b/>
                <w:bCs/>
                <w:noProof/>
              </w:rPr>
              <w:t>1.5.5.3</w:t>
            </w:r>
            <w:r w:rsidR="005B13B9">
              <w:rPr>
                <w:noProof/>
              </w:rPr>
              <w:tab/>
            </w:r>
            <w:r w:rsidR="005B13B9" w:rsidRPr="00926D4B">
              <w:rPr>
                <w:rStyle w:val="Hyperlink"/>
                <w:rFonts w:ascii="Trebuchet MS" w:hAnsi="Trebuchet MS"/>
                <w:b/>
                <w:bCs/>
                <w:noProof/>
              </w:rPr>
              <w:t>Calculating Tax on Credit Guarantee Fees</w:t>
            </w:r>
            <w:r w:rsidR="005B13B9">
              <w:rPr>
                <w:noProof/>
                <w:webHidden/>
              </w:rPr>
              <w:tab/>
            </w:r>
            <w:r w:rsidR="005B13B9">
              <w:rPr>
                <w:noProof/>
                <w:webHidden/>
              </w:rPr>
              <w:fldChar w:fldCharType="begin"/>
            </w:r>
            <w:r w:rsidR="005B13B9">
              <w:rPr>
                <w:noProof/>
                <w:webHidden/>
              </w:rPr>
              <w:instrText xml:space="preserve"> PAGEREF _Toc483691722 \h </w:instrText>
            </w:r>
            <w:r w:rsidR="005B13B9">
              <w:rPr>
                <w:noProof/>
                <w:webHidden/>
              </w:rPr>
            </w:r>
            <w:r w:rsidR="005B13B9">
              <w:rPr>
                <w:noProof/>
                <w:webHidden/>
              </w:rPr>
              <w:fldChar w:fldCharType="separate"/>
            </w:r>
            <w:r w:rsidR="005B13B9">
              <w:rPr>
                <w:noProof/>
                <w:webHidden/>
              </w:rPr>
              <w:t>18</w:t>
            </w:r>
            <w:r w:rsidR="005B13B9">
              <w:rPr>
                <w:noProof/>
                <w:webHidden/>
              </w:rPr>
              <w:fldChar w:fldCharType="end"/>
            </w:r>
          </w:hyperlink>
        </w:p>
        <w:p w14:paraId="599C8BBB" w14:textId="7DCEC822" w:rsidR="005B13B9" w:rsidRDefault="00F3674E">
          <w:pPr>
            <w:pStyle w:val="TOC3"/>
            <w:tabs>
              <w:tab w:val="left" w:pos="1320"/>
              <w:tab w:val="right" w:leader="dot" w:pos="9350"/>
            </w:tabs>
            <w:rPr>
              <w:noProof/>
            </w:rPr>
          </w:pPr>
          <w:hyperlink w:anchor="_Toc483691723" w:history="1">
            <w:r w:rsidR="005B13B9" w:rsidRPr="00926D4B">
              <w:rPr>
                <w:rStyle w:val="Hyperlink"/>
                <w:rFonts w:ascii="Trebuchet MS" w:hAnsi="Trebuchet MS" w:cs="Times New Roman"/>
                <w:b/>
                <w:bCs/>
                <w:noProof/>
              </w:rPr>
              <w:t>1.5.6</w:t>
            </w:r>
            <w:r w:rsidR="005B13B9">
              <w:rPr>
                <w:noProof/>
              </w:rPr>
              <w:tab/>
            </w:r>
            <w:r w:rsidR="005B13B9" w:rsidRPr="00926D4B">
              <w:rPr>
                <w:rStyle w:val="Hyperlink"/>
                <w:rFonts w:ascii="Trebuchet MS" w:hAnsi="Trebuchet MS"/>
                <w:b/>
                <w:bCs/>
                <w:noProof/>
              </w:rPr>
              <w:t>Demand Advice for Guarantee Charges</w:t>
            </w:r>
            <w:r w:rsidR="005B13B9">
              <w:rPr>
                <w:noProof/>
                <w:webHidden/>
              </w:rPr>
              <w:tab/>
            </w:r>
            <w:r w:rsidR="005B13B9">
              <w:rPr>
                <w:noProof/>
                <w:webHidden/>
              </w:rPr>
              <w:fldChar w:fldCharType="begin"/>
            </w:r>
            <w:r w:rsidR="005B13B9">
              <w:rPr>
                <w:noProof/>
                <w:webHidden/>
              </w:rPr>
              <w:instrText xml:space="preserve"> PAGEREF _Toc483691723 \h </w:instrText>
            </w:r>
            <w:r w:rsidR="005B13B9">
              <w:rPr>
                <w:noProof/>
                <w:webHidden/>
              </w:rPr>
            </w:r>
            <w:r w:rsidR="005B13B9">
              <w:rPr>
                <w:noProof/>
                <w:webHidden/>
              </w:rPr>
              <w:fldChar w:fldCharType="separate"/>
            </w:r>
            <w:r w:rsidR="005B13B9">
              <w:rPr>
                <w:noProof/>
                <w:webHidden/>
              </w:rPr>
              <w:t>19</w:t>
            </w:r>
            <w:r w:rsidR="005B13B9">
              <w:rPr>
                <w:noProof/>
                <w:webHidden/>
              </w:rPr>
              <w:fldChar w:fldCharType="end"/>
            </w:r>
          </w:hyperlink>
        </w:p>
        <w:p w14:paraId="65A96E48" w14:textId="4C770389" w:rsidR="005B13B9" w:rsidRDefault="00F3674E">
          <w:pPr>
            <w:pStyle w:val="TOC3"/>
            <w:tabs>
              <w:tab w:val="left" w:pos="1540"/>
              <w:tab w:val="right" w:leader="dot" w:pos="9350"/>
            </w:tabs>
            <w:rPr>
              <w:noProof/>
            </w:rPr>
          </w:pPr>
          <w:hyperlink w:anchor="_Toc483691724" w:history="1">
            <w:r w:rsidR="005B13B9" w:rsidRPr="00926D4B">
              <w:rPr>
                <w:rStyle w:val="Hyperlink"/>
                <w:rFonts w:ascii="Trebuchet MS" w:hAnsi="Trebuchet MS" w:cs="Times New Roman"/>
                <w:b/>
                <w:bCs/>
                <w:noProof/>
              </w:rPr>
              <w:t>1.5.6.1</w:t>
            </w:r>
            <w:r w:rsidR="005B13B9">
              <w:rPr>
                <w:noProof/>
              </w:rPr>
              <w:tab/>
            </w:r>
            <w:r w:rsidR="005B13B9" w:rsidRPr="00926D4B">
              <w:rPr>
                <w:rStyle w:val="Hyperlink"/>
                <w:rFonts w:ascii="Trebuchet MS" w:hAnsi="Trebuchet MS"/>
                <w:b/>
                <w:bCs/>
                <w:noProof/>
              </w:rPr>
              <w:t>CGDAN – Demand Advice: New Guarantee Cover - Individual</w:t>
            </w:r>
            <w:r w:rsidR="005B13B9">
              <w:rPr>
                <w:noProof/>
                <w:webHidden/>
              </w:rPr>
              <w:tab/>
            </w:r>
            <w:r w:rsidR="005B13B9">
              <w:rPr>
                <w:noProof/>
                <w:webHidden/>
              </w:rPr>
              <w:fldChar w:fldCharType="begin"/>
            </w:r>
            <w:r w:rsidR="005B13B9">
              <w:rPr>
                <w:noProof/>
                <w:webHidden/>
              </w:rPr>
              <w:instrText xml:space="preserve"> PAGEREF _Toc483691724 \h </w:instrText>
            </w:r>
            <w:r w:rsidR="005B13B9">
              <w:rPr>
                <w:noProof/>
                <w:webHidden/>
              </w:rPr>
            </w:r>
            <w:r w:rsidR="005B13B9">
              <w:rPr>
                <w:noProof/>
                <w:webHidden/>
              </w:rPr>
              <w:fldChar w:fldCharType="separate"/>
            </w:r>
            <w:r w:rsidR="005B13B9">
              <w:rPr>
                <w:noProof/>
                <w:webHidden/>
              </w:rPr>
              <w:t>19</w:t>
            </w:r>
            <w:r w:rsidR="005B13B9">
              <w:rPr>
                <w:noProof/>
                <w:webHidden/>
              </w:rPr>
              <w:fldChar w:fldCharType="end"/>
            </w:r>
          </w:hyperlink>
        </w:p>
        <w:p w14:paraId="2FF8A8D5" w14:textId="61044444" w:rsidR="005B13B9" w:rsidRDefault="00F3674E">
          <w:pPr>
            <w:pStyle w:val="TOC3"/>
            <w:tabs>
              <w:tab w:val="left" w:pos="1540"/>
              <w:tab w:val="right" w:leader="dot" w:pos="9350"/>
            </w:tabs>
            <w:rPr>
              <w:noProof/>
            </w:rPr>
          </w:pPr>
          <w:hyperlink w:anchor="_Toc483691725" w:history="1">
            <w:r w:rsidR="005B13B9" w:rsidRPr="00926D4B">
              <w:rPr>
                <w:rStyle w:val="Hyperlink"/>
                <w:rFonts w:ascii="Trebuchet MS" w:hAnsi="Trebuchet MS" w:cs="Times New Roman"/>
                <w:b/>
                <w:bCs/>
                <w:noProof/>
              </w:rPr>
              <w:t>1.5.6.2</w:t>
            </w:r>
            <w:r w:rsidR="005B13B9">
              <w:rPr>
                <w:noProof/>
              </w:rPr>
              <w:tab/>
            </w:r>
            <w:r w:rsidR="005B13B9" w:rsidRPr="00926D4B">
              <w:rPr>
                <w:rStyle w:val="Hyperlink"/>
                <w:rFonts w:ascii="Trebuchet MS" w:hAnsi="Trebuchet MS"/>
                <w:b/>
                <w:bCs/>
                <w:noProof/>
              </w:rPr>
              <w:t>BATCHDAN – Demand Advice: New Guarantee Cover - Batch</w:t>
            </w:r>
            <w:r w:rsidR="005B13B9">
              <w:rPr>
                <w:noProof/>
                <w:webHidden/>
              </w:rPr>
              <w:tab/>
            </w:r>
            <w:r w:rsidR="005B13B9">
              <w:rPr>
                <w:noProof/>
                <w:webHidden/>
              </w:rPr>
              <w:fldChar w:fldCharType="begin"/>
            </w:r>
            <w:r w:rsidR="005B13B9">
              <w:rPr>
                <w:noProof/>
                <w:webHidden/>
              </w:rPr>
              <w:instrText xml:space="preserve"> PAGEREF _Toc483691725 \h </w:instrText>
            </w:r>
            <w:r w:rsidR="005B13B9">
              <w:rPr>
                <w:noProof/>
                <w:webHidden/>
              </w:rPr>
            </w:r>
            <w:r w:rsidR="005B13B9">
              <w:rPr>
                <w:noProof/>
                <w:webHidden/>
              </w:rPr>
              <w:fldChar w:fldCharType="separate"/>
            </w:r>
            <w:r w:rsidR="005B13B9">
              <w:rPr>
                <w:noProof/>
                <w:webHidden/>
              </w:rPr>
              <w:t>20</w:t>
            </w:r>
            <w:r w:rsidR="005B13B9">
              <w:rPr>
                <w:noProof/>
                <w:webHidden/>
              </w:rPr>
              <w:fldChar w:fldCharType="end"/>
            </w:r>
          </w:hyperlink>
        </w:p>
        <w:p w14:paraId="7171C3B3" w14:textId="245826AC" w:rsidR="005B13B9" w:rsidRDefault="00F3674E">
          <w:pPr>
            <w:pStyle w:val="TOC3"/>
            <w:tabs>
              <w:tab w:val="left" w:pos="1320"/>
              <w:tab w:val="right" w:leader="dot" w:pos="9350"/>
            </w:tabs>
            <w:rPr>
              <w:noProof/>
            </w:rPr>
          </w:pPr>
          <w:hyperlink w:anchor="_Toc483691726" w:history="1">
            <w:r w:rsidR="005B13B9" w:rsidRPr="00926D4B">
              <w:rPr>
                <w:rStyle w:val="Hyperlink"/>
                <w:rFonts w:ascii="Trebuchet MS" w:hAnsi="Trebuchet MS" w:cs="Times New Roman"/>
                <w:b/>
                <w:bCs/>
                <w:noProof/>
              </w:rPr>
              <w:t>1.5.7</w:t>
            </w:r>
            <w:r w:rsidR="005B13B9">
              <w:rPr>
                <w:noProof/>
              </w:rPr>
              <w:tab/>
            </w:r>
            <w:r w:rsidR="005B13B9" w:rsidRPr="00926D4B">
              <w:rPr>
                <w:rStyle w:val="Hyperlink"/>
                <w:rFonts w:ascii="Trebuchet MS" w:hAnsi="Trebuchet MS"/>
                <w:b/>
                <w:bCs/>
                <w:noProof/>
              </w:rPr>
              <w:t>Payment of CG Charges</w:t>
            </w:r>
            <w:r w:rsidR="005B13B9">
              <w:rPr>
                <w:noProof/>
                <w:webHidden/>
              </w:rPr>
              <w:tab/>
            </w:r>
            <w:r w:rsidR="005B13B9">
              <w:rPr>
                <w:noProof/>
                <w:webHidden/>
              </w:rPr>
              <w:fldChar w:fldCharType="begin"/>
            </w:r>
            <w:r w:rsidR="005B13B9">
              <w:rPr>
                <w:noProof/>
                <w:webHidden/>
              </w:rPr>
              <w:instrText xml:space="preserve"> PAGEREF _Toc483691726 \h </w:instrText>
            </w:r>
            <w:r w:rsidR="005B13B9">
              <w:rPr>
                <w:noProof/>
                <w:webHidden/>
              </w:rPr>
            </w:r>
            <w:r w:rsidR="005B13B9">
              <w:rPr>
                <w:noProof/>
                <w:webHidden/>
              </w:rPr>
              <w:fldChar w:fldCharType="separate"/>
            </w:r>
            <w:r w:rsidR="005B13B9">
              <w:rPr>
                <w:noProof/>
                <w:webHidden/>
              </w:rPr>
              <w:t>20</w:t>
            </w:r>
            <w:r w:rsidR="005B13B9">
              <w:rPr>
                <w:noProof/>
                <w:webHidden/>
              </w:rPr>
              <w:fldChar w:fldCharType="end"/>
            </w:r>
          </w:hyperlink>
        </w:p>
        <w:p w14:paraId="346D9F71" w14:textId="724A7F14" w:rsidR="005B13B9" w:rsidRDefault="00F3674E">
          <w:pPr>
            <w:pStyle w:val="TOC3"/>
            <w:tabs>
              <w:tab w:val="left" w:pos="1540"/>
              <w:tab w:val="right" w:leader="dot" w:pos="9350"/>
            </w:tabs>
            <w:rPr>
              <w:noProof/>
            </w:rPr>
          </w:pPr>
          <w:hyperlink w:anchor="_Toc483691727" w:history="1">
            <w:r w:rsidR="005B13B9" w:rsidRPr="00926D4B">
              <w:rPr>
                <w:rStyle w:val="Hyperlink"/>
                <w:rFonts w:ascii="Trebuchet MS" w:hAnsi="Trebuchet MS" w:cs="Times New Roman"/>
                <w:b/>
                <w:bCs/>
                <w:noProof/>
              </w:rPr>
              <w:t>1.5.7.1</w:t>
            </w:r>
            <w:r w:rsidR="005B13B9">
              <w:rPr>
                <w:noProof/>
              </w:rPr>
              <w:tab/>
            </w:r>
            <w:r w:rsidR="005B13B9" w:rsidRPr="00926D4B">
              <w:rPr>
                <w:rStyle w:val="Hyperlink"/>
                <w:rFonts w:ascii="Trebuchet MS" w:hAnsi="Trebuchet MS"/>
                <w:b/>
                <w:bCs/>
                <w:noProof/>
              </w:rPr>
              <w:t>Payment of CG Charges in Stipulated Time</w:t>
            </w:r>
            <w:r w:rsidR="005B13B9">
              <w:rPr>
                <w:noProof/>
                <w:webHidden/>
              </w:rPr>
              <w:tab/>
            </w:r>
            <w:r w:rsidR="005B13B9">
              <w:rPr>
                <w:noProof/>
                <w:webHidden/>
              </w:rPr>
              <w:fldChar w:fldCharType="begin"/>
            </w:r>
            <w:r w:rsidR="005B13B9">
              <w:rPr>
                <w:noProof/>
                <w:webHidden/>
              </w:rPr>
              <w:instrText xml:space="preserve"> PAGEREF _Toc483691727 \h </w:instrText>
            </w:r>
            <w:r w:rsidR="005B13B9">
              <w:rPr>
                <w:noProof/>
                <w:webHidden/>
              </w:rPr>
            </w:r>
            <w:r w:rsidR="005B13B9">
              <w:rPr>
                <w:noProof/>
                <w:webHidden/>
              </w:rPr>
              <w:fldChar w:fldCharType="separate"/>
            </w:r>
            <w:r w:rsidR="005B13B9">
              <w:rPr>
                <w:noProof/>
                <w:webHidden/>
              </w:rPr>
              <w:t>20</w:t>
            </w:r>
            <w:r w:rsidR="005B13B9">
              <w:rPr>
                <w:noProof/>
                <w:webHidden/>
              </w:rPr>
              <w:fldChar w:fldCharType="end"/>
            </w:r>
          </w:hyperlink>
        </w:p>
        <w:p w14:paraId="6C8A7DCD" w14:textId="63EE1998" w:rsidR="005B13B9" w:rsidRDefault="00F3674E">
          <w:pPr>
            <w:pStyle w:val="TOC3"/>
            <w:tabs>
              <w:tab w:val="left" w:pos="1540"/>
              <w:tab w:val="right" w:leader="dot" w:pos="9350"/>
            </w:tabs>
            <w:rPr>
              <w:noProof/>
            </w:rPr>
          </w:pPr>
          <w:hyperlink w:anchor="_Toc483691728" w:history="1">
            <w:r w:rsidR="005B13B9" w:rsidRPr="00926D4B">
              <w:rPr>
                <w:rStyle w:val="Hyperlink"/>
                <w:rFonts w:ascii="Trebuchet MS" w:hAnsi="Trebuchet MS" w:cs="Times New Roman"/>
                <w:b/>
                <w:bCs/>
                <w:noProof/>
              </w:rPr>
              <w:t>1.5.7.2</w:t>
            </w:r>
            <w:r w:rsidR="005B13B9">
              <w:rPr>
                <w:noProof/>
              </w:rPr>
              <w:tab/>
            </w:r>
            <w:r w:rsidR="005B13B9" w:rsidRPr="00926D4B">
              <w:rPr>
                <w:rStyle w:val="Hyperlink"/>
                <w:rFonts w:ascii="Trebuchet MS" w:hAnsi="Trebuchet MS"/>
                <w:b/>
                <w:bCs/>
                <w:noProof/>
              </w:rPr>
              <w:t>Non Payment of CG Charges in Stipulated Time</w:t>
            </w:r>
            <w:r w:rsidR="005B13B9">
              <w:rPr>
                <w:noProof/>
                <w:webHidden/>
              </w:rPr>
              <w:tab/>
            </w:r>
            <w:r w:rsidR="005B13B9">
              <w:rPr>
                <w:noProof/>
                <w:webHidden/>
              </w:rPr>
              <w:fldChar w:fldCharType="begin"/>
            </w:r>
            <w:r w:rsidR="005B13B9">
              <w:rPr>
                <w:noProof/>
                <w:webHidden/>
              </w:rPr>
              <w:instrText xml:space="preserve"> PAGEREF _Toc483691728 \h </w:instrText>
            </w:r>
            <w:r w:rsidR="005B13B9">
              <w:rPr>
                <w:noProof/>
                <w:webHidden/>
              </w:rPr>
            </w:r>
            <w:r w:rsidR="005B13B9">
              <w:rPr>
                <w:noProof/>
                <w:webHidden/>
              </w:rPr>
              <w:fldChar w:fldCharType="separate"/>
            </w:r>
            <w:r w:rsidR="005B13B9">
              <w:rPr>
                <w:noProof/>
                <w:webHidden/>
              </w:rPr>
              <w:t>21</w:t>
            </w:r>
            <w:r w:rsidR="005B13B9">
              <w:rPr>
                <w:noProof/>
                <w:webHidden/>
              </w:rPr>
              <w:fldChar w:fldCharType="end"/>
            </w:r>
          </w:hyperlink>
        </w:p>
        <w:p w14:paraId="180913D1" w14:textId="78600AA3" w:rsidR="005B13B9" w:rsidRDefault="00F3674E">
          <w:pPr>
            <w:pStyle w:val="TOC2"/>
            <w:tabs>
              <w:tab w:val="left" w:pos="880"/>
              <w:tab w:val="right" w:leader="dot" w:pos="9350"/>
            </w:tabs>
            <w:rPr>
              <w:noProof/>
            </w:rPr>
          </w:pPr>
          <w:hyperlink w:anchor="_Toc483691729" w:history="1">
            <w:r w:rsidR="005B13B9" w:rsidRPr="00926D4B">
              <w:rPr>
                <w:rStyle w:val="Hyperlink"/>
                <w:rFonts w:ascii="Trebuchet MS" w:eastAsia="Times New Roman" w:hAnsi="Trebuchet MS" w:cs="Times New Roman"/>
                <w:b/>
                <w:bCs/>
                <w:iCs/>
                <w:noProof/>
              </w:rPr>
              <w:t>1.6</w:t>
            </w:r>
            <w:r w:rsidR="005B13B9">
              <w:rPr>
                <w:noProof/>
              </w:rPr>
              <w:tab/>
            </w:r>
            <w:r w:rsidR="005B13B9" w:rsidRPr="00926D4B">
              <w:rPr>
                <w:rStyle w:val="Hyperlink"/>
                <w:rFonts w:ascii="Trebuchet MS" w:eastAsia="Times New Roman" w:hAnsi="Trebuchet MS" w:cs="Arial"/>
                <w:b/>
                <w:bCs/>
                <w:iCs/>
                <w:noProof/>
              </w:rPr>
              <w:t>Continuing Credit Guarantee</w:t>
            </w:r>
            <w:r w:rsidR="005B13B9">
              <w:rPr>
                <w:noProof/>
                <w:webHidden/>
              </w:rPr>
              <w:tab/>
            </w:r>
            <w:r w:rsidR="005B13B9">
              <w:rPr>
                <w:noProof/>
                <w:webHidden/>
              </w:rPr>
              <w:fldChar w:fldCharType="begin"/>
            </w:r>
            <w:r w:rsidR="005B13B9">
              <w:rPr>
                <w:noProof/>
                <w:webHidden/>
              </w:rPr>
              <w:instrText xml:space="preserve"> PAGEREF _Toc483691729 \h </w:instrText>
            </w:r>
            <w:r w:rsidR="005B13B9">
              <w:rPr>
                <w:noProof/>
                <w:webHidden/>
              </w:rPr>
            </w:r>
            <w:r w:rsidR="005B13B9">
              <w:rPr>
                <w:noProof/>
                <w:webHidden/>
              </w:rPr>
              <w:fldChar w:fldCharType="separate"/>
            </w:r>
            <w:r w:rsidR="005B13B9">
              <w:rPr>
                <w:noProof/>
                <w:webHidden/>
              </w:rPr>
              <w:t>22</w:t>
            </w:r>
            <w:r w:rsidR="005B13B9">
              <w:rPr>
                <w:noProof/>
                <w:webHidden/>
              </w:rPr>
              <w:fldChar w:fldCharType="end"/>
            </w:r>
          </w:hyperlink>
        </w:p>
        <w:p w14:paraId="2F49F399" w14:textId="51BEB3EC" w:rsidR="005B13B9" w:rsidRDefault="00F3674E">
          <w:pPr>
            <w:pStyle w:val="TOC3"/>
            <w:tabs>
              <w:tab w:val="left" w:pos="1320"/>
              <w:tab w:val="right" w:leader="dot" w:pos="9350"/>
            </w:tabs>
            <w:rPr>
              <w:noProof/>
            </w:rPr>
          </w:pPr>
          <w:hyperlink w:anchor="_Toc483691730" w:history="1">
            <w:r w:rsidR="005B13B9" w:rsidRPr="00926D4B">
              <w:rPr>
                <w:rStyle w:val="Hyperlink"/>
                <w:rFonts w:ascii="Trebuchet MS" w:hAnsi="Trebuchet MS" w:cs="Times New Roman"/>
                <w:b/>
                <w:bCs/>
                <w:noProof/>
              </w:rPr>
              <w:t>1.6.1</w:t>
            </w:r>
            <w:r w:rsidR="005B13B9">
              <w:rPr>
                <w:noProof/>
              </w:rPr>
              <w:tab/>
            </w:r>
            <w:r w:rsidR="005B13B9" w:rsidRPr="00926D4B">
              <w:rPr>
                <w:rStyle w:val="Hyperlink"/>
                <w:rFonts w:ascii="Trebuchet MS" w:hAnsi="Trebuchet MS"/>
                <w:b/>
                <w:bCs/>
                <w:noProof/>
              </w:rPr>
              <w:t>Input File Content to Staging Area</w:t>
            </w:r>
            <w:r w:rsidR="005B13B9">
              <w:rPr>
                <w:noProof/>
                <w:webHidden/>
              </w:rPr>
              <w:tab/>
            </w:r>
            <w:r w:rsidR="005B13B9">
              <w:rPr>
                <w:noProof/>
                <w:webHidden/>
              </w:rPr>
              <w:fldChar w:fldCharType="begin"/>
            </w:r>
            <w:r w:rsidR="005B13B9">
              <w:rPr>
                <w:noProof/>
                <w:webHidden/>
              </w:rPr>
              <w:instrText xml:space="preserve"> PAGEREF _Toc483691730 \h </w:instrText>
            </w:r>
            <w:r w:rsidR="005B13B9">
              <w:rPr>
                <w:noProof/>
                <w:webHidden/>
              </w:rPr>
            </w:r>
            <w:r w:rsidR="005B13B9">
              <w:rPr>
                <w:noProof/>
                <w:webHidden/>
              </w:rPr>
              <w:fldChar w:fldCharType="separate"/>
            </w:r>
            <w:r w:rsidR="005B13B9">
              <w:rPr>
                <w:noProof/>
                <w:webHidden/>
              </w:rPr>
              <w:t>24</w:t>
            </w:r>
            <w:r w:rsidR="005B13B9">
              <w:rPr>
                <w:noProof/>
                <w:webHidden/>
              </w:rPr>
              <w:fldChar w:fldCharType="end"/>
            </w:r>
          </w:hyperlink>
        </w:p>
        <w:p w14:paraId="4312F0AD" w14:textId="6469EC68" w:rsidR="005B13B9" w:rsidRDefault="00F3674E">
          <w:pPr>
            <w:pStyle w:val="TOC3"/>
            <w:tabs>
              <w:tab w:val="left" w:pos="1320"/>
              <w:tab w:val="right" w:leader="dot" w:pos="9350"/>
            </w:tabs>
            <w:rPr>
              <w:noProof/>
            </w:rPr>
          </w:pPr>
          <w:hyperlink w:anchor="_Toc483691731" w:history="1">
            <w:r w:rsidR="005B13B9" w:rsidRPr="00926D4B">
              <w:rPr>
                <w:rStyle w:val="Hyperlink"/>
                <w:rFonts w:ascii="Trebuchet MS" w:hAnsi="Trebuchet MS" w:cs="Times New Roman"/>
                <w:b/>
                <w:bCs/>
                <w:noProof/>
              </w:rPr>
              <w:t>1.6.2</w:t>
            </w:r>
            <w:r w:rsidR="005B13B9">
              <w:rPr>
                <w:noProof/>
              </w:rPr>
              <w:tab/>
            </w:r>
            <w:r w:rsidR="005B13B9" w:rsidRPr="00926D4B">
              <w:rPr>
                <w:rStyle w:val="Hyperlink"/>
                <w:rFonts w:ascii="Trebuchet MS" w:hAnsi="Trebuchet MS"/>
                <w:b/>
                <w:bCs/>
                <w:noProof/>
              </w:rPr>
              <w:t>Eligibility Criteria Checks</w:t>
            </w:r>
            <w:r w:rsidR="005B13B9">
              <w:rPr>
                <w:noProof/>
                <w:webHidden/>
              </w:rPr>
              <w:tab/>
            </w:r>
            <w:r w:rsidR="005B13B9">
              <w:rPr>
                <w:noProof/>
                <w:webHidden/>
              </w:rPr>
              <w:fldChar w:fldCharType="begin"/>
            </w:r>
            <w:r w:rsidR="005B13B9">
              <w:rPr>
                <w:noProof/>
                <w:webHidden/>
              </w:rPr>
              <w:instrText xml:space="preserve"> PAGEREF _Toc483691731 \h </w:instrText>
            </w:r>
            <w:r w:rsidR="005B13B9">
              <w:rPr>
                <w:noProof/>
                <w:webHidden/>
              </w:rPr>
            </w:r>
            <w:r w:rsidR="005B13B9">
              <w:rPr>
                <w:noProof/>
                <w:webHidden/>
              </w:rPr>
              <w:fldChar w:fldCharType="separate"/>
            </w:r>
            <w:r w:rsidR="005B13B9">
              <w:rPr>
                <w:noProof/>
                <w:webHidden/>
              </w:rPr>
              <w:t>24</w:t>
            </w:r>
            <w:r w:rsidR="005B13B9">
              <w:rPr>
                <w:noProof/>
                <w:webHidden/>
              </w:rPr>
              <w:fldChar w:fldCharType="end"/>
            </w:r>
          </w:hyperlink>
        </w:p>
        <w:p w14:paraId="48A7EA40" w14:textId="418EA072" w:rsidR="005B13B9" w:rsidRDefault="00F3674E">
          <w:pPr>
            <w:pStyle w:val="TOC3"/>
            <w:tabs>
              <w:tab w:val="left" w:pos="1320"/>
              <w:tab w:val="right" w:leader="dot" w:pos="9350"/>
            </w:tabs>
            <w:rPr>
              <w:noProof/>
            </w:rPr>
          </w:pPr>
          <w:hyperlink w:anchor="_Toc483691732" w:history="1">
            <w:r w:rsidR="005B13B9" w:rsidRPr="00926D4B">
              <w:rPr>
                <w:rStyle w:val="Hyperlink"/>
                <w:rFonts w:ascii="Trebuchet MS" w:hAnsi="Trebuchet MS" w:cs="Times New Roman"/>
                <w:b/>
                <w:bCs/>
                <w:noProof/>
              </w:rPr>
              <w:t>1.6.3</w:t>
            </w:r>
            <w:r w:rsidR="005B13B9">
              <w:rPr>
                <w:noProof/>
              </w:rPr>
              <w:tab/>
            </w:r>
            <w:r w:rsidR="005B13B9" w:rsidRPr="00926D4B">
              <w:rPr>
                <w:rStyle w:val="Hyperlink"/>
                <w:rFonts w:ascii="Trebuchet MS" w:hAnsi="Trebuchet MS"/>
                <w:b/>
                <w:bCs/>
                <w:noProof/>
              </w:rPr>
              <w:t>Determine Credit Guarantee Cover &amp; Charges</w:t>
            </w:r>
            <w:r w:rsidR="005B13B9">
              <w:rPr>
                <w:noProof/>
                <w:webHidden/>
              </w:rPr>
              <w:tab/>
            </w:r>
            <w:r w:rsidR="005B13B9">
              <w:rPr>
                <w:noProof/>
                <w:webHidden/>
              </w:rPr>
              <w:fldChar w:fldCharType="begin"/>
            </w:r>
            <w:r w:rsidR="005B13B9">
              <w:rPr>
                <w:noProof/>
                <w:webHidden/>
              </w:rPr>
              <w:instrText xml:space="preserve"> PAGEREF _Toc483691732 \h </w:instrText>
            </w:r>
            <w:r w:rsidR="005B13B9">
              <w:rPr>
                <w:noProof/>
                <w:webHidden/>
              </w:rPr>
            </w:r>
            <w:r w:rsidR="005B13B9">
              <w:rPr>
                <w:noProof/>
                <w:webHidden/>
              </w:rPr>
              <w:fldChar w:fldCharType="separate"/>
            </w:r>
            <w:r w:rsidR="005B13B9">
              <w:rPr>
                <w:noProof/>
                <w:webHidden/>
              </w:rPr>
              <w:t>27</w:t>
            </w:r>
            <w:r w:rsidR="005B13B9">
              <w:rPr>
                <w:noProof/>
                <w:webHidden/>
              </w:rPr>
              <w:fldChar w:fldCharType="end"/>
            </w:r>
          </w:hyperlink>
        </w:p>
        <w:p w14:paraId="6CD26513" w14:textId="03AE8C4B" w:rsidR="005B13B9" w:rsidRDefault="00F3674E">
          <w:pPr>
            <w:pStyle w:val="TOC3"/>
            <w:tabs>
              <w:tab w:val="left" w:pos="1540"/>
              <w:tab w:val="right" w:leader="dot" w:pos="9350"/>
            </w:tabs>
            <w:rPr>
              <w:noProof/>
            </w:rPr>
          </w:pPr>
          <w:hyperlink w:anchor="_Toc483691733" w:history="1">
            <w:r w:rsidR="005B13B9" w:rsidRPr="00926D4B">
              <w:rPr>
                <w:rStyle w:val="Hyperlink"/>
                <w:rFonts w:ascii="Trebuchet MS" w:hAnsi="Trebuchet MS"/>
                <w:b/>
                <w:bCs/>
                <w:noProof/>
              </w:rPr>
              <w:t>1.6.3.1</w:t>
            </w:r>
            <w:r w:rsidR="005B13B9">
              <w:rPr>
                <w:noProof/>
              </w:rPr>
              <w:tab/>
            </w:r>
            <w:r w:rsidR="005B13B9" w:rsidRPr="00926D4B">
              <w:rPr>
                <w:rStyle w:val="Hyperlink"/>
                <w:rFonts w:ascii="Trebuchet MS" w:hAnsi="Trebuchet MS"/>
                <w:b/>
                <w:bCs/>
                <w:noProof/>
              </w:rPr>
              <w:t>Calculating Credit Guarantee Cover</w:t>
            </w:r>
            <w:r w:rsidR="005B13B9">
              <w:rPr>
                <w:noProof/>
                <w:webHidden/>
              </w:rPr>
              <w:tab/>
            </w:r>
            <w:r w:rsidR="005B13B9">
              <w:rPr>
                <w:noProof/>
                <w:webHidden/>
              </w:rPr>
              <w:fldChar w:fldCharType="begin"/>
            </w:r>
            <w:r w:rsidR="005B13B9">
              <w:rPr>
                <w:noProof/>
                <w:webHidden/>
              </w:rPr>
              <w:instrText xml:space="preserve"> PAGEREF _Toc483691733 \h </w:instrText>
            </w:r>
            <w:r w:rsidR="005B13B9">
              <w:rPr>
                <w:noProof/>
                <w:webHidden/>
              </w:rPr>
            </w:r>
            <w:r w:rsidR="005B13B9">
              <w:rPr>
                <w:noProof/>
                <w:webHidden/>
              </w:rPr>
              <w:fldChar w:fldCharType="separate"/>
            </w:r>
            <w:r w:rsidR="005B13B9">
              <w:rPr>
                <w:noProof/>
                <w:webHidden/>
              </w:rPr>
              <w:t>27</w:t>
            </w:r>
            <w:r w:rsidR="005B13B9">
              <w:rPr>
                <w:noProof/>
                <w:webHidden/>
              </w:rPr>
              <w:fldChar w:fldCharType="end"/>
            </w:r>
          </w:hyperlink>
        </w:p>
        <w:p w14:paraId="5E7C8336" w14:textId="19462D84" w:rsidR="005B13B9" w:rsidRDefault="00F3674E">
          <w:pPr>
            <w:pStyle w:val="TOC3"/>
            <w:tabs>
              <w:tab w:val="left" w:pos="1540"/>
              <w:tab w:val="right" w:leader="dot" w:pos="9350"/>
            </w:tabs>
            <w:rPr>
              <w:noProof/>
            </w:rPr>
          </w:pPr>
          <w:hyperlink w:anchor="_Toc483691734" w:history="1">
            <w:r w:rsidR="005B13B9" w:rsidRPr="00926D4B">
              <w:rPr>
                <w:rStyle w:val="Hyperlink"/>
                <w:rFonts w:ascii="Trebuchet MS" w:hAnsi="Trebuchet MS"/>
                <w:b/>
                <w:bCs/>
                <w:noProof/>
              </w:rPr>
              <w:t>1.6.3.2</w:t>
            </w:r>
            <w:r w:rsidR="005B13B9">
              <w:rPr>
                <w:noProof/>
              </w:rPr>
              <w:tab/>
            </w:r>
            <w:r w:rsidR="005B13B9" w:rsidRPr="00926D4B">
              <w:rPr>
                <w:rStyle w:val="Hyperlink"/>
                <w:rFonts w:ascii="Trebuchet MS" w:hAnsi="Trebuchet MS"/>
                <w:b/>
                <w:bCs/>
                <w:noProof/>
              </w:rPr>
              <w:t>Calculating Credit Guarantee Fees</w:t>
            </w:r>
            <w:r w:rsidR="005B13B9">
              <w:rPr>
                <w:noProof/>
                <w:webHidden/>
              </w:rPr>
              <w:tab/>
            </w:r>
            <w:r w:rsidR="005B13B9">
              <w:rPr>
                <w:noProof/>
                <w:webHidden/>
              </w:rPr>
              <w:fldChar w:fldCharType="begin"/>
            </w:r>
            <w:r w:rsidR="005B13B9">
              <w:rPr>
                <w:noProof/>
                <w:webHidden/>
              </w:rPr>
              <w:instrText xml:space="preserve"> PAGEREF _Toc483691734 \h </w:instrText>
            </w:r>
            <w:r w:rsidR="005B13B9">
              <w:rPr>
                <w:noProof/>
                <w:webHidden/>
              </w:rPr>
            </w:r>
            <w:r w:rsidR="005B13B9">
              <w:rPr>
                <w:noProof/>
                <w:webHidden/>
              </w:rPr>
              <w:fldChar w:fldCharType="separate"/>
            </w:r>
            <w:r w:rsidR="005B13B9">
              <w:rPr>
                <w:noProof/>
                <w:webHidden/>
              </w:rPr>
              <w:t>28</w:t>
            </w:r>
            <w:r w:rsidR="005B13B9">
              <w:rPr>
                <w:noProof/>
                <w:webHidden/>
              </w:rPr>
              <w:fldChar w:fldCharType="end"/>
            </w:r>
          </w:hyperlink>
        </w:p>
        <w:p w14:paraId="69C28B73" w14:textId="4D96C1ED" w:rsidR="005B13B9" w:rsidRDefault="00F3674E">
          <w:pPr>
            <w:pStyle w:val="TOC3"/>
            <w:tabs>
              <w:tab w:val="left" w:pos="1540"/>
              <w:tab w:val="right" w:leader="dot" w:pos="9350"/>
            </w:tabs>
            <w:rPr>
              <w:noProof/>
            </w:rPr>
          </w:pPr>
          <w:hyperlink w:anchor="_Toc483691735" w:history="1">
            <w:r w:rsidR="005B13B9" w:rsidRPr="00926D4B">
              <w:rPr>
                <w:rStyle w:val="Hyperlink"/>
                <w:rFonts w:ascii="Trebuchet MS" w:hAnsi="Trebuchet MS"/>
                <w:b/>
                <w:bCs/>
                <w:noProof/>
              </w:rPr>
              <w:t>1.6.3.3</w:t>
            </w:r>
            <w:r w:rsidR="005B13B9">
              <w:rPr>
                <w:noProof/>
              </w:rPr>
              <w:tab/>
            </w:r>
            <w:r w:rsidR="005B13B9" w:rsidRPr="00926D4B">
              <w:rPr>
                <w:rStyle w:val="Hyperlink"/>
                <w:rFonts w:ascii="Trebuchet MS" w:hAnsi="Trebuchet MS"/>
                <w:b/>
                <w:bCs/>
                <w:noProof/>
              </w:rPr>
              <w:t>Calculating Penal Interest for Lapsed Revival</w:t>
            </w:r>
            <w:r w:rsidR="005B13B9">
              <w:rPr>
                <w:noProof/>
                <w:webHidden/>
              </w:rPr>
              <w:tab/>
            </w:r>
            <w:r w:rsidR="005B13B9">
              <w:rPr>
                <w:noProof/>
                <w:webHidden/>
              </w:rPr>
              <w:fldChar w:fldCharType="begin"/>
            </w:r>
            <w:r w:rsidR="005B13B9">
              <w:rPr>
                <w:noProof/>
                <w:webHidden/>
              </w:rPr>
              <w:instrText xml:space="preserve"> PAGEREF _Toc483691735 \h </w:instrText>
            </w:r>
            <w:r w:rsidR="005B13B9">
              <w:rPr>
                <w:noProof/>
                <w:webHidden/>
              </w:rPr>
            </w:r>
            <w:r w:rsidR="005B13B9">
              <w:rPr>
                <w:noProof/>
                <w:webHidden/>
              </w:rPr>
              <w:fldChar w:fldCharType="separate"/>
            </w:r>
            <w:r w:rsidR="005B13B9">
              <w:rPr>
                <w:noProof/>
                <w:webHidden/>
              </w:rPr>
              <w:t>30</w:t>
            </w:r>
            <w:r w:rsidR="005B13B9">
              <w:rPr>
                <w:noProof/>
                <w:webHidden/>
              </w:rPr>
              <w:fldChar w:fldCharType="end"/>
            </w:r>
          </w:hyperlink>
        </w:p>
        <w:p w14:paraId="676CBD00" w14:textId="396A0C07" w:rsidR="005B13B9" w:rsidRDefault="00F3674E">
          <w:pPr>
            <w:pStyle w:val="TOC3"/>
            <w:tabs>
              <w:tab w:val="left" w:pos="1540"/>
              <w:tab w:val="right" w:leader="dot" w:pos="9350"/>
            </w:tabs>
            <w:rPr>
              <w:noProof/>
            </w:rPr>
          </w:pPr>
          <w:hyperlink w:anchor="_Toc483691736" w:history="1">
            <w:r w:rsidR="005B13B9" w:rsidRPr="00926D4B">
              <w:rPr>
                <w:rStyle w:val="Hyperlink"/>
                <w:rFonts w:ascii="Trebuchet MS" w:hAnsi="Trebuchet MS"/>
                <w:b/>
                <w:bCs/>
                <w:noProof/>
              </w:rPr>
              <w:t>1.6.3.4</w:t>
            </w:r>
            <w:r w:rsidR="005B13B9">
              <w:rPr>
                <w:noProof/>
              </w:rPr>
              <w:tab/>
            </w:r>
            <w:r w:rsidR="005B13B9" w:rsidRPr="00926D4B">
              <w:rPr>
                <w:rStyle w:val="Hyperlink"/>
                <w:rFonts w:ascii="Trebuchet MS" w:hAnsi="Trebuchet MS"/>
                <w:b/>
                <w:bCs/>
                <w:noProof/>
              </w:rPr>
              <w:t>Calculating Tax on Credit Guarantee Fees &amp; Interest for Lapsed Revival</w:t>
            </w:r>
            <w:r w:rsidR="005B13B9">
              <w:rPr>
                <w:noProof/>
                <w:webHidden/>
              </w:rPr>
              <w:tab/>
            </w:r>
            <w:r w:rsidR="005B13B9">
              <w:rPr>
                <w:noProof/>
                <w:webHidden/>
              </w:rPr>
              <w:fldChar w:fldCharType="begin"/>
            </w:r>
            <w:r w:rsidR="005B13B9">
              <w:rPr>
                <w:noProof/>
                <w:webHidden/>
              </w:rPr>
              <w:instrText xml:space="preserve"> PAGEREF _Toc483691736 \h </w:instrText>
            </w:r>
            <w:r w:rsidR="005B13B9">
              <w:rPr>
                <w:noProof/>
                <w:webHidden/>
              </w:rPr>
            </w:r>
            <w:r w:rsidR="005B13B9">
              <w:rPr>
                <w:noProof/>
                <w:webHidden/>
              </w:rPr>
              <w:fldChar w:fldCharType="separate"/>
            </w:r>
            <w:r w:rsidR="005B13B9">
              <w:rPr>
                <w:noProof/>
                <w:webHidden/>
              </w:rPr>
              <w:t>31</w:t>
            </w:r>
            <w:r w:rsidR="005B13B9">
              <w:rPr>
                <w:noProof/>
                <w:webHidden/>
              </w:rPr>
              <w:fldChar w:fldCharType="end"/>
            </w:r>
          </w:hyperlink>
        </w:p>
        <w:p w14:paraId="519B9D5D" w14:textId="2198B125" w:rsidR="005B13B9" w:rsidRDefault="00F3674E">
          <w:pPr>
            <w:pStyle w:val="TOC3"/>
            <w:tabs>
              <w:tab w:val="left" w:pos="1320"/>
              <w:tab w:val="right" w:leader="dot" w:pos="9350"/>
            </w:tabs>
            <w:rPr>
              <w:noProof/>
            </w:rPr>
          </w:pPr>
          <w:hyperlink w:anchor="_Toc483691737" w:history="1">
            <w:r w:rsidR="005B13B9" w:rsidRPr="00926D4B">
              <w:rPr>
                <w:rStyle w:val="Hyperlink"/>
                <w:rFonts w:ascii="Trebuchet MS" w:hAnsi="Trebuchet MS" w:cs="Times New Roman"/>
                <w:b/>
                <w:bCs/>
                <w:noProof/>
              </w:rPr>
              <w:t>1.6.4</w:t>
            </w:r>
            <w:r w:rsidR="005B13B9">
              <w:rPr>
                <w:noProof/>
              </w:rPr>
              <w:tab/>
            </w:r>
            <w:r w:rsidR="005B13B9" w:rsidRPr="00926D4B">
              <w:rPr>
                <w:rStyle w:val="Hyperlink"/>
                <w:rFonts w:ascii="Trebuchet MS" w:hAnsi="Trebuchet MS"/>
                <w:b/>
                <w:bCs/>
                <w:noProof/>
              </w:rPr>
              <w:t>Demand Advice for Guarantee Charges</w:t>
            </w:r>
            <w:r w:rsidR="005B13B9">
              <w:rPr>
                <w:noProof/>
                <w:webHidden/>
              </w:rPr>
              <w:tab/>
            </w:r>
            <w:r w:rsidR="005B13B9">
              <w:rPr>
                <w:noProof/>
                <w:webHidden/>
              </w:rPr>
              <w:fldChar w:fldCharType="begin"/>
            </w:r>
            <w:r w:rsidR="005B13B9">
              <w:rPr>
                <w:noProof/>
                <w:webHidden/>
              </w:rPr>
              <w:instrText xml:space="preserve"> PAGEREF _Toc483691737 \h </w:instrText>
            </w:r>
            <w:r w:rsidR="005B13B9">
              <w:rPr>
                <w:noProof/>
                <w:webHidden/>
              </w:rPr>
            </w:r>
            <w:r w:rsidR="005B13B9">
              <w:rPr>
                <w:noProof/>
                <w:webHidden/>
              </w:rPr>
              <w:fldChar w:fldCharType="separate"/>
            </w:r>
            <w:r w:rsidR="005B13B9">
              <w:rPr>
                <w:noProof/>
                <w:webHidden/>
              </w:rPr>
              <w:t>33</w:t>
            </w:r>
            <w:r w:rsidR="005B13B9">
              <w:rPr>
                <w:noProof/>
                <w:webHidden/>
              </w:rPr>
              <w:fldChar w:fldCharType="end"/>
            </w:r>
          </w:hyperlink>
        </w:p>
        <w:p w14:paraId="59F0D5FF" w14:textId="10A0BE42" w:rsidR="005B13B9" w:rsidRDefault="00F3674E">
          <w:pPr>
            <w:pStyle w:val="TOC3"/>
            <w:tabs>
              <w:tab w:val="left" w:pos="1540"/>
              <w:tab w:val="right" w:leader="dot" w:pos="9350"/>
            </w:tabs>
            <w:rPr>
              <w:noProof/>
            </w:rPr>
          </w:pPr>
          <w:hyperlink w:anchor="_Toc483691738" w:history="1">
            <w:r w:rsidR="005B13B9" w:rsidRPr="00926D4B">
              <w:rPr>
                <w:rStyle w:val="Hyperlink"/>
                <w:rFonts w:ascii="Trebuchet MS" w:hAnsi="Trebuchet MS" w:cs="Times New Roman"/>
                <w:b/>
                <w:bCs/>
                <w:noProof/>
              </w:rPr>
              <w:t>1.6.4.1</w:t>
            </w:r>
            <w:r w:rsidR="005B13B9">
              <w:rPr>
                <w:noProof/>
              </w:rPr>
              <w:tab/>
            </w:r>
            <w:r w:rsidR="005B13B9" w:rsidRPr="00926D4B">
              <w:rPr>
                <w:rStyle w:val="Hyperlink"/>
                <w:rFonts w:ascii="Trebuchet MS" w:hAnsi="Trebuchet MS"/>
                <w:b/>
                <w:bCs/>
                <w:noProof/>
              </w:rPr>
              <w:t>CGDAN – Demand Advice: Existing Guarantee Cover - Individual</w:t>
            </w:r>
            <w:r w:rsidR="005B13B9">
              <w:rPr>
                <w:noProof/>
                <w:webHidden/>
              </w:rPr>
              <w:tab/>
            </w:r>
            <w:r w:rsidR="005B13B9">
              <w:rPr>
                <w:noProof/>
                <w:webHidden/>
              </w:rPr>
              <w:fldChar w:fldCharType="begin"/>
            </w:r>
            <w:r w:rsidR="005B13B9">
              <w:rPr>
                <w:noProof/>
                <w:webHidden/>
              </w:rPr>
              <w:instrText xml:space="preserve"> PAGEREF _Toc483691738 \h </w:instrText>
            </w:r>
            <w:r w:rsidR="005B13B9">
              <w:rPr>
                <w:noProof/>
                <w:webHidden/>
              </w:rPr>
            </w:r>
            <w:r w:rsidR="005B13B9">
              <w:rPr>
                <w:noProof/>
                <w:webHidden/>
              </w:rPr>
              <w:fldChar w:fldCharType="separate"/>
            </w:r>
            <w:r w:rsidR="005B13B9">
              <w:rPr>
                <w:noProof/>
                <w:webHidden/>
              </w:rPr>
              <w:t>33</w:t>
            </w:r>
            <w:r w:rsidR="005B13B9">
              <w:rPr>
                <w:noProof/>
                <w:webHidden/>
              </w:rPr>
              <w:fldChar w:fldCharType="end"/>
            </w:r>
          </w:hyperlink>
        </w:p>
        <w:p w14:paraId="074E6FFB" w14:textId="3DE93FC2" w:rsidR="005B13B9" w:rsidRDefault="00F3674E">
          <w:pPr>
            <w:pStyle w:val="TOC3"/>
            <w:tabs>
              <w:tab w:val="left" w:pos="1540"/>
              <w:tab w:val="right" w:leader="dot" w:pos="9350"/>
            </w:tabs>
            <w:rPr>
              <w:noProof/>
            </w:rPr>
          </w:pPr>
          <w:hyperlink w:anchor="_Toc483691739" w:history="1">
            <w:r w:rsidR="005B13B9" w:rsidRPr="00926D4B">
              <w:rPr>
                <w:rStyle w:val="Hyperlink"/>
                <w:rFonts w:ascii="Trebuchet MS" w:hAnsi="Trebuchet MS" w:cs="Times New Roman"/>
                <w:b/>
                <w:bCs/>
                <w:noProof/>
              </w:rPr>
              <w:t>1.6.4.2</w:t>
            </w:r>
            <w:r w:rsidR="005B13B9">
              <w:rPr>
                <w:noProof/>
              </w:rPr>
              <w:tab/>
            </w:r>
            <w:r w:rsidR="005B13B9" w:rsidRPr="00926D4B">
              <w:rPr>
                <w:rStyle w:val="Hyperlink"/>
                <w:rFonts w:ascii="Trebuchet MS" w:hAnsi="Trebuchet MS"/>
                <w:b/>
                <w:bCs/>
                <w:noProof/>
              </w:rPr>
              <w:t>BATCHDAN – Demand Advice: Existing Guarantee Cover - Batch</w:t>
            </w:r>
            <w:r w:rsidR="005B13B9">
              <w:rPr>
                <w:noProof/>
                <w:webHidden/>
              </w:rPr>
              <w:tab/>
            </w:r>
            <w:r w:rsidR="005B13B9">
              <w:rPr>
                <w:noProof/>
                <w:webHidden/>
              </w:rPr>
              <w:fldChar w:fldCharType="begin"/>
            </w:r>
            <w:r w:rsidR="005B13B9">
              <w:rPr>
                <w:noProof/>
                <w:webHidden/>
              </w:rPr>
              <w:instrText xml:space="preserve"> PAGEREF _Toc483691739 \h </w:instrText>
            </w:r>
            <w:r w:rsidR="005B13B9">
              <w:rPr>
                <w:noProof/>
                <w:webHidden/>
              </w:rPr>
            </w:r>
            <w:r w:rsidR="005B13B9">
              <w:rPr>
                <w:noProof/>
                <w:webHidden/>
              </w:rPr>
              <w:fldChar w:fldCharType="separate"/>
            </w:r>
            <w:r w:rsidR="005B13B9">
              <w:rPr>
                <w:noProof/>
                <w:webHidden/>
              </w:rPr>
              <w:t>33</w:t>
            </w:r>
            <w:r w:rsidR="005B13B9">
              <w:rPr>
                <w:noProof/>
                <w:webHidden/>
              </w:rPr>
              <w:fldChar w:fldCharType="end"/>
            </w:r>
          </w:hyperlink>
        </w:p>
        <w:p w14:paraId="672AA994" w14:textId="204C31D6" w:rsidR="005B13B9" w:rsidRDefault="00F3674E">
          <w:pPr>
            <w:pStyle w:val="TOC3"/>
            <w:tabs>
              <w:tab w:val="left" w:pos="1320"/>
              <w:tab w:val="right" w:leader="dot" w:pos="9350"/>
            </w:tabs>
            <w:rPr>
              <w:noProof/>
            </w:rPr>
          </w:pPr>
          <w:hyperlink w:anchor="_Toc483691740" w:history="1">
            <w:r w:rsidR="005B13B9" w:rsidRPr="00926D4B">
              <w:rPr>
                <w:rStyle w:val="Hyperlink"/>
                <w:rFonts w:ascii="Trebuchet MS" w:hAnsi="Trebuchet MS" w:cs="Times New Roman"/>
                <w:b/>
                <w:bCs/>
                <w:noProof/>
              </w:rPr>
              <w:t>1.6.5</w:t>
            </w:r>
            <w:r w:rsidR="005B13B9">
              <w:rPr>
                <w:noProof/>
              </w:rPr>
              <w:tab/>
            </w:r>
            <w:r w:rsidR="005B13B9" w:rsidRPr="00926D4B">
              <w:rPr>
                <w:rStyle w:val="Hyperlink"/>
                <w:rFonts w:ascii="Trebuchet MS" w:hAnsi="Trebuchet MS"/>
                <w:b/>
                <w:bCs/>
                <w:noProof/>
              </w:rPr>
              <w:t>Payment of CG Charges</w:t>
            </w:r>
            <w:r w:rsidR="005B13B9">
              <w:rPr>
                <w:noProof/>
                <w:webHidden/>
              </w:rPr>
              <w:tab/>
            </w:r>
            <w:r w:rsidR="005B13B9">
              <w:rPr>
                <w:noProof/>
                <w:webHidden/>
              </w:rPr>
              <w:fldChar w:fldCharType="begin"/>
            </w:r>
            <w:r w:rsidR="005B13B9">
              <w:rPr>
                <w:noProof/>
                <w:webHidden/>
              </w:rPr>
              <w:instrText xml:space="preserve"> PAGEREF _Toc483691740 \h </w:instrText>
            </w:r>
            <w:r w:rsidR="005B13B9">
              <w:rPr>
                <w:noProof/>
                <w:webHidden/>
              </w:rPr>
            </w:r>
            <w:r w:rsidR="005B13B9">
              <w:rPr>
                <w:noProof/>
                <w:webHidden/>
              </w:rPr>
              <w:fldChar w:fldCharType="separate"/>
            </w:r>
            <w:r w:rsidR="005B13B9">
              <w:rPr>
                <w:noProof/>
                <w:webHidden/>
              </w:rPr>
              <w:t>33</w:t>
            </w:r>
            <w:r w:rsidR="005B13B9">
              <w:rPr>
                <w:noProof/>
                <w:webHidden/>
              </w:rPr>
              <w:fldChar w:fldCharType="end"/>
            </w:r>
          </w:hyperlink>
        </w:p>
        <w:p w14:paraId="6AB871D9" w14:textId="3D0C8D26" w:rsidR="005B13B9" w:rsidRDefault="00F3674E">
          <w:pPr>
            <w:pStyle w:val="TOC3"/>
            <w:tabs>
              <w:tab w:val="left" w:pos="1540"/>
              <w:tab w:val="right" w:leader="dot" w:pos="9350"/>
            </w:tabs>
            <w:rPr>
              <w:noProof/>
            </w:rPr>
          </w:pPr>
          <w:hyperlink w:anchor="_Toc483691741" w:history="1">
            <w:r w:rsidR="005B13B9" w:rsidRPr="00926D4B">
              <w:rPr>
                <w:rStyle w:val="Hyperlink"/>
                <w:rFonts w:ascii="Trebuchet MS" w:hAnsi="Trebuchet MS" w:cs="Times New Roman"/>
                <w:b/>
                <w:bCs/>
                <w:noProof/>
              </w:rPr>
              <w:t>1.6.5.1</w:t>
            </w:r>
            <w:r w:rsidR="005B13B9">
              <w:rPr>
                <w:noProof/>
              </w:rPr>
              <w:tab/>
            </w:r>
            <w:r w:rsidR="005B13B9" w:rsidRPr="00926D4B">
              <w:rPr>
                <w:rStyle w:val="Hyperlink"/>
                <w:rFonts w:ascii="Trebuchet MS" w:hAnsi="Trebuchet MS"/>
                <w:b/>
                <w:bCs/>
                <w:noProof/>
              </w:rPr>
              <w:t>Payment of CG Fees/Taxes/Penalty in Stipulated Time</w:t>
            </w:r>
            <w:r w:rsidR="005B13B9">
              <w:rPr>
                <w:noProof/>
                <w:webHidden/>
              </w:rPr>
              <w:tab/>
            </w:r>
            <w:r w:rsidR="005B13B9">
              <w:rPr>
                <w:noProof/>
                <w:webHidden/>
              </w:rPr>
              <w:fldChar w:fldCharType="begin"/>
            </w:r>
            <w:r w:rsidR="005B13B9">
              <w:rPr>
                <w:noProof/>
                <w:webHidden/>
              </w:rPr>
              <w:instrText xml:space="preserve"> PAGEREF _Toc483691741 \h </w:instrText>
            </w:r>
            <w:r w:rsidR="005B13B9">
              <w:rPr>
                <w:noProof/>
                <w:webHidden/>
              </w:rPr>
            </w:r>
            <w:r w:rsidR="005B13B9">
              <w:rPr>
                <w:noProof/>
                <w:webHidden/>
              </w:rPr>
              <w:fldChar w:fldCharType="separate"/>
            </w:r>
            <w:r w:rsidR="005B13B9">
              <w:rPr>
                <w:noProof/>
                <w:webHidden/>
              </w:rPr>
              <w:t>34</w:t>
            </w:r>
            <w:r w:rsidR="005B13B9">
              <w:rPr>
                <w:noProof/>
                <w:webHidden/>
              </w:rPr>
              <w:fldChar w:fldCharType="end"/>
            </w:r>
          </w:hyperlink>
        </w:p>
        <w:p w14:paraId="40F47EEE" w14:textId="0EC31FBF" w:rsidR="005B13B9" w:rsidRDefault="00F3674E">
          <w:pPr>
            <w:pStyle w:val="TOC3"/>
            <w:tabs>
              <w:tab w:val="left" w:pos="1540"/>
              <w:tab w:val="right" w:leader="dot" w:pos="9350"/>
            </w:tabs>
            <w:rPr>
              <w:noProof/>
            </w:rPr>
          </w:pPr>
          <w:hyperlink w:anchor="_Toc483691742" w:history="1">
            <w:r w:rsidR="005B13B9" w:rsidRPr="00926D4B">
              <w:rPr>
                <w:rStyle w:val="Hyperlink"/>
                <w:rFonts w:ascii="Trebuchet MS" w:hAnsi="Trebuchet MS" w:cs="Times New Roman"/>
                <w:b/>
                <w:bCs/>
                <w:noProof/>
              </w:rPr>
              <w:t>1.6.5.2</w:t>
            </w:r>
            <w:r w:rsidR="005B13B9">
              <w:rPr>
                <w:noProof/>
              </w:rPr>
              <w:tab/>
            </w:r>
            <w:r w:rsidR="005B13B9" w:rsidRPr="00926D4B">
              <w:rPr>
                <w:rStyle w:val="Hyperlink"/>
                <w:rFonts w:ascii="Trebuchet MS" w:hAnsi="Trebuchet MS"/>
                <w:b/>
                <w:bCs/>
                <w:noProof/>
              </w:rPr>
              <w:t>Non Payment of CG Charges in Stipulated Time</w:t>
            </w:r>
            <w:r w:rsidR="005B13B9">
              <w:rPr>
                <w:noProof/>
                <w:webHidden/>
              </w:rPr>
              <w:tab/>
            </w:r>
            <w:r w:rsidR="005B13B9">
              <w:rPr>
                <w:noProof/>
                <w:webHidden/>
              </w:rPr>
              <w:fldChar w:fldCharType="begin"/>
            </w:r>
            <w:r w:rsidR="005B13B9">
              <w:rPr>
                <w:noProof/>
                <w:webHidden/>
              </w:rPr>
              <w:instrText xml:space="preserve"> PAGEREF _Toc483691742 \h </w:instrText>
            </w:r>
            <w:r w:rsidR="005B13B9">
              <w:rPr>
                <w:noProof/>
                <w:webHidden/>
              </w:rPr>
            </w:r>
            <w:r w:rsidR="005B13B9">
              <w:rPr>
                <w:noProof/>
                <w:webHidden/>
              </w:rPr>
              <w:fldChar w:fldCharType="separate"/>
            </w:r>
            <w:r w:rsidR="005B13B9">
              <w:rPr>
                <w:noProof/>
                <w:webHidden/>
              </w:rPr>
              <w:t>35</w:t>
            </w:r>
            <w:r w:rsidR="005B13B9">
              <w:rPr>
                <w:noProof/>
                <w:webHidden/>
              </w:rPr>
              <w:fldChar w:fldCharType="end"/>
            </w:r>
          </w:hyperlink>
        </w:p>
        <w:p w14:paraId="7EB635EA" w14:textId="190341C6" w:rsidR="005B13B9" w:rsidRDefault="00F3674E">
          <w:pPr>
            <w:pStyle w:val="TOC2"/>
            <w:tabs>
              <w:tab w:val="left" w:pos="880"/>
              <w:tab w:val="right" w:leader="dot" w:pos="9350"/>
            </w:tabs>
            <w:rPr>
              <w:noProof/>
            </w:rPr>
          </w:pPr>
          <w:hyperlink w:anchor="_Toc483691744" w:history="1">
            <w:r w:rsidR="005B13B9" w:rsidRPr="00926D4B">
              <w:rPr>
                <w:rStyle w:val="Hyperlink"/>
                <w:rFonts w:ascii="Trebuchet MS" w:eastAsia="Times New Roman" w:hAnsi="Trebuchet MS" w:cs="Times New Roman"/>
                <w:b/>
                <w:bCs/>
                <w:iCs/>
                <w:noProof/>
              </w:rPr>
              <w:t>1.7</w:t>
            </w:r>
            <w:r w:rsidR="005B13B9">
              <w:rPr>
                <w:noProof/>
              </w:rPr>
              <w:tab/>
            </w:r>
            <w:r w:rsidR="005B13B9" w:rsidRPr="00926D4B">
              <w:rPr>
                <w:rStyle w:val="Hyperlink"/>
                <w:rFonts w:ascii="Trebuchet MS" w:eastAsia="Times New Roman" w:hAnsi="Trebuchet MS" w:cs="Arial"/>
                <w:b/>
                <w:bCs/>
                <w:iCs/>
                <w:noProof/>
              </w:rPr>
              <w:t>CG Cover Calculation Applicable During Claim Settlement or MIS/Reporting</w:t>
            </w:r>
            <w:r w:rsidR="005B13B9">
              <w:rPr>
                <w:noProof/>
                <w:webHidden/>
              </w:rPr>
              <w:tab/>
            </w:r>
            <w:r w:rsidR="005B13B9">
              <w:rPr>
                <w:noProof/>
                <w:webHidden/>
              </w:rPr>
              <w:fldChar w:fldCharType="begin"/>
            </w:r>
            <w:r w:rsidR="005B13B9">
              <w:rPr>
                <w:noProof/>
                <w:webHidden/>
              </w:rPr>
              <w:instrText xml:space="preserve"> PAGEREF _Toc483691744 \h </w:instrText>
            </w:r>
            <w:r w:rsidR="005B13B9">
              <w:rPr>
                <w:noProof/>
                <w:webHidden/>
              </w:rPr>
            </w:r>
            <w:r w:rsidR="005B13B9">
              <w:rPr>
                <w:noProof/>
                <w:webHidden/>
              </w:rPr>
              <w:fldChar w:fldCharType="separate"/>
            </w:r>
            <w:r w:rsidR="005B13B9">
              <w:rPr>
                <w:noProof/>
                <w:webHidden/>
              </w:rPr>
              <w:t>35</w:t>
            </w:r>
            <w:r w:rsidR="005B13B9">
              <w:rPr>
                <w:noProof/>
                <w:webHidden/>
              </w:rPr>
              <w:fldChar w:fldCharType="end"/>
            </w:r>
          </w:hyperlink>
        </w:p>
        <w:p w14:paraId="2F3F60D3" w14:textId="7BAF0EF8" w:rsidR="005B13B9" w:rsidRDefault="00F3674E">
          <w:pPr>
            <w:pStyle w:val="TOC2"/>
            <w:tabs>
              <w:tab w:val="left" w:pos="880"/>
              <w:tab w:val="right" w:leader="dot" w:pos="9350"/>
            </w:tabs>
            <w:rPr>
              <w:noProof/>
            </w:rPr>
          </w:pPr>
          <w:hyperlink w:anchor="_Toc483691745" w:history="1">
            <w:r w:rsidR="005B13B9" w:rsidRPr="00926D4B">
              <w:rPr>
                <w:rStyle w:val="Hyperlink"/>
                <w:rFonts w:ascii="Trebuchet MS" w:eastAsia="Times New Roman" w:hAnsi="Trebuchet MS" w:cs="Times New Roman"/>
                <w:b/>
                <w:bCs/>
                <w:iCs/>
                <w:noProof/>
              </w:rPr>
              <w:t>1.8</w:t>
            </w:r>
            <w:r w:rsidR="005B13B9">
              <w:rPr>
                <w:noProof/>
              </w:rPr>
              <w:tab/>
            </w:r>
            <w:r w:rsidR="005B13B9" w:rsidRPr="00926D4B">
              <w:rPr>
                <w:rStyle w:val="Hyperlink"/>
                <w:rFonts w:ascii="Trebuchet MS" w:eastAsia="Times New Roman" w:hAnsi="Trebuchet MS" w:cs="Arial"/>
                <w:b/>
                <w:bCs/>
                <w:iCs/>
                <w:noProof/>
              </w:rPr>
              <w:t>Loan Amount Sanction Date and Risk Premium Selection</w:t>
            </w:r>
            <w:r w:rsidR="005B13B9">
              <w:rPr>
                <w:noProof/>
                <w:webHidden/>
              </w:rPr>
              <w:tab/>
            </w:r>
            <w:r w:rsidR="005B13B9">
              <w:rPr>
                <w:noProof/>
                <w:webHidden/>
              </w:rPr>
              <w:fldChar w:fldCharType="begin"/>
            </w:r>
            <w:r w:rsidR="005B13B9">
              <w:rPr>
                <w:noProof/>
                <w:webHidden/>
              </w:rPr>
              <w:instrText xml:space="preserve"> PAGEREF _Toc483691745 \h </w:instrText>
            </w:r>
            <w:r w:rsidR="005B13B9">
              <w:rPr>
                <w:noProof/>
                <w:webHidden/>
              </w:rPr>
            </w:r>
            <w:r w:rsidR="005B13B9">
              <w:rPr>
                <w:noProof/>
                <w:webHidden/>
              </w:rPr>
              <w:fldChar w:fldCharType="separate"/>
            </w:r>
            <w:r w:rsidR="005B13B9">
              <w:rPr>
                <w:noProof/>
                <w:webHidden/>
              </w:rPr>
              <w:t>38</w:t>
            </w:r>
            <w:r w:rsidR="005B13B9">
              <w:rPr>
                <w:noProof/>
                <w:webHidden/>
              </w:rPr>
              <w:fldChar w:fldCharType="end"/>
            </w:r>
          </w:hyperlink>
        </w:p>
        <w:p w14:paraId="2D723A39" w14:textId="021D7024" w:rsidR="005B13B9" w:rsidRDefault="00F3674E">
          <w:pPr>
            <w:pStyle w:val="TOC3"/>
            <w:tabs>
              <w:tab w:val="left" w:pos="1320"/>
              <w:tab w:val="right" w:leader="dot" w:pos="9350"/>
            </w:tabs>
            <w:rPr>
              <w:noProof/>
            </w:rPr>
          </w:pPr>
          <w:hyperlink w:anchor="_Toc483691746" w:history="1">
            <w:r w:rsidR="005B13B9" w:rsidRPr="00926D4B">
              <w:rPr>
                <w:rStyle w:val="Hyperlink"/>
                <w:rFonts w:ascii="Trebuchet MS" w:hAnsi="Trebuchet MS" w:cs="Times New Roman"/>
                <w:b/>
                <w:bCs/>
                <w:noProof/>
              </w:rPr>
              <w:t>1.8.1</w:t>
            </w:r>
            <w:r w:rsidR="005B13B9">
              <w:rPr>
                <w:noProof/>
              </w:rPr>
              <w:tab/>
            </w:r>
            <w:r w:rsidR="005B13B9" w:rsidRPr="00926D4B">
              <w:rPr>
                <w:rStyle w:val="Hyperlink"/>
                <w:rFonts w:ascii="Trebuchet MS" w:hAnsi="Trebuchet MS"/>
                <w:b/>
                <w:bCs/>
                <w:noProof/>
              </w:rPr>
              <w:t>For New Credit Guarantee Cases</w:t>
            </w:r>
            <w:r w:rsidR="005B13B9">
              <w:rPr>
                <w:noProof/>
                <w:webHidden/>
              </w:rPr>
              <w:tab/>
            </w:r>
            <w:r w:rsidR="005B13B9">
              <w:rPr>
                <w:noProof/>
                <w:webHidden/>
              </w:rPr>
              <w:fldChar w:fldCharType="begin"/>
            </w:r>
            <w:r w:rsidR="005B13B9">
              <w:rPr>
                <w:noProof/>
                <w:webHidden/>
              </w:rPr>
              <w:instrText xml:space="preserve"> PAGEREF _Toc483691746 \h </w:instrText>
            </w:r>
            <w:r w:rsidR="005B13B9">
              <w:rPr>
                <w:noProof/>
                <w:webHidden/>
              </w:rPr>
            </w:r>
            <w:r w:rsidR="005B13B9">
              <w:rPr>
                <w:noProof/>
                <w:webHidden/>
              </w:rPr>
              <w:fldChar w:fldCharType="separate"/>
            </w:r>
            <w:r w:rsidR="005B13B9">
              <w:rPr>
                <w:noProof/>
                <w:webHidden/>
              </w:rPr>
              <w:t>38</w:t>
            </w:r>
            <w:r w:rsidR="005B13B9">
              <w:rPr>
                <w:noProof/>
                <w:webHidden/>
              </w:rPr>
              <w:fldChar w:fldCharType="end"/>
            </w:r>
          </w:hyperlink>
        </w:p>
        <w:p w14:paraId="12305FB2" w14:textId="098844D1" w:rsidR="005B13B9" w:rsidRDefault="00F3674E">
          <w:pPr>
            <w:pStyle w:val="TOC3"/>
            <w:tabs>
              <w:tab w:val="left" w:pos="1320"/>
              <w:tab w:val="right" w:leader="dot" w:pos="9350"/>
            </w:tabs>
            <w:rPr>
              <w:noProof/>
            </w:rPr>
          </w:pPr>
          <w:hyperlink w:anchor="_Toc483691747" w:history="1">
            <w:r w:rsidR="005B13B9" w:rsidRPr="00926D4B">
              <w:rPr>
                <w:rStyle w:val="Hyperlink"/>
                <w:rFonts w:ascii="Trebuchet MS" w:hAnsi="Trebuchet MS" w:cs="Times New Roman"/>
                <w:b/>
                <w:bCs/>
                <w:noProof/>
              </w:rPr>
              <w:t>1.8.2</w:t>
            </w:r>
            <w:r w:rsidR="005B13B9">
              <w:rPr>
                <w:noProof/>
              </w:rPr>
              <w:tab/>
            </w:r>
            <w:r w:rsidR="005B13B9" w:rsidRPr="00926D4B">
              <w:rPr>
                <w:rStyle w:val="Hyperlink"/>
                <w:rFonts w:ascii="Trebuchet MS" w:hAnsi="Trebuchet MS"/>
                <w:b/>
                <w:bCs/>
                <w:noProof/>
              </w:rPr>
              <w:t>For Continue Credit Guarantee Cases</w:t>
            </w:r>
            <w:r w:rsidR="005B13B9">
              <w:rPr>
                <w:noProof/>
                <w:webHidden/>
              </w:rPr>
              <w:tab/>
            </w:r>
            <w:r w:rsidR="005B13B9">
              <w:rPr>
                <w:noProof/>
                <w:webHidden/>
              </w:rPr>
              <w:fldChar w:fldCharType="begin"/>
            </w:r>
            <w:r w:rsidR="005B13B9">
              <w:rPr>
                <w:noProof/>
                <w:webHidden/>
              </w:rPr>
              <w:instrText xml:space="preserve"> PAGEREF _Toc483691747 \h </w:instrText>
            </w:r>
            <w:r w:rsidR="005B13B9">
              <w:rPr>
                <w:noProof/>
                <w:webHidden/>
              </w:rPr>
            </w:r>
            <w:r w:rsidR="005B13B9">
              <w:rPr>
                <w:noProof/>
                <w:webHidden/>
              </w:rPr>
              <w:fldChar w:fldCharType="separate"/>
            </w:r>
            <w:r w:rsidR="005B13B9">
              <w:rPr>
                <w:noProof/>
                <w:webHidden/>
              </w:rPr>
              <w:t>40</w:t>
            </w:r>
            <w:r w:rsidR="005B13B9">
              <w:rPr>
                <w:noProof/>
                <w:webHidden/>
              </w:rPr>
              <w:fldChar w:fldCharType="end"/>
            </w:r>
          </w:hyperlink>
        </w:p>
        <w:p w14:paraId="64D3F1F9" w14:textId="69107E7F" w:rsidR="005B13B9" w:rsidRDefault="00F3674E">
          <w:pPr>
            <w:pStyle w:val="TOC2"/>
            <w:tabs>
              <w:tab w:val="left" w:pos="880"/>
              <w:tab w:val="right" w:leader="dot" w:pos="9350"/>
            </w:tabs>
            <w:rPr>
              <w:noProof/>
            </w:rPr>
          </w:pPr>
          <w:hyperlink w:anchor="_Toc483691748" w:history="1">
            <w:r w:rsidR="005B13B9" w:rsidRPr="00926D4B">
              <w:rPr>
                <w:rStyle w:val="Hyperlink"/>
                <w:rFonts w:ascii="Trebuchet MS" w:eastAsia="Times New Roman" w:hAnsi="Trebuchet MS" w:cs="Times New Roman"/>
                <w:b/>
                <w:bCs/>
                <w:iCs/>
                <w:noProof/>
              </w:rPr>
              <w:t>1.9</w:t>
            </w:r>
            <w:r w:rsidR="005B13B9">
              <w:rPr>
                <w:noProof/>
              </w:rPr>
              <w:tab/>
            </w:r>
            <w:r w:rsidR="005B13B9" w:rsidRPr="00926D4B">
              <w:rPr>
                <w:rStyle w:val="Hyperlink"/>
                <w:rFonts w:ascii="Trebuchet MS" w:eastAsia="Times New Roman" w:hAnsi="Trebuchet MS" w:cs="Arial"/>
                <w:b/>
                <w:bCs/>
                <w:iCs/>
                <w:noProof/>
              </w:rPr>
              <w:t>Persisting the Loan Account Information in CG Table</w:t>
            </w:r>
            <w:r w:rsidR="005B13B9">
              <w:rPr>
                <w:noProof/>
                <w:webHidden/>
              </w:rPr>
              <w:tab/>
            </w:r>
            <w:r w:rsidR="005B13B9">
              <w:rPr>
                <w:noProof/>
                <w:webHidden/>
              </w:rPr>
              <w:fldChar w:fldCharType="begin"/>
            </w:r>
            <w:r w:rsidR="005B13B9">
              <w:rPr>
                <w:noProof/>
                <w:webHidden/>
              </w:rPr>
              <w:instrText xml:space="preserve"> PAGEREF _Toc483691748 \h </w:instrText>
            </w:r>
            <w:r w:rsidR="005B13B9">
              <w:rPr>
                <w:noProof/>
                <w:webHidden/>
              </w:rPr>
            </w:r>
            <w:r w:rsidR="005B13B9">
              <w:rPr>
                <w:noProof/>
                <w:webHidden/>
              </w:rPr>
              <w:fldChar w:fldCharType="separate"/>
            </w:r>
            <w:r w:rsidR="005B13B9">
              <w:rPr>
                <w:noProof/>
                <w:webHidden/>
              </w:rPr>
              <w:t>40</w:t>
            </w:r>
            <w:r w:rsidR="005B13B9">
              <w:rPr>
                <w:noProof/>
                <w:webHidden/>
              </w:rPr>
              <w:fldChar w:fldCharType="end"/>
            </w:r>
          </w:hyperlink>
        </w:p>
        <w:p w14:paraId="31F6D425" w14:textId="28255ACA" w:rsidR="005B13B9" w:rsidRDefault="00F3674E">
          <w:pPr>
            <w:pStyle w:val="TOC3"/>
            <w:tabs>
              <w:tab w:val="left" w:pos="1320"/>
              <w:tab w:val="right" w:leader="dot" w:pos="9350"/>
            </w:tabs>
            <w:rPr>
              <w:noProof/>
            </w:rPr>
          </w:pPr>
          <w:hyperlink w:anchor="_Toc483691749" w:history="1">
            <w:r w:rsidR="005B13B9" w:rsidRPr="00926D4B">
              <w:rPr>
                <w:rStyle w:val="Hyperlink"/>
                <w:rFonts w:ascii="Trebuchet MS" w:hAnsi="Trebuchet MS" w:cs="Times New Roman"/>
                <w:b/>
                <w:bCs/>
                <w:noProof/>
              </w:rPr>
              <w:t>1.9.1</w:t>
            </w:r>
            <w:r w:rsidR="005B13B9">
              <w:rPr>
                <w:noProof/>
              </w:rPr>
              <w:tab/>
            </w:r>
            <w:r w:rsidR="005B13B9" w:rsidRPr="00926D4B">
              <w:rPr>
                <w:rStyle w:val="Hyperlink"/>
                <w:rFonts w:ascii="Trebuchet MS" w:hAnsi="Trebuchet MS"/>
                <w:b/>
                <w:bCs/>
                <w:noProof/>
              </w:rPr>
              <w:t>New Credit Guarantee Information</w:t>
            </w:r>
            <w:r w:rsidR="005B13B9">
              <w:rPr>
                <w:noProof/>
                <w:webHidden/>
              </w:rPr>
              <w:tab/>
            </w:r>
            <w:r w:rsidR="005B13B9">
              <w:rPr>
                <w:noProof/>
                <w:webHidden/>
              </w:rPr>
              <w:fldChar w:fldCharType="begin"/>
            </w:r>
            <w:r w:rsidR="005B13B9">
              <w:rPr>
                <w:noProof/>
                <w:webHidden/>
              </w:rPr>
              <w:instrText xml:space="preserve"> PAGEREF _Toc483691749 \h </w:instrText>
            </w:r>
            <w:r w:rsidR="005B13B9">
              <w:rPr>
                <w:noProof/>
                <w:webHidden/>
              </w:rPr>
            </w:r>
            <w:r w:rsidR="005B13B9">
              <w:rPr>
                <w:noProof/>
                <w:webHidden/>
              </w:rPr>
              <w:fldChar w:fldCharType="separate"/>
            </w:r>
            <w:r w:rsidR="005B13B9">
              <w:rPr>
                <w:noProof/>
                <w:webHidden/>
              </w:rPr>
              <w:t>40</w:t>
            </w:r>
            <w:r w:rsidR="005B13B9">
              <w:rPr>
                <w:noProof/>
                <w:webHidden/>
              </w:rPr>
              <w:fldChar w:fldCharType="end"/>
            </w:r>
          </w:hyperlink>
        </w:p>
        <w:p w14:paraId="65355E7D" w14:textId="43636E9A" w:rsidR="005B13B9" w:rsidRDefault="00F3674E">
          <w:pPr>
            <w:pStyle w:val="TOC3"/>
            <w:tabs>
              <w:tab w:val="left" w:pos="1320"/>
              <w:tab w:val="right" w:leader="dot" w:pos="9350"/>
            </w:tabs>
            <w:rPr>
              <w:noProof/>
            </w:rPr>
          </w:pPr>
          <w:hyperlink w:anchor="_Toc483691750" w:history="1">
            <w:r w:rsidR="005B13B9" w:rsidRPr="00926D4B">
              <w:rPr>
                <w:rStyle w:val="Hyperlink"/>
                <w:rFonts w:ascii="Trebuchet MS" w:hAnsi="Trebuchet MS" w:cs="Times New Roman"/>
                <w:b/>
                <w:bCs/>
                <w:noProof/>
              </w:rPr>
              <w:t>1.9.2</w:t>
            </w:r>
            <w:r w:rsidR="005B13B9">
              <w:rPr>
                <w:noProof/>
              </w:rPr>
              <w:tab/>
            </w:r>
            <w:r w:rsidR="005B13B9" w:rsidRPr="00926D4B">
              <w:rPr>
                <w:rStyle w:val="Hyperlink"/>
                <w:rFonts w:ascii="Trebuchet MS" w:hAnsi="Trebuchet MS"/>
                <w:b/>
                <w:bCs/>
                <w:noProof/>
              </w:rPr>
              <w:t>Continue Credit Guarantee Information</w:t>
            </w:r>
            <w:r w:rsidR="005B13B9">
              <w:rPr>
                <w:noProof/>
                <w:webHidden/>
              </w:rPr>
              <w:tab/>
            </w:r>
            <w:r w:rsidR="005B13B9">
              <w:rPr>
                <w:noProof/>
                <w:webHidden/>
              </w:rPr>
              <w:fldChar w:fldCharType="begin"/>
            </w:r>
            <w:r w:rsidR="005B13B9">
              <w:rPr>
                <w:noProof/>
                <w:webHidden/>
              </w:rPr>
              <w:instrText xml:space="preserve"> PAGEREF _Toc483691750 \h </w:instrText>
            </w:r>
            <w:r w:rsidR="005B13B9">
              <w:rPr>
                <w:noProof/>
                <w:webHidden/>
              </w:rPr>
            </w:r>
            <w:r w:rsidR="005B13B9">
              <w:rPr>
                <w:noProof/>
                <w:webHidden/>
              </w:rPr>
              <w:fldChar w:fldCharType="separate"/>
            </w:r>
            <w:r w:rsidR="005B13B9">
              <w:rPr>
                <w:noProof/>
                <w:webHidden/>
              </w:rPr>
              <w:t>40</w:t>
            </w:r>
            <w:r w:rsidR="005B13B9">
              <w:rPr>
                <w:noProof/>
                <w:webHidden/>
              </w:rPr>
              <w:fldChar w:fldCharType="end"/>
            </w:r>
          </w:hyperlink>
        </w:p>
        <w:p w14:paraId="4B76D373" w14:textId="7401BC7C" w:rsidR="005B13B9" w:rsidRDefault="00F3674E">
          <w:pPr>
            <w:pStyle w:val="TOC2"/>
            <w:tabs>
              <w:tab w:val="left" w:pos="1100"/>
              <w:tab w:val="right" w:leader="dot" w:pos="9350"/>
            </w:tabs>
            <w:rPr>
              <w:noProof/>
            </w:rPr>
          </w:pPr>
          <w:hyperlink w:anchor="_Toc483691751" w:history="1">
            <w:r w:rsidR="005B13B9" w:rsidRPr="00926D4B">
              <w:rPr>
                <w:rStyle w:val="Hyperlink"/>
                <w:rFonts w:ascii="Trebuchet MS" w:eastAsia="Times New Roman" w:hAnsi="Trebuchet MS" w:cs="Times New Roman"/>
                <w:b/>
                <w:bCs/>
                <w:iCs/>
                <w:noProof/>
              </w:rPr>
              <w:t>1.10</w:t>
            </w:r>
            <w:r w:rsidR="005B13B9">
              <w:rPr>
                <w:noProof/>
              </w:rPr>
              <w:tab/>
            </w:r>
            <w:r w:rsidR="005B13B9" w:rsidRPr="00926D4B">
              <w:rPr>
                <w:rStyle w:val="Hyperlink"/>
                <w:rFonts w:ascii="Trebuchet MS" w:eastAsia="Times New Roman" w:hAnsi="Trebuchet MS" w:cs="Arial"/>
                <w:b/>
                <w:bCs/>
                <w:iCs/>
                <w:noProof/>
              </w:rPr>
              <w:t>Points Pending For Further Clarification</w:t>
            </w:r>
            <w:r w:rsidR="005B13B9">
              <w:rPr>
                <w:noProof/>
                <w:webHidden/>
              </w:rPr>
              <w:tab/>
            </w:r>
            <w:r w:rsidR="005B13B9">
              <w:rPr>
                <w:noProof/>
                <w:webHidden/>
              </w:rPr>
              <w:fldChar w:fldCharType="begin"/>
            </w:r>
            <w:r w:rsidR="005B13B9">
              <w:rPr>
                <w:noProof/>
                <w:webHidden/>
              </w:rPr>
              <w:instrText xml:space="preserve"> PAGEREF _Toc483691751 \h </w:instrText>
            </w:r>
            <w:r w:rsidR="005B13B9">
              <w:rPr>
                <w:noProof/>
                <w:webHidden/>
              </w:rPr>
            </w:r>
            <w:r w:rsidR="005B13B9">
              <w:rPr>
                <w:noProof/>
                <w:webHidden/>
              </w:rPr>
              <w:fldChar w:fldCharType="separate"/>
            </w:r>
            <w:r w:rsidR="005B13B9">
              <w:rPr>
                <w:noProof/>
                <w:webHidden/>
              </w:rPr>
              <w:t>41</w:t>
            </w:r>
            <w:r w:rsidR="005B13B9">
              <w:rPr>
                <w:noProof/>
                <w:webHidden/>
              </w:rPr>
              <w:fldChar w:fldCharType="end"/>
            </w:r>
          </w:hyperlink>
        </w:p>
        <w:p w14:paraId="55423842" w14:textId="0D612709" w:rsidR="005B1988" w:rsidRDefault="005B1988" w:rsidP="005B1988">
          <w:r>
            <w:rPr>
              <w:b/>
              <w:bCs/>
              <w:noProof/>
            </w:rPr>
            <w:fldChar w:fldCharType="end"/>
          </w:r>
        </w:p>
      </w:sdtContent>
    </w:sdt>
    <w:p w14:paraId="68752386" w14:textId="77777777" w:rsidR="005B1988" w:rsidRDefault="005B1988" w:rsidP="005B1988">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p w14:paraId="34D01D5D" w14:textId="77777777" w:rsidR="005B4465" w:rsidRDefault="005B4465">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lastRenderedPageBreak/>
        <w:t>Glossary</w:t>
      </w:r>
    </w:p>
    <w:p w14:paraId="0D4B2594" w14:textId="27A1CC37" w:rsidR="005B4465" w:rsidRDefault="005B4465" w:rsidP="005B4465">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221755" w:rsidRPr="00F66835" w14:paraId="2B83A8F6" w14:textId="77777777" w:rsidTr="00FD0037">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FD0037" w:rsidRDefault="00221755" w:rsidP="00221755">
            <w:pPr>
              <w:jc w:val="both"/>
              <w:rPr>
                <w:rFonts w:ascii="Calibri" w:eastAsia="Times New Roman" w:hAnsi="Calibri" w:cs="Times New Roman"/>
                <w:bCs w:val="0"/>
                <w:sz w:val="20"/>
                <w:szCs w:val="20"/>
              </w:rPr>
            </w:pPr>
            <w:r w:rsidRPr="00FD0037">
              <w:rPr>
                <w:rFonts w:ascii="Calibri" w:eastAsia="Times New Roman" w:hAnsi="Calibri" w:cs="Times New Roman"/>
                <w:sz w:val="20"/>
                <w:szCs w:val="20"/>
              </w:rPr>
              <w:t>S. No.</w:t>
            </w:r>
          </w:p>
        </w:tc>
        <w:tc>
          <w:tcPr>
            <w:tcW w:w="1292" w:type="dxa"/>
            <w:hideMark/>
          </w:tcPr>
          <w:p w14:paraId="060F5FD9" w14:textId="77777777" w:rsidR="00221755" w:rsidRPr="00FD0037"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FD0037">
              <w:rPr>
                <w:rFonts w:ascii="Calibri" w:eastAsia="Times New Roman" w:hAnsi="Calibri" w:cs="Times New Roman"/>
                <w:sz w:val="20"/>
                <w:szCs w:val="20"/>
              </w:rPr>
              <w:t>Term</w:t>
            </w:r>
          </w:p>
        </w:tc>
        <w:tc>
          <w:tcPr>
            <w:tcW w:w="6833" w:type="dxa"/>
            <w:hideMark/>
          </w:tcPr>
          <w:p w14:paraId="16DCB11F" w14:textId="77777777" w:rsidR="00221755" w:rsidRPr="00FD0037" w:rsidRDefault="00221755" w:rsidP="00221755">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szCs w:val="20"/>
              </w:rPr>
            </w:pPr>
            <w:r w:rsidRPr="00FD0037">
              <w:rPr>
                <w:rFonts w:ascii="Calibri" w:eastAsia="Times New Roman" w:hAnsi="Calibri" w:cs="Times New Roman"/>
                <w:sz w:val="20"/>
                <w:szCs w:val="20"/>
              </w:rPr>
              <w:t>Description</w:t>
            </w:r>
          </w:p>
        </w:tc>
      </w:tr>
      <w:tr w:rsidR="00AB6C30" w:rsidRPr="00F66835" w14:paraId="72C23702" w14:textId="77777777" w:rsidTr="00FD0037">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34D83E6" w14:textId="275A4E79" w:rsidR="00AB6C30" w:rsidRPr="00FD0037" w:rsidRDefault="00AB6C30" w:rsidP="00AB6C30">
            <w:pPr>
              <w:jc w:val="both"/>
              <w:rPr>
                <w:rFonts w:ascii="Calibri" w:eastAsia="Times New Roman" w:hAnsi="Calibri" w:cs="Times New Roman"/>
                <w:bCs w:val="0"/>
                <w:sz w:val="20"/>
                <w:szCs w:val="20"/>
              </w:rPr>
            </w:pPr>
            <w:r w:rsidRPr="00FD0037">
              <w:rPr>
                <w:rFonts w:ascii="Calibri" w:eastAsia="Times New Roman" w:hAnsi="Calibri" w:cs="Times New Roman"/>
                <w:sz w:val="20"/>
                <w:szCs w:val="20"/>
              </w:rPr>
              <w:t>1</w:t>
            </w:r>
          </w:p>
        </w:tc>
        <w:tc>
          <w:tcPr>
            <w:tcW w:w="1292" w:type="dxa"/>
          </w:tcPr>
          <w:p w14:paraId="6FC9E312" w14:textId="608E6346"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FD0037">
              <w:rPr>
                <w:rFonts w:ascii="Calibri" w:eastAsia="Times New Roman" w:hAnsi="Calibri" w:cs="Times New Roman"/>
                <w:bCs/>
                <w:sz w:val="20"/>
                <w:szCs w:val="20"/>
              </w:rPr>
              <w:t>BATCHDAN</w:t>
            </w:r>
          </w:p>
        </w:tc>
        <w:tc>
          <w:tcPr>
            <w:tcW w:w="6833" w:type="dxa"/>
          </w:tcPr>
          <w:p w14:paraId="2F19258C" w14:textId="13941EA9"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szCs w:val="20"/>
              </w:rPr>
            </w:pPr>
            <w:r w:rsidRPr="00FD0037">
              <w:rPr>
                <w:rFonts w:ascii="Calibri" w:eastAsia="Times New Roman" w:hAnsi="Calibri" w:cs="Times New Roman"/>
                <w:sz w:val="20"/>
                <w:szCs w:val="20"/>
              </w:rPr>
              <w:t>Batch Demand Advisory Number - a Unique Credit Guarantee Demand Number generated by NCGTC processing system for demand of CG Fees for batch of loan records which MLI needs to pay to avail the CG cover.</w:t>
            </w:r>
          </w:p>
        </w:tc>
      </w:tr>
      <w:tr w:rsidR="00AB6C30" w:rsidRPr="00F66835" w14:paraId="09A1D5DE" w14:textId="77777777" w:rsidTr="00FD003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4F5AFC5" w14:textId="51E3F403" w:rsidR="00AB6C30" w:rsidRPr="00FD0037" w:rsidRDefault="00AB6C30" w:rsidP="00AB6C30">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2</w:t>
            </w:r>
          </w:p>
        </w:tc>
        <w:tc>
          <w:tcPr>
            <w:tcW w:w="1292" w:type="dxa"/>
            <w:hideMark/>
          </w:tcPr>
          <w:p w14:paraId="10650092" w14:textId="77777777"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CG</w:t>
            </w:r>
          </w:p>
        </w:tc>
        <w:tc>
          <w:tcPr>
            <w:tcW w:w="6833" w:type="dxa"/>
            <w:hideMark/>
          </w:tcPr>
          <w:p w14:paraId="0DD39904" w14:textId="77777777"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Credit Guarantee</w:t>
            </w:r>
          </w:p>
        </w:tc>
      </w:tr>
      <w:tr w:rsidR="00AB6C30" w:rsidRPr="00F66835" w14:paraId="78FD1197" w14:textId="77777777" w:rsidTr="00FD0037">
        <w:trPr>
          <w:trHeight w:val="917"/>
        </w:trPr>
        <w:tc>
          <w:tcPr>
            <w:cnfStyle w:val="001000000000" w:firstRow="0" w:lastRow="0" w:firstColumn="1" w:lastColumn="0" w:oddVBand="0" w:evenVBand="0" w:oddHBand="0" w:evenHBand="0" w:firstRowFirstColumn="0" w:firstRowLastColumn="0" w:lastRowFirstColumn="0" w:lastRowLastColumn="0"/>
            <w:tcW w:w="799" w:type="dxa"/>
            <w:hideMark/>
          </w:tcPr>
          <w:p w14:paraId="20966DF5" w14:textId="0F4B5F85" w:rsidR="00AB6C30" w:rsidRPr="00FD0037" w:rsidRDefault="00AB6C30" w:rsidP="00AB6C30">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3</w:t>
            </w:r>
          </w:p>
        </w:tc>
        <w:tc>
          <w:tcPr>
            <w:tcW w:w="1292" w:type="dxa"/>
            <w:hideMark/>
          </w:tcPr>
          <w:p w14:paraId="46050E58" w14:textId="77777777"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CGDAN</w:t>
            </w:r>
          </w:p>
        </w:tc>
        <w:tc>
          <w:tcPr>
            <w:tcW w:w="6833" w:type="dxa"/>
            <w:hideMark/>
          </w:tcPr>
          <w:p w14:paraId="4B04249A" w14:textId="7A8C5CFB"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Credit Guarantee Demand Advisory Number - a Unique Credit Guarantee Demand Number generated by NCGTC processing system for each loan record demand of CG Fees which MLI needs to pay to avail the CG cover.</w:t>
            </w:r>
          </w:p>
        </w:tc>
      </w:tr>
      <w:tr w:rsidR="00AB6C30" w:rsidRPr="00F66835" w14:paraId="0D128F8C" w14:textId="77777777" w:rsidTr="00FD0037">
        <w:trPr>
          <w:trHeight w:val="895"/>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5D1F634" w:rsidR="00AB6C30" w:rsidRPr="00FD0037" w:rsidRDefault="00AB6C30" w:rsidP="00AB6C30">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4</w:t>
            </w:r>
          </w:p>
        </w:tc>
        <w:tc>
          <w:tcPr>
            <w:tcW w:w="1292" w:type="dxa"/>
            <w:hideMark/>
          </w:tcPr>
          <w:p w14:paraId="44CC9FB2" w14:textId="77777777"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CGPAN</w:t>
            </w:r>
          </w:p>
        </w:tc>
        <w:tc>
          <w:tcPr>
            <w:tcW w:w="6833" w:type="dxa"/>
            <w:hideMark/>
          </w:tcPr>
          <w:p w14:paraId="7917472D" w14:textId="77777777" w:rsidR="00AB6C30" w:rsidRPr="00FD0037" w:rsidRDefault="00AB6C30" w:rsidP="00AB6C30">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Credit Guarantee Permanent Account Number – a Unique Credit Guarantee Number generated by NCGTC processing system while issuing the Credit Guarantee.</w:t>
            </w:r>
          </w:p>
        </w:tc>
      </w:tr>
      <w:tr w:rsidR="00A24442" w:rsidRPr="00F66835" w14:paraId="7E86B5D2" w14:textId="77777777" w:rsidTr="00FD0037">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15897F10" w14:textId="3EC4DB9F"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5</w:t>
            </w:r>
          </w:p>
        </w:tc>
        <w:tc>
          <w:tcPr>
            <w:tcW w:w="1292" w:type="dxa"/>
          </w:tcPr>
          <w:p w14:paraId="56DC43EE" w14:textId="10FA2DBB"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DDMMYYYY</w:t>
            </w:r>
          </w:p>
        </w:tc>
        <w:tc>
          <w:tcPr>
            <w:tcW w:w="6833" w:type="dxa"/>
          </w:tcPr>
          <w:p w14:paraId="5B26E75D" w14:textId="209685B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DD- Date; MM-Month; YYYY-Year (4 digit)</w:t>
            </w:r>
          </w:p>
        </w:tc>
      </w:tr>
      <w:tr w:rsidR="00A24442" w:rsidRPr="00F66835" w14:paraId="077DF38A" w14:textId="77777777" w:rsidTr="00FD0037">
        <w:trPr>
          <w:trHeight w:val="602"/>
        </w:trPr>
        <w:tc>
          <w:tcPr>
            <w:cnfStyle w:val="001000000000" w:firstRow="0" w:lastRow="0" w:firstColumn="1" w:lastColumn="0" w:oddVBand="0" w:evenVBand="0" w:oddHBand="0" w:evenHBand="0" w:firstRowFirstColumn="0" w:firstRowLastColumn="0" w:lastRowFirstColumn="0" w:lastRowLastColumn="0"/>
            <w:tcW w:w="799" w:type="dxa"/>
          </w:tcPr>
          <w:p w14:paraId="1C19ADA0" w14:textId="6B8C1B50"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6</w:t>
            </w:r>
          </w:p>
        </w:tc>
        <w:tc>
          <w:tcPr>
            <w:tcW w:w="1292" w:type="dxa"/>
          </w:tcPr>
          <w:p w14:paraId="20269CB5"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eGov Standards</w:t>
            </w:r>
          </w:p>
        </w:tc>
        <w:tc>
          <w:tcPr>
            <w:tcW w:w="6833" w:type="dxa"/>
          </w:tcPr>
          <w:p w14:paraId="04568D78"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E Government Standards – Information Technology Standards.</w:t>
            </w:r>
          </w:p>
        </w:tc>
      </w:tr>
      <w:tr w:rsidR="00A24442" w:rsidRPr="00F66835" w14:paraId="17DEBADA" w14:textId="77777777" w:rsidTr="00FD0037">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05F4986E" w14:textId="2EEB3B8D"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7</w:t>
            </w:r>
          </w:p>
        </w:tc>
        <w:tc>
          <w:tcPr>
            <w:tcW w:w="1292" w:type="dxa"/>
            <w:hideMark/>
          </w:tcPr>
          <w:p w14:paraId="13885648"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FY</w:t>
            </w:r>
          </w:p>
        </w:tc>
        <w:tc>
          <w:tcPr>
            <w:tcW w:w="6833" w:type="dxa"/>
            <w:hideMark/>
          </w:tcPr>
          <w:p w14:paraId="7062C2F9"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Financial Year</w:t>
            </w:r>
          </w:p>
        </w:tc>
      </w:tr>
      <w:tr w:rsidR="00A24442" w:rsidRPr="00F66835" w14:paraId="4BD03ED0" w14:textId="77777777" w:rsidTr="00FD0037">
        <w:trPr>
          <w:trHeight w:val="601"/>
        </w:trPr>
        <w:tc>
          <w:tcPr>
            <w:cnfStyle w:val="001000000000" w:firstRow="0" w:lastRow="0" w:firstColumn="1" w:lastColumn="0" w:oddVBand="0" w:evenVBand="0" w:oddHBand="0" w:evenHBand="0" w:firstRowFirstColumn="0" w:firstRowLastColumn="0" w:lastRowFirstColumn="0" w:lastRowLastColumn="0"/>
            <w:tcW w:w="799" w:type="dxa"/>
            <w:hideMark/>
          </w:tcPr>
          <w:p w14:paraId="56B3025A" w14:textId="073D413F"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8</w:t>
            </w:r>
          </w:p>
        </w:tc>
        <w:tc>
          <w:tcPr>
            <w:tcW w:w="1292" w:type="dxa"/>
            <w:hideMark/>
          </w:tcPr>
          <w:p w14:paraId="2C6E29A3"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IFSC</w:t>
            </w:r>
          </w:p>
        </w:tc>
        <w:tc>
          <w:tcPr>
            <w:tcW w:w="6833" w:type="dxa"/>
            <w:hideMark/>
          </w:tcPr>
          <w:p w14:paraId="19401E1F"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An Indian Financial System Code - an alphanumeric code that uniquely identifies a bank-branch.</w:t>
            </w:r>
          </w:p>
        </w:tc>
      </w:tr>
      <w:tr w:rsidR="00A24442" w:rsidRPr="00F66835" w14:paraId="4356695E" w14:textId="77777777" w:rsidTr="00FD0037">
        <w:trPr>
          <w:trHeight w:val="611"/>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251101C0"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9</w:t>
            </w:r>
          </w:p>
        </w:tc>
        <w:tc>
          <w:tcPr>
            <w:tcW w:w="1292" w:type="dxa"/>
            <w:hideMark/>
          </w:tcPr>
          <w:p w14:paraId="08F0C22A"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MLI</w:t>
            </w:r>
          </w:p>
        </w:tc>
        <w:tc>
          <w:tcPr>
            <w:tcW w:w="6833" w:type="dxa"/>
            <w:hideMark/>
          </w:tcPr>
          <w:p w14:paraId="17556D7F"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Member Leading Institute. These will be Banks, Factors, and Para- Banks etc. Institutes predominantly in business of Money Lending’s.</w:t>
            </w:r>
          </w:p>
        </w:tc>
      </w:tr>
      <w:tr w:rsidR="00A24442" w:rsidRPr="00F66835" w14:paraId="4721D56E" w14:textId="77777777" w:rsidTr="00FD0037">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0902376F" w:rsidR="00A24442" w:rsidRPr="00FD0037" w:rsidRDefault="00A24442"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10</w:t>
            </w:r>
          </w:p>
        </w:tc>
        <w:tc>
          <w:tcPr>
            <w:tcW w:w="1292" w:type="dxa"/>
          </w:tcPr>
          <w:p w14:paraId="639CC52C" w14:textId="0E9044A8"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NPA</w:t>
            </w:r>
          </w:p>
        </w:tc>
        <w:tc>
          <w:tcPr>
            <w:tcW w:w="6833" w:type="dxa"/>
          </w:tcPr>
          <w:p w14:paraId="10452179" w14:textId="1F501B78"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 xml:space="preserve">Non-Performing Asset </w:t>
            </w:r>
          </w:p>
        </w:tc>
      </w:tr>
      <w:tr w:rsidR="00B65D9D" w:rsidRPr="00F66835" w14:paraId="087EE350" w14:textId="77777777" w:rsidTr="00FD0037">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06E31FC0" w:rsidR="00B65D9D" w:rsidRPr="00FD0037" w:rsidRDefault="00B65D9D" w:rsidP="00A24442">
            <w:pPr>
              <w:jc w:val="both"/>
              <w:rPr>
                <w:rFonts w:ascii="Calibri" w:eastAsia="Times New Roman" w:hAnsi="Calibri" w:cs="Times New Roman"/>
                <w:b w:val="0"/>
                <w:sz w:val="20"/>
                <w:szCs w:val="20"/>
              </w:rPr>
            </w:pPr>
            <w:r w:rsidRPr="00FD0037">
              <w:rPr>
                <w:rFonts w:ascii="Calibri" w:eastAsia="Times New Roman" w:hAnsi="Calibri" w:cs="Times New Roman"/>
                <w:sz w:val="20"/>
                <w:szCs w:val="20"/>
              </w:rPr>
              <w:t>11</w:t>
            </w:r>
          </w:p>
        </w:tc>
        <w:tc>
          <w:tcPr>
            <w:tcW w:w="1292" w:type="dxa"/>
          </w:tcPr>
          <w:p w14:paraId="4DE8CF8E" w14:textId="473AECE4" w:rsidR="00B65D9D" w:rsidRPr="00FD0037"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NCGTC</w:t>
            </w:r>
          </w:p>
        </w:tc>
        <w:tc>
          <w:tcPr>
            <w:tcW w:w="6833" w:type="dxa"/>
          </w:tcPr>
          <w:p w14:paraId="776F6B93" w14:textId="022E3B26" w:rsidR="00B65D9D" w:rsidRPr="00FD0037" w:rsidRDefault="00B65D9D"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National Credit Guarantee Trustee Company Ltd</w:t>
            </w:r>
          </w:p>
        </w:tc>
      </w:tr>
      <w:tr w:rsidR="00A24442" w:rsidRPr="00F66835" w14:paraId="50CADB4E" w14:textId="77777777" w:rsidTr="00FD0037">
        <w:trPr>
          <w:trHeight w:val="971"/>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57BA7598" w:rsidR="00A24442" w:rsidRPr="00FD0037" w:rsidRDefault="00B65D9D"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12</w:t>
            </w:r>
          </w:p>
        </w:tc>
        <w:tc>
          <w:tcPr>
            <w:tcW w:w="1292" w:type="dxa"/>
            <w:hideMark/>
          </w:tcPr>
          <w:p w14:paraId="756878DB"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SURGE</w:t>
            </w:r>
          </w:p>
        </w:tc>
        <w:tc>
          <w:tcPr>
            <w:tcW w:w="6833" w:type="dxa"/>
            <w:hideMark/>
          </w:tcPr>
          <w:p w14:paraId="43F152D5"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Software System Developed and Commissioned by NCGTC for Managing Credit Guarantee Business Process.</w:t>
            </w:r>
          </w:p>
          <w:p w14:paraId="1C03972A"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i/>
                <w:iCs/>
                <w:sz w:val="20"/>
                <w:szCs w:val="20"/>
              </w:rPr>
              <w:t>SURGE – System for Underwriting, Reassurance &amp; Guarantee Endorsement</w:t>
            </w:r>
          </w:p>
        </w:tc>
      </w:tr>
      <w:tr w:rsidR="00A24442" w:rsidRPr="00F66835" w14:paraId="1FF9D4B8" w14:textId="77777777" w:rsidTr="00FD0037">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8B088F8" w14:textId="19989DFD" w:rsidR="00A24442" w:rsidRPr="00FD0037" w:rsidRDefault="00B65D9D"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13</w:t>
            </w:r>
          </w:p>
        </w:tc>
        <w:tc>
          <w:tcPr>
            <w:tcW w:w="1292" w:type="dxa"/>
          </w:tcPr>
          <w:p w14:paraId="47835322" w14:textId="0483E33D"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SC</w:t>
            </w:r>
          </w:p>
        </w:tc>
        <w:tc>
          <w:tcPr>
            <w:tcW w:w="6833" w:type="dxa"/>
          </w:tcPr>
          <w:p w14:paraId="14190C4E" w14:textId="52B14F76"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Scheduled Caste</w:t>
            </w:r>
          </w:p>
        </w:tc>
      </w:tr>
      <w:tr w:rsidR="00A24442" w:rsidRPr="00F66835" w14:paraId="7FEC5BED" w14:textId="77777777" w:rsidTr="00FD0037">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08257D5" w14:textId="6A65F4A8" w:rsidR="00A24442" w:rsidRPr="00FD0037" w:rsidRDefault="00B65D9D"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14</w:t>
            </w:r>
          </w:p>
        </w:tc>
        <w:tc>
          <w:tcPr>
            <w:tcW w:w="1292" w:type="dxa"/>
          </w:tcPr>
          <w:p w14:paraId="137055E2" w14:textId="298FA0B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ST</w:t>
            </w:r>
          </w:p>
        </w:tc>
        <w:tc>
          <w:tcPr>
            <w:tcW w:w="6833" w:type="dxa"/>
          </w:tcPr>
          <w:p w14:paraId="579B67DD" w14:textId="06154BA6"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Scheduled Tribe</w:t>
            </w:r>
          </w:p>
        </w:tc>
      </w:tr>
      <w:tr w:rsidR="00A24442" w:rsidRPr="00F66835" w14:paraId="4C2E8826" w14:textId="77777777" w:rsidTr="00FD0037">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F8F3628" w14:textId="7B7FB73C" w:rsidR="00A24442" w:rsidRPr="00FD0037" w:rsidRDefault="00B65D9D"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15</w:t>
            </w:r>
          </w:p>
        </w:tc>
        <w:tc>
          <w:tcPr>
            <w:tcW w:w="1292" w:type="dxa"/>
          </w:tcPr>
          <w:p w14:paraId="541D5194" w14:textId="3029EFE6"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Gen</w:t>
            </w:r>
          </w:p>
        </w:tc>
        <w:tc>
          <w:tcPr>
            <w:tcW w:w="6833" w:type="dxa"/>
          </w:tcPr>
          <w:p w14:paraId="03CF8BB0" w14:textId="53E51914"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General</w:t>
            </w:r>
          </w:p>
        </w:tc>
      </w:tr>
      <w:tr w:rsidR="00A24442" w:rsidRPr="00F66835" w14:paraId="743C5FEE" w14:textId="77777777" w:rsidTr="00FD0037">
        <w:trPr>
          <w:trHeight w:val="1169"/>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53C85392" w:rsidR="00A24442" w:rsidRPr="00FD0037" w:rsidRDefault="00B65D9D" w:rsidP="00A24442">
            <w:pPr>
              <w:jc w:val="both"/>
              <w:rPr>
                <w:rFonts w:ascii="Calibri" w:eastAsia="Times New Roman" w:hAnsi="Calibri" w:cs="Times New Roman"/>
                <w:b w:val="0"/>
                <w:bCs w:val="0"/>
                <w:sz w:val="20"/>
                <w:szCs w:val="20"/>
              </w:rPr>
            </w:pPr>
            <w:r w:rsidRPr="00FD0037">
              <w:rPr>
                <w:rFonts w:ascii="Calibri" w:eastAsia="Times New Roman" w:hAnsi="Calibri" w:cs="Times New Roman"/>
                <w:sz w:val="20"/>
                <w:szCs w:val="20"/>
              </w:rPr>
              <w:t>16</w:t>
            </w:r>
          </w:p>
        </w:tc>
        <w:tc>
          <w:tcPr>
            <w:tcW w:w="1292" w:type="dxa"/>
            <w:hideMark/>
          </w:tcPr>
          <w:p w14:paraId="32E3FD30"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XML</w:t>
            </w:r>
          </w:p>
        </w:tc>
        <w:tc>
          <w:tcPr>
            <w:tcW w:w="6833" w:type="dxa"/>
            <w:hideMark/>
          </w:tcPr>
          <w:p w14:paraId="6F74F087" w14:textId="77777777" w:rsidR="00A24442" w:rsidRPr="00FD0037" w:rsidRDefault="00A24442"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FD0037">
              <w:rPr>
                <w:rFonts w:ascii="Calibri" w:eastAsia="Times New Roman" w:hAnsi="Calibri" w:cs="Times New Roman"/>
                <w:sz w:val="20"/>
                <w:szCs w:val="20"/>
              </w:rPr>
              <w:t>Extensible Markup Language (</w:t>
            </w:r>
            <w:r w:rsidRPr="00FD0037">
              <w:rPr>
                <w:rFonts w:ascii="Calibri" w:eastAsia="Times New Roman" w:hAnsi="Calibri" w:cs="Times New Roman"/>
                <w:b/>
                <w:bCs/>
                <w:sz w:val="20"/>
                <w:szCs w:val="20"/>
              </w:rPr>
              <w:t>XML</w:t>
            </w:r>
            <w:r w:rsidRPr="00FD0037">
              <w:rPr>
                <w:rFonts w:ascii="Calibri" w:eastAsia="Times New Roman" w:hAnsi="Calibri" w:cs="Times New Roman"/>
                <w:sz w:val="20"/>
                <w:szCs w:val="20"/>
              </w:rPr>
              <w:t>) is a markup language that defines a set of rules for encoding documents in a format which is both human-readable and machine-readable. It is defined by the W3C's XML 1.0 Specification and by several other related specifications, all of which are free open standards.</w:t>
            </w:r>
          </w:p>
        </w:tc>
      </w:tr>
      <w:tr w:rsidR="00F66835" w:rsidRPr="00F66835" w14:paraId="29F0BCC6"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213A96E" w14:textId="77C2494C" w:rsidR="00F66835" w:rsidRPr="00FD0037"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17</w:t>
            </w:r>
          </w:p>
        </w:tc>
        <w:tc>
          <w:tcPr>
            <w:tcW w:w="1292" w:type="dxa"/>
          </w:tcPr>
          <w:p w14:paraId="7757D77F" w14:textId="7930DC73"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FDD</w:t>
            </w:r>
          </w:p>
        </w:tc>
        <w:tc>
          <w:tcPr>
            <w:tcW w:w="6833" w:type="dxa"/>
          </w:tcPr>
          <w:p w14:paraId="7FF30AC2" w14:textId="7D6969B6"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w:t>
            </w:r>
          </w:p>
        </w:tc>
      </w:tr>
      <w:tr w:rsidR="00F66835" w:rsidRPr="00F66835" w14:paraId="7EFBBE8E"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79F8E236" w14:textId="1DE5ED09" w:rsidR="00F66835" w:rsidRPr="00FD0037"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lastRenderedPageBreak/>
              <w:t>18</w:t>
            </w:r>
          </w:p>
        </w:tc>
        <w:tc>
          <w:tcPr>
            <w:tcW w:w="1292" w:type="dxa"/>
          </w:tcPr>
          <w:p w14:paraId="5C0B2588" w14:textId="01F39224"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LAFDD</w:t>
            </w:r>
          </w:p>
        </w:tc>
        <w:tc>
          <w:tcPr>
            <w:tcW w:w="6833" w:type="dxa"/>
          </w:tcPr>
          <w:p w14:paraId="32ABAC3F" w14:textId="60A117E2"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 in Loan Application Table (main table related to CG’s in SURGE)</w:t>
            </w:r>
          </w:p>
        </w:tc>
      </w:tr>
      <w:tr w:rsidR="00F66835" w:rsidRPr="00F66835" w14:paraId="75673BDA" w14:textId="77777777" w:rsidTr="00F66835">
        <w:trPr>
          <w:trHeight w:val="1169"/>
        </w:trPr>
        <w:tc>
          <w:tcPr>
            <w:cnfStyle w:val="001000000000" w:firstRow="0" w:lastRow="0" w:firstColumn="1" w:lastColumn="0" w:oddVBand="0" w:evenVBand="0" w:oddHBand="0" w:evenHBand="0" w:firstRowFirstColumn="0" w:firstRowLastColumn="0" w:lastRowFirstColumn="0" w:lastRowLastColumn="0"/>
            <w:tcW w:w="799" w:type="dxa"/>
          </w:tcPr>
          <w:p w14:paraId="35C8C0A4" w14:textId="6359ECA1" w:rsidR="00F66835" w:rsidRPr="00FD0037" w:rsidRDefault="00F66835" w:rsidP="00A24442">
            <w:pPr>
              <w:jc w:val="both"/>
              <w:rPr>
                <w:rFonts w:ascii="Calibri" w:eastAsia="Times New Roman" w:hAnsi="Calibri" w:cs="Times New Roman"/>
                <w:b w:val="0"/>
                <w:sz w:val="20"/>
                <w:szCs w:val="20"/>
              </w:rPr>
            </w:pPr>
            <w:r w:rsidRPr="00F66835">
              <w:rPr>
                <w:rFonts w:ascii="Calibri" w:eastAsia="Times New Roman" w:hAnsi="Calibri" w:cs="Times New Roman"/>
                <w:sz w:val="20"/>
                <w:szCs w:val="20"/>
              </w:rPr>
              <w:t>19</w:t>
            </w:r>
          </w:p>
        </w:tc>
        <w:tc>
          <w:tcPr>
            <w:tcW w:w="1292" w:type="dxa"/>
          </w:tcPr>
          <w:p w14:paraId="719330DC" w14:textId="0CB6C1F0" w:rsidR="00F66835" w:rsidRPr="00F66835" w:rsidRDefault="00F66835" w:rsidP="00A2444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TVFDD</w:t>
            </w:r>
          </w:p>
        </w:tc>
        <w:tc>
          <w:tcPr>
            <w:tcW w:w="6833" w:type="dxa"/>
          </w:tcPr>
          <w:p w14:paraId="36C66D98" w14:textId="65A18CDF" w:rsidR="00F66835" w:rsidRPr="00F66835" w:rsidRDefault="00F66835" w:rsidP="00F66835">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Pr>
                <w:rFonts w:ascii="Calibri" w:eastAsia="Times New Roman" w:hAnsi="Calibri" w:cs="Times New Roman"/>
                <w:sz w:val="20"/>
                <w:szCs w:val="20"/>
              </w:rPr>
              <w:t>Date of First Disbursement in Temporary Validation Table (staging table related to CG’s in SURGE)</w:t>
            </w:r>
          </w:p>
        </w:tc>
      </w:tr>
    </w:tbl>
    <w:p w14:paraId="5B500377" w14:textId="77777777" w:rsidR="005B4465" w:rsidRPr="005B4465" w:rsidRDefault="005B4465" w:rsidP="005B4465">
      <w:pPr>
        <w:jc w:val="both"/>
      </w:pPr>
    </w:p>
    <w:bookmarkEnd w:id="0"/>
    <w:p w14:paraId="38984DFD" w14:textId="77777777" w:rsidR="00F40904" w:rsidRDefault="00F40904">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3B42E338" w14:textId="5DCD2CBF" w:rsidR="00126E96" w:rsidRDefault="00126E96"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3" w:name="_Toc483691704"/>
      <w:bookmarkStart w:id="14" w:name="_Toc436819445"/>
      <w:r>
        <w:rPr>
          <w:rFonts w:ascii="Trebuchet MS" w:eastAsia="Times New Roman" w:hAnsi="Trebuchet MS" w:cs="Arial"/>
          <w:b/>
          <w:bCs/>
          <w:iCs/>
          <w:color w:val="7F7F7F"/>
          <w:sz w:val="28"/>
          <w:szCs w:val="28"/>
        </w:rPr>
        <w:lastRenderedPageBreak/>
        <w:t>Introduction</w:t>
      </w:r>
      <w:bookmarkEnd w:id="13"/>
    </w:p>
    <w:p w14:paraId="1013AC7F" w14:textId="02EE5503" w:rsidR="00126E96" w:rsidRPr="00914978" w:rsidRDefault="00D13B9E" w:rsidP="00126E96">
      <w:pPr>
        <w:jc w:val="both"/>
      </w:pPr>
      <w:r w:rsidRPr="00914978">
        <w:t xml:space="preserve">For purpose of </w:t>
      </w:r>
      <w:r w:rsidR="00C64F1C" w:rsidRPr="00914978">
        <w:t>Stand Up</w:t>
      </w:r>
      <w:r w:rsidR="005122C5" w:rsidRPr="005122C5">
        <w:t xml:space="preserve"> </w:t>
      </w:r>
      <w:r w:rsidR="005122C5">
        <w:t xml:space="preserve">India </w:t>
      </w:r>
      <w:r w:rsidR="005122C5" w:rsidRPr="00914978">
        <w:t>loans</w:t>
      </w:r>
      <w:r w:rsidRPr="00914978">
        <w:t>, N</w:t>
      </w:r>
      <w:r w:rsidR="00126E96" w:rsidRPr="00914978">
        <w:t xml:space="preserve">CGTC has designed a guarantee product known as Credit Guarantee Fund Scheme for </w:t>
      </w:r>
      <w:r w:rsidR="00C64F1C" w:rsidRPr="00914978">
        <w:t>Stand Up India</w:t>
      </w:r>
      <w:r w:rsidR="00AB140A" w:rsidRPr="00914978">
        <w:t xml:space="preserve"> </w:t>
      </w:r>
      <w:r w:rsidR="00B5654F">
        <w:t>(CGS</w:t>
      </w:r>
      <w:r w:rsidR="00126E96" w:rsidRPr="00914978">
        <w:t>S</w:t>
      </w:r>
      <w:r w:rsidR="00C64F1C" w:rsidRPr="00914978">
        <w:t>UI</w:t>
      </w:r>
      <w:r w:rsidRPr="00914978">
        <w:t>).</w:t>
      </w:r>
    </w:p>
    <w:p w14:paraId="5DCF9B77" w14:textId="15DC3B3C" w:rsidR="00126E96" w:rsidRPr="00914978" w:rsidRDefault="00695C85" w:rsidP="00126E96">
      <w:pPr>
        <w:jc w:val="both"/>
      </w:pPr>
      <w:r w:rsidRPr="00914978">
        <w:t xml:space="preserve">NCGTC extends guarantee to the </w:t>
      </w:r>
      <w:r w:rsidR="00914978">
        <w:t>Stand U</w:t>
      </w:r>
      <w:r w:rsidR="00914978" w:rsidRPr="00914978">
        <w:t>p</w:t>
      </w:r>
      <w:r w:rsidR="00C64F1C" w:rsidRPr="00914978">
        <w:t xml:space="preserve"> India</w:t>
      </w:r>
      <w:r w:rsidR="00126E96" w:rsidRPr="00914978">
        <w:t xml:space="preserve"> loans extended by Member Lending Institutions to an eli</w:t>
      </w:r>
      <w:r w:rsidRPr="00914978">
        <w:t>gible borrower for:</w:t>
      </w:r>
    </w:p>
    <w:p w14:paraId="11A04637" w14:textId="7EA04106" w:rsidR="00695C85" w:rsidRPr="00914978" w:rsidRDefault="00C64F1C" w:rsidP="00427624">
      <w:pPr>
        <w:pStyle w:val="ListParagraph"/>
        <w:numPr>
          <w:ilvl w:val="0"/>
          <w:numId w:val="18"/>
        </w:numPr>
        <w:jc w:val="both"/>
      </w:pPr>
      <w:r w:rsidRPr="00914978">
        <w:t>Stand Up India</w:t>
      </w:r>
      <w:r w:rsidR="002B7635" w:rsidRPr="00914978">
        <w:t xml:space="preserve"> loans extended by Member Lending Institution(s) to an eligible borrower </w:t>
      </w:r>
      <w:r w:rsidR="00914978" w:rsidRPr="00914978">
        <w:t>by a Schedule Commercial Bank, on</w:t>
      </w:r>
      <w:r w:rsidR="002B7635" w:rsidRPr="00914978">
        <w:t xml:space="preserve"> or after entering into an agreement with NCGTC without any collateral security and/or third-party guarantee, provided that the lending institution applies for guarantee cover in respect of </w:t>
      </w:r>
      <w:r w:rsidR="00914978">
        <w:t>Stand Up</w:t>
      </w:r>
      <w:r w:rsidR="002B7635" w:rsidRPr="00914978">
        <w:t xml:space="preserve"> </w:t>
      </w:r>
      <w:r w:rsidR="005122C5">
        <w:t>India</w:t>
      </w:r>
      <w:r w:rsidR="005122C5" w:rsidRPr="00914978">
        <w:t xml:space="preserve"> </w:t>
      </w:r>
      <w:r w:rsidR="002B7635" w:rsidRPr="00914978">
        <w:t>loans so sanctioned within such time period and as per the procedures prescribed by NCGTC for the purpose.</w:t>
      </w:r>
    </w:p>
    <w:p w14:paraId="520DDADA" w14:textId="77777777" w:rsidR="00CE7EFA" w:rsidRDefault="00CE7EFA" w:rsidP="00CE7EFA">
      <w:pPr>
        <w:pStyle w:val="ListParagraph"/>
        <w:jc w:val="both"/>
      </w:pPr>
    </w:p>
    <w:p w14:paraId="451281CC" w14:textId="77777777" w:rsidR="00CE7EFA" w:rsidRPr="00363581" w:rsidRDefault="00CE7EFA" w:rsidP="00CE7EFA">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5" w:name="_Toc483691705"/>
      <w:r>
        <w:rPr>
          <w:rFonts w:ascii="Trebuchet MS" w:hAnsi="Trebuchet MS"/>
          <w:b/>
          <w:bCs/>
          <w:color w:val="000000" w:themeColor="text1"/>
          <w:szCs w:val="22"/>
        </w:rPr>
        <w:t>Fund &amp; Docket Construct</w:t>
      </w:r>
      <w:bookmarkEnd w:id="15"/>
      <w:r>
        <w:rPr>
          <w:rFonts w:ascii="Trebuchet MS" w:hAnsi="Trebuchet MS"/>
          <w:b/>
          <w:bCs/>
          <w:color w:val="000000" w:themeColor="text1"/>
          <w:szCs w:val="22"/>
        </w:rPr>
        <w:t xml:space="preserve"> </w:t>
      </w:r>
    </w:p>
    <w:p w14:paraId="720A4CD8" w14:textId="0B12992E" w:rsidR="00CE7EFA" w:rsidRDefault="00CE7EFA" w:rsidP="00CE7EFA">
      <w:pPr>
        <w:jc w:val="both"/>
      </w:pPr>
      <w:r>
        <w:t>Currently it is being envisaged</w:t>
      </w:r>
      <w:r w:rsidR="003867E9">
        <w:t xml:space="preserve"> that this scheme has </w:t>
      </w:r>
      <w:r w:rsidR="00EC6AF0">
        <w:t>one</w:t>
      </w:r>
      <w:r w:rsidR="003867E9">
        <w:t xml:space="preserve"> </w:t>
      </w:r>
      <w:r>
        <w:t>docket. Th</w:t>
      </w:r>
      <w:r w:rsidR="003867E9">
        <w:t xml:space="preserve">ese </w:t>
      </w:r>
      <w:r>
        <w:t>docket</w:t>
      </w:r>
      <w:r w:rsidR="003867E9">
        <w:t xml:space="preserve"> have </w:t>
      </w:r>
      <w:r>
        <w:t>code - ‘GEN’. Schematic relation for the Trust, Fund, Scheme and Docket Relation is as below:</w:t>
      </w:r>
    </w:p>
    <w:p w14:paraId="0A5DBD22" w14:textId="77777777" w:rsidR="00CE7EFA" w:rsidRDefault="00CE7EFA" w:rsidP="00CE7EFA">
      <w:pPr>
        <w:jc w:val="both"/>
      </w:pPr>
      <w:r>
        <w:rPr>
          <w:noProof/>
          <w:lang w:val="en-IN" w:eastAsia="en-IN"/>
        </w:rPr>
        <w:drawing>
          <wp:inline distT="0" distB="0" distL="0" distR="0" wp14:anchorId="492D8AA2" wp14:editId="1247989F">
            <wp:extent cx="5486400" cy="3200400"/>
            <wp:effectExtent l="0" t="0" r="19050" b="0"/>
            <wp:docPr id="80" name="Diagram 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DE23B41" w14:textId="77777777" w:rsidR="00CE7EFA" w:rsidRDefault="00CE7EFA" w:rsidP="00CE7EFA">
      <w:pPr>
        <w:jc w:val="both"/>
      </w:pPr>
    </w:p>
    <w:p w14:paraId="61DBE8A5" w14:textId="77777777" w:rsidR="00605DF2" w:rsidRDefault="00605DF2">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50C2792F" w14:textId="5D4958AE"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6" w:name="_Toc483691706"/>
      <w:r>
        <w:rPr>
          <w:rFonts w:ascii="Trebuchet MS" w:eastAsia="Times New Roman" w:hAnsi="Trebuchet MS" w:cs="Arial"/>
          <w:b/>
          <w:bCs/>
          <w:iCs/>
          <w:color w:val="7F7F7F"/>
          <w:sz w:val="28"/>
          <w:szCs w:val="28"/>
        </w:rPr>
        <w:lastRenderedPageBreak/>
        <w:t>Input File Layout</w:t>
      </w:r>
      <w:bookmarkEnd w:id="14"/>
      <w:bookmarkEnd w:id="16"/>
    </w:p>
    <w:p w14:paraId="4FAFCF0C" w14:textId="2A54668D" w:rsidR="00A57493" w:rsidRDefault="00A57493" w:rsidP="00A57493">
      <w:pPr>
        <w:jc w:val="both"/>
      </w:pPr>
      <w:r>
        <w:t xml:space="preserve">This section specifies the layout of input file which MLI’s needs to send for their respective Loan information’s to request issuance of credit guarantees and/or </w:t>
      </w:r>
      <w:r w:rsidR="003867E9">
        <w:t>Continuity</w:t>
      </w:r>
      <w:r>
        <w:t xml:space="preserve"> of the credit guarantees from NCGTC.</w:t>
      </w:r>
    </w:p>
    <w:p w14:paraId="26A6EA6F" w14:textId="77777777"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7" w:name="_Toc436819446"/>
      <w:bookmarkStart w:id="18" w:name="_Toc483691707"/>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New </w:t>
      </w:r>
      <w:r w:rsidRPr="00363581">
        <w:rPr>
          <w:rFonts w:ascii="Trebuchet MS" w:hAnsi="Trebuchet MS"/>
          <w:b/>
          <w:bCs/>
          <w:color w:val="000000" w:themeColor="text1"/>
          <w:szCs w:val="22"/>
        </w:rPr>
        <w:t xml:space="preserve">CG </w:t>
      </w:r>
      <w:r>
        <w:rPr>
          <w:rFonts w:ascii="Trebuchet MS" w:hAnsi="Trebuchet MS"/>
          <w:b/>
          <w:bCs/>
          <w:color w:val="000000" w:themeColor="text1"/>
          <w:szCs w:val="22"/>
        </w:rPr>
        <w:t>Issuance</w:t>
      </w:r>
      <w:bookmarkEnd w:id="17"/>
      <w:bookmarkEnd w:id="18"/>
    </w:p>
    <w:p w14:paraId="7059D328" w14:textId="1B5B7884" w:rsidR="008A7B72" w:rsidRDefault="008A7B72" w:rsidP="008A7B72">
      <w:pPr>
        <w:jc w:val="both"/>
      </w:pPr>
      <w:r>
        <w:t xml:space="preserve">Refer the spread sheet – Standup India </w:t>
      </w:r>
      <w:r w:rsidRPr="00AB0360">
        <w:t>Scheme - New</w:t>
      </w:r>
      <w:r>
        <w:t xml:space="preserve"> and Continuity Input Layout for the fields included, Mandatory/optional level, allowed characters and usage of codes wherever applicable. </w:t>
      </w:r>
    </w:p>
    <w:p w14:paraId="410695D9" w14:textId="77777777" w:rsidR="008A7B72" w:rsidRPr="00B6577F" w:rsidRDefault="008A7B72" w:rsidP="008A7B72">
      <w:pPr>
        <w:jc w:val="both"/>
        <w:rPr>
          <w:b/>
        </w:rPr>
      </w:pPr>
      <w:r w:rsidRPr="00B6577F">
        <w:rPr>
          <w:b/>
        </w:rPr>
        <w:t>Note:</w:t>
      </w:r>
    </w:p>
    <w:p w14:paraId="6C7C6D74" w14:textId="06E51803" w:rsidR="00A57493" w:rsidRDefault="008F5424" w:rsidP="00427624">
      <w:pPr>
        <w:pStyle w:val="ListParagraph"/>
        <w:numPr>
          <w:ilvl w:val="0"/>
          <w:numId w:val="25"/>
        </w:numPr>
        <w:jc w:val="both"/>
      </w:pPr>
      <w:r>
        <w:t>Only two types of loan will be considered – Term Loan and/or Working capital loans.</w:t>
      </w:r>
    </w:p>
    <w:p w14:paraId="7D164E15" w14:textId="77777777" w:rsidR="008F5424" w:rsidRDefault="008F5424" w:rsidP="00427624">
      <w:pPr>
        <w:pStyle w:val="ListParagraph"/>
        <w:numPr>
          <w:ilvl w:val="0"/>
          <w:numId w:val="25"/>
        </w:numPr>
        <w:jc w:val="both"/>
      </w:pPr>
      <w:r>
        <w:t xml:space="preserve">Working capital loans to include Letter of Credit, Bank Guarantee and Overdraft type instruments as well. From CG point of view, it is agreed to have the summation amount of these instruments as non-fund based sanctioned amounts. </w:t>
      </w:r>
    </w:p>
    <w:p w14:paraId="7800996C" w14:textId="7E452DC3" w:rsidR="008F5424" w:rsidRDefault="008F5424" w:rsidP="008F5424">
      <w:pPr>
        <w:pStyle w:val="ListParagraph"/>
        <w:numPr>
          <w:ilvl w:val="0"/>
          <w:numId w:val="25"/>
        </w:numPr>
        <w:jc w:val="both"/>
      </w:pPr>
      <w:r>
        <w:t>The fund based sanctioned amount will be the Term loans or working capital limit.</w:t>
      </w:r>
    </w:p>
    <w:p w14:paraId="69D1572D" w14:textId="77777777" w:rsidR="008A7B72" w:rsidRDefault="008A7B72" w:rsidP="008A7B72">
      <w:pPr>
        <w:jc w:val="both"/>
      </w:pPr>
    </w:p>
    <w:p w14:paraId="776DAE47" w14:textId="487F81A0" w:rsidR="00A57493" w:rsidRPr="00363581"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9" w:name="_Toc436819447"/>
      <w:bookmarkStart w:id="20" w:name="_Toc483691708"/>
      <w:r w:rsidRPr="00363581">
        <w:rPr>
          <w:rFonts w:ascii="Trebuchet MS" w:hAnsi="Trebuchet MS"/>
          <w:b/>
          <w:bCs/>
          <w:color w:val="000000" w:themeColor="text1"/>
          <w:szCs w:val="22"/>
        </w:rPr>
        <w:t>Layout</w:t>
      </w:r>
      <w:r>
        <w:rPr>
          <w:rFonts w:ascii="Trebuchet MS" w:hAnsi="Trebuchet MS"/>
          <w:b/>
          <w:bCs/>
          <w:color w:val="000000" w:themeColor="text1"/>
          <w:szCs w:val="22"/>
        </w:rPr>
        <w:t>:</w:t>
      </w:r>
      <w:r w:rsidRPr="00363581">
        <w:rPr>
          <w:rFonts w:ascii="Trebuchet MS" w:hAnsi="Trebuchet MS"/>
          <w:b/>
          <w:bCs/>
          <w:color w:val="000000" w:themeColor="text1"/>
          <w:szCs w:val="22"/>
        </w:rPr>
        <w:t xml:space="preserve"> Input File</w:t>
      </w:r>
      <w:r>
        <w:rPr>
          <w:rFonts w:ascii="Trebuchet MS" w:hAnsi="Trebuchet MS"/>
          <w:b/>
          <w:bCs/>
          <w:color w:val="000000" w:themeColor="text1"/>
          <w:szCs w:val="22"/>
        </w:rPr>
        <w:t xml:space="preserve"> - </w:t>
      </w:r>
      <w:r w:rsidRPr="00363581">
        <w:rPr>
          <w:rFonts w:ascii="Trebuchet MS" w:hAnsi="Trebuchet MS"/>
          <w:b/>
          <w:bCs/>
          <w:color w:val="000000" w:themeColor="text1"/>
          <w:szCs w:val="22"/>
        </w:rPr>
        <w:t xml:space="preserve">CG </w:t>
      </w:r>
      <w:bookmarkEnd w:id="19"/>
      <w:r w:rsidR="003867E9">
        <w:rPr>
          <w:rFonts w:ascii="Trebuchet MS" w:hAnsi="Trebuchet MS"/>
          <w:b/>
          <w:bCs/>
          <w:color w:val="000000" w:themeColor="text1"/>
          <w:szCs w:val="22"/>
        </w:rPr>
        <w:t>Continuity</w:t>
      </w:r>
      <w:bookmarkEnd w:id="20"/>
    </w:p>
    <w:p w14:paraId="490C4C32" w14:textId="1FF37BB6" w:rsidR="008A7B72" w:rsidRDefault="008A7B72" w:rsidP="008A7B72">
      <w:pPr>
        <w:jc w:val="both"/>
      </w:pPr>
      <w:r>
        <w:t xml:space="preserve">Refer the spread sheet </w:t>
      </w:r>
      <w:r w:rsidR="00097044">
        <w:t>–</w:t>
      </w:r>
      <w:r>
        <w:t xml:space="preserve"> </w:t>
      </w:r>
      <w:r w:rsidR="00097044">
        <w:t>Standup India</w:t>
      </w:r>
      <w:r w:rsidRPr="00AB0360">
        <w:t xml:space="preserve"> Scheme - New</w:t>
      </w:r>
      <w:r>
        <w:t xml:space="preserve"> and Continuity Input Layout for the fields included, Mandatory/optional level, allowed characters and usage of codes wherever applicable. </w:t>
      </w:r>
    </w:p>
    <w:p w14:paraId="77D3FC9E" w14:textId="77777777" w:rsidR="008A7B72" w:rsidRPr="00B6577F" w:rsidRDefault="008A7B72" w:rsidP="008A7B72">
      <w:pPr>
        <w:jc w:val="both"/>
        <w:rPr>
          <w:b/>
        </w:rPr>
      </w:pPr>
      <w:r w:rsidRPr="00B6577F">
        <w:rPr>
          <w:b/>
        </w:rPr>
        <w:t>Note:</w:t>
      </w:r>
    </w:p>
    <w:p w14:paraId="45C3C684" w14:textId="060D7E90" w:rsidR="00A57493" w:rsidRDefault="00A82DB2" w:rsidP="00427624">
      <w:pPr>
        <w:pStyle w:val="ListParagraph"/>
        <w:numPr>
          <w:ilvl w:val="0"/>
          <w:numId w:val="25"/>
        </w:numPr>
        <w:jc w:val="both"/>
      </w:pPr>
      <w:r>
        <w:t xml:space="preserve">As per NCGTC policy, the Modified Sanction Loan Amount/Limit </w:t>
      </w:r>
      <w:r w:rsidR="008F5424">
        <w:t xml:space="preserve">will not be allowed to decrease in case of term loans. For remaining loan types – they </w:t>
      </w:r>
      <w:r>
        <w:t xml:space="preserve">may </w:t>
      </w:r>
      <w:r w:rsidR="008F5424">
        <w:t>i</w:t>
      </w:r>
      <w:r>
        <w:t>ncreas</w:t>
      </w:r>
      <w:r w:rsidR="008F5424">
        <w:t>e or decrease as the case may be.</w:t>
      </w:r>
    </w:p>
    <w:p w14:paraId="2EAC1C83" w14:textId="77777777" w:rsidR="00A57493" w:rsidRDefault="00A57493" w:rsidP="00A57493">
      <w:pPr>
        <w:jc w:val="both"/>
      </w:pPr>
      <w:r>
        <w:t xml:space="preserve"> </w:t>
      </w:r>
    </w:p>
    <w:p w14:paraId="1BCE9B25" w14:textId="77777777"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60228DD7"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1" w:name="_Toc436819448"/>
      <w:bookmarkStart w:id="22" w:name="_Toc483691709"/>
      <w:r>
        <w:rPr>
          <w:rFonts w:ascii="Trebuchet MS" w:eastAsia="Times New Roman" w:hAnsi="Trebuchet MS" w:cs="Arial"/>
          <w:b/>
          <w:bCs/>
          <w:iCs/>
          <w:color w:val="7F7F7F"/>
          <w:sz w:val="28"/>
          <w:szCs w:val="28"/>
        </w:rPr>
        <w:lastRenderedPageBreak/>
        <w:t>Input File Format Processed By SURGE</w:t>
      </w:r>
      <w:bookmarkEnd w:id="21"/>
      <w:bookmarkEnd w:id="22"/>
      <w:r>
        <w:rPr>
          <w:rFonts w:ascii="Trebuchet MS" w:eastAsia="Times New Roman" w:hAnsi="Trebuchet MS" w:cs="Arial"/>
          <w:b/>
          <w:bCs/>
          <w:iCs/>
          <w:color w:val="7F7F7F"/>
          <w:sz w:val="28"/>
          <w:szCs w:val="28"/>
        </w:rPr>
        <w:t xml:space="preserve"> </w:t>
      </w:r>
    </w:p>
    <w:p w14:paraId="28A8622D" w14:textId="77777777" w:rsidR="00A57493" w:rsidRDefault="00A57493" w:rsidP="00A57493">
      <w:pPr>
        <w:jc w:val="both"/>
      </w:pPr>
      <w:r>
        <w:t>SURGE will accept input file from MLI(s) in following format only:</w:t>
      </w:r>
    </w:p>
    <w:p w14:paraId="5ECB0F7E" w14:textId="77777777" w:rsidR="00A57493" w:rsidRDefault="00A57493" w:rsidP="00427624">
      <w:pPr>
        <w:pStyle w:val="ListParagraph"/>
        <w:numPr>
          <w:ilvl w:val="0"/>
          <w:numId w:val="14"/>
        </w:numPr>
        <w:jc w:val="both"/>
      </w:pPr>
      <w:r>
        <w:t>XML layout</w:t>
      </w:r>
    </w:p>
    <w:p w14:paraId="37E2E12F" w14:textId="63576B45" w:rsidR="00A57493" w:rsidRDefault="00A57493" w:rsidP="00A57493">
      <w:pPr>
        <w:jc w:val="both"/>
      </w:pPr>
      <w:r>
        <w:t xml:space="preserve">XML is only format permissible as per eGov standards. SURGE will </w:t>
      </w:r>
      <w:r w:rsidRPr="002D4725">
        <w:rPr>
          <w:b/>
          <w:u w:val="single"/>
        </w:rPr>
        <w:t>NOT</w:t>
      </w:r>
      <w:r>
        <w:t xml:space="preserve"> processed files received in any other formats than those listed above.</w:t>
      </w:r>
    </w:p>
    <w:p w14:paraId="2684140B" w14:textId="2BBB19A6" w:rsidR="00A57493" w:rsidRDefault="00A57493" w:rsidP="00A57493">
      <w:pPr>
        <w:rPr>
          <w:rFonts w:ascii="Trebuchet MS" w:eastAsia="Times New Roman" w:hAnsi="Trebuchet MS" w:cs="Arial"/>
          <w:b/>
          <w:bCs/>
          <w:iCs/>
          <w:color w:val="7F7F7F"/>
          <w:sz w:val="28"/>
          <w:szCs w:val="28"/>
        </w:rPr>
      </w:pPr>
    </w:p>
    <w:p w14:paraId="3401A9C3" w14:textId="77777777" w:rsidR="00A57493" w:rsidRDefault="00A57493" w:rsidP="00A57493">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23" w:name="_Toc436819449"/>
      <w:bookmarkStart w:id="24" w:name="_Toc483691710"/>
      <w:r>
        <w:rPr>
          <w:rFonts w:ascii="Trebuchet MS" w:eastAsia="Times New Roman" w:hAnsi="Trebuchet MS" w:cs="Arial"/>
          <w:b/>
          <w:bCs/>
          <w:iCs/>
          <w:color w:val="7F7F7F"/>
          <w:sz w:val="28"/>
          <w:szCs w:val="28"/>
        </w:rPr>
        <w:t>Preparation of I</w:t>
      </w:r>
      <w:r w:rsidRPr="0059069C">
        <w:rPr>
          <w:rFonts w:ascii="Trebuchet MS" w:eastAsia="Times New Roman" w:hAnsi="Trebuchet MS" w:cs="Arial"/>
          <w:b/>
          <w:bCs/>
          <w:iCs/>
          <w:color w:val="7F7F7F"/>
          <w:sz w:val="28"/>
          <w:szCs w:val="28"/>
        </w:rPr>
        <w:t>nput File</w:t>
      </w:r>
      <w:bookmarkEnd w:id="23"/>
      <w:bookmarkEnd w:id="24"/>
    </w:p>
    <w:p w14:paraId="27A71F7C" w14:textId="77777777" w:rsidR="005B0E6B" w:rsidRDefault="005B0E6B" w:rsidP="005B0E6B">
      <w:pPr>
        <w:jc w:val="both"/>
      </w:pPr>
      <w:r>
        <w:t>This section describes the process for preparation of input file which MLI needs to send to NCGTC. MLI’s need to prepare and send TWO separate files, each having different layout. The purpose of these two files is:</w:t>
      </w:r>
    </w:p>
    <w:p w14:paraId="516F91F7" w14:textId="77777777" w:rsidR="005B0E6B" w:rsidRDefault="005B0E6B" w:rsidP="005B0E6B">
      <w:pPr>
        <w:pStyle w:val="ListParagraph"/>
        <w:numPr>
          <w:ilvl w:val="0"/>
          <w:numId w:val="2"/>
        </w:numPr>
        <w:jc w:val="both"/>
      </w:pPr>
      <w:r>
        <w:t xml:space="preserve">NEW credit guarantees – Credit Guarantee request for </w:t>
      </w:r>
      <w:r w:rsidRPr="00580C97">
        <w:rPr>
          <w:i/>
        </w:rPr>
        <w:t>new</w:t>
      </w:r>
      <w:r>
        <w:t xml:space="preserve"> borrowings sanctioned under Standup India loans disbursed at their end (these disbursal can be full or partial). Only one CG request per quarter per customer for all the sanctions of various loans per customer is permissible. Refer file layout – 1.2.1.</w:t>
      </w:r>
    </w:p>
    <w:p w14:paraId="403F9A3B" w14:textId="77777777" w:rsidR="005B0E6B" w:rsidRDefault="005B0E6B" w:rsidP="005B0E6B">
      <w:pPr>
        <w:pStyle w:val="ListParagraph"/>
        <w:numPr>
          <w:ilvl w:val="0"/>
          <w:numId w:val="2"/>
        </w:numPr>
        <w:jc w:val="both"/>
      </w:pPr>
      <w:r>
        <w:t>CONTINUITY of CG – Continuing existing Credit Guarantee cover (i.e. maintaining the guarantee ‘In Force’ of EXISTING Credit Guarantee’s)</w:t>
      </w:r>
    </w:p>
    <w:p w14:paraId="630C99AE" w14:textId="77777777" w:rsidR="005B0E6B" w:rsidRDefault="005B0E6B" w:rsidP="005B0E6B">
      <w:pPr>
        <w:jc w:val="both"/>
      </w:pPr>
      <w:r>
        <w:rPr>
          <w:noProof/>
          <w:lang w:val="en-IN" w:eastAsia="en-IN"/>
        </w:rPr>
        <mc:AlternateContent>
          <mc:Choice Requires="wps">
            <w:drawing>
              <wp:inline distT="0" distB="0" distL="0" distR="0" wp14:anchorId="754336B3" wp14:editId="2E965DF9">
                <wp:extent cx="5908040" cy="1657350"/>
                <wp:effectExtent l="0" t="0" r="16510" b="19050"/>
                <wp:docPr id="79" name="Rectangle 79"/>
                <wp:cNvGraphicFramePr/>
                <a:graphic xmlns:a="http://schemas.openxmlformats.org/drawingml/2006/main">
                  <a:graphicData uri="http://schemas.microsoft.com/office/word/2010/wordprocessingShape">
                    <wps:wsp>
                      <wps:cNvSpPr/>
                      <wps:spPr>
                        <a:xfrm>
                          <a:off x="0" y="0"/>
                          <a:ext cx="5908040" cy="1657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13F17F" w14:textId="77777777" w:rsidR="004E3325" w:rsidRDefault="004E3325"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4E3325" w:rsidRDefault="004E3325"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4E3325" w:rsidRPr="00672A8E" w:rsidRDefault="004E3325"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4336B3" id="Rectangle 79" o:spid="_x0000_s1029" style="width:465.2pt;height:13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" fillcolor="white [3201]" strokecolor="#70ad47 [3209]" strokeweight="1pt">
                <v:textbox>
                  <w:txbxContent>
                    <w:p w14:paraId="1213F17F" w14:textId="77777777" w:rsidR="004E3325" w:rsidRDefault="004E3325" w:rsidP="005B0E6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22245B92" w14:textId="77777777" w:rsidR="004E3325" w:rsidRDefault="004E3325" w:rsidP="005B0E6B">
                      <w:pPr>
                        <w:pStyle w:val="ListParagraph"/>
                        <w:numPr>
                          <w:ilvl w:val="0"/>
                          <w:numId w:val="19"/>
                        </w:numPr>
                        <w:jc w:val="both"/>
                        <w:rPr>
                          <w:rFonts w:asciiTheme="majorHAnsi" w:hAnsiTheme="majorHAnsi"/>
                        </w:rPr>
                      </w:pPr>
                      <w:r w:rsidRPr="00672A8E">
                        <w:rPr>
                          <w:rFonts w:asciiTheme="majorHAnsi" w:hAnsiTheme="majorHAnsi"/>
                        </w:rPr>
                        <w:t>A periodic frequency of each Quarter is decided to receive and process the input files for new credit guarantees</w:t>
                      </w:r>
                      <w:r>
                        <w:rPr>
                          <w:rFonts w:asciiTheme="majorHAnsi" w:hAnsiTheme="majorHAnsi"/>
                        </w:rPr>
                        <w:t xml:space="preserve">. </w:t>
                      </w:r>
                    </w:p>
                    <w:p w14:paraId="67D9BFFC" w14:textId="77777777" w:rsidR="004E3325" w:rsidRPr="00672A8E" w:rsidRDefault="004E3325" w:rsidP="005B0E6B">
                      <w:pPr>
                        <w:pStyle w:val="ListParagraph"/>
                        <w:numPr>
                          <w:ilvl w:val="0"/>
                          <w:numId w:val="19"/>
                        </w:numPr>
                        <w:jc w:val="both"/>
                        <w:rPr>
                          <w:rFonts w:asciiTheme="majorHAnsi" w:hAnsiTheme="majorHAnsi"/>
                        </w:rPr>
                      </w:pPr>
                      <w:r w:rsidRPr="00672A8E">
                        <w:rPr>
                          <w:rFonts w:asciiTheme="majorHAnsi" w:hAnsiTheme="majorHAnsi"/>
                        </w:rPr>
                        <w:t>A</w:t>
                      </w:r>
                      <w:r>
                        <w:rPr>
                          <w:rFonts w:asciiTheme="majorHAnsi" w:hAnsiTheme="majorHAnsi"/>
                        </w:rPr>
                        <w:t xml:space="preserve">nnual </w:t>
                      </w:r>
                      <w:r w:rsidRPr="00672A8E">
                        <w:rPr>
                          <w:rFonts w:asciiTheme="majorHAnsi" w:hAnsiTheme="majorHAnsi"/>
                        </w:rPr>
                        <w:t xml:space="preserve">periodic frequency is decided to receive and process the input files for </w:t>
                      </w:r>
                      <w:r>
                        <w:rPr>
                          <w:rFonts w:asciiTheme="majorHAnsi" w:hAnsiTheme="majorHAnsi"/>
                        </w:rPr>
                        <w:t>continuity of existing g</w:t>
                      </w:r>
                      <w:r w:rsidRPr="00672A8E">
                        <w:rPr>
                          <w:rFonts w:asciiTheme="majorHAnsi" w:hAnsiTheme="majorHAnsi"/>
                        </w:rPr>
                        <w:t>uarantees.</w:t>
                      </w:r>
                    </w:p>
                  </w:txbxContent>
                </v:textbox>
                <w10:anchorlock/>
              </v:rect>
            </w:pict>
          </mc:Fallback>
        </mc:AlternateContent>
      </w:r>
    </w:p>
    <w:p w14:paraId="757096A7" w14:textId="77777777" w:rsidR="005B0E6B" w:rsidRDefault="005B0E6B" w:rsidP="005B0E6B">
      <w:pPr>
        <w:jc w:val="both"/>
      </w:pPr>
    </w:p>
    <w:p w14:paraId="7B507AD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5" w:name="_Toc436819450"/>
      <w:bookmarkStart w:id="26" w:name="_Toc473636722"/>
      <w:bookmarkStart w:id="27" w:name="_Toc483691711"/>
      <w:r>
        <w:rPr>
          <w:rFonts w:ascii="Trebuchet MS" w:hAnsi="Trebuchet MS"/>
          <w:b/>
          <w:bCs/>
          <w:color w:val="000000" w:themeColor="text1"/>
          <w:szCs w:val="22"/>
        </w:rPr>
        <w:t xml:space="preserve">New </w:t>
      </w:r>
      <w:r w:rsidRPr="00047548">
        <w:rPr>
          <w:rFonts w:ascii="Trebuchet MS" w:hAnsi="Trebuchet MS"/>
          <w:b/>
          <w:bCs/>
          <w:color w:val="000000" w:themeColor="text1"/>
          <w:szCs w:val="22"/>
        </w:rPr>
        <w:t>Credit Guarantees</w:t>
      </w:r>
      <w:r>
        <w:rPr>
          <w:rFonts w:ascii="Trebuchet MS" w:hAnsi="Trebuchet MS"/>
          <w:b/>
          <w:bCs/>
          <w:color w:val="000000" w:themeColor="text1"/>
          <w:szCs w:val="22"/>
        </w:rPr>
        <w:t xml:space="preserve"> – Request for Quotes and Issue of Guarantees</w:t>
      </w:r>
      <w:bookmarkEnd w:id="25"/>
      <w:bookmarkEnd w:id="26"/>
      <w:bookmarkEnd w:id="27"/>
    </w:p>
    <w:p w14:paraId="59850216" w14:textId="77777777" w:rsidR="005B0E6B" w:rsidRPr="005122C5" w:rsidRDefault="005B0E6B" w:rsidP="005B0E6B">
      <w:pPr>
        <w:jc w:val="both"/>
      </w:pPr>
      <w:r w:rsidRPr="005122C5">
        <w:t>As a part of MLI’s loan business at their end, they will sanction and disburse Loans to the borrower under the Stand Up India Scheme. While doing these sanctions and disbursement</w:t>
      </w:r>
      <w:r>
        <w:t>s</w:t>
      </w:r>
      <w:r w:rsidRPr="005122C5">
        <w:t>, MLI’s will:</w:t>
      </w:r>
    </w:p>
    <w:p w14:paraId="5EADF58F" w14:textId="77777777" w:rsidR="005B0E6B" w:rsidRPr="005122C5" w:rsidRDefault="005B0E6B" w:rsidP="005B0E6B">
      <w:pPr>
        <w:pStyle w:val="ListParagraph"/>
        <w:numPr>
          <w:ilvl w:val="0"/>
          <w:numId w:val="3"/>
        </w:numPr>
        <w:jc w:val="both"/>
      </w:pPr>
      <w:r w:rsidRPr="005122C5">
        <w:t>Undertake various business checks and validations to ascertain the eligibility of the borrower.</w:t>
      </w:r>
    </w:p>
    <w:p w14:paraId="52B25A8C" w14:textId="77777777" w:rsidR="005B0E6B" w:rsidRPr="005122C5" w:rsidRDefault="005B0E6B" w:rsidP="005B0E6B">
      <w:pPr>
        <w:pStyle w:val="ListParagraph"/>
        <w:numPr>
          <w:ilvl w:val="0"/>
          <w:numId w:val="3"/>
        </w:numPr>
        <w:jc w:val="both"/>
      </w:pPr>
      <w:r w:rsidRPr="005122C5">
        <w:t>Disburse loan amount in full or in partial.</w:t>
      </w:r>
    </w:p>
    <w:p w14:paraId="1F488068" w14:textId="77777777" w:rsidR="005B0E6B" w:rsidRPr="005122C5" w:rsidRDefault="005B0E6B" w:rsidP="005B0E6B">
      <w:pPr>
        <w:pStyle w:val="ListParagraph"/>
        <w:numPr>
          <w:ilvl w:val="0"/>
          <w:numId w:val="3"/>
        </w:numPr>
        <w:jc w:val="both"/>
      </w:pPr>
      <w:r w:rsidRPr="005122C5">
        <w:t xml:space="preserve">Maintain relevant details of the loan account(s) in their IT system </w:t>
      </w:r>
      <w:r w:rsidRPr="005122C5">
        <w:rPr>
          <w:i/>
        </w:rPr>
        <w:t>(Presuming Core Banking System).</w:t>
      </w:r>
    </w:p>
    <w:p w14:paraId="3B72DD90" w14:textId="77777777" w:rsidR="005B0E6B" w:rsidRDefault="005B0E6B" w:rsidP="005B0E6B">
      <w:pPr>
        <w:jc w:val="both"/>
      </w:pPr>
      <w:r>
        <w:t xml:space="preserve">Whilst the above activities from the loan business perspective is being done by the MLI’s, they </w:t>
      </w:r>
      <w:r w:rsidRPr="003A54F1">
        <w:rPr>
          <w:i/>
        </w:rPr>
        <w:t>may</w:t>
      </w:r>
      <w:r>
        <w:t xml:space="preserve"> essentially leverage the benefit of NCGTC’s Stand Up India Loan Guarantee Scheme. </w:t>
      </w:r>
    </w:p>
    <w:p w14:paraId="40AAB79A" w14:textId="77777777" w:rsidR="005B0E6B" w:rsidRDefault="005B0E6B" w:rsidP="005B0E6B">
      <w:pPr>
        <w:jc w:val="both"/>
      </w:pPr>
      <w:r>
        <w:lastRenderedPageBreak/>
        <w:t>As a part of this scheme, MLI’s are advised to send their requests to NCGTC for issuing credit guarantees in following steps:</w:t>
      </w:r>
    </w:p>
    <w:p w14:paraId="70526410" w14:textId="77777777" w:rsidR="005B0E6B" w:rsidRDefault="005B0E6B" w:rsidP="005B0E6B">
      <w:pPr>
        <w:pStyle w:val="ListParagraph"/>
        <w:numPr>
          <w:ilvl w:val="0"/>
          <w:numId w:val="15"/>
        </w:numPr>
        <w:jc w:val="both"/>
      </w:pPr>
      <w:r>
        <w:t xml:space="preserve">At the end of every quarter, MLI needs to extract and provide only one credit information which incorporates all loan information for all those </w:t>
      </w:r>
      <w:r w:rsidRPr="00CC5993">
        <w:rPr>
          <w:u w:val="single"/>
        </w:rPr>
        <w:t>NEW</w:t>
      </w:r>
      <w:r>
        <w:t xml:space="preserve"> loan accounts created on or after the SCHEME START DATE</w:t>
      </w:r>
      <w:r w:rsidRPr="00BE3328">
        <w:t xml:space="preserve"> </w:t>
      </w:r>
      <w:r>
        <w:t xml:space="preserve">and from which has any one loan needs to have an </w:t>
      </w:r>
      <w:r w:rsidRPr="00CC5993">
        <w:rPr>
          <w:u w:val="single"/>
        </w:rPr>
        <w:t>EFFECTIVE DISBURSEMENT</w:t>
      </w:r>
      <w:r>
        <w:t xml:space="preserve"> of loan amount (either full or partial) in the PREVIOUS QUARTER in a file, called as ‘Input File – </w:t>
      </w:r>
      <w:r w:rsidRPr="00C96EF3">
        <w:t>New CG Issuance</w:t>
      </w:r>
      <w:r>
        <w:t>’. Information to be extracted in the layout mentioned in the section 1.2.1 and in the format mentioned in section 1.3.</w:t>
      </w:r>
    </w:p>
    <w:p w14:paraId="23D5A0D7" w14:textId="77777777" w:rsidR="005B0E6B" w:rsidRDefault="005B0E6B" w:rsidP="005B0E6B">
      <w:pPr>
        <w:pStyle w:val="ListParagraph"/>
        <w:numPr>
          <w:ilvl w:val="0"/>
          <w:numId w:val="15"/>
        </w:numPr>
        <w:jc w:val="both"/>
      </w:pPr>
      <w:r>
        <w:t xml:space="preserve">For New Credit Guarantee Request, for the first time (i.e. immediately after the enrolment with NCGTC for Stand Up India Loan Scheme) MLI’s will be permitted to extract and send the loan accounts for all those loan accounts created Post the scheme start date and which has an </w:t>
      </w:r>
      <w:r w:rsidRPr="00CC5993">
        <w:rPr>
          <w:u w:val="single"/>
        </w:rPr>
        <w:t>EFFECTIVE DISBURSEMENT</w:t>
      </w:r>
      <w:r>
        <w:t xml:space="preserve"> of loan amount till  PREVIOUS QUARTER END DATE (either full or partial) in a file, called as ‘Input File – </w:t>
      </w:r>
      <w:r w:rsidRPr="00C96EF3">
        <w:t>New CG Issuance</w:t>
      </w:r>
      <w:r>
        <w:t xml:space="preserve">’. Information to be extracted in the layout mentioned in the section 1.2.1 and in the format mentioned in section 1.3. </w:t>
      </w:r>
    </w:p>
    <w:p w14:paraId="558828A7" w14:textId="77777777" w:rsidR="005B0E6B" w:rsidRDefault="005B0E6B" w:rsidP="005B0E6B">
      <w:pPr>
        <w:pStyle w:val="ListParagraph"/>
        <w:jc w:val="both"/>
      </w:pPr>
      <w:r>
        <w:t xml:space="preserve">Consequently after the first submission and process of request for credit guarantees, point no. 1 mentioned above is applicable. </w:t>
      </w:r>
    </w:p>
    <w:p w14:paraId="638C729F" w14:textId="77777777" w:rsidR="005B0E6B" w:rsidRDefault="005B0E6B" w:rsidP="005B0E6B">
      <w:pPr>
        <w:pStyle w:val="ListParagraph"/>
        <w:numPr>
          <w:ilvl w:val="0"/>
          <w:numId w:val="15"/>
        </w:numPr>
        <w:jc w:val="both"/>
      </w:pPr>
      <w:r>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 </w:t>
      </w:r>
    </w:p>
    <w:p w14:paraId="1E162371" w14:textId="77777777" w:rsidR="005B0E6B" w:rsidRDefault="005B0E6B" w:rsidP="005B0E6B">
      <w:pPr>
        <w:pStyle w:val="ListParagraph"/>
        <w:numPr>
          <w:ilvl w:val="0"/>
          <w:numId w:val="15"/>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525A6C2F" w14:textId="77777777" w:rsidR="005B0E6B" w:rsidRDefault="005B0E6B" w:rsidP="005B0E6B">
      <w:pPr>
        <w:pStyle w:val="ListParagraph"/>
        <w:numPr>
          <w:ilvl w:val="0"/>
          <w:numId w:val="15"/>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71F52183" w14:textId="77777777" w:rsidR="005B0E6B" w:rsidRPr="00147856" w:rsidRDefault="005B0E6B" w:rsidP="005B0E6B">
      <w:pPr>
        <w:pStyle w:val="ListParagraph"/>
        <w:numPr>
          <w:ilvl w:val="0"/>
          <w:numId w:val="15"/>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641381A5" w14:textId="77777777" w:rsidR="005B0E6B" w:rsidRDefault="005B0E6B" w:rsidP="005B0E6B">
      <w:pPr>
        <w:jc w:val="both"/>
      </w:pPr>
    </w:p>
    <w:p w14:paraId="5B6175E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8" w:name="_Toc436819451"/>
      <w:bookmarkStart w:id="29" w:name="_Toc473636723"/>
      <w:bookmarkStart w:id="30" w:name="_Toc483691712"/>
      <w:r w:rsidRPr="00047548">
        <w:rPr>
          <w:rFonts w:ascii="Trebuchet MS" w:hAnsi="Trebuchet MS"/>
          <w:b/>
          <w:bCs/>
          <w:color w:val="000000" w:themeColor="text1"/>
          <w:szCs w:val="22"/>
        </w:rPr>
        <w:t>Requesting Quotes for Credit Guarantee</w:t>
      </w:r>
      <w:bookmarkEnd w:id="28"/>
      <w:r>
        <w:rPr>
          <w:rFonts w:ascii="Trebuchet MS" w:hAnsi="Trebuchet MS"/>
          <w:b/>
          <w:bCs/>
          <w:color w:val="000000" w:themeColor="text1"/>
          <w:szCs w:val="22"/>
        </w:rPr>
        <w:t xml:space="preserve"> Continuity</w:t>
      </w:r>
      <w:bookmarkEnd w:id="29"/>
      <w:bookmarkEnd w:id="30"/>
    </w:p>
    <w:p w14:paraId="44F3F189" w14:textId="77777777" w:rsidR="005B0E6B" w:rsidRDefault="005B0E6B" w:rsidP="005B0E6B">
      <w:pPr>
        <w:jc w:val="both"/>
      </w:pPr>
      <w:r>
        <w:t>Credit Guarantee’s issued under the ‘Stand Up India Loan Scheme’ scheme by NCGTC needs to be CONTINUED every annum.  For continuing these guarantees, MLI’s are advised to send their requests to NCGTC and follow these steps:</w:t>
      </w:r>
    </w:p>
    <w:p w14:paraId="5D85E278" w14:textId="77777777" w:rsidR="005B0E6B" w:rsidRDefault="005B0E6B" w:rsidP="005B0E6B">
      <w:pPr>
        <w:pStyle w:val="ListParagraph"/>
        <w:numPr>
          <w:ilvl w:val="0"/>
          <w:numId w:val="16"/>
        </w:numPr>
        <w:jc w:val="both"/>
      </w:pPr>
      <w:r>
        <w:t>At the end of every financial year end, MLI’s needs to extract the loan information from their IT system for all those loan accounts due for continuity in the next financial year</w:t>
      </w:r>
      <w:r w:rsidRPr="005D2322">
        <w:t xml:space="preserve"> </w:t>
      </w:r>
      <w:r>
        <w:t>in a file, called as ‘Input File – CG Continuity’. Information to be extracted in the layout mentioned in the section 1.2.2 and in the format mentioned in section 1.3.</w:t>
      </w:r>
    </w:p>
    <w:p w14:paraId="744DFD4B" w14:textId="77777777" w:rsidR="005B0E6B" w:rsidRDefault="005B0E6B" w:rsidP="005B0E6B">
      <w:pPr>
        <w:pStyle w:val="ListParagraph"/>
        <w:numPr>
          <w:ilvl w:val="0"/>
          <w:numId w:val="16"/>
        </w:numPr>
        <w:jc w:val="both"/>
      </w:pPr>
      <w:r>
        <w:t>MLI’s are allowed to send revised values of the ‘Sanctioned Loan Amount’, ‘Outstanding Loan Amount’ etc. of these Loan Accounts which may vary due to loan restructuring, enhancements or reductions or overdue on account of unpaid interest and/or penalty’s levied by MLI to the borrower.</w:t>
      </w:r>
    </w:p>
    <w:p w14:paraId="6EFB0F11" w14:textId="77777777" w:rsidR="005B0E6B" w:rsidRDefault="005B0E6B" w:rsidP="005B0E6B">
      <w:pPr>
        <w:pStyle w:val="ListParagraph"/>
        <w:numPr>
          <w:ilvl w:val="0"/>
          <w:numId w:val="16"/>
        </w:numPr>
        <w:jc w:val="both"/>
      </w:pPr>
      <w:r>
        <w:lastRenderedPageBreak/>
        <w:t xml:space="preserve">Upload this file on the NCGTC system in </w:t>
      </w:r>
      <w:r w:rsidRPr="00A10A4A">
        <w:rPr>
          <w:i/>
        </w:rPr>
        <w:t>‘Non Approved’</w:t>
      </w:r>
      <w:r>
        <w:t xml:space="preserve"> state by MLI user account. The file needs to be uploaded against a specific ‘Scheme’. Internally for this scheme, system has one docket which is – ‘GEN’, wherein certain scheme specific parameters are defined. System will extract and split the records for specific guarantee treatment/operations defined in the scheme docket which is – ‘GEN’.</w:t>
      </w:r>
    </w:p>
    <w:p w14:paraId="307E03E0" w14:textId="77777777" w:rsidR="005B0E6B" w:rsidRDefault="005B0E6B" w:rsidP="005B0E6B">
      <w:pPr>
        <w:pStyle w:val="ListParagraph"/>
        <w:numPr>
          <w:ilvl w:val="0"/>
          <w:numId w:val="16"/>
        </w:numPr>
        <w:jc w:val="both"/>
      </w:pPr>
      <w:r>
        <w:t xml:space="preserve">Till the specified period (communicated by NCGTC) MLI is permitted to upload and/or re-upload the input file multiple times. Thus, allowing MLI’s to append, edit and delete the NEW loan account information multiple times and in </w:t>
      </w:r>
      <w:r w:rsidRPr="006312CE">
        <w:rPr>
          <w:i/>
        </w:rPr>
        <w:t>‘Non Approved’</w:t>
      </w:r>
      <w:r>
        <w:t xml:space="preserve"> state.</w:t>
      </w:r>
    </w:p>
    <w:p w14:paraId="6D677639" w14:textId="77777777" w:rsidR="005B0E6B" w:rsidRDefault="005B0E6B" w:rsidP="005B0E6B">
      <w:pPr>
        <w:pStyle w:val="ListParagraph"/>
        <w:numPr>
          <w:ilvl w:val="0"/>
          <w:numId w:val="16"/>
        </w:numPr>
        <w:jc w:val="both"/>
      </w:pPr>
      <w:r>
        <w:t xml:space="preserve">After final verification of the input file by MLI approver user account (created by their own MLI Administrator) and NCGTC approval, the state of the input file is changed as </w:t>
      </w:r>
      <w:r w:rsidRPr="006312CE">
        <w:rPr>
          <w:i/>
        </w:rPr>
        <w:t>‘Approved’</w:t>
      </w:r>
      <w:r>
        <w:t xml:space="preserve"> state.</w:t>
      </w:r>
    </w:p>
    <w:p w14:paraId="6B1E5DD3" w14:textId="352F5E58" w:rsidR="00A57493" w:rsidRDefault="005B0E6B" w:rsidP="005B0E6B">
      <w:pPr>
        <w:pStyle w:val="ListParagraph"/>
        <w:numPr>
          <w:ilvl w:val="0"/>
          <w:numId w:val="16"/>
        </w:numPr>
        <w:jc w:val="both"/>
      </w:pPr>
      <w:r>
        <w:t xml:space="preserve">Final submission of the </w:t>
      </w:r>
      <w:r w:rsidRPr="00547CA4">
        <w:rPr>
          <w:i/>
        </w:rPr>
        <w:t>‘Approved’</w:t>
      </w:r>
      <w:r>
        <w:t xml:space="preserve"> input file for further process of Quotes Generation will be effective once MLI accepts to the </w:t>
      </w:r>
      <w:r w:rsidRPr="00547CA4">
        <w:rPr>
          <w:i/>
        </w:rPr>
        <w:t xml:space="preserve">‘Management certificate - Terms </w:t>
      </w:r>
      <w:r>
        <w:rPr>
          <w:i/>
        </w:rPr>
        <w:t>&amp;</w:t>
      </w:r>
      <w:r w:rsidRPr="00547CA4">
        <w:rPr>
          <w:i/>
        </w:rPr>
        <w:t xml:space="preserve"> Conditions’</w:t>
      </w:r>
      <w:r>
        <w:rPr>
          <w:i/>
        </w:rPr>
        <w:t>.</w:t>
      </w:r>
    </w:p>
    <w:p w14:paraId="02166142" w14:textId="3C8E4623" w:rsidR="00A57493" w:rsidRDefault="00A57493" w:rsidP="003A4671">
      <w:pPr>
        <w:jc w:val="both"/>
        <w:rPr>
          <w:rFonts w:asciiTheme="majorHAnsi" w:hAnsiTheme="majorHAnsi"/>
          <w:b/>
        </w:rPr>
      </w:pPr>
    </w:p>
    <w:p w14:paraId="39258009" w14:textId="21B19B03" w:rsidR="006A3E5B" w:rsidRDefault="006A3E5B" w:rsidP="003A4671">
      <w:pPr>
        <w:jc w:val="both"/>
        <w:rPr>
          <w:rFonts w:asciiTheme="majorHAnsi" w:hAnsiTheme="majorHAnsi"/>
          <w:b/>
        </w:rPr>
      </w:pPr>
      <w:r>
        <w:rPr>
          <w:noProof/>
          <w:lang w:val="en-IN" w:eastAsia="en-IN"/>
        </w:rPr>
        <mc:AlternateContent>
          <mc:Choice Requires="wps">
            <w:drawing>
              <wp:anchor distT="0" distB="0" distL="114300" distR="114300" simplePos="0" relativeHeight="251774976" behindDoc="0" locked="0" layoutInCell="1" allowOverlap="1" wp14:anchorId="051B5172" wp14:editId="685A729B">
                <wp:simplePos x="0" y="0"/>
                <wp:positionH relativeFrom="column">
                  <wp:posOffset>0</wp:posOffset>
                </wp:positionH>
                <wp:positionV relativeFrom="paragraph">
                  <wp:posOffset>41778</wp:posOffset>
                </wp:positionV>
                <wp:extent cx="5908040" cy="1115060"/>
                <wp:effectExtent l="0" t="0" r="16510" b="27940"/>
                <wp:wrapSquare wrapText="bothSides"/>
                <wp:docPr id="52" name="Rectangle 52"/>
                <wp:cNvGraphicFramePr/>
                <a:graphic xmlns:a="http://schemas.openxmlformats.org/drawingml/2006/main">
                  <a:graphicData uri="http://schemas.microsoft.com/office/word/2010/wordprocessingShape">
                    <wps:wsp>
                      <wps:cNvSpPr/>
                      <wps:spPr>
                        <a:xfrm>
                          <a:off x="0" y="0"/>
                          <a:ext cx="5908040" cy="1115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978F5" w14:textId="77777777" w:rsidR="004E3325" w:rsidRPr="00D451B1" w:rsidRDefault="004E3325"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4E3325" w:rsidRDefault="004E3325"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4E3325" w:rsidRPr="005D2322" w:rsidRDefault="004E3325"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1B5172" id="Rectangle 52" o:spid="_x0000_s1030" style="position:absolute;left:0;text-align:left;margin-left:0;margin-top:3.3pt;width:465.2pt;height:87.8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" fillcolor="white [3201]" strokecolor="#70ad47 [3209]" strokeweight="1pt">
                <v:textbox>
                  <w:txbxContent>
                    <w:p w14:paraId="25C978F5" w14:textId="77777777" w:rsidR="004E3325" w:rsidRPr="00D451B1" w:rsidRDefault="004E3325" w:rsidP="006A3E5B">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D3208ED" w14:textId="77777777" w:rsidR="004E3325" w:rsidRDefault="004E3325" w:rsidP="00427624">
                      <w:pPr>
                        <w:pStyle w:val="ListParagraph"/>
                        <w:numPr>
                          <w:ilvl w:val="0"/>
                          <w:numId w:val="4"/>
                        </w:numPr>
                        <w:jc w:val="both"/>
                        <w:rPr>
                          <w:rFonts w:asciiTheme="majorHAnsi" w:hAnsiTheme="majorHAnsi"/>
                        </w:rPr>
                      </w:pPr>
                      <w:r w:rsidRPr="00AC1CE3">
                        <w:rPr>
                          <w:rFonts w:asciiTheme="majorHAnsi" w:hAnsiTheme="majorHAnsi"/>
                        </w:rPr>
                        <w:t>MLI fails to send the Request for CG</w:t>
                      </w:r>
                      <w:r>
                        <w:rPr>
                          <w:rFonts w:asciiTheme="majorHAnsi" w:hAnsiTheme="majorHAnsi"/>
                        </w:rPr>
                        <w:t xml:space="preserve"> Continuity</w:t>
                      </w:r>
                      <w:r w:rsidRPr="00AC1CE3">
                        <w:rPr>
                          <w:rFonts w:asciiTheme="majorHAnsi" w:hAnsiTheme="majorHAnsi"/>
                        </w:rPr>
                        <w:t xml:space="preserve">, NCGTC will NOT be able to </w:t>
                      </w:r>
                      <w:r>
                        <w:rPr>
                          <w:rFonts w:asciiTheme="majorHAnsi" w:hAnsiTheme="majorHAnsi"/>
                        </w:rPr>
                        <w:t xml:space="preserve">continue </w:t>
                      </w:r>
                      <w:r w:rsidRPr="00AC1CE3">
                        <w:rPr>
                          <w:rFonts w:asciiTheme="majorHAnsi" w:hAnsiTheme="majorHAnsi"/>
                        </w:rPr>
                        <w:t>the CG – consequently marking the CG status as LAPSE.</w:t>
                      </w:r>
                    </w:p>
                    <w:p w14:paraId="438D2F3C" w14:textId="77777777" w:rsidR="004E3325" w:rsidRPr="005D2322" w:rsidRDefault="004E3325" w:rsidP="00427624">
                      <w:pPr>
                        <w:pStyle w:val="ListParagraph"/>
                        <w:numPr>
                          <w:ilvl w:val="0"/>
                          <w:numId w:val="4"/>
                        </w:numPr>
                        <w:jc w:val="both"/>
                        <w:rPr>
                          <w:rFonts w:asciiTheme="majorHAnsi" w:hAnsiTheme="majorHAnsi"/>
                        </w:rPr>
                      </w:pPr>
                      <w:r w:rsidRPr="002D206E">
                        <w:rPr>
                          <w:rFonts w:asciiTheme="majorHAnsi" w:hAnsiTheme="majorHAnsi"/>
                        </w:rPr>
                        <w:t xml:space="preserve">CG which is/are LAPSED can be </w:t>
                      </w:r>
                      <w:r>
                        <w:rPr>
                          <w:rFonts w:asciiTheme="majorHAnsi" w:hAnsiTheme="majorHAnsi"/>
                        </w:rPr>
                        <w:t>continued</w:t>
                      </w:r>
                      <w:r w:rsidRPr="002D206E">
                        <w:rPr>
                          <w:rFonts w:asciiTheme="majorHAnsi" w:hAnsiTheme="majorHAnsi"/>
                        </w:rPr>
                        <w:t xml:space="preserve"> on payment of stipulated penalty fixed by NCGTC</w:t>
                      </w:r>
                      <w:r w:rsidRPr="005D2322">
                        <w:rPr>
                          <w:rFonts w:asciiTheme="majorHAnsi" w:hAnsiTheme="majorHAnsi"/>
                        </w:rPr>
                        <w:t>.</w:t>
                      </w:r>
                    </w:p>
                  </w:txbxContent>
                </v:textbox>
                <w10:wrap type="square"/>
              </v:rect>
            </w:pict>
          </mc:Fallback>
        </mc:AlternateContent>
      </w:r>
    </w:p>
    <w:p w14:paraId="244FD5CA" w14:textId="77777777" w:rsidR="006A3E5B" w:rsidRPr="003A4671" w:rsidRDefault="006A3E5B" w:rsidP="003A4671">
      <w:pPr>
        <w:jc w:val="both"/>
        <w:rPr>
          <w:rFonts w:asciiTheme="majorHAnsi" w:hAnsiTheme="majorHAnsi"/>
          <w:b/>
        </w:rPr>
      </w:pPr>
    </w:p>
    <w:p w14:paraId="3E4C0B8E" w14:textId="77777777" w:rsidR="00A57493" w:rsidRDefault="00A57493" w:rsidP="00A57493">
      <w:pPr>
        <w:pStyle w:val="Heading3"/>
        <w:keepLines w:val="0"/>
        <w:numPr>
          <w:ilvl w:val="2"/>
          <w:numId w:val="1"/>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31" w:name="_Toc436819452"/>
      <w:bookmarkStart w:id="32" w:name="_Toc483691713"/>
      <w:r>
        <w:rPr>
          <w:rFonts w:ascii="Trebuchet MS" w:hAnsi="Trebuchet MS"/>
          <w:b/>
          <w:bCs/>
          <w:color w:val="000000" w:themeColor="text1"/>
          <w:szCs w:val="22"/>
        </w:rPr>
        <w:t xml:space="preserve">Summary - Preparing &amp; Uploading the </w:t>
      </w:r>
      <w:r w:rsidRPr="003E5E71">
        <w:rPr>
          <w:rFonts w:ascii="Trebuchet MS" w:hAnsi="Trebuchet MS"/>
          <w:b/>
          <w:bCs/>
          <w:color w:val="000000" w:themeColor="text1"/>
          <w:szCs w:val="22"/>
        </w:rPr>
        <w:t>Input File</w:t>
      </w:r>
      <w:bookmarkEnd w:id="31"/>
      <w:bookmarkEnd w:id="32"/>
    </w:p>
    <w:p w14:paraId="066410EB" w14:textId="72E2AD53" w:rsidR="00A57493" w:rsidRDefault="00F66835" w:rsidP="00A57493">
      <w:r>
        <w:rPr>
          <w:noProof/>
          <w:lang w:val="en-IN" w:eastAsia="en-IN"/>
        </w:rPr>
        <w:drawing>
          <wp:inline distT="0" distB="0" distL="0" distR="0" wp14:anchorId="7D20484D" wp14:editId="3ADAC1EB">
            <wp:extent cx="5943600" cy="29718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7428A900" w14:textId="77777777" w:rsidR="00F66835" w:rsidRPr="0009542B" w:rsidRDefault="00F66835" w:rsidP="00A57493"/>
    <w:p w14:paraId="47E9C20A" w14:textId="14E730AB" w:rsidR="00A57493" w:rsidRDefault="00A57493" w:rsidP="00A57493">
      <w:pPr>
        <w:jc w:val="both"/>
      </w:pPr>
    </w:p>
    <w:p w14:paraId="6DC5DC16" w14:textId="77777777" w:rsidR="00A57493" w:rsidRDefault="00A57493" w:rsidP="00A57493">
      <w:pPr>
        <w:jc w:val="both"/>
      </w:pPr>
    </w:p>
    <w:p w14:paraId="6AF27262" w14:textId="77777777" w:rsidR="000E7245" w:rsidRDefault="000E7245" w:rsidP="00A57493">
      <w:pPr>
        <w:jc w:val="both"/>
      </w:pPr>
    </w:p>
    <w:p w14:paraId="29C99C03" w14:textId="77777777" w:rsidR="00BD60C6" w:rsidRDefault="00BD60C6" w:rsidP="00BD60C6">
      <w:pPr>
        <w:jc w:val="both"/>
      </w:pPr>
      <w:r>
        <w:t>Note: MLI’s are expected to perform these steps in stipulated time communicated by NCGTC to MLI’s.</w:t>
      </w:r>
    </w:p>
    <w:p w14:paraId="7C46CC26" w14:textId="75F3C943" w:rsidR="00A57493" w:rsidRDefault="00A57493" w:rsidP="00A57493">
      <w:pPr>
        <w:rPr>
          <w:rFonts w:ascii="Trebuchet MS" w:eastAsia="Times New Roman" w:hAnsi="Trebuchet MS" w:cs="Arial"/>
          <w:b/>
          <w:bCs/>
          <w:iCs/>
          <w:color w:val="7F7F7F"/>
          <w:sz w:val="28"/>
          <w:szCs w:val="28"/>
        </w:rPr>
      </w:pPr>
      <w:r>
        <w:rPr>
          <w:rFonts w:ascii="Trebuchet MS" w:eastAsia="Times New Roman" w:hAnsi="Trebuchet MS" w:cs="Arial"/>
          <w:b/>
          <w:bCs/>
          <w:iCs/>
          <w:color w:val="7F7F7F"/>
          <w:sz w:val="28"/>
          <w:szCs w:val="28"/>
        </w:rPr>
        <w:br w:type="page"/>
      </w:r>
    </w:p>
    <w:p w14:paraId="0088EC7F" w14:textId="77777777"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33" w:name="_Toc473636725"/>
      <w:bookmarkStart w:id="34" w:name="_Toc483691714"/>
      <w:r>
        <w:rPr>
          <w:rFonts w:ascii="Trebuchet MS" w:eastAsia="Times New Roman" w:hAnsi="Trebuchet MS" w:cs="Arial"/>
          <w:b/>
          <w:bCs/>
          <w:iCs/>
          <w:color w:val="7F7F7F"/>
          <w:sz w:val="28"/>
          <w:szCs w:val="28"/>
        </w:rPr>
        <w:lastRenderedPageBreak/>
        <w:t>Generation of New Credit Guarantee</w:t>
      </w:r>
      <w:bookmarkEnd w:id="33"/>
      <w:bookmarkEnd w:id="34"/>
      <w:r>
        <w:rPr>
          <w:rFonts w:ascii="Trebuchet MS" w:eastAsia="Times New Roman" w:hAnsi="Trebuchet MS" w:cs="Arial"/>
          <w:b/>
          <w:bCs/>
          <w:iCs/>
          <w:color w:val="7F7F7F"/>
          <w:sz w:val="28"/>
          <w:szCs w:val="28"/>
        </w:rPr>
        <w:t xml:space="preserve"> </w:t>
      </w:r>
    </w:p>
    <w:p w14:paraId="1FE57212" w14:textId="77777777" w:rsidR="005B0E6B" w:rsidRDefault="005B0E6B" w:rsidP="005B0E6B">
      <w:pPr>
        <w:jc w:val="both"/>
      </w:pPr>
      <w:r>
        <w:t xml:space="preserve">System initiates processing of input file for on upload and approval of loan data file from MLI’s (along with acceptance to the terms &amp; conditions of Management certificate) for a given batch execution.   </w:t>
      </w:r>
    </w:p>
    <w:p w14:paraId="4055DD47" w14:textId="77777777" w:rsidR="005B0E6B" w:rsidRDefault="005B0E6B" w:rsidP="005B0E6B">
      <w:pPr>
        <w:jc w:val="both"/>
        <w:rPr>
          <w:i/>
        </w:rPr>
      </w:pPr>
      <w:r>
        <w:rPr>
          <w:i/>
        </w:rPr>
        <w:t>Note:</w:t>
      </w:r>
    </w:p>
    <w:p w14:paraId="3916CFBD" w14:textId="77777777" w:rsidR="005B0E6B" w:rsidRDefault="005B0E6B" w:rsidP="005B0E6B">
      <w:pPr>
        <w:pStyle w:val="ListParagraph"/>
        <w:numPr>
          <w:ilvl w:val="0"/>
          <w:numId w:val="32"/>
        </w:numPr>
        <w:jc w:val="both"/>
      </w:pPr>
      <w:r w:rsidRPr="00C42160">
        <w:rPr>
          <w:i/>
        </w:rPr>
        <w:t>If MLI uploads an input file as per the layout mentioned in the section 1.2.1 and in the format mentioned in section 1.3, and in this file, if the customer id’s of these records do not exists in CG Issuance table, then, system will consider these loan information as NEW loan information and issue them NEW CGPAN after processing</w:t>
      </w:r>
      <w:r>
        <w:rPr>
          <w:i/>
        </w:rPr>
        <w:t>.</w:t>
      </w:r>
    </w:p>
    <w:p w14:paraId="3B2C46D9" w14:textId="77777777" w:rsidR="005B0E6B" w:rsidRDefault="005B0E6B" w:rsidP="005B0E6B">
      <w:pPr>
        <w:jc w:val="both"/>
      </w:pPr>
      <w:r>
        <w:rPr>
          <w:noProof/>
          <w:lang w:val="en-IN" w:eastAsia="en-IN"/>
        </w:rPr>
        <w:drawing>
          <wp:anchor distT="0" distB="0" distL="114300" distR="114300" simplePos="0" relativeHeight="251777024" behindDoc="0" locked="0" layoutInCell="1" allowOverlap="1" wp14:anchorId="0A0F557E" wp14:editId="090C940B">
            <wp:simplePos x="0" y="0"/>
            <wp:positionH relativeFrom="column">
              <wp:posOffset>20320</wp:posOffset>
            </wp:positionH>
            <wp:positionV relativeFrom="paragraph">
              <wp:posOffset>417195</wp:posOffset>
            </wp:positionV>
            <wp:extent cx="6379845" cy="2013585"/>
            <wp:effectExtent l="38100" t="0" r="40005" b="5715"/>
            <wp:wrapSquare wrapText="bothSides"/>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t>Steps involved in the batch execution for generating the NEW credit guarantees entails following steps:</w:t>
      </w:r>
    </w:p>
    <w:p w14:paraId="2CA6CDB9" w14:textId="77777777" w:rsidR="005B0E6B" w:rsidRDefault="005B0E6B" w:rsidP="005B0E6B">
      <w:pPr>
        <w:jc w:val="both"/>
      </w:pPr>
    </w:p>
    <w:p w14:paraId="162EF259"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2140664" w14:textId="77777777" w:rsidR="005B0E6B" w:rsidRDefault="005B0E6B" w:rsidP="005B0E6B">
      <w:pPr>
        <w:jc w:val="both"/>
      </w:pPr>
    </w:p>
    <w:p w14:paraId="7545FDC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5" w:name="_Toc473636726"/>
      <w:bookmarkStart w:id="36" w:name="_Toc483691715"/>
      <w:r>
        <w:rPr>
          <w:rFonts w:ascii="Trebuchet MS" w:hAnsi="Trebuchet MS"/>
          <w:b/>
          <w:bCs/>
          <w:color w:val="000000" w:themeColor="text1"/>
          <w:szCs w:val="22"/>
        </w:rPr>
        <w:t>Input File Content to Staging Area</w:t>
      </w:r>
      <w:bookmarkEnd w:id="35"/>
      <w:bookmarkEnd w:id="36"/>
    </w:p>
    <w:p w14:paraId="1926624A"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70956900" w14:textId="77777777" w:rsidR="005B0E6B" w:rsidRDefault="005B0E6B" w:rsidP="005B0E6B">
      <w:pPr>
        <w:jc w:val="both"/>
      </w:pPr>
    </w:p>
    <w:p w14:paraId="2EEA271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7" w:name="_Toc473636727"/>
      <w:bookmarkStart w:id="38" w:name="_Toc483691716"/>
      <w:r>
        <w:rPr>
          <w:rFonts w:ascii="Trebuchet MS" w:hAnsi="Trebuchet MS"/>
          <w:b/>
          <w:bCs/>
          <w:color w:val="000000" w:themeColor="text1"/>
          <w:szCs w:val="22"/>
        </w:rPr>
        <w:t>Eligibility Criteria Checks – New CG Request</w:t>
      </w:r>
      <w:bookmarkEnd w:id="37"/>
      <w:bookmarkEnd w:id="38"/>
    </w:p>
    <w:p w14:paraId="67E9EA54" w14:textId="77777777" w:rsidR="005B0E6B" w:rsidRDefault="005B0E6B" w:rsidP="005B0E6B">
      <w:pPr>
        <w:jc w:val="both"/>
      </w:pPr>
      <w:r>
        <w:t xml:space="preserve">Following checks are performed on each MLI Loan Accounts to ascertain their eligibility for issuing credit guarantees. Approved Input file will be processed for each record and the record will be </w:t>
      </w:r>
      <w:r w:rsidRPr="00344D99">
        <w:rPr>
          <w:i/>
          <w:u w:val="single"/>
        </w:rPr>
        <w:t>REJECTED if</w:t>
      </w:r>
      <w:r>
        <w:t>:</w:t>
      </w:r>
    </w:p>
    <w:p w14:paraId="13CF7DF9" w14:textId="77777777" w:rsidR="005B0E6B" w:rsidRPr="005627CD" w:rsidRDefault="005B0E6B" w:rsidP="005B0E6B">
      <w:pPr>
        <w:jc w:val="both"/>
        <w:rPr>
          <w:i/>
        </w:rPr>
      </w:pPr>
      <w:r w:rsidRPr="005627CD">
        <w:rPr>
          <w:i/>
        </w:rPr>
        <w:t xml:space="preserve">(Note: If MLI uploads an input file as per the layout mentioned in the section 1.2.1 and in the format mentioned in section 1.3, and in this file, if the customer id’s of these records do not exists in CG Issuance </w:t>
      </w:r>
      <w:r w:rsidRPr="005627CD">
        <w:rPr>
          <w:i/>
        </w:rPr>
        <w:lastRenderedPageBreak/>
        <w:t>table, then, system will consider these loan information as NEW loan information</w:t>
      </w:r>
      <w:r>
        <w:rPr>
          <w:i/>
        </w:rPr>
        <w:t xml:space="preserve"> and issue them NEW CGPAN after processing</w:t>
      </w:r>
      <w:r w:rsidRPr="005627CD">
        <w:rPr>
          <w:i/>
        </w:rPr>
        <w:t>)</w:t>
      </w:r>
    </w:p>
    <w:p w14:paraId="219F6AC5" w14:textId="1A67D620" w:rsidR="00F12AC6" w:rsidRPr="00FD0037" w:rsidRDefault="00F12AC6" w:rsidP="00F12AC6">
      <w:pPr>
        <w:pStyle w:val="ListParagraph"/>
        <w:numPr>
          <w:ilvl w:val="0"/>
          <w:numId w:val="5"/>
        </w:numPr>
        <w:jc w:val="both"/>
        <w:rPr>
          <w:i/>
        </w:rPr>
      </w:pPr>
      <w:r w:rsidRPr="00467ED0">
        <w:t>Loan Account having same</w:t>
      </w:r>
      <w:del w:id="39" w:author="Arpan Tendulkar" w:date="2021-07-12T07:54:00Z">
        <w:r w:rsidRPr="00467ED0" w:rsidDel="00FD0037">
          <w:delText xml:space="preserve"> </w:delText>
        </w:r>
        <w:commentRangeStart w:id="40"/>
        <w:r w:rsidR="00D22316" w:rsidDel="00FD0037">
          <w:delText>MLI</w:delText>
        </w:r>
        <w:commentRangeEnd w:id="40"/>
        <w:r w:rsidR="002F4E9D" w:rsidDel="00FD0037">
          <w:rPr>
            <w:rStyle w:val="CommentReference"/>
          </w:rPr>
          <w:commentReference w:id="40"/>
        </w:r>
        <w:r w:rsidRPr="00467ED0" w:rsidDel="00FD0037">
          <w:delText xml:space="preserve"> </w:delText>
        </w:r>
      </w:del>
      <w:r w:rsidRPr="00467ED0">
        <w:t xml:space="preserve">in the credit guarantee database.  </w:t>
      </w:r>
    </w:p>
    <w:p w14:paraId="046AD194" w14:textId="71C152E2" w:rsidR="00FD0037" w:rsidRPr="00467ED0" w:rsidRDefault="00FD0037" w:rsidP="00F12AC6">
      <w:pPr>
        <w:pStyle w:val="ListParagraph"/>
        <w:numPr>
          <w:ilvl w:val="0"/>
          <w:numId w:val="5"/>
        </w:numPr>
        <w:jc w:val="both"/>
        <w:rPr>
          <w:i/>
        </w:rPr>
      </w:pPr>
      <w:r>
        <w:t xml:space="preserve">UNIT PAN  is NULL or LESS than or more than 10 Char (Format </w:t>
      </w:r>
      <w:r>
        <w:rPr>
          <w:rFonts w:ascii="Arial" w:hAnsi="Arial" w:cs="Arial"/>
          <w:b/>
          <w:bCs/>
          <w:color w:val="202122"/>
          <w:sz w:val="21"/>
          <w:szCs w:val="21"/>
          <w:shd w:val="clear" w:color="auto" w:fill="FFFFFF"/>
        </w:rPr>
        <w:t>AAAPZ1234C)</w:t>
      </w:r>
    </w:p>
    <w:p w14:paraId="7BCFC288" w14:textId="77777777" w:rsidR="00F12AC6" w:rsidRPr="00B05699" w:rsidRDefault="00F12AC6" w:rsidP="00F12AC6">
      <w:pPr>
        <w:pStyle w:val="ListParagraph"/>
        <w:numPr>
          <w:ilvl w:val="0"/>
          <w:numId w:val="5"/>
        </w:numPr>
        <w:jc w:val="both"/>
        <w:rPr>
          <w:i/>
        </w:rPr>
      </w:pPr>
      <w:r w:rsidRPr="00B05699">
        <w:t>The ‘Loan Account Number’ for a particular Loan Account specified in same input file presented by MLI is checked within the same input file first AND then, the ‘Customer ID’. Here there are two possibilities for Rejection –</w:t>
      </w:r>
      <w:r w:rsidRPr="00B05699">
        <w:rPr>
          <w:i/>
        </w:rPr>
        <w:t xml:space="preserve"> </w:t>
      </w:r>
    </w:p>
    <w:p w14:paraId="6C66D9BC" w14:textId="77777777" w:rsidR="00F12AC6" w:rsidRPr="00B05699" w:rsidRDefault="00F12AC6" w:rsidP="00F12AC6">
      <w:pPr>
        <w:pStyle w:val="ListParagraph"/>
        <w:numPr>
          <w:ilvl w:val="1"/>
          <w:numId w:val="5"/>
        </w:numPr>
        <w:ind w:left="1080"/>
        <w:jc w:val="both"/>
      </w:pPr>
      <w:r w:rsidRPr="00B05699">
        <w:t>If both Customer Id and MLI Loan Account exists in the input file, then – this loan record will be rejected as ‘Duplicate Customer Id and Loan Account No. in same input file’.</w:t>
      </w:r>
    </w:p>
    <w:p w14:paraId="40BBE4BA" w14:textId="77777777" w:rsidR="00F12AC6" w:rsidRPr="00B05699" w:rsidRDefault="00F12AC6" w:rsidP="00F12AC6">
      <w:pPr>
        <w:pStyle w:val="ListParagraph"/>
        <w:numPr>
          <w:ilvl w:val="1"/>
          <w:numId w:val="5"/>
        </w:numPr>
        <w:ind w:left="1080"/>
        <w:jc w:val="both"/>
      </w:pPr>
      <w:r w:rsidRPr="00B05699">
        <w:t>If Only Loan Account No. matches, then – this loan account will be rejected as ‘Same Loan Account has Multiple Customer’s in same input file’.</w:t>
      </w:r>
    </w:p>
    <w:p w14:paraId="03428EE9" w14:textId="77777777" w:rsidR="00F12AC6" w:rsidRPr="00B05699" w:rsidRDefault="00F12AC6" w:rsidP="00F12AC6">
      <w:pPr>
        <w:pStyle w:val="ListParagraph"/>
        <w:numPr>
          <w:ilvl w:val="0"/>
          <w:numId w:val="5"/>
        </w:numPr>
        <w:jc w:val="both"/>
        <w:rPr>
          <w:i/>
        </w:rPr>
      </w:pPr>
      <w:r w:rsidRPr="00B05699">
        <w:t>The ‘Loan Account Number’ specified for a particular Loan Account is checked for a given ‘MLI AND then the ‘Customer ID’ is checked. Here there are two possibilities for Rejection –</w:t>
      </w:r>
      <w:r w:rsidRPr="00B05699">
        <w:rPr>
          <w:i/>
        </w:rPr>
        <w:t xml:space="preserve"> </w:t>
      </w:r>
    </w:p>
    <w:p w14:paraId="2B71443B" w14:textId="77777777" w:rsidR="00F12AC6" w:rsidRPr="00251BC3" w:rsidRDefault="00F12AC6" w:rsidP="00F12AC6">
      <w:pPr>
        <w:pStyle w:val="ListParagraph"/>
        <w:numPr>
          <w:ilvl w:val="1"/>
          <w:numId w:val="5"/>
        </w:numPr>
        <w:jc w:val="both"/>
      </w:pPr>
      <w:r w:rsidRPr="00251BC3">
        <w:t>If both Customer Id exists in the database for that MLI, then – this loan record will be rejected as ‘Already Issued/Provisioned for CG for this customer’</w:t>
      </w:r>
    </w:p>
    <w:p w14:paraId="33535F22" w14:textId="77777777" w:rsidR="00F12AC6" w:rsidRPr="00B05699" w:rsidRDefault="00F12AC6" w:rsidP="00F12AC6">
      <w:pPr>
        <w:pStyle w:val="ListParagraph"/>
        <w:numPr>
          <w:ilvl w:val="1"/>
          <w:numId w:val="5"/>
        </w:numPr>
        <w:jc w:val="both"/>
      </w:pPr>
      <w:r w:rsidRPr="00B05699">
        <w:t>If Only Loan Account No. matches, then – this loan account will be rejected as ‘Same Loan Account has Multiple Customer’s</w:t>
      </w:r>
    </w:p>
    <w:p w14:paraId="207561B6" w14:textId="77777777" w:rsidR="00F12AC6" w:rsidRDefault="00F12AC6" w:rsidP="00F12AC6">
      <w:pPr>
        <w:pStyle w:val="ListParagraph"/>
        <w:numPr>
          <w:ilvl w:val="0"/>
          <w:numId w:val="5"/>
        </w:numPr>
        <w:jc w:val="both"/>
      </w:pPr>
      <w:r>
        <w:t xml:space="preserve">Promoters </w:t>
      </w:r>
      <w:r w:rsidRPr="00F0664E">
        <w:t>DOB - This date IS NOT BETWEEN 0</w:t>
      </w:r>
      <w:r>
        <w:t>1-01-1900 &amp; Current System Date (inclusive of both dates).</w:t>
      </w:r>
    </w:p>
    <w:p w14:paraId="52324C19" w14:textId="642ABCAA" w:rsidR="00F12AC6" w:rsidRDefault="00F12AC6" w:rsidP="00F12AC6">
      <w:pPr>
        <w:pStyle w:val="ListParagraph"/>
        <w:numPr>
          <w:ilvl w:val="0"/>
          <w:numId w:val="5"/>
        </w:numPr>
        <w:jc w:val="both"/>
      </w:pPr>
      <w:r w:rsidRPr="00B05699">
        <w:t>Following steps are needed for the condition - ‘M</w:t>
      </w:r>
      <w:r>
        <w:t xml:space="preserve">inimum </w:t>
      </w:r>
      <w:r w:rsidRPr="00B05699">
        <w:t xml:space="preserve">Limit to Guarantee Issuance Allowed (INR)’ </w:t>
      </w:r>
      <w:r>
        <w:t xml:space="preserve">and </w:t>
      </w:r>
      <w:r w:rsidRPr="00B05699">
        <w:t>‘Maximum Limit to Guarantee Issuance Allowed (INR)’</w:t>
      </w:r>
      <w:r>
        <w:t>:</w:t>
      </w:r>
    </w:p>
    <w:p w14:paraId="6E9E31C6" w14:textId="77777777" w:rsidR="00F12AC6" w:rsidRDefault="00F12AC6" w:rsidP="00F12AC6">
      <w:pPr>
        <w:pStyle w:val="ListParagraph"/>
        <w:numPr>
          <w:ilvl w:val="1"/>
          <w:numId w:val="5"/>
        </w:numPr>
        <w:jc w:val="both"/>
      </w:pPr>
      <w:r>
        <w:t>System first determines the summation of the Total Sanctioned Loan Amount/Limit - Fund Based and Total Sanctioned Loan Amount/Limit - Non Fund Based, for all the loan records having same Customer ID for the loan records present in the input file. (Let’s say ‘A’)</w:t>
      </w:r>
    </w:p>
    <w:p w14:paraId="45E858D6" w14:textId="77777777" w:rsidR="00F12AC6" w:rsidRDefault="00F12AC6" w:rsidP="00F12AC6">
      <w:pPr>
        <w:pStyle w:val="ListParagraph"/>
        <w:numPr>
          <w:ilvl w:val="1"/>
          <w:numId w:val="5"/>
        </w:numPr>
        <w:jc w:val="both"/>
      </w:pPr>
      <w:r>
        <w:t xml:space="preserve">System first determines the summation of the Total Sanctioned Loan Amount/Limit - Fund Based and Total Sanctioned Loan Amount/Limit - Non Fund Based, for all the loan records having same Customer ID for the loan records present in the CG Issuance database (Let’s say ‘B’). Note that while determining this summation, system will consider the latest record present in the database. That means if the latest records are present for the continuity, then it considers latest in those. </w:t>
      </w:r>
    </w:p>
    <w:p w14:paraId="7DA4F6C2" w14:textId="77777777" w:rsidR="00F12AC6" w:rsidRDefault="00F12AC6" w:rsidP="00F12AC6">
      <w:pPr>
        <w:pStyle w:val="ListParagraph"/>
        <w:numPr>
          <w:ilvl w:val="1"/>
          <w:numId w:val="5"/>
        </w:numPr>
        <w:jc w:val="both"/>
      </w:pPr>
      <w:r>
        <w:t>If ‘A + B’:</w:t>
      </w:r>
    </w:p>
    <w:p w14:paraId="3C9B7BB2" w14:textId="77777777" w:rsidR="00F12AC6" w:rsidRDefault="00F12AC6" w:rsidP="00F12AC6">
      <w:pPr>
        <w:pStyle w:val="ListParagraph"/>
        <w:numPr>
          <w:ilvl w:val="2"/>
          <w:numId w:val="5"/>
        </w:numPr>
        <w:jc w:val="both"/>
      </w:pPr>
      <w:r>
        <w:t xml:space="preserve">Exceeds </w:t>
      </w:r>
      <w:r w:rsidRPr="00B05699">
        <w:t>‘Maximum Limit to Guarantee Issuance Allowed (INR)’</w:t>
      </w:r>
    </w:p>
    <w:p w14:paraId="33E52206" w14:textId="77777777" w:rsidR="00F12AC6" w:rsidRDefault="00F12AC6" w:rsidP="00F12AC6">
      <w:pPr>
        <w:pStyle w:val="ListParagraph"/>
        <w:numPr>
          <w:ilvl w:val="2"/>
          <w:numId w:val="5"/>
        </w:numPr>
        <w:jc w:val="both"/>
      </w:pPr>
      <w:r>
        <w:t xml:space="preserve">Is EQUAL TO OR LESS THAN </w:t>
      </w:r>
      <w:r w:rsidRPr="00B05699">
        <w:t>‘M</w:t>
      </w:r>
      <w:r>
        <w:t>inimum</w:t>
      </w:r>
      <w:r w:rsidRPr="00B05699">
        <w:t xml:space="preserve"> Limit to Guarantee Issuance Allowed (INR)’</w:t>
      </w:r>
    </w:p>
    <w:p w14:paraId="78570928" w14:textId="77777777" w:rsidR="00F12AC6" w:rsidRPr="00B05699" w:rsidRDefault="00F12AC6" w:rsidP="00F12AC6">
      <w:pPr>
        <w:pStyle w:val="ListParagraph"/>
        <w:ind w:left="1440"/>
        <w:jc w:val="both"/>
      </w:pPr>
      <w:r>
        <w:t>Then, all the records in the input file for this customer id is rejected.</w:t>
      </w:r>
    </w:p>
    <w:p w14:paraId="3E074096" w14:textId="77777777" w:rsidR="00F12AC6" w:rsidRPr="0024503C" w:rsidRDefault="00F12AC6" w:rsidP="00F12AC6">
      <w:pPr>
        <w:pStyle w:val="ListParagraph"/>
        <w:numPr>
          <w:ilvl w:val="0"/>
          <w:numId w:val="5"/>
        </w:numPr>
        <w:jc w:val="both"/>
      </w:pPr>
      <w:r w:rsidRPr="0024503C">
        <w:t>For Term Loans (i.e. Loans with Loan Type ‘1’):</w:t>
      </w:r>
    </w:p>
    <w:p w14:paraId="37459A7A" w14:textId="77777777" w:rsidR="00F12AC6" w:rsidRPr="0024503C" w:rsidRDefault="00F12AC6" w:rsidP="00F12AC6">
      <w:pPr>
        <w:pStyle w:val="ListParagraph"/>
        <w:numPr>
          <w:ilvl w:val="1"/>
          <w:numId w:val="5"/>
        </w:numPr>
        <w:jc w:val="both"/>
      </w:pPr>
      <w:r w:rsidRPr="0024503C">
        <w:t xml:space="preserve">The Total Sanctioned Loan Amount/Limit - Fund Based amount is EQUAL TO </w:t>
      </w:r>
      <w:r>
        <w:t>ZERO OR LESS THAN ZERO</w:t>
      </w:r>
    </w:p>
    <w:p w14:paraId="044407F3" w14:textId="77777777" w:rsidR="00F12AC6" w:rsidRPr="0024503C" w:rsidRDefault="00F12AC6" w:rsidP="00F12AC6">
      <w:pPr>
        <w:pStyle w:val="ListParagraph"/>
        <w:numPr>
          <w:ilvl w:val="1"/>
          <w:numId w:val="5"/>
        </w:numPr>
        <w:jc w:val="both"/>
      </w:pPr>
      <w:r w:rsidRPr="0024503C">
        <w:t>The Total Sanctioned Loan Amount/Limit – Non Fund Based amount is GREATER THAN</w:t>
      </w:r>
      <w:r>
        <w:t xml:space="preserve"> or less than </w:t>
      </w:r>
      <w:r w:rsidRPr="0024503C">
        <w:t>ZERO</w:t>
      </w:r>
    </w:p>
    <w:p w14:paraId="40F1AFA6" w14:textId="77777777" w:rsidR="00F12AC6" w:rsidRPr="0024503C" w:rsidRDefault="00F12AC6" w:rsidP="00F12AC6">
      <w:pPr>
        <w:pStyle w:val="ListParagraph"/>
        <w:numPr>
          <w:ilvl w:val="0"/>
          <w:numId w:val="5"/>
        </w:numPr>
        <w:jc w:val="both"/>
      </w:pPr>
      <w:r w:rsidRPr="0024503C">
        <w:t>For Working Capital Loans (i.e. Loans with Loan Type ‘2’):</w:t>
      </w:r>
    </w:p>
    <w:p w14:paraId="12EC39E4" w14:textId="77777777" w:rsidR="00F12AC6" w:rsidRDefault="00F12AC6" w:rsidP="00F12AC6">
      <w:pPr>
        <w:pStyle w:val="ListParagraph"/>
        <w:numPr>
          <w:ilvl w:val="1"/>
          <w:numId w:val="5"/>
        </w:numPr>
        <w:jc w:val="both"/>
      </w:pPr>
      <w:r w:rsidRPr="0024503C">
        <w:t xml:space="preserve">The Total Sanctioned Loan Amount/Limit - Fund Based amount </w:t>
      </w:r>
      <w:r>
        <w:t xml:space="preserve">AND </w:t>
      </w:r>
      <w:r w:rsidRPr="0024503C">
        <w:t>Total Sanctioned Loan Amount/Limit – Non Fund Based amount is EQUAL TO ZERO OR LESS THAN ZERO</w:t>
      </w:r>
    </w:p>
    <w:p w14:paraId="0B75975B" w14:textId="77777777" w:rsidR="00F12AC6" w:rsidRPr="0024503C" w:rsidRDefault="00F12AC6" w:rsidP="00F12AC6">
      <w:pPr>
        <w:pStyle w:val="ListParagraph"/>
        <w:numPr>
          <w:ilvl w:val="1"/>
          <w:numId w:val="5"/>
        </w:numPr>
        <w:jc w:val="both"/>
      </w:pPr>
      <w:r w:rsidRPr="0024503C">
        <w:t xml:space="preserve">The Total Sanctioned Loan Amount/Limit - Fund Based amount is LESS THAN ZERO </w:t>
      </w:r>
    </w:p>
    <w:p w14:paraId="393C2206" w14:textId="77777777" w:rsidR="00F12AC6" w:rsidRPr="0024503C" w:rsidRDefault="00F12AC6" w:rsidP="00F12AC6">
      <w:pPr>
        <w:pStyle w:val="ListParagraph"/>
        <w:numPr>
          <w:ilvl w:val="1"/>
          <w:numId w:val="5"/>
        </w:numPr>
        <w:jc w:val="both"/>
      </w:pPr>
      <w:r w:rsidRPr="0024503C">
        <w:t>The Total Sanctioned Loan Amount/Limit – Non Fund Based amount is LESS THAN ZERO</w:t>
      </w:r>
    </w:p>
    <w:p w14:paraId="52F22136" w14:textId="77777777" w:rsidR="00F12AC6" w:rsidRPr="00C54E8A" w:rsidRDefault="00F12AC6" w:rsidP="00F12AC6">
      <w:pPr>
        <w:pStyle w:val="ListParagraph"/>
        <w:numPr>
          <w:ilvl w:val="0"/>
          <w:numId w:val="5"/>
        </w:numPr>
        <w:jc w:val="both"/>
      </w:pPr>
      <w:r w:rsidRPr="00C54E8A">
        <w:lastRenderedPageBreak/>
        <w:t>Sanctioned Loan Date: ‘Sanctioned Loan Date’ IS NOT between ‘Scheme Start Date’ and immediate previous quarter end date.</w:t>
      </w:r>
    </w:p>
    <w:p w14:paraId="2DF0F713" w14:textId="77777777" w:rsidR="00F12AC6" w:rsidRPr="00F0664E" w:rsidRDefault="00F12AC6" w:rsidP="00F12AC6">
      <w:pPr>
        <w:pStyle w:val="ListParagraph"/>
        <w:numPr>
          <w:ilvl w:val="0"/>
          <w:numId w:val="5"/>
        </w:numPr>
        <w:jc w:val="both"/>
      </w:pPr>
      <w:r w:rsidRPr="00F0664E">
        <w:t>Loan End Date:</w:t>
      </w:r>
    </w:p>
    <w:p w14:paraId="1043614E" w14:textId="77777777" w:rsidR="00F12AC6" w:rsidRPr="00F0664E" w:rsidRDefault="00F12AC6" w:rsidP="00F12AC6">
      <w:pPr>
        <w:pStyle w:val="ListParagraph"/>
        <w:numPr>
          <w:ilvl w:val="1"/>
          <w:numId w:val="5"/>
        </w:numPr>
        <w:jc w:val="both"/>
      </w:pPr>
      <w:r w:rsidRPr="00F0664E">
        <w:t>IS EARLIER THAN FIRST DISBURSEMENT DATE</w:t>
      </w:r>
    </w:p>
    <w:p w14:paraId="03F8B92B" w14:textId="77777777" w:rsidR="00F12AC6" w:rsidRPr="00F0664E" w:rsidRDefault="00F12AC6" w:rsidP="00F12AC6">
      <w:pPr>
        <w:pStyle w:val="ListParagraph"/>
        <w:numPr>
          <w:ilvl w:val="1"/>
          <w:numId w:val="5"/>
        </w:numPr>
        <w:jc w:val="both"/>
      </w:pPr>
      <w:r w:rsidRPr="00F0664E">
        <w:t>EQUAL TO FIRST DISBURSEMENT DATE</w:t>
      </w:r>
    </w:p>
    <w:p w14:paraId="77E45333" w14:textId="77777777" w:rsidR="00F12AC6" w:rsidRPr="00F0664E" w:rsidRDefault="00F12AC6" w:rsidP="00F12AC6">
      <w:pPr>
        <w:pStyle w:val="ListParagraph"/>
        <w:numPr>
          <w:ilvl w:val="1"/>
          <w:numId w:val="5"/>
        </w:numPr>
        <w:jc w:val="both"/>
      </w:pPr>
      <w:r w:rsidRPr="00F0664E">
        <w:t>LATER THAN 31-12-9999</w:t>
      </w:r>
    </w:p>
    <w:p w14:paraId="0D58CEA8" w14:textId="77777777" w:rsidR="00F12AC6" w:rsidRDefault="00F12AC6" w:rsidP="00F12AC6">
      <w:pPr>
        <w:pStyle w:val="ListParagraph"/>
        <w:numPr>
          <w:ilvl w:val="0"/>
          <w:numId w:val="5"/>
        </w:numPr>
        <w:jc w:val="both"/>
      </w:pPr>
      <w:r w:rsidRPr="00F0664E">
        <w:t>Loan Amount First Disbursement:</w:t>
      </w:r>
      <w:r>
        <w:t xml:space="preserve"> while performing this check, system will:</w:t>
      </w:r>
    </w:p>
    <w:p w14:paraId="22FCB1B7" w14:textId="77777777" w:rsidR="00F12AC6" w:rsidRDefault="00F12AC6" w:rsidP="00F12AC6">
      <w:pPr>
        <w:pStyle w:val="ListParagraph"/>
        <w:numPr>
          <w:ilvl w:val="1"/>
          <w:numId w:val="5"/>
        </w:numPr>
        <w:jc w:val="both"/>
      </w:pPr>
      <w:r>
        <w:t xml:space="preserve">Fetch all the VALID loan records on Customer ID. </w:t>
      </w:r>
    </w:p>
    <w:p w14:paraId="533A732D" w14:textId="77777777" w:rsidR="00F12AC6" w:rsidRDefault="00F12AC6" w:rsidP="00F12AC6">
      <w:pPr>
        <w:pStyle w:val="ListParagraph"/>
        <w:numPr>
          <w:ilvl w:val="1"/>
          <w:numId w:val="5"/>
        </w:numPr>
        <w:jc w:val="both"/>
      </w:pPr>
      <w:r>
        <w:t>For all these loan accounts – Any of the Loan Amount First Disbursement is NOT greater than Zero.</w:t>
      </w:r>
    </w:p>
    <w:p w14:paraId="046159F2" w14:textId="77777777" w:rsidR="00F12AC6" w:rsidRPr="00247929" w:rsidRDefault="00F12AC6" w:rsidP="00F12AC6">
      <w:pPr>
        <w:ind w:left="720"/>
        <w:jc w:val="both"/>
        <w:rPr>
          <w:i/>
        </w:rPr>
      </w:pPr>
      <w:r w:rsidRPr="00247929">
        <w:rPr>
          <w:i/>
        </w:rPr>
        <w:t>This check is done after all validation checks are done by system</w:t>
      </w:r>
      <w:r>
        <w:rPr>
          <w:i/>
        </w:rPr>
        <w:t>. Any one of the loan accounts has to be greater than zero.</w:t>
      </w:r>
    </w:p>
    <w:p w14:paraId="25C44F2A" w14:textId="77777777" w:rsidR="00F12AC6" w:rsidRDefault="00F12AC6" w:rsidP="00F12AC6">
      <w:pPr>
        <w:pStyle w:val="ListParagraph"/>
        <w:numPr>
          <w:ilvl w:val="0"/>
          <w:numId w:val="5"/>
        </w:numPr>
        <w:jc w:val="both"/>
      </w:pPr>
      <w:r w:rsidRPr="00C54E8A">
        <w:t xml:space="preserve">Date of First Disbursement: </w:t>
      </w:r>
    </w:p>
    <w:p w14:paraId="7854FC33" w14:textId="77777777" w:rsidR="002E52DA" w:rsidRPr="002E52DA" w:rsidRDefault="002E52DA" w:rsidP="002E52DA">
      <w:pPr>
        <w:pStyle w:val="ListParagraph"/>
        <w:numPr>
          <w:ilvl w:val="0"/>
          <w:numId w:val="39"/>
        </w:numPr>
      </w:pPr>
      <w:r w:rsidRPr="002E52DA">
        <w:t>For each loan account:</w:t>
      </w:r>
    </w:p>
    <w:p w14:paraId="6F5C28EF" w14:textId="77777777" w:rsidR="002E52DA" w:rsidRPr="002E52DA" w:rsidRDefault="002E52DA" w:rsidP="002E52DA">
      <w:pPr>
        <w:pStyle w:val="ListParagraph"/>
        <w:numPr>
          <w:ilvl w:val="0"/>
          <w:numId w:val="40"/>
        </w:numPr>
        <w:spacing w:line="256" w:lineRule="auto"/>
        <w:jc w:val="both"/>
      </w:pPr>
      <w:r w:rsidRPr="002E52DA">
        <w:t>If First Disbursement Amount is Zero, then First Disbursement Date is NOT NULL/SPACES</w:t>
      </w:r>
    </w:p>
    <w:p w14:paraId="3D9B5521" w14:textId="77777777" w:rsidR="002E52DA" w:rsidRPr="002E52DA" w:rsidRDefault="002E52DA" w:rsidP="002E52DA">
      <w:pPr>
        <w:pStyle w:val="ListParagraph"/>
        <w:numPr>
          <w:ilvl w:val="0"/>
          <w:numId w:val="39"/>
        </w:numPr>
      </w:pPr>
      <w:r w:rsidRPr="002E52DA">
        <w:t>For a set of loan accounts of a given customer id, the earliest ‘First Disbursement Date’ is identified. Rejection will happen for:</w:t>
      </w:r>
    </w:p>
    <w:p w14:paraId="4C23A958" w14:textId="0B1DBA05" w:rsidR="00F12AC6" w:rsidRPr="002E52DA" w:rsidRDefault="002E52DA" w:rsidP="002E52DA">
      <w:pPr>
        <w:pStyle w:val="ListParagraph"/>
        <w:numPr>
          <w:ilvl w:val="0"/>
          <w:numId w:val="41"/>
        </w:numPr>
        <w:spacing w:line="256" w:lineRule="auto"/>
        <w:jc w:val="both"/>
      </w:pPr>
      <w:r w:rsidRPr="002E52DA">
        <w:t>If this First Disbursement Date is NOT Between Sanctioned Date and Current System Date (Both date inclusive).</w:t>
      </w:r>
    </w:p>
    <w:p w14:paraId="0F247135" w14:textId="77777777" w:rsidR="00F12AC6" w:rsidRDefault="00F12AC6" w:rsidP="00F12AC6">
      <w:pPr>
        <w:pStyle w:val="ListParagraph"/>
        <w:numPr>
          <w:ilvl w:val="0"/>
          <w:numId w:val="5"/>
        </w:numPr>
      </w:pPr>
      <w:r w:rsidRPr="00F0664E">
        <w:t>Outstanding Loan Amount</w:t>
      </w:r>
      <w:r>
        <w:t xml:space="preserve">: </w:t>
      </w:r>
    </w:p>
    <w:p w14:paraId="0417C8BD" w14:textId="77777777" w:rsidR="00F12AC6" w:rsidRDefault="00F12AC6" w:rsidP="00F12AC6">
      <w:pPr>
        <w:pStyle w:val="ListParagraph"/>
        <w:numPr>
          <w:ilvl w:val="1"/>
          <w:numId w:val="5"/>
        </w:numPr>
      </w:pPr>
      <w:r>
        <w:t xml:space="preserve">For </w:t>
      </w:r>
      <w:r w:rsidRPr="0038098E">
        <w:t>Loan type</w:t>
      </w:r>
      <w:r>
        <w:t xml:space="preserve"> ‘</w:t>
      </w:r>
      <w:r w:rsidRPr="0038098E">
        <w:t>1</w:t>
      </w:r>
      <w:r>
        <w:t xml:space="preserve">’ </w:t>
      </w:r>
      <w:r w:rsidRPr="0038098E">
        <w:t>(Term Loan / Composite Loan)</w:t>
      </w:r>
      <w:r>
        <w:t>: I</w:t>
      </w:r>
      <w:r w:rsidRPr="0038098E">
        <w:t>f outstanding amount is LESS THAN</w:t>
      </w:r>
      <w:r>
        <w:t xml:space="preserve"> Zero.</w:t>
      </w:r>
    </w:p>
    <w:p w14:paraId="1F7C9CE8" w14:textId="77777777" w:rsidR="00F12AC6" w:rsidRPr="00463581" w:rsidRDefault="00F12AC6" w:rsidP="00F12AC6">
      <w:pPr>
        <w:pStyle w:val="ListParagraph"/>
        <w:jc w:val="both"/>
        <w:rPr>
          <w:i/>
        </w:rPr>
      </w:pPr>
      <w:r>
        <w:rPr>
          <w:i/>
        </w:rPr>
        <w:t>For working capital no check – i.e. o/s amount can have positive/negative/zero value.</w:t>
      </w:r>
    </w:p>
    <w:p w14:paraId="0A9C2423" w14:textId="77777777" w:rsidR="00F12AC6" w:rsidRDefault="00F12AC6" w:rsidP="00F12AC6">
      <w:pPr>
        <w:pStyle w:val="ListParagraph"/>
        <w:ind w:left="1440"/>
      </w:pPr>
    </w:p>
    <w:p w14:paraId="2322FA81" w14:textId="77777777" w:rsidR="00F12AC6" w:rsidRPr="00C54E8A" w:rsidRDefault="00F12AC6" w:rsidP="00F12AC6">
      <w:pPr>
        <w:pStyle w:val="ListParagraph"/>
        <w:numPr>
          <w:ilvl w:val="0"/>
          <w:numId w:val="5"/>
        </w:numPr>
        <w:jc w:val="both"/>
      </w:pPr>
      <w:r w:rsidRPr="00C54E8A">
        <w:t>The ‘Loan Closed’ field has value as ‘Y’ (Which means it is Closed).</w:t>
      </w:r>
    </w:p>
    <w:p w14:paraId="0FF0EBA7" w14:textId="77777777" w:rsidR="00F12AC6" w:rsidRPr="00C54E8A" w:rsidRDefault="00F12AC6" w:rsidP="00F12AC6">
      <w:pPr>
        <w:pStyle w:val="ListParagraph"/>
        <w:numPr>
          <w:ilvl w:val="0"/>
          <w:numId w:val="5"/>
        </w:numPr>
        <w:jc w:val="both"/>
      </w:pPr>
      <w:r w:rsidRPr="00C54E8A">
        <w:t>Date of Loan Closure: The ‘Date of Loan Closure’ IS NOT NULL/SPACE(s).</w:t>
      </w:r>
    </w:p>
    <w:p w14:paraId="288D0F68" w14:textId="77777777" w:rsidR="00F12AC6" w:rsidRDefault="00F12AC6" w:rsidP="00F12AC6">
      <w:pPr>
        <w:pStyle w:val="ListParagraph"/>
        <w:numPr>
          <w:ilvl w:val="0"/>
          <w:numId w:val="5"/>
        </w:numPr>
      </w:pPr>
      <w:r w:rsidRPr="00C54E8A">
        <w:t>The ‘NPA’ field has value as ‘Y’ (Which means it is marked as NPA).</w:t>
      </w:r>
    </w:p>
    <w:p w14:paraId="1C6DF533" w14:textId="4694C2ED" w:rsidR="005B0E6B" w:rsidRDefault="00F12AC6" w:rsidP="00F12AC6">
      <w:pPr>
        <w:pStyle w:val="ListParagraph"/>
        <w:numPr>
          <w:ilvl w:val="0"/>
          <w:numId w:val="5"/>
        </w:numPr>
      </w:pPr>
      <w:r w:rsidRPr="00C54E8A">
        <w:t>Date of NPA: ‘Date of NPA’ IS NOT NULL/SPACE(s).</w:t>
      </w:r>
    </w:p>
    <w:p w14:paraId="41646CDC" w14:textId="77777777" w:rsidR="005B0E6B" w:rsidRDefault="005B0E6B" w:rsidP="005B0E6B">
      <w:pPr>
        <w:jc w:val="both"/>
        <w:rPr>
          <w:i/>
        </w:rPr>
      </w:pPr>
      <w:r>
        <w:rPr>
          <w:noProof/>
          <w:lang w:val="en-IN" w:eastAsia="en-IN"/>
        </w:rPr>
        <mc:AlternateContent>
          <mc:Choice Requires="wps">
            <w:drawing>
              <wp:inline distT="0" distB="0" distL="0" distR="0" wp14:anchorId="4855C879" wp14:editId="1DF8AE70">
                <wp:extent cx="5629469" cy="2295525"/>
                <wp:effectExtent l="0" t="0" r="28575" b="28575"/>
                <wp:docPr id="26" name="Rectangle 26"/>
                <wp:cNvGraphicFramePr/>
                <a:graphic xmlns:a="http://schemas.openxmlformats.org/drawingml/2006/main">
                  <a:graphicData uri="http://schemas.microsoft.com/office/word/2010/wordprocessingShape">
                    <wps:wsp>
                      <wps:cNvSpPr/>
                      <wps:spPr>
                        <a:xfrm>
                          <a:off x="0" y="0"/>
                          <a:ext cx="5629469" cy="2295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632205" w14:textId="77777777" w:rsidR="004E3325" w:rsidRDefault="004E3325" w:rsidP="005B0E6B">
                            <w:pPr>
                              <w:pStyle w:val="ListParagraph"/>
                              <w:numPr>
                                <w:ilvl w:val="0"/>
                                <w:numId w:val="27"/>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upto Rs.50 lakh, subject to a maximum of Rs.40 lakh. ….”</w:t>
                            </w:r>
                            <w:r>
                              <w:t xml:space="preserve"> </w:t>
                            </w:r>
                          </w:p>
                          <w:p w14:paraId="7D1CF47A" w14:textId="77777777" w:rsidR="004E3325" w:rsidRDefault="004E3325" w:rsidP="005B0E6B">
                            <w:pPr>
                              <w:pStyle w:val="ListParagraph"/>
                              <w:ind w:left="360"/>
                              <w:jc w:val="both"/>
                            </w:pPr>
                          </w:p>
                          <w:p w14:paraId="5ADBE447" w14:textId="77777777" w:rsidR="004E3325" w:rsidRDefault="004E3325" w:rsidP="005B0E6B">
                            <w:pPr>
                              <w:pStyle w:val="ListParagraph"/>
                              <w:numPr>
                                <w:ilvl w:val="0"/>
                                <w:numId w:val="27"/>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4E3325" w:rsidRDefault="004E3325" w:rsidP="005B0E6B">
                            <w:pPr>
                              <w:pStyle w:val="ListParagraph"/>
                            </w:pPr>
                          </w:p>
                          <w:p w14:paraId="3DDB8FFC" w14:textId="26E2528E" w:rsidR="004E3325" w:rsidRPr="00FD320C" w:rsidRDefault="004E3325"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4E3325" w:rsidRPr="00204B75" w:rsidRDefault="004E3325" w:rsidP="005B0E6B">
                            <w:pPr>
                              <w:jc w:val="both"/>
                              <w:rPr>
                                <w:u w:val="single"/>
                              </w:rPr>
                            </w:pPr>
                          </w:p>
                          <w:p w14:paraId="57FA17B5" w14:textId="77777777" w:rsidR="004E3325" w:rsidRDefault="004E3325" w:rsidP="005B0E6B">
                            <w:pPr>
                              <w:pStyle w:val="NoSpacing"/>
                              <w:ind w:left="72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55C879" id="Rectangle 26" o:spid="_x0000_s1031" style="width:443.25pt;height:18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" fillcolor="white [3201]" strokecolor="#70ad47 [3209]" strokeweight="1pt">
                <v:textbox>
                  <w:txbxContent>
                    <w:p w14:paraId="33632205" w14:textId="77777777" w:rsidR="004E3325" w:rsidRDefault="004E3325" w:rsidP="005B0E6B">
                      <w:pPr>
                        <w:pStyle w:val="ListParagraph"/>
                        <w:numPr>
                          <w:ilvl w:val="0"/>
                          <w:numId w:val="27"/>
                        </w:numPr>
                        <w:ind w:left="360"/>
                        <w:jc w:val="both"/>
                      </w:pPr>
                      <w:r>
                        <w:t>Since in Section 10 Page no. 13 ‘Extent of Guarantees’ of the gazette notification issued for this scheme dated 25</w:t>
                      </w:r>
                      <w:r w:rsidRPr="00FD320C">
                        <w:rPr>
                          <w:vertAlign w:val="superscript"/>
                        </w:rPr>
                        <w:t>th</w:t>
                      </w:r>
                      <w:r>
                        <w:t xml:space="preserve"> April 2016, it is mentioned that </w:t>
                      </w:r>
                      <w:r w:rsidRPr="00FD320C">
                        <w:rPr>
                          <w:i/>
                        </w:rPr>
                        <w:t xml:space="preserve">“The Fund shall provide guarantee cover to the extent of 80% of the amount in default for credit facility </w:t>
                      </w:r>
                      <w:r w:rsidRPr="00FD320C">
                        <w:rPr>
                          <w:i/>
                          <w:u w:val="single"/>
                        </w:rPr>
                        <w:t>above Rs.10 lakh</w:t>
                      </w:r>
                      <w:r w:rsidRPr="00FD320C">
                        <w:rPr>
                          <w:i/>
                        </w:rPr>
                        <w:t xml:space="preserve"> and upto Rs.50 lakh, subject to a maximum of Rs.40 lakh. ….”</w:t>
                      </w:r>
                      <w:r>
                        <w:t xml:space="preserve"> </w:t>
                      </w:r>
                    </w:p>
                    <w:p w14:paraId="7D1CF47A" w14:textId="77777777" w:rsidR="004E3325" w:rsidRDefault="004E3325" w:rsidP="005B0E6B">
                      <w:pPr>
                        <w:pStyle w:val="ListParagraph"/>
                        <w:ind w:left="360"/>
                        <w:jc w:val="both"/>
                      </w:pPr>
                    </w:p>
                    <w:p w14:paraId="5ADBE447" w14:textId="77777777" w:rsidR="004E3325" w:rsidRDefault="004E3325" w:rsidP="005B0E6B">
                      <w:pPr>
                        <w:pStyle w:val="ListParagraph"/>
                        <w:numPr>
                          <w:ilvl w:val="0"/>
                          <w:numId w:val="27"/>
                        </w:numPr>
                        <w:ind w:left="360"/>
                        <w:jc w:val="both"/>
                      </w:pPr>
                      <w:r>
                        <w:t xml:space="preserve">SURGE considers the docket parameter – ‘Maximum Limit to Guarantee Issuance Allowed’ and Minimum Limit to Guarantee Issuance Allowed’ as </w:t>
                      </w:r>
                      <w:r w:rsidRPr="00FD320C">
                        <w:rPr>
                          <w:i/>
                        </w:rPr>
                        <w:t>inclusive</w:t>
                      </w:r>
                      <w:r>
                        <w:t xml:space="preserve"> for any processing</w:t>
                      </w:r>
                    </w:p>
                    <w:p w14:paraId="40D170A7" w14:textId="77777777" w:rsidR="004E3325" w:rsidRDefault="004E3325" w:rsidP="005B0E6B">
                      <w:pPr>
                        <w:pStyle w:val="ListParagraph"/>
                      </w:pPr>
                    </w:p>
                    <w:p w14:paraId="3DDB8FFC" w14:textId="26E2528E" w:rsidR="004E3325" w:rsidRPr="00FD320C" w:rsidRDefault="004E3325" w:rsidP="005B0E6B">
                      <w:pPr>
                        <w:jc w:val="center"/>
                        <w:rPr>
                          <w:b/>
                        </w:rPr>
                      </w:pPr>
                      <w:r w:rsidRPr="00FD320C">
                        <w:rPr>
                          <w:b/>
                        </w:rPr>
                        <w:t>It is important to note that the value that needs to be set in the docket parameter - ‘M</w:t>
                      </w:r>
                      <w:r>
                        <w:rPr>
                          <w:b/>
                        </w:rPr>
                        <w:t>inimum Li</w:t>
                      </w:r>
                      <w:r w:rsidRPr="00FD320C">
                        <w:rPr>
                          <w:b/>
                        </w:rPr>
                        <w:t xml:space="preserve">mit to Guarantee Issuance Allowed’ must be </w:t>
                      </w:r>
                      <w:r>
                        <w:rPr>
                          <w:b/>
                        </w:rPr>
                        <w:t xml:space="preserve">1000000.01 and </w:t>
                      </w:r>
                      <w:r w:rsidRPr="00FD320C">
                        <w:rPr>
                          <w:b/>
                        </w:rPr>
                        <w:t xml:space="preserve">‘Maximum Limit to Guarantee Issuance Allowed’ must be </w:t>
                      </w:r>
                      <w:r>
                        <w:rPr>
                          <w:b/>
                        </w:rPr>
                        <w:t>100.00</w:t>
                      </w:r>
                      <w:r w:rsidRPr="00FD320C">
                        <w:rPr>
                          <w:b/>
                        </w:rPr>
                        <w:t>Lacs.</w:t>
                      </w:r>
                    </w:p>
                    <w:p w14:paraId="2B2F7DCE" w14:textId="77777777" w:rsidR="004E3325" w:rsidRPr="00204B75" w:rsidRDefault="004E3325" w:rsidP="005B0E6B">
                      <w:pPr>
                        <w:jc w:val="both"/>
                        <w:rPr>
                          <w:u w:val="single"/>
                        </w:rPr>
                      </w:pPr>
                    </w:p>
                    <w:p w14:paraId="57FA17B5" w14:textId="77777777" w:rsidR="004E3325" w:rsidRDefault="004E3325" w:rsidP="005B0E6B">
                      <w:pPr>
                        <w:pStyle w:val="NoSpacing"/>
                        <w:ind w:left="720"/>
                      </w:pPr>
                    </w:p>
                  </w:txbxContent>
                </v:textbox>
                <w10:anchorlock/>
              </v:rect>
            </w:pict>
          </mc:Fallback>
        </mc:AlternateContent>
      </w:r>
    </w:p>
    <w:p w14:paraId="44B10AC4" w14:textId="77777777" w:rsidR="005B0E6B" w:rsidRDefault="005B0E6B" w:rsidP="005B0E6B">
      <w:pPr>
        <w:jc w:val="both"/>
      </w:pPr>
    </w:p>
    <w:p w14:paraId="56F6C8AF"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473636728"/>
      <w:bookmarkStart w:id="42" w:name="_Toc483691717"/>
      <w:r>
        <w:rPr>
          <w:rFonts w:ascii="Trebuchet MS" w:hAnsi="Trebuchet MS"/>
          <w:b/>
          <w:bCs/>
          <w:color w:val="000000" w:themeColor="text1"/>
          <w:szCs w:val="22"/>
        </w:rPr>
        <w:lastRenderedPageBreak/>
        <w:t>Allotting Credit Guarantee Unique Identifiers - CGPAN</w:t>
      </w:r>
      <w:bookmarkEnd w:id="41"/>
      <w:bookmarkEnd w:id="42"/>
    </w:p>
    <w:p w14:paraId="547DC65A" w14:textId="77777777" w:rsidR="005B0E6B" w:rsidRDefault="005B0E6B" w:rsidP="005B0E6B">
      <w:pPr>
        <w:jc w:val="both"/>
      </w:pPr>
      <w:r>
        <w:t xml:space="preserve">For the eligible records system allocates a unique identification number to the processed NEW loan account, called as CGPAN – Credit Guarantee Permanent Account Number, for traceability and management of CG in SURGE system. </w:t>
      </w:r>
    </w:p>
    <w:p w14:paraId="782F504C" w14:textId="77777777" w:rsidR="005B0E6B" w:rsidRDefault="005B0E6B" w:rsidP="005B0E6B">
      <w:pPr>
        <w:jc w:val="both"/>
      </w:pPr>
      <w:r>
        <w:t>CGPAN follows a specific format:</w:t>
      </w:r>
    </w:p>
    <w:p w14:paraId="4A285923" w14:textId="77777777" w:rsidR="005B0E6B" w:rsidRPr="00C5323B" w:rsidRDefault="005B0E6B" w:rsidP="005B0E6B">
      <w:pPr>
        <w:jc w:val="both"/>
        <w:rPr>
          <w:b/>
        </w:rPr>
      </w:pPr>
      <w:r>
        <w:rPr>
          <w:b/>
        </w:rPr>
        <w:t>CGPAN Format for General Scheme:</w:t>
      </w:r>
    </w:p>
    <w:p w14:paraId="08F0725A" w14:textId="77777777" w:rsidR="005B0E6B" w:rsidRPr="00F96908" w:rsidRDefault="005B0E6B" w:rsidP="005B0E6B">
      <w:pPr>
        <w:jc w:val="both"/>
      </w:pPr>
      <w:r>
        <w:rPr>
          <w:noProof/>
          <w:lang w:val="en-IN" w:eastAsia="en-IN"/>
        </w:rPr>
        <w:drawing>
          <wp:inline distT="0" distB="0" distL="0" distR="0" wp14:anchorId="6848C86A" wp14:editId="4B3D8085">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0B5FA9FC" w14:textId="77777777" w:rsidR="005B0E6B" w:rsidRDefault="005B0E6B" w:rsidP="005B0E6B">
      <w:pPr>
        <w:jc w:val="both"/>
      </w:pPr>
      <w:r>
        <w:t xml:space="preserve">CGPAN signifies a unique identification to the credit guarantee in SURGE system. Subsequently it is used to integrate with Accounting Subsystem and for payment reconciliations. </w:t>
      </w:r>
    </w:p>
    <w:p w14:paraId="7008E05E" w14:textId="77777777" w:rsidR="005B0E6B" w:rsidRDefault="005B0E6B" w:rsidP="005B0E6B">
      <w:pPr>
        <w:tabs>
          <w:tab w:val="left" w:pos="7267"/>
        </w:tabs>
        <w:jc w:val="both"/>
      </w:pPr>
      <w:r>
        <w:t xml:space="preserve">Post CGPAN allotment, SURGE updates the status of the loan guarantee record: </w:t>
      </w:r>
      <w:r>
        <w:tab/>
      </w:r>
    </w:p>
    <w:p w14:paraId="1F945C5A" w14:textId="77777777" w:rsidR="005B0E6B" w:rsidRDefault="005B0E6B" w:rsidP="005B0E6B">
      <w:pPr>
        <w:jc w:val="both"/>
      </w:pPr>
      <w:r>
        <w:rPr>
          <w:noProof/>
          <w:lang w:val="en-IN" w:eastAsia="en-IN"/>
        </w:rPr>
        <mc:AlternateContent>
          <mc:Choice Requires="wps">
            <w:drawing>
              <wp:anchor distT="0" distB="0" distL="114300" distR="114300" simplePos="0" relativeHeight="251778048" behindDoc="0" locked="0" layoutInCell="1" allowOverlap="1" wp14:anchorId="11784B61" wp14:editId="4EF092A4">
                <wp:simplePos x="0" y="0"/>
                <wp:positionH relativeFrom="column">
                  <wp:posOffset>71755</wp:posOffset>
                </wp:positionH>
                <wp:positionV relativeFrom="paragraph">
                  <wp:posOffset>45882</wp:posOffset>
                </wp:positionV>
                <wp:extent cx="5757126" cy="390418"/>
                <wp:effectExtent l="0" t="0" r="0" b="0"/>
                <wp:wrapNone/>
                <wp:docPr id="17" name="Rectangle 17"/>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306C6CB9" w14:textId="77777777" w:rsidR="004E3325" w:rsidRDefault="004E3325" w:rsidP="005B0E6B">
                            <w:r w:rsidRPr="00231C89">
                              <w:t>Guarantee Cover ‘Status’ Field:</w:t>
                            </w:r>
                            <w:r>
                              <w:t xml:space="preserve">  </w:t>
                            </w:r>
                            <w:r w:rsidRPr="004B3DDA">
                              <w:rPr>
                                <w:b/>
                              </w:rPr>
                              <w:t>‘</w:t>
                            </w:r>
                            <w:r>
                              <w:rPr>
                                <w:b/>
                              </w:rPr>
                              <w:t>PROVISONAL</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4B61" id="Rectangle 17" o:spid="_x0000_s1032" style="position:absolute;left:0;text-align:left;margin-left:5.65pt;margin-top:3.6pt;width:453.3pt;height:30.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" fillcolor="#deeaf6 [660]" stroked="f" strokeweight=".5pt">
                <v:textbox inset=",7.2pt,,7.2pt">
                  <w:txbxContent>
                    <w:p w14:paraId="306C6CB9" w14:textId="77777777" w:rsidR="004E3325" w:rsidRDefault="004E3325" w:rsidP="005B0E6B">
                      <w:r w:rsidRPr="00231C89">
                        <w:t>Guarantee Cover ‘Status’ Field:</w:t>
                      </w:r>
                      <w:r>
                        <w:t xml:space="preserve">  </w:t>
                      </w:r>
                      <w:r w:rsidRPr="004B3DDA">
                        <w:rPr>
                          <w:b/>
                        </w:rPr>
                        <w:t>‘</w:t>
                      </w:r>
                      <w:r>
                        <w:rPr>
                          <w:b/>
                        </w:rPr>
                        <w:t>PROVISONAL</w:t>
                      </w:r>
                      <w:r w:rsidRPr="004B3DDA">
                        <w:rPr>
                          <w:b/>
                        </w:rPr>
                        <w:t>’</w:t>
                      </w:r>
                    </w:p>
                  </w:txbxContent>
                </v:textbox>
              </v:rect>
            </w:pict>
          </mc:Fallback>
        </mc:AlternateContent>
      </w:r>
    </w:p>
    <w:p w14:paraId="19A7B93F" w14:textId="77777777" w:rsidR="005B0E6B" w:rsidRDefault="005B0E6B" w:rsidP="005B0E6B">
      <w:pPr>
        <w:jc w:val="both"/>
      </w:pPr>
    </w:p>
    <w:p w14:paraId="527A637A" w14:textId="77777777" w:rsidR="005B0E6B" w:rsidRDefault="005B0E6B" w:rsidP="005B0E6B">
      <w:pPr>
        <w:jc w:val="both"/>
      </w:pPr>
    </w:p>
    <w:p w14:paraId="3C47250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3" w:name="_Toc473636729"/>
      <w:bookmarkStart w:id="44" w:name="_Toc483691718"/>
      <w:r>
        <w:rPr>
          <w:rFonts w:ascii="Trebuchet MS" w:hAnsi="Trebuchet MS"/>
          <w:b/>
          <w:bCs/>
          <w:color w:val="000000" w:themeColor="text1"/>
          <w:szCs w:val="22"/>
        </w:rPr>
        <w:t>Deduplication Criteria Checks</w:t>
      </w:r>
      <w:bookmarkEnd w:id="43"/>
      <w:bookmarkEnd w:id="44"/>
    </w:p>
    <w:p w14:paraId="10633723" w14:textId="1742E4B2" w:rsidR="005B0E6B" w:rsidRDefault="005B0E6B" w:rsidP="005B0E6B">
      <w:pPr>
        <w:jc w:val="both"/>
      </w:pPr>
      <w:r w:rsidRPr="00BC4388">
        <w:t xml:space="preserve">Currently no provision for de-duplication will be provided, since, rolling out this scheme and acceptance of this scheme by </w:t>
      </w:r>
      <w:r w:rsidR="001C14EC">
        <w:t>MLI</w:t>
      </w:r>
      <w:r w:rsidR="001C14EC" w:rsidRPr="00BC4388">
        <w:t xml:space="preserve"> </w:t>
      </w:r>
      <w:r w:rsidRPr="00BC4388">
        <w:t xml:space="preserve">is priority. </w:t>
      </w:r>
      <w:r w:rsidR="001C14EC" w:rsidRPr="00BC4388">
        <w:t>Consequently,</w:t>
      </w:r>
      <w:r w:rsidRPr="00BC4388">
        <w:t xml:space="preserve"> as the scheme and its process of issuance and settling guarantees stabilizes – it will be decided to construct an effective de-duplication mechanism.</w:t>
      </w:r>
    </w:p>
    <w:p w14:paraId="4946EDCA" w14:textId="77777777" w:rsidR="005B0E6B" w:rsidRDefault="005B0E6B" w:rsidP="005B0E6B">
      <w:pPr>
        <w:jc w:val="both"/>
      </w:pPr>
    </w:p>
    <w:p w14:paraId="411D417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5" w:name="_Toc473636730"/>
      <w:bookmarkStart w:id="46" w:name="_Toc483691719"/>
      <w:r>
        <w:rPr>
          <w:rFonts w:ascii="Trebuchet MS" w:hAnsi="Trebuchet MS"/>
          <w:b/>
          <w:bCs/>
          <w:color w:val="000000" w:themeColor="text1"/>
          <w:szCs w:val="22"/>
        </w:rPr>
        <w:t>Calculate Credit Guarantee Fees &amp; Covers</w:t>
      </w:r>
      <w:bookmarkEnd w:id="45"/>
      <w:bookmarkEnd w:id="46"/>
    </w:p>
    <w:p w14:paraId="1A644479" w14:textId="77777777" w:rsidR="005B0E6B" w:rsidRDefault="005B0E6B" w:rsidP="005B0E6B">
      <w:pPr>
        <w:jc w:val="both"/>
      </w:pPr>
      <w:r>
        <w:t>System will calculate credit guarantee cover and the charges for NEW loan accounts and while incorporating in existing CG’s, once these loan records have cleared their eligibility criteria checks mentioned in section 1.5.2 and 1.5.3.</w:t>
      </w:r>
    </w:p>
    <w:p w14:paraId="13A3A72F" w14:textId="77777777" w:rsidR="005B0E6B" w:rsidRDefault="005B0E6B" w:rsidP="005B0E6B">
      <w:pPr>
        <w:jc w:val="both"/>
      </w:pPr>
      <w:r>
        <w:t xml:space="preserve">For new Credit Guarantee’s, the Charges includes– Fees and Taxes. </w:t>
      </w:r>
    </w:p>
    <w:p w14:paraId="085165A8" w14:textId="77777777" w:rsidR="005B0E6B" w:rsidRDefault="005B0E6B" w:rsidP="005B0E6B">
      <w:pPr>
        <w:ind w:left="2160"/>
        <w:jc w:val="both"/>
      </w:pPr>
      <w:r>
        <w:rPr>
          <w:noProof/>
          <w:lang w:val="en-IN" w:eastAsia="en-IN"/>
        </w:rPr>
        <w:drawing>
          <wp:inline distT="0" distB="0" distL="0" distR="0" wp14:anchorId="7E368593" wp14:editId="0CAF5D1B">
            <wp:extent cx="2650490" cy="1042035"/>
            <wp:effectExtent l="0" t="0" r="16510" b="571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35B59E9F" w14:textId="77777777" w:rsidR="005B0E6B" w:rsidRDefault="005B0E6B" w:rsidP="005B0E6B">
      <w:pPr>
        <w:jc w:val="both"/>
      </w:pPr>
    </w:p>
    <w:p w14:paraId="13930345" w14:textId="77777777" w:rsidR="005B0E6B" w:rsidRDefault="005B0E6B" w:rsidP="005B0E6B">
      <w:pPr>
        <w:jc w:val="both"/>
      </w:pPr>
      <w:r>
        <w:t xml:space="preserve">The rules/logic for calculating cover and charges is covered in this section.  </w:t>
      </w:r>
    </w:p>
    <w:p w14:paraId="09F128D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7" w:name="_Toc473636731"/>
      <w:bookmarkStart w:id="48" w:name="_Toc483691720"/>
      <w:r>
        <w:rPr>
          <w:rFonts w:ascii="Trebuchet MS" w:hAnsi="Trebuchet MS"/>
          <w:b/>
          <w:bCs/>
          <w:color w:val="000000" w:themeColor="text1"/>
          <w:szCs w:val="22"/>
        </w:rPr>
        <w:t>Calculating Credit Guarantee Cover</w:t>
      </w:r>
      <w:bookmarkEnd w:id="47"/>
      <w:bookmarkEnd w:id="48"/>
      <w:r>
        <w:rPr>
          <w:rFonts w:ascii="Trebuchet MS" w:hAnsi="Trebuchet MS"/>
          <w:b/>
          <w:bCs/>
          <w:color w:val="000000" w:themeColor="text1"/>
          <w:szCs w:val="22"/>
        </w:rPr>
        <w:t xml:space="preserve"> </w:t>
      </w:r>
    </w:p>
    <w:p w14:paraId="03B776A1" w14:textId="77777777" w:rsidR="005B0E6B" w:rsidRDefault="005B0E6B" w:rsidP="005B0E6B">
      <w:pPr>
        <w:jc w:val="both"/>
      </w:pPr>
      <w:r>
        <w:t>The calculation of CG Cover will be done at the time of Claim settlement and not at the time of CG issuance. Refer section 1.7 for more details.</w:t>
      </w:r>
    </w:p>
    <w:p w14:paraId="304EA168"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9" w:name="_Toc473636732"/>
      <w:bookmarkStart w:id="50" w:name="_Toc483691721"/>
      <w:r>
        <w:rPr>
          <w:rFonts w:ascii="Trebuchet MS" w:hAnsi="Trebuchet MS"/>
          <w:b/>
          <w:bCs/>
          <w:color w:val="000000" w:themeColor="text1"/>
          <w:szCs w:val="22"/>
        </w:rPr>
        <w:t>Calculating Credit Guarantee Fees</w:t>
      </w:r>
      <w:bookmarkEnd w:id="49"/>
      <w:bookmarkEnd w:id="50"/>
      <w:r>
        <w:rPr>
          <w:rFonts w:ascii="Trebuchet MS" w:hAnsi="Trebuchet MS"/>
          <w:b/>
          <w:bCs/>
          <w:color w:val="000000" w:themeColor="text1"/>
          <w:szCs w:val="22"/>
        </w:rPr>
        <w:t xml:space="preserve"> </w:t>
      </w:r>
    </w:p>
    <w:p w14:paraId="5392DEFC" w14:textId="77777777" w:rsidR="005B0E6B" w:rsidRDefault="005B0E6B" w:rsidP="005B0E6B">
      <w:pPr>
        <w:jc w:val="both"/>
      </w:pPr>
      <w:r>
        <w:t>Though as mentioned earlier, cover is not being calculated at the time of CG issuance, but, Fees and tax will be calculated and will be for each individual loan record.</w:t>
      </w:r>
    </w:p>
    <w:p w14:paraId="448138F9" w14:textId="77777777" w:rsidR="005B0E6B" w:rsidRDefault="005B0E6B" w:rsidP="005B0E6B">
      <w:pPr>
        <w:jc w:val="both"/>
      </w:pPr>
      <w:r>
        <w:t xml:space="preserve">Since request for CG can occur at any of the quarters and the continuity period is annual, the calculation for fees for new CG request is for ‘Broken Period’ i.e. till the end of the FY. The Fee calculation is also based on NPA percentage as well as claim payout ratio. </w:t>
      </w:r>
      <w:r w:rsidRPr="007F5BBF">
        <w:t>RISK BASED Cred</w:t>
      </w:r>
      <w:r>
        <w:t>it Guarantee Fee is determined based on Modified Sanction Loan Amount provided by MLI in his respective Input File along with ‘Annual Guarantee Fee (%)’ configured in the ‘Scheme’ and it’s ‘Docket’ and the formulae is as below:</w:t>
      </w:r>
    </w:p>
    <w:p w14:paraId="2C73709D" w14:textId="1BB51F6F" w:rsidR="005B0E6B" w:rsidRDefault="005B0E6B" w:rsidP="005B0E6B">
      <w:pPr>
        <w:jc w:val="both"/>
      </w:pPr>
      <w:r>
        <w:rPr>
          <w:noProof/>
          <w:lang w:val="en-IN" w:eastAsia="en-IN"/>
        </w:rPr>
        <mc:AlternateContent>
          <mc:Choice Requires="wps">
            <w:drawing>
              <wp:inline distT="0" distB="0" distL="0" distR="0" wp14:anchorId="3E937C4C" wp14:editId="3B143EE2">
                <wp:extent cx="5757126" cy="1355834"/>
                <wp:effectExtent l="0" t="0" r="15240" b="15875"/>
                <wp:docPr id="15" name="Rectangle 15"/>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93B33F" w14:textId="77777777" w:rsidR="004E3325" w:rsidRDefault="004E3325" w:rsidP="005B0E6B">
                            <w:pPr>
                              <w:pStyle w:val="NoSpacing"/>
                              <w:numPr>
                                <w:ilvl w:val="0"/>
                                <w:numId w:val="26"/>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69A683DC" w14:textId="77777777" w:rsidR="004E3325" w:rsidRDefault="004E3325" w:rsidP="005B0E6B">
                            <w:pPr>
                              <w:pStyle w:val="NoSpacing"/>
                              <w:numPr>
                                <w:ilvl w:val="0"/>
                                <w:numId w:val="26"/>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937C4C" id="Rectangle 15" o:spid="_x0000_s1033"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" fillcolor="white [3201]" strokecolor="#70ad47 [3209]" strokeweight="1pt">
                <v:textbox>
                  <w:txbxContent>
                    <w:p w14:paraId="4A93B33F" w14:textId="77777777" w:rsidR="004E3325" w:rsidRDefault="004E3325" w:rsidP="005B0E6B">
                      <w:pPr>
                        <w:pStyle w:val="NoSpacing"/>
                        <w:numPr>
                          <w:ilvl w:val="0"/>
                          <w:numId w:val="26"/>
                        </w:numPr>
                      </w:pPr>
                      <w:r>
                        <w:t>Guarantee Fee on SBR = [(Summation of Sanction Loan Amount (Fund and Non Fund) for Loan Account) * ((Annual Guarantee Fee in Percent) / 4) * (No. of Quarter’s Left in current FY including the current quarter when the request for CG Quote is made)]</w:t>
                      </w:r>
                    </w:p>
                    <w:p w14:paraId="1F506103"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69A683DC" w14:textId="77777777" w:rsidR="004E3325" w:rsidRDefault="004E3325" w:rsidP="005B0E6B">
                      <w:pPr>
                        <w:pStyle w:val="NoSpacing"/>
                        <w:numPr>
                          <w:ilvl w:val="0"/>
                          <w:numId w:val="26"/>
                        </w:numPr>
                      </w:pPr>
                      <w:r>
                        <w:t>Total CG Fees = Guarantee Fee on SBR + Guarantee Fee for all Premiums</w:t>
                      </w:r>
                    </w:p>
                  </w:txbxContent>
                </v:textbox>
                <w10:anchorlock/>
              </v:rect>
            </w:pict>
          </mc:Fallback>
        </mc:AlternateContent>
      </w:r>
    </w:p>
    <w:p w14:paraId="0E83AA56" w14:textId="05FD7D4A" w:rsidR="00894BDC" w:rsidRPr="00FD0037" w:rsidRDefault="00894BDC" w:rsidP="005B0E6B">
      <w:pPr>
        <w:jc w:val="both"/>
        <w:rPr>
          <w:i/>
        </w:rPr>
      </w:pPr>
      <w:r w:rsidRPr="00FD0037">
        <w:rPr>
          <w:i/>
        </w:rPr>
        <w:t>Refer section 1.8 for details on selection of risk premium NPA and Claim for calculating CG Fees.</w:t>
      </w:r>
    </w:p>
    <w:tbl>
      <w:tblPr>
        <w:tblStyle w:val="TableGrid"/>
        <w:tblW w:w="9085" w:type="dxa"/>
        <w:tblLook w:val="04A0" w:firstRow="1" w:lastRow="0" w:firstColumn="1" w:lastColumn="0" w:noHBand="0" w:noVBand="1"/>
      </w:tblPr>
      <w:tblGrid>
        <w:gridCol w:w="6475"/>
        <w:gridCol w:w="2610"/>
      </w:tblGrid>
      <w:tr w:rsidR="005B0E6B" w:rsidRPr="00F25836" w14:paraId="5C84373B" w14:textId="77777777" w:rsidTr="00F66835">
        <w:trPr>
          <w:trHeight w:val="235"/>
        </w:trPr>
        <w:tc>
          <w:tcPr>
            <w:tcW w:w="6475" w:type="dxa"/>
            <w:noWrap/>
            <w:hideMark/>
          </w:tcPr>
          <w:p w14:paraId="63B40DCD"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2610" w:type="dxa"/>
            <w:noWrap/>
            <w:hideMark/>
          </w:tcPr>
          <w:p w14:paraId="0D82585A"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442BE7DD" w14:textId="77777777" w:rsidTr="00F66835">
        <w:trPr>
          <w:trHeight w:val="368"/>
        </w:trPr>
        <w:tc>
          <w:tcPr>
            <w:tcW w:w="6475" w:type="dxa"/>
            <w:hideMark/>
          </w:tcPr>
          <w:p w14:paraId="5747B7A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755DB77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hideMark/>
          </w:tcPr>
          <w:p w14:paraId="27535D3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11EA6CD5" w14:textId="77777777" w:rsidTr="00F66835">
        <w:trPr>
          <w:trHeight w:val="305"/>
        </w:trPr>
        <w:tc>
          <w:tcPr>
            <w:tcW w:w="6475" w:type="dxa"/>
          </w:tcPr>
          <w:p w14:paraId="636ADDCD"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5CBFD7B"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2610" w:type="dxa"/>
          </w:tcPr>
          <w:p w14:paraId="4DC822C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16ABEB68" w14:textId="77777777" w:rsidTr="00F66835">
        <w:trPr>
          <w:trHeight w:val="235"/>
        </w:trPr>
        <w:tc>
          <w:tcPr>
            <w:tcW w:w="6475" w:type="dxa"/>
            <w:hideMark/>
          </w:tcPr>
          <w:p w14:paraId="695DE09F"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2610" w:type="dxa"/>
            <w:hideMark/>
          </w:tcPr>
          <w:p w14:paraId="517F2B4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894858B" w14:textId="77777777" w:rsidTr="00F66835">
        <w:trPr>
          <w:trHeight w:val="235"/>
        </w:trPr>
        <w:tc>
          <w:tcPr>
            <w:tcW w:w="6475" w:type="dxa"/>
          </w:tcPr>
          <w:p w14:paraId="5C72B97D"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2610" w:type="dxa"/>
          </w:tcPr>
          <w:p w14:paraId="3842DFE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1D40E67" w14:textId="77777777" w:rsidTr="00F66835">
        <w:trPr>
          <w:trHeight w:val="235"/>
        </w:trPr>
        <w:tc>
          <w:tcPr>
            <w:tcW w:w="6475" w:type="dxa"/>
          </w:tcPr>
          <w:p w14:paraId="74D42386"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2610" w:type="dxa"/>
          </w:tcPr>
          <w:p w14:paraId="0963B99A"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114BA60" w14:textId="77777777" w:rsidTr="00F66835">
        <w:trPr>
          <w:trHeight w:val="235"/>
        </w:trPr>
        <w:tc>
          <w:tcPr>
            <w:tcW w:w="6475" w:type="dxa"/>
          </w:tcPr>
          <w:p w14:paraId="4F396DDE" w14:textId="77777777" w:rsidR="005B0E6B" w:rsidRDefault="005B0E6B" w:rsidP="00F66835">
            <w:pPr>
              <w:ind w:firstLineChars="168" w:firstLine="336"/>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2610" w:type="dxa"/>
          </w:tcPr>
          <w:p w14:paraId="6938BF6D"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SBR (&gt;15%-20%)</w:t>
            </w:r>
          </w:p>
        </w:tc>
      </w:tr>
      <w:tr w:rsidR="005B0E6B" w:rsidRPr="00F25836" w14:paraId="7E2E93DC" w14:textId="77777777" w:rsidTr="00F66835">
        <w:trPr>
          <w:trHeight w:val="235"/>
        </w:trPr>
        <w:tc>
          <w:tcPr>
            <w:tcW w:w="6475" w:type="dxa"/>
          </w:tcPr>
          <w:p w14:paraId="533EBF6E" w14:textId="77777777" w:rsidR="005B0E6B" w:rsidRDefault="005B0E6B" w:rsidP="00F66835">
            <w:pPr>
              <w:ind w:firstLineChars="168" w:firstLine="336"/>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2610" w:type="dxa"/>
          </w:tcPr>
          <w:p w14:paraId="2942AE89"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SBR (&gt;5%-10%)</w:t>
            </w:r>
          </w:p>
        </w:tc>
      </w:tr>
    </w:tbl>
    <w:p w14:paraId="5BEB53CF" w14:textId="77777777" w:rsidR="005B0E6B" w:rsidRDefault="005B0E6B" w:rsidP="005B0E6B">
      <w:pPr>
        <w:jc w:val="both"/>
        <w:rPr>
          <w:b/>
          <w:u w:val="single"/>
        </w:rPr>
      </w:pPr>
    </w:p>
    <w:p w14:paraId="6DFB13D3" w14:textId="77777777" w:rsidR="005B0E6B" w:rsidRPr="000820F8"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DOES NOT EXCEEDS Minimum</w:t>
      </w:r>
      <w:r w:rsidRPr="0068388D">
        <w:rPr>
          <w:u w:val="single"/>
        </w:rPr>
        <w:t xml:space="preserve"> Limit to </w:t>
      </w:r>
      <w:r>
        <w:rPr>
          <w:u w:val="single"/>
        </w:rPr>
        <w:t>Guarantee Issuance Allowed</w:t>
      </w:r>
    </w:p>
    <w:p w14:paraId="54346782"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7973C8C1"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3C1A5B32" w14:textId="77777777" w:rsidTr="00F66835">
        <w:trPr>
          <w:trHeight w:val="255"/>
        </w:trPr>
        <w:tc>
          <w:tcPr>
            <w:tcW w:w="3640" w:type="dxa"/>
            <w:hideMark/>
          </w:tcPr>
          <w:p w14:paraId="69E98ED8"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lastRenderedPageBreak/>
              <w:t xml:space="preserve">Summation of </w:t>
            </w:r>
            <w:r w:rsidRPr="00F67B76">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019E2B0"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5A295E29" w14:textId="77777777" w:rsidR="005B0E6B" w:rsidRDefault="005B0E6B" w:rsidP="005B0E6B"/>
    <w:p w14:paraId="000E324D" w14:textId="77777777" w:rsidR="005B0E6B" w:rsidRDefault="005B0E6B" w:rsidP="005B0E6B">
      <w:pPr>
        <w:rPr>
          <w:b/>
          <w:u w:val="single"/>
        </w:rPr>
      </w:pPr>
      <w:r>
        <w:t>Thus, in case of this scenario, Guarantee is not issued and no fee calculation.</w:t>
      </w:r>
    </w:p>
    <w:p w14:paraId="3BAC5A90"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F67B76">
        <w:rPr>
          <w:u w:val="single"/>
        </w:rPr>
        <w:t xml:space="preserve">Sanction Loan Amount (Fund and Non Fund) for the given </w:t>
      </w:r>
      <w:r>
        <w:rPr>
          <w:u w:val="single"/>
        </w:rPr>
        <w:t>loan account EXCEEDS Minimum</w:t>
      </w:r>
      <w:r w:rsidRPr="0068388D">
        <w:rPr>
          <w:u w:val="single"/>
        </w:rPr>
        <w:t xml:space="preserve"> Limit to </w:t>
      </w:r>
      <w:r>
        <w:rPr>
          <w:u w:val="single"/>
        </w:rPr>
        <w:t>Guarantee Issuance Allowed but does not EXCEEDS Maximum Limit to guarantee issuance allowed</w:t>
      </w:r>
    </w:p>
    <w:p w14:paraId="5E1B0EB1"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17929D39" w14:textId="77777777" w:rsidTr="00F66835">
        <w:trPr>
          <w:trHeight w:val="255"/>
        </w:trPr>
        <w:tc>
          <w:tcPr>
            <w:tcW w:w="3640" w:type="dxa"/>
            <w:hideMark/>
          </w:tcPr>
          <w:p w14:paraId="4F0F959C"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F67B76">
              <w:rPr>
                <w:rFonts w:ascii="Calibri" w:eastAsia="Times New Roman" w:hAnsi="Calibri" w:cs="Times New Roman"/>
                <w:color w:val="000000"/>
                <w:sz w:val="20"/>
                <w:szCs w:val="20"/>
              </w:rPr>
              <w:t>Sanction Loan Amount (Fund and Non</w:t>
            </w:r>
            <w:r>
              <w:rPr>
                <w:rFonts w:ascii="Calibri" w:eastAsia="Times New Roman" w:hAnsi="Calibri" w:cs="Times New Roman"/>
                <w:color w:val="000000"/>
                <w:sz w:val="20"/>
                <w:szCs w:val="20"/>
              </w:rPr>
              <w:t xml:space="preserve"> Fund) for the given loan account</w:t>
            </w:r>
          </w:p>
        </w:tc>
        <w:tc>
          <w:tcPr>
            <w:tcW w:w="1380" w:type="dxa"/>
            <w:noWrap/>
            <w:hideMark/>
          </w:tcPr>
          <w:p w14:paraId="23EB5E6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A63F76" w14:textId="77777777" w:rsidR="005B0E6B" w:rsidRDefault="005B0E6B" w:rsidP="005B0E6B"/>
    <w:p w14:paraId="7ADD9510" w14:textId="77777777" w:rsidR="005B0E6B" w:rsidRDefault="005B0E6B" w:rsidP="005B0E6B">
      <w:r>
        <w:t>Thus, in case of this scenario, Guarantee Fee calculation will be based on Summation of Sanction Loan Amount (Fund and Non Fund) for the given loan account.</w:t>
      </w:r>
    </w:p>
    <w:p w14:paraId="21AC891D" w14:textId="77777777" w:rsidR="005B0E6B" w:rsidRDefault="005B0E6B" w:rsidP="005B0E6B">
      <w:r>
        <w:t>Guarantee Fee on SBR = 15,00,000 * (0.85%/4) *3 = 9562.5/-</w:t>
      </w:r>
    </w:p>
    <w:p w14:paraId="7314F293" w14:textId="77777777" w:rsidR="005B0E6B" w:rsidRDefault="005B0E6B" w:rsidP="005B0E6B">
      <w:r>
        <w:t>Guarantee Fee for all Premiums = 9562.5</w:t>
      </w:r>
      <w:r w:rsidRPr="00FF19AD">
        <w:t xml:space="preserve"> </w:t>
      </w:r>
      <w:r>
        <w:t>* 30% = 2868.75/-</w:t>
      </w:r>
    </w:p>
    <w:p w14:paraId="05AAF7D4" w14:textId="77777777" w:rsidR="005B0E6B" w:rsidRDefault="005B0E6B" w:rsidP="005B0E6B">
      <w:pPr>
        <w:jc w:val="both"/>
      </w:pPr>
      <w:r>
        <w:t>Total CG Fees equals to INR 12431.25/- rounded off to INR 12431.00/-</w:t>
      </w:r>
    </w:p>
    <w:p w14:paraId="0AF22E66" w14:textId="77777777"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Equals to Maximum Limit to guarantee issuance allowed</w:t>
      </w:r>
    </w:p>
    <w:p w14:paraId="07EAC33E"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 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ECED579" w14:textId="77777777" w:rsidTr="00F66835">
        <w:trPr>
          <w:trHeight w:val="255"/>
        </w:trPr>
        <w:tc>
          <w:tcPr>
            <w:tcW w:w="3640" w:type="dxa"/>
            <w:hideMark/>
          </w:tcPr>
          <w:p w14:paraId="5450E03D"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3DB75F4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1FE06304" w14:textId="77777777" w:rsidR="005B0E6B" w:rsidRDefault="005B0E6B" w:rsidP="005B0E6B"/>
    <w:p w14:paraId="7E43650B" w14:textId="77777777" w:rsidR="005B0E6B" w:rsidRDefault="005B0E6B" w:rsidP="005B0E6B">
      <w:r>
        <w:t>Thus, in case of this scenario, Guarantee Fee calculation will be based on Summation of Sanction Loan Amount (Fund and Non Fund) for the given loan account.</w:t>
      </w:r>
    </w:p>
    <w:p w14:paraId="7A8859F8" w14:textId="77777777" w:rsidR="005B0E6B" w:rsidRDefault="005B0E6B" w:rsidP="005B0E6B">
      <w:r>
        <w:t>Guarantee Fee on SBR = 100,00,000 * (0.85%/4) *3 = 63750.00/-</w:t>
      </w:r>
    </w:p>
    <w:p w14:paraId="5BF06C6A" w14:textId="77777777" w:rsidR="005B0E6B" w:rsidRDefault="005B0E6B" w:rsidP="005B0E6B">
      <w:r>
        <w:t>Guarantee Fee for all Premiums = 63750</w:t>
      </w:r>
      <w:r w:rsidRPr="00FF19AD">
        <w:t xml:space="preserve"> </w:t>
      </w:r>
      <w:r>
        <w:t>* 30% = 19125.00/-</w:t>
      </w:r>
    </w:p>
    <w:p w14:paraId="317BF8F3" w14:textId="77777777" w:rsidR="005B0E6B" w:rsidRDefault="005B0E6B" w:rsidP="005B0E6B">
      <w:pPr>
        <w:jc w:val="both"/>
      </w:pPr>
      <w:r>
        <w:t>Total CG Fees equals to INR 82875.00/ rounded off to INR 82875.00</w:t>
      </w:r>
    </w:p>
    <w:p w14:paraId="7C0A3EF7" w14:textId="77777777" w:rsidR="005B0E6B" w:rsidRPr="000820F8" w:rsidRDefault="005B0E6B" w:rsidP="005B0E6B">
      <w:pPr>
        <w:jc w:val="both"/>
        <w:rPr>
          <w:u w:val="single"/>
        </w:rPr>
      </w:pPr>
      <w:r>
        <w:rPr>
          <w:b/>
          <w:u w:val="single"/>
        </w:rPr>
        <w:t>Scenario 4</w:t>
      </w:r>
      <w:r w:rsidRPr="00001F64">
        <w:rPr>
          <w:b/>
          <w:u w:val="single"/>
        </w:rPr>
        <w:t>:</w:t>
      </w:r>
      <w:r w:rsidRPr="000820F8">
        <w:rPr>
          <w:u w:val="single"/>
        </w:rPr>
        <w:t xml:space="preserve"> </w:t>
      </w:r>
      <w:r>
        <w:rPr>
          <w:u w:val="single"/>
        </w:rPr>
        <w:t xml:space="preserve">Summation of </w:t>
      </w:r>
      <w:r w:rsidRPr="000A6E88">
        <w:rPr>
          <w:u w:val="single"/>
        </w:rPr>
        <w:t xml:space="preserve">Sanction Loan Amount (Fund and Non Fund) for the given </w:t>
      </w:r>
      <w:r>
        <w:rPr>
          <w:u w:val="single"/>
        </w:rPr>
        <w:t>loan account EXCEEDS Maximum</w:t>
      </w:r>
      <w:r w:rsidRPr="0068388D">
        <w:rPr>
          <w:u w:val="single"/>
        </w:rPr>
        <w:t xml:space="preserve"> Limit to </w:t>
      </w:r>
      <w:r>
        <w:rPr>
          <w:u w:val="single"/>
        </w:rPr>
        <w:t>Guarantee Issuance Allowed</w:t>
      </w:r>
    </w:p>
    <w:p w14:paraId="301E8EE1" w14:textId="77777777" w:rsidR="005B0E6B" w:rsidRDefault="005B0E6B" w:rsidP="005B0E6B">
      <w:pPr>
        <w:jc w:val="both"/>
      </w:pPr>
      <w:r>
        <w:lastRenderedPageBreak/>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w:t>
      </w:r>
    </w:p>
    <w:p w14:paraId="1F5C1F0A"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08E5EA61" w14:textId="77777777" w:rsidTr="00F66835">
        <w:trPr>
          <w:trHeight w:val="255"/>
        </w:trPr>
        <w:tc>
          <w:tcPr>
            <w:tcW w:w="3640" w:type="dxa"/>
            <w:hideMark/>
          </w:tcPr>
          <w:p w14:paraId="2C1F792F"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4E78BC8A"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775D4275" w14:textId="77777777" w:rsidR="005B0E6B" w:rsidRDefault="005B0E6B" w:rsidP="005B0E6B"/>
    <w:p w14:paraId="4FCB7DAF" w14:textId="77777777" w:rsidR="005B0E6B" w:rsidRDefault="005B0E6B" w:rsidP="005B0E6B">
      <w:pPr>
        <w:rPr>
          <w:b/>
          <w:u w:val="single"/>
        </w:rPr>
      </w:pPr>
      <w:r>
        <w:t>Thus, in case of this scenario, Guarantee is not issued and no fee calculation.</w:t>
      </w:r>
    </w:p>
    <w:p w14:paraId="4CA19417" w14:textId="77777777" w:rsidR="005B0E6B" w:rsidRDefault="005B0E6B" w:rsidP="005B0E6B">
      <w:pPr>
        <w:jc w:val="both"/>
      </w:pPr>
    </w:p>
    <w:p w14:paraId="6DBB174F" w14:textId="77777777" w:rsidR="005B0E6B" w:rsidRDefault="005B0E6B" w:rsidP="005B0E6B">
      <w:pPr>
        <w:jc w:val="both"/>
      </w:pPr>
      <w:r>
        <w:rPr>
          <w:noProof/>
          <w:lang w:val="en-IN" w:eastAsia="en-IN"/>
        </w:rPr>
        <mc:AlternateContent>
          <mc:Choice Requires="wps">
            <w:drawing>
              <wp:inline distT="0" distB="0" distL="0" distR="0" wp14:anchorId="12BD44B0" wp14:editId="0200CC96">
                <wp:extent cx="5908040" cy="1009650"/>
                <wp:effectExtent l="0" t="0" r="16510" b="19050"/>
                <wp:docPr id="41" name="Rectangle 41"/>
                <wp:cNvGraphicFramePr/>
                <a:graphic xmlns:a="http://schemas.openxmlformats.org/drawingml/2006/main">
                  <a:graphicData uri="http://schemas.microsoft.com/office/word/2010/wordprocessingShape">
                    <wps:wsp>
                      <wps:cNvSpPr/>
                      <wps:spPr>
                        <a:xfrm>
                          <a:off x="0" y="0"/>
                          <a:ext cx="5908040" cy="1009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1D6B9C"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67B60D98" w14:textId="77777777" w:rsidR="004E3325" w:rsidRPr="00F93F68" w:rsidRDefault="004E3325" w:rsidP="005B0E6B">
                            <w:pPr>
                              <w:pStyle w:val="ListParagraph"/>
                              <w:numPr>
                                <w:ilvl w:val="0"/>
                                <w:numId w:val="22"/>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4E3325" w:rsidRPr="00080992" w:rsidRDefault="004E3325" w:rsidP="005B0E6B">
                            <w:pPr>
                              <w:pStyle w:val="ListParagraph"/>
                              <w:jc w:val="both"/>
                              <w:rPr>
                                <w:rFonts w:asciiTheme="majorHAnsi" w:hAnsiTheme="majorHAnsi"/>
                              </w:rPr>
                            </w:pPr>
                          </w:p>
                          <w:p w14:paraId="4EA5871D" w14:textId="77777777" w:rsidR="004E3325" w:rsidRPr="006265B3"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BD44B0" id="Rectangle 41" o:spid="_x0000_s1034" style="width:465.2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" fillcolor="white [3201]" strokecolor="#70ad47 [3209]" strokeweight="1pt">
                <v:textbox>
                  <w:txbxContent>
                    <w:p w14:paraId="341D6B9C"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67B60D98" w14:textId="77777777" w:rsidR="004E3325" w:rsidRPr="00F93F68" w:rsidRDefault="004E3325" w:rsidP="005B0E6B">
                      <w:pPr>
                        <w:pStyle w:val="ListParagraph"/>
                        <w:numPr>
                          <w:ilvl w:val="0"/>
                          <w:numId w:val="22"/>
                        </w:numPr>
                        <w:jc w:val="both"/>
                        <w:rPr>
                          <w:rFonts w:asciiTheme="majorHAnsi" w:hAnsiTheme="majorHAnsi"/>
                          <w:u w:val="single"/>
                        </w:rPr>
                      </w:pPr>
                      <w:r>
                        <w:rPr>
                          <w:rFonts w:asciiTheme="majorHAnsi" w:hAnsiTheme="majorHAnsi"/>
                        </w:rPr>
                        <w:t xml:space="preserve">CG Fee will be calculated on Summation of </w:t>
                      </w:r>
                      <w:r w:rsidRPr="000A6E88">
                        <w:rPr>
                          <w:rFonts w:asciiTheme="majorHAnsi" w:hAnsiTheme="majorHAnsi"/>
                        </w:rPr>
                        <w:t xml:space="preserve">Sanction Loan Amount (Fund and Non Fund) for the given </w:t>
                      </w:r>
                      <w:r>
                        <w:rPr>
                          <w:rFonts w:asciiTheme="majorHAnsi" w:hAnsiTheme="majorHAnsi"/>
                        </w:rPr>
                        <w:t>loan account</w:t>
                      </w:r>
                      <w:r w:rsidRPr="00F93F68">
                        <w:rPr>
                          <w:rFonts w:asciiTheme="majorHAnsi" w:hAnsiTheme="majorHAnsi"/>
                        </w:rPr>
                        <w:t xml:space="preserve"> EXCEEDS Minimum Limit to Guarantee Issuance Allowed but does not EXCEEDS Maximum Limit to guarantee issuance allowed</w:t>
                      </w:r>
                      <w:r>
                        <w:rPr>
                          <w:rFonts w:asciiTheme="majorHAnsi" w:hAnsiTheme="majorHAnsi"/>
                        </w:rPr>
                        <w:t>.</w:t>
                      </w:r>
                    </w:p>
                    <w:p w14:paraId="4E347CD3" w14:textId="77777777" w:rsidR="004E3325" w:rsidRPr="00080992" w:rsidRDefault="004E3325" w:rsidP="005B0E6B">
                      <w:pPr>
                        <w:pStyle w:val="ListParagraph"/>
                        <w:jc w:val="both"/>
                        <w:rPr>
                          <w:rFonts w:asciiTheme="majorHAnsi" w:hAnsiTheme="majorHAnsi"/>
                        </w:rPr>
                      </w:pPr>
                    </w:p>
                    <w:p w14:paraId="4EA5871D" w14:textId="77777777" w:rsidR="004E3325" w:rsidRPr="006265B3" w:rsidRDefault="004E3325" w:rsidP="005B0E6B">
                      <w:pPr>
                        <w:jc w:val="both"/>
                        <w:rPr>
                          <w:rFonts w:asciiTheme="majorHAnsi" w:hAnsiTheme="majorHAnsi"/>
                        </w:rPr>
                      </w:pPr>
                    </w:p>
                  </w:txbxContent>
                </v:textbox>
                <w10:anchorlock/>
              </v:rect>
            </w:pict>
          </mc:Fallback>
        </mc:AlternateContent>
      </w:r>
    </w:p>
    <w:p w14:paraId="3D7A338D" w14:textId="77777777" w:rsidR="005B0E6B" w:rsidRDefault="005B0E6B" w:rsidP="005B0E6B">
      <w:pPr>
        <w:jc w:val="both"/>
      </w:pPr>
    </w:p>
    <w:p w14:paraId="141879D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1" w:name="_Toc473636733"/>
      <w:bookmarkStart w:id="52" w:name="_Toc483691722"/>
      <w:r>
        <w:rPr>
          <w:rFonts w:ascii="Trebuchet MS" w:hAnsi="Trebuchet MS"/>
          <w:b/>
          <w:bCs/>
          <w:color w:val="000000" w:themeColor="text1"/>
          <w:szCs w:val="22"/>
        </w:rPr>
        <w:t>Calculating Tax on Credit Guarantee Fees</w:t>
      </w:r>
      <w:bookmarkEnd w:id="51"/>
      <w:bookmarkEnd w:id="52"/>
      <w:r>
        <w:rPr>
          <w:rFonts w:ascii="Trebuchet MS" w:hAnsi="Trebuchet MS"/>
          <w:b/>
          <w:bCs/>
          <w:color w:val="000000" w:themeColor="text1"/>
          <w:szCs w:val="22"/>
        </w:rPr>
        <w:t xml:space="preserve"> </w:t>
      </w:r>
    </w:p>
    <w:p w14:paraId="0A063FB7" w14:textId="77777777" w:rsidR="005B0E6B" w:rsidRDefault="005B0E6B" w:rsidP="005B0E6B">
      <w:pPr>
        <w:jc w:val="both"/>
      </w:pPr>
      <w:r>
        <w:t>Tax on Credit Guarantee Charges is determined based on CG Fees calculated in section 1.5.5.2. There will be various Taxation components. SURGE allows users to define these components (their names and tax value). Summation of these tax components is the total tax determined. The formulae is as below:</w:t>
      </w:r>
    </w:p>
    <w:p w14:paraId="2CC6FB77" w14:textId="77777777" w:rsidR="005B0E6B" w:rsidRPr="00B35720" w:rsidRDefault="005B0E6B" w:rsidP="005B0E6B">
      <w:pPr>
        <w:jc w:val="both"/>
      </w:pPr>
      <w:r>
        <w:rPr>
          <w:noProof/>
          <w:lang w:val="en-IN" w:eastAsia="en-IN"/>
        </w:rPr>
        <mc:AlternateContent>
          <mc:Choice Requires="wps">
            <w:drawing>
              <wp:inline distT="0" distB="0" distL="0" distR="0" wp14:anchorId="73B55641" wp14:editId="0EBAEB90">
                <wp:extent cx="5757126" cy="502285"/>
                <wp:effectExtent l="0" t="0" r="15240" b="12065"/>
                <wp:docPr id="18" name="Rectangle 18"/>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3D42EB" w14:textId="77777777" w:rsidR="004E3325" w:rsidRDefault="004E3325"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B55641" id="Rectangle 18" o:spid="_x0000_s1035"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" fillcolor="white [3201]" strokecolor="#70ad47 [3209]" strokeweight="1pt">
                <v:textbox>
                  <w:txbxContent>
                    <w:p w14:paraId="3F3D42EB" w14:textId="77777777" w:rsidR="004E3325" w:rsidRDefault="004E3325" w:rsidP="005B0E6B">
                      <w:pPr>
                        <w:jc w:val="center"/>
                      </w:pPr>
                      <w:r>
                        <w:t>Tax on Guarantee Fee = (Tax</w:t>
                      </w:r>
                      <w:r w:rsidRPr="00CD5802">
                        <w:rPr>
                          <w:vertAlign w:val="subscript"/>
                        </w:rPr>
                        <w:t>1</w:t>
                      </w:r>
                      <w:r>
                        <w:t xml:space="preserve"> * Credit Guarantee Fee) + (Tax</w:t>
                      </w:r>
                      <w:r>
                        <w:rPr>
                          <w:vertAlign w:val="subscript"/>
                        </w:rPr>
                        <w:t>2</w:t>
                      </w:r>
                      <w:r>
                        <w:t xml:space="preserve"> * Credit Guarantee Fee) + …. + (Tax</w:t>
                      </w:r>
                      <w:r>
                        <w:rPr>
                          <w:vertAlign w:val="subscript"/>
                        </w:rPr>
                        <w:t>n</w:t>
                      </w:r>
                      <w:r>
                        <w:t xml:space="preserve"> * Credit Guarantee Fee)</w:t>
                      </w:r>
                    </w:p>
                  </w:txbxContent>
                </v:textbox>
                <w10:anchorlock/>
              </v:rect>
            </w:pict>
          </mc:Fallback>
        </mc:AlternateContent>
      </w:r>
    </w:p>
    <w:tbl>
      <w:tblPr>
        <w:tblStyle w:val="TableGrid"/>
        <w:tblW w:w="8275" w:type="dxa"/>
        <w:tblLook w:val="04A0" w:firstRow="1" w:lastRow="0" w:firstColumn="1" w:lastColumn="0" w:noHBand="0" w:noVBand="1"/>
      </w:tblPr>
      <w:tblGrid>
        <w:gridCol w:w="6475"/>
        <w:gridCol w:w="1800"/>
      </w:tblGrid>
      <w:tr w:rsidR="005B0E6B" w:rsidRPr="00F25836" w14:paraId="527F5E1C" w14:textId="77777777" w:rsidTr="00F66835">
        <w:trPr>
          <w:trHeight w:val="235"/>
        </w:trPr>
        <w:tc>
          <w:tcPr>
            <w:tcW w:w="6475" w:type="dxa"/>
            <w:noWrap/>
            <w:hideMark/>
          </w:tcPr>
          <w:p w14:paraId="68A9CF9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558E632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559339EF" w14:textId="77777777" w:rsidTr="00F66835">
        <w:trPr>
          <w:trHeight w:val="368"/>
        </w:trPr>
        <w:tc>
          <w:tcPr>
            <w:tcW w:w="6475" w:type="dxa"/>
            <w:hideMark/>
          </w:tcPr>
          <w:p w14:paraId="7B4A2AD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7597B2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ED752DF"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4A798241" w14:textId="77777777" w:rsidTr="00F66835">
        <w:trPr>
          <w:trHeight w:val="305"/>
        </w:trPr>
        <w:tc>
          <w:tcPr>
            <w:tcW w:w="6475" w:type="dxa"/>
          </w:tcPr>
          <w:p w14:paraId="0C2268A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1F15BEE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049CE3B"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25F49262" w14:textId="77777777" w:rsidTr="00F66835">
        <w:trPr>
          <w:trHeight w:val="235"/>
        </w:trPr>
        <w:tc>
          <w:tcPr>
            <w:tcW w:w="6475" w:type="dxa"/>
            <w:hideMark/>
          </w:tcPr>
          <w:p w14:paraId="3286C2C4"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76EABA28"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0.</w:t>
            </w:r>
            <w:r>
              <w:rPr>
                <w:rFonts w:ascii="Calibri" w:eastAsia="Times New Roman" w:hAnsi="Calibri" w:cs="Times New Roman"/>
                <w:color w:val="000000"/>
                <w:sz w:val="20"/>
                <w:szCs w:val="20"/>
              </w:rPr>
              <w:t>85</w:t>
            </w:r>
            <w:r w:rsidRPr="00F25836">
              <w:rPr>
                <w:rFonts w:ascii="Calibri" w:eastAsia="Times New Roman" w:hAnsi="Calibri" w:cs="Times New Roman"/>
                <w:color w:val="000000"/>
                <w:sz w:val="20"/>
                <w:szCs w:val="20"/>
              </w:rPr>
              <w:t>%</w:t>
            </w:r>
          </w:p>
        </w:tc>
      </w:tr>
      <w:tr w:rsidR="005B0E6B" w:rsidRPr="00F25836" w14:paraId="76D03D9F" w14:textId="77777777" w:rsidTr="00F66835">
        <w:trPr>
          <w:trHeight w:val="235"/>
        </w:trPr>
        <w:tc>
          <w:tcPr>
            <w:tcW w:w="6475" w:type="dxa"/>
          </w:tcPr>
          <w:p w14:paraId="32A08B33"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408F5F3"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42E70A6" w14:textId="77777777" w:rsidTr="00F66835">
        <w:trPr>
          <w:trHeight w:val="235"/>
        </w:trPr>
        <w:tc>
          <w:tcPr>
            <w:tcW w:w="6475" w:type="dxa"/>
          </w:tcPr>
          <w:p w14:paraId="2DD8EE81"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6429A82"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10,00,000.00</w:t>
            </w:r>
          </w:p>
        </w:tc>
      </w:tr>
      <w:tr w:rsidR="005B0E6B" w:rsidRPr="00F25836" w14:paraId="249E7B1F" w14:textId="77777777" w:rsidTr="00F66835">
        <w:trPr>
          <w:trHeight w:val="235"/>
        </w:trPr>
        <w:tc>
          <w:tcPr>
            <w:tcW w:w="6475" w:type="dxa"/>
          </w:tcPr>
          <w:p w14:paraId="34A48139" w14:textId="77777777" w:rsidR="005B0E6B" w:rsidRPr="008F20C7" w:rsidRDefault="005B0E6B" w:rsidP="00F66835">
            <w:pPr>
              <w:ind w:firstLineChars="168" w:firstLine="336"/>
              <w:rPr>
                <w:rFonts w:eastAsia="Times New Roman" w:cs="Times New Roman"/>
                <w:color w:val="000000"/>
                <w:sz w:val="20"/>
                <w:szCs w:val="20"/>
              </w:rPr>
            </w:pPr>
            <w:r w:rsidRPr="008F20C7">
              <w:rPr>
                <w:rFonts w:eastAsia="Times New Roman" w:cs="Times New Roman"/>
                <w:color w:val="000000"/>
                <w:sz w:val="20"/>
                <w:szCs w:val="20"/>
              </w:rPr>
              <w:t>Sanctioned Loan Amount</w:t>
            </w:r>
          </w:p>
        </w:tc>
        <w:tc>
          <w:tcPr>
            <w:tcW w:w="1800" w:type="dxa"/>
          </w:tcPr>
          <w:p w14:paraId="25FE375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6EE61EAA" w14:textId="77777777" w:rsidR="005B0E6B" w:rsidRDefault="005B0E6B" w:rsidP="005B0E6B">
      <w:pPr>
        <w:jc w:val="both"/>
      </w:pPr>
    </w:p>
    <w:p w14:paraId="0D3347C3" w14:textId="77777777" w:rsidR="005B0E6B" w:rsidRDefault="005B0E6B" w:rsidP="005B0E6B">
      <w:pPr>
        <w:jc w:val="both"/>
      </w:pPr>
      <w:r>
        <w:t>MLI uploads and approves the input file on SURGE system on 1</w:t>
      </w:r>
      <w:r>
        <w:rPr>
          <w:vertAlign w:val="superscript"/>
        </w:rPr>
        <w:t>ST</w:t>
      </w:r>
      <w:r>
        <w:t xml:space="preserve"> July 2016. This input file contains Loan Disbursement Information for on/or after 5</w:t>
      </w:r>
      <w:r w:rsidRPr="00A94942">
        <w:rPr>
          <w:vertAlign w:val="superscript"/>
        </w:rPr>
        <w:t>th</w:t>
      </w:r>
      <w:r>
        <w:t xml:space="preserve"> April 2016(April-May-June). It means that 3 quarters are left in current FY. The Loan Account has:</w:t>
      </w:r>
    </w:p>
    <w:tbl>
      <w:tblPr>
        <w:tblStyle w:val="TableGrid"/>
        <w:tblW w:w="5020" w:type="dxa"/>
        <w:tblLook w:val="04A0" w:firstRow="1" w:lastRow="0" w:firstColumn="1" w:lastColumn="0" w:noHBand="0" w:noVBand="1"/>
      </w:tblPr>
      <w:tblGrid>
        <w:gridCol w:w="3640"/>
        <w:gridCol w:w="1380"/>
      </w:tblGrid>
      <w:tr w:rsidR="005B0E6B" w:rsidRPr="00F25836" w14:paraId="319F19EA" w14:textId="77777777" w:rsidTr="00F66835">
        <w:trPr>
          <w:trHeight w:val="255"/>
        </w:trPr>
        <w:tc>
          <w:tcPr>
            <w:tcW w:w="3640" w:type="dxa"/>
            <w:hideMark/>
          </w:tcPr>
          <w:p w14:paraId="0354BBD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Summation of </w:t>
            </w:r>
            <w:r w:rsidRPr="000A6E88">
              <w:rPr>
                <w:rFonts w:ascii="Calibri" w:eastAsia="Times New Roman" w:hAnsi="Calibri" w:cs="Times New Roman"/>
                <w:color w:val="000000"/>
                <w:sz w:val="20"/>
                <w:szCs w:val="20"/>
              </w:rPr>
              <w:t xml:space="preserve">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4B5E856"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3FB1FB5A" w14:textId="77777777" w:rsidR="005B0E6B" w:rsidRDefault="005B0E6B" w:rsidP="005B0E6B"/>
    <w:p w14:paraId="2A048144" w14:textId="77777777" w:rsidR="005B0E6B" w:rsidRDefault="005B0E6B" w:rsidP="005B0E6B">
      <w:r>
        <w:t>Thus, in case of this scenario, Guarantee Fee calculation will be based on Summation of Sanction Loan Amount (Fund and Non Fund) for the loan account.</w:t>
      </w:r>
    </w:p>
    <w:p w14:paraId="09DFD1D1" w14:textId="77777777" w:rsidR="005B0E6B" w:rsidRDefault="005B0E6B" w:rsidP="005B0E6B">
      <w:r>
        <w:t>Guarantee Fee on SBR = 15,00,000 * (0.85%/4) *3 = 9562.5/-</w:t>
      </w:r>
    </w:p>
    <w:p w14:paraId="6A80F6AC" w14:textId="77777777" w:rsidR="005B0E6B" w:rsidRDefault="005B0E6B" w:rsidP="005B0E6B">
      <w:r>
        <w:t>Guarantee Fee for all Premiums = 9562.5</w:t>
      </w:r>
      <w:r w:rsidRPr="00FF19AD">
        <w:t xml:space="preserve"> </w:t>
      </w:r>
      <w:r>
        <w:t>* 30% = 2868.75/-</w:t>
      </w:r>
    </w:p>
    <w:p w14:paraId="708403B7" w14:textId="77777777" w:rsidR="005B0E6B" w:rsidRDefault="005B0E6B" w:rsidP="005B0E6B">
      <w:pPr>
        <w:jc w:val="both"/>
      </w:pPr>
      <w:r>
        <w:t>Total CG Fees equals to INR 12431.25/- rounded off to INR 12431.00/-</w:t>
      </w:r>
    </w:p>
    <w:p w14:paraId="138F7E84" w14:textId="77777777" w:rsidR="005B0E6B" w:rsidRDefault="005B0E6B" w:rsidP="005B0E6B">
      <w:pPr>
        <w:jc w:val="both"/>
      </w:pPr>
      <w:r>
        <w:t>Taxation on INR 12431.00/- is determined as below:</w:t>
      </w:r>
    </w:p>
    <w:p w14:paraId="02F54B53" w14:textId="77777777" w:rsidR="005B0E6B" w:rsidRDefault="005B0E6B" w:rsidP="005B0E6B">
      <w:pPr>
        <w:pStyle w:val="ListParagraph"/>
        <w:numPr>
          <w:ilvl w:val="0"/>
          <w:numId w:val="8"/>
        </w:numPr>
        <w:jc w:val="both"/>
      </w:pPr>
      <w:r>
        <w:t>Service Tax on this Fee @14% is 12431.00*14% = INR 1740.34/- (rounded off to INR 1740.00/-</w:t>
      </w:r>
    </w:p>
    <w:p w14:paraId="17575991" w14:textId="77777777" w:rsidR="005B0E6B" w:rsidRDefault="005B0E6B" w:rsidP="005B0E6B">
      <w:pPr>
        <w:pStyle w:val="ListParagraph"/>
        <w:numPr>
          <w:ilvl w:val="0"/>
          <w:numId w:val="8"/>
        </w:numPr>
        <w:jc w:val="both"/>
      </w:pPr>
      <w:r>
        <w:t>Swach Bharat &amp; KK Cess each on this Fee @0.5% is 12431.00*0.5% = INR 62.16/- (rounded off to INR 62.00/-)</w:t>
      </w:r>
    </w:p>
    <w:p w14:paraId="0D13BBD0" w14:textId="77777777" w:rsidR="005B0E6B" w:rsidRDefault="005B0E6B" w:rsidP="005B0E6B">
      <w:pPr>
        <w:jc w:val="both"/>
      </w:pPr>
      <w:r>
        <w:t>Total Tax is summation of service tax, Swach Bharat Cess and Krishi Kalyan Cess = 1740.00 + 62.00 + 62.00 = INR 1864.00/-</w:t>
      </w:r>
    </w:p>
    <w:p w14:paraId="4918E484" w14:textId="77777777" w:rsidR="005B0E6B" w:rsidRDefault="005B0E6B" w:rsidP="005B0E6B">
      <w:pPr>
        <w:jc w:val="both"/>
      </w:pPr>
    </w:p>
    <w:p w14:paraId="5B038081" w14:textId="77777777" w:rsidR="005B0E6B" w:rsidRDefault="005B0E6B" w:rsidP="005B0E6B">
      <w:pPr>
        <w:jc w:val="both"/>
      </w:pPr>
      <w:r>
        <w:rPr>
          <w:noProof/>
          <w:lang w:val="en-IN" w:eastAsia="en-IN"/>
        </w:rPr>
        <mc:AlternateContent>
          <mc:Choice Requires="wps">
            <w:drawing>
              <wp:inline distT="0" distB="0" distL="0" distR="0" wp14:anchorId="33EBA5BE" wp14:editId="724226DD">
                <wp:extent cx="5908040" cy="770255"/>
                <wp:effectExtent l="0" t="0" r="16510" b="10795"/>
                <wp:docPr id="20" name="Rectangle 20"/>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3D13FA"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3E343929" w14:textId="77777777" w:rsidR="004E3325" w:rsidRDefault="004E3325"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4E3325" w:rsidRPr="009F00C2" w:rsidRDefault="004E3325"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4E3325" w:rsidRDefault="004E3325" w:rsidP="005B0E6B">
                            <w:pPr>
                              <w:jc w:val="both"/>
                              <w:rPr>
                                <w:rFonts w:asciiTheme="majorHAnsi" w:hAnsiTheme="majorHAnsi"/>
                              </w:rPr>
                            </w:pPr>
                          </w:p>
                          <w:p w14:paraId="66EF9E07" w14:textId="77777777" w:rsidR="004E3325" w:rsidRDefault="004E3325" w:rsidP="005B0E6B">
                            <w:pPr>
                              <w:jc w:val="both"/>
                              <w:rPr>
                                <w:rFonts w:asciiTheme="majorHAnsi" w:hAnsiTheme="majorHAnsi"/>
                              </w:rPr>
                            </w:pPr>
                          </w:p>
                          <w:p w14:paraId="118E71ED" w14:textId="77777777" w:rsidR="004E3325" w:rsidRDefault="004E3325" w:rsidP="005B0E6B">
                            <w:pPr>
                              <w:jc w:val="both"/>
                              <w:rPr>
                                <w:rFonts w:asciiTheme="majorHAnsi" w:hAnsiTheme="majorHAnsi"/>
                              </w:rPr>
                            </w:pPr>
                          </w:p>
                          <w:p w14:paraId="20B53C7C"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3EBA5BE" id="Rectangle 20" o:spid="_x0000_s1036"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" fillcolor="white [3201]" strokecolor="#70ad47 [3209]" strokeweight="1pt">
                <v:textbox>
                  <w:txbxContent>
                    <w:p w14:paraId="2C3D13FA"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3E343929" w14:textId="77777777" w:rsidR="004E3325" w:rsidRDefault="004E3325" w:rsidP="005B0E6B">
                      <w:pPr>
                        <w:pStyle w:val="ListParagraph"/>
                        <w:numPr>
                          <w:ilvl w:val="0"/>
                          <w:numId w:val="9"/>
                        </w:numPr>
                        <w:jc w:val="both"/>
                        <w:rPr>
                          <w:rFonts w:asciiTheme="majorHAnsi" w:hAnsiTheme="majorHAnsi"/>
                        </w:rPr>
                      </w:pPr>
                      <w:r>
                        <w:rPr>
                          <w:rFonts w:asciiTheme="majorHAnsi" w:hAnsiTheme="majorHAnsi"/>
                        </w:rPr>
                        <w:t>SURGE provides facility to define tax components (names and values (%))</w:t>
                      </w:r>
                    </w:p>
                    <w:p w14:paraId="74819D7A" w14:textId="77777777" w:rsidR="004E3325" w:rsidRPr="009F00C2" w:rsidRDefault="004E3325" w:rsidP="005B0E6B">
                      <w:pPr>
                        <w:pStyle w:val="ListParagraph"/>
                        <w:numPr>
                          <w:ilvl w:val="0"/>
                          <w:numId w:val="9"/>
                        </w:numPr>
                        <w:jc w:val="both"/>
                        <w:rPr>
                          <w:rFonts w:asciiTheme="majorHAnsi" w:hAnsiTheme="majorHAnsi"/>
                        </w:rPr>
                      </w:pPr>
                      <w:r w:rsidRPr="009F00C2">
                        <w:rPr>
                          <w:rFonts w:asciiTheme="majorHAnsi" w:hAnsiTheme="majorHAnsi"/>
                        </w:rPr>
                        <w:t>Summation of these tax components provides total tax chargeable on CG Fees.</w:t>
                      </w:r>
                    </w:p>
                    <w:p w14:paraId="2B834B61" w14:textId="77777777" w:rsidR="004E3325" w:rsidRDefault="004E3325" w:rsidP="005B0E6B">
                      <w:pPr>
                        <w:jc w:val="both"/>
                        <w:rPr>
                          <w:rFonts w:asciiTheme="majorHAnsi" w:hAnsiTheme="majorHAnsi"/>
                        </w:rPr>
                      </w:pPr>
                    </w:p>
                    <w:p w14:paraId="66EF9E07" w14:textId="77777777" w:rsidR="004E3325" w:rsidRDefault="004E3325" w:rsidP="005B0E6B">
                      <w:pPr>
                        <w:jc w:val="both"/>
                        <w:rPr>
                          <w:rFonts w:asciiTheme="majorHAnsi" w:hAnsiTheme="majorHAnsi"/>
                        </w:rPr>
                      </w:pPr>
                    </w:p>
                    <w:p w14:paraId="118E71ED" w14:textId="77777777" w:rsidR="004E3325" w:rsidRDefault="004E3325" w:rsidP="005B0E6B">
                      <w:pPr>
                        <w:jc w:val="both"/>
                        <w:rPr>
                          <w:rFonts w:asciiTheme="majorHAnsi" w:hAnsiTheme="majorHAnsi"/>
                        </w:rPr>
                      </w:pPr>
                    </w:p>
                    <w:p w14:paraId="20B53C7C" w14:textId="77777777" w:rsidR="004E3325" w:rsidRPr="00D451B1" w:rsidRDefault="004E3325" w:rsidP="005B0E6B">
                      <w:pPr>
                        <w:jc w:val="both"/>
                        <w:rPr>
                          <w:rFonts w:asciiTheme="majorHAnsi" w:hAnsiTheme="majorHAnsi"/>
                        </w:rPr>
                      </w:pPr>
                    </w:p>
                  </w:txbxContent>
                </v:textbox>
                <w10:anchorlock/>
              </v:rect>
            </w:pict>
          </mc:Fallback>
        </mc:AlternateContent>
      </w:r>
    </w:p>
    <w:p w14:paraId="3065CBED" w14:textId="77777777" w:rsidR="005B0E6B" w:rsidRDefault="005B0E6B" w:rsidP="005B0E6B">
      <w:pPr>
        <w:jc w:val="both"/>
      </w:pPr>
    </w:p>
    <w:p w14:paraId="4C4D0EA0"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3" w:name="_Toc441010209"/>
      <w:bookmarkStart w:id="54" w:name="_Toc473636734"/>
      <w:bookmarkStart w:id="55" w:name="_Toc483691723"/>
      <w:r>
        <w:rPr>
          <w:rFonts w:ascii="Trebuchet MS" w:hAnsi="Trebuchet MS"/>
          <w:b/>
          <w:bCs/>
          <w:color w:val="000000" w:themeColor="text1"/>
          <w:szCs w:val="22"/>
        </w:rPr>
        <w:t>Demand Advice for Guarantee Charges</w:t>
      </w:r>
      <w:bookmarkEnd w:id="53"/>
      <w:bookmarkEnd w:id="54"/>
      <w:bookmarkEnd w:id="55"/>
    </w:p>
    <w:p w14:paraId="4336ED90" w14:textId="77777777" w:rsidR="005B0E6B" w:rsidRDefault="005B0E6B" w:rsidP="005B0E6B">
      <w:r>
        <w:t>MLI needs to make payment of Fees and Taxes calculated as above to bring the guarantee ‘In Force’. The demand for fees is made to MLI in form of CGDAN – Credit Guarantee Demand Advisory Number. It is a unique number, used for traceability and management of CG Fees in SURGE.</w:t>
      </w:r>
    </w:p>
    <w:p w14:paraId="2D447432" w14:textId="77777777" w:rsidR="005B0E6B" w:rsidRDefault="005B0E6B" w:rsidP="005B0E6B">
      <w:pPr>
        <w:jc w:val="both"/>
      </w:pPr>
      <w:r>
        <w:t>It is used to integrate with Accounting Subsystem and for payment reconciliations.</w:t>
      </w:r>
    </w:p>
    <w:p w14:paraId="362A758F" w14:textId="77777777" w:rsidR="005B0E6B" w:rsidRDefault="005B0E6B" w:rsidP="005B0E6B">
      <w:pPr>
        <w:jc w:val="both"/>
      </w:pPr>
    </w:p>
    <w:p w14:paraId="15ECCF29"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6" w:name="_Toc473636735"/>
      <w:bookmarkStart w:id="57" w:name="_Toc483691724"/>
      <w:r>
        <w:rPr>
          <w:rFonts w:ascii="Trebuchet MS" w:hAnsi="Trebuchet MS"/>
          <w:b/>
          <w:bCs/>
          <w:color w:val="000000" w:themeColor="text1"/>
          <w:szCs w:val="22"/>
        </w:rPr>
        <w:t>CGDAN – Demand Advice: New Guarantee Cover - Individual</w:t>
      </w:r>
      <w:bookmarkEnd w:id="56"/>
      <w:bookmarkEnd w:id="57"/>
    </w:p>
    <w:p w14:paraId="38D41410" w14:textId="77777777" w:rsidR="005B0E6B" w:rsidRDefault="005B0E6B" w:rsidP="005B0E6B">
      <w:pPr>
        <w:jc w:val="both"/>
      </w:pPr>
      <w:r>
        <w:t xml:space="preserve">This is a demand advice number for each loan record (or guarantee cover).  </w:t>
      </w:r>
    </w:p>
    <w:p w14:paraId="3B127E2F" w14:textId="77777777" w:rsidR="005B0E6B" w:rsidRPr="00C5323B" w:rsidRDefault="005B0E6B" w:rsidP="005B0E6B">
      <w:pPr>
        <w:jc w:val="both"/>
        <w:rPr>
          <w:b/>
        </w:rPr>
      </w:pPr>
      <w:r>
        <w:rPr>
          <w:b/>
        </w:rPr>
        <w:t>CGDAN Format for General Scheme:</w:t>
      </w:r>
    </w:p>
    <w:p w14:paraId="4F7F98C8" w14:textId="77777777" w:rsidR="005B0E6B" w:rsidRPr="00F96908" w:rsidRDefault="005B0E6B" w:rsidP="005B0E6B">
      <w:pPr>
        <w:jc w:val="both"/>
      </w:pPr>
      <w:r>
        <w:rPr>
          <w:noProof/>
          <w:lang w:val="en-IN" w:eastAsia="en-IN"/>
        </w:rPr>
        <w:drawing>
          <wp:inline distT="0" distB="0" distL="0" distR="0" wp14:anchorId="6ED9D901" wp14:editId="3666EAC8">
            <wp:extent cx="5486400" cy="1238036"/>
            <wp:effectExtent l="38100" t="0" r="19050" b="635"/>
            <wp:docPr id="81" name="Diagram 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14:paraId="6D1503F9" w14:textId="77777777" w:rsidR="005B0E6B" w:rsidRPr="00AB40C6" w:rsidRDefault="005B0E6B" w:rsidP="005B0E6B">
      <w:pPr>
        <w:jc w:val="both"/>
        <w:rPr>
          <w:i/>
        </w:rPr>
      </w:pPr>
      <w:r>
        <w:rPr>
          <w:i/>
        </w:rPr>
        <w:lastRenderedPageBreak/>
        <w:t>GC – Guarantee Charge.</w:t>
      </w:r>
    </w:p>
    <w:p w14:paraId="5A46670F" w14:textId="77777777" w:rsidR="005B0E6B" w:rsidRDefault="005B0E6B" w:rsidP="005B0E6B">
      <w:pPr>
        <w:jc w:val="both"/>
      </w:pPr>
    </w:p>
    <w:p w14:paraId="59EC912D"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58" w:name="_Toc473636736"/>
      <w:bookmarkStart w:id="59" w:name="_Toc483691725"/>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w:t>
      </w:r>
      <w:r>
        <w:rPr>
          <w:rFonts w:ascii="Trebuchet MS" w:hAnsi="Trebuchet MS"/>
          <w:b/>
          <w:bCs/>
          <w:color w:val="000000" w:themeColor="text1"/>
          <w:szCs w:val="22"/>
        </w:rPr>
        <w:t>New</w:t>
      </w:r>
      <w:r w:rsidRPr="00571CB6">
        <w:rPr>
          <w:rFonts w:ascii="Trebuchet MS" w:hAnsi="Trebuchet MS"/>
          <w:b/>
          <w:bCs/>
          <w:color w:val="000000" w:themeColor="text1"/>
          <w:szCs w:val="22"/>
        </w:rPr>
        <w:t xml:space="preserve"> Guarantee Cover - </w:t>
      </w:r>
      <w:r>
        <w:rPr>
          <w:rFonts w:ascii="Trebuchet MS" w:hAnsi="Trebuchet MS"/>
          <w:b/>
          <w:bCs/>
          <w:color w:val="000000" w:themeColor="text1"/>
          <w:szCs w:val="22"/>
        </w:rPr>
        <w:t>Batch</w:t>
      </w:r>
      <w:bookmarkEnd w:id="58"/>
      <w:bookmarkEnd w:id="59"/>
    </w:p>
    <w:p w14:paraId="638A464F" w14:textId="77777777" w:rsidR="005B0E6B" w:rsidRDefault="005B0E6B" w:rsidP="005B0E6B">
      <w:pPr>
        <w:jc w:val="both"/>
      </w:pPr>
      <w:r>
        <w:t>Payments from MLI will be accepted for all the eligible records submitted by him i.e. at the batch level (batch here means the file submitted for quote request). To achieve this, system needs to aggregate CG Charges of all eligible records and raise the demand. A unique demand advice number called as ‘BATCHDAN’ is allotted to the batch of these eligible records in the format as below:</w:t>
      </w:r>
    </w:p>
    <w:p w14:paraId="4AB8322B" w14:textId="77777777" w:rsidR="005B0E6B" w:rsidRPr="00885E7D" w:rsidRDefault="005B0E6B" w:rsidP="005B0E6B">
      <w:pPr>
        <w:jc w:val="both"/>
        <w:rPr>
          <w:b/>
        </w:rPr>
      </w:pPr>
      <w:r w:rsidRPr="00885E7D">
        <w:rPr>
          <w:b/>
        </w:rPr>
        <w:t>Batch DAN Format for Batch of eligible records – New Credit Guarantee Batch:</w:t>
      </w:r>
    </w:p>
    <w:p w14:paraId="176983ED" w14:textId="77777777" w:rsidR="005B0E6B" w:rsidRPr="00F96908" w:rsidRDefault="005B0E6B" w:rsidP="005B0E6B">
      <w:pPr>
        <w:jc w:val="both"/>
      </w:pPr>
      <w:r>
        <w:rPr>
          <w:noProof/>
          <w:lang w:val="en-IN" w:eastAsia="en-IN"/>
        </w:rPr>
        <w:drawing>
          <wp:inline distT="0" distB="0" distL="0" distR="0" wp14:anchorId="2549D865" wp14:editId="1CFF5716">
            <wp:extent cx="5486400" cy="1238036"/>
            <wp:effectExtent l="38100" t="0" r="19050" b="1968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14:paraId="45F6C894" w14:textId="77777777" w:rsidR="005B0E6B" w:rsidRPr="00885E7D" w:rsidRDefault="005B0E6B" w:rsidP="005B0E6B"/>
    <w:p w14:paraId="2779B96C"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r>
        <w:rPr>
          <w:rFonts w:ascii="Trebuchet MS" w:hAnsi="Trebuchet MS"/>
          <w:b/>
          <w:bCs/>
          <w:color w:val="000000" w:themeColor="text1"/>
          <w:szCs w:val="22"/>
        </w:rPr>
        <w:t xml:space="preserve">   </w:t>
      </w:r>
      <w:bookmarkStart w:id="60" w:name="_Toc473636737"/>
      <w:bookmarkStart w:id="61" w:name="_Toc483691726"/>
      <w:r>
        <w:rPr>
          <w:rFonts w:ascii="Trebuchet MS" w:hAnsi="Trebuchet MS"/>
          <w:b/>
          <w:bCs/>
          <w:color w:val="000000" w:themeColor="text1"/>
          <w:szCs w:val="22"/>
        </w:rPr>
        <w:t>Payment of CG Charges</w:t>
      </w:r>
      <w:bookmarkEnd w:id="60"/>
      <w:bookmarkEnd w:id="61"/>
    </w:p>
    <w:p w14:paraId="1E9C9022" w14:textId="77777777" w:rsidR="00F66835" w:rsidRDefault="00F66835" w:rsidP="00F66835">
      <w:pPr>
        <w:jc w:val="both"/>
      </w:pPr>
      <w:r>
        <w:t>Till the point MLI makes the payment of CG Charges, system will identify these CG’s as ‘Provisional’ by means of below mentioned status codes:</w:t>
      </w:r>
    </w:p>
    <w:p w14:paraId="77522963" w14:textId="77777777" w:rsidR="00F66835" w:rsidRDefault="00F66835" w:rsidP="00F66835">
      <w:pPr>
        <w:pStyle w:val="ListParagraph"/>
        <w:numPr>
          <w:ilvl w:val="0"/>
          <w:numId w:val="42"/>
        </w:numPr>
      </w:pPr>
      <w:r>
        <w:t xml:space="preserve"> Current CG Status – 30036</w:t>
      </w:r>
    </w:p>
    <w:p w14:paraId="4A0B399A" w14:textId="260AAE48" w:rsidR="00F66835" w:rsidRDefault="00F66835" w:rsidP="00FD0037">
      <w:pPr>
        <w:pStyle w:val="ListParagraph"/>
        <w:numPr>
          <w:ilvl w:val="0"/>
          <w:numId w:val="42"/>
        </w:numPr>
        <w:jc w:val="both"/>
      </w:pPr>
      <w:r>
        <w:t>Previous CG Status – 30036</w:t>
      </w:r>
    </w:p>
    <w:p w14:paraId="03CB2E0B" w14:textId="42B23795" w:rsidR="005B0E6B" w:rsidRDefault="005B0E6B" w:rsidP="005B0E6B">
      <w:pPr>
        <w:jc w:val="both"/>
      </w:pPr>
      <w:r>
        <w:t xml:space="preserve">Refer the document - </w:t>
      </w:r>
      <w:r w:rsidRPr="00123998">
        <w:t>‘</w:t>
      </w:r>
      <w:r>
        <w:t>Payment Mechanism</w:t>
      </w:r>
      <w:r w:rsidRPr="00123998">
        <w:t>’</w:t>
      </w:r>
      <w:r>
        <w:t xml:space="preserve"> for more details on payment process.</w:t>
      </w:r>
    </w:p>
    <w:p w14:paraId="24B20C40" w14:textId="77777777" w:rsidR="005B0E6B" w:rsidRDefault="005B0E6B" w:rsidP="005B0E6B">
      <w:pPr>
        <w:jc w:val="both"/>
      </w:pPr>
    </w:p>
    <w:p w14:paraId="5D8CCC30"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2" w:name="_Toc473636738"/>
      <w:bookmarkStart w:id="63" w:name="_Toc483691727"/>
      <w:r>
        <w:rPr>
          <w:rFonts w:ascii="Trebuchet MS" w:hAnsi="Trebuchet MS"/>
          <w:b/>
          <w:bCs/>
          <w:color w:val="000000" w:themeColor="text1"/>
          <w:szCs w:val="22"/>
        </w:rPr>
        <w:t>Payment of CG Charges in Stipulated Time</w:t>
      </w:r>
      <w:bookmarkEnd w:id="62"/>
      <w:bookmarkEnd w:id="63"/>
      <w:r>
        <w:rPr>
          <w:rFonts w:ascii="Trebuchet MS" w:hAnsi="Trebuchet MS"/>
          <w:b/>
          <w:bCs/>
          <w:color w:val="000000" w:themeColor="text1"/>
          <w:szCs w:val="22"/>
        </w:rPr>
        <w:t xml:space="preserve"> </w:t>
      </w:r>
    </w:p>
    <w:p w14:paraId="7D823E93" w14:textId="77777777" w:rsidR="005B0E6B" w:rsidRDefault="005B0E6B" w:rsidP="005B0E6B">
      <w:r>
        <w:t>Payment of CG Charges in stipulated time makes the guarantee active, and the Guarantee Status is updated as ‘In Force’.</w:t>
      </w:r>
    </w:p>
    <w:p w14:paraId="08A79840" w14:textId="77777777" w:rsidR="005B0E6B" w:rsidRDefault="005B0E6B" w:rsidP="005B0E6B">
      <w:r>
        <w:rPr>
          <w:noProof/>
          <w:lang w:val="en-IN" w:eastAsia="en-IN"/>
        </w:rPr>
        <mc:AlternateContent>
          <mc:Choice Requires="wps">
            <w:drawing>
              <wp:anchor distT="0" distB="0" distL="114300" distR="114300" simplePos="0" relativeHeight="251779072" behindDoc="0" locked="0" layoutInCell="1" allowOverlap="1" wp14:anchorId="0ABCA9E8" wp14:editId="02CEE4A1">
                <wp:simplePos x="0" y="0"/>
                <wp:positionH relativeFrom="column">
                  <wp:posOffset>0</wp:posOffset>
                </wp:positionH>
                <wp:positionV relativeFrom="paragraph">
                  <wp:posOffset>0</wp:posOffset>
                </wp:positionV>
                <wp:extent cx="5757126" cy="390418"/>
                <wp:effectExtent l="0" t="0" r="0" b="0"/>
                <wp:wrapNone/>
                <wp:docPr id="21" name="Rectangle 21"/>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63DE1B0A" w14:textId="77777777" w:rsidR="004E3325" w:rsidRDefault="004E3325" w:rsidP="005B0E6B">
                            <w:r w:rsidRPr="00231C89">
                              <w:t>Guarantee Cover ‘Status’ Field:</w:t>
                            </w:r>
                            <w:r>
                              <w:t xml:space="preserve">  </w:t>
                            </w:r>
                            <w:r w:rsidRPr="004B3DDA">
                              <w:rPr>
                                <w:b/>
                              </w:rPr>
                              <w:t>‘</w:t>
                            </w:r>
                            <w:r>
                              <w:rPr>
                                <w:b/>
                              </w:rPr>
                              <w:t>In Force</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CA9E8" id="Rectangle 21" o:spid="_x0000_s1037" style="position:absolute;margin-left:0;margin-top:0;width:453.3pt;height:30.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" fillcolor="#deeaf6 [660]" stroked="f" strokeweight=".5pt">
                <v:textbox inset=",7.2pt,,7.2pt">
                  <w:txbxContent>
                    <w:p w14:paraId="63DE1B0A" w14:textId="77777777" w:rsidR="004E3325" w:rsidRDefault="004E3325" w:rsidP="005B0E6B">
                      <w:r w:rsidRPr="00231C89">
                        <w:t>Guarantee Cover ‘Status’ Field:</w:t>
                      </w:r>
                      <w:r>
                        <w:t xml:space="preserve">  </w:t>
                      </w:r>
                      <w:r w:rsidRPr="004B3DDA">
                        <w:rPr>
                          <w:b/>
                        </w:rPr>
                        <w:t>‘</w:t>
                      </w:r>
                      <w:r>
                        <w:rPr>
                          <w:b/>
                        </w:rPr>
                        <w:t>In Force</w:t>
                      </w:r>
                      <w:r w:rsidRPr="004B3DDA">
                        <w:rPr>
                          <w:b/>
                        </w:rPr>
                        <w:t>’</w:t>
                      </w:r>
                    </w:p>
                  </w:txbxContent>
                </v:textbox>
              </v:rect>
            </w:pict>
          </mc:Fallback>
        </mc:AlternateContent>
      </w:r>
    </w:p>
    <w:p w14:paraId="208872B1" w14:textId="77777777" w:rsidR="005B0E6B" w:rsidRDefault="005B0E6B" w:rsidP="005B0E6B"/>
    <w:p w14:paraId="136016E3" w14:textId="77777777" w:rsidR="00F66835" w:rsidRDefault="00F66835" w:rsidP="00F66835">
      <w:r>
        <w:t>System makes the CG as ‘In Force’ by using the below status codes:</w:t>
      </w:r>
    </w:p>
    <w:p w14:paraId="685AC41A" w14:textId="77777777" w:rsidR="00F66835" w:rsidRDefault="00F66835" w:rsidP="00F66835">
      <w:pPr>
        <w:pStyle w:val="ListParagraph"/>
        <w:numPr>
          <w:ilvl w:val="0"/>
          <w:numId w:val="42"/>
        </w:numPr>
      </w:pPr>
      <w:r>
        <w:t>Current CG Status – 30010</w:t>
      </w:r>
    </w:p>
    <w:p w14:paraId="060519EA" w14:textId="7D21F7C7" w:rsidR="00F66835" w:rsidRDefault="00F66835" w:rsidP="00FD0037">
      <w:pPr>
        <w:pStyle w:val="ListParagraph"/>
        <w:numPr>
          <w:ilvl w:val="0"/>
          <w:numId w:val="42"/>
        </w:numPr>
      </w:pPr>
      <w:r>
        <w:t>Previous CG Status – 30036</w:t>
      </w:r>
    </w:p>
    <w:p w14:paraId="2DA4C6EB" w14:textId="6DBBF953" w:rsidR="005B0E6B" w:rsidRDefault="005B0E6B" w:rsidP="005B0E6B">
      <w:r>
        <w:t xml:space="preserve">SURGE allows following operations for active </w:t>
      </w:r>
      <w:r w:rsidR="00F66835">
        <w:t xml:space="preserve">(In Force) </w:t>
      </w:r>
      <w:r>
        <w:t>guarantees:</w:t>
      </w:r>
    </w:p>
    <w:p w14:paraId="256FFE50" w14:textId="16EB678A" w:rsidR="005B0E6B" w:rsidRDefault="005B0E6B" w:rsidP="005B0E6B">
      <w:pPr>
        <w:pStyle w:val="ListParagraph"/>
        <w:numPr>
          <w:ilvl w:val="0"/>
          <w:numId w:val="6"/>
        </w:numPr>
      </w:pPr>
      <w:r>
        <w:t>Mark as NPA</w:t>
      </w:r>
    </w:p>
    <w:p w14:paraId="362BD596" w14:textId="77777777" w:rsidR="005B0E6B" w:rsidRDefault="005B0E6B" w:rsidP="005B0E6B">
      <w:pPr>
        <w:pStyle w:val="ListParagraph"/>
        <w:numPr>
          <w:ilvl w:val="0"/>
          <w:numId w:val="6"/>
        </w:numPr>
      </w:pPr>
      <w:r>
        <w:t>Un-Mark as NPA</w:t>
      </w:r>
    </w:p>
    <w:p w14:paraId="4AADA539" w14:textId="77777777" w:rsidR="005B0E6B" w:rsidRDefault="005B0E6B" w:rsidP="005B0E6B">
      <w:pPr>
        <w:pStyle w:val="ListParagraph"/>
        <w:numPr>
          <w:ilvl w:val="0"/>
          <w:numId w:val="6"/>
        </w:numPr>
      </w:pPr>
      <w:r>
        <w:lastRenderedPageBreak/>
        <w:t>Lodge Claim</w:t>
      </w:r>
    </w:p>
    <w:p w14:paraId="02A84B5C" w14:textId="77777777" w:rsidR="005B0E6B" w:rsidRDefault="005B0E6B" w:rsidP="005B0E6B">
      <w:pPr>
        <w:pStyle w:val="ListParagraph"/>
        <w:numPr>
          <w:ilvl w:val="0"/>
          <w:numId w:val="6"/>
        </w:numPr>
      </w:pPr>
      <w:r>
        <w:t>Queries for Claims &amp; Resolution</w:t>
      </w:r>
    </w:p>
    <w:p w14:paraId="0D5FBF1F" w14:textId="77777777" w:rsidR="005B0E6B" w:rsidRDefault="005B0E6B" w:rsidP="005B0E6B">
      <w:pPr>
        <w:pStyle w:val="ListParagraph"/>
        <w:numPr>
          <w:ilvl w:val="0"/>
          <w:numId w:val="6"/>
        </w:numPr>
      </w:pPr>
      <w:r>
        <w:t>Claims Reject/Approve</w:t>
      </w:r>
    </w:p>
    <w:p w14:paraId="3825C2C3" w14:textId="77777777" w:rsidR="005B0E6B" w:rsidRDefault="005B0E6B" w:rsidP="005B0E6B">
      <w:pPr>
        <w:pStyle w:val="ListParagraph"/>
        <w:numPr>
          <w:ilvl w:val="0"/>
          <w:numId w:val="6"/>
        </w:numPr>
      </w:pPr>
      <w:r>
        <w:t>Claim Settlement (1</w:t>
      </w:r>
      <w:r w:rsidRPr="00E24583">
        <w:rPr>
          <w:vertAlign w:val="superscript"/>
        </w:rPr>
        <w:t>st</w:t>
      </w:r>
      <w:r>
        <w:t xml:space="preserve"> and Final)</w:t>
      </w:r>
    </w:p>
    <w:p w14:paraId="1BAD881C" w14:textId="77777777" w:rsidR="005B0E6B" w:rsidRDefault="005B0E6B" w:rsidP="005B0E6B">
      <w:pPr>
        <w:pStyle w:val="ListParagraph"/>
        <w:numPr>
          <w:ilvl w:val="0"/>
          <w:numId w:val="6"/>
        </w:numPr>
      </w:pPr>
      <w:r>
        <w:t>Post Claim Recoveries</w:t>
      </w:r>
    </w:p>
    <w:p w14:paraId="6B4B68C5" w14:textId="7F72C9AF" w:rsidR="005B0E6B" w:rsidRDefault="005B0E6B" w:rsidP="005B0E6B">
      <w:pPr>
        <w:pStyle w:val="ListParagraph"/>
        <w:numPr>
          <w:ilvl w:val="0"/>
          <w:numId w:val="6"/>
        </w:numPr>
      </w:pPr>
      <w:r>
        <w:t>Clos</w:t>
      </w:r>
      <w:r w:rsidR="00F66835">
        <w:t>e  (by MLI)</w:t>
      </w:r>
    </w:p>
    <w:p w14:paraId="46FF3C29" w14:textId="71B04BA9" w:rsidR="005B0E6B" w:rsidRDefault="00F66835" w:rsidP="005B0E6B">
      <w:pPr>
        <w:pStyle w:val="ListParagraph"/>
        <w:numPr>
          <w:ilvl w:val="0"/>
          <w:numId w:val="6"/>
        </w:numPr>
      </w:pPr>
      <w:r>
        <w:t xml:space="preserve">Close </w:t>
      </w:r>
      <w:r w:rsidR="005B0E6B">
        <w:t>(by NCGTC user)</w:t>
      </w:r>
    </w:p>
    <w:p w14:paraId="48B3CEA1" w14:textId="10348518" w:rsidR="005B0E6B" w:rsidRDefault="005B0E6B" w:rsidP="005B0E6B">
      <w:pPr>
        <w:pStyle w:val="ListParagraph"/>
        <w:numPr>
          <w:ilvl w:val="0"/>
          <w:numId w:val="6"/>
        </w:numPr>
      </w:pPr>
      <w:r>
        <w:t>Lapse</w:t>
      </w:r>
      <w:r w:rsidR="00F66835">
        <w:t xml:space="preserve"> (by System)</w:t>
      </w:r>
    </w:p>
    <w:p w14:paraId="719AAB86" w14:textId="77777777" w:rsidR="00F66835" w:rsidRDefault="00F66835" w:rsidP="00F66835">
      <w:pPr>
        <w:pStyle w:val="ListParagraph"/>
        <w:numPr>
          <w:ilvl w:val="0"/>
          <w:numId w:val="6"/>
        </w:numPr>
      </w:pPr>
      <w:r>
        <w:t>Release of Lapse (by NCGTC user)</w:t>
      </w:r>
    </w:p>
    <w:p w14:paraId="49E2B579" w14:textId="55B31A41" w:rsidR="00F66835" w:rsidRDefault="00F66835" w:rsidP="00F66835">
      <w:pPr>
        <w:pStyle w:val="ListParagraph"/>
        <w:numPr>
          <w:ilvl w:val="0"/>
          <w:numId w:val="6"/>
        </w:numPr>
      </w:pPr>
      <w:r>
        <w:t>Modify Specific Fields (by MLI User)</w:t>
      </w:r>
    </w:p>
    <w:p w14:paraId="350AD93F" w14:textId="77777777" w:rsidR="005B0E6B" w:rsidRDefault="005B0E6B" w:rsidP="005B0E6B">
      <w:r>
        <w:rPr>
          <w:noProof/>
          <w:lang w:val="en-IN" w:eastAsia="en-IN"/>
        </w:rPr>
        <mc:AlternateContent>
          <mc:Choice Requires="wps">
            <w:drawing>
              <wp:inline distT="0" distB="0" distL="0" distR="0" wp14:anchorId="5625A291" wp14:editId="7CDA89B6">
                <wp:extent cx="5908040" cy="1885950"/>
                <wp:effectExtent l="0" t="0" r="16510" b="19050"/>
                <wp:docPr id="36" name="Rectangle 36"/>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C03F19"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1C419493"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4E3325" w:rsidRPr="009F00C2" w:rsidRDefault="004E3325"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4E3325" w:rsidRDefault="004E3325" w:rsidP="005B0E6B">
                            <w:pPr>
                              <w:jc w:val="both"/>
                              <w:rPr>
                                <w:rFonts w:asciiTheme="majorHAnsi" w:hAnsiTheme="majorHAnsi"/>
                              </w:rPr>
                            </w:pPr>
                          </w:p>
                          <w:p w14:paraId="22DB36C5" w14:textId="77777777" w:rsidR="004E3325" w:rsidRDefault="004E3325" w:rsidP="005B0E6B">
                            <w:pPr>
                              <w:jc w:val="both"/>
                              <w:rPr>
                                <w:rFonts w:asciiTheme="majorHAnsi" w:hAnsiTheme="majorHAnsi"/>
                              </w:rPr>
                            </w:pPr>
                          </w:p>
                          <w:p w14:paraId="4ED0FAB5" w14:textId="77777777" w:rsidR="004E3325" w:rsidRDefault="004E3325" w:rsidP="005B0E6B">
                            <w:pPr>
                              <w:jc w:val="both"/>
                              <w:rPr>
                                <w:rFonts w:asciiTheme="majorHAnsi" w:hAnsiTheme="majorHAnsi"/>
                              </w:rPr>
                            </w:pPr>
                          </w:p>
                          <w:p w14:paraId="422ED51C"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25A291" id="Rectangle 36" o:spid="_x0000_s1038"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" fillcolor="white [3201]" strokecolor="#70ad47 [3209]" strokeweight="1pt">
                <v:textbox>
                  <w:txbxContent>
                    <w:p w14:paraId="5AC03F19" w14:textId="77777777" w:rsidR="004E3325" w:rsidRPr="00D451B1" w:rsidRDefault="004E3325" w:rsidP="005B0E6B">
                      <w:pPr>
                        <w:jc w:val="both"/>
                        <w:rPr>
                          <w:rFonts w:asciiTheme="majorHAnsi" w:hAnsiTheme="majorHAnsi"/>
                          <w:b/>
                        </w:rPr>
                      </w:pPr>
                      <w:r>
                        <w:rPr>
                          <w:rFonts w:asciiTheme="majorHAnsi" w:hAnsiTheme="majorHAnsi"/>
                          <w:b/>
                        </w:rPr>
                        <w:t>Guarantee Start Date and Validity:</w:t>
                      </w:r>
                    </w:p>
                    <w:p w14:paraId="1C419493"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G</w:t>
                      </w:r>
                      <w:r w:rsidRPr="000D5221">
                        <w:rPr>
                          <w:rFonts w:asciiTheme="majorHAnsi" w:hAnsiTheme="majorHAnsi"/>
                        </w:rPr>
                        <w:t>uarantee</w:t>
                      </w:r>
                      <w:r>
                        <w:rPr>
                          <w:rFonts w:asciiTheme="majorHAnsi" w:hAnsiTheme="majorHAnsi"/>
                        </w:rPr>
                        <w:t xml:space="preserve"> is</w:t>
                      </w:r>
                      <w:r w:rsidRPr="000D5221">
                        <w:rPr>
                          <w:rFonts w:asciiTheme="majorHAnsi" w:hAnsiTheme="majorHAnsi"/>
                        </w:rPr>
                        <w:t xml:space="preserve"> issued and put ‘In Force’ from the </w:t>
                      </w:r>
                      <w:r>
                        <w:rPr>
                          <w:rFonts w:asciiTheme="majorHAnsi" w:hAnsiTheme="majorHAnsi"/>
                        </w:rPr>
                        <w:t xml:space="preserve">first </w:t>
                      </w:r>
                      <w:r w:rsidRPr="000D5221">
                        <w:rPr>
                          <w:rFonts w:asciiTheme="majorHAnsi" w:hAnsiTheme="majorHAnsi"/>
                        </w:rPr>
                        <w:t>da</w:t>
                      </w:r>
                      <w:r>
                        <w:rPr>
                          <w:rFonts w:asciiTheme="majorHAnsi" w:hAnsiTheme="majorHAnsi"/>
                        </w:rPr>
                        <w:t xml:space="preserve">y </w:t>
                      </w:r>
                      <w:r w:rsidRPr="000D5221">
                        <w:rPr>
                          <w:rFonts w:asciiTheme="majorHAnsi" w:hAnsiTheme="majorHAnsi"/>
                        </w:rPr>
                        <w:t>of first month of the particular quarter i.e. for Jan-Feb-March</w:t>
                      </w:r>
                      <w:r>
                        <w:rPr>
                          <w:rFonts w:asciiTheme="majorHAnsi" w:hAnsiTheme="majorHAnsi"/>
                        </w:rPr>
                        <w:t xml:space="preserve"> quarter - g</w:t>
                      </w:r>
                      <w:r w:rsidRPr="000D5221">
                        <w:rPr>
                          <w:rFonts w:asciiTheme="majorHAnsi" w:hAnsiTheme="majorHAnsi"/>
                        </w:rPr>
                        <w:t>uarantee start date is 1st of Jan, for April-May-June</w:t>
                      </w:r>
                      <w:r>
                        <w:rPr>
                          <w:rFonts w:asciiTheme="majorHAnsi" w:hAnsiTheme="majorHAnsi"/>
                        </w:rPr>
                        <w:t xml:space="preserve"> quarter - gu</w:t>
                      </w:r>
                      <w:r w:rsidRPr="000D5221">
                        <w:rPr>
                          <w:rFonts w:asciiTheme="majorHAnsi" w:hAnsiTheme="majorHAnsi"/>
                        </w:rPr>
                        <w:t xml:space="preserve">arantee start date is 1st of </w:t>
                      </w:r>
                      <w:r>
                        <w:rPr>
                          <w:rFonts w:asciiTheme="majorHAnsi" w:hAnsiTheme="majorHAnsi"/>
                        </w:rPr>
                        <w:t>April</w:t>
                      </w:r>
                      <w:r w:rsidRPr="000D5221">
                        <w:rPr>
                          <w:rFonts w:asciiTheme="majorHAnsi" w:hAnsiTheme="majorHAnsi"/>
                        </w:rPr>
                        <w:t>, for July-Aug-Sep</w:t>
                      </w:r>
                      <w:r>
                        <w:rPr>
                          <w:rFonts w:asciiTheme="majorHAnsi" w:hAnsiTheme="majorHAnsi"/>
                        </w:rPr>
                        <w:t xml:space="preserve"> quarter - g</w:t>
                      </w:r>
                      <w:r w:rsidRPr="000D5221">
                        <w:rPr>
                          <w:rFonts w:asciiTheme="majorHAnsi" w:hAnsiTheme="majorHAnsi"/>
                        </w:rPr>
                        <w:t>uarantee start date is 1st of July and for Oct-Nov-Dec</w:t>
                      </w:r>
                      <w:r>
                        <w:rPr>
                          <w:rFonts w:asciiTheme="majorHAnsi" w:hAnsiTheme="majorHAnsi"/>
                        </w:rPr>
                        <w:t xml:space="preserve"> quarter - g</w:t>
                      </w:r>
                      <w:r w:rsidRPr="000D5221">
                        <w:rPr>
                          <w:rFonts w:asciiTheme="majorHAnsi" w:hAnsiTheme="majorHAnsi"/>
                        </w:rPr>
                        <w:t>uarantee start date is 1st of Oct.</w:t>
                      </w:r>
                    </w:p>
                    <w:p w14:paraId="1AED93DC" w14:textId="77777777" w:rsidR="004E3325" w:rsidRDefault="004E3325" w:rsidP="005B0E6B">
                      <w:pPr>
                        <w:pStyle w:val="ListParagraph"/>
                        <w:numPr>
                          <w:ilvl w:val="0"/>
                          <w:numId w:val="20"/>
                        </w:numPr>
                        <w:jc w:val="both"/>
                        <w:rPr>
                          <w:rFonts w:asciiTheme="majorHAnsi" w:hAnsiTheme="majorHAnsi"/>
                        </w:rPr>
                      </w:pPr>
                      <w:r>
                        <w:rPr>
                          <w:rFonts w:asciiTheme="majorHAnsi" w:hAnsiTheme="majorHAnsi"/>
                        </w:rPr>
                        <w:t>This guarantee is valid till end of that Financial Year. i.e. if the guarantee has been issued in FY 2015-16, then its validity is till 31</w:t>
                      </w:r>
                      <w:r w:rsidRPr="000D5221">
                        <w:rPr>
                          <w:rFonts w:asciiTheme="majorHAnsi" w:hAnsiTheme="majorHAnsi"/>
                          <w:vertAlign w:val="superscript"/>
                        </w:rPr>
                        <w:t>st</w:t>
                      </w:r>
                      <w:r>
                        <w:rPr>
                          <w:rFonts w:asciiTheme="majorHAnsi" w:hAnsiTheme="majorHAnsi"/>
                        </w:rPr>
                        <w:t xml:space="preserve"> March 2016.</w:t>
                      </w:r>
                    </w:p>
                    <w:p w14:paraId="274E2B33" w14:textId="77777777" w:rsidR="004E3325" w:rsidRPr="009F00C2" w:rsidRDefault="004E3325" w:rsidP="005B0E6B">
                      <w:pPr>
                        <w:pStyle w:val="ListParagraph"/>
                        <w:numPr>
                          <w:ilvl w:val="0"/>
                          <w:numId w:val="20"/>
                        </w:numPr>
                        <w:jc w:val="both"/>
                        <w:rPr>
                          <w:rFonts w:asciiTheme="majorHAnsi" w:hAnsiTheme="majorHAnsi"/>
                        </w:rPr>
                      </w:pPr>
                      <w:r>
                        <w:rPr>
                          <w:rFonts w:asciiTheme="majorHAnsi" w:hAnsiTheme="majorHAnsi"/>
                        </w:rPr>
                        <w:t>It is expected that the MLI to keep the guarantee cover in active state needs to apply for quotes during the CG continuity period of next FY (in April month) and pay the applicable CG Charges.</w:t>
                      </w:r>
                    </w:p>
                    <w:p w14:paraId="7CDC19EB" w14:textId="77777777" w:rsidR="004E3325" w:rsidRDefault="004E3325" w:rsidP="005B0E6B">
                      <w:pPr>
                        <w:jc w:val="both"/>
                        <w:rPr>
                          <w:rFonts w:asciiTheme="majorHAnsi" w:hAnsiTheme="majorHAnsi"/>
                        </w:rPr>
                      </w:pPr>
                    </w:p>
                    <w:p w14:paraId="22DB36C5" w14:textId="77777777" w:rsidR="004E3325" w:rsidRDefault="004E3325" w:rsidP="005B0E6B">
                      <w:pPr>
                        <w:jc w:val="both"/>
                        <w:rPr>
                          <w:rFonts w:asciiTheme="majorHAnsi" w:hAnsiTheme="majorHAnsi"/>
                        </w:rPr>
                      </w:pPr>
                    </w:p>
                    <w:p w14:paraId="4ED0FAB5" w14:textId="77777777" w:rsidR="004E3325" w:rsidRDefault="004E3325" w:rsidP="005B0E6B">
                      <w:pPr>
                        <w:jc w:val="both"/>
                        <w:rPr>
                          <w:rFonts w:asciiTheme="majorHAnsi" w:hAnsiTheme="majorHAnsi"/>
                        </w:rPr>
                      </w:pPr>
                    </w:p>
                    <w:p w14:paraId="422ED51C" w14:textId="77777777" w:rsidR="004E3325" w:rsidRPr="00D451B1" w:rsidRDefault="004E3325" w:rsidP="005B0E6B">
                      <w:pPr>
                        <w:jc w:val="both"/>
                        <w:rPr>
                          <w:rFonts w:asciiTheme="majorHAnsi" w:hAnsiTheme="majorHAnsi"/>
                        </w:rPr>
                      </w:pPr>
                    </w:p>
                  </w:txbxContent>
                </v:textbox>
                <w10:anchorlock/>
              </v:rect>
            </w:pict>
          </mc:Fallback>
        </mc:AlternateContent>
      </w:r>
    </w:p>
    <w:p w14:paraId="7C3D08CB" w14:textId="77777777" w:rsidR="005B0E6B" w:rsidRDefault="005B0E6B" w:rsidP="005B0E6B">
      <w:pPr>
        <w:pStyle w:val="ListParagraph"/>
      </w:pPr>
    </w:p>
    <w:p w14:paraId="4C875BD1"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4" w:name="_Toc473636739"/>
      <w:bookmarkStart w:id="65" w:name="_Toc483691728"/>
      <w:r>
        <w:rPr>
          <w:rFonts w:ascii="Trebuchet MS" w:hAnsi="Trebuchet MS"/>
          <w:b/>
          <w:bCs/>
          <w:color w:val="000000" w:themeColor="text1"/>
          <w:szCs w:val="22"/>
        </w:rPr>
        <w:t>Non Payment of CG Charges in Stipulated Time</w:t>
      </w:r>
      <w:bookmarkEnd w:id="64"/>
      <w:bookmarkEnd w:id="65"/>
      <w:r>
        <w:rPr>
          <w:rFonts w:ascii="Trebuchet MS" w:hAnsi="Trebuchet MS"/>
          <w:b/>
          <w:bCs/>
          <w:color w:val="000000" w:themeColor="text1"/>
          <w:szCs w:val="22"/>
        </w:rPr>
        <w:t xml:space="preserve"> </w:t>
      </w:r>
    </w:p>
    <w:p w14:paraId="7FDA355E" w14:textId="3A875FBD" w:rsidR="005B0E6B" w:rsidRDefault="005B0E6B" w:rsidP="005B0E6B">
      <w:r>
        <w:t xml:space="preserve">On non-payment </w:t>
      </w:r>
      <w:r w:rsidR="00F66835">
        <w:t xml:space="preserve">(due to partial payment or No payment by MLI) </w:t>
      </w:r>
      <w:r>
        <w:t>of CG Charges in stipulated time, system is unable to issue the guarantee, thus, the guarantee status remains as ‘Not Issued’.</w:t>
      </w:r>
    </w:p>
    <w:p w14:paraId="713E4C2F" w14:textId="77777777" w:rsidR="005B0E6B" w:rsidRDefault="005B0E6B" w:rsidP="005B0E6B">
      <w:r>
        <w:rPr>
          <w:noProof/>
          <w:lang w:val="en-IN" w:eastAsia="en-IN"/>
        </w:rPr>
        <mc:AlternateContent>
          <mc:Choice Requires="wps">
            <w:drawing>
              <wp:anchor distT="0" distB="0" distL="114300" distR="114300" simplePos="0" relativeHeight="251780096" behindDoc="0" locked="0" layoutInCell="1" allowOverlap="1" wp14:anchorId="66E217AE" wp14:editId="0AB36520">
                <wp:simplePos x="0" y="0"/>
                <wp:positionH relativeFrom="column">
                  <wp:posOffset>0</wp:posOffset>
                </wp:positionH>
                <wp:positionV relativeFrom="paragraph">
                  <wp:posOffset>0</wp:posOffset>
                </wp:positionV>
                <wp:extent cx="5757126" cy="390418"/>
                <wp:effectExtent l="0" t="0" r="0" b="0"/>
                <wp:wrapNone/>
                <wp:docPr id="24" name="Rectangle 24"/>
                <wp:cNvGraphicFramePr/>
                <a:graphic xmlns:a="http://schemas.openxmlformats.org/drawingml/2006/main">
                  <a:graphicData uri="http://schemas.microsoft.com/office/word/2010/wordprocessingShape">
                    <wps:wsp>
                      <wps:cNvSpPr/>
                      <wps:spPr>
                        <a:xfrm>
                          <a:off x="0" y="0"/>
                          <a:ext cx="5757126" cy="390418"/>
                        </a:xfrm>
                        <a:prstGeom prst="rect">
                          <a:avLst/>
                        </a:prstGeom>
                        <a:solidFill>
                          <a:schemeClr val="accent1">
                            <a:lumMod val="20000"/>
                            <a:lumOff val="80000"/>
                          </a:schemeClr>
                        </a:solidFill>
                        <a:ln>
                          <a:noFill/>
                        </a:ln>
                      </wps:spPr>
                      <wps:style>
                        <a:lnRef idx="1">
                          <a:schemeClr val="accent4"/>
                        </a:lnRef>
                        <a:fillRef idx="2">
                          <a:schemeClr val="accent4"/>
                        </a:fillRef>
                        <a:effectRef idx="1">
                          <a:schemeClr val="accent4"/>
                        </a:effectRef>
                        <a:fontRef idx="minor">
                          <a:schemeClr val="dk1"/>
                        </a:fontRef>
                      </wps:style>
                      <wps:txbx>
                        <w:txbxContent>
                          <w:p w14:paraId="19B26778" w14:textId="77777777" w:rsidR="004E3325" w:rsidRDefault="004E3325" w:rsidP="005B0E6B">
                            <w:r w:rsidRPr="00231C89">
                              <w:t>Guarantee Cover ‘Status’ Field:</w:t>
                            </w:r>
                            <w:r>
                              <w:t xml:space="preserve">  </w:t>
                            </w:r>
                            <w:r w:rsidRPr="004B3DDA">
                              <w:rPr>
                                <w:b/>
                              </w:rPr>
                              <w:t>‘</w:t>
                            </w:r>
                            <w:r>
                              <w:rPr>
                                <w:b/>
                              </w:rPr>
                              <w:t>NOT ISSUED</w:t>
                            </w:r>
                            <w:r w:rsidRPr="004B3DDA">
                              <w:rPr>
                                <w:b/>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217AE" id="Rectangle 24" o:spid="_x0000_s1039" style="position:absolute;margin-left:0;margin-top:0;width:453.3pt;height:30.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" fillcolor="#deeaf6 [660]" stroked="f" strokeweight=".5pt">
                <v:textbox inset=",7.2pt,,7.2pt">
                  <w:txbxContent>
                    <w:p w14:paraId="19B26778" w14:textId="77777777" w:rsidR="004E3325" w:rsidRDefault="004E3325" w:rsidP="005B0E6B">
                      <w:r w:rsidRPr="00231C89">
                        <w:t>Guarantee Cover ‘Status’ Field:</w:t>
                      </w:r>
                      <w:r>
                        <w:t xml:space="preserve">  </w:t>
                      </w:r>
                      <w:r w:rsidRPr="004B3DDA">
                        <w:rPr>
                          <w:b/>
                        </w:rPr>
                        <w:t>‘</w:t>
                      </w:r>
                      <w:r>
                        <w:rPr>
                          <w:b/>
                        </w:rPr>
                        <w:t>NOT ISSUED</w:t>
                      </w:r>
                      <w:r w:rsidRPr="004B3DDA">
                        <w:rPr>
                          <w:b/>
                        </w:rPr>
                        <w:t>’</w:t>
                      </w:r>
                    </w:p>
                  </w:txbxContent>
                </v:textbox>
              </v:rect>
            </w:pict>
          </mc:Fallback>
        </mc:AlternateContent>
      </w:r>
    </w:p>
    <w:p w14:paraId="7DFD9CC8" w14:textId="77777777" w:rsidR="005B0E6B" w:rsidRDefault="005B0E6B" w:rsidP="005B0E6B"/>
    <w:p w14:paraId="0157CBCC" w14:textId="77777777" w:rsidR="00F66835" w:rsidRDefault="00F66835" w:rsidP="00F66835">
      <w:r>
        <w:t>System makes the CG as ‘Not Issued’ by using the below status codes:</w:t>
      </w:r>
    </w:p>
    <w:p w14:paraId="20320A0F" w14:textId="77777777" w:rsidR="00F66835" w:rsidRDefault="00F66835" w:rsidP="00F66835">
      <w:pPr>
        <w:pStyle w:val="ListParagraph"/>
        <w:numPr>
          <w:ilvl w:val="0"/>
          <w:numId w:val="42"/>
        </w:numPr>
      </w:pPr>
      <w:r>
        <w:t>Current CG Status – 30011</w:t>
      </w:r>
    </w:p>
    <w:p w14:paraId="3AB896BA" w14:textId="77777777" w:rsidR="00F66835" w:rsidRDefault="00F66835" w:rsidP="00F66835">
      <w:pPr>
        <w:pStyle w:val="ListParagraph"/>
        <w:numPr>
          <w:ilvl w:val="0"/>
          <w:numId w:val="42"/>
        </w:numPr>
      </w:pPr>
      <w:r>
        <w:t>Previous CG Status – 30036</w:t>
      </w:r>
    </w:p>
    <w:p w14:paraId="1B0A2B00" w14:textId="567B222B" w:rsidR="00F66835" w:rsidRDefault="00F66835" w:rsidP="00F66835">
      <w:r>
        <w:t>In fact there is a Service/Job which is executed at a predefined interval which will make the status codes as mentioned above. Thus, marking a provisional CG as ‘Not Issued’ is a system controlled function.</w:t>
      </w:r>
    </w:p>
    <w:p w14:paraId="0574B2A6" w14:textId="5679D5C1" w:rsidR="005B0E6B" w:rsidRDefault="005B0E6B" w:rsidP="005B0E6B">
      <w:pPr>
        <w:rPr>
          <w:rFonts w:ascii="Trebuchet MS" w:eastAsia="Times New Roman" w:hAnsi="Trebuchet MS" w:cs="Arial"/>
          <w:b/>
          <w:bCs/>
          <w:iCs/>
          <w:color w:val="7F7F7F"/>
          <w:sz w:val="28"/>
          <w:szCs w:val="28"/>
        </w:rPr>
      </w:pPr>
      <w:r>
        <w:t xml:space="preserve">No further operations are allowed. </w:t>
      </w:r>
      <w:r>
        <w:rPr>
          <w:rFonts w:ascii="Trebuchet MS" w:eastAsia="Times New Roman" w:hAnsi="Trebuchet MS" w:cs="Arial"/>
          <w:b/>
          <w:bCs/>
          <w:iCs/>
          <w:color w:val="7F7F7F"/>
          <w:sz w:val="28"/>
          <w:szCs w:val="28"/>
        </w:rPr>
        <w:br w:type="page"/>
      </w:r>
    </w:p>
    <w:p w14:paraId="68F645DF" w14:textId="77777777" w:rsidR="005B0E6B" w:rsidRPr="00817404"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66" w:name="_Toc473636740"/>
      <w:bookmarkStart w:id="67" w:name="_Toc483691729"/>
      <w:r>
        <w:rPr>
          <w:rFonts w:ascii="Trebuchet MS" w:eastAsia="Times New Roman" w:hAnsi="Trebuchet MS" w:cs="Arial"/>
          <w:b/>
          <w:bCs/>
          <w:iCs/>
          <w:color w:val="7F7F7F"/>
          <w:sz w:val="28"/>
          <w:szCs w:val="28"/>
        </w:rPr>
        <w:lastRenderedPageBreak/>
        <w:t xml:space="preserve">Continuing </w:t>
      </w:r>
      <w:r w:rsidRPr="00817404">
        <w:rPr>
          <w:rFonts w:ascii="Trebuchet MS" w:eastAsia="Times New Roman" w:hAnsi="Trebuchet MS" w:cs="Arial"/>
          <w:b/>
          <w:bCs/>
          <w:iCs/>
          <w:color w:val="7F7F7F"/>
          <w:sz w:val="28"/>
          <w:szCs w:val="28"/>
        </w:rPr>
        <w:t>Credit Guarantee</w:t>
      </w:r>
      <w:bookmarkEnd w:id="66"/>
      <w:bookmarkEnd w:id="67"/>
    </w:p>
    <w:p w14:paraId="4AE3655C" w14:textId="77777777" w:rsidR="005B0E6B" w:rsidRDefault="005B0E6B" w:rsidP="005B0E6B">
      <w:pPr>
        <w:jc w:val="both"/>
      </w:pPr>
      <w:r>
        <w:t>System initiates processing of input file for ‘Continuing’ Guarantees on upload and approval of loan data file from MLI’s (along with acceptance to the terms &amp; conditions of Management certificate) for a given batch execution.</w:t>
      </w:r>
    </w:p>
    <w:p w14:paraId="10B4631A" w14:textId="77777777" w:rsidR="005B0E6B" w:rsidRDefault="005B0E6B" w:rsidP="005B0E6B">
      <w:pPr>
        <w:jc w:val="both"/>
      </w:pPr>
      <w:r>
        <w:t>Steps involved in the batch execution for continuing the credit guarantees entails following steps:</w:t>
      </w:r>
      <w:r>
        <w:rPr>
          <w:noProof/>
          <w:lang w:val="en-IN" w:eastAsia="en-IN"/>
        </w:rPr>
        <w:drawing>
          <wp:anchor distT="0" distB="0" distL="114300" distR="114300" simplePos="0" relativeHeight="251787264" behindDoc="0" locked="0" layoutInCell="1" allowOverlap="1" wp14:anchorId="1F3B3A38" wp14:editId="3E3535A9">
            <wp:simplePos x="0" y="0"/>
            <wp:positionH relativeFrom="column">
              <wp:posOffset>0</wp:posOffset>
            </wp:positionH>
            <wp:positionV relativeFrom="paragraph">
              <wp:posOffset>287020</wp:posOffset>
            </wp:positionV>
            <wp:extent cx="6379845" cy="2013585"/>
            <wp:effectExtent l="38100" t="0" r="40005" b="5715"/>
            <wp:wrapSquare wrapText="bothSides"/>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margin">
              <wp14:pctWidth>0</wp14:pctWidth>
            </wp14:sizeRelH>
            <wp14:sizeRelV relativeFrom="margin">
              <wp14:pctHeight>0</wp14:pctHeight>
            </wp14:sizeRelV>
          </wp:anchor>
        </w:drawing>
      </w:r>
    </w:p>
    <w:p w14:paraId="734A8667" w14:textId="77777777" w:rsidR="005B0E6B" w:rsidRDefault="005B0E6B" w:rsidP="005B0E6B">
      <w:pPr>
        <w:jc w:val="both"/>
      </w:pPr>
    </w:p>
    <w:p w14:paraId="0D1312D6" w14:textId="77777777" w:rsidR="005B0E6B" w:rsidRDefault="005B0E6B" w:rsidP="005B0E6B">
      <w:pPr>
        <w:jc w:val="both"/>
      </w:pPr>
      <w:r>
        <w:t>The above is a schematic representation of various processes which will execute in batch mode of NCGTC system. Status reports will be generated at the end of each process to keep NCGTC end users informed and take corrective actions</w:t>
      </w:r>
    </w:p>
    <w:p w14:paraId="2FC64122" w14:textId="77777777" w:rsidR="005B0E6B" w:rsidRDefault="005B0E6B" w:rsidP="005B0E6B">
      <w:pPr>
        <w:jc w:val="both"/>
      </w:pPr>
      <w:r>
        <w:t>Continuity of CG depends on previous state of CG, following are possible ‘Continuity’ flows handled by SURGE:</w:t>
      </w:r>
    </w:p>
    <w:p w14:paraId="63BD8154" w14:textId="77777777" w:rsidR="005B0E6B" w:rsidRDefault="005B0E6B" w:rsidP="005B0E6B">
      <w:pPr>
        <w:jc w:val="both"/>
      </w:pPr>
      <w:r>
        <w:rPr>
          <w:noProof/>
          <w:lang w:val="en-IN" w:eastAsia="en-IN"/>
        </w:rPr>
        <mc:AlternateContent>
          <mc:Choice Requires="wpg">
            <w:drawing>
              <wp:anchor distT="0" distB="0" distL="114300" distR="114300" simplePos="0" relativeHeight="251781120" behindDoc="0" locked="0" layoutInCell="1" allowOverlap="1" wp14:anchorId="1A585A88" wp14:editId="4A95C77B">
                <wp:simplePos x="0" y="0"/>
                <wp:positionH relativeFrom="column">
                  <wp:posOffset>-76200</wp:posOffset>
                </wp:positionH>
                <wp:positionV relativeFrom="paragraph">
                  <wp:posOffset>267335</wp:posOffset>
                </wp:positionV>
                <wp:extent cx="6429375" cy="904875"/>
                <wp:effectExtent l="0" t="0" r="28575" b="28575"/>
                <wp:wrapSquare wrapText="bothSides"/>
                <wp:docPr id="14" name="Group 1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3" name="Rounded Rectangle 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C38275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149BF52"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53D85BB" w14:textId="77777777" w:rsidR="004E3325" w:rsidRPr="009166E2" w:rsidRDefault="004E3325"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 name="Straight Arrow Connector 10"/>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1" name="Rounded Rectangle 11"/>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021B6"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1A585A88" id="Group 14" o:spid="_x0000_s1040" style="position:absolute;left:0;text-align:left;margin-left:-6pt;margin-top:21.05pt;width:506.25pt;height:71.25pt;z-index:251781120;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">
                <v:roundrect id="Rounded Rectangle 3" o:spid="_x0000_s1041"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" fillcolor="white [3201]" strokecolor="#ffc000 [3207]" strokeweight="1pt">
                  <v:stroke joinstyle="miter"/>
                  <v:textbox>
                    <w:txbxContent>
                      <w:p w14:paraId="6C38275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9166E2">
                          <w:rPr>
                            <w:b/>
                            <w:sz w:val="20"/>
                          </w:rPr>
                          <w:t>In Force</w:t>
                        </w:r>
                        <w:r w:rsidRPr="009166E2">
                          <w:rPr>
                            <w:sz w:val="20"/>
                          </w:rPr>
                          <w:t>’ CG</w:t>
                        </w:r>
                      </w:p>
                    </w:txbxContent>
                  </v:textbox>
                </v:roundrect>
                <v:roundrect id="Rounded Rectangle 5" o:spid="_x0000_s1042"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4149BF52"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8" o:spid="_x0000_s1043"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" fillcolor="white [3201]" strokecolor="#ffc000 [3207]" strokeweight="1pt">
                  <v:stroke joinstyle="miter"/>
                  <v:textbox>
                    <w:txbxContent>
                      <w:p w14:paraId="453D85BB" w14:textId="77777777" w:rsidR="004E3325" w:rsidRPr="009166E2" w:rsidRDefault="004E3325" w:rsidP="005B0E6B">
                        <w:pPr>
                          <w:jc w:val="center"/>
                          <w:rPr>
                            <w:sz w:val="20"/>
                          </w:rPr>
                        </w:pPr>
                        <w:r w:rsidRPr="009166E2">
                          <w:rPr>
                            <w:sz w:val="20"/>
                          </w:rPr>
                          <w:t xml:space="preserve">MLI </w:t>
                        </w:r>
                        <w:r>
                          <w:rPr>
                            <w:sz w:val="20"/>
                          </w:rPr>
                          <w:t>makes Payment</w:t>
                        </w:r>
                      </w:p>
                    </w:txbxContent>
                  </v:textbox>
                </v:roundrect>
                <v:shapetype id="_x0000_t32" coordsize="21600,21600" o:spt="32" o:oned="t" path="m,l21600,21600e" filled="f">
                  <v:path arrowok="t" fillok="f" o:connecttype="none"/>
                  <o:lock v:ext="edit" shapetype="t"/>
                </v:shapetype>
                <v:shape id="Straight Arrow Connector 9" o:spid="_x0000_s1044"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" strokecolor="#ed7d31 [3205]" strokeweight=".5pt">
                  <v:stroke endarrow="block" joinstyle="miter"/>
                </v:shape>
                <v:shape id="Straight Arrow Connector 10" o:spid="_x0000_s1045"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" strokecolor="#ed7d31 [3205]" strokeweight=".5pt">
                  <v:stroke endarrow="block" joinstyle="miter"/>
                </v:shape>
                <v:roundrect id="Rounded Rectangle 11" o:spid="_x0000_s1046"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" fillcolor="#f3a875 [2165]" strokecolor="#ed7d31 [3205]" strokeweight=".5pt">
                  <v:fill color2="#f09558 [2613]" rotate="t" colors="0 #f7bda4;.5 #f5b195;1 #f8a581" focus="100%" type="gradient">
                    <o:fill v:ext="view" type="gradientUnscaled"/>
                  </v:fill>
                  <v:stroke joinstyle="miter"/>
                  <v:textbox>
                    <w:txbxContent>
                      <w:p w14:paraId="644021B6"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0B5A2799"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13" o:spid="_x0000_s1047"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" strokecolor="#ed7d31 [3205]" strokeweight=".5pt">
                  <v:stroke endarrow="block" joinstyle="miter"/>
                </v:shape>
                <w10:wrap type="square"/>
              </v:group>
            </w:pict>
          </mc:Fallback>
        </mc:AlternateContent>
      </w:r>
      <w:r w:rsidRPr="009166E2">
        <w:rPr>
          <w:u w:val="single"/>
        </w:rPr>
        <w:t>Scenario 1:</w:t>
      </w:r>
    </w:p>
    <w:p w14:paraId="78175465" w14:textId="77777777" w:rsidR="005B0E6B" w:rsidRDefault="005B0E6B" w:rsidP="005B0E6B">
      <w:pPr>
        <w:jc w:val="both"/>
        <w:rPr>
          <w:u w:val="single"/>
        </w:rPr>
      </w:pPr>
    </w:p>
    <w:p w14:paraId="320DA193" w14:textId="77777777" w:rsidR="005B0E6B" w:rsidRDefault="005B0E6B" w:rsidP="005B0E6B">
      <w:pPr>
        <w:jc w:val="both"/>
        <w:rPr>
          <w:u w:val="single"/>
        </w:rPr>
      </w:pPr>
      <w:r w:rsidRPr="009166E2">
        <w:rPr>
          <w:u w:val="single"/>
        </w:rPr>
        <w:t xml:space="preserve">Scenario </w:t>
      </w:r>
      <w:r>
        <w:rPr>
          <w:u w:val="single"/>
        </w:rPr>
        <w:t>2</w:t>
      </w:r>
      <w:r w:rsidRPr="009166E2">
        <w:rPr>
          <w:u w:val="single"/>
        </w:rPr>
        <w:t>:</w:t>
      </w:r>
    </w:p>
    <w:p w14:paraId="4FFC5A0B" w14:textId="77777777" w:rsidR="005B0E6B" w:rsidRDefault="005B0E6B" w:rsidP="005B0E6B">
      <w:pPr>
        <w:jc w:val="both"/>
      </w:pPr>
      <w:r>
        <w:rPr>
          <w:noProof/>
          <w:lang w:val="en-IN" w:eastAsia="en-IN"/>
        </w:rPr>
        <w:drawing>
          <wp:inline distT="0" distB="0" distL="0" distR="0" wp14:anchorId="6F129CBC" wp14:editId="3813DD72">
            <wp:extent cx="6437630" cy="920750"/>
            <wp:effectExtent l="0" t="0" r="127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437630" cy="920750"/>
                    </a:xfrm>
                    <a:prstGeom prst="rect">
                      <a:avLst/>
                    </a:prstGeom>
                    <a:noFill/>
                  </pic:spPr>
                </pic:pic>
              </a:graphicData>
            </a:graphic>
          </wp:inline>
        </w:drawing>
      </w:r>
    </w:p>
    <w:p w14:paraId="1F174971" w14:textId="77777777" w:rsidR="005B0E6B" w:rsidRDefault="005B0E6B" w:rsidP="005B0E6B">
      <w:pPr>
        <w:jc w:val="both"/>
      </w:pPr>
    </w:p>
    <w:p w14:paraId="5B6927AD" w14:textId="77777777" w:rsidR="005B0E6B" w:rsidRDefault="005B0E6B" w:rsidP="005B0E6B">
      <w:pPr>
        <w:jc w:val="both"/>
      </w:pPr>
      <w:r>
        <w:rPr>
          <w:noProof/>
          <w:lang w:val="en-IN" w:eastAsia="en-IN"/>
        </w:rPr>
        <w:lastRenderedPageBreak/>
        <mc:AlternateContent>
          <mc:Choice Requires="wpg">
            <w:drawing>
              <wp:anchor distT="0" distB="0" distL="114300" distR="114300" simplePos="0" relativeHeight="251782144" behindDoc="0" locked="0" layoutInCell="1" allowOverlap="1" wp14:anchorId="6D232FB5" wp14:editId="79EA3606">
                <wp:simplePos x="0" y="0"/>
                <wp:positionH relativeFrom="column">
                  <wp:posOffset>-76200</wp:posOffset>
                </wp:positionH>
                <wp:positionV relativeFrom="paragraph">
                  <wp:posOffset>266700</wp:posOffset>
                </wp:positionV>
                <wp:extent cx="6429375" cy="904875"/>
                <wp:effectExtent l="0" t="0" r="28575" b="28575"/>
                <wp:wrapSquare wrapText="bothSides"/>
                <wp:docPr id="44" name="Group 44"/>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45" name="Rounded Rectangle 45"/>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CADE250"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362075" y="142875"/>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CFE6B6"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ounded Rectangle 47"/>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3D2B12E"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9" name="Straight Arrow Connector 49"/>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0" name="Rounded Rectangle 50"/>
                        <wps:cNvSpPr/>
                        <wps:spPr>
                          <a:xfrm>
                            <a:off x="4714875" y="14287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E3FC1D"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D232FB5" id="Group 44" o:spid="_x0000_s1048" style="position:absolute;left:0;text-align:left;margin-left:-6pt;margin-top:21pt;width:506.25pt;height:71.25pt;z-index:251782144;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">
                <v:roundrect id="Rounded Rectangle 45" o:spid="_x0000_s1049"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" fillcolor="white [3201]" strokecolor="#ffc000 [3207]" strokeweight="1pt">
                  <v:stroke joinstyle="miter"/>
                  <v:textbox>
                    <w:txbxContent>
                      <w:p w14:paraId="1CADE250"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46" o:spid="_x0000_s1050" style="position:absolute;left:13620;top:1428;width:17145;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55CFE6B6"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47" o:spid="_x0000_s1051"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" fillcolor="white [3201]" strokecolor="#ffc000 [3207]" strokeweight="1pt">
                  <v:stroke joinstyle="miter"/>
                  <v:textbox>
                    <w:txbxContent>
                      <w:p w14:paraId="23D2B12E"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v:textbox>
                </v:roundrect>
                <v:shape id="Straight Arrow Connector 48" o:spid="_x0000_s1052"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" strokecolor="#ed7d31 [3205]" strokeweight=".5pt">
                  <v:stroke endarrow="block" joinstyle="miter"/>
                </v:shape>
                <v:shape id="Straight Arrow Connector 49" o:spid="_x0000_s1053"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lnJwwAAANsAAAAPAAAAZHJzL2Rvd25yZXYueG1sRI/BasMw&#10;EETvhfyD2EBvjZwS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K15ZycMAAADbAAAADwAA&#10;AAAAAAAAAAAAAAAHAgAAZHJzL2Rvd25yZXYueG1sUEsFBgAAAAADAAMAtwAAAPcCAAAAAA==&#10;" strokecolor="#ed7d31 [3205]" strokeweight=".5pt">
                  <v:stroke endarrow="block" joinstyle="miter"/>
                </v:shape>
                <v:roundrect id="Rounded Rectangle 50" o:spid="_x0000_s1054" style="position:absolute;left:47148;top:1428;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64E3FC1D"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194BCC8A" w14:textId="77777777" w:rsidR="004E3325" w:rsidRPr="009166E2" w:rsidRDefault="004E3325" w:rsidP="005B0E6B">
                        <w:pPr>
                          <w:pStyle w:val="NoSpacing"/>
                          <w:jc w:val="center"/>
                          <w:rPr>
                            <w:sz w:val="20"/>
                          </w:rPr>
                        </w:pPr>
                        <w:r w:rsidRPr="009166E2">
                          <w:rPr>
                            <w:sz w:val="20"/>
                          </w:rPr>
                          <w:t>Status of CG as ‘</w:t>
                        </w:r>
                        <w:r w:rsidRPr="00B047E5">
                          <w:rPr>
                            <w:b/>
                            <w:sz w:val="20"/>
                          </w:rPr>
                          <w:t>In Force</w:t>
                        </w:r>
                        <w:r w:rsidRPr="009166E2">
                          <w:rPr>
                            <w:sz w:val="20"/>
                          </w:rPr>
                          <w:t>’</w:t>
                        </w:r>
                      </w:p>
                    </w:txbxContent>
                  </v:textbox>
                </v:roundrect>
                <v:shape id="Straight Arrow Connector 51" o:spid="_x0000_s1055"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3</w:t>
      </w:r>
      <w:r w:rsidRPr="009166E2">
        <w:rPr>
          <w:u w:val="single"/>
        </w:rPr>
        <w:t>:</w:t>
      </w:r>
    </w:p>
    <w:p w14:paraId="6C23F774" w14:textId="77777777" w:rsidR="005B0E6B" w:rsidRDefault="005B0E6B" w:rsidP="005B0E6B">
      <w:pPr>
        <w:jc w:val="both"/>
        <w:rPr>
          <w:u w:val="single"/>
        </w:rPr>
      </w:pPr>
    </w:p>
    <w:p w14:paraId="3AD914A7" w14:textId="77777777" w:rsidR="005B0E6B" w:rsidRDefault="005B0E6B" w:rsidP="005B0E6B">
      <w:pPr>
        <w:jc w:val="both"/>
      </w:pPr>
      <w:r>
        <w:rPr>
          <w:noProof/>
          <w:u w:val="single"/>
          <w:lang w:val="en-IN" w:eastAsia="en-IN"/>
        </w:rPr>
        <mc:AlternateContent>
          <mc:Choice Requires="wpg">
            <w:drawing>
              <wp:anchor distT="0" distB="0" distL="114300" distR="114300" simplePos="0" relativeHeight="251783168" behindDoc="0" locked="0" layoutInCell="1" allowOverlap="1" wp14:anchorId="29278D60" wp14:editId="6D6765D4">
                <wp:simplePos x="0" y="0"/>
                <wp:positionH relativeFrom="column">
                  <wp:posOffset>-76200</wp:posOffset>
                </wp:positionH>
                <wp:positionV relativeFrom="paragraph">
                  <wp:posOffset>266700</wp:posOffset>
                </wp:positionV>
                <wp:extent cx="6429375" cy="904875"/>
                <wp:effectExtent l="0" t="0" r="28575" b="28575"/>
                <wp:wrapSquare wrapText="bothSides"/>
                <wp:docPr id="60" name="Group 60"/>
                <wp:cNvGraphicFramePr/>
                <a:graphic xmlns:a="http://schemas.openxmlformats.org/drawingml/2006/main">
                  <a:graphicData uri="http://schemas.microsoft.com/office/word/2010/wordprocessingGroup">
                    <wpg:wgp>
                      <wpg:cNvGrpSpPr/>
                      <wpg:grpSpPr>
                        <a:xfrm>
                          <a:off x="0" y="0"/>
                          <a:ext cx="6429375" cy="904875"/>
                          <a:chOff x="0" y="0"/>
                          <a:chExt cx="6429375" cy="904875"/>
                        </a:xfrm>
                      </wpg:grpSpPr>
                      <wps:wsp>
                        <wps:cNvPr id="53" name="Rounded Rectangle 53"/>
                        <wps:cNvSpPr/>
                        <wps:spPr>
                          <a:xfrm>
                            <a:off x="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0BF2821C"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362075" y="161925"/>
                            <a:ext cx="1714500" cy="6191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1761395"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DA29CC" w14:textId="77777777" w:rsidR="004E3325" w:rsidRPr="009166E2" w:rsidRDefault="004E3325"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Straight Arrow Connector 57"/>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 name="Rounded Rectangle 58"/>
                        <wps:cNvSpPr/>
                        <wps:spPr>
                          <a:xfrm>
                            <a:off x="4714875" y="142875"/>
                            <a:ext cx="1714500" cy="6381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1825BE4"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10BF912" w14:textId="77777777" w:rsidR="004E3325" w:rsidRPr="009166E2" w:rsidRDefault="004E3325" w:rsidP="005B0E6B">
                              <w:pPr>
                                <w:pStyle w:val="NoSpacing"/>
                                <w:jc w:val="center"/>
                                <w:rPr>
                                  <w:sz w:val="20"/>
                                </w:rPr>
                              </w:pPr>
                              <w:r w:rsidRPr="009166E2">
                                <w:rPr>
                                  <w:sz w:val="20"/>
                                </w:rPr>
                                <w:t>Status of CG as ‘</w:t>
                              </w:r>
                              <w:r w:rsidRPr="00B047E5">
                                <w:rPr>
                                  <w:b/>
                                  <w:sz w:val="20"/>
                                </w:rPr>
                                <w:t>Lapsed</w:t>
                              </w:r>
                              <w:r w:rsidRPr="009166E2">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9278D60" id="Group 60" o:spid="_x0000_s1056" style="position:absolute;left:0;text-align:left;margin-left:-6pt;margin-top:21pt;width:506.25pt;height:71.25pt;z-index:251783168;mso-position-horizontal-relative:text;mso-position-vertical-relative:text" coordsize="64293,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">
                <v:roundrect id="Rounded Rectangle 53" o:spid="_x0000_s1057" style="position:absolute;width:11334;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" fillcolor="white [3201]" strokecolor="#ffc000 [3207]" strokeweight="1pt">
                  <v:stroke joinstyle="miter"/>
                  <v:textbox>
                    <w:txbxContent>
                      <w:p w14:paraId="0BF2821C"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Lapsed</w:t>
                        </w:r>
                        <w:r w:rsidRPr="009166E2">
                          <w:rPr>
                            <w:sz w:val="20"/>
                          </w:rPr>
                          <w:t>’ CG</w:t>
                        </w:r>
                      </w:p>
                    </w:txbxContent>
                  </v:textbox>
                </v:roundrect>
                <v:roundrect id="Rounded Rectangle 54" o:spid="_x0000_s1058" style="position:absolute;left:13620;top:1619;width:17145;height:6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" fillcolor="#f3a875 [2165]" strokecolor="#ed7d31 [3205]" strokeweight=".5pt">
                  <v:fill color2="#f09558 [2613]" rotate="t" colors="0 #f7bda4;.5 #f5b195;1 #f8a581" focus="100%" type="gradient">
                    <o:fill v:ext="view" type="gradientUnscaled"/>
                  </v:fill>
                  <v:stroke joinstyle="miter"/>
                  <v:textbox>
                    <w:txbxContent>
                      <w:p w14:paraId="71761395"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55" o:spid="_x0000_s1059"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" fillcolor="white [3201]" strokecolor="#ffc000 [3207]" strokeweight="1pt">
                  <v:stroke joinstyle="miter"/>
                  <v:textbox>
                    <w:txbxContent>
                      <w:p w14:paraId="59DA29CC" w14:textId="77777777" w:rsidR="004E3325" w:rsidRPr="009166E2" w:rsidRDefault="004E3325" w:rsidP="005B0E6B">
                        <w:pPr>
                          <w:jc w:val="center"/>
                          <w:rPr>
                            <w:sz w:val="20"/>
                          </w:rPr>
                        </w:pPr>
                        <w:r w:rsidRPr="009166E2">
                          <w:rPr>
                            <w:sz w:val="20"/>
                          </w:rPr>
                          <w:t>MLI</w:t>
                        </w:r>
                        <w:r>
                          <w:rPr>
                            <w:sz w:val="20"/>
                          </w:rPr>
                          <w:t xml:space="preserve"> Does NOT</w:t>
                        </w:r>
                        <w:r w:rsidRPr="009166E2">
                          <w:rPr>
                            <w:sz w:val="20"/>
                          </w:rPr>
                          <w:t xml:space="preserve"> </w:t>
                        </w:r>
                        <w:r>
                          <w:rPr>
                            <w:sz w:val="20"/>
                          </w:rPr>
                          <w:t>make Payment</w:t>
                        </w:r>
                      </w:p>
                    </w:txbxContent>
                  </v:textbox>
                </v:roundrect>
                <v:shape id="Straight Arrow Connector 56" o:spid="_x0000_s1060"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" strokecolor="#ed7d31 [3205]" strokeweight=".5pt">
                  <v:stroke endarrow="block" joinstyle="miter"/>
                </v:shape>
                <v:shape id="Straight Arrow Connector 57" o:spid="_x0000_s1061"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ed7d31 [3205]" strokeweight=".5pt">
                  <v:stroke endarrow="block" joinstyle="miter"/>
                </v:shape>
                <v:roundrect id="Rounded Rectangle 58" o:spid="_x0000_s1062" style="position:absolute;left:47148;top:1428;width:17145;height:6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" fillcolor="#f3a875 [2165]" strokecolor="#ed7d31 [3205]" strokeweight=".5pt">
                  <v:fill color2="#f09558 [2613]" rotate="t" colors="0 #f7bda4;.5 #f5b195;1 #f8a581" focus="100%" type="gradient">
                    <o:fill v:ext="view" type="gradientUnscaled"/>
                  </v:fill>
                  <v:stroke joinstyle="miter"/>
                  <v:textbox>
                    <w:txbxContent>
                      <w:p w14:paraId="21825BE4"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10BF912" w14:textId="77777777" w:rsidR="004E3325" w:rsidRPr="009166E2" w:rsidRDefault="004E3325" w:rsidP="005B0E6B">
                        <w:pPr>
                          <w:pStyle w:val="NoSpacing"/>
                          <w:jc w:val="center"/>
                          <w:rPr>
                            <w:sz w:val="20"/>
                          </w:rPr>
                        </w:pPr>
                        <w:r w:rsidRPr="009166E2">
                          <w:rPr>
                            <w:sz w:val="20"/>
                          </w:rPr>
                          <w:t>Status of CG as ‘</w:t>
                        </w:r>
                        <w:r w:rsidRPr="00B047E5">
                          <w:rPr>
                            <w:b/>
                            <w:sz w:val="20"/>
                          </w:rPr>
                          <w:t>Lapsed</w:t>
                        </w:r>
                        <w:r w:rsidRPr="009166E2">
                          <w:rPr>
                            <w:sz w:val="20"/>
                          </w:rPr>
                          <w:t>’</w:t>
                        </w:r>
                      </w:p>
                    </w:txbxContent>
                  </v:textbox>
                </v:roundrect>
                <v:shape id="Straight Arrow Connector 59" o:spid="_x0000_s1063"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" strokecolor="#ed7d31 [3205]" strokeweight=".5pt">
                  <v:stroke endarrow="block" joinstyle="miter"/>
                </v:shape>
                <w10:wrap type="square"/>
              </v:group>
            </w:pict>
          </mc:Fallback>
        </mc:AlternateContent>
      </w:r>
      <w:r w:rsidRPr="009166E2">
        <w:rPr>
          <w:u w:val="single"/>
        </w:rPr>
        <w:t xml:space="preserve">Scenario </w:t>
      </w:r>
      <w:r>
        <w:rPr>
          <w:u w:val="single"/>
        </w:rPr>
        <w:t>4</w:t>
      </w:r>
      <w:r w:rsidRPr="009166E2">
        <w:rPr>
          <w:u w:val="single"/>
        </w:rPr>
        <w:t>:</w:t>
      </w:r>
    </w:p>
    <w:p w14:paraId="34FA19B8" w14:textId="77777777" w:rsidR="005B0E6B" w:rsidRDefault="005B0E6B" w:rsidP="005B0E6B">
      <w:pPr>
        <w:jc w:val="both"/>
      </w:pPr>
    </w:p>
    <w:p w14:paraId="79B97385" w14:textId="77777777" w:rsidR="005B0E6B" w:rsidRDefault="005B0E6B" w:rsidP="005B0E6B">
      <w:pPr>
        <w:jc w:val="both"/>
      </w:pPr>
      <w:r>
        <w:rPr>
          <w:noProof/>
          <w:lang w:val="en-IN" w:eastAsia="en-IN"/>
        </w:rPr>
        <mc:AlternateContent>
          <mc:Choice Requires="wpg">
            <w:drawing>
              <wp:anchor distT="0" distB="0" distL="114300" distR="114300" simplePos="0" relativeHeight="251784192" behindDoc="0" locked="0" layoutInCell="1" allowOverlap="1" wp14:anchorId="32BA5A92" wp14:editId="323163E3">
                <wp:simplePos x="0" y="0"/>
                <wp:positionH relativeFrom="column">
                  <wp:posOffset>-71919</wp:posOffset>
                </wp:positionH>
                <wp:positionV relativeFrom="paragraph">
                  <wp:posOffset>246573</wp:posOffset>
                </wp:positionV>
                <wp:extent cx="6585585" cy="1027023"/>
                <wp:effectExtent l="0" t="0" r="24765" b="20955"/>
                <wp:wrapSquare wrapText="bothSides"/>
                <wp:docPr id="61" name="Group 61"/>
                <wp:cNvGraphicFramePr/>
                <a:graphic xmlns:a="http://schemas.openxmlformats.org/drawingml/2006/main">
                  <a:graphicData uri="http://schemas.microsoft.com/office/word/2010/wordprocessingGroup">
                    <wpg:wgp>
                      <wpg:cNvGrpSpPr/>
                      <wpg:grpSpPr>
                        <a:xfrm>
                          <a:off x="0" y="0"/>
                          <a:ext cx="6585585" cy="1027023"/>
                          <a:chOff x="0" y="-22025"/>
                          <a:chExt cx="6585735" cy="1031675"/>
                        </a:xfrm>
                      </wpg:grpSpPr>
                      <wps:wsp>
                        <wps:cNvPr id="62" name="Rounded Rectangle 62"/>
                        <wps:cNvSpPr/>
                        <wps:spPr>
                          <a:xfrm>
                            <a:off x="0" y="0"/>
                            <a:ext cx="1133475" cy="1009650"/>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35EE6B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4AC565F3"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ounded Rectangle 64"/>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1E4FDF6" w14:textId="77777777" w:rsidR="004E3325" w:rsidRPr="009166E2" w:rsidRDefault="004E3325" w:rsidP="005B0E6B">
                              <w:pPr>
                                <w:jc w:val="center"/>
                                <w:rPr>
                                  <w:sz w:val="20"/>
                                </w:rPr>
                              </w:pPr>
                              <w:r w:rsidRPr="009166E2">
                                <w:rPr>
                                  <w:sz w:val="20"/>
                                </w:rPr>
                                <w:t xml:space="preserve">MLI </w:t>
                              </w:r>
                              <w:r>
                                <w:rPr>
                                  <w:sz w:val="20"/>
                                </w:rPr>
                                <w:t>makes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6" name="Straight Arrow Connector 66"/>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7" name="Rounded Rectangle 67"/>
                        <wps:cNvSpPr/>
                        <wps:spPr>
                          <a:xfrm>
                            <a:off x="4714875" y="-22025"/>
                            <a:ext cx="1870860" cy="956461"/>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18EF8250"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4E3325" w:rsidRDefault="004E3325" w:rsidP="005B0E6B">
                              <w:pPr>
                                <w:pStyle w:val="NoSpacing"/>
                                <w:jc w:val="center"/>
                                <w:rPr>
                                  <w:sz w:val="20"/>
                                </w:rPr>
                              </w:pPr>
                              <w:r w:rsidRPr="009166E2">
                                <w:rPr>
                                  <w:sz w:val="20"/>
                                </w:rPr>
                                <w:t>Status of CG as</w:t>
                              </w:r>
                              <w:r>
                                <w:rPr>
                                  <w:sz w:val="20"/>
                                </w:rPr>
                                <w:t>:</w:t>
                              </w:r>
                            </w:p>
                            <w:p w14:paraId="040C6D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BA5A92" id="Group 61" o:spid="_x0000_s1064" style="position:absolute;left:0;text-align:left;margin-left:-5.65pt;margin-top:19.4pt;width:518.55pt;height:80.85pt;z-index:251784192;mso-position-horizontal-relative:text;mso-position-vertical-relative:text;mso-width-relative:margin;mso-height-relative:margin" coordorigin=",-220" coordsize="65857,1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">
                <v:roundrect id="Rounded Rectangle 62" o:spid="_x0000_s1065" style="position:absolute;width:11334;height:1009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" fillcolor="white [3201]" strokecolor="#ffc000 [3207]" strokeweight="1pt">
                  <v:stroke joinstyle="miter"/>
                  <v:textbox>
                    <w:txbxContent>
                      <w:p w14:paraId="635EE6B4"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63" o:spid="_x0000_s1066"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4AC565F3"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64" o:spid="_x0000_s1067"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" fillcolor="white [3201]" strokecolor="#ffc000 [3207]" strokeweight="1pt">
                  <v:stroke joinstyle="miter"/>
                  <v:textbox>
                    <w:txbxContent>
                      <w:p w14:paraId="11E4FDF6" w14:textId="77777777" w:rsidR="004E3325" w:rsidRPr="009166E2" w:rsidRDefault="004E3325" w:rsidP="005B0E6B">
                        <w:pPr>
                          <w:jc w:val="center"/>
                          <w:rPr>
                            <w:sz w:val="20"/>
                          </w:rPr>
                        </w:pPr>
                        <w:r w:rsidRPr="009166E2">
                          <w:rPr>
                            <w:sz w:val="20"/>
                          </w:rPr>
                          <w:t xml:space="preserve">MLI </w:t>
                        </w:r>
                        <w:r>
                          <w:rPr>
                            <w:sz w:val="20"/>
                          </w:rPr>
                          <w:t>makes Payment</w:t>
                        </w:r>
                      </w:p>
                    </w:txbxContent>
                  </v:textbox>
                </v:roundrect>
                <v:shape id="Straight Arrow Connector 65" o:spid="_x0000_s1068"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g+swwAAANsAAAAPAAAAZHJzL2Rvd25yZXYueG1sRI/BasMw&#10;EETvgf6D2EBvsZxCTX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4aYPrMMAAADbAAAADwAA&#10;AAAAAAAAAAAAAAAHAgAAZHJzL2Rvd25yZXYueG1sUEsFBgAAAAADAAMAtwAAAPcCAAAAAA==&#10;" strokecolor="#ed7d31 [3205]" strokeweight=".5pt">
                  <v:stroke endarrow="block" joinstyle="miter"/>
                </v:shape>
                <v:shape id="Straight Arrow Connector 66" o:spid="_x0000_s1069"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v:roundrect id="Rounded Rectangle 67" o:spid="_x0000_s1070" style="position:absolute;left:47148;top:-220;width:18709;height:95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18EF8250"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3766F687" w14:textId="77777777" w:rsidR="004E3325" w:rsidRDefault="004E3325" w:rsidP="005B0E6B">
                        <w:pPr>
                          <w:pStyle w:val="NoSpacing"/>
                          <w:jc w:val="center"/>
                          <w:rPr>
                            <w:sz w:val="20"/>
                          </w:rPr>
                        </w:pPr>
                        <w:r w:rsidRPr="009166E2">
                          <w:rPr>
                            <w:sz w:val="20"/>
                          </w:rPr>
                          <w:t>Status of CG as</w:t>
                        </w:r>
                        <w:r>
                          <w:rPr>
                            <w:sz w:val="20"/>
                          </w:rPr>
                          <w:t>:</w:t>
                        </w:r>
                      </w:p>
                      <w:p w14:paraId="040C6D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txbxContent>
                  </v:textbox>
                </v:roundrect>
                <v:shape id="Straight Arrow Connector 68" o:spid="_x0000_s1071"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" strokecolor="#ed7d31 [3205]" strokeweight=".5pt">
                  <v:stroke endarrow="block" joinstyle="miter"/>
                </v:shape>
                <w10:wrap type="square"/>
              </v:group>
            </w:pict>
          </mc:Fallback>
        </mc:AlternateContent>
      </w:r>
      <w:r w:rsidRPr="009166E2">
        <w:rPr>
          <w:u w:val="single"/>
        </w:rPr>
        <w:t xml:space="preserve">Scenario </w:t>
      </w:r>
      <w:r>
        <w:rPr>
          <w:u w:val="single"/>
        </w:rPr>
        <w:t>5</w:t>
      </w:r>
      <w:r w:rsidRPr="009166E2">
        <w:rPr>
          <w:u w:val="single"/>
        </w:rPr>
        <w:t>:</w:t>
      </w:r>
    </w:p>
    <w:p w14:paraId="5A91A0B0" w14:textId="77777777" w:rsidR="005B0E6B" w:rsidRDefault="005B0E6B" w:rsidP="005B0E6B">
      <w:pPr>
        <w:jc w:val="both"/>
      </w:pPr>
    </w:p>
    <w:p w14:paraId="1FCE6505" w14:textId="77777777" w:rsidR="005B0E6B" w:rsidRDefault="005B0E6B" w:rsidP="005B0E6B">
      <w:pPr>
        <w:jc w:val="both"/>
      </w:pPr>
      <w:r>
        <w:rPr>
          <w:noProof/>
          <w:lang w:val="en-IN" w:eastAsia="en-IN"/>
        </w:rPr>
        <mc:AlternateContent>
          <mc:Choice Requires="wpg">
            <w:drawing>
              <wp:anchor distT="0" distB="0" distL="114300" distR="114300" simplePos="0" relativeHeight="251785216" behindDoc="0" locked="0" layoutInCell="1" allowOverlap="1" wp14:anchorId="2BD1D4EE" wp14:editId="2BE283A8">
                <wp:simplePos x="0" y="0"/>
                <wp:positionH relativeFrom="column">
                  <wp:posOffset>-72390</wp:posOffset>
                </wp:positionH>
                <wp:positionV relativeFrom="paragraph">
                  <wp:posOffset>340995</wp:posOffset>
                </wp:positionV>
                <wp:extent cx="6585585" cy="1143000"/>
                <wp:effectExtent l="0" t="0" r="24765" b="19050"/>
                <wp:wrapSquare wrapText="bothSides"/>
                <wp:docPr id="69" name="Group 69"/>
                <wp:cNvGraphicFramePr/>
                <a:graphic xmlns:a="http://schemas.openxmlformats.org/drawingml/2006/main">
                  <a:graphicData uri="http://schemas.microsoft.com/office/word/2010/wordprocessingGroup">
                    <wpg:wgp>
                      <wpg:cNvGrpSpPr/>
                      <wpg:grpSpPr>
                        <a:xfrm>
                          <a:off x="0" y="0"/>
                          <a:ext cx="6585585" cy="1143000"/>
                          <a:chOff x="0" y="-107554"/>
                          <a:chExt cx="6586098" cy="1145778"/>
                        </a:xfrm>
                      </wpg:grpSpPr>
                      <wps:wsp>
                        <wps:cNvPr id="70" name="Rounded Rectangle 70"/>
                        <wps:cNvSpPr/>
                        <wps:spPr>
                          <a:xfrm>
                            <a:off x="0" y="-1"/>
                            <a:ext cx="1133475" cy="10382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BC2C3BB"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ounded Rectangle 71"/>
                        <wps:cNvSpPr/>
                        <wps:spPr>
                          <a:xfrm>
                            <a:off x="1362075" y="161925"/>
                            <a:ext cx="1714500" cy="5619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9DBC0BD"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ounded Rectangle 72"/>
                        <wps:cNvSpPr/>
                        <wps:spPr>
                          <a:xfrm>
                            <a:off x="3333750" y="0"/>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E7DEA66" w14:textId="77777777" w:rsidR="004E3325" w:rsidRPr="009166E2" w:rsidRDefault="004E3325" w:rsidP="005B0E6B">
                              <w:pPr>
                                <w:jc w:val="center"/>
                                <w:rPr>
                                  <w:sz w:val="20"/>
                                </w:rPr>
                              </w:pPr>
                              <w:r w:rsidRPr="009166E2">
                                <w:rPr>
                                  <w:sz w:val="20"/>
                                </w:rPr>
                                <w:t xml:space="preserve">MLI </w:t>
                              </w:r>
                              <w:r>
                                <w:rPr>
                                  <w:sz w:val="20"/>
                                </w:rPr>
                                <w:t>Does NOT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3"/>
                        <wps:cNvCnPr/>
                        <wps:spPr>
                          <a:xfrm>
                            <a:off x="11334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4" name="Straight Arrow Connector 74"/>
                        <wps:cNvCnPr/>
                        <wps:spPr>
                          <a:xfrm>
                            <a:off x="309562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5" name="Rounded Rectangle 75"/>
                        <wps:cNvSpPr/>
                        <wps:spPr>
                          <a:xfrm>
                            <a:off x="4714875" y="-107554"/>
                            <a:ext cx="1871223" cy="1145089"/>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963FCA" w14:textId="77777777" w:rsidR="004E3325" w:rsidRPr="009166E2" w:rsidRDefault="004E3325" w:rsidP="005B0E6B">
                              <w:pPr>
                                <w:pStyle w:val="NoSpacing"/>
                                <w:jc w:val="center"/>
                                <w:rPr>
                                  <w:sz w:val="20"/>
                                </w:rPr>
                              </w:pPr>
                              <w:r w:rsidRPr="009166E2">
                                <w:rPr>
                                  <w:sz w:val="20"/>
                                </w:rPr>
                                <w:t xml:space="preserve">System </w:t>
                              </w:r>
                              <w:r>
                                <w:rPr>
                                  <w:sz w:val="20"/>
                                </w:rPr>
                                <w:t>Does NOT Continue CG</w:t>
                              </w:r>
                            </w:p>
                            <w:p w14:paraId="721A2895" w14:textId="77777777" w:rsidR="004E3325" w:rsidRDefault="004E3325" w:rsidP="005B0E6B">
                              <w:pPr>
                                <w:pStyle w:val="NoSpacing"/>
                                <w:jc w:val="center"/>
                                <w:rPr>
                                  <w:sz w:val="20"/>
                                </w:rPr>
                              </w:pPr>
                              <w:r w:rsidRPr="009166E2">
                                <w:rPr>
                                  <w:sz w:val="20"/>
                                </w:rPr>
                                <w:t>Status of CG as</w:t>
                              </w:r>
                              <w:r>
                                <w:rPr>
                                  <w:sz w:val="20"/>
                                </w:rPr>
                                <w:t>:</w:t>
                              </w:r>
                            </w:p>
                            <w:p w14:paraId="7093D43C"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4486275" y="457200"/>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BD1D4EE" id="Group 69" o:spid="_x0000_s1072" style="position:absolute;left:0;text-align:left;margin-left:-5.7pt;margin-top:26.85pt;width:518.55pt;height:90pt;z-index:251785216;mso-position-horizontal-relative:text;mso-position-vertical-relative:text;mso-width-relative:margin;mso-height-relative:margin" coordorigin=",-1075" coordsize="65860,11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">
                <v:roundrect id="Rounded Rectangle 70" o:spid="_x0000_s1073" style="position:absolute;width:11334;height:103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" fillcolor="white [3201]" strokecolor="#ffc000 [3207]" strokeweight="1pt">
                  <v:stroke joinstyle="miter"/>
                  <v:textbox>
                    <w:txbxContent>
                      <w:p w14:paraId="6BC2C3BB"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Pr>
                            <w:b/>
                            <w:sz w:val="20"/>
                          </w:rPr>
                          <w:t>NPA - In Force</w:t>
                        </w:r>
                        <w:r w:rsidRPr="009166E2">
                          <w:rPr>
                            <w:sz w:val="20"/>
                          </w:rPr>
                          <w:t>’ CG</w:t>
                        </w:r>
                      </w:p>
                    </w:txbxContent>
                  </v:textbox>
                </v:roundrect>
                <v:roundrect id="Rounded Rectangle 71" o:spid="_x0000_s1074" style="position:absolute;left:13620;top:1619;width:17145;height:5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" fillcolor="#f3a875 [2165]" strokecolor="#ed7d31 [3205]" strokeweight=".5pt">
                  <v:fill color2="#f09558 [2613]" rotate="t" colors="0 #f7bda4;.5 #f5b195;1 #f8a581" focus="100%" type="gradient">
                    <o:fill v:ext="view" type="gradientUnscaled"/>
                  </v:fill>
                  <v:stroke joinstyle="miter"/>
                  <v:textbox>
                    <w:txbxContent>
                      <w:p w14:paraId="29DBC0BD"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72" o:spid="_x0000_s1075" style="position:absolute;left:33337;width:11335;height:90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" fillcolor="white [3201]" strokecolor="#ffc000 [3207]" strokeweight="1pt">
                  <v:stroke joinstyle="miter"/>
                  <v:textbox>
                    <w:txbxContent>
                      <w:p w14:paraId="6E7DEA66" w14:textId="77777777" w:rsidR="004E3325" w:rsidRPr="009166E2" w:rsidRDefault="004E3325" w:rsidP="005B0E6B">
                        <w:pPr>
                          <w:jc w:val="center"/>
                          <w:rPr>
                            <w:sz w:val="20"/>
                          </w:rPr>
                        </w:pPr>
                        <w:r w:rsidRPr="009166E2">
                          <w:rPr>
                            <w:sz w:val="20"/>
                          </w:rPr>
                          <w:t xml:space="preserve">MLI </w:t>
                        </w:r>
                        <w:r>
                          <w:rPr>
                            <w:sz w:val="20"/>
                          </w:rPr>
                          <w:t>Does NOT make Payment</w:t>
                        </w:r>
                      </w:p>
                    </w:txbxContent>
                  </v:textbox>
                </v:roundrect>
                <v:shape id="Straight Arrow Connector 73" o:spid="_x0000_s1076" type="#_x0000_t32" style="position:absolute;left:11334;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qSewwAAANsAAAAPAAAAZHJzL2Rvd25yZXYueG1sRI/BasMw&#10;EETvhfyD2EBvjZwG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hNqknsMAAADbAAAADwAA&#10;AAAAAAAAAAAAAAAHAgAAZHJzL2Rvd25yZXYueG1sUEsFBgAAAAADAAMAtwAAAPcCAAAAAA==&#10;" strokecolor="#ed7d31 [3205]" strokeweight=".5pt">
                  <v:stroke endarrow="block" joinstyle="miter"/>
                </v:shape>
                <v:shape id="Straight Arrow Connector 74" o:spid="_x0000_s1077" type="#_x0000_t32" style="position:absolute;left:30956;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" strokecolor="#ed7d31 [3205]" strokeweight=".5pt">
                  <v:stroke endarrow="block" joinstyle="miter"/>
                </v:shape>
                <v:roundrect id="Rounded Rectangle 75" o:spid="_x0000_s1078" style="position:absolute;left:47148;top:-1075;width:18712;height:11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6F963FCA" w14:textId="77777777" w:rsidR="004E3325" w:rsidRPr="009166E2" w:rsidRDefault="004E3325" w:rsidP="005B0E6B">
                        <w:pPr>
                          <w:pStyle w:val="NoSpacing"/>
                          <w:jc w:val="center"/>
                          <w:rPr>
                            <w:sz w:val="20"/>
                          </w:rPr>
                        </w:pPr>
                        <w:r w:rsidRPr="009166E2">
                          <w:rPr>
                            <w:sz w:val="20"/>
                          </w:rPr>
                          <w:t xml:space="preserve">System </w:t>
                        </w:r>
                        <w:r>
                          <w:rPr>
                            <w:sz w:val="20"/>
                          </w:rPr>
                          <w:t>Does NOT Continue CG</w:t>
                        </w:r>
                      </w:p>
                      <w:p w14:paraId="721A2895" w14:textId="77777777" w:rsidR="004E3325" w:rsidRDefault="004E3325" w:rsidP="005B0E6B">
                        <w:pPr>
                          <w:pStyle w:val="NoSpacing"/>
                          <w:jc w:val="center"/>
                          <w:rPr>
                            <w:sz w:val="20"/>
                          </w:rPr>
                        </w:pPr>
                        <w:r w:rsidRPr="009166E2">
                          <w:rPr>
                            <w:sz w:val="20"/>
                          </w:rPr>
                          <w:t>Status of CG as</w:t>
                        </w:r>
                        <w:r>
                          <w:rPr>
                            <w:sz w:val="20"/>
                          </w:rPr>
                          <w:t>:</w:t>
                        </w:r>
                      </w:p>
                      <w:p w14:paraId="7093D43C"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72420897" w14:textId="77777777" w:rsidR="004E3325" w:rsidRPr="009166E2" w:rsidRDefault="004E3325" w:rsidP="005B0E6B">
                        <w:pPr>
                          <w:pStyle w:val="NoSpacing"/>
                          <w:jc w:val="center"/>
                          <w:rPr>
                            <w:sz w:val="20"/>
                          </w:rPr>
                        </w:pPr>
                      </w:p>
                    </w:txbxContent>
                  </v:textbox>
                </v:roundrect>
                <v:shape id="Straight Arrow Connector 76" o:spid="_x0000_s1079" type="#_x0000_t32" style="position:absolute;left:44862;top:457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6</w:t>
      </w:r>
      <w:r w:rsidRPr="009166E2">
        <w:rPr>
          <w:u w:val="single"/>
        </w:rPr>
        <w:t>:</w:t>
      </w:r>
    </w:p>
    <w:p w14:paraId="4C062591" w14:textId="77777777" w:rsidR="005B0E6B" w:rsidRDefault="005B0E6B" w:rsidP="005B0E6B">
      <w:pPr>
        <w:jc w:val="both"/>
      </w:pPr>
    </w:p>
    <w:p w14:paraId="22DC00B9" w14:textId="77777777" w:rsidR="005B0E6B" w:rsidRDefault="005B0E6B" w:rsidP="005B0E6B">
      <w:pPr>
        <w:jc w:val="both"/>
        <w:rPr>
          <w:u w:val="single"/>
        </w:rPr>
      </w:pPr>
      <w:r>
        <w:rPr>
          <w:noProof/>
          <w:u w:val="single"/>
          <w:lang w:val="en-IN" w:eastAsia="en-IN"/>
        </w:rPr>
        <mc:AlternateContent>
          <mc:Choice Requires="wpg">
            <w:drawing>
              <wp:anchor distT="0" distB="0" distL="114300" distR="114300" simplePos="0" relativeHeight="251786240" behindDoc="0" locked="0" layoutInCell="1" allowOverlap="1" wp14:anchorId="2BE18BAA" wp14:editId="06B7C51D">
                <wp:simplePos x="0" y="0"/>
                <wp:positionH relativeFrom="column">
                  <wp:posOffset>-71755</wp:posOffset>
                </wp:positionH>
                <wp:positionV relativeFrom="paragraph">
                  <wp:posOffset>238874</wp:posOffset>
                </wp:positionV>
                <wp:extent cx="6585278" cy="1000125"/>
                <wp:effectExtent l="0" t="0" r="25400" b="28575"/>
                <wp:wrapSquare wrapText="bothSides"/>
                <wp:docPr id="1" name="Group 1"/>
                <wp:cNvGraphicFramePr/>
                <a:graphic xmlns:a="http://schemas.openxmlformats.org/drawingml/2006/main">
                  <a:graphicData uri="http://schemas.microsoft.com/office/word/2010/wordprocessingGroup">
                    <wpg:wgp>
                      <wpg:cNvGrpSpPr/>
                      <wpg:grpSpPr>
                        <a:xfrm>
                          <a:off x="0" y="0"/>
                          <a:ext cx="6585278" cy="1000125"/>
                          <a:chOff x="0" y="0"/>
                          <a:chExt cx="6585278" cy="1000125"/>
                        </a:xfrm>
                      </wpg:grpSpPr>
                      <wps:wsp>
                        <wps:cNvPr id="86" name="Rounded Rectangle 8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6A50805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ounded Rectangle 87"/>
                        <wps:cNvSpPr/>
                        <wps:spPr>
                          <a:xfrm>
                            <a:off x="1366463" y="195209"/>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2D596533"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ounded Rectangle 88"/>
                        <wps:cNvSpPr/>
                        <wps:spPr>
                          <a:xfrm>
                            <a:off x="3328827" y="51371"/>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98C2134"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wps:spPr>
                          <a:xfrm>
                            <a:off x="113015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0" name="Straight Arrow Connector 90"/>
                        <wps:cNvCnPr/>
                        <wps:spPr>
                          <a:xfrm>
                            <a:off x="3092521"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1" name="Rounded Rectangle 91"/>
                        <wps:cNvSpPr/>
                        <wps:spPr>
                          <a:xfrm>
                            <a:off x="4715838" y="41097"/>
                            <a:ext cx="1869440" cy="95504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FE2B343"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4E3325" w:rsidRDefault="004E3325" w:rsidP="005B0E6B">
                              <w:pPr>
                                <w:pStyle w:val="NoSpacing"/>
                                <w:jc w:val="center"/>
                                <w:rPr>
                                  <w:sz w:val="20"/>
                                </w:rPr>
                              </w:pPr>
                              <w:r w:rsidRPr="009166E2">
                                <w:rPr>
                                  <w:sz w:val="20"/>
                                </w:rPr>
                                <w:t>Status of CG as</w:t>
                              </w:r>
                              <w:r>
                                <w:rPr>
                                  <w:sz w:val="20"/>
                                </w:rPr>
                                <w:t>:</w:t>
                              </w:r>
                            </w:p>
                            <w:p w14:paraId="1E0E62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4489807" y="503434"/>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2BE18BAA" id="Group 1" o:spid="_x0000_s1080" style="position:absolute;left:0;text-align:left;margin-left:-5.65pt;margin-top:18.8pt;width:518.55pt;height:78.75pt;z-index:251786240;mso-position-horizontal-relative:text;mso-position-vertical-relative:text" coordsize="6585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">
                <v:roundrect id="Rounded Rectangle 86" o:spid="_x0000_s1081"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" fillcolor="white [3201]" strokecolor="#ffc000 [3207]" strokeweight="1pt">
                  <v:stroke joinstyle="miter"/>
                  <v:textbox>
                    <w:txbxContent>
                      <w:p w14:paraId="6A50805D"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87" o:spid="_x0000_s1082" style="position:absolute;left:13664;top:1952;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2D596533"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88" o:spid="_x0000_s1083" style="position:absolute;left:33288;top:513;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" fillcolor="white [3201]" strokecolor="#ffc000 [3207]" strokeweight="1pt">
                  <v:stroke joinstyle="miter"/>
                  <v:textbox>
                    <w:txbxContent>
                      <w:p w14:paraId="598C2134" w14:textId="77777777" w:rsidR="004E3325" w:rsidRPr="009166E2" w:rsidRDefault="004E3325" w:rsidP="005B0E6B">
                        <w:pPr>
                          <w:jc w:val="center"/>
                          <w:rPr>
                            <w:sz w:val="20"/>
                          </w:rPr>
                        </w:pPr>
                        <w:r w:rsidRPr="009166E2">
                          <w:rPr>
                            <w:sz w:val="20"/>
                          </w:rPr>
                          <w:t xml:space="preserve">MLI </w:t>
                        </w:r>
                        <w:r>
                          <w:rPr>
                            <w:sz w:val="20"/>
                          </w:rPr>
                          <w:t xml:space="preserve">makes Payment </w:t>
                        </w:r>
                      </w:p>
                    </w:txbxContent>
                  </v:textbox>
                </v:roundrect>
                <v:shape id="Straight Arrow Connector 89" o:spid="_x0000_s1084" type="#_x0000_t32" style="position:absolute;left:11301;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" strokecolor="#ed7d31 [3205]" strokeweight=".5pt">
                  <v:stroke endarrow="block" joinstyle="miter"/>
                </v:shape>
                <v:shape id="Straight Arrow Connector 90" o:spid="_x0000_s1085" type="#_x0000_t32" style="position:absolute;left:30925;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" strokecolor="#ed7d31 [3205]" strokeweight=".5pt">
                  <v:stroke endarrow="block" joinstyle="miter"/>
                </v:shape>
                <v:roundrect id="Rounded Rectangle 91" o:spid="_x0000_s1086" style="position:absolute;left:47158;top:410;width:18694;height:95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" fillcolor="#f3a875 [2165]" strokecolor="#ed7d31 [3205]" strokeweight=".5pt">
                  <v:fill color2="#f09558 [2613]" rotate="t" colors="0 #f7bda4;.5 #f5b195;1 #f8a581" focus="100%" type="gradient">
                    <o:fill v:ext="view" type="gradientUnscaled"/>
                  </v:fill>
                  <v:stroke joinstyle="miter"/>
                  <v:textbox>
                    <w:txbxContent>
                      <w:p w14:paraId="6FE2B343" w14:textId="77777777" w:rsidR="004E3325" w:rsidRPr="009166E2" w:rsidRDefault="004E3325" w:rsidP="005B0E6B">
                        <w:pPr>
                          <w:pStyle w:val="NoSpacing"/>
                          <w:jc w:val="center"/>
                          <w:rPr>
                            <w:sz w:val="20"/>
                          </w:rPr>
                        </w:pPr>
                        <w:r w:rsidRPr="009166E2">
                          <w:rPr>
                            <w:sz w:val="20"/>
                          </w:rPr>
                          <w:t xml:space="preserve">System </w:t>
                        </w:r>
                        <w:r>
                          <w:rPr>
                            <w:sz w:val="20"/>
                          </w:rPr>
                          <w:t xml:space="preserve">Continues </w:t>
                        </w:r>
                        <w:r w:rsidRPr="009166E2">
                          <w:rPr>
                            <w:sz w:val="20"/>
                          </w:rPr>
                          <w:t>CG.</w:t>
                        </w:r>
                      </w:p>
                      <w:p w14:paraId="6703F657" w14:textId="77777777" w:rsidR="004E3325" w:rsidRDefault="004E3325" w:rsidP="005B0E6B">
                        <w:pPr>
                          <w:pStyle w:val="NoSpacing"/>
                          <w:jc w:val="center"/>
                          <w:rPr>
                            <w:sz w:val="20"/>
                          </w:rPr>
                        </w:pPr>
                        <w:r w:rsidRPr="009166E2">
                          <w:rPr>
                            <w:sz w:val="20"/>
                          </w:rPr>
                          <w:t>Status of CG as</w:t>
                        </w:r>
                        <w:r>
                          <w:rPr>
                            <w:sz w:val="20"/>
                          </w:rPr>
                          <w:t>:</w:t>
                        </w:r>
                      </w:p>
                      <w:p w14:paraId="1E0E62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In Force</w:t>
                        </w:r>
                        <w:r w:rsidRPr="009166E2">
                          <w:rPr>
                            <w:sz w:val="20"/>
                          </w:rPr>
                          <w:t>’</w:t>
                        </w:r>
                        <w:r>
                          <w:rPr>
                            <w:sz w:val="20"/>
                          </w:rPr>
                          <w:t xml:space="preserve"> – if NPA persists OR ‘</w:t>
                        </w:r>
                        <w:r>
                          <w:rPr>
                            <w:b/>
                            <w:sz w:val="20"/>
                          </w:rPr>
                          <w:t xml:space="preserve">In Force’ - </w:t>
                        </w:r>
                        <w:r>
                          <w:rPr>
                            <w:sz w:val="20"/>
                          </w:rPr>
                          <w:t>if not an NPA</w:t>
                        </w:r>
                      </w:p>
                      <w:p w14:paraId="28D6CBB4" w14:textId="77777777" w:rsidR="004E3325" w:rsidRPr="009166E2" w:rsidRDefault="004E3325" w:rsidP="005B0E6B">
                        <w:pPr>
                          <w:pStyle w:val="NoSpacing"/>
                          <w:jc w:val="center"/>
                          <w:rPr>
                            <w:sz w:val="20"/>
                          </w:rPr>
                        </w:pPr>
                      </w:p>
                    </w:txbxContent>
                  </v:textbox>
                </v:roundrect>
                <v:shape id="Straight Arrow Connector 92" o:spid="_x0000_s1087" type="#_x0000_t32" style="position:absolute;left:44898;top:5034;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" strokecolor="#ed7d31 [3205]" strokeweight=".5pt">
                  <v:stroke endarrow="block" joinstyle="miter"/>
                </v:shape>
                <w10:wrap type="square"/>
              </v:group>
            </w:pict>
          </mc:Fallback>
        </mc:AlternateContent>
      </w:r>
      <w:r w:rsidRPr="009166E2">
        <w:rPr>
          <w:u w:val="single"/>
        </w:rPr>
        <w:t xml:space="preserve">Scenario </w:t>
      </w:r>
      <w:r>
        <w:rPr>
          <w:u w:val="single"/>
        </w:rPr>
        <w:t>7</w:t>
      </w:r>
      <w:r w:rsidRPr="009166E2">
        <w:rPr>
          <w:u w:val="single"/>
        </w:rPr>
        <w:t>:</w:t>
      </w:r>
    </w:p>
    <w:p w14:paraId="6D1472E6" w14:textId="77777777" w:rsidR="005B0E6B" w:rsidRDefault="005B0E6B" w:rsidP="005B0E6B">
      <w:pPr>
        <w:jc w:val="both"/>
      </w:pPr>
    </w:p>
    <w:p w14:paraId="4488DC83" w14:textId="77777777" w:rsidR="005B0E6B" w:rsidRDefault="005B0E6B" w:rsidP="005B0E6B">
      <w:pPr>
        <w:jc w:val="both"/>
      </w:pPr>
    </w:p>
    <w:p w14:paraId="51806A47" w14:textId="77777777" w:rsidR="005B0E6B" w:rsidRDefault="005B0E6B" w:rsidP="005B0E6B">
      <w:pPr>
        <w:jc w:val="both"/>
      </w:pPr>
      <w:r>
        <w:rPr>
          <w:noProof/>
          <w:u w:val="single"/>
          <w:lang w:val="en-IN" w:eastAsia="en-IN"/>
        </w:rPr>
        <w:lastRenderedPageBreak/>
        <mc:AlternateContent>
          <mc:Choice Requires="wpg">
            <w:drawing>
              <wp:anchor distT="0" distB="0" distL="114300" distR="114300" simplePos="0" relativeHeight="251788288" behindDoc="0" locked="0" layoutInCell="1" allowOverlap="1" wp14:anchorId="5311A088" wp14:editId="664867AE">
                <wp:simplePos x="0" y="0"/>
                <wp:positionH relativeFrom="column">
                  <wp:posOffset>-57150</wp:posOffset>
                </wp:positionH>
                <wp:positionV relativeFrom="page">
                  <wp:posOffset>1199515</wp:posOffset>
                </wp:positionV>
                <wp:extent cx="6575425" cy="1133475"/>
                <wp:effectExtent l="0" t="0" r="15875" b="28575"/>
                <wp:wrapTopAndBottom/>
                <wp:docPr id="95" name="Group 95"/>
                <wp:cNvGraphicFramePr/>
                <a:graphic xmlns:a="http://schemas.openxmlformats.org/drawingml/2006/main">
                  <a:graphicData uri="http://schemas.microsoft.com/office/word/2010/wordprocessingGroup">
                    <wpg:wgp>
                      <wpg:cNvGrpSpPr/>
                      <wpg:grpSpPr>
                        <a:xfrm>
                          <a:off x="0" y="0"/>
                          <a:ext cx="6575425" cy="1133475"/>
                          <a:chOff x="0" y="-47174"/>
                          <a:chExt cx="6575461" cy="1144290"/>
                        </a:xfrm>
                      </wpg:grpSpPr>
                      <wps:wsp>
                        <wps:cNvPr id="96" name="Rounded Rectangle 96"/>
                        <wps:cNvSpPr/>
                        <wps:spPr>
                          <a:xfrm>
                            <a:off x="0" y="0"/>
                            <a:ext cx="1133475" cy="100012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535171B6"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1362075" y="190500"/>
                            <a:ext cx="1714500" cy="62865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76842B3B" w14:textId="77777777" w:rsidR="004E3325" w:rsidRPr="009166E2" w:rsidRDefault="004E3325" w:rsidP="005B0E6B">
                              <w:pPr>
                                <w:jc w:val="center"/>
                                <w:rPr>
                                  <w:sz w:val="20"/>
                                </w:rPr>
                              </w:pPr>
                              <w:r>
                                <w:rPr>
                                  <w:sz w:val="20"/>
                                </w:rPr>
                                <w:t>System Generates CGDAN – CG Charges &amp; CG Cover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ounded Rectangle 98"/>
                        <wps:cNvSpPr/>
                        <wps:spPr>
                          <a:xfrm>
                            <a:off x="3333750" y="47625"/>
                            <a:ext cx="1133475" cy="9048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477B67A6" w14:textId="77777777" w:rsidR="004E3325" w:rsidRPr="009166E2" w:rsidRDefault="004E3325" w:rsidP="005B0E6B">
                              <w:pPr>
                                <w:jc w:val="center"/>
                                <w:rPr>
                                  <w:sz w:val="20"/>
                                </w:rPr>
                              </w:pPr>
                              <w:r w:rsidRPr="009166E2">
                                <w:rPr>
                                  <w:sz w:val="20"/>
                                </w:rPr>
                                <w:t xml:space="preserve">MLI </w:t>
                              </w:r>
                              <w:r>
                                <w:rPr>
                                  <w:sz w:val="20"/>
                                </w:rPr>
                                <w:t xml:space="preserve">Does NOT make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Arrow Connector 99"/>
                        <wps:cNvCnPr/>
                        <wps:spPr>
                          <a:xfrm>
                            <a:off x="11334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0" name="Straight Arrow Connector 100"/>
                        <wps:cNvCnPr/>
                        <wps:spPr>
                          <a:xfrm>
                            <a:off x="309562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Rounded Rectangle 101"/>
                        <wps:cNvSpPr/>
                        <wps:spPr>
                          <a:xfrm>
                            <a:off x="4714875" y="-47174"/>
                            <a:ext cx="1860586" cy="114429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644436D3"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7F82F98" w14:textId="77777777" w:rsidR="004E3325" w:rsidRDefault="004E3325" w:rsidP="005B0E6B">
                              <w:pPr>
                                <w:pStyle w:val="NoSpacing"/>
                                <w:jc w:val="center"/>
                                <w:rPr>
                                  <w:sz w:val="20"/>
                                </w:rPr>
                              </w:pPr>
                              <w:r w:rsidRPr="009166E2">
                                <w:rPr>
                                  <w:sz w:val="20"/>
                                </w:rPr>
                                <w:t>Status of CG as</w:t>
                              </w:r>
                              <w:r>
                                <w:rPr>
                                  <w:sz w:val="20"/>
                                </w:rPr>
                                <w:t>:</w:t>
                              </w:r>
                            </w:p>
                            <w:p w14:paraId="7746A6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4E3325" w:rsidRPr="009166E2" w:rsidRDefault="004E3325" w:rsidP="005B0E6B">
                              <w:pPr>
                                <w:pStyle w:val="NoSpacing"/>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4486275" y="504825"/>
                            <a:ext cx="2286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11A088" id="Group 95" o:spid="_x0000_s1088" style="position:absolute;left:0;text-align:left;margin-left:-4.5pt;margin-top:94.45pt;width:517.75pt;height:89.25pt;z-index:251788288;mso-position-horizontal-relative:text;mso-position-vertical-relative:page;mso-width-relative:margin;mso-height-relative:margin" coordorigin=",-471" coordsize="65754,11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">
                <v:roundrect id="Rounded Rectangle 96" o:spid="_x0000_s1089" style="position:absolute;width:11334;height:10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" fillcolor="white [3201]" strokecolor="#ffc000 [3207]" strokeweight="1pt">
                  <v:stroke joinstyle="miter"/>
                  <v:textbox>
                    <w:txbxContent>
                      <w:p w14:paraId="535171B6" w14:textId="77777777" w:rsidR="004E3325" w:rsidRPr="009166E2" w:rsidRDefault="004E3325" w:rsidP="005B0E6B">
                        <w:pPr>
                          <w:jc w:val="center"/>
                          <w:rPr>
                            <w:sz w:val="20"/>
                          </w:rPr>
                        </w:pPr>
                        <w:r w:rsidRPr="009166E2">
                          <w:rPr>
                            <w:sz w:val="20"/>
                          </w:rPr>
                          <w:t xml:space="preserve">MLI </w:t>
                        </w:r>
                        <w:r>
                          <w:rPr>
                            <w:sz w:val="20"/>
                          </w:rPr>
                          <w:t xml:space="preserve">Uploads </w:t>
                        </w:r>
                        <w:r w:rsidRPr="009166E2">
                          <w:rPr>
                            <w:sz w:val="20"/>
                          </w:rPr>
                          <w:t>Loan Account Information of ‘</w:t>
                        </w:r>
                        <w:r w:rsidRPr="00B047E5">
                          <w:rPr>
                            <w:b/>
                            <w:sz w:val="20"/>
                          </w:rPr>
                          <w:t>N</w:t>
                        </w:r>
                        <w:r>
                          <w:rPr>
                            <w:b/>
                            <w:sz w:val="20"/>
                          </w:rPr>
                          <w:t>PA</w:t>
                        </w:r>
                        <w:r w:rsidRPr="00B047E5">
                          <w:rPr>
                            <w:b/>
                            <w:sz w:val="20"/>
                          </w:rPr>
                          <w:t xml:space="preserve"> </w:t>
                        </w:r>
                        <w:r>
                          <w:rPr>
                            <w:b/>
                            <w:sz w:val="20"/>
                          </w:rPr>
                          <w:t>- Lapsed</w:t>
                        </w:r>
                        <w:r w:rsidRPr="009166E2">
                          <w:rPr>
                            <w:sz w:val="20"/>
                          </w:rPr>
                          <w:t>’ CG</w:t>
                        </w:r>
                      </w:p>
                    </w:txbxContent>
                  </v:textbox>
                </v:roundrect>
                <v:roundrect id="Rounded Rectangle 97" o:spid="_x0000_s1090" style="position:absolute;left:13620;top:1905;width:17145;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76842B3B" w14:textId="77777777" w:rsidR="004E3325" w:rsidRPr="009166E2" w:rsidRDefault="004E3325" w:rsidP="005B0E6B">
                        <w:pPr>
                          <w:jc w:val="center"/>
                          <w:rPr>
                            <w:sz w:val="20"/>
                          </w:rPr>
                        </w:pPr>
                        <w:r>
                          <w:rPr>
                            <w:sz w:val="20"/>
                          </w:rPr>
                          <w:t>System Generates CGDAN – CG Charges &amp; CG Cover</w:t>
                        </w:r>
                      </w:p>
                    </w:txbxContent>
                  </v:textbox>
                </v:roundrect>
                <v:roundrect id="Rounded Rectangle 98" o:spid="_x0000_s1091" style="position:absolute;left:33337;top:476;width:11335;height:90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" fillcolor="white [3201]" strokecolor="#ffc000 [3207]" strokeweight="1pt">
                  <v:stroke joinstyle="miter"/>
                  <v:textbox>
                    <w:txbxContent>
                      <w:p w14:paraId="477B67A6" w14:textId="77777777" w:rsidR="004E3325" w:rsidRPr="009166E2" w:rsidRDefault="004E3325" w:rsidP="005B0E6B">
                        <w:pPr>
                          <w:jc w:val="center"/>
                          <w:rPr>
                            <w:sz w:val="20"/>
                          </w:rPr>
                        </w:pPr>
                        <w:r w:rsidRPr="009166E2">
                          <w:rPr>
                            <w:sz w:val="20"/>
                          </w:rPr>
                          <w:t xml:space="preserve">MLI </w:t>
                        </w:r>
                        <w:r>
                          <w:rPr>
                            <w:sz w:val="20"/>
                          </w:rPr>
                          <w:t xml:space="preserve">Does NOT make Payment </w:t>
                        </w:r>
                      </w:p>
                    </w:txbxContent>
                  </v:textbox>
                </v:roundrect>
                <v:shape id="Straight Arrow Connector 99" o:spid="_x0000_s1092" type="#_x0000_t32" style="position:absolute;left:11334;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" strokecolor="#ed7d31 [3205]" strokeweight=".5pt">
                  <v:stroke endarrow="block" joinstyle="miter"/>
                </v:shape>
                <v:shape id="Straight Arrow Connector 100" o:spid="_x0000_s1093" type="#_x0000_t32" style="position:absolute;left:30956;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roundrect id="Rounded Rectangle 101" o:spid="_x0000_s1094" style="position:absolute;left:47148;top:-471;width:18606;height:114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" fillcolor="#f3a875 [2165]" strokecolor="#ed7d31 [3205]" strokeweight=".5pt">
                  <v:fill color2="#f09558 [2613]" rotate="t" colors="0 #f7bda4;.5 #f5b195;1 #f8a581" focus="100%" type="gradient">
                    <o:fill v:ext="view" type="gradientUnscaled"/>
                  </v:fill>
                  <v:stroke joinstyle="miter"/>
                  <v:textbox>
                    <w:txbxContent>
                      <w:p w14:paraId="644436D3" w14:textId="77777777" w:rsidR="004E3325" w:rsidRPr="009166E2" w:rsidRDefault="004E3325" w:rsidP="005B0E6B">
                        <w:pPr>
                          <w:pStyle w:val="NoSpacing"/>
                          <w:jc w:val="center"/>
                          <w:rPr>
                            <w:sz w:val="20"/>
                          </w:rPr>
                        </w:pPr>
                        <w:r w:rsidRPr="009166E2">
                          <w:rPr>
                            <w:sz w:val="20"/>
                          </w:rPr>
                          <w:t xml:space="preserve">System </w:t>
                        </w:r>
                        <w:r>
                          <w:rPr>
                            <w:sz w:val="20"/>
                          </w:rPr>
                          <w:t>Does NOT Continues CG</w:t>
                        </w:r>
                      </w:p>
                      <w:p w14:paraId="27F82F98" w14:textId="77777777" w:rsidR="004E3325" w:rsidRDefault="004E3325" w:rsidP="005B0E6B">
                        <w:pPr>
                          <w:pStyle w:val="NoSpacing"/>
                          <w:jc w:val="center"/>
                          <w:rPr>
                            <w:sz w:val="20"/>
                          </w:rPr>
                        </w:pPr>
                        <w:r w:rsidRPr="009166E2">
                          <w:rPr>
                            <w:sz w:val="20"/>
                          </w:rPr>
                          <w:t>Status of CG as</w:t>
                        </w:r>
                        <w:r>
                          <w:rPr>
                            <w:sz w:val="20"/>
                          </w:rPr>
                          <w:t>:</w:t>
                        </w:r>
                      </w:p>
                      <w:p w14:paraId="7746A61E" w14:textId="77777777" w:rsidR="004E3325" w:rsidRPr="009166E2" w:rsidRDefault="004E3325" w:rsidP="005B0E6B">
                        <w:pPr>
                          <w:pStyle w:val="NoSpacing"/>
                          <w:rPr>
                            <w:sz w:val="20"/>
                          </w:rPr>
                        </w:pPr>
                        <w:r w:rsidRPr="009166E2">
                          <w:rPr>
                            <w:sz w:val="20"/>
                          </w:rPr>
                          <w:t>‘</w:t>
                        </w:r>
                        <w:r w:rsidRPr="00B047E5">
                          <w:rPr>
                            <w:b/>
                            <w:sz w:val="20"/>
                          </w:rPr>
                          <w:t>NPA</w:t>
                        </w:r>
                        <w:r>
                          <w:rPr>
                            <w:b/>
                            <w:sz w:val="20"/>
                          </w:rPr>
                          <w:t xml:space="preserve"> – Lapsed</w:t>
                        </w:r>
                        <w:r w:rsidRPr="009166E2">
                          <w:rPr>
                            <w:sz w:val="20"/>
                          </w:rPr>
                          <w:t>’</w:t>
                        </w:r>
                        <w:r>
                          <w:rPr>
                            <w:sz w:val="20"/>
                          </w:rPr>
                          <w:t xml:space="preserve"> – if NPA persists OR ‘</w:t>
                        </w:r>
                        <w:r>
                          <w:rPr>
                            <w:b/>
                            <w:sz w:val="20"/>
                          </w:rPr>
                          <w:t xml:space="preserve">Lapsed’ - </w:t>
                        </w:r>
                        <w:r>
                          <w:rPr>
                            <w:sz w:val="20"/>
                          </w:rPr>
                          <w:t>if not an NPA</w:t>
                        </w:r>
                      </w:p>
                      <w:p w14:paraId="6C5FCD2C" w14:textId="77777777" w:rsidR="004E3325" w:rsidRPr="009166E2" w:rsidRDefault="004E3325" w:rsidP="005B0E6B">
                        <w:pPr>
                          <w:pStyle w:val="NoSpacing"/>
                          <w:jc w:val="center"/>
                          <w:rPr>
                            <w:sz w:val="20"/>
                          </w:rPr>
                        </w:pPr>
                      </w:p>
                    </w:txbxContent>
                  </v:textbox>
                </v:roundrect>
                <v:shape id="Straight Arrow Connector 102" o:spid="_x0000_s1095" type="#_x0000_t32" style="position:absolute;left:44862;top:5048;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" strokecolor="#ed7d31 [3205]" strokeweight=".5pt">
                  <v:stroke endarrow="block" joinstyle="miter"/>
                </v:shape>
                <w10:wrap type="topAndBottom" anchory="page"/>
              </v:group>
            </w:pict>
          </mc:Fallback>
        </mc:AlternateContent>
      </w:r>
      <w:r w:rsidRPr="009166E2">
        <w:rPr>
          <w:u w:val="single"/>
        </w:rPr>
        <w:t xml:space="preserve">Scenario </w:t>
      </w:r>
      <w:r>
        <w:rPr>
          <w:u w:val="single"/>
        </w:rPr>
        <w:t>8</w:t>
      </w:r>
      <w:r w:rsidRPr="009166E2">
        <w:rPr>
          <w:u w:val="single"/>
        </w:rPr>
        <w:t>:</w:t>
      </w:r>
    </w:p>
    <w:p w14:paraId="4679F3B8" w14:textId="77777777" w:rsidR="005B0E6B" w:rsidRDefault="005B0E6B" w:rsidP="005B0E6B">
      <w:pPr>
        <w:jc w:val="both"/>
      </w:pPr>
    </w:p>
    <w:p w14:paraId="237B1875" w14:textId="77777777" w:rsidR="005B0E6B" w:rsidRDefault="005B0E6B" w:rsidP="005B0E6B">
      <w:pPr>
        <w:jc w:val="both"/>
      </w:pPr>
    </w:p>
    <w:p w14:paraId="4465F986" w14:textId="77777777" w:rsidR="005B0E6B" w:rsidRDefault="005B0E6B" w:rsidP="005B0E6B">
      <w:pPr>
        <w:jc w:val="both"/>
      </w:pPr>
      <w:r>
        <w:t>Continuity of CG is NOT Allowed for following Cases:</w:t>
      </w:r>
    </w:p>
    <w:p w14:paraId="17226C4A" w14:textId="77777777" w:rsidR="005B0E6B" w:rsidRDefault="005B0E6B" w:rsidP="005B0E6B">
      <w:pPr>
        <w:pStyle w:val="ListParagraph"/>
        <w:numPr>
          <w:ilvl w:val="0"/>
          <w:numId w:val="7"/>
        </w:numPr>
        <w:jc w:val="both"/>
      </w:pPr>
      <w:r>
        <w:t>Guarantee Cover ‘Not Issued’</w:t>
      </w:r>
    </w:p>
    <w:p w14:paraId="1EA107DC" w14:textId="77777777" w:rsidR="005B0E6B" w:rsidRDefault="005B0E6B" w:rsidP="005B0E6B">
      <w:pPr>
        <w:pStyle w:val="ListParagraph"/>
        <w:numPr>
          <w:ilvl w:val="0"/>
          <w:numId w:val="7"/>
        </w:numPr>
        <w:jc w:val="both"/>
      </w:pPr>
      <w:r>
        <w:t xml:space="preserve">Guarantee who has reported </w:t>
      </w:r>
      <w:r w:rsidRPr="0006350F">
        <w:t>‘Outstanding Loan Amount’</w:t>
      </w:r>
      <w:r>
        <w:t xml:space="preserve"> as Zeroes</w:t>
      </w:r>
    </w:p>
    <w:p w14:paraId="22B74682" w14:textId="77777777" w:rsidR="005B0E6B" w:rsidRDefault="005B0E6B" w:rsidP="005B0E6B">
      <w:pPr>
        <w:pStyle w:val="ListParagraph"/>
        <w:numPr>
          <w:ilvl w:val="0"/>
          <w:numId w:val="7"/>
        </w:numPr>
        <w:jc w:val="both"/>
      </w:pPr>
      <w:r>
        <w:t>CG whose claims has been lodged by MLI</w:t>
      </w:r>
    </w:p>
    <w:p w14:paraId="6C18BCEB" w14:textId="77777777" w:rsidR="005B0E6B" w:rsidRDefault="005B0E6B" w:rsidP="005B0E6B">
      <w:pPr>
        <w:pStyle w:val="ListParagraph"/>
        <w:numPr>
          <w:ilvl w:val="0"/>
          <w:numId w:val="7"/>
        </w:numPr>
      </w:pPr>
      <w:r>
        <w:t>Queries for Claims &amp; Resolution</w:t>
      </w:r>
    </w:p>
    <w:p w14:paraId="0C147F75" w14:textId="77777777" w:rsidR="005B0E6B" w:rsidRDefault="005B0E6B" w:rsidP="005B0E6B">
      <w:pPr>
        <w:pStyle w:val="ListParagraph"/>
        <w:numPr>
          <w:ilvl w:val="0"/>
          <w:numId w:val="7"/>
        </w:numPr>
      </w:pPr>
      <w:r>
        <w:t>Claims Reject/Approve</w:t>
      </w:r>
    </w:p>
    <w:p w14:paraId="096A5731" w14:textId="77777777" w:rsidR="005B0E6B" w:rsidRDefault="005B0E6B" w:rsidP="005B0E6B">
      <w:pPr>
        <w:pStyle w:val="ListParagraph"/>
        <w:numPr>
          <w:ilvl w:val="0"/>
          <w:numId w:val="7"/>
        </w:numPr>
      </w:pPr>
      <w:r>
        <w:t>Auto Approval of Claims (This is a configurable parameter. For example if this parameter has value INR 10,000/- then for the claims less than or equal to INR 10,000/- will be settled automatically)</w:t>
      </w:r>
    </w:p>
    <w:p w14:paraId="4F9FA24E" w14:textId="77777777" w:rsidR="005B0E6B" w:rsidRDefault="005B0E6B" w:rsidP="005B0E6B">
      <w:pPr>
        <w:pStyle w:val="ListParagraph"/>
        <w:numPr>
          <w:ilvl w:val="0"/>
          <w:numId w:val="7"/>
        </w:numPr>
      </w:pPr>
      <w:r>
        <w:t>Claim Settlement (1</w:t>
      </w:r>
      <w:r w:rsidRPr="00E24583">
        <w:rPr>
          <w:vertAlign w:val="superscript"/>
        </w:rPr>
        <w:t>st</w:t>
      </w:r>
      <w:r>
        <w:t xml:space="preserve"> and Final)</w:t>
      </w:r>
    </w:p>
    <w:p w14:paraId="3A226A52" w14:textId="77777777" w:rsidR="005B0E6B" w:rsidRDefault="005B0E6B" w:rsidP="005B0E6B">
      <w:pPr>
        <w:pStyle w:val="ListParagraph"/>
        <w:numPr>
          <w:ilvl w:val="0"/>
          <w:numId w:val="7"/>
        </w:numPr>
      </w:pPr>
      <w:r>
        <w:t>Post Claim Recoveries</w:t>
      </w:r>
    </w:p>
    <w:p w14:paraId="5555996A" w14:textId="77777777" w:rsidR="005B0E6B" w:rsidRDefault="005B0E6B" w:rsidP="005B0E6B">
      <w:pPr>
        <w:pStyle w:val="ListParagraph"/>
        <w:numPr>
          <w:ilvl w:val="0"/>
          <w:numId w:val="7"/>
        </w:numPr>
      </w:pPr>
      <w:r>
        <w:t>Closures</w:t>
      </w:r>
    </w:p>
    <w:p w14:paraId="4FEB583D" w14:textId="77777777" w:rsidR="005B0E6B" w:rsidRDefault="005B0E6B" w:rsidP="005B0E6B">
      <w:pPr>
        <w:pStyle w:val="ListParagraph"/>
        <w:numPr>
          <w:ilvl w:val="0"/>
          <w:numId w:val="7"/>
        </w:numPr>
      </w:pPr>
      <w:r>
        <w:t>Revoke (by NCGTC user)</w:t>
      </w:r>
    </w:p>
    <w:p w14:paraId="12A5091C" w14:textId="77777777" w:rsidR="005B0E6B" w:rsidRPr="00FC032F" w:rsidRDefault="005B0E6B" w:rsidP="005B0E6B">
      <w:pPr>
        <w:pStyle w:val="ListParagraph"/>
      </w:pPr>
    </w:p>
    <w:p w14:paraId="605B2EB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68" w:name="_Toc473636741"/>
      <w:bookmarkStart w:id="69" w:name="_Toc483691730"/>
      <w:r>
        <w:rPr>
          <w:rFonts w:ascii="Trebuchet MS" w:hAnsi="Trebuchet MS"/>
          <w:b/>
          <w:bCs/>
          <w:color w:val="000000" w:themeColor="text1"/>
          <w:szCs w:val="22"/>
        </w:rPr>
        <w:t>Input File Content to Staging Area</w:t>
      </w:r>
      <w:bookmarkEnd w:id="68"/>
      <w:bookmarkEnd w:id="69"/>
    </w:p>
    <w:p w14:paraId="251B2CFF" w14:textId="77777777" w:rsidR="005B0E6B" w:rsidRDefault="005B0E6B" w:rsidP="005B0E6B">
      <w:pPr>
        <w:jc w:val="both"/>
      </w:pPr>
      <w:r>
        <w:t xml:space="preserve">The input file content uploaded by MLI in XML format will be extracted to a staging area database. While extracting these records, SURGE extractors will append the records with Date-Time stamp in order for effective traceability of input records.  </w:t>
      </w:r>
    </w:p>
    <w:p w14:paraId="1E99ED4F" w14:textId="77777777" w:rsidR="005B0E6B" w:rsidRDefault="005B0E6B" w:rsidP="005B0E6B">
      <w:pPr>
        <w:jc w:val="both"/>
      </w:pPr>
    </w:p>
    <w:p w14:paraId="1231ABCB"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0" w:name="_Toc473636742"/>
      <w:bookmarkStart w:id="71" w:name="_Toc483691731"/>
      <w:r>
        <w:rPr>
          <w:rFonts w:ascii="Trebuchet MS" w:hAnsi="Trebuchet MS"/>
          <w:b/>
          <w:bCs/>
          <w:color w:val="000000" w:themeColor="text1"/>
          <w:szCs w:val="22"/>
        </w:rPr>
        <w:t>Eligibility Criteria Checks</w:t>
      </w:r>
      <w:bookmarkEnd w:id="70"/>
      <w:bookmarkEnd w:id="71"/>
    </w:p>
    <w:p w14:paraId="16985826" w14:textId="77777777" w:rsidR="005B0E6B" w:rsidRDefault="005B0E6B" w:rsidP="005B0E6B">
      <w:pPr>
        <w:jc w:val="both"/>
      </w:pPr>
      <w:r>
        <w:t xml:space="preserve">Following checks are performed on each MLI Loan Accounts to ascertain their eligibility for continuing credit guarantees. Approved Input file will be processed for each record and the record will be </w:t>
      </w:r>
      <w:r w:rsidRPr="00344D99">
        <w:rPr>
          <w:i/>
          <w:u w:val="single"/>
        </w:rPr>
        <w:t>REJECTED if</w:t>
      </w:r>
      <w:r>
        <w:t>:</w:t>
      </w:r>
    </w:p>
    <w:p w14:paraId="3E2E1E77" w14:textId="77777777" w:rsidR="00157983" w:rsidRPr="00B05699" w:rsidRDefault="00157983" w:rsidP="00157983">
      <w:pPr>
        <w:pStyle w:val="ListParagraph"/>
        <w:numPr>
          <w:ilvl w:val="0"/>
          <w:numId w:val="13"/>
        </w:numPr>
        <w:jc w:val="both"/>
        <w:rPr>
          <w:i/>
        </w:rPr>
      </w:pPr>
      <w:r w:rsidRPr="00B05699">
        <w:t>The ‘Loan Account Number’ for a particular Loan Account specified in same input file presented by MLI is checked within the same input file first AND then, the ‘Customer ID’. Here there are two possibilities for Rejection –</w:t>
      </w:r>
      <w:r w:rsidRPr="00B05699">
        <w:rPr>
          <w:i/>
        </w:rPr>
        <w:t xml:space="preserve"> </w:t>
      </w:r>
    </w:p>
    <w:p w14:paraId="0A539BE5" w14:textId="77777777" w:rsidR="00157983" w:rsidRPr="00B05699" w:rsidRDefault="00157983" w:rsidP="00157983">
      <w:pPr>
        <w:pStyle w:val="ListParagraph"/>
        <w:numPr>
          <w:ilvl w:val="1"/>
          <w:numId w:val="13"/>
        </w:numPr>
        <w:jc w:val="both"/>
      </w:pPr>
      <w:r w:rsidRPr="00B05699">
        <w:t>If both Customer Id and MLI Loan Account exists in the input file, then – this loan record will be rejected as ‘Duplicate Customer Id and Loan Account No. in same input file’.</w:t>
      </w:r>
    </w:p>
    <w:p w14:paraId="449044E8" w14:textId="77777777" w:rsidR="00157983" w:rsidRDefault="00157983" w:rsidP="00157983">
      <w:pPr>
        <w:pStyle w:val="ListParagraph"/>
        <w:numPr>
          <w:ilvl w:val="1"/>
          <w:numId w:val="13"/>
        </w:numPr>
        <w:jc w:val="both"/>
      </w:pPr>
      <w:r w:rsidRPr="00B05699">
        <w:lastRenderedPageBreak/>
        <w:t>If Only Loan Account No. matches, then – this loan account will be rejected as ‘Same Loan Account has Multiple Customer’s in same input file’.</w:t>
      </w:r>
    </w:p>
    <w:p w14:paraId="6DB05245" w14:textId="1C08A21B" w:rsidR="00157983" w:rsidRPr="00B05699" w:rsidRDefault="00157983" w:rsidP="00157983">
      <w:pPr>
        <w:pStyle w:val="ListParagraph"/>
        <w:numPr>
          <w:ilvl w:val="0"/>
          <w:numId w:val="13"/>
        </w:numPr>
        <w:jc w:val="both"/>
        <w:rPr>
          <w:i/>
        </w:rPr>
      </w:pPr>
      <w:r w:rsidRPr="00B05699">
        <w:t>The ‘Loan Account Number’ specified for a particular Loan Account is checked for a given ‘MLI AND then the ‘Customer ID’ is checked. Here there are two possibilities for Rejection –</w:t>
      </w:r>
      <w:r w:rsidRPr="00B05699">
        <w:rPr>
          <w:i/>
        </w:rPr>
        <w:t xml:space="preserve"> </w:t>
      </w:r>
    </w:p>
    <w:p w14:paraId="205100AD" w14:textId="643628F8" w:rsidR="00157983" w:rsidRPr="00B05699" w:rsidRDefault="00157983" w:rsidP="00157983">
      <w:pPr>
        <w:pStyle w:val="ListParagraph"/>
        <w:numPr>
          <w:ilvl w:val="1"/>
          <w:numId w:val="13"/>
        </w:numPr>
        <w:jc w:val="both"/>
      </w:pPr>
      <w:r w:rsidRPr="00B05699">
        <w:t>If both Customer Id</w:t>
      </w:r>
      <w:r>
        <w:t xml:space="preserve"> and Loan Account No. e</w:t>
      </w:r>
      <w:r w:rsidRPr="00B05699">
        <w:t xml:space="preserve">xists in the database </w:t>
      </w:r>
      <w:r w:rsidRPr="000D3E04">
        <w:t>such that the</w:t>
      </w:r>
      <w:r>
        <w:t xml:space="preserve"> </w:t>
      </w:r>
      <w:r w:rsidRPr="000D3E04">
        <w:t xml:space="preserve">CG Issue </w:t>
      </w:r>
      <w:r>
        <w:t>Start Date and CG Issue End Date is for the current FY. Then this record is rejected with message ‘Loan A/c is already received in this FY’</w:t>
      </w:r>
    </w:p>
    <w:p w14:paraId="5E93BDFE" w14:textId="3CE50E28" w:rsidR="00157983" w:rsidRDefault="00157983" w:rsidP="00157983">
      <w:pPr>
        <w:pStyle w:val="ListParagraph"/>
        <w:numPr>
          <w:ilvl w:val="1"/>
          <w:numId w:val="13"/>
        </w:numPr>
        <w:jc w:val="both"/>
      </w:pPr>
      <w:r w:rsidRPr="00B05699">
        <w:t>If Only Loan Account No. matches, then – this loan account will be rejected as ‘Same Loan Account has Multiple Customer’s</w:t>
      </w:r>
    </w:p>
    <w:p w14:paraId="64ECAE9C" w14:textId="2BD07170" w:rsidR="00157983" w:rsidRDefault="00157983" w:rsidP="00157983">
      <w:pPr>
        <w:pStyle w:val="ListParagraph"/>
        <w:numPr>
          <w:ilvl w:val="0"/>
          <w:numId w:val="13"/>
        </w:numPr>
        <w:jc w:val="both"/>
      </w:pPr>
      <w:r w:rsidRPr="00793174">
        <w:t xml:space="preserve">The </w:t>
      </w:r>
      <w:r>
        <w:t xml:space="preserve">MLI AND Account No. </w:t>
      </w:r>
      <w:r w:rsidRPr="00793174">
        <w:t xml:space="preserve">for a particular </w:t>
      </w:r>
      <w:r>
        <w:t xml:space="preserve">borrower </w:t>
      </w:r>
      <w:r w:rsidRPr="00793174">
        <w:t xml:space="preserve">specified in </w:t>
      </w:r>
      <w:r w:rsidRPr="00D029E9">
        <w:rPr>
          <w:u w:val="single"/>
        </w:rPr>
        <w:t>input file</w:t>
      </w:r>
      <w:r w:rsidRPr="00793174">
        <w:t xml:space="preserve"> presented by MLI is checked </w:t>
      </w:r>
      <w:r>
        <w:t xml:space="preserve">in the CG Issuance Table, </w:t>
      </w:r>
      <w:r w:rsidRPr="003F5C33">
        <w:t xml:space="preserve">If </w:t>
      </w:r>
      <w:r w:rsidR="002F4E9D">
        <w:t>Record</w:t>
      </w:r>
      <w:r w:rsidRPr="003F5C33">
        <w:t xml:space="preserve"> </w:t>
      </w:r>
      <w:r>
        <w:t xml:space="preserve">DOES NOT </w:t>
      </w:r>
      <w:r w:rsidRPr="003F5C33">
        <w:t xml:space="preserve">exists </w:t>
      </w:r>
      <w:r>
        <w:t>therein</w:t>
      </w:r>
      <w:r w:rsidRPr="003F5C33">
        <w:t>, th</w:t>
      </w:r>
      <w:r>
        <w:t>e</w:t>
      </w:r>
      <w:r w:rsidRPr="003F5C33">
        <w:t>n –</w:t>
      </w:r>
      <w:r>
        <w:t>The record for t</w:t>
      </w:r>
      <w:r w:rsidRPr="003F5C33">
        <w:t xml:space="preserve">his </w:t>
      </w:r>
      <w:r>
        <w:t xml:space="preserve">customer id </w:t>
      </w:r>
      <w:r w:rsidRPr="003F5C33">
        <w:t>will be rejected as ‘</w:t>
      </w:r>
      <w:r w:rsidR="002F4E9D">
        <w:t>Record</w:t>
      </w:r>
      <w:r>
        <w:t xml:space="preserve"> does not exist in Table for Continuity’.</w:t>
      </w:r>
    </w:p>
    <w:p w14:paraId="66F381BE" w14:textId="77777777" w:rsidR="00157983" w:rsidRPr="0024503C" w:rsidRDefault="00157983" w:rsidP="00157983">
      <w:pPr>
        <w:pStyle w:val="ListParagraph"/>
        <w:numPr>
          <w:ilvl w:val="0"/>
          <w:numId w:val="13"/>
        </w:numPr>
        <w:jc w:val="both"/>
      </w:pPr>
      <w:r w:rsidRPr="0024503C">
        <w:t>For Term Loans (i.e. Loans with Loan Type ‘1’):</w:t>
      </w:r>
    </w:p>
    <w:p w14:paraId="26C54585" w14:textId="77777777" w:rsidR="00157983" w:rsidRPr="0024503C" w:rsidRDefault="00157983" w:rsidP="00157983">
      <w:pPr>
        <w:pStyle w:val="ListParagraph"/>
        <w:numPr>
          <w:ilvl w:val="1"/>
          <w:numId w:val="13"/>
        </w:numPr>
        <w:jc w:val="both"/>
      </w:pPr>
      <w:r w:rsidRPr="0024503C">
        <w:t xml:space="preserve">The </w:t>
      </w:r>
      <w:r w:rsidRPr="0070664E">
        <w:t>Modified Sanctioned Loan Amount/Limit - Fund Based</w:t>
      </w:r>
      <w:r w:rsidRPr="0024503C">
        <w:t xml:space="preserve"> amount is EQUAL TO </w:t>
      </w:r>
      <w:r>
        <w:t>ZERO OR LESS THAN ZERO</w:t>
      </w:r>
    </w:p>
    <w:p w14:paraId="7908BD94" w14:textId="77777777" w:rsidR="00157983" w:rsidRDefault="00157983" w:rsidP="00157983">
      <w:pPr>
        <w:pStyle w:val="ListParagraph"/>
        <w:numPr>
          <w:ilvl w:val="1"/>
          <w:numId w:val="13"/>
        </w:numPr>
        <w:jc w:val="both"/>
      </w:pPr>
      <w:r w:rsidRPr="0024503C">
        <w:t xml:space="preserve">The </w:t>
      </w:r>
      <w:r w:rsidRPr="0070664E">
        <w:t xml:space="preserve">Modified Sanctioned Loan Amount/Limit </w:t>
      </w:r>
      <w:r>
        <w:t>–</w:t>
      </w:r>
      <w:r w:rsidRPr="0070664E">
        <w:t xml:space="preserve"> </w:t>
      </w:r>
      <w:r>
        <w:t xml:space="preserve">Non </w:t>
      </w:r>
      <w:r w:rsidRPr="0070664E">
        <w:t>Fund Based</w:t>
      </w:r>
      <w:r w:rsidRPr="0024503C">
        <w:t xml:space="preserve"> amount is GREATER THAN ZERO</w:t>
      </w:r>
    </w:p>
    <w:p w14:paraId="5F5DD4CB" w14:textId="77777777" w:rsidR="00157983" w:rsidRPr="0024503C" w:rsidRDefault="00157983" w:rsidP="00157983">
      <w:pPr>
        <w:pStyle w:val="ListParagraph"/>
        <w:numPr>
          <w:ilvl w:val="1"/>
          <w:numId w:val="13"/>
        </w:numPr>
        <w:jc w:val="both"/>
      </w:pPr>
      <w:r>
        <w:t xml:space="preserve">Comparing with immediate previous record, if presented </w:t>
      </w:r>
      <w:r w:rsidRPr="0070664E">
        <w:t>Modified Sanctioned Loan Amount/Limit - Fund Based</w:t>
      </w:r>
      <w:r>
        <w:t xml:space="preserve"> is Less than </w:t>
      </w:r>
      <w:r w:rsidRPr="0070664E">
        <w:t>Modified Sanctioned Loan Amount/Limit - Fund Based</w:t>
      </w:r>
      <w:r>
        <w:t xml:space="preserve"> OR Total </w:t>
      </w:r>
      <w:r w:rsidRPr="0070664E">
        <w:t>Sanctioned Loan Amount/Limit - Fund Based</w:t>
      </w:r>
      <w:r>
        <w:t xml:space="preserve"> (whichever is present). </w:t>
      </w:r>
    </w:p>
    <w:p w14:paraId="2DB95DAB" w14:textId="77777777" w:rsidR="00157983" w:rsidRPr="0024503C" w:rsidRDefault="00157983" w:rsidP="00157983">
      <w:pPr>
        <w:pStyle w:val="ListParagraph"/>
        <w:numPr>
          <w:ilvl w:val="0"/>
          <w:numId w:val="13"/>
        </w:numPr>
        <w:jc w:val="both"/>
      </w:pPr>
      <w:r w:rsidRPr="0024503C">
        <w:t>For Working Capital Loans (i.e. Loans with Loan Type ‘2’):</w:t>
      </w:r>
    </w:p>
    <w:p w14:paraId="3B4B2E81" w14:textId="77777777" w:rsidR="00157983" w:rsidRDefault="00157983" w:rsidP="00157983">
      <w:pPr>
        <w:pStyle w:val="ListParagraph"/>
        <w:numPr>
          <w:ilvl w:val="1"/>
          <w:numId w:val="13"/>
        </w:numPr>
        <w:jc w:val="both"/>
      </w:pPr>
      <w:r w:rsidRPr="0024503C">
        <w:t xml:space="preserve">The </w:t>
      </w:r>
      <w:r>
        <w:t>Modified</w:t>
      </w:r>
      <w:r w:rsidRPr="0024503C">
        <w:t xml:space="preserve"> Sanctioned Loan Amount/Limit - Fund Based amount </w:t>
      </w:r>
      <w:r>
        <w:t>AND Modified</w:t>
      </w:r>
      <w:r w:rsidRPr="0024503C">
        <w:t xml:space="preserve"> Sanctioned Loan Amount/Limit – Non Fund Based amount is EQUAL TO ZERO OR LESS THAN ZERO</w:t>
      </w:r>
    </w:p>
    <w:p w14:paraId="4E43EC58" w14:textId="77777777" w:rsidR="00157983" w:rsidRPr="0024503C" w:rsidRDefault="00157983" w:rsidP="00157983">
      <w:pPr>
        <w:pStyle w:val="ListParagraph"/>
        <w:numPr>
          <w:ilvl w:val="1"/>
          <w:numId w:val="13"/>
        </w:numPr>
        <w:jc w:val="both"/>
      </w:pPr>
      <w:r w:rsidRPr="0024503C">
        <w:t xml:space="preserve">The </w:t>
      </w:r>
      <w:r>
        <w:t>Modified</w:t>
      </w:r>
      <w:r w:rsidRPr="0024503C">
        <w:t xml:space="preserve"> Sanctioned Loan Amount/Limit - Fund Based amount is LESS THAN ZERO </w:t>
      </w:r>
    </w:p>
    <w:p w14:paraId="1ECED1E0" w14:textId="77777777" w:rsidR="00157983" w:rsidRPr="0024503C" w:rsidRDefault="00157983" w:rsidP="00157983">
      <w:pPr>
        <w:pStyle w:val="ListParagraph"/>
        <w:numPr>
          <w:ilvl w:val="1"/>
          <w:numId w:val="13"/>
        </w:numPr>
        <w:jc w:val="both"/>
      </w:pPr>
      <w:r w:rsidRPr="0024503C">
        <w:t xml:space="preserve">The </w:t>
      </w:r>
      <w:r>
        <w:t>Modified</w:t>
      </w:r>
      <w:r w:rsidRPr="0024503C">
        <w:t xml:space="preserve"> Sanctioned Loan Amount/Limit – Non Fund Based amount is LESS THAN ZERO</w:t>
      </w:r>
    </w:p>
    <w:p w14:paraId="7F56330C" w14:textId="77777777" w:rsidR="00157983" w:rsidRPr="00EF47B7" w:rsidRDefault="00157983" w:rsidP="00157983">
      <w:pPr>
        <w:pStyle w:val="ListParagraph"/>
        <w:numPr>
          <w:ilvl w:val="0"/>
          <w:numId w:val="13"/>
        </w:numPr>
        <w:jc w:val="both"/>
      </w:pPr>
      <w:r w:rsidRPr="00EF47B7">
        <w:t>Date of Modified Sanctioned Loan Amount/Limit: The ‘Date of Modified Sanctioned Loan Amount/Limit’ is rejected if:</w:t>
      </w:r>
    </w:p>
    <w:tbl>
      <w:tblPr>
        <w:tblStyle w:val="GridTable4-Accent4"/>
        <w:tblW w:w="9298" w:type="dxa"/>
        <w:tblInd w:w="607" w:type="dxa"/>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Look w:val="04A0" w:firstRow="1" w:lastRow="0" w:firstColumn="1" w:lastColumn="0" w:noHBand="0" w:noVBand="1"/>
      </w:tblPr>
      <w:tblGrid>
        <w:gridCol w:w="1008"/>
        <w:gridCol w:w="1980"/>
        <w:gridCol w:w="1743"/>
        <w:gridCol w:w="1857"/>
        <w:gridCol w:w="2710"/>
      </w:tblGrid>
      <w:tr w:rsidR="00157983" w:rsidRPr="00FE02F7" w14:paraId="229C015D" w14:textId="77777777" w:rsidTr="00F66835">
        <w:trPr>
          <w:cnfStyle w:val="100000000000" w:firstRow="1" w:lastRow="0" w:firstColumn="0" w:lastColumn="0" w:oddVBand="0" w:evenVBand="0" w:oddHBand="0"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008" w:type="dxa"/>
            <w:vMerge w:val="restart"/>
            <w:tcBorders>
              <w:top w:val="none" w:sz="0" w:space="0" w:color="auto"/>
              <w:left w:val="none" w:sz="0" w:space="0" w:color="auto"/>
              <w:bottom w:val="none" w:sz="0" w:space="0" w:color="auto"/>
              <w:right w:val="none" w:sz="0" w:space="0" w:color="auto"/>
            </w:tcBorders>
          </w:tcPr>
          <w:p w14:paraId="28F147CD" w14:textId="77777777" w:rsidR="00157983" w:rsidRPr="00FE02F7" w:rsidRDefault="00157983" w:rsidP="00F66835">
            <w:pPr>
              <w:rPr>
                <w:sz w:val="20"/>
              </w:rPr>
            </w:pPr>
            <w:r w:rsidRPr="00FE02F7">
              <w:rPr>
                <w:sz w:val="20"/>
              </w:rPr>
              <w:t>S. No.</w:t>
            </w:r>
          </w:p>
        </w:tc>
        <w:tc>
          <w:tcPr>
            <w:tcW w:w="3723" w:type="dxa"/>
            <w:gridSpan w:val="2"/>
            <w:tcBorders>
              <w:top w:val="none" w:sz="0" w:space="0" w:color="auto"/>
              <w:left w:val="none" w:sz="0" w:space="0" w:color="auto"/>
              <w:bottom w:val="none" w:sz="0" w:space="0" w:color="auto"/>
              <w:right w:val="none" w:sz="0" w:space="0" w:color="auto"/>
            </w:tcBorders>
          </w:tcPr>
          <w:p w14:paraId="4B5C4170" w14:textId="77777777" w:rsidR="00157983" w:rsidRPr="00FE02F7" w:rsidRDefault="00157983" w:rsidP="00F66835">
            <w:pPr>
              <w:jc w:val="center"/>
              <w:cnfStyle w:val="100000000000" w:firstRow="1" w:lastRow="0" w:firstColumn="0" w:lastColumn="0" w:oddVBand="0" w:evenVBand="0" w:oddHBand="0" w:evenHBand="0" w:firstRowFirstColumn="0" w:firstRowLastColumn="0" w:lastRowFirstColumn="0" w:lastRowLastColumn="0"/>
              <w:rPr>
                <w:sz w:val="20"/>
              </w:rPr>
            </w:pPr>
            <w:r w:rsidRPr="00FE02F7">
              <w:rPr>
                <w:sz w:val="20"/>
              </w:rPr>
              <w:t xml:space="preserve">Latest Record in </w:t>
            </w:r>
            <w:r>
              <w:rPr>
                <w:sz w:val="20"/>
              </w:rPr>
              <w:t>CG Database for Given Loan Account</w:t>
            </w:r>
            <w:r>
              <w:rPr>
                <w:sz w:val="20"/>
                <w:vertAlign w:val="superscript"/>
              </w:rPr>
              <w:t>1</w:t>
            </w:r>
          </w:p>
        </w:tc>
        <w:tc>
          <w:tcPr>
            <w:tcW w:w="4567" w:type="dxa"/>
            <w:gridSpan w:val="2"/>
            <w:tcBorders>
              <w:top w:val="none" w:sz="0" w:space="0" w:color="auto"/>
              <w:left w:val="none" w:sz="0" w:space="0" w:color="auto"/>
              <w:bottom w:val="none" w:sz="0" w:space="0" w:color="auto"/>
              <w:right w:val="none" w:sz="0" w:space="0" w:color="auto"/>
            </w:tcBorders>
          </w:tcPr>
          <w:p w14:paraId="2D4747D8" w14:textId="77777777" w:rsidR="00157983" w:rsidRPr="00FE02F7" w:rsidRDefault="00157983" w:rsidP="00F66835">
            <w:pPr>
              <w:jc w:val="center"/>
              <w:cnfStyle w:val="100000000000" w:firstRow="1" w:lastRow="0" w:firstColumn="0" w:lastColumn="0" w:oddVBand="0" w:evenVBand="0" w:oddHBand="0" w:evenHBand="0" w:firstRowFirstColumn="0" w:firstRowLastColumn="0" w:lastRowFirstColumn="0" w:lastRowLastColumn="0"/>
              <w:rPr>
                <w:sz w:val="20"/>
              </w:rPr>
            </w:pPr>
            <w:r w:rsidRPr="00FE02F7">
              <w:rPr>
                <w:sz w:val="20"/>
              </w:rPr>
              <w:t>Record In Input File</w:t>
            </w:r>
          </w:p>
        </w:tc>
      </w:tr>
      <w:tr w:rsidR="00157983" w:rsidRPr="00FE02F7" w14:paraId="007903A2" w14:textId="77777777" w:rsidTr="00F66835">
        <w:trPr>
          <w:cnfStyle w:val="000000100000" w:firstRow="0" w:lastRow="0" w:firstColumn="0" w:lastColumn="0" w:oddVBand="0" w:evenVBand="0" w:oddHBand="1"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1008" w:type="dxa"/>
            <w:vMerge/>
          </w:tcPr>
          <w:p w14:paraId="55ED02BC" w14:textId="77777777" w:rsidR="00157983" w:rsidRPr="00FE02F7" w:rsidRDefault="00157983" w:rsidP="00F66835">
            <w:pPr>
              <w:rPr>
                <w:sz w:val="20"/>
              </w:rPr>
            </w:pPr>
          </w:p>
        </w:tc>
        <w:tc>
          <w:tcPr>
            <w:tcW w:w="1980" w:type="dxa"/>
            <w:shd w:val="clear" w:color="auto" w:fill="FFC000" w:themeFill="accent4"/>
          </w:tcPr>
          <w:p w14:paraId="008EB7C0" w14:textId="77777777" w:rsidR="00157983"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 xml:space="preserve">Summation of </w:t>
            </w:r>
            <w:r w:rsidRPr="004274BD">
              <w:rPr>
                <w:b/>
                <w:color w:val="FFFFFF" w:themeColor="background1"/>
                <w:sz w:val="20"/>
              </w:rPr>
              <w:t>Modified Sanctioned Loan Amount/Limit - Fund Based</w:t>
            </w:r>
            <w:r>
              <w:rPr>
                <w:b/>
                <w:color w:val="FFFFFF" w:themeColor="background1"/>
                <w:sz w:val="20"/>
              </w:rPr>
              <w:t xml:space="preserve"> AND </w:t>
            </w:r>
            <w:r w:rsidRPr="004274BD">
              <w:rPr>
                <w:b/>
                <w:color w:val="FFFFFF" w:themeColor="background1"/>
                <w:sz w:val="20"/>
              </w:rPr>
              <w:t xml:space="preserve">Modified Sanctioned Loan Amount/Limit </w:t>
            </w:r>
            <w:r>
              <w:rPr>
                <w:b/>
                <w:color w:val="FFFFFF" w:themeColor="background1"/>
                <w:sz w:val="20"/>
              </w:rPr>
              <w:t>–</w:t>
            </w:r>
            <w:r w:rsidRPr="004274BD">
              <w:rPr>
                <w:b/>
                <w:color w:val="FFFFFF" w:themeColor="background1"/>
                <w:sz w:val="20"/>
              </w:rPr>
              <w:t xml:space="preserve"> </w:t>
            </w:r>
            <w:r>
              <w:rPr>
                <w:b/>
                <w:color w:val="FFFFFF" w:themeColor="background1"/>
                <w:sz w:val="20"/>
              </w:rPr>
              <w:t xml:space="preserve">Non </w:t>
            </w:r>
            <w:r w:rsidRPr="004274BD">
              <w:rPr>
                <w:b/>
                <w:color w:val="FFFFFF" w:themeColor="background1"/>
                <w:sz w:val="20"/>
              </w:rPr>
              <w:t>Fund Based</w:t>
            </w:r>
          </w:p>
          <w:p w14:paraId="7E2BDEDE"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1743" w:type="dxa"/>
            <w:shd w:val="clear" w:color="auto" w:fill="FFC000" w:themeFill="accent4"/>
          </w:tcPr>
          <w:p w14:paraId="7411EB99"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Modified Sanction Date</w:t>
            </w:r>
          </w:p>
        </w:tc>
        <w:tc>
          <w:tcPr>
            <w:tcW w:w="1857" w:type="dxa"/>
            <w:shd w:val="clear" w:color="auto" w:fill="FFC000" w:themeFill="accent4"/>
          </w:tcPr>
          <w:p w14:paraId="6E88492F" w14:textId="77777777" w:rsidR="00157983" w:rsidRDefault="00157983" w:rsidP="00F66835">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rPr>
            </w:pPr>
            <w:r>
              <w:rPr>
                <w:b/>
                <w:color w:val="FFFFFF" w:themeColor="background1"/>
                <w:sz w:val="20"/>
              </w:rPr>
              <w:t xml:space="preserve">Summation of </w:t>
            </w:r>
            <w:r w:rsidRPr="004274BD">
              <w:rPr>
                <w:b/>
                <w:color w:val="FFFFFF" w:themeColor="background1"/>
                <w:sz w:val="20"/>
              </w:rPr>
              <w:t>Modified Sanctioned Loan Amount/Limit - Fund Based</w:t>
            </w:r>
            <w:r>
              <w:rPr>
                <w:b/>
                <w:color w:val="FFFFFF" w:themeColor="background1"/>
                <w:sz w:val="20"/>
              </w:rPr>
              <w:t xml:space="preserve"> AND </w:t>
            </w:r>
            <w:r w:rsidRPr="004274BD">
              <w:rPr>
                <w:b/>
                <w:color w:val="FFFFFF" w:themeColor="background1"/>
                <w:sz w:val="20"/>
              </w:rPr>
              <w:t xml:space="preserve">Modified Sanctioned Loan Amount/Limit </w:t>
            </w:r>
            <w:r>
              <w:rPr>
                <w:b/>
                <w:color w:val="FFFFFF" w:themeColor="background1"/>
                <w:sz w:val="20"/>
              </w:rPr>
              <w:t>–</w:t>
            </w:r>
            <w:r w:rsidRPr="004274BD">
              <w:rPr>
                <w:b/>
                <w:color w:val="FFFFFF" w:themeColor="background1"/>
                <w:sz w:val="20"/>
              </w:rPr>
              <w:t xml:space="preserve"> </w:t>
            </w:r>
            <w:r>
              <w:rPr>
                <w:b/>
                <w:color w:val="FFFFFF" w:themeColor="background1"/>
                <w:sz w:val="20"/>
              </w:rPr>
              <w:t xml:space="preserve">Non </w:t>
            </w:r>
            <w:r w:rsidRPr="004274BD">
              <w:rPr>
                <w:b/>
                <w:color w:val="FFFFFF" w:themeColor="background1"/>
                <w:sz w:val="20"/>
              </w:rPr>
              <w:t>Fund Based</w:t>
            </w:r>
          </w:p>
          <w:p w14:paraId="7D6C92F8" w14:textId="77777777" w:rsidR="00157983" w:rsidRPr="00FE02F7" w:rsidRDefault="00157983" w:rsidP="00F66835">
            <w:pPr>
              <w:tabs>
                <w:tab w:val="center" w:pos="657"/>
              </w:tabs>
              <w:cnfStyle w:val="000000100000" w:firstRow="0" w:lastRow="0" w:firstColumn="0" w:lastColumn="0" w:oddVBand="0" w:evenVBand="0" w:oddHBand="1" w:evenHBand="0" w:firstRowFirstColumn="0" w:firstRowLastColumn="0" w:lastRowFirstColumn="0" w:lastRowLastColumn="0"/>
              <w:rPr>
                <w:b/>
                <w:color w:val="FFFFFF" w:themeColor="background1"/>
                <w:sz w:val="20"/>
              </w:rPr>
            </w:pPr>
          </w:p>
        </w:tc>
        <w:tc>
          <w:tcPr>
            <w:tcW w:w="2710" w:type="dxa"/>
            <w:shd w:val="clear" w:color="auto" w:fill="FFC000" w:themeFill="accent4"/>
          </w:tcPr>
          <w:p w14:paraId="494F40E2" w14:textId="77777777" w:rsidR="00157983" w:rsidRPr="00871D4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b/>
                <w:color w:val="FFFFFF" w:themeColor="background1"/>
                <w:sz w:val="20"/>
              </w:rPr>
              <w:t>Modified Sanction Date</w:t>
            </w:r>
          </w:p>
        </w:tc>
      </w:tr>
      <w:tr w:rsidR="00157983" w:rsidRPr="00FE02F7" w14:paraId="6AD8EF25" w14:textId="77777777" w:rsidTr="00F66835">
        <w:trPr>
          <w:trHeight w:val="129"/>
        </w:trPr>
        <w:tc>
          <w:tcPr>
            <w:cnfStyle w:val="001000000000" w:firstRow="0" w:lastRow="0" w:firstColumn="1" w:lastColumn="0" w:oddVBand="0" w:evenVBand="0" w:oddHBand="0" w:evenHBand="0" w:firstRowFirstColumn="0" w:firstRowLastColumn="0" w:lastRowFirstColumn="0" w:lastRowLastColumn="0"/>
            <w:tcW w:w="1008" w:type="dxa"/>
          </w:tcPr>
          <w:p w14:paraId="3D8D160C" w14:textId="77777777" w:rsidR="00157983" w:rsidRPr="00FE02F7" w:rsidRDefault="00157983" w:rsidP="00F66835">
            <w:pPr>
              <w:rPr>
                <w:sz w:val="20"/>
              </w:rPr>
            </w:pPr>
            <w:r>
              <w:rPr>
                <w:sz w:val="20"/>
              </w:rPr>
              <w:t>1</w:t>
            </w:r>
          </w:p>
        </w:tc>
        <w:tc>
          <w:tcPr>
            <w:tcW w:w="1980" w:type="dxa"/>
          </w:tcPr>
          <w:p w14:paraId="6893AD0A"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Pr>
                <w:sz w:val="20"/>
              </w:rPr>
              <w:t>A1 (Where A1 is valid amount)</w:t>
            </w:r>
          </w:p>
        </w:tc>
        <w:tc>
          <w:tcPr>
            <w:tcW w:w="1743" w:type="dxa"/>
          </w:tcPr>
          <w:p w14:paraId="04624668"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sidRPr="00FE02F7">
              <w:rPr>
                <w:sz w:val="20"/>
              </w:rPr>
              <w:t>Valid date – D1</w:t>
            </w:r>
          </w:p>
        </w:tc>
        <w:tc>
          <w:tcPr>
            <w:tcW w:w="1857" w:type="dxa"/>
          </w:tcPr>
          <w:p w14:paraId="4933BB3A" w14:textId="77777777" w:rsidR="00157983" w:rsidRPr="00FE02F7" w:rsidRDefault="00157983" w:rsidP="00F66835">
            <w:pPr>
              <w:cnfStyle w:val="000000000000" w:firstRow="0" w:lastRow="0" w:firstColumn="0" w:lastColumn="0" w:oddVBand="0" w:evenVBand="0" w:oddHBand="0" w:evenHBand="0" w:firstRowFirstColumn="0" w:firstRowLastColumn="0" w:lastRowFirstColumn="0" w:lastRowLastColumn="0"/>
              <w:rPr>
                <w:sz w:val="20"/>
              </w:rPr>
            </w:pPr>
            <w:r>
              <w:rPr>
                <w:sz w:val="20"/>
              </w:rPr>
              <w:t>Same as A1</w:t>
            </w:r>
          </w:p>
        </w:tc>
        <w:tc>
          <w:tcPr>
            <w:tcW w:w="2710" w:type="dxa"/>
          </w:tcPr>
          <w:p w14:paraId="60A289CB" w14:textId="77777777" w:rsidR="00157983" w:rsidRPr="00854BC0"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sidRPr="00854BC0">
              <w:rPr>
                <w:sz w:val="20"/>
              </w:rPr>
              <w:t>Earlier To D1</w:t>
            </w:r>
          </w:p>
          <w:p w14:paraId="568D15E6" w14:textId="77777777" w:rsidR="00157983"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Pr>
                <w:sz w:val="20"/>
              </w:rPr>
              <w:t>EXCEEDS</w:t>
            </w:r>
            <w:r w:rsidRPr="00FE02F7">
              <w:rPr>
                <w:sz w:val="20"/>
              </w:rPr>
              <w:t xml:space="preserve"> current system date</w:t>
            </w:r>
          </w:p>
          <w:p w14:paraId="7D8DFAA2" w14:textId="77777777" w:rsidR="00157983" w:rsidRPr="00AE5F3D" w:rsidRDefault="00157983" w:rsidP="00F6683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sz w:val="20"/>
              </w:rPr>
            </w:pPr>
            <w:r>
              <w:rPr>
                <w:sz w:val="20"/>
              </w:rPr>
              <w:t>NULL/SPACES</w:t>
            </w:r>
          </w:p>
          <w:p w14:paraId="4AD51023" w14:textId="77777777" w:rsidR="00157983" w:rsidRPr="008735BB" w:rsidRDefault="00157983" w:rsidP="00F66835">
            <w:pPr>
              <w:pStyle w:val="ListParagraph"/>
              <w:ind w:left="360"/>
              <w:cnfStyle w:val="000000000000" w:firstRow="0" w:lastRow="0" w:firstColumn="0" w:lastColumn="0" w:oddVBand="0" w:evenVBand="0" w:oddHBand="0" w:evenHBand="0" w:firstRowFirstColumn="0" w:firstRowLastColumn="0" w:lastRowFirstColumn="0" w:lastRowLastColumn="0"/>
              <w:rPr>
                <w:sz w:val="20"/>
              </w:rPr>
            </w:pPr>
          </w:p>
        </w:tc>
      </w:tr>
      <w:tr w:rsidR="00157983" w:rsidRPr="00FE02F7" w14:paraId="550CBB16" w14:textId="77777777" w:rsidTr="00F66835">
        <w:trPr>
          <w:cnfStyle w:val="000000100000" w:firstRow="0" w:lastRow="0" w:firstColumn="0" w:lastColumn="0" w:oddVBand="0" w:evenVBand="0" w:oddHBand="1"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008" w:type="dxa"/>
          </w:tcPr>
          <w:p w14:paraId="1F5B55E1" w14:textId="77777777" w:rsidR="00157983" w:rsidRPr="00FE02F7" w:rsidRDefault="00157983" w:rsidP="00F66835">
            <w:pPr>
              <w:rPr>
                <w:sz w:val="20"/>
              </w:rPr>
            </w:pPr>
            <w:r>
              <w:rPr>
                <w:sz w:val="20"/>
              </w:rPr>
              <w:lastRenderedPageBreak/>
              <w:t>2</w:t>
            </w:r>
          </w:p>
        </w:tc>
        <w:tc>
          <w:tcPr>
            <w:tcW w:w="1980" w:type="dxa"/>
          </w:tcPr>
          <w:p w14:paraId="0DFA60E6"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sz w:val="20"/>
              </w:rPr>
              <w:t>A1 (Where A1 is valid amount)</w:t>
            </w:r>
          </w:p>
        </w:tc>
        <w:tc>
          <w:tcPr>
            <w:tcW w:w="1743" w:type="dxa"/>
          </w:tcPr>
          <w:p w14:paraId="596407F5"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sidRPr="00FE02F7">
              <w:rPr>
                <w:sz w:val="20"/>
              </w:rPr>
              <w:t>Valid date – D1</w:t>
            </w:r>
          </w:p>
        </w:tc>
        <w:tc>
          <w:tcPr>
            <w:tcW w:w="1857" w:type="dxa"/>
          </w:tcPr>
          <w:p w14:paraId="6D9228E1" w14:textId="77777777" w:rsidR="00157983" w:rsidRPr="00FE02F7" w:rsidRDefault="00157983" w:rsidP="00F66835">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NOT </w:t>
            </w:r>
            <w:r w:rsidRPr="00FE02F7">
              <w:rPr>
                <w:sz w:val="20"/>
              </w:rPr>
              <w:t xml:space="preserve">Same as </w:t>
            </w:r>
            <w:r>
              <w:rPr>
                <w:sz w:val="20"/>
              </w:rPr>
              <w:t>A</w:t>
            </w:r>
            <w:r w:rsidRPr="00FE02F7">
              <w:rPr>
                <w:sz w:val="20"/>
              </w:rPr>
              <w:t>1</w:t>
            </w:r>
          </w:p>
        </w:tc>
        <w:tc>
          <w:tcPr>
            <w:tcW w:w="2710" w:type="dxa"/>
          </w:tcPr>
          <w:p w14:paraId="1B3728A4"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sidRPr="00AE5F3D">
              <w:rPr>
                <w:sz w:val="20"/>
              </w:rPr>
              <w:t>Same as D1</w:t>
            </w:r>
          </w:p>
          <w:p w14:paraId="2E1EDA72"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Earlier To D1</w:t>
            </w:r>
          </w:p>
          <w:p w14:paraId="70AF0A19" w14:textId="77777777" w:rsidR="00157983"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EXCEEDS</w:t>
            </w:r>
            <w:r w:rsidRPr="00FE02F7">
              <w:rPr>
                <w:sz w:val="20"/>
              </w:rPr>
              <w:t xml:space="preserve"> current system date</w:t>
            </w:r>
          </w:p>
          <w:p w14:paraId="06235440" w14:textId="77777777" w:rsidR="00157983" w:rsidRPr="00AE5F3D" w:rsidRDefault="00157983" w:rsidP="00F6683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rPr>
            </w:pPr>
            <w:r>
              <w:rPr>
                <w:sz w:val="20"/>
              </w:rPr>
              <w:t>NULL/SPACES</w:t>
            </w:r>
          </w:p>
          <w:p w14:paraId="1463D5C6" w14:textId="77777777" w:rsidR="00157983" w:rsidRPr="00FE02F7" w:rsidRDefault="00157983" w:rsidP="00F66835">
            <w:pPr>
              <w:jc w:val="center"/>
              <w:cnfStyle w:val="000000100000" w:firstRow="0" w:lastRow="0" w:firstColumn="0" w:lastColumn="0" w:oddVBand="0" w:evenVBand="0" w:oddHBand="1" w:evenHBand="0" w:firstRowFirstColumn="0" w:firstRowLastColumn="0" w:lastRowFirstColumn="0" w:lastRowLastColumn="0"/>
              <w:rPr>
                <w:sz w:val="20"/>
              </w:rPr>
            </w:pPr>
          </w:p>
        </w:tc>
      </w:tr>
    </w:tbl>
    <w:p w14:paraId="647210A2" w14:textId="77777777" w:rsidR="00157983" w:rsidRDefault="00157983" w:rsidP="00157983">
      <w:pPr>
        <w:pStyle w:val="ListParagraph"/>
        <w:jc w:val="both"/>
      </w:pPr>
    </w:p>
    <w:p w14:paraId="06F5084C" w14:textId="77777777" w:rsidR="00157983" w:rsidRPr="0024503C" w:rsidRDefault="00157983" w:rsidP="00157983">
      <w:pPr>
        <w:pStyle w:val="ListParagraph"/>
        <w:numPr>
          <w:ilvl w:val="0"/>
          <w:numId w:val="13"/>
        </w:numPr>
        <w:jc w:val="both"/>
      </w:pPr>
      <w:r w:rsidRPr="0024503C">
        <w:t xml:space="preserve">For </w:t>
      </w:r>
      <w:r>
        <w:t xml:space="preserve">Term Loans </w:t>
      </w:r>
      <w:r w:rsidRPr="0024503C">
        <w:t>(i.e. Loans with Loan Type ‘</w:t>
      </w:r>
      <w:r>
        <w:t>1</w:t>
      </w:r>
      <w:r w:rsidRPr="0024503C">
        <w:t>’):</w:t>
      </w:r>
    </w:p>
    <w:p w14:paraId="014BFF3D" w14:textId="769C973F" w:rsidR="00157983" w:rsidRDefault="00157983" w:rsidP="00157983">
      <w:pPr>
        <w:pStyle w:val="ListParagraph"/>
        <w:numPr>
          <w:ilvl w:val="0"/>
          <w:numId w:val="34"/>
        </w:numPr>
        <w:jc w:val="both"/>
      </w:pPr>
      <w:r>
        <w:t>The ‘</w:t>
      </w:r>
      <w:r w:rsidRPr="008C6CC6">
        <w:t>Outstanding Loan Amount</w:t>
      </w:r>
      <w:r>
        <w:t>’ IS LESS THAN Zero OR LESS THAN ‘</w:t>
      </w:r>
      <w:r w:rsidRPr="00D211A6">
        <w:t>Minimum Acceptable value for Outstanding</w:t>
      </w:r>
      <w:r>
        <w:t>/Sanction</w:t>
      </w:r>
      <w:r w:rsidRPr="00D211A6">
        <w:t xml:space="preserve"> Amount</w:t>
      </w:r>
      <w:r>
        <w:t>’ (Docket Parameter).</w:t>
      </w:r>
    </w:p>
    <w:p w14:paraId="5B8B8067" w14:textId="77777777" w:rsidR="00157983" w:rsidRDefault="00157983" w:rsidP="00157983">
      <w:pPr>
        <w:pStyle w:val="ListParagraph"/>
        <w:numPr>
          <w:ilvl w:val="0"/>
          <w:numId w:val="13"/>
        </w:numPr>
        <w:jc w:val="both"/>
      </w:pPr>
      <w:r w:rsidRPr="008E737F">
        <w:t xml:space="preserve">Date of Loan Closure: </w:t>
      </w:r>
    </w:p>
    <w:p w14:paraId="11C9E6EF" w14:textId="77777777" w:rsidR="00157983" w:rsidRDefault="00157983" w:rsidP="00157983">
      <w:pPr>
        <w:pStyle w:val="ListParagraph"/>
        <w:numPr>
          <w:ilvl w:val="1"/>
          <w:numId w:val="34"/>
        </w:numPr>
        <w:jc w:val="both"/>
      </w:pPr>
      <w:r>
        <w:t>If ‘Loan Closed’ is N and Valid date is Provided</w:t>
      </w:r>
    </w:p>
    <w:p w14:paraId="09AD12E7" w14:textId="2C0C0472" w:rsidR="00157983" w:rsidRDefault="00157983" w:rsidP="00157983">
      <w:pPr>
        <w:pStyle w:val="ListParagraph"/>
        <w:numPr>
          <w:ilvl w:val="1"/>
          <w:numId w:val="34"/>
        </w:numPr>
        <w:jc w:val="both"/>
      </w:pPr>
      <w:r>
        <w:t>If ‘Loan Closed’ is Y and Valid date is provided such that the</w:t>
      </w:r>
      <w:r w:rsidRPr="008E737F">
        <w:t xml:space="preserve"> ‘Date of Loan Closure’ is NOT BETWEEN </w:t>
      </w:r>
      <w:r>
        <w:t>‘Date of First Disbursement’ AND C</w:t>
      </w:r>
      <w:r w:rsidRPr="008343F8">
        <w:t xml:space="preserve">urrent </w:t>
      </w:r>
      <w:r>
        <w:t>S</w:t>
      </w:r>
      <w:r w:rsidRPr="008343F8">
        <w:t xml:space="preserve">ystem </w:t>
      </w:r>
      <w:r>
        <w:t>D</w:t>
      </w:r>
      <w:r w:rsidRPr="008343F8">
        <w:t>ate</w:t>
      </w:r>
      <w:r>
        <w:t xml:space="preserve"> (</w:t>
      </w:r>
      <w:r w:rsidR="008416C7">
        <w:t xml:space="preserve">inclusive of current system </w:t>
      </w:r>
      <w:r>
        <w:t xml:space="preserve">date </w:t>
      </w:r>
      <w:r w:rsidR="008416C7">
        <w:t>only</w:t>
      </w:r>
      <w:r>
        <w:t>).</w:t>
      </w:r>
    </w:p>
    <w:p w14:paraId="4FBAE49C" w14:textId="563E0D02" w:rsidR="00157983" w:rsidRDefault="00157983" w:rsidP="00157983">
      <w:pPr>
        <w:pStyle w:val="ListParagraph"/>
        <w:numPr>
          <w:ilvl w:val="0"/>
          <w:numId w:val="13"/>
        </w:numPr>
        <w:jc w:val="both"/>
      </w:pPr>
      <w:r>
        <w:t>Date of NPA: (Part A): System will need to check if the NPA flag</w:t>
      </w:r>
      <w:r w:rsidR="00891DDA">
        <w:t xml:space="preserve"> and</w:t>
      </w:r>
      <w:r>
        <w:t xml:space="preserve"> NPA date information provided in ALL the update record for a given customer (Customer ID) are SAME. If NOT, then ALL these update records for that customer will be rejected.</w:t>
      </w:r>
    </w:p>
    <w:p w14:paraId="4FE11375" w14:textId="77777777" w:rsidR="00157983" w:rsidRDefault="00157983" w:rsidP="00157983">
      <w:pPr>
        <w:pStyle w:val="ListParagraph"/>
        <w:numPr>
          <w:ilvl w:val="0"/>
          <w:numId w:val="13"/>
        </w:numPr>
        <w:spacing w:line="256" w:lineRule="auto"/>
        <w:jc w:val="both"/>
      </w:pPr>
      <w:r>
        <w:t>Date of NPA: (Part B): Post part A check, system, gets immediate previous records NPA Flag and NPA date values from CG Issuance Database (Records are chronologically sorted on date of insert in CG Issuance database from Oldest to Latest and the Latest records NPA flag and NPA date is being considered for following checks). Then, the input file record is rejected for:</w:t>
      </w:r>
    </w:p>
    <w:tbl>
      <w:tblPr>
        <w:tblW w:w="9373" w:type="dxa"/>
        <w:tblInd w:w="607" w:type="dxa"/>
        <w:tblCellMar>
          <w:left w:w="0" w:type="dxa"/>
          <w:right w:w="0" w:type="dxa"/>
        </w:tblCellMar>
        <w:tblLook w:val="04A0" w:firstRow="1" w:lastRow="0" w:firstColumn="1" w:lastColumn="0" w:noHBand="0" w:noVBand="1"/>
      </w:tblPr>
      <w:tblGrid>
        <w:gridCol w:w="509"/>
        <w:gridCol w:w="1124"/>
        <w:gridCol w:w="1530"/>
        <w:gridCol w:w="1350"/>
        <w:gridCol w:w="4860"/>
      </w:tblGrid>
      <w:tr w:rsidR="00157983" w14:paraId="61C5D81B" w14:textId="77777777" w:rsidTr="00F66835">
        <w:trPr>
          <w:trHeight w:val="177"/>
        </w:trPr>
        <w:tc>
          <w:tcPr>
            <w:tcW w:w="509" w:type="dxa"/>
            <w:vMerge w:val="restart"/>
            <w:tcBorders>
              <w:top w:val="single" w:sz="8" w:space="0" w:color="ED7D31"/>
              <w:left w:val="single" w:sz="8" w:space="0" w:color="ED7D31"/>
              <w:bottom w:val="single" w:sz="8" w:space="0" w:color="ED7D31"/>
              <w:right w:val="single" w:sz="8" w:space="0" w:color="ED7D31"/>
            </w:tcBorders>
            <w:shd w:val="clear" w:color="auto" w:fill="FFC000"/>
            <w:tcMar>
              <w:top w:w="0" w:type="dxa"/>
              <w:left w:w="108" w:type="dxa"/>
              <w:bottom w:w="0" w:type="dxa"/>
              <w:right w:w="108" w:type="dxa"/>
            </w:tcMar>
            <w:hideMark/>
          </w:tcPr>
          <w:p w14:paraId="08B440BB" w14:textId="77777777" w:rsidR="00157983" w:rsidRDefault="00157983" w:rsidP="00F66835">
            <w:pPr>
              <w:rPr>
                <w:b/>
                <w:bCs/>
                <w:color w:val="FFFFFF"/>
                <w:sz w:val="20"/>
                <w:szCs w:val="20"/>
              </w:rPr>
            </w:pPr>
            <w:r>
              <w:rPr>
                <w:b/>
                <w:bCs/>
                <w:color w:val="FFFFFF"/>
                <w:sz w:val="20"/>
                <w:szCs w:val="20"/>
              </w:rPr>
              <w:t>S. No.</w:t>
            </w:r>
          </w:p>
        </w:tc>
        <w:tc>
          <w:tcPr>
            <w:tcW w:w="2654"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0623F584" w14:textId="77777777" w:rsidR="00157983" w:rsidRDefault="00157983" w:rsidP="00F66835">
            <w:pPr>
              <w:jc w:val="center"/>
              <w:rPr>
                <w:b/>
                <w:bCs/>
                <w:color w:val="FFFFFF"/>
                <w:sz w:val="20"/>
                <w:szCs w:val="20"/>
              </w:rPr>
            </w:pPr>
            <w:r>
              <w:rPr>
                <w:b/>
                <w:bCs/>
                <w:color w:val="FFFFFF"/>
                <w:sz w:val="20"/>
                <w:szCs w:val="20"/>
              </w:rPr>
              <w:t>Latest Record in Existing in Database for Given CG</w:t>
            </w:r>
            <w:r>
              <w:rPr>
                <w:b/>
                <w:bCs/>
                <w:color w:val="FFFFFF"/>
                <w:sz w:val="20"/>
                <w:szCs w:val="20"/>
                <w:vertAlign w:val="superscript"/>
              </w:rPr>
              <w:t>1</w:t>
            </w:r>
          </w:p>
        </w:tc>
        <w:tc>
          <w:tcPr>
            <w:tcW w:w="6210" w:type="dxa"/>
            <w:gridSpan w:val="2"/>
            <w:tcBorders>
              <w:top w:val="single" w:sz="8" w:space="0" w:color="ED7D31"/>
              <w:left w:val="nil"/>
              <w:bottom w:val="single" w:sz="8" w:space="0" w:color="ED7D31"/>
              <w:right w:val="single" w:sz="8" w:space="0" w:color="ED7D31"/>
            </w:tcBorders>
            <w:shd w:val="clear" w:color="auto" w:fill="FFC000"/>
            <w:tcMar>
              <w:top w:w="0" w:type="dxa"/>
              <w:left w:w="108" w:type="dxa"/>
              <w:bottom w:w="0" w:type="dxa"/>
              <w:right w:w="108" w:type="dxa"/>
            </w:tcMar>
            <w:hideMark/>
          </w:tcPr>
          <w:p w14:paraId="2C8E898B" w14:textId="77777777" w:rsidR="00157983" w:rsidRDefault="00157983" w:rsidP="00F66835">
            <w:pPr>
              <w:rPr>
                <w:b/>
                <w:bCs/>
                <w:color w:val="FFFFFF"/>
                <w:sz w:val="20"/>
                <w:szCs w:val="20"/>
              </w:rPr>
            </w:pPr>
            <w:r>
              <w:rPr>
                <w:b/>
                <w:bCs/>
                <w:color w:val="FFFFFF"/>
                <w:sz w:val="20"/>
                <w:szCs w:val="20"/>
              </w:rPr>
              <w:tab/>
              <w:t>Record In Input File</w:t>
            </w:r>
          </w:p>
          <w:p w14:paraId="733F62FF" w14:textId="77777777" w:rsidR="00157983" w:rsidRDefault="00157983" w:rsidP="00F66835">
            <w:pPr>
              <w:rPr>
                <w:b/>
                <w:bCs/>
                <w:i/>
                <w:color w:val="FFFFFF"/>
                <w:sz w:val="20"/>
                <w:szCs w:val="20"/>
              </w:rPr>
            </w:pPr>
            <w:r>
              <w:rPr>
                <w:b/>
                <w:bCs/>
                <w:i/>
                <w:color w:val="FFFFFF"/>
                <w:sz w:val="20"/>
                <w:szCs w:val="20"/>
              </w:rPr>
              <w:t>(Any one of the NPA information is considered, since all the NPA information across the provided update information is/are common)</w:t>
            </w:r>
          </w:p>
        </w:tc>
      </w:tr>
      <w:tr w:rsidR="00157983" w14:paraId="5D41F685" w14:textId="77777777" w:rsidTr="00F66835">
        <w:trPr>
          <w:trHeight w:val="109"/>
        </w:trPr>
        <w:tc>
          <w:tcPr>
            <w:tcW w:w="0" w:type="auto"/>
            <w:vMerge/>
            <w:tcBorders>
              <w:top w:val="single" w:sz="8" w:space="0" w:color="ED7D31"/>
              <w:left w:val="single" w:sz="8" w:space="0" w:color="ED7D31"/>
              <w:bottom w:val="single" w:sz="8" w:space="0" w:color="ED7D31"/>
              <w:right w:val="single" w:sz="8" w:space="0" w:color="ED7D31"/>
            </w:tcBorders>
            <w:vAlign w:val="center"/>
            <w:hideMark/>
          </w:tcPr>
          <w:p w14:paraId="7E006D3B" w14:textId="77777777" w:rsidR="00157983" w:rsidRDefault="00157983" w:rsidP="00F66835">
            <w:pPr>
              <w:spacing w:after="0"/>
              <w:rPr>
                <w:b/>
                <w:bCs/>
                <w:color w:val="FFFFFF"/>
                <w:sz w:val="20"/>
                <w:szCs w:val="20"/>
              </w:rPr>
            </w:pPr>
          </w:p>
        </w:tc>
        <w:tc>
          <w:tcPr>
            <w:tcW w:w="1124"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716B6013" w14:textId="77777777" w:rsidR="00157983" w:rsidRDefault="00157983" w:rsidP="00F66835">
            <w:pPr>
              <w:jc w:val="center"/>
              <w:rPr>
                <w:b/>
                <w:bCs/>
                <w:color w:val="FFFFFF"/>
                <w:sz w:val="20"/>
                <w:szCs w:val="20"/>
              </w:rPr>
            </w:pPr>
            <w:r>
              <w:rPr>
                <w:b/>
                <w:bCs/>
                <w:color w:val="FFFFFF"/>
                <w:sz w:val="20"/>
                <w:szCs w:val="20"/>
              </w:rPr>
              <w:t>NPA Flag</w:t>
            </w:r>
          </w:p>
        </w:tc>
        <w:tc>
          <w:tcPr>
            <w:tcW w:w="153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F51AB9E" w14:textId="77777777" w:rsidR="00157983" w:rsidRDefault="00157983" w:rsidP="00F66835">
            <w:pPr>
              <w:jc w:val="center"/>
              <w:rPr>
                <w:b/>
                <w:bCs/>
                <w:color w:val="FFFFFF"/>
                <w:sz w:val="20"/>
                <w:szCs w:val="20"/>
              </w:rPr>
            </w:pPr>
            <w:r>
              <w:rPr>
                <w:b/>
                <w:bCs/>
                <w:color w:val="FFFFFF"/>
                <w:sz w:val="20"/>
                <w:szCs w:val="20"/>
              </w:rPr>
              <w:t>Date</w:t>
            </w:r>
          </w:p>
        </w:tc>
        <w:tc>
          <w:tcPr>
            <w:tcW w:w="135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3B31A9D6" w14:textId="77777777" w:rsidR="00157983" w:rsidRDefault="00157983" w:rsidP="00F66835">
            <w:pPr>
              <w:jc w:val="center"/>
              <w:rPr>
                <w:b/>
                <w:bCs/>
                <w:color w:val="FFFFFF"/>
                <w:sz w:val="20"/>
                <w:szCs w:val="20"/>
              </w:rPr>
            </w:pPr>
            <w:r>
              <w:rPr>
                <w:b/>
                <w:bCs/>
                <w:color w:val="FFFFFF"/>
                <w:sz w:val="20"/>
                <w:szCs w:val="20"/>
              </w:rPr>
              <w:t>NPA Flag</w:t>
            </w:r>
          </w:p>
        </w:tc>
        <w:tc>
          <w:tcPr>
            <w:tcW w:w="4860" w:type="dxa"/>
            <w:tcBorders>
              <w:top w:val="nil"/>
              <w:left w:val="nil"/>
              <w:bottom w:val="single" w:sz="8" w:space="0" w:color="ED7D31"/>
              <w:right w:val="single" w:sz="8" w:space="0" w:color="ED7D31"/>
            </w:tcBorders>
            <w:shd w:val="clear" w:color="auto" w:fill="FFC000"/>
            <w:tcMar>
              <w:top w:w="0" w:type="dxa"/>
              <w:left w:w="108" w:type="dxa"/>
              <w:bottom w:w="0" w:type="dxa"/>
              <w:right w:w="108" w:type="dxa"/>
            </w:tcMar>
            <w:hideMark/>
          </w:tcPr>
          <w:p w14:paraId="7B4D3D9F" w14:textId="77777777" w:rsidR="00157983" w:rsidRDefault="00157983" w:rsidP="00F66835">
            <w:pPr>
              <w:jc w:val="center"/>
              <w:rPr>
                <w:b/>
                <w:bCs/>
                <w:color w:val="FFFFFF"/>
                <w:sz w:val="20"/>
                <w:szCs w:val="20"/>
              </w:rPr>
            </w:pPr>
            <w:r>
              <w:rPr>
                <w:b/>
                <w:bCs/>
                <w:color w:val="FFFFFF"/>
                <w:sz w:val="20"/>
                <w:szCs w:val="20"/>
              </w:rPr>
              <w:t>NPA Date</w:t>
            </w:r>
          </w:p>
        </w:tc>
      </w:tr>
      <w:tr w:rsidR="00157983" w14:paraId="148E21FE" w14:textId="77777777" w:rsidTr="00F66835">
        <w:trPr>
          <w:trHeight w:val="102"/>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469B2C99" w14:textId="77777777" w:rsidR="00157983" w:rsidRDefault="00157983" w:rsidP="00F66835">
            <w:pPr>
              <w:rPr>
                <w:b/>
                <w:bCs/>
                <w:sz w:val="20"/>
                <w:szCs w:val="20"/>
              </w:rPr>
            </w:pPr>
            <w:r>
              <w:rPr>
                <w:b/>
                <w:bCs/>
                <w:sz w:val="20"/>
                <w:szCs w:val="20"/>
              </w:rPr>
              <w:t>1</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4A0AD315"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1C509CE1" w14:textId="77777777" w:rsidR="00157983" w:rsidRDefault="00157983" w:rsidP="00F66835">
            <w:pPr>
              <w:rPr>
                <w:sz w:val="20"/>
                <w:szCs w:val="20"/>
              </w:rPr>
            </w:pPr>
            <w:r>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5B9F2BD1"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0460E717" w14:textId="77777777" w:rsidR="00157983" w:rsidRDefault="00157983" w:rsidP="00F66835">
            <w:pPr>
              <w:rPr>
                <w:sz w:val="20"/>
                <w:szCs w:val="20"/>
              </w:rPr>
            </w:pPr>
            <w:r>
              <w:rPr>
                <w:sz w:val="20"/>
                <w:szCs w:val="20"/>
              </w:rPr>
              <w:t>NOT Null</w:t>
            </w:r>
          </w:p>
        </w:tc>
      </w:tr>
      <w:tr w:rsidR="00157983" w14:paraId="2F98A07E" w14:textId="77777777" w:rsidTr="00F66835">
        <w:trPr>
          <w:trHeight w:val="102"/>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2BBACF70" w14:textId="77777777" w:rsidR="00157983" w:rsidRDefault="00157983" w:rsidP="00F66835">
            <w:pPr>
              <w:rPr>
                <w:b/>
                <w:bCs/>
                <w:sz w:val="20"/>
                <w:szCs w:val="20"/>
              </w:rPr>
            </w:pPr>
            <w:r>
              <w:rPr>
                <w:b/>
                <w:bCs/>
                <w:sz w:val="20"/>
                <w:szCs w:val="20"/>
              </w:rPr>
              <w:t>2</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8B4BE13"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08ECB633"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C166717"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027DCFC6" w14:textId="77777777" w:rsidR="00157983" w:rsidRDefault="00157983" w:rsidP="00F66835">
            <w:pPr>
              <w:rPr>
                <w:sz w:val="20"/>
                <w:szCs w:val="20"/>
              </w:rPr>
            </w:pPr>
            <w:r>
              <w:rPr>
                <w:sz w:val="20"/>
                <w:szCs w:val="20"/>
              </w:rPr>
              <w:t>NOT Same as D1</w:t>
            </w:r>
          </w:p>
        </w:tc>
      </w:tr>
      <w:tr w:rsidR="00157983" w14:paraId="0CD991E6" w14:textId="77777777" w:rsidTr="00F66835">
        <w:trPr>
          <w:trHeight w:val="627"/>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0D51D925" w14:textId="77777777" w:rsidR="00157983" w:rsidRDefault="00157983" w:rsidP="00F66835">
            <w:pPr>
              <w:rPr>
                <w:b/>
                <w:bCs/>
                <w:sz w:val="20"/>
                <w:szCs w:val="20"/>
              </w:rPr>
            </w:pPr>
            <w:r>
              <w:rPr>
                <w:b/>
                <w:bCs/>
                <w:sz w:val="20"/>
                <w:szCs w:val="20"/>
              </w:rPr>
              <w:t>3</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180422FB"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1BEB60C" w14:textId="77777777" w:rsidR="00157983" w:rsidRDefault="00157983" w:rsidP="00F66835">
            <w:pPr>
              <w:rPr>
                <w:sz w:val="20"/>
                <w:szCs w:val="20"/>
              </w:rPr>
            </w:pPr>
            <w:r>
              <w:rPr>
                <w:sz w:val="20"/>
                <w:szCs w:val="20"/>
              </w:rPr>
              <w:t>Null</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3C5AD369"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036D301A" w14:textId="2585F599" w:rsidR="00157983" w:rsidRDefault="00157983" w:rsidP="00157983">
            <w:pPr>
              <w:pStyle w:val="ListParagraph"/>
              <w:numPr>
                <w:ilvl w:val="0"/>
                <w:numId w:val="35"/>
              </w:numPr>
              <w:spacing w:after="0" w:line="240" w:lineRule="auto"/>
              <w:rPr>
                <w:sz w:val="20"/>
                <w:szCs w:val="20"/>
              </w:rPr>
            </w:pPr>
            <w:r>
              <w:rPr>
                <w:sz w:val="20"/>
                <w:szCs w:val="20"/>
              </w:rPr>
              <w:t xml:space="preserve">System to first determine the </w:t>
            </w:r>
            <w:r w:rsidR="004D07F5">
              <w:rPr>
                <w:sz w:val="20"/>
                <w:szCs w:val="20"/>
              </w:rPr>
              <w:t xml:space="preserve">LATEST </w:t>
            </w:r>
            <w:r>
              <w:rPr>
                <w:sz w:val="20"/>
                <w:szCs w:val="20"/>
              </w:rPr>
              <w:t xml:space="preserve">first disbursement date (FDD) from CG database (i.e. Loan Application table) from all the records for particular customer (including new and update). Let’s say this date as LAFDD. </w:t>
            </w:r>
          </w:p>
          <w:p w14:paraId="0154558B" w14:textId="27B571D2" w:rsidR="00157983" w:rsidRDefault="004275F2" w:rsidP="00157983">
            <w:pPr>
              <w:pStyle w:val="ListParagraph"/>
              <w:numPr>
                <w:ilvl w:val="0"/>
                <w:numId w:val="36"/>
              </w:numPr>
              <w:spacing w:after="0" w:line="240" w:lineRule="auto"/>
              <w:rPr>
                <w:sz w:val="20"/>
                <w:szCs w:val="20"/>
              </w:rPr>
            </w:pPr>
            <w:r>
              <w:rPr>
                <w:rStyle w:val="CommentReference"/>
              </w:rPr>
              <w:commentReference w:id="72"/>
            </w:r>
            <w:r w:rsidR="00157983">
              <w:rPr>
                <w:sz w:val="20"/>
                <w:szCs w:val="20"/>
              </w:rPr>
              <w:t>If the LAFDD is a valid date, then, the NPA date provided in the update information is NOT between this first disbursement date and current system date (inclusive</w:t>
            </w:r>
            <w:r w:rsidR="00A7066C">
              <w:rPr>
                <w:sz w:val="20"/>
                <w:szCs w:val="20"/>
              </w:rPr>
              <w:t xml:space="preserve"> of current system date only</w:t>
            </w:r>
            <w:r w:rsidR="00157983">
              <w:rPr>
                <w:sz w:val="20"/>
                <w:szCs w:val="20"/>
              </w:rPr>
              <w:t>) then reject.</w:t>
            </w:r>
          </w:p>
          <w:p w14:paraId="1B6269A6" w14:textId="76DC52FD" w:rsidR="00157983" w:rsidRDefault="00157983" w:rsidP="00157983">
            <w:pPr>
              <w:pStyle w:val="ListParagraph"/>
              <w:numPr>
                <w:ilvl w:val="0"/>
                <w:numId w:val="36"/>
              </w:numPr>
              <w:spacing w:after="0" w:line="240" w:lineRule="auto"/>
              <w:rPr>
                <w:sz w:val="20"/>
                <w:szCs w:val="20"/>
              </w:rPr>
            </w:pPr>
            <w:r>
              <w:rPr>
                <w:sz w:val="20"/>
                <w:szCs w:val="20"/>
              </w:rPr>
              <w:t>If the LAFDD is NULL/SPACES then reject.</w:t>
            </w:r>
          </w:p>
          <w:p w14:paraId="297BC8F8" w14:textId="643A559A" w:rsidR="00157983" w:rsidRDefault="00157983" w:rsidP="004275F2">
            <w:pPr>
              <w:pStyle w:val="ListParagraph"/>
              <w:numPr>
                <w:ilvl w:val="0"/>
                <w:numId w:val="36"/>
              </w:numPr>
              <w:spacing w:after="0" w:line="240" w:lineRule="auto"/>
              <w:rPr>
                <w:sz w:val="20"/>
                <w:szCs w:val="20"/>
              </w:rPr>
            </w:pPr>
            <w:r>
              <w:rPr>
                <w:sz w:val="20"/>
                <w:szCs w:val="20"/>
              </w:rPr>
              <w:t xml:space="preserve"> </w:t>
            </w:r>
          </w:p>
        </w:tc>
      </w:tr>
      <w:tr w:rsidR="00157983" w14:paraId="346A61DC" w14:textId="77777777" w:rsidTr="00F66835">
        <w:trPr>
          <w:trHeight w:val="524"/>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11BEDE71" w14:textId="77777777" w:rsidR="00157983" w:rsidRDefault="00157983" w:rsidP="00F66835">
            <w:pPr>
              <w:rPr>
                <w:b/>
                <w:bCs/>
                <w:sz w:val="20"/>
                <w:szCs w:val="20"/>
              </w:rPr>
            </w:pPr>
            <w:r>
              <w:rPr>
                <w:b/>
                <w:bCs/>
                <w:sz w:val="20"/>
                <w:szCs w:val="20"/>
              </w:rPr>
              <w:t>4</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2684185" w14:textId="77777777" w:rsidR="00157983" w:rsidRDefault="00157983" w:rsidP="00F66835">
            <w:pPr>
              <w:rPr>
                <w:sz w:val="20"/>
                <w:szCs w:val="20"/>
              </w:rPr>
            </w:pPr>
            <w:r>
              <w:rPr>
                <w:sz w:val="20"/>
                <w:szCs w:val="20"/>
              </w:rPr>
              <w:t>N</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54A670CE"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10427D22"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1C74336" w14:textId="77777777" w:rsidR="00157983" w:rsidRDefault="00157983" w:rsidP="00F66835">
            <w:pPr>
              <w:rPr>
                <w:sz w:val="20"/>
                <w:szCs w:val="20"/>
              </w:rPr>
            </w:pPr>
            <w:r>
              <w:rPr>
                <w:sz w:val="20"/>
                <w:szCs w:val="20"/>
              </w:rPr>
              <w:t xml:space="preserve">Date provided is NOT Later than D1 OR EXCEEDS current system date </w:t>
            </w:r>
          </w:p>
        </w:tc>
      </w:tr>
      <w:tr w:rsidR="00157983" w14:paraId="025C5FC7" w14:textId="77777777" w:rsidTr="00F66835">
        <w:trPr>
          <w:trHeight w:val="524"/>
        </w:trPr>
        <w:tc>
          <w:tcPr>
            <w:tcW w:w="509" w:type="dxa"/>
            <w:tcBorders>
              <w:top w:val="nil"/>
              <w:left w:val="single" w:sz="8" w:space="0" w:color="ED7D31"/>
              <w:bottom w:val="single" w:sz="8" w:space="0" w:color="ED7D31"/>
              <w:right w:val="single" w:sz="8" w:space="0" w:color="ED7D31"/>
            </w:tcBorders>
            <w:tcMar>
              <w:top w:w="0" w:type="dxa"/>
              <w:left w:w="108" w:type="dxa"/>
              <w:bottom w:w="0" w:type="dxa"/>
              <w:right w:w="108" w:type="dxa"/>
            </w:tcMar>
            <w:hideMark/>
          </w:tcPr>
          <w:p w14:paraId="7038F655" w14:textId="77777777" w:rsidR="00157983" w:rsidRDefault="00157983" w:rsidP="00F66835">
            <w:pPr>
              <w:rPr>
                <w:b/>
                <w:bCs/>
                <w:sz w:val="20"/>
                <w:szCs w:val="20"/>
              </w:rPr>
            </w:pPr>
            <w:r>
              <w:rPr>
                <w:b/>
                <w:bCs/>
                <w:sz w:val="20"/>
                <w:szCs w:val="20"/>
              </w:rPr>
              <w:t>5</w:t>
            </w:r>
          </w:p>
        </w:tc>
        <w:tc>
          <w:tcPr>
            <w:tcW w:w="1124" w:type="dxa"/>
            <w:tcBorders>
              <w:top w:val="nil"/>
              <w:left w:val="nil"/>
              <w:bottom w:val="single" w:sz="8" w:space="0" w:color="ED7D31"/>
              <w:right w:val="single" w:sz="8" w:space="0" w:color="ED7D31"/>
            </w:tcBorders>
            <w:tcMar>
              <w:top w:w="0" w:type="dxa"/>
              <w:left w:w="108" w:type="dxa"/>
              <w:bottom w:w="0" w:type="dxa"/>
              <w:right w:w="108" w:type="dxa"/>
            </w:tcMar>
            <w:hideMark/>
          </w:tcPr>
          <w:p w14:paraId="544F0AAC" w14:textId="77777777" w:rsidR="00157983" w:rsidRDefault="00157983" w:rsidP="00F66835">
            <w:pPr>
              <w:rPr>
                <w:sz w:val="20"/>
                <w:szCs w:val="20"/>
              </w:rPr>
            </w:pPr>
            <w:r>
              <w:rPr>
                <w:sz w:val="20"/>
                <w:szCs w:val="20"/>
              </w:rPr>
              <w:t>Y</w:t>
            </w:r>
          </w:p>
        </w:tc>
        <w:tc>
          <w:tcPr>
            <w:tcW w:w="1530" w:type="dxa"/>
            <w:tcBorders>
              <w:top w:val="nil"/>
              <w:left w:val="nil"/>
              <w:bottom w:val="single" w:sz="8" w:space="0" w:color="ED7D31"/>
              <w:right w:val="single" w:sz="8" w:space="0" w:color="ED7D31"/>
            </w:tcBorders>
            <w:tcMar>
              <w:top w:w="0" w:type="dxa"/>
              <w:left w:w="108" w:type="dxa"/>
              <w:bottom w:w="0" w:type="dxa"/>
              <w:right w:w="108" w:type="dxa"/>
            </w:tcMar>
            <w:hideMark/>
          </w:tcPr>
          <w:p w14:paraId="7759429F"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tcMar>
              <w:top w:w="0" w:type="dxa"/>
              <w:left w:w="108" w:type="dxa"/>
              <w:bottom w:w="0" w:type="dxa"/>
              <w:right w:w="108" w:type="dxa"/>
            </w:tcMar>
            <w:hideMark/>
          </w:tcPr>
          <w:p w14:paraId="365DBB4F" w14:textId="77777777" w:rsidR="00157983" w:rsidRDefault="00157983" w:rsidP="00F66835">
            <w:pPr>
              <w:rPr>
                <w:sz w:val="20"/>
                <w:szCs w:val="20"/>
              </w:rPr>
            </w:pPr>
            <w:r>
              <w:rPr>
                <w:sz w:val="20"/>
                <w:szCs w:val="20"/>
              </w:rPr>
              <w:t>N</w:t>
            </w:r>
          </w:p>
        </w:tc>
        <w:tc>
          <w:tcPr>
            <w:tcW w:w="4860" w:type="dxa"/>
            <w:tcBorders>
              <w:top w:val="nil"/>
              <w:left w:val="nil"/>
              <w:bottom w:val="single" w:sz="8" w:space="0" w:color="ED7D31"/>
              <w:right w:val="single" w:sz="8" w:space="0" w:color="ED7D31"/>
            </w:tcBorders>
            <w:tcMar>
              <w:top w:w="0" w:type="dxa"/>
              <w:left w:w="108" w:type="dxa"/>
              <w:bottom w:w="0" w:type="dxa"/>
              <w:right w:w="108" w:type="dxa"/>
            </w:tcMar>
            <w:hideMark/>
          </w:tcPr>
          <w:p w14:paraId="44E78EC1" w14:textId="77777777" w:rsidR="00157983" w:rsidRDefault="00157983" w:rsidP="00F66835">
            <w:pPr>
              <w:rPr>
                <w:sz w:val="20"/>
                <w:szCs w:val="20"/>
              </w:rPr>
            </w:pPr>
            <w:r>
              <w:rPr>
                <w:sz w:val="20"/>
                <w:szCs w:val="20"/>
              </w:rPr>
              <w:t>Date provided is NOT Later than D1 OR EXCEEDS current system date</w:t>
            </w:r>
          </w:p>
        </w:tc>
      </w:tr>
      <w:tr w:rsidR="00157983" w14:paraId="20FB9913" w14:textId="77777777" w:rsidTr="00F66835">
        <w:trPr>
          <w:trHeight w:val="102"/>
        </w:trPr>
        <w:tc>
          <w:tcPr>
            <w:tcW w:w="509" w:type="dxa"/>
            <w:tcBorders>
              <w:top w:val="nil"/>
              <w:left w:val="single" w:sz="8" w:space="0" w:color="ED7D31"/>
              <w:bottom w:val="single" w:sz="8" w:space="0" w:color="ED7D31"/>
              <w:right w:val="single" w:sz="8" w:space="0" w:color="ED7D31"/>
            </w:tcBorders>
            <w:shd w:val="clear" w:color="auto" w:fill="FFF2CC"/>
            <w:tcMar>
              <w:top w:w="0" w:type="dxa"/>
              <w:left w:w="108" w:type="dxa"/>
              <w:bottom w:w="0" w:type="dxa"/>
              <w:right w:w="108" w:type="dxa"/>
            </w:tcMar>
            <w:hideMark/>
          </w:tcPr>
          <w:p w14:paraId="2CD30AB8" w14:textId="77777777" w:rsidR="00157983" w:rsidRDefault="00157983" w:rsidP="00F66835">
            <w:pPr>
              <w:rPr>
                <w:b/>
                <w:bCs/>
                <w:sz w:val="20"/>
                <w:szCs w:val="20"/>
              </w:rPr>
            </w:pPr>
            <w:r>
              <w:rPr>
                <w:b/>
                <w:bCs/>
                <w:sz w:val="20"/>
                <w:szCs w:val="20"/>
              </w:rPr>
              <w:lastRenderedPageBreak/>
              <w:t>6</w:t>
            </w:r>
          </w:p>
        </w:tc>
        <w:tc>
          <w:tcPr>
            <w:tcW w:w="1124"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374EFBE1" w14:textId="77777777" w:rsidR="00157983" w:rsidRDefault="00157983" w:rsidP="00F66835">
            <w:pPr>
              <w:rPr>
                <w:sz w:val="20"/>
                <w:szCs w:val="20"/>
              </w:rPr>
            </w:pPr>
            <w:r>
              <w:rPr>
                <w:sz w:val="20"/>
                <w:szCs w:val="20"/>
              </w:rPr>
              <w:t>Y</w:t>
            </w:r>
          </w:p>
        </w:tc>
        <w:tc>
          <w:tcPr>
            <w:tcW w:w="153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C21B8B5" w14:textId="77777777" w:rsidR="00157983" w:rsidRDefault="00157983" w:rsidP="00F66835">
            <w:pPr>
              <w:rPr>
                <w:sz w:val="20"/>
                <w:szCs w:val="20"/>
              </w:rPr>
            </w:pPr>
            <w:r>
              <w:rPr>
                <w:sz w:val="20"/>
                <w:szCs w:val="20"/>
              </w:rPr>
              <w:t>Valid date – D1</w:t>
            </w:r>
          </w:p>
        </w:tc>
        <w:tc>
          <w:tcPr>
            <w:tcW w:w="135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64B7ED04" w14:textId="77777777" w:rsidR="00157983" w:rsidRDefault="00157983" w:rsidP="00F66835">
            <w:pPr>
              <w:rPr>
                <w:sz w:val="20"/>
                <w:szCs w:val="20"/>
              </w:rPr>
            </w:pPr>
            <w:r>
              <w:rPr>
                <w:sz w:val="20"/>
                <w:szCs w:val="20"/>
              </w:rPr>
              <w:t>Y</w:t>
            </w:r>
          </w:p>
        </w:tc>
        <w:tc>
          <w:tcPr>
            <w:tcW w:w="4860" w:type="dxa"/>
            <w:tcBorders>
              <w:top w:val="nil"/>
              <w:left w:val="nil"/>
              <w:bottom w:val="single" w:sz="8" w:space="0" w:color="ED7D31"/>
              <w:right w:val="single" w:sz="8" w:space="0" w:color="ED7D31"/>
            </w:tcBorders>
            <w:shd w:val="clear" w:color="auto" w:fill="FFF2CC"/>
            <w:tcMar>
              <w:top w:w="0" w:type="dxa"/>
              <w:left w:w="108" w:type="dxa"/>
              <w:bottom w:w="0" w:type="dxa"/>
              <w:right w:w="108" w:type="dxa"/>
            </w:tcMar>
            <w:hideMark/>
          </w:tcPr>
          <w:p w14:paraId="7F0C96A1" w14:textId="77777777" w:rsidR="00157983" w:rsidRDefault="00157983" w:rsidP="00F66835">
            <w:pPr>
              <w:rPr>
                <w:sz w:val="20"/>
                <w:szCs w:val="20"/>
              </w:rPr>
            </w:pPr>
            <w:r>
              <w:rPr>
                <w:sz w:val="20"/>
                <w:szCs w:val="20"/>
              </w:rPr>
              <w:t>NOT Same as D1</w:t>
            </w:r>
          </w:p>
        </w:tc>
      </w:tr>
    </w:tbl>
    <w:p w14:paraId="6F2C27AB" w14:textId="77777777" w:rsidR="00157983" w:rsidRDefault="00157983" w:rsidP="00157983">
      <w:pPr>
        <w:pStyle w:val="ListParagraph"/>
        <w:jc w:val="both"/>
        <w:rPr>
          <w:highlight w:val="yellow"/>
        </w:rPr>
      </w:pPr>
    </w:p>
    <w:p w14:paraId="5E9EC423" w14:textId="77777777" w:rsidR="0017361B" w:rsidRDefault="0017361B" w:rsidP="0017361B">
      <w:pPr>
        <w:pStyle w:val="ListParagraph"/>
        <w:numPr>
          <w:ilvl w:val="0"/>
          <w:numId w:val="43"/>
        </w:numPr>
        <w:jc w:val="both"/>
      </w:pPr>
      <w:r w:rsidRPr="00F0664E">
        <w:t xml:space="preserve">The credit guarantee exists in system </w:t>
      </w:r>
      <w:r>
        <w:t>having its latest Current Status Code as:</w:t>
      </w:r>
    </w:p>
    <w:p w14:paraId="0BD76236" w14:textId="77777777" w:rsidR="0017361B" w:rsidRDefault="0017361B" w:rsidP="0017361B">
      <w:pPr>
        <w:pStyle w:val="ListParagraph"/>
        <w:numPr>
          <w:ilvl w:val="1"/>
          <w:numId w:val="43"/>
        </w:numPr>
        <w:jc w:val="both"/>
      </w:pPr>
      <w:r>
        <w:t>30036</w:t>
      </w:r>
    </w:p>
    <w:p w14:paraId="60DF6FE2" w14:textId="77777777" w:rsidR="0017361B" w:rsidRDefault="0017361B" w:rsidP="0017361B">
      <w:pPr>
        <w:pStyle w:val="ListParagraph"/>
        <w:numPr>
          <w:ilvl w:val="1"/>
          <w:numId w:val="43"/>
        </w:numPr>
        <w:jc w:val="both"/>
      </w:pPr>
      <w:r>
        <w:t>30011</w:t>
      </w:r>
    </w:p>
    <w:p w14:paraId="0F3A1258" w14:textId="77777777" w:rsidR="0017361B" w:rsidRDefault="0017361B" w:rsidP="0017361B">
      <w:pPr>
        <w:pStyle w:val="ListParagraph"/>
        <w:numPr>
          <w:ilvl w:val="1"/>
          <w:numId w:val="43"/>
        </w:numPr>
        <w:jc w:val="both"/>
      </w:pPr>
      <w:r>
        <w:t>30021</w:t>
      </w:r>
    </w:p>
    <w:p w14:paraId="41DE844C" w14:textId="77777777" w:rsidR="0017361B" w:rsidRDefault="0017361B" w:rsidP="0017361B">
      <w:pPr>
        <w:pStyle w:val="ListParagraph"/>
        <w:numPr>
          <w:ilvl w:val="1"/>
          <w:numId w:val="43"/>
        </w:numPr>
        <w:jc w:val="both"/>
      </w:pPr>
      <w:r>
        <w:t>30013</w:t>
      </w:r>
    </w:p>
    <w:p w14:paraId="108638A5" w14:textId="77777777" w:rsidR="0017361B" w:rsidRDefault="0017361B" w:rsidP="0017361B">
      <w:pPr>
        <w:pStyle w:val="ListParagraph"/>
        <w:numPr>
          <w:ilvl w:val="1"/>
          <w:numId w:val="43"/>
        </w:numPr>
        <w:jc w:val="both"/>
      </w:pPr>
      <w:r>
        <w:t>30005</w:t>
      </w:r>
    </w:p>
    <w:p w14:paraId="0837CE0A" w14:textId="77777777" w:rsidR="0017361B" w:rsidRDefault="0017361B" w:rsidP="0017361B">
      <w:pPr>
        <w:pStyle w:val="ListParagraph"/>
        <w:numPr>
          <w:ilvl w:val="1"/>
          <w:numId w:val="43"/>
        </w:numPr>
        <w:jc w:val="both"/>
      </w:pPr>
      <w:r>
        <w:t>30018</w:t>
      </w:r>
    </w:p>
    <w:p w14:paraId="5FE7FCAB" w14:textId="2BA7D9F1" w:rsidR="0017361B" w:rsidRDefault="0017361B" w:rsidP="0017361B">
      <w:pPr>
        <w:pStyle w:val="ListParagraph"/>
        <w:numPr>
          <w:ilvl w:val="1"/>
          <w:numId w:val="43"/>
        </w:numPr>
        <w:jc w:val="both"/>
      </w:pPr>
      <w:r>
        <w:t>30019</w:t>
      </w:r>
    </w:p>
    <w:p w14:paraId="6160B5FC" w14:textId="2A04B477" w:rsidR="00176D57" w:rsidRDefault="00176D57" w:rsidP="0017361B">
      <w:pPr>
        <w:pStyle w:val="ListParagraph"/>
        <w:numPr>
          <w:ilvl w:val="1"/>
          <w:numId w:val="43"/>
        </w:numPr>
        <w:jc w:val="both"/>
      </w:pPr>
      <w:r>
        <w:t>30038</w:t>
      </w:r>
    </w:p>
    <w:p w14:paraId="118C1313" w14:textId="74E0C871" w:rsidR="00176D57" w:rsidRPr="00F0664E" w:rsidRDefault="00176D57" w:rsidP="0017361B">
      <w:pPr>
        <w:pStyle w:val="ListParagraph"/>
        <w:numPr>
          <w:ilvl w:val="1"/>
          <w:numId w:val="43"/>
        </w:numPr>
        <w:jc w:val="both"/>
      </w:pPr>
      <w:r>
        <w:t>30039</w:t>
      </w:r>
    </w:p>
    <w:p w14:paraId="0BFACD0D" w14:textId="7B9493F0" w:rsidR="00157983" w:rsidRDefault="00157983" w:rsidP="0017361B">
      <w:pPr>
        <w:pStyle w:val="ListParagraph"/>
        <w:numPr>
          <w:ilvl w:val="0"/>
          <w:numId w:val="43"/>
        </w:numPr>
        <w:jc w:val="both"/>
      </w:pPr>
    </w:p>
    <w:p w14:paraId="4B87C424" w14:textId="2F991E00" w:rsidR="005B0E6B" w:rsidRDefault="00157983" w:rsidP="00157983">
      <w:pPr>
        <w:jc w:val="both"/>
      </w:pPr>
      <w:r>
        <w:rPr>
          <w:i/>
        </w:rPr>
        <w:t xml:space="preserve">Note - </w:t>
      </w:r>
      <w:r w:rsidRPr="003E019B">
        <w:rPr>
          <w:i/>
        </w:rPr>
        <w:t xml:space="preserve">For the field names mentioned </w:t>
      </w:r>
      <w:r>
        <w:rPr>
          <w:i/>
        </w:rPr>
        <w:t xml:space="preserve">above </w:t>
      </w:r>
      <w:r w:rsidRPr="003E019B">
        <w:rPr>
          <w:i/>
        </w:rPr>
        <w:t>refer section 1.</w:t>
      </w:r>
      <w:r>
        <w:rPr>
          <w:i/>
        </w:rPr>
        <w:t>2</w:t>
      </w:r>
      <w:r w:rsidRPr="003E019B">
        <w:rPr>
          <w:i/>
        </w:rPr>
        <w:t>.</w:t>
      </w:r>
      <w:r>
        <w:rPr>
          <w:i/>
        </w:rPr>
        <w:t>2.</w:t>
      </w:r>
    </w:p>
    <w:p w14:paraId="327C7AF0" w14:textId="77777777" w:rsidR="005B0E6B" w:rsidRDefault="005B0E6B" w:rsidP="005B0E6B">
      <w:pPr>
        <w:jc w:val="both"/>
      </w:pPr>
    </w:p>
    <w:p w14:paraId="6C850534"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3" w:name="_Toc473636743"/>
      <w:bookmarkStart w:id="74" w:name="_Toc483691732"/>
      <w:r>
        <w:rPr>
          <w:rFonts w:ascii="Trebuchet MS" w:hAnsi="Trebuchet MS"/>
          <w:b/>
          <w:bCs/>
          <w:color w:val="000000" w:themeColor="text1"/>
          <w:szCs w:val="22"/>
        </w:rPr>
        <w:t>Determine Credit Guarantee Cover &amp; Charges</w:t>
      </w:r>
      <w:bookmarkEnd w:id="73"/>
      <w:bookmarkEnd w:id="74"/>
    </w:p>
    <w:p w14:paraId="462588B0" w14:textId="77777777" w:rsidR="005B0E6B" w:rsidRDefault="005B0E6B" w:rsidP="005B0E6B">
      <w:pPr>
        <w:jc w:val="both"/>
      </w:pPr>
      <w:r>
        <w:t>For continuing the existing CG system calculates the credit guarantee cover and the charges to issue this cover for the loan records which have cleared the eligibility criteria checks mentioned in section 1.6.2.</w:t>
      </w:r>
    </w:p>
    <w:p w14:paraId="28F997E3" w14:textId="77777777" w:rsidR="005B0E6B" w:rsidRDefault="005B0E6B" w:rsidP="005B0E6B">
      <w:pPr>
        <w:jc w:val="both"/>
      </w:pPr>
      <w:r>
        <w:t xml:space="preserve">For continuing the Credit Guarantee, charges includes – Fees, Penal Interest Charges (if the CG is in lapsed state) and Taxes. </w:t>
      </w:r>
    </w:p>
    <w:p w14:paraId="0A44B20A" w14:textId="77777777" w:rsidR="005B0E6B" w:rsidRDefault="005B0E6B" w:rsidP="005B0E6B">
      <w:pPr>
        <w:jc w:val="center"/>
      </w:pPr>
      <w:r>
        <w:rPr>
          <w:noProof/>
          <w:lang w:val="en-IN" w:eastAsia="en-IN"/>
        </w:rPr>
        <w:drawing>
          <wp:inline distT="0" distB="0" distL="0" distR="0" wp14:anchorId="29493D7E" wp14:editId="79C8E462">
            <wp:extent cx="2650732" cy="1042335"/>
            <wp:effectExtent l="0" t="0" r="16510" b="571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7" r:lo="rId58" r:qs="rId59" r:cs="rId60"/>
              </a:graphicData>
            </a:graphic>
          </wp:inline>
        </w:drawing>
      </w:r>
    </w:p>
    <w:p w14:paraId="086EE38E" w14:textId="77777777" w:rsidR="005B0E6B" w:rsidRDefault="005B0E6B" w:rsidP="005B0E6B">
      <w:pPr>
        <w:jc w:val="both"/>
      </w:pPr>
      <w:r>
        <w:t>The rules/logic for calculating cover and charges is covered in this section.</w:t>
      </w:r>
    </w:p>
    <w:p w14:paraId="211C81B9" w14:textId="77777777" w:rsidR="005B0E6B" w:rsidRDefault="005B0E6B" w:rsidP="005B0E6B">
      <w:pPr>
        <w:jc w:val="both"/>
      </w:pPr>
    </w:p>
    <w:p w14:paraId="5DA96674"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5" w:name="_Toc473636744"/>
      <w:bookmarkStart w:id="76" w:name="_Toc483691733"/>
      <w:r>
        <w:rPr>
          <w:rFonts w:ascii="Trebuchet MS" w:hAnsi="Trebuchet MS"/>
          <w:b/>
          <w:bCs/>
          <w:color w:val="000000" w:themeColor="text1"/>
          <w:szCs w:val="22"/>
        </w:rPr>
        <w:t>Calculating Credit Guarantee Cover</w:t>
      </w:r>
      <w:bookmarkEnd w:id="75"/>
      <w:bookmarkEnd w:id="76"/>
      <w:r>
        <w:rPr>
          <w:rFonts w:ascii="Trebuchet MS" w:hAnsi="Trebuchet MS"/>
          <w:b/>
          <w:bCs/>
          <w:color w:val="000000" w:themeColor="text1"/>
          <w:szCs w:val="22"/>
        </w:rPr>
        <w:t xml:space="preserve"> </w:t>
      </w:r>
    </w:p>
    <w:p w14:paraId="46CC5E96" w14:textId="77777777" w:rsidR="005B0E6B" w:rsidRDefault="005B0E6B" w:rsidP="005B0E6B">
      <w:pPr>
        <w:jc w:val="both"/>
      </w:pPr>
      <w:r>
        <w:t xml:space="preserve">The calculation of CG Cover will be done at the time of Claim settlement and not at the time of CG issuance. </w:t>
      </w:r>
    </w:p>
    <w:p w14:paraId="2955704B" w14:textId="77777777" w:rsidR="005B0E6B" w:rsidRDefault="005B0E6B" w:rsidP="005B0E6B">
      <w:pPr>
        <w:jc w:val="both"/>
      </w:pPr>
      <w:r>
        <w:t>While issuing CG, the reports will mention – ‘As per scheme’ instead of actually calculating the CG cover. Refer section 1.7 for more details.</w:t>
      </w:r>
    </w:p>
    <w:p w14:paraId="4DC1B1E1" w14:textId="77777777" w:rsidR="005B0E6B" w:rsidRDefault="005B0E6B" w:rsidP="005B0E6B">
      <w:pPr>
        <w:jc w:val="both"/>
      </w:pPr>
    </w:p>
    <w:p w14:paraId="1AD1ED44"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7" w:name="_Toc473636745"/>
      <w:bookmarkStart w:id="78" w:name="_Toc483691734"/>
      <w:r>
        <w:rPr>
          <w:rFonts w:ascii="Trebuchet MS" w:hAnsi="Trebuchet MS"/>
          <w:b/>
          <w:bCs/>
          <w:color w:val="000000" w:themeColor="text1"/>
          <w:szCs w:val="22"/>
        </w:rPr>
        <w:lastRenderedPageBreak/>
        <w:t>Calculating Credit Guarantee Fees</w:t>
      </w:r>
      <w:bookmarkEnd w:id="77"/>
      <w:bookmarkEnd w:id="78"/>
      <w:r>
        <w:rPr>
          <w:rFonts w:ascii="Trebuchet MS" w:hAnsi="Trebuchet MS"/>
          <w:b/>
          <w:bCs/>
          <w:color w:val="000000" w:themeColor="text1"/>
          <w:szCs w:val="22"/>
        </w:rPr>
        <w:t xml:space="preserve"> </w:t>
      </w:r>
    </w:p>
    <w:p w14:paraId="02880C18" w14:textId="77777777" w:rsidR="005B0E6B" w:rsidRDefault="005B0E6B" w:rsidP="005B0E6B">
      <w:pPr>
        <w:jc w:val="both"/>
      </w:pPr>
      <w:r w:rsidRPr="00C66B74">
        <w:t>Though as mentioned earlier, cover is not being calculated at the time of CG issuance, but, Fees and tax will be calculated and will be for each individual loan record.</w:t>
      </w:r>
    </w:p>
    <w:p w14:paraId="3844A5A6" w14:textId="77777777" w:rsidR="005B0E6B" w:rsidRDefault="005B0E6B" w:rsidP="005B0E6B">
      <w:pPr>
        <w:jc w:val="both"/>
      </w:pPr>
      <w:r>
        <w:t xml:space="preserve">CG for continuity of guarantee is annual. The calculation for CG Fees is in advanced for entire FY. The Fee calculation is also based on NPA percentage as well as claim payout ratio. </w:t>
      </w:r>
      <w:r w:rsidRPr="007F5BBF">
        <w:t>RISK BASED Cred</w:t>
      </w:r>
      <w:r>
        <w:t>it Guarantee Fee is determined based on Summation of Modified Sanction Loan Amount (Fund and Non Fund) for the given loan account provided by MLI in his respective Input File along with ‘Annual Guarantee Fee (%)’ configured in the ‘Scheme’ and it’s ‘Docket’ and the formulae is as below:</w:t>
      </w:r>
    </w:p>
    <w:p w14:paraId="3C939C3C" w14:textId="77777777" w:rsidR="005B0E6B" w:rsidRDefault="005B0E6B" w:rsidP="005B0E6B">
      <w:pPr>
        <w:jc w:val="both"/>
      </w:pPr>
      <w:r>
        <w:rPr>
          <w:noProof/>
          <w:lang w:val="en-IN" w:eastAsia="en-IN"/>
        </w:rPr>
        <mc:AlternateContent>
          <mc:Choice Requires="wps">
            <w:drawing>
              <wp:inline distT="0" distB="0" distL="0" distR="0" wp14:anchorId="2AEE8D19" wp14:editId="1CA7B78C">
                <wp:extent cx="5757126" cy="1355834"/>
                <wp:effectExtent l="0" t="0" r="15240" b="15875"/>
                <wp:docPr id="2" name="Rectangle 2"/>
                <wp:cNvGraphicFramePr/>
                <a:graphic xmlns:a="http://schemas.openxmlformats.org/drawingml/2006/main">
                  <a:graphicData uri="http://schemas.microsoft.com/office/word/2010/wordprocessingShape">
                    <wps:wsp>
                      <wps:cNvSpPr/>
                      <wps:spPr>
                        <a:xfrm>
                          <a:off x="0" y="0"/>
                          <a:ext cx="5757126" cy="13558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05BD2F" w14:textId="77777777" w:rsidR="004E3325" w:rsidRDefault="004E3325" w:rsidP="005B0E6B">
                            <w:pPr>
                              <w:pStyle w:val="NoSpacing"/>
                              <w:numPr>
                                <w:ilvl w:val="0"/>
                                <w:numId w:val="26"/>
                              </w:numPr>
                            </w:pPr>
                            <w:r>
                              <w:t>Guarantee Fee on SBR = Summation of Modified Sanction Loan Amount (Fund and Non Fund) for the given loan account * Annual Guarantee Fee in Percent</w:t>
                            </w:r>
                          </w:p>
                          <w:p w14:paraId="3B37782F"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5A0A812F" w14:textId="77777777" w:rsidR="004E3325" w:rsidRDefault="004E3325" w:rsidP="005B0E6B">
                            <w:pPr>
                              <w:pStyle w:val="NoSpacing"/>
                              <w:numPr>
                                <w:ilvl w:val="0"/>
                                <w:numId w:val="26"/>
                              </w:numPr>
                            </w:pPr>
                            <w:r>
                              <w:t>Total CG Fees = Guarantee Fee on SBR + Guarantee Fee for all Premiums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E8D19" id="Rectangle 2" o:spid="_x0000_s1100" style="width:453.3pt;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iFubgIAACY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" fillcolor="white [3201]" strokecolor="#70ad47 [3209]" strokeweight="1pt">
                <v:textbox>
                  <w:txbxContent>
                    <w:p w14:paraId="1405BD2F" w14:textId="77777777" w:rsidR="004E3325" w:rsidRDefault="004E3325" w:rsidP="005B0E6B">
                      <w:pPr>
                        <w:pStyle w:val="NoSpacing"/>
                        <w:numPr>
                          <w:ilvl w:val="0"/>
                          <w:numId w:val="26"/>
                        </w:numPr>
                      </w:pPr>
                      <w:r>
                        <w:t>Guarantee Fee on SBR = Summation of Modified Sanction Loan Amount (Fund and Non Fund) for the given loan account * Annual Guarantee Fee in Percent</w:t>
                      </w:r>
                    </w:p>
                    <w:p w14:paraId="3B37782F" w14:textId="77777777" w:rsidR="004E3325" w:rsidRDefault="004E3325" w:rsidP="005B0E6B">
                      <w:pPr>
                        <w:pStyle w:val="NoSpacing"/>
                        <w:numPr>
                          <w:ilvl w:val="0"/>
                          <w:numId w:val="26"/>
                        </w:numPr>
                      </w:pPr>
                      <w:r>
                        <w:t>Guarantee Fee for all Premiums = [(</w:t>
                      </w:r>
                      <w:r w:rsidRPr="00F60A5A">
                        <w:t>Risk Premium – NPA</w:t>
                      </w:r>
                      <w:r>
                        <w:t xml:space="preserve"> + </w:t>
                      </w:r>
                      <w:r w:rsidRPr="00F60A5A">
                        <w:t>Risk Premium – Claim</w:t>
                      </w:r>
                      <w:r>
                        <w:t xml:space="preserve">)] * Guarantee Fee on SBR </w:t>
                      </w:r>
                    </w:p>
                    <w:p w14:paraId="5A0A812F" w14:textId="77777777" w:rsidR="004E3325" w:rsidRDefault="004E3325" w:rsidP="005B0E6B">
                      <w:pPr>
                        <w:pStyle w:val="NoSpacing"/>
                        <w:numPr>
                          <w:ilvl w:val="0"/>
                          <w:numId w:val="26"/>
                        </w:numPr>
                      </w:pPr>
                      <w:r>
                        <w:t>Total CG Fees = Guarantee Fee on SBR + Guarantee Fee for all Premiums</w:t>
                      </w:r>
                    </w:p>
                  </w:txbxContent>
                </v:textbox>
                <w10:anchorlock/>
              </v:rect>
            </w:pict>
          </mc:Fallback>
        </mc:AlternateContent>
      </w:r>
    </w:p>
    <w:p w14:paraId="53751488" w14:textId="77777777" w:rsidR="00894BDC" w:rsidRPr="00327EF5" w:rsidRDefault="00894BDC" w:rsidP="00894BDC">
      <w:pPr>
        <w:jc w:val="both"/>
        <w:rPr>
          <w:i/>
        </w:rPr>
      </w:pPr>
      <w:r w:rsidRPr="00327EF5">
        <w:rPr>
          <w:i/>
        </w:rPr>
        <w:t>Refer section 1.8 for details on selection of risk premium NPA and Claim for calculating CG Fees.</w:t>
      </w:r>
    </w:p>
    <w:p w14:paraId="05DD8CDB" w14:textId="40FB81C3" w:rsidR="005B0E6B" w:rsidRDefault="005B0E6B" w:rsidP="005B0E6B">
      <w:r>
        <w:t>Credit Guarantee fee calculation:</w:t>
      </w:r>
    </w:p>
    <w:tbl>
      <w:tblPr>
        <w:tblStyle w:val="TableGrid"/>
        <w:tblW w:w="9625" w:type="dxa"/>
        <w:tblLook w:val="04A0" w:firstRow="1" w:lastRow="0" w:firstColumn="1" w:lastColumn="0" w:noHBand="0" w:noVBand="1"/>
      </w:tblPr>
      <w:tblGrid>
        <w:gridCol w:w="6475"/>
        <w:gridCol w:w="3150"/>
      </w:tblGrid>
      <w:tr w:rsidR="005B0E6B" w:rsidRPr="00F25836" w14:paraId="3B5BAEBA" w14:textId="77777777" w:rsidTr="00F66835">
        <w:trPr>
          <w:trHeight w:val="235"/>
        </w:trPr>
        <w:tc>
          <w:tcPr>
            <w:tcW w:w="6475" w:type="dxa"/>
            <w:noWrap/>
            <w:hideMark/>
          </w:tcPr>
          <w:p w14:paraId="1F7165FB"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3150" w:type="dxa"/>
            <w:noWrap/>
            <w:hideMark/>
          </w:tcPr>
          <w:p w14:paraId="5C621F6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DC35C52" w14:textId="77777777" w:rsidTr="00F66835">
        <w:trPr>
          <w:trHeight w:val="368"/>
        </w:trPr>
        <w:tc>
          <w:tcPr>
            <w:tcW w:w="6475" w:type="dxa"/>
            <w:hideMark/>
          </w:tcPr>
          <w:p w14:paraId="474AD629"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1D06AC67"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hideMark/>
          </w:tcPr>
          <w:p w14:paraId="2410A62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08D494F0" w14:textId="77777777" w:rsidTr="00F66835">
        <w:trPr>
          <w:trHeight w:val="305"/>
        </w:trPr>
        <w:tc>
          <w:tcPr>
            <w:tcW w:w="6475" w:type="dxa"/>
          </w:tcPr>
          <w:p w14:paraId="3AB97F12"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794CA1B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3150" w:type="dxa"/>
          </w:tcPr>
          <w:p w14:paraId="0BE5C573"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65FFCD5" w14:textId="77777777" w:rsidTr="00F66835">
        <w:trPr>
          <w:trHeight w:val="235"/>
        </w:trPr>
        <w:tc>
          <w:tcPr>
            <w:tcW w:w="6475" w:type="dxa"/>
            <w:hideMark/>
          </w:tcPr>
          <w:p w14:paraId="5E626B97"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3150" w:type="dxa"/>
            <w:hideMark/>
          </w:tcPr>
          <w:p w14:paraId="00C666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2A45570" w14:textId="77777777" w:rsidTr="00F66835">
        <w:trPr>
          <w:trHeight w:val="235"/>
        </w:trPr>
        <w:tc>
          <w:tcPr>
            <w:tcW w:w="6475" w:type="dxa"/>
          </w:tcPr>
          <w:p w14:paraId="3B735C9C"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3150" w:type="dxa"/>
          </w:tcPr>
          <w:p w14:paraId="53B49AD2"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5ABB715" w14:textId="77777777" w:rsidTr="00F66835">
        <w:trPr>
          <w:trHeight w:val="235"/>
        </w:trPr>
        <w:tc>
          <w:tcPr>
            <w:tcW w:w="6475" w:type="dxa"/>
          </w:tcPr>
          <w:p w14:paraId="056E79CA"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3150" w:type="dxa"/>
          </w:tcPr>
          <w:p w14:paraId="7A42F486"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64602CE8" w14:textId="77777777" w:rsidTr="00F66835">
        <w:trPr>
          <w:trHeight w:val="235"/>
        </w:trPr>
        <w:tc>
          <w:tcPr>
            <w:tcW w:w="6475" w:type="dxa"/>
          </w:tcPr>
          <w:p w14:paraId="579B8AF3" w14:textId="77777777" w:rsidR="005B0E6B" w:rsidRDefault="005B0E6B" w:rsidP="00F66835">
            <w:pPr>
              <w:rPr>
                <w:rFonts w:ascii="Calibri" w:eastAsia="Times New Roman" w:hAnsi="Calibri" w:cs="Times New Roman"/>
                <w:color w:val="000000"/>
                <w:sz w:val="20"/>
                <w:szCs w:val="20"/>
              </w:rPr>
            </w:pPr>
            <w:r w:rsidRPr="00B04FBC">
              <w:rPr>
                <w:rFonts w:ascii="Calibri" w:eastAsia="Times New Roman" w:hAnsi="Calibri" w:cs="Times New Roman"/>
                <w:color w:val="000000"/>
                <w:sz w:val="20"/>
                <w:szCs w:val="20"/>
              </w:rPr>
              <w:t>NPA Percentage</w:t>
            </w:r>
            <w:r>
              <w:rPr>
                <w:rFonts w:ascii="Calibri" w:eastAsia="Times New Roman" w:hAnsi="Calibri" w:cs="Times New Roman"/>
                <w:color w:val="000000"/>
                <w:sz w:val="20"/>
                <w:szCs w:val="20"/>
              </w:rPr>
              <w:t xml:space="preserve"> Risk Premium </w:t>
            </w:r>
          </w:p>
        </w:tc>
        <w:tc>
          <w:tcPr>
            <w:tcW w:w="3150" w:type="dxa"/>
          </w:tcPr>
          <w:p w14:paraId="052E82E5"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20% of SR (&gt;15%-20%)</w:t>
            </w:r>
          </w:p>
        </w:tc>
      </w:tr>
      <w:tr w:rsidR="005B0E6B" w:rsidRPr="00F25836" w14:paraId="1A4ECCE3" w14:textId="77777777" w:rsidTr="00F66835">
        <w:trPr>
          <w:trHeight w:val="235"/>
        </w:trPr>
        <w:tc>
          <w:tcPr>
            <w:tcW w:w="6475" w:type="dxa"/>
          </w:tcPr>
          <w:p w14:paraId="58A7B671" w14:textId="77777777" w:rsidR="005B0E6B"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Claim Payout P</w:t>
            </w:r>
            <w:r w:rsidRPr="00B04FBC">
              <w:rPr>
                <w:rFonts w:ascii="Calibri" w:eastAsia="Times New Roman" w:hAnsi="Calibri" w:cs="Times New Roman"/>
                <w:color w:val="000000"/>
                <w:sz w:val="20"/>
                <w:szCs w:val="20"/>
              </w:rPr>
              <w:t>ercentage</w:t>
            </w:r>
            <w:r>
              <w:rPr>
                <w:rFonts w:ascii="Calibri" w:eastAsia="Times New Roman" w:hAnsi="Calibri" w:cs="Times New Roman"/>
                <w:color w:val="000000"/>
                <w:sz w:val="20"/>
                <w:szCs w:val="20"/>
              </w:rPr>
              <w:t xml:space="preserve"> Risk Premium </w:t>
            </w:r>
          </w:p>
        </w:tc>
        <w:tc>
          <w:tcPr>
            <w:tcW w:w="3150" w:type="dxa"/>
          </w:tcPr>
          <w:p w14:paraId="350EF80D" w14:textId="77777777" w:rsidR="005B0E6B"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 of SR (&gt;5%-10%)</w:t>
            </w:r>
          </w:p>
        </w:tc>
      </w:tr>
    </w:tbl>
    <w:p w14:paraId="5C16E2DA" w14:textId="77777777" w:rsidR="005B0E6B" w:rsidRDefault="005B0E6B" w:rsidP="005B0E6B">
      <w:pPr>
        <w:jc w:val="both"/>
        <w:rPr>
          <w:b/>
          <w:u w:val="single"/>
        </w:rPr>
      </w:pPr>
    </w:p>
    <w:p w14:paraId="75099C7C" w14:textId="77777777" w:rsidR="005B0E6B" w:rsidRPr="000820F8" w:rsidRDefault="005B0E6B" w:rsidP="005B0E6B">
      <w:pPr>
        <w:jc w:val="both"/>
        <w:rPr>
          <w:u w:val="single"/>
        </w:rPr>
      </w:pPr>
      <w:r w:rsidRPr="00001F64">
        <w:rPr>
          <w:b/>
          <w:u w:val="single"/>
        </w:rPr>
        <w:t>Scenario 1:</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DOES NOT EXCEEDS Minimum</w:t>
      </w:r>
      <w:r w:rsidRPr="0068388D">
        <w:rPr>
          <w:u w:val="single"/>
        </w:rPr>
        <w:t xml:space="preserve"> Limit to </w:t>
      </w:r>
      <w:r>
        <w:rPr>
          <w:u w:val="single"/>
        </w:rPr>
        <w:t>Guarantee Issuance Allowed</w:t>
      </w:r>
    </w:p>
    <w:p w14:paraId="0CC53258"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686F297F" w14:textId="77777777" w:rsidTr="00F66835">
        <w:trPr>
          <w:trHeight w:val="255"/>
        </w:trPr>
        <w:tc>
          <w:tcPr>
            <w:tcW w:w="3640" w:type="dxa"/>
            <w:hideMark/>
          </w:tcPr>
          <w:p w14:paraId="0428FFA9"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33E4B7E2"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B97E985" w14:textId="77777777" w:rsidR="005B0E6B" w:rsidRDefault="005B0E6B" w:rsidP="005B0E6B"/>
    <w:p w14:paraId="5DE65ADF" w14:textId="77777777" w:rsidR="005B0E6B" w:rsidRPr="00AD1EEA" w:rsidRDefault="005B0E6B" w:rsidP="005B0E6B">
      <w:pPr>
        <w:rPr>
          <w:rFonts w:ascii="Calibri" w:eastAsia="Times New Roman" w:hAnsi="Calibri" w:cs="Times New Roman"/>
          <w:color w:val="000000"/>
        </w:rPr>
      </w:pPr>
      <w:r>
        <w:t xml:space="preserve">Guarantee Fee on SBR = 900000 * 0.85% = </w:t>
      </w:r>
      <w:r w:rsidRPr="001F23B7">
        <w:rPr>
          <w:rFonts w:ascii="Calibri" w:eastAsia="Times New Roman" w:hAnsi="Calibri" w:cs="Times New Roman"/>
          <w:color w:val="000000"/>
        </w:rPr>
        <w:t>7650</w:t>
      </w:r>
      <w:r>
        <w:t xml:space="preserve">/ </w:t>
      </w:r>
    </w:p>
    <w:p w14:paraId="693908C2" w14:textId="77777777" w:rsidR="005B0E6B" w:rsidRPr="00AD1EEA" w:rsidRDefault="005B0E6B" w:rsidP="005B0E6B">
      <w:pPr>
        <w:rPr>
          <w:rFonts w:ascii="Calibri" w:eastAsia="Times New Roman" w:hAnsi="Calibri" w:cs="Times New Roman"/>
          <w:color w:val="000000"/>
        </w:rPr>
      </w:pPr>
      <w:r>
        <w:t xml:space="preserve">Guarantee Fee for all Premiums = </w:t>
      </w:r>
      <w:r w:rsidRPr="001F23B7">
        <w:rPr>
          <w:rFonts w:ascii="Calibri" w:eastAsia="Times New Roman" w:hAnsi="Calibri" w:cs="Times New Roman"/>
          <w:color w:val="000000"/>
        </w:rPr>
        <w:t>7650</w:t>
      </w:r>
      <w:r>
        <w:t xml:space="preserve">* 30% = </w:t>
      </w:r>
      <w:r w:rsidRPr="001F23B7">
        <w:rPr>
          <w:rFonts w:ascii="Calibri" w:eastAsia="Times New Roman" w:hAnsi="Calibri" w:cs="Times New Roman"/>
          <w:color w:val="000000"/>
        </w:rPr>
        <w:t>2295</w:t>
      </w:r>
      <w:r>
        <w:t>/-</w:t>
      </w:r>
    </w:p>
    <w:p w14:paraId="4C11DBF5" w14:textId="77777777" w:rsidR="005B0E6B" w:rsidRPr="00AD1EEA" w:rsidRDefault="005B0E6B" w:rsidP="005B0E6B">
      <w:pPr>
        <w:rPr>
          <w:rFonts w:ascii="Calibri" w:eastAsia="Times New Roman" w:hAnsi="Calibri" w:cs="Times New Roman"/>
          <w:color w:val="000000"/>
        </w:rPr>
      </w:pPr>
      <w:r>
        <w:t xml:space="preserve">Total CG Fees equals to INR </w:t>
      </w:r>
      <w:r w:rsidRPr="001F23B7">
        <w:rPr>
          <w:rFonts w:ascii="Calibri" w:eastAsia="Times New Roman" w:hAnsi="Calibri" w:cs="Times New Roman"/>
          <w:color w:val="000000"/>
        </w:rPr>
        <w:t>9945</w:t>
      </w:r>
      <w:r>
        <w:t>/-</w:t>
      </w:r>
    </w:p>
    <w:p w14:paraId="64302BE8" w14:textId="77777777" w:rsidR="005B0E6B" w:rsidRPr="000820F8" w:rsidRDefault="005B0E6B" w:rsidP="005B0E6B">
      <w:pPr>
        <w:jc w:val="both"/>
        <w:rPr>
          <w:u w:val="single"/>
        </w:rPr>
      </w:pPr>
      <w:r w:rsidRPr="00001F64">
        <w:rPr>
          <w:b/>
          <w:u w:val="single"/>
        </w:rPr>
        <w:lastRenderedPageBreak/>
        <w:t xml:space="preserve">Scenario </w:t>
      </w:r>
      <w:r>
        <w:rPr>
          <w:b/>
          <w:u w:val="single"/>
        </w:rPr>
        <w:t>2</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EXCEEDS Minimum</w:t>
      </w:r>
      <w:r w:rsidRPr="0068388D">
        <w:rPr>
          <w:u w:val="single"/>
        </w:rPr>
        <w:t xml:space="preserve"> Limit to </w:t>
      </w:r>
      <w:r>
        <w:rPr>
          <w:u w:val="single"/>
        </w:rPr>
        <w:t>Guarantee Issuance Allowed but not Maximum Limit to guarantee issuance allowed</w:t>
      </w:r>
    </w:p>
    <w:p w14:paraId="27113E5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1A95A874" w14:textId="77777777" w:rsidTr="00F66835">
        <w:trPr>
          <w:trHeight w:val="255"/>
        </w:trPr>
        <w:tc>
          <w:tcPr>
            <w:tcW w:w="3640" w:type="dxa"/>
            <w:hideMark/>
          </w:tcPr>
          <w:p w14:paraId="5B909DDD"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56050B7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7A6C23E8" w14:textId="77777777" w:rsidR="005B0E6B" w:rsidRDefault="005B0E6B" w:rsidP="005B0E6B"/>
    <w:p w14:paraId="21AA7D36" w14:textId="77777777" w:rsidR="005B0E6B" w:rsidRDefault="005B0E6B" w:rsidP="005B0E6B">
      <w:r>
        <w:t xml:space="preserve">Thus, in case of this scenario, Guarantee Fee calculation will be based on </w:t>
      </w:r>
      <w:r w:rsidRPr="0037516E">
        <w:t xml:space="preserve">Summation of Modified Sanction Loan Amount (Fund and Non Fund) for the given </w:t>
      </w:r>
      <w:r>
        <w:t>loan account.</w:t>
      </w:r>
    </w:p>
    <w:p w14:paraId="249232E5" w14:textId="77777777" w:rsidR="005B0E6B" w:rsidRDefault="005B0E6B" w:rsidP="005B0E6B">
      <w:r>
        <w:t>Guarantee Fee on SBR = 15,00,000 * 0.85% = 12750/-</w:t>
      </w:r>
    </w:p>
    <w:p w14:paraId="17B75076" w14:textId="77777777" w:rsidR="005B0E6B" w:rsidRDefault="005B0E6B" w:rsidP="005B0E6B">
      <w:r>
        <w:t>Guarantee Fee for all Premiums = 12750* 30% = 3825/-</w:t>
      </w:r>
    </w:p>
    <w:p w14:paraId="6E968D77" w14:textId="77777777" w:rsidR="005B0E6B" w:rsidRDefault="005B0E6B" w:rsidP="005B0E6B">
      <w:r>
        <w:t>Total CG Fees equals to INR 16575/-</w:t>
      </w:r>
    </w:p>
    <w:p w14:paraId="20BDFCD4" w14:textId="77777777" w:rsidR="005B0E6B" w:rsidRPr="000820F8" w:rsidRDefault="005B0E6B" w:rsidP="005B0E6B">
      <w:pPr>
        <w:jc w:val="both"/>
        <w:rPr>
          <w:u w:val="single"/>
        </w:rPr>
      </w:pPr>
      <w:r w:rsidRPr="00001F64">
        <w:rPr>
          <w:b/>
          <w:u w:val="single"/>
        </w:rPr>
        <w:t xml:space="preserve">Scenario </w:t>
      </w:r>
      <w:r>
        <w:rPr>
          <w:b/>
          <w:u w:val="single"/>
        </w:rPr>
        <w:t>3</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Equals to Maximum Limit to guarantee issuance allowed</w:t>
      </w:r>
    </w:p>
    <w:p w14:paraId="33990864"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F25836" w14:paraId="2B070C9B" w14:textId="77777777" w:rsidTr="00F66835">
        <w:trPr>
          <w:trHeight w:val="255"/>
        </w:trPr>
        <w:tc>
          <w:tcPr>
            <w:tcW w:w="3640" w:type="dxa"/>
            <w:hideMark/>
          </w:tcPr>
          <w:p w14:paraId="10E3A0B9" w14:textId="77777777" w:rsidR="005B0E6B" w:rsidRPr="00F25836" w:rsidRDefault="005B0E6B" w:rsidP="00F66835">
            <w:pPr>
              <w:rPr>
                <w:rFonts w:ascii="Calibri" w:eastAsia="Times New Roman" w:hAnsi="Calibri" w:cs="Times New Roman"/>
                <w:color w:val="000000"/>
                <w:sz w:val="20"/>
                <w:szCs w:val="20"/>
              </w:rPr>
            </w:pPr>
            <w:r w:rsidRPr="0037516E">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07999C1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487B6AC1" w14:textId="77777777" w:rsidR="005B0E6B" w:rsidRDefault="005B0E6B" w:rsidP="005B0E6B"/>
    <w:p w14:paraId="41BB3CCA" w14:textId="77777777" w:rsidR="005B0E6B" w:rsidRPr="00E773CF" w:rsidRDefault="005B0E6B" w:rsidP="005B0E6B">
      <w:r w:rsidRPr="00E773CF">
        <w:t>Guarantee Fee on SBR = 100,00,000 * 0.85% = 85000/-</w:t>
      </w:r>
    </w:p>
    <w:p w14:paraId="4717E095" w14:textId="77777777" w:rsidR="005B0E6B" w:rsidRPr="00E773CF" w:rsidRDefault="005B0E6B" w:rsidP="005B0E6B">
      <w:r w:rsidRPr="00E773CF">
        <w:t>Guarantee Fee for all Premiums = 85000 * 30% = 25500/-</w:t>
      </w:r>
    </w:p>
    <w:p w14:paraId="7A0F8DBD" w14:textId="77777777" w:rsidR="005B0E6B" w:rsidRDefault="005B0E6B" w:rsidP="005B0E6B">
      <w:r w:rsidRPr="00E773CF">
        <w:t>Total CG Fees equals to INR 110500/-</w:t>
      </w:r>
    </w:p>
    <w:p w14:paraId="41BD9527" w14:textId="77777777" w:rsidR="005B0E6B" w:rsidRPr="000820F8" w:rsidRDefault="005B0E6B" w:rsidP="005B0E6B">
      <w:pPr>
        <w:jc w:val="both"/>
        <w:rPr>
          <w:u w:val="single"/>
        </w:rPr>
      </w:pPr>
      <w:r>
        <w:rPr>
          <w:b/>
          <w:u w:val="single"/>
        </w:rPr>
        <w:t>Scenario 4</w:t>
      </w:r>
      <w:r w:rsidRPr="00001F64">
        <w:rPr>
          <w:b/>
          <w:u w:val="single"/>
        </w:rPr>
        <w:t>:</w:t>
      </w:r>
      <w:r w:rsidRPr="000820F8">
        <w:rPr>
          <w:u w:val="single"/>
        </w:rPr>
        <w:t xml:space="preserve"> </w:t>
      </w:r>
      <w:r w:rsidRPr="0037516E">
        <w:rPr>
          <w:u w:val="single"/>
        </w:rPr>
        <w:t xml:space="preserve">Summation of Modified Sanction Loan Amount (Fund and Non Fund) for the given </w:t>
      </w:r>
      <w:r w:rsidRPr="006D13E5">
        <w:rPr>
          <w:u w:val="single"/>
        </w:rPr>
        <w:t>loan account</w:t>
      </w:r>
      <w:r>
        <w:rPr>
          <w:u w:val="single"/>
        </w:rPr>
        <w:t xml:space="preserve"> EXCEEDS Maximum</w:t>
      </w:r>
      <w:r w:rsidRPr="0068388D">
        <w:rPr>
          <w:u w:val="single"/>
        </w:rPr>
        <w:t xml:space="preserve"> Limit to </w:t>
      </w:r>
      <w:r>
        <w:rPr>
          <w:u w:val="single"/>
        </w:rPr>
        <w:t>Guarantee Issuance Allowed</w:t>
      </w:r>
    </w:p>
    <w:p w14:paraId="210FDEFF"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One of the Loan Account values are as below:</w:t>
      </w:r>
    </w:p>
    <w:p w14:paraId="78EAB0B4"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31EEDC3E" w14:textId="77777777" w:rsidTr="00F66835">
        <w:trPr>
          <w:trHeight w:val="255"/>
        </w:trPr>
        <w:tc>
          <w:tcPr>
            <w:tcW w:w="3640" w:type="dxa"/>
            <w:hideMark/>
          </w:tcPr>
          <w:p w14:paraId="5E89E1F3" w14:textId="77777777" w:rsidR="005B0E6B" w:rsidRPr="00F25836" w:rsidRDefault="005B0E6B" w:rsidP="00F66835">
            <w:pPr>
              <w:rPr>
                <w:rFonts w:ascii="Calibri" w:eastAsia="Times New Roman" w:hAnsi="Calibri" w:cs="Times New Roman"/>
                <w:color w:val="000000"/>
                <w:sz w:val="20"/>
                <w:szCs w:val="20"/>
              </w:rPr>
            </w:pPr>
            <w:r w:rsidRPr="00A2789B">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AAE0B28"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338400C7" w14:textId="77777777" w:rsidR="005B0E6B" w:rsidRDefault="005B0E6B" w:rsidP="005B0E6B"/>
    <w:p w14:paraId="6A1EAC5B" w14:textId="77777777" w:rsidR="005B0E6B" w:rsidRPr="00AD1EEA" w:rsidRDefault="005B0E6B" w:rsidP="005B0E6B">
      <w:r w:rsidRPr="00AD1EEA">
        <w:t>Guarantee Fee on SBR = 100,00,000 * 0.85% = 85000/-</w:t>
      </w:r>
    </w:p>
    <w:p w14:paraId="35C705A3" w14:textId="77777777" w:rsidR="005B0E6B" w:rsidRPr="00AD1EEA" w:rsidRDefault="005B0E6B" w:rsidP="005B0E6B">
      <w:r w:rsidRPr="00AD1EEA">
        <w:t>Guarantee Fee for all Premiums = 85000 * 30% = 25500/-</w:t>
      </w:r>
    </w:p>
    <w:p w14:paraId="2F300B3E" w14:textId="77777777" w:rsidR="005B0E6B" w:rsidRDefault="005B0E6B" w:rsidP="005B0E6B">
      <w:r w:rsidRPr="00AD1EEA">
        <w:lastRenderedPageBreak/>
        <w:t>Total CG Fees equals to INR 110500/-</w:t>
      </w:r>
    </w:p>
    <w:p w14:paraId="612C18DF" w14:textId="77777777" w:rsidR="005B0E6B" w:rsidRDefault="005B0E6B" w:rsidP="005B0E6B">
      <w:pPr>
        <w:jc w:val="both"/>
      </w:pPr>
    </w:p>
    <w:p w14:paraId="73C30A8F" w14:textId="77777777" w:rsidR="005B0E6B" w:rsidRDefault="005B0E6B" w:rsidP="005B0E6B">
      <w:pPr>
        <w:jc w:val="both"/>
      </w:pPr>
      <w:r>
        <w:rPr>
          <w:noProof/>
          <w:lang w:val="en-IN" w:eastAsia="en-IN"/>
        </w:rPr>
        <mc:AlternateContent>
          <mc:Choice Requires="wps">
            <w:drawing>
              <wp:inline distT="0" distB="0" distL="0" distR="0" wp14:anchorId="693949ED" wp14:editId="55D601A8">
                <wp:extent cx="5908040" cy="1885950"/>
                <wp:effectExtent l="0" t="0" r="16510" b="19050"/>
                <wp:docPr id="23" name="Rectangle 23"/>
                <wp:cNvGraphicFramePr/>
                <a:graphic xmlns:a="http://schemas.openxmlformats.org/drawingml/2006/main">
                  <a:graphicData uri="http://schemas.microsoft.com/office/word/2010/wordprocessingShape">
                    <wps:wsp>
                      <wps:cNvSpPr/>
                      <wps:spPr>
                        <a:xfrm>
                          <a:off x="0" y="0"/>
                          <a:ext cx="5908040" cy="1885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0AC74E"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188CF65F"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loan account.</w:t>
                            </w:r>
                          </w:p>
                          <w:p w14:paraId="72D457BA"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loan account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4E3325" w:rsidRPr="00080992" w:rsidRDefault="004E3325" w:rsidP="005B0E6B">
                            <w:pPr>
                              <w:pStyle w:val="ListParagraph"/>
                              <w:jc w:val="both"/>
                              <w:rPr>
                                <w:rFonts w:asciiTheme="majorHAnsi" w:hAnsiTheme="majorHAnsi"/>
                              </w:rPr>
                            </w:pPr>
                          </w:p>
                          <w:p w14:paraId="5C9E574E" w14:textId="77777777" w:rsidR="004E3325" w:rsidRPr="006265B3"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3949ED" id="Rectangle 23" o:spid="_x0000_s1101" style="width:465.2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" fillcolor="white [3201]" strokecolor="#70ad47 [3209]" strokeweight="1pt">
                <v:textbox>
                  <w:txbxContent>
                    <w:p w14:paraId="600AC74E"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w:t>
                      </w:r>
                    </w:p>
                    <w:p w14:paraId="188CF65F"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is in range of </w:t>
                      </w:r>
                      <w:r w:rsidRPr="006265B3">
                        <w:rPr>
                          <w:rFonts w:asciiTheme="majorHAnsi" w:hAnsiTheme="majorHAnsi"/>
                        </w:rPr>
                        <w:t>Minimum Limit to Guarantee Issuance Allowed but not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loan account.</w:t>
                      </w:r>
                    </w:p>
                    <w:p w14:paraId="72D457BA" w14:textId="77777777" w:rsidR="004E3325" w:rsidRPr="00A2789B" w:rsidRDefault="004E3325" w:rsidP="005B0E6B">
                      <w:pPr>
                        <w:pStyle w:val="ListParagraph"/>
                        <w:numPr>
                          <w:ilvl w:val="0"/>
                          <w:numId w:val="22"/>
                        </w:numPr>
                        <w:jc w:val="both"/>
                        <w:rPr>
                          <w:rFonts w:asciiTheme="majorHAnsi" w:hAnsiTheme="majorHAnsi"/>
                          <w:u w:val="single"/>
                        </w:rPr>
                      </w:pPr>
                      <w:r>
                        <w:rPr>
                          <w:rFonts w:asciiTheme="majorHAnsi" w:hAnsiTheme="majorHAnsi"/>
                        </w:rPr>
                        <w:t>When S</w:t>
                      </w:r>
                      <w:r w:rsidRPr="00A2789B">
                        <w:rPr>
                          <w:rFonts w:asciiTheme="majorHAnsi" w:hAnsiTheme="majorHAnsi"/>
                        </w:rPr>
                        <w:t xml:space="preserve">ummation of Modified Sanction Loan Amount (Fund and Non Fund) for the given </w:t>
                      </w:r>
                      <w:r>
                        <w:rPr>
                          <w:rFonts w:asciiTheme="majorHAnsi" w:hAnsiTheme="majorHAnsi"/>
                        </w:rPr>
                        <w:t>loan account exceeds</w:t>
                      </w:r>
                      <w:r w:rsidRPr="006265B3">
                        <w:rPr>
                          <w:rFonts w:asciiTheme="majorHAnsi" w:hAnsiTheme="majorHAnsi"/>
                        </w:rPr>
                        <w:t xml:space="preserve"> Maximum Limit to Guarantee issuance allowed</w:t>
                      </w:r>
                      <w:r>
                        <w:rPr>
                          <w:rFonts w:asciiTheme="majorHAnsi" w:hAnsiTheme="majorHAnsi"/>
                        </w:rPr>
                        <w:t>, it is calculated based on S</w:t>
                      </w:r>
                      <w:r w:rsidRPr="00A2789B">
                        <w:rPr>
                          <w:rFonts w:asciiTheme="majorHAnsi" w:hAnsiTheme="majorHAnsi"/>
                        </w:rPr>
                        <w:t xml:space="preserve">ummation of Modified Sanction Loan Amount (Fund and Non Fund) for the given </w:t>
                      </w:r>
                      <w:r>
                        <w:rPr>
                          <w:rFonts w:asciiTheme="majorHAnsi" w:hAnsiTheme="majorHAnsi"/>
                        </w:rPr>
                        <w:t xml:space="preserve">loan account but capped to </w:t>
                      </w:r>
                      <w:r w:rsidRPr="006265B3">
                        <w:rPr>
                          <w:rFonts w:asciiTheme="majorHAnsi" w:hAnsiTheme="majorHAnsi"/>
                        </w:rPr>
                        <w:t>Maximum Limit to Guarantee issuance allowed</w:t>
                      </w:r>
                      <w:r>
                        <w:rPr>
                          <w:rFonts w:asciiTheme="majorHAnsi" w:hAnsiTheme="majorHAnsi"/>
                        </w:rPr>
                        <w:t>.</w:t>
                      </w:r>
                    </w:p>
                    <w:p w14:paraId="573663C5" w14:textId="77777777" w:rsidR="004E3325" w:rsidRPr="00080992" w:rsidRDefault="004E3325" w:rsidP="005B0E6B">
                      <w:pPr>
                        <w:pStyle w:val="ListParagraph"/>
                        <w:jc w:val="both"/>
                        <w:rPr>
                          <w:rFonts w:asciiTheme="majorHAnsi" w:hAnsiTheme="majorHAnsi"/>
                        </w:rPr>
                      </w:pPr>
                    </w:p>
                    <w:p w14:paraId="5C9E574E" w14:textId="77777777" w:rsidR="004E3325" w:rsidRPr="006265B3" w:rsidRDefault="004E3325" w:rsidP="005B0E6B">
                      <w:pPr>
                        <w:jc w:val="both"/>
                        <w:rPr>
                          <w:rFonts w:asciiTheme="majorHAnsi" w:hAnsiTheme="majorHAnsi"/>
                        </w:rPr>
                      </w:pPr>
                    </w:p>
                  </w:txbxContent>
                </v:textbox>
                <w10:anchorlock/>
              </v:rect>
            </w:pict>
          </mc:Fallback>
        </mc:AlternateContent>
      </w:r>
    </w:p>
    <w:p w14:paraId="1C791134" w14:textId="77777777" w:rsidR="005B0E6B" w:rsidRDefault="005B0E6B" w:rsidP="005B0E6B">
      <w:pPr>
        <w:jc w:val="both"/>
        <w:rPr>
          <w:b/>
          <w:u w:val="single"/>
        </w:rPr>
      </w:pPr>
    </w:p>
    <w:p w14:paraId="6B95B81A"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79" w:name="_Toc473636746"/>
      <w:bookmarkStart w:id="80" w:name="_Toc483691735"/>
      <w:r>
        <w:rPr>
          <w:rFonts w:ascii="Trebuchet MS" w:hAnsi="Trebuchet MS"/>
          <w:b/>
          <w:bCs/>
          <w:color w:val="000000" w:themeColor="text1"/>
          <w:szCs w:val="22"/>
        </w:rPr>
        <w:t>Calculating Penal Interest for Lapsed Revival</w:t>
      </w:r>
      <w:bookmarkEnd w:id="79"/>
      <w:bookmarkEnd w:id="80"/>
    </w:p>
    <w:p w14:paraId="6F4E72D0" w14:textId="6A01384F" w:rsidR="005F54F9" w:rsidRDefault="005B0E6B" w:rsidP="005B0E6B">
      <w:pPr>
        <w:jc w:val="both"/>
      </w:pPr>
      <w:r>
        <w:t xml:space="preserve">In situation of loan record not received for guarantee continuity for a particular cycle, the guarantee cover awarded to the loan record is inactivated with status as ‘Lapsed’. </w:t>
      </w:r>
      <w:r w:rsidR="0017361B">
        <w:t xml:space="preserve">This is a system generated transaction with status code as 30013 and 30021. </w:t>
      </w:r>
      <w:r>
        <w:t xml:space="preserve">For such lapsed guarantee’s, </w:t>
      </w:r>
      <w:r w:rsidR="005F54F9">
        <w:t>NCGTC user can select them for ‘Release Lapse’ case (status code 30038</w:t>
      </w:r>
      <w:r w:rsidR="008416C7">
        <w:t xml:space="preserve"> and 30039</w:t>
      </w:r>
      <w:r w:rsidR="005F54F9">
        <w:t xml:space="preserve">) and mark the for levying penal charges. Now </w:t>
      </w:r>
      <w:r>
        <w:t xml:space="preserve">if loan record is presented to the system through the input ‘Input file – CG Continuity’, then, the system calculates the penal interest which MLI needs to pay in conjunction to the current calculated CG Fees and taxes. </w:t>
      </w:r>
    </w:p>
    <w:p w14:paraId="39F84DB5" w14:textId="7066EF98" w:rsidR="005F54F9" w:rsidRDefault="005F54F9" w:rsidP="005F54F9">
      <w:pPr>
        <w:jc w:val="both"/>
      </w:pPr>
      <w:r w:rsidRPr="00555098">
        <w:rPr>
          <w:i/>
        </w:rPr>
        <w:t>Note that the penal interest is only to be considered or calculated if the MLI and the scheme for which the renewal data is being received is marked for ‘Levy Penal Interest’. If the MLI and the scheme for which the renewal data is being received is NOT marked for ‘Levy Penal Interest’, then, penal charge calculation is NOT done.</w:t>
      </w:r>
    </w:p>
    <w:p w14:paraId="69C4B0D5" w14:textId="225CBB14" w:rsidR="005B0E6B" w:rsidRDefault="005B0E6B" w:rsidP="005B0E6B">
      <w:pPr>
        <w:jc w:val="both"/>
      </w:pPr>
      <w:r>
        <w:t>On receipt of payment of penal interest along with CG Fees and taxes, system revives the guarantee</w:t>
      </w:r>
      <w:r w:rsidR="005F54F9">
        <w:t>.</w:t>
      </w:r>
      <w:r>
        <w:t xml:space="preserve"> </w:t>
      </w:r>
    </w:p>
    <w:p w14:paraId="39C0D118" w14:textId="77777777" w:rsidR="005B0E6B" w:rsidRDefault="005B0E6B" w:rsidP="005B0E6B">
      <w:pPr>
        <w:jc w:val="both"/>
      </w:pPr>
      <w:r>
        <w:t>Formulae for calculation of penal interest is:</w:t>
      </w:r>
    </w:p>
    <w:p w14:paraId="352246E8" w14:textId="77777777" w:rsidR="005B0E6B" w:rsidRDefault="005B0E6B" w:rsidP="005B0E6B">
      <w:pPr>
        <w:jc w:val="both"/>
      </w:pPr>
    </w:p>
    <w:p w14:paraId="7F070D2A" w14:textId="77777777" w:rsidR="005B0E6B" w:rsidRDefault="005B0E6B" w:rsidP="005B0E6B">
      <w:pPr>
        <w:jc w:val="both"/>
      </w:pPr>
      <w:r>
        <w:rPr>
          <w:noProof/>
          <w:lang w:val="en-IN" w:eastAsia="en-IN"/>
        </w:rPr>
        <mc:AlternateContent>
          <mc:Choice Requires="wps">
            <w:drawing>
              <wp:inline distT="0" distB="0" distL="0" distR="0" wp14:anchorId="0E0A6DD7" wp14:editId="4124827C">
                <wp:extent cx="5757126" cy="502285"/>
                <wp:effectExtent l="0" t="0" r="15240" b="12065"/>
                <wp:docPr id="33" name="Rectangle 33"/>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8823E7" w14:textId="5947A2B3" w:rsidR="004E3325" w:rsidRDefault="004E3325" w:rsidP="005B0E6B">
                            <w:pPr>
                              <w:jc w:val="center"/>
                            </w:pPr>
                            <w:r>
                              <w:t xml:space="preserve">Penal Interest for Lapsed Revival = </w:t>
                            </w:r>
                            <w:r w:rsidRPr="00B448BB">
                              <w:t xml:space="preserve">(CG Fees * </w:t>
                            </w:r>
                            <w:r>
                              <w:t>(</w:t>
                            </w:r>
                            <w:r w:rsidRPr="00B448BB">
                              <w:t xml:space="preserve">(Annual Penal Interest Rate (%) for Lapsed Revival) </w:t>
                            </w:r>
                            <w:r>
                              <w:t xml:space="preserve">/4) </w:t>
                            </w:r>
                            <w:r w:rsidRPr="00B448BB">
                              <w:t xml:space="preserve">* Number of Lapsed </w:t>
                            </w:r>
                            <w:r>
                              <w:t>Quarters)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0A6DD7" id="Rectangle 33" o:spid="_x0000_s1098"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BlS5wpbwIAACcFAAAOAAAAAAAAAAAAAAAAAC4C&#10;AABkcnMvZTJvRG9jLnhtbFBLAQItABQABgAIAAAAIQBTGNuo2QAAAAQBAAAPAAAAAAAAAAAAAAAA&#10;AMkEAABkcnMvZG93bnJldi54bWxQSwUGAAAAAAQABADzAAAAzwUAAAAA&#10;" fillcolor="white [3201]" strokecolor="#70ad47 [3209]" strokeweight="1pt">
                <v:textbox>
                  <w:txbxContent>
                    <w:p w14:paraId="418823E7" w14:textId="5947A2B3" w:rsidR="004E3325" w:rsidRDefault="004E3325" w:rsidP="005B0E6B">
                      <w:pPr>
                        <w:jc w:val="center"/>
                      </w:pPr>
                      <w:r>
                        <w:t xml:space="preserve">Penal Interest for Lapsed Revival = </w:t>
                      </w:r>
                      <w:r w:rsidRPr="00B448BB">
                        <w:t xml:space="preserve">(CG Fees * </w:t>
                      </w:r>
                      <w:r>
                        <w:t>(</w:t>
                      </w:r>
                      <w:r w:rsidRPr="00B448BB">
                        <w:t xml:space="preserve">(Annual Penal Interest Rate (%) for Lapsed Revival) </w:t>
                      </w:r>
                      <w:r>
                        <w:t xml:space="preserve">/4) </w:t>
                      </w:r>
                      <w:r w:rsidRPr="00B448BB">
                        <w:t xml:space="preserve">* Number of Lapsed </w:t>
                      </w:r>
                      <w:r>
                        <w:t>Quarters)</w:t>
                      </w:r>
                    </w:p>
                  </w:txbxContent>
                </v:textbox>
                <w10:anchorlock/>
              </v:rect>
            </w:pict>
          </mc:Fallback>
        </mc:AlternateContent>
      </w:r>
    </w:p>
    <w:p w14:paraId="4C91111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03217454" w14:textId="77777777" w:rsidTr="00F66835">
        <w:trPr>
          <w:trHeight w:val="235"/>
        </w:trPr>
        <w:tc>
          <w:tcPr>
            <w:tcW w:w="6475" w:type="dxa"/>
            <w:noWrap/>
            <w:hideMark/>
          </w:tcPr>
          <w:p w14:paraId="744ABEAE"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7282130B"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248F9454" w14:textId="77777777" w:rsidTr="00F66835">
        <w:trPr>
          <w:trHeight w:val="368"/>
        </w:trPr>
        <w:tc>
          <w:tcPr>
            <w:tcW w:w="6475" w:type="dxa"/>
            <w:hideMark/>
          </w:tcPr>
          <w:p w14:paraId="35785A3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65299D16"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087C532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E3A7DD1" w14:textId="77777777" w:rsidTr="00F66835">
        <w:trPr>
          <w:trHeight w:val="305"/>
        </w:trPr>
        <w:tc>
          <w:tcPr>
            <w:tcW w:w="6475" w:type="dxa"/>
          </w:tcPr>
          <w:p w14:paraId="333A3016"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A53801A"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5066438E"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46BA0C12" w14:textId="77777777" w:rsidTr="00F66835">
        <w:trPr>
          <w:trHeight w:val="235"/>
        </w:trPr>
        <w:tc>
          <w:tcPr>
            <w:tcW w:w="6475" w:type="dxa"/>
            <w:hideMark/>
          </w:tcPr>
          <w:p w14:paraId="24F9B5F6"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1AC65B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r w:rsidRPr="00F25836">
              <w:rPr>
                <w:rFonts w:ascii="Calibri" w:eastAsia="Times New Roman" w:hAnsi="Calibri" w:cs="Times New Roman"/>
                <w:color w:val="000000"/>
                <w:sz w:val="20"/>
                <w:szCs w:val="20"/>
              </w:rPr>
              <w:t>%</w:t>
            </w:r>
          </w:p>
        </w:tc>
      </w:tr>
      <w:tr w:rsidR="005B0E6B" w:rsidRPr="00F25836" w14:paraId="191A14C0" w14:textId="77777777" w:rsidTr="00F66835">
        <w:trPr>
          <w:trHeight w:val="235"/>
        </w:trPr>
        <w:tc>
          <w:tcPr>
            <w:tcW w:w="6475" w:type="dxa"/>
          </w:tcPr>
          <w:p w14:paraId="6A6DE108"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lastRenderedPageBreak/>
              <w:t>Maximum Limit to Guarantee Issuance Allowed (INR)</w:t>
            </w:r>
          </w:p>
        </w:tc>
        <w:tc>
          <w:tcPr>
            <w:tcW w:w="1800" w:type="dxa"/>
          </w:tcPr>
          <w:p w14:paraId="145EEF96"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778BB5F9" w14:textId="77777777" w:rsidTr="00F66835">
        <w:trPr>
          <w:trHeight w:val="235"/>
        </w:trPr>
        <w:tc>
          <w:tcPr>
            <w:tcW w:w="6475" w:type="dxa"/>
          </w:tcPr>
          <w:p w14:paraId="189AD9A0"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079B9ABB"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4E67A91C" w14:textId="77777777" w:rsidTr="00F66835">
        <w:trPr>
          <w:trHeight w:val="235"/>
        </w:trPr>
        <w:tc>
          <w:tcPr>
            <w:tcW w:w="6475" w:type="dxa"/>
          </w:tcPr>
          <w:p w14:paraId="45D0FA95"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w:t>
            </w:r>
            <w:r>
              <w:rPr>
                <w:rFonts w:ascii="Calibri" w:eastAsia="Times New Roman" w:hAnsi="Calibri" w:cs="Times New Roman"/>
                <w:color w:val="000000"/>
                <w:sz w:val="20"/>
                <w:szCs w:val="20"/>
              </w:rPr>
              <w:t xml:space="preserve">st Rate (%) for Lapsed Revival </w:t>
            </w:r>
          </w:p>
        </w:tc>
        <w:tc>
          <w:tcPr>
            <w:tcW w:w="1800" w:type="dxa"/>
          </w:tcPr>
          <w:p w14:paraId="7D29F9F8"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 xml:space="preserve">6.0% </w:t>
            </w:r>
          </w:p>
        </w:tc>
      </w:tr>
    </w:tbl>
    <w:p w14:paraId="79CF877C" w14:textId="77777777" w:rsidR="005B0E6B" w:rsidRDefault="005B0E6B" w:rsidP="005B0E6B">
      <w:pPr>
        <w:jc w:val="both"/>
      </w:pPr>
    </w:p>
    <w:p w14:paraId="298DAAF7" w14:textId="77777777" w:rsidR="005B0E6B" w:rsidRPr="00F41389" w:rsidRDefault="005B0E6B" w:rsidP="005B0E6B">
      <w:pPr>
        <w:jc w:val="both"/>
        <w:rPr>
          <w:sz w:val="20"/>
          <w:szCs w:val="20"/>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3AE49694" w14:textId="77777777" w:rsidR="005B0E6B" w:rsidRDefault="005B0E6B" w:rsidP="005B0E6B">
      <w:pPr>
        <w:jc w:val="both"/>
      </w:pPr>
      <w:r>
        <w:t>MLI uploads and approves the input file on SURGE system on 10</w:t>
      </w:r>
      <w:r w:rsidRPr="0042116A">
        <w:rPr>
          <w:vertAlign w:val="superscript"/>
        </w:rPr>
        <w:t>th</w:t>
      </w:r>
      <w:r>
        <w:t xml:space="preserve"> April 2018. This input file contains Loan Disbursement Information till previous March 2018. The Loan Account has:</w:t>
      </w:r>
    </w:p>
    <w:tbl>
      <w:tblPr>
        <w:tblStyle w:val="TableGrid"/>
        <w:tblW w:w="5020" w:type="dxa"/>
        <w:tblLook w:val="04A0" w:firstRow="1" w:lastRow="0" w:firstColumn="1" w:lastColumn="0" w:noHBand="0" w:noVBand="1"/>
      </w:tblPr>
      <w:tblGrid>
        <w:gridCol w:w="3640"/>
        <w:gridCol w:w="1380"/>
      </w:tblGrid>
      <w:tr w:rsidR="005B0E6B" w:rsidRPr="00F25836" w14:paraId="6ADED131" w14:textId="77777777" w:rsidTr="00F66835">
        <w:trPr>
          <w:trHeight w:val="255"/>
        </w:trPr>
        <w:tc>
          <w:tcPr>
            <w:tcW w:w="3640" w:type="dxa"/>
            <w:hideMark/>
          </w:tcPr>
          <w:p w14:paraId="6E71853A" w14:textId="77777777" w:rsidR="005B0E6B" w:rsidRPr="00F2583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1410FDA1"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10C3E7D" w14:textId="77777777" w:rsidR="005B0E6B" w:rsidRDefault="005B0E6B" w:rsidP="005B0E6B">
      <w:pPr>
        <w:jc w:val="both"/>
      </w:pPr>
    </w:p>
    <w:p w14:paraId="4DC5F449" w14:textId="1E4DCB7C" w:rsidR="005B0E6B" w:rsidRDefault="005B0E6B" w:rsidP="005B0E6B">
      <w:pPr>
        <w:jc w:val="both"/>
      </w:pPr>
      <w:r>
        <w:t xml:space="preserve">This loan account had been issued guarantee cover in the Quarter 2 of 2016 and had been ‘In Force’ since then till March 2017. However, its guarantee cover has lapsed since then till </w:t>
      </w:r>
      <w:r w:rsidR="005F54F9">
        <w:t>10</w:t>
      </w:r>
      <w:r w:rsidR="005F54F9" w:rsidRPr="00FD0037">
        <w:rPr>
          <w:vertAlign w:val="superscript"/>
        </w:rPr>
        <w:t>th</w:t>
      </w:r>
      <w:r w:rsidR="005F54F9">
        <w:t xml:space="preserve"> April 2018</w:t>
      </w:r>
      <w:r>
        <w:t xml:space="preserve"> (i.e. Number of Lapsed </w:t>
      </w:r>
      <w:r w:rsidR="005F54F9">
        <w:t>Quarters</w:t>
      </w:r>
      <w:r>
        <w:t xml:space="preserve"> = </w:t>
      </w:r>
      <w:r w:rsidR="005F54F9">
        <w:t>8</w:t>
      </w:r>
      <w:r>
        <w:t xml:space="preserve">). </w:t>
      </w:r>
    </w:p>
    <w:p w14:paraId="3E397B2C" w14:textId="77777777" w:rsidR="005B0E6B" w:rsidRDefault="005B0E6B" w:rsidP="005B0E6B">
      <w:pPr>
        <w:jc w:val="both"/>
      </w:pPr>
      <w:r>
        <w:t xml:space="preserve"> CG Fees is calculated on </w:t>
      </w:r>
      <w:r w:rsidRPr="00D645DD">
        <w:t xml:space="preserve">Summation of Modified Sanction Loan Amount (Fund and Non Fund) for the given </w:t>
      </w:r>
      <w:r>
        <w:t>loan account which is - INR 16575/- (Refer section 1.6.3.2 – Scenario 2 above).</w:t>
      </w:r>
    </w:p>
    <w:p w14:paraId="3E372672" w14:textId="29841756" w:rsidR="005B0E6B" w:rsidRDefault="005B0E6B" w:rsidP="005B0E6B">
      <w:pPr>
        <w:jc w:val="both"/>
      </w:pPr>
      <w:r>
        <w:t>Based on this CG Fees, penal interest for Lapsed Revival is calculated as (16575 * (6.0%</w:t>
      </w:r>
      <w:r w:rsidR="005F54F9">
        <w:t>/4</w:t>
      </w:r>
      <w:r>
        <w:t>) *</w:t>
      </w:r>
      <w:r w:rsidR="005F54F9">
        <w:t>8</w:t>
      </w:r>
      <w:r>
        <w:t>) = INR 1989/-</w:t>
      </w:r>
    </w:p>
    <w:p w14:paraId="64CAA69F" w14:textId="77777777" w:rsidR="005B0E6B" w:rsidRDefault="005B0E6B" w:rsidP="005B0E6B">
      <w:pPr>
        <w:jc w:val="both"/>
      </w:pPr>
      <w:r>
        <w:rPr>
          <w:noProof/>
          <w:lang w:val="en-IN" w:eastAsia="en-IN"/>
        </w:rPr>
        <mc:AlternateContent>
          <mc:Choice Requires="wps">
            <w:drawing>
              <wp:inline distT="0" distB="0" distL="0" distR="0" wp14:anchorId="30AE9D6C" wp14:editId="09637842">
                <wp:extent cx="5908040" cy="1581150"/>
                <wp:effectExtent l="0" t="0" r="16510" b="19050"/>
                <wp:docPr id="34" name="Rectangle 34"/>
                <wp:cNvGraphicFramePr/>
                <a:graphic xmlns:a="http://schemas.openxmlformats.org/drawingml/2006/main">
                  <a:graphicData uri="http://schemas.microsoft.com/office/word/2010/wordprocessingShape">
                    <wps:wsp>
                      <wps:cNvSpPr/>
                      <wps:spPr>
                        <a:xfrm>
                          <a:off x="0" y="0"/>
                          <a:ext cx="5908040" cy="158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D62338" w14:textId="77777777" w:rsidR="004E3325" w:rsidRPr="00737415" w:rsidRDefault="004E3325" w:rsidP="005B0E6B">
                            <w:pPr>
                              <w:jc w:val="both"/>
                              <w:rPr>
                                <w:rFonts w:asciiTheme="majorHAnsi" w:hAnsiTheme="majorHAnsi"/>
                                <w:b/>
                              </w:rPr>
                            </w:pPr>
                            <w:r>
                              <w:rPr>
                                <w:rFonts w:asciiTheme="majorHAnsi" w:hAnsiTheme="majorHAnsi"/>
                                <w:b/>
                              </w:rPr>
                              <w:t>Calculating the Penal Interest for Lapsed Revival:</w:t>
                            </w:r>
                          </w:p>
                          <w:p w14:paraId="5D1AB01D" w14:textId="60C00DBC" w:rsidR="004E3325" w:rsidRDefault="004E3325" w:rsidP="005B0E6B">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14:paraId="6AE17629" w14:textId="77777777" w:rsidR="004E3325" w:rsidRDefault="004E3325" w:rsidP="005B0E6B">
                            <w:pPr>
                              <w:jc w:val="both"/>
                              <w:rPr>
                                <w:rFonts w:asciiTheme="majorHAnsi" w:hAnsiTheme="majorHAnsi"/>
                              </w:rPr>
                            </w:pPr>
                          </w:p>
                          <w:p w14:paraId="667EFA41" w14:textId="77777777" w:rsidR="004E3325" w:rsidRDefault="004E3325" w:rsidP="005B0E6B">
                            <w:pPr>
                              <w:jc w:val="both"/>
                              <w:rPr>
                                <w:rFonts w:asciiTheme="majorHAnsi" w:hAnsiTheme="majorHAnsi"/>
                              </w:rPr>
                            </w:pPr>
                          </w:p>
                          <w:p w14:paraId="30538E05" w14:textId="77777777" w:rsidR="004E3325" w:rsidRDefault="004E3325" w:rsidP="005B0E6B">
                            <w:pPr>
                              <w:jc w:val="both"/>
                              <w:rPr>
                                <w:rFonts w:asciiTheme="majorHAnsi" w:hAnsiTheme="majorHAnsi"/>
                              </w:rPr>
                            </w:pPr>
                          </w:p>
                          <w:p w14:paraId="107C19B4"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AE9D6C" id="Rectangle 34" o:spid="_x0000_s1099" style="width:465.2pt;height:1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" fillcolor="white [3201]" strokecolor="#70ad47 [3209]" strokeweight="1pt">
                <v:textbox>
                  <w:txbxContent>
                    <w:p w14:paraId="1ED62338" w14:textId="77777777" w:rsidR="004E3325" w:rsidRPr="00737415" w:rsidRDefault="004E3325" w:rsidP="005B0E6B">
                      <w:pPr>
                        <w:jc w:val="both"/>
                        <w:rPr>
                          <w:rFonts w:asciiTheme="majorHAnsi" w:hAnsiTheme="majorHAnsi"/>
                          <w:b/>
                        </w:rPr>
                      </w:pPr>
                      <w:r>
                        <w:rPr>
                          <w:rFonts w:asciiTheme="majorHAnsi" w:hAnsiTheme="majorHAnsi"/>
                          <w:b/>
                        </w:rPr>
                        <w:t>Calculating the Penal Interest for Lapsed Revival:</w:t>
                      </w:r>
                    </w:p>
                    <w:p w14:paraId="5D1AB01D" w14:textId="60C00DBC" w:rsidR="004E3325" w:rsidRDefault="004E3325" w:rsidP="005B0E6B">
                      <w:pPr>
                        <w:pStyle w:val="ListParagraph"/>
                        <w:numPr>
                          <w:ilvl w:val="0"/>
                          <w:numId w:val="11"/>
                        </w:numPr>
                        <w:jc w:val="both"/>
                        <w:rPr>
                          <w:rFonts w:asciiTheme="majorHAnsi" w:hAnsiTheme="majorHAnsi"/>
                        </w:rPr>
                      </w:pPr>
                      <w:r>
                        <w:rPr>
                          <w:rFonts w:asciiTheme="majorHAnsi" w:hAnsiTheme="majorHAnsi"/>
                        </w:rPr>
                        <w:t>The Loan Account CG cover has lapsed since MLI has failed to provide details of Outstanding Loan Account on previous count. Thus, Penal interest is based on the Fees calculated on Loan Sanctioned Amount presented and not on amount of the lapsed quarters</w:t>
                      </w:r>
                    </w:p>
                    <w:p w14:paraId="6AE17629" w14:textId="77777777" w:rsidR="004E3325" w:rsidRDefault="004E3325" w:rsidP="005B0E6B">
                      <w:pPr>
                        <w:jc w:val="both"/>
                        <w:rPr>
                          <w:rFonts w:asciiTheme="majorHAnsi" w:hAnsiTheme="majorHAnsi"/>
                        </w:rPr>
                      </w:pPr>
                    </w:p>
                    <w:p w14:paraId="667EFA41" w14:textId="77777777" w:rsidR="004E3325" w:rsidRDefault="004E3325" w:rsidP="005B0E6B">
                      <w:pPr>
                        <w:jc w:val="both"/>
                        <w:rPr>
                          <w:rFonts w:asciiTheme="majorHAnsi" w:hAnsiTheme="majorHAnsi"/>
                        </w:rPr>
                      </w:pPr>
                    </w:p>
                    <w:p w14:paraId="30538E05" w14:textId="77777777" w:rsidR="004E3325" w:rsidRDefault="004E3325" w:rsidP="005B0E6B">
                      <w:pPr>
                        <w:jc w:val="both"/>
                        <w:rPr>
                          <w:rFonts w:asciiTheme="majorHAnsi" w:hAnsiTheme="majorHAnsi"/>
                        </w:rPr>
                      </w:pPr>
                    </w:p>
                    <w:p w14:paraId="107C19B4" w14:textId="77777777" w:rsidR="004E3325" w:rsidRPr="00D451B1" w:rsidRDefault="004E3325" w:rsidP="005B0E6B">
                      <w:pPr>
                        <w:jc w:val="both"/>
                        <w:rPr>
                          <w:rFonts w:asciiTheme="majorHAnsi" w:hAnsiTheme="majorHAnsi"/>
                        </w:rPr>
                      </w:pPr>
                    </w:p>
                  </w:txbxContent>
                </v:textbox>
                <w10:anchorlock/>
              </v:rect>
            </w:pict>
          </mc:Fallback>
        </mc:AlternateContent>
      </w:r>
    </w:p>
    <w:p w14:paraId="4D671F57" w14:textId="77777777" w:rsidR="005B0E6B" w:rsidRDefault="005B0E6B" w:rsidP="005B0E6B">
      <w:pPr>
        <w:jc w:val="both"/>
      </w:pPr>
    </w:p>
    <w:p w14:paraId="082A36EF" w14:textId="77777777" w:rsidR="005B0E6B" w:rsidRDefault="005B0E6B" w:rsidP="005B0E6B">
      <w:pPr>
        <w:pStyle w:val="Heading3"/>
        <w:keepLines w:val="0"/>
        <w:numPr>
          <w:ilvl w:val="3"/>
          <w:numId w:val="24"/>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1" w:name="_Toc473636747"/>
      <w:bookmarkStart w:id="82" w:name="_Toc483691736"/>
      <w:r>
        <w:rPr>
          <w:rFonts w:ascii="Trebuchet MS" w:hAnsi="Trebuchet MS"/>
          <w:b/>
          <w:bCs/>
          <w:color w:val="000000" w:themeColor="text1"/>
          <w:szCs w:val="22"/>
        </w:rPr>
        <w:t>Calculating Tax on Credit Guarantee Fees &amp; Interest for Lapsed Revival</w:t>
      </w:r>
      <w:bookmarkEnd w:id="81"/>
      <w:bookmarkEnd w:id="82"/>
    </w:p>
    <w:p w14:paraId="568A18A2" w14:textId="77777777" w:rsidR="005B0E6B" w:rsidRDefault="005B0E6B" w:rsidP="005B0E6B">
      <w:pPr>
        <w:jc w:val="both"/>
      </w:pPr>
      <w:r>
        <w:t>Tax on Credit Guarantee Charges is determined based on CG Fees and Penal Interest calculated in section 1.6.3.2 and 1.6.3.3 respectively. There will be various Taxation components. SURGE allows users to define these components (their names and tax value). Summation of these tax components is the total tax determined. The formulae is as below:</w:t>
      </w:r>
    </w:p>
    <w:p w14:paraId="0ADFE655" w14:textId="77777777" w:rsidR="005B0E6B" w:rsidRDefault="005B0E6B" w:rsidP="005B0E6B">
      <w:pPr>
        <w:jc w:val="both"/>
      </w:pPr>
      <w:r>
        <w:rPr>
          <w:noProof/>
          <w:lang w:val="en-IN" w:eastAsia="en-IN"/>
        </w:rPr>
        <mc:AlternateContent>
          <mc:Choice Requires="wps">
            <w:drawing>
              <wp:inline distT="0" distB="0" distL="0" distR="0" wp14:anchorId="09EE74D6" wp14:editId="1C04F103">
                <wp:extent cx="5757126" cy="502285"/>
                <wp:effectExtent l="0" t="0" r="15240" b="12065"/>
                <wp:docPr id="27" name="Rectangle 27"/>
                <wp:cNvGraphicFramePr/>
                <a:graphic xmlns:a="http://schemas.openxmlformats.org/drawingml/2006/main">
                  <a:graphicData uri="http://schemas.microsoft.com/office/word/2010/wordprocessingShape">
                    <wps:wsp>
                      <wps:cNvSpPr/>
                      <wps:spPr>
                        <a:xfrm>
                          <a:off x="0" y="0"/>
                          <a:ext cx="5757126" cy="5022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2D799" w14:textId="77777777" w:rsidR="004E3325" w:rsidRDefault="004E3325"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EE74D6" id="Rectangle 27" o:spid="_x0000_s1104" style="width:453.3pt;height:3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" fillcolor="white [3201]" strokecolor="#70ad47 [3209]" strokeweight="1pt">
                <v:textbox>
                  <w:txbxContent>
                    <w:p w14:paraId="03F2D799" w14:textId="77777777" w:rsidR="004E3325" w:rsidRDefault="004E3325" w:rsidP="005B0E6B">
                      <w:pPr>
                        <w:jc w:val="center"/>
                      </w:pPr>
                      <w:r>
                        <w:t>Tax on Guarantee Fee = (Tax</w:t>
                      </w:r>
                      <w:r w:rsidRPr="00CD5802">
                        <w:rPr>
                          <w:vertAlign w:val="subscript"/>
                        </w:rPr>
                        <w:t>1</w:t>
                      </w:r>
                      <w:r>
                        <w:t xml:space="preserve"> * (Credit Guarantee Fee + Penalty)) + (Tax</w:t>
                      </w:r>
                      <w:r>
                        <w:rPr>
                          <w:vertAlign w:val="subscript"/>
                        </w:rPr>
                        <w:t>2</w:t>
                      </w:r>
                      <w:r>
                        <w:t xml:space="preserve"> * (Credit Guarantee Fee + Penalty)) + …. + (Tax</w:t>
                      </w:r>
                      <w:r>
                        <w:rPr>
                          <w:vertAlign w:val="subscript"/>
                        </w:rPr>
                        <w:t>n</w:t>
                      </w:r>
                      <w:r>
                        <w:t xml:space="preserve"> * (Credit Guarantee Fee + Penalty))</w:t>
                      </w:r>
                    </w:p>
                  </w:txbxContent>
                </v:textbox>
                <w10:anchorlock/>
              </v:rect>
            </w:pict>
          </mc:Fallback>
        </mc:AlternateContent>
      </w:r>
    </w:p>
    <w:p w14:paraId="4A93F86F" w14:textId="77777777" w:rsidR="005B0E6B" w:rsidRDefault="005B0E6B" w:rsidP="005B0E6B">
      <w:pPr>
        <w:jc w:val="both"/>
      </w:pPr>
    </w:p>
    <w:tbl>
      <w:tblPr>
        <w:tblStyle w:val="TableGrid"/>
        <w:tblW w:w="8275" w:type="dxa"/>
        <w:tblLook w:val="04A0" w:firstRow="1" w:lastRow="0" w:firstColumn="1" w:lastColumn="0" w:noHBand="0" w:noVBand="1"/>
      </w:tblPr>
      <w:tblGrid>
        <w:gridCol w:w="6475"/>
        <w:gridCol w:w="1800"/>
      </w:tblGrid>
      <w:tr w:rsidR="005B0E6B" w:rsidRPr="00F25836" w14:paraId="4E3C8B5C" w14:textId="77777777" w:rsidTr="00F66835">
        <w:trPr>
          <w:trHeight w:val="235"/>
        </w:trPr>
        <w:tc>
          <w:tcPr>
            <w:tcW w:w="6475" w:type="dxa"/>
            <w:noWrap/>
            <w:hideMark/>
          </w:tcPr>
          <w:p w14:paraId="29AEA4F3"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lastRenderedPageBreak/>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2BFAC3F6"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3A3BC2F2" w14:textId="77777777" w:rsidTr="00F66835">
        <w:trPr>
          <w:trHeight w:val="368"/>
        </w:trPr>
        <w:tc>
          <w:tcPr>
            <w:tcW w:w="6475" w:type="dxa"/>
            <w:hideMark/>
          </w:tcPr>
          <w:p w14:paraId="03BB1DD8"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3C749DA4"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60D082EE"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77BFCF70" w14:textId="77777777" w:rsidTr="00F66835">
        <w:trPr>
          <w:trHeight w:val="305"/>
        </w:trPr>
        <w:tc>
          <w:tcPr>
            <w:tcW w:w="6475" w:type="dxa"/>
          </w:tcPr>
          <w:p w14:paraId="21B299A1" w14:textId="77777777" w:rsidR="005B0E6B" w:rsidRDefault="005B0E6B" w:rsidP="00F66835">
            <w:pPr>
              <w:ind w:firstLineChars="200" w:firstLine="40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5BBC758D"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67F687AC"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39DC6DF5" w14:textId="77777777" w:rsidTr="00F66835">
        <w:trPr>
          <w:trHeight w:val="235"/>
        </w:trPr>
        <w:tc>
          <w:tcPr>
            <w:tcW w:w="6475" w:type="dxa"/>
            <w:hideMark/>
          </w:tcPr>
          <w:p w14:paraId="1485E27E" w14:textId="77777777" w:rsidR="005B0E6B" w:rsidRPr="00F25836" w:rsidRDefault="005B0E6B" w:rsidP="00F66835">
            <w:pPr>
              <w:ind w:firstLineChars="168" w:firstLine="336"/>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Annual Guarantee Fee (%)</w:t>
            </w:r>
          </w:p>
        </w:tc>
        <w:tc>
          <w:tcPr>
            <w:tcW w:w="1800" w:type="dxa"/>
            <w:hideMark/>
          </w:tcPr>
          <w:p w14:paraId="6F4EB757"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0.85%</w:t>
            </w:r>
          </w:p>
        </w:tc>
      </w:tr>
      <w:tr w:rsidR="005B0E6B" w:rsidRPr="00F25836" w14:paraId="587BD194" w14:textId="77777777" w:rsidTr="00F66835">
        <w:trPr>
          <w:trHeight w:val="235"/>
        </w:trPr>
        <w:tc>
          <w:tcPr>
            <w:tcW w:w="6475" w:type="dxa"/>
          </w:tcPr>
          <w:p w14:paraId="58731277"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51983D7D"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5EE2C72A" w14:textId="77777777" w:rsidTr="00F66835">
        <w:trPr>
          <w:trHeight w:val="235"/>
        </w:trPr>
        <w:tc>
          <w:tcPr>
            <w:tcW w:w="6475" w:type="dxa"/>
          </w:tcPr>
          <w:p w14:paraId="21240D8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7F28E4E9"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r w:rsidR="005B0E6B" w:rsidRPr="00F25836" w14:paraId="19331821" w14:textId="77777777" w:rsidTr="00F66835">
        <w:trPr>
          <w:trHeight w:val="235"/>
        </w:trPr>
        <w:tc>
          <w:tcPr>
            <w:tcW w:w="6475" w:type="dxa"/>
          </w:tcPr>
          <w:p w14:paraId="3CFF6E4D" w14:textId="77777777" w:rsidR="005B0E6B" w:rsidRPr="003D1616" w:rsidRDefault="005B0E6B" w:rsidP="00F66835">
            <w:pPr>
              <w:ind w:firstLineChars="200" w:firstLine="400"/>
              <w:rPr>
                <w:rFonts w:ascii="Calibri" w:eastAsia="Times New Roman" w:hAnsi="Calibri" w:cs="Times New Roman"/>
                <w:color w:val="000000"/>
                <w:sz w:val="20"/>
                <w:szCs w:val="20"/>
              </w:rPr>
            </w:pPr>
            <w:r w:rsidRPr="003D1616">
              <w:rPr>
                <w:rFonts w:ascii="Calibri" w:eastAsia="Times New Roman" w:hAnsi="Calibri" w:cs="Times New Roman"/>
                <w:color w:val="000000"/>
                <w:sz w:val="20"/>
                <w:szCs w:val="20"/>
              </w:rPr>
              <w:t>Annual Penal Interest Rate (%) for Lapsed Revival *</w:t>
            </w:r>
          </w:p>
        </w:tc>
        <w:tc>
          <w:tcPr>
            <w:tcW w:w="1800" w:type="dxa"/>
          </w:tcPr>
          <w:p w14:paraId="2E3743DC" w14:textId="77777777" w:rsidR="005B0E6B" w:rsidRPr="003D1616" w:rsidRDefault="005B0E6B" w:rsidP="00F66835">
            <w:pPr>
              <w:ind w:firstLineChars="200" w:firstLine="400"/>
              <w:rPr>
                <w:rFonts w:ascii="Calibri" w:eastAsia="Times New Roman" w:hAnsi="Calibri" w:cs="Times New Roman"/>
                <w:color w:val="000000"/>
                <w:sz w:val="20"/>
                <w:szCs w:val="20"/>
              </w:rPr>
            </w:pPr>
            <w:r>
              <w:rPr>
                <w:rFonts w:ascii="Calibri" w:eastAsia="Times New Roman" w:hAnsi="Calibri" w:cs="Times New Roman"/>
                <w:color w:val="000000"/>
                <w:sz w:val="20"/>
                <w:szCs w:val="20"/>
              </w:rPr>
              <w:t>6</w:t>
            </w:r>
            <w:r w:rsidRPr="003D1616">
              <w:rPr>
                <w:rFonts w:ascii="Calibri" w:eastAsia="Times New Roman" w:hAnsi="Calibri" w:cs="Times New Roman"/>
                <w:color w:val="000000"/>
                <w:sz w:val="20"/>
                <w:szCs w:val="20"/>
              </w:rPr>
              <w:t xml:space="preserve">.0% </w:t>
            </w:r>
          </w:p>
        </w:tc>
      </w:tr>
    </w:tbl>
    <w:p w14:paraId="58316F39" w14:textId="77777777" w:rsidR="005B0E6B" w:rsidRDefault="005B0E6B" w:rsidP="005B0E6B">
      <w:pPr>
        <w:jc w:val="both"/>
        <w:rPr>
          <w:b/>
          <w:u w:val="single"/>
        </w:rPr>
      </w:pPr>
    </w:p>
    <w:p w14:paraId="7B84B140" w14:textId="77777777" w:rsidR="005B0E6B" w:rsidRDefault="005B0E6B" w:rsidP="005B0E6B">
      <w:pPr>
        <w:jc w:val="both"/>
        <w:rPr>
          <w:b/>
          <w:u w:val="single"/>
        </w:rPr>
      </w:pPr>
      <w:r w:rsidRPr="00F41389">
        <w:rPr>
          <w:sz w:val="20"/>
          <w:szCs w:val="20"/>
        </w:rPr>
        <w:t xml:space="preserve">* </w:t>
      </w:r>
      <w:r w:rsidRPr="00B466D2">
        <w:rPr>
          <w:i/>
          <w:sz w:val="20"/>
          <w:szCs w:val="20"/>
        </w:rPr>
        <w:t xml:space="preserve">Note - </w:t>
      </w:r>
      <w:r w:rsidRPr="00B466D2">
        <w:rPr>
          <w:rFonts w:ascii="Calibri" w:eastAsia="Times New Roman" w:hAnsi="Calibri" w:cs="Times New Roman"/>
          <w:i/>
          <w:color w:val="000000"/>
          <w:sz w:val="20"/>
          <w:szCs w:val="20"/>
        </w:rPr>
        <w:t>Annual Penal Interest Rate (%) for Lapsed Revival includes Bank Rate and Annual Penal Interest Rate agreed by NCGTC.</w:t>
      </w:r>
    </w:p>
    <w:p w14:paraId="2C90D265" w14:textId="77777777" w:rsidR="005B0E6B" w:rsidRPr="00FD797F" w:rsidRDefault="005B0E6B" w:rsidP="005B0E6B">
      <w:pPr>
        <w:jc w:val="both"/>
        <w:rPr>
          <w:u w:val="single"/>
        </w:rPr>
      </w:pPr>
      <w:r w:rsidRPr="00D60BB0">
        <w:rPr>
          <w:b/>
          <w:u w:val="single"/>
        </w:rPr>
        <w:t>Scenario 1:</w:t>
      </w:r>
      <w:r>
        <w:rPr>
          <w:u w:val="single"/>
        </w:rPr>
        <w:t xml:space="preserve"> Tax Calculation for Non Penal Interest Case</w:t>
      </w:r>
    </w:p>
    <w:p w14:paraId="4AE44721"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The Loan Account has:</w:t>
      </w:r>
    </w:p>
    <w:tbl>
      <w:tblPr>
        <w:tblStyle w:val="TableGrid"/>
        <w:tblW w:w="5020" w:type="dxa"/>
        <w:tblLook w:val="04A0" w:firstRow="1" w:lastRow="0" w:firstColumn="1" w:lastColumn="0" w:noHBand="0" w:noVBand="1"/>
      </w:tblPr>
      <w:tblGrid>
        <w:gridCol w:w="3640"/>
        <w:gridCol w:w="1380"/>
      </w:tblGrid>
      <w:tr w:rsidR="005B0E6B" w:rsidRPr="003D1616" w14:paraId="40375DE1" w14:textId="77777777" w:rsidTr="00F66835">
        <w:trPr>
          <w:trHeight w:val="255"/>
        </w:trPr>
        <w:tc>
          <w:tcPr>
            <w:tcW w:w="3640" w:type="dxa"/>
            <w:hideMark/>
          </w:tcPr>
          <w:p w14:paraId="3289A00B" w14:textId="77777777" w:rsidR="005B0E6B" w:rsidRPr="003D161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64CDA4C7" w14:textId="77777777" w:rsidR="005B0E6B" w:rsidRPr="003D161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w:t>
            </w:r>
            <w:r w:rsidRPr="003D1616">
              <w:rPr>
                <w:rFonts w:ascii="Calibri" w:eastAsia="Times New Roman" w:hAnsi="Calibri" w:cs="Times New Roman"/>
                <w:color w:val="000000"/>
                <w:sz w:val="20"/>
                <w:szCs w:val="20"/>
              </w:rPr>
              <w:t xml:space="preserve">.00 </w:t>
            </w:r>
          </w:p>
        </w:tc>
      </w:tr>
    </w:tbl>
    <w:p w14:paraId="271956AF" w14:textId="77777777" w:rsidR="005B0E6B" w:rsidRDefault="005B0E6B" w:rsidP="005B0E6B"/>
    <w:p w14:paraId="121F382A" w14:textId="77777777" w:rsidR="005B0E6B" w:rsidRDefault="005B0E6B" w:rsidP="005B0E6B">
      <w:pPr>
        <w:jc w:val="both"/>
      </w:pPr>
      <w:r>
        <w:t>CG Fees as determined in section XX above, on INR 15Lacs is 16575/-</w:t>
      </w:r>
    </w:p>
    <w:p w14:paraId="52BA6CC3" w14:textId="77777777" w:rsidR="005B0E6B" w:rsidRDefault="005B0E6B" w:rsidP="005B0E6B">
      <w:pPr>
        <w:jc w:val="both"/>
      </w:pPr>
      <w:r>
        <w:t>There is no penalty levied on this loan. Thus, Penalty = INR 0/-</w:t>
      </w:r>
    </w:p>
    <w:p w14:paraId="54EB55F2" w14:textId="77777777" w:rsidR="005B0E6B" w:rsidRDefault="005B0E6B" w:rsidP="005B0E6B">
      <w:pPr>
        <w:jc w:val="both"/>
      </w:pPr>
      <w:r>
        <w:t>Taxation on INR 21450/- is determined as below:</w:t>
      </w:r>
    </w:p>
    <w:p w14:paraId="634D0E56" w14:textId="77777777" w:rsidR="005B0E6B" w:rsidRDefault="005B0E6B" w:rsidP="005B0E6B">
      <w:pPr>
        <w:pStyle w:val="ListParagraph"/>
        <w:numPr>
          <w:ilvl w:val="0"/>
          <w:numId w:val="17"/>
        </w:numPr>
        <w:jc w:val="both"/>
      </w:pPr>
      <w:r>
        <w:t>Service Tax on this Fee @14% is 16575*14% = INR 2320.5/-</w:t>
      </w:r>
    </w:p>
    <w:p w14:paraId="1E2BE8E3" w14:textId="77777777" w:rsidR="005B0E6B" w:rsidRDefault="005B0E6B" w:rsidP="005B0E6B">
      <w:pPr>
        <w:pStyle w:val="ListParagraph"/>
        <w:numPr>
          <w:ilvl w:val="0"/>
          <w:numId w:val="17"/>
        </w:numPr>
        <w:jc w:val="both"/>
      </w:pPr>
      <w:r>
        <w:t>Swach Bharat Cess on this Fee @0.5% is 16575*0.5% = INR    82.875/-</w:t>
      </w:r>
    </w:p>
    <w:p w14:paraId="159218AB" w14:textId="77777777" w:rsidR="005B0E6B" w:rsidRDefault="005B0E6B" w:rsidP="005B0E6B">
      <w:pPr>
        <w:pStyle w:val="ListParagraph"/>
        <w:numPr>
          <w:ilvl w:val="0"/>
          <w:numId w:val="17"/>
        </w:numPr>
        <w:jc w:val="both"/>
      </w:pPr>
      <w:r>
        <w:t>Krishi Kalyan Cess on this Fee @0.5% is 16575*0.5% = INR 82.875/-</w:t>
      </w:r>
    </w:p>
    <w:p w14:paraId="20C9278C" w14:textId="77777777" w:rsidR="005B0E6B" w:rsidRDefault="005B0E6B" w:rsidP="005B0E6B">
      <w:pPr>
        <w:jc w:val="both"/>
      </w:pPr>
      <w:r>
        <w:t>Total Tax is summation of service tax and Swach Bharat Cess = 2320.5+82.875+82.875= INR 2486/-</w:t>
      </w:r>
    </w:p>
    <w:p w14:paraId="5FFEEE04" w14:textId="77777777" w:rsidR="005B0E6B" w:rsidRDefault="005B0E6B" w:rsidP="005B0E6B">
      <w:pPr>
        <w:jc w:val="both"/>
        <w:rPr>
          <w:u w:val="single"/>
        </w:rPr>
      </w:pPr>
      <w:r w:rsidRPr="00D60BB0">
        <w:rPr>
          <w:b/>
          <w:u w:val="single"/>
        </w:rPr>
        <w:t xml:space="preserve">Scenario </w:t>
      </w:r>
      <w:r>
        <w:rPr>
          <w:b/>
          <w:u w:val="single"/>
        </w:rPr>
        <w:t>2</w:t>
      </w:r>
      <w:r w:rsidRPr="00D60BB0">
        <w:rPr>
          <w:b/>
          <w:u w:val="single"/>
        </w:rPr>
        <w:t>:</w:t>
      </w:r>
      <w:r>
        <w:rPr>
          <w:u w:val="single"/>
        </w:rPr>
        <w:t xml:space="preserve"> Tax Calculation for Penal Interest Case</w:t>
      </w:r>
    </w:p>
    <w:p w14:paraId="51FDE638" w14:textId="77777777" w:rsidR="005B0E6B" w:rsidRDefault="005B0E6B" w:rsidP="005B0E6B">
      <w:pPr>
        <w:jc w:val="both"/>
      </w:pPr>
      <w:r>
        <w:t>MLI uploads and approves the input file on SURGE system on 10</w:t>
      </w:r>
      <w:r w:rsidRPr="0042116A">
        <w:rPr>
          <w:vertAlign w:val="superscript"/>
        </w:rPr>
        <w:t>th</w:t>
      </w:r>
      <w:r>
        <w:t xml:space="preserve"> April 2018. This input file contains Loan Disbursement Information till previous March 2018. The Loan Account has:</w:t>
      </w:r>
    </w:p>
    <w:tbl>
      <w:tblPr>
        <w:tblStyle w:val="TableGrid"/>
        <w:tblW w:w="5020" w:type="dxa"/>
        <w:tblLook w:val="04A0" w:firstRow="1" w:lastRow="0" w:firstColumn="1" w:lastColumn="0" w:noHBand="0" w:noVBand="1"/>
      </w:tblPr>
      <w:tblGrid>
        <w:gridCol w:w="3640"/>
        <w:gridCol w:w="1380"/>
      </w:tblGrid>
      <w:tr w:rsidR="005B0E6B" w:rsidRPr="00F25836" w14:paraId="13FD89C1" w14:textId="77777777" w:rsidTr="00F66835">
        <w:trPr>
          <w:trHeight w:val="255"/>
        </w:trPr>
        <w:tc>
          <w:tcPr>
            <w:tcW w:w="3640" w:type="dxa"/>
            <w:hideMark/>
          </w:tcPr>
          <w:p w14:paraId="1475D939" w14:textId="77777777" w:rsidR="005B0E6B" w:rsidRPr="00F25836" w:rsidRDefault="005B0E6B" w:rsidP="00F66835">
            <w:pPr>
              <w:rPr>
                <w:rFonts w:ascii="Calibri" w:eastAsia="Times New Roman" w:hAnsi="Calibri" w:cs="Times New Roman"/>
                <w:color w:val="000000"/>
                <w:sz w:val="20"/>
                <w:szCs w:val="20"/>
              </w:rPr>
            </w:pPr>
            <w:r w:rsidRPr="00D645DD">
              <w:rPr>
                <w:rFonts w:ascii="Calibri" w:eastAsia="Times New Roman" w:hAnsi="Calibri" w:cs="Times New Roman"/>
                <w:color w:val="000000"/>
                <w:sz w:val="20"/>
                <w:szCs w:val="20"/>
              </w:rPr>
              <w:t xml:space="preserve">Summation of Modified Sanction Loan Amount (Fund and Non Fund) for the given </w:t>
            </w:r>
            <w:r>
              <w:rPr>
                <w:rFonts w:ascii="Calibri" w:eastAsia="Times New Roman" w:hAnsi="Calibri" w:cs="Times New Roman"/>
                <w:color w:val="000000"/>
                <w:sz w:val="20"/>
                <w:szCs w:val="20"/>
              </w:rPr>
              <w:t>loan account</w:t>
            </w:r>
          </w:p>
        </w:tc>
        <w:tc>
          <w:tcPr>
            <w:tcW w:w="1380" w:type="dxa"/>
            <w:noWrap/>
            <w:hideMark/>
          </w:tcPr>
          <w:p w14:paraId="081B223F"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009A73CE" w14:textId="77777777" w:rsidR="005B0E6B" w:rsidRDefault="005B0E6B" w:rsidP="005B0E6B">
      <w:pPr>
        <w:jc w:val="both"/>
      </w:pPr>
    </w:p>
    <w:p w14:paraId="40594C46" w14:textId="77777777" w:rsidR="005B0E6B" w:rsidRDefault="005B0E6B" w:rsidP="005B0E6B">
      <w:pPr>
        <w:jc w:val="both"/>
      </w:pPr>
      <w:r>
        <w:t xml:space="preserve">This loan account had been issued guarantee cover in the Quarter 2 of 2016 and had been ‘In Force’ since then till March 2017. However, its guarantee cover has lapsed since then till FY 18-19 (i.e. Number of Lapsed FY Years = 2). </w:t>
      </w:r>
    </w:p>
    <w:p w14:paraId="3CCFFA3D" w14:textId="77777777" w:rsidR="005B0E6B" w:rsidRDefault="005B0E6B" w:rsidP="005B0E6B">
      <w:pPr>
        <w:jc w:val="both"/>
      </w:pPr>
      <w:r>
        <w:t xml:space="preserve"> CG Fees is calculated on Sanctioned Loan Amount which is - INR 16575/- (Refer section 1.6.3.2 – Scenario 2 above).</w:t>
      </w:r>
    </w:p>
    <w:p w14:paraId="11BFCF2E" w14:textId="4B7FF610" w:rsidR="005B0E6B" w:rsidRDefault="005B0E6B" w:rsidP="005B0E6B">
      <w:pPr>
        <w:jc w:val="both"/>
      </w:pPr>
      <w:r>
        <w:lastRenderedPageBreak/>
        <w:t>Based on this CG Fees, penal interest for Lapsed Revival is calculated as (16575 * (6.0%</w:t>
      </w:r>
      <w:r w:rsidR="005F54F9">
        <w:t>/4</w:t>
      </w:r>
      <w:r>
        <w:t>) *</w:t>
      </w:r>
      <w:r w:rsidR="005F54F9">
        <w:t>8</w:t>
      </w:r>
      <w:r>
        <w:t>) = INR 1989/-</w:t>
      </w:r>
    </w:p>
    <w:p w14:paraId="067BC319" w14:textId="070FAA05" w:rsidR="005B0E6B" w:rsidRDefault="005B0E6B" w:rsidP="005B0E6B">
      <w:pPr>
        <w:jc w:val="both"/>
      </w:pPr>
      <w:r>
        <w:t xml:space="preserve">Taxation is calculated on INR  (16575+1989) = INR </w:t>
      </w:r>
      <w:r w:rsidR="005F54F9">
        <w:t>–</w:t>
      </w:r>
      <w:r>
        <w:t xml:space="preserve"> 18564</w:t>
      </w:r>
      <w:r w:rsidR="005F54F9">
        <w:t xml:space="preserve">/- </w:t>
      </w:r>
      <w:r>
        <w:t>is determined as below:</w:t>
      </w:r>
    </w:p>
    <w:p w14:paraId="54F85013" w14:textId="77777777" w:rsidR="005B0E6B" w:rsidRDefault="005B0E6B" w:rsidP="005B0E6B">
      <w:pPr>
        <w:pStyle w:val="ListParagraph"/>
        <w:numPr>
          <w:ilvl w:val="0"/>
          <w:numId w:val="12"/>
        </w:numPr>
        <w:jc w:val="both"/>
      </w:pPr>
      <w:r>
        <w:t>Service Tax on this @14% is 18564*14% = INR 2598.96/-</w:t>
      </w:r>
    </w:p>
    <w:p w14:paraId="5524D95E" w14:textId="77777777" w:rsidR="005B0E6B" w:rsidRDefault="005B0E6B" w:rsidP="005B0E6B">
      <w:pPr>
        <w:pStyle w:val="ListParagraph"/>
        <w:numPr>
          <w:ilvl w:val="0"/>
          <w:numId w:val="12"/>
        </w:numPr>
        <w:jc w:val="both"/>
      </w:pPr>
      <w:r>
        <w:t>Swach Bharat Cess on this @0.5% is 18564*0.5% = INR 92.82/-</w:t>
      </w:r>
    </w:p>
    <w:p w14:paraId="01B3DDA5" w14:textId="77777777" w:rsidR="005B0E6B" w:rsidRDefault="005B0E6B" w:rsidP="005B0E6B">
      <w:pPr>
        <w:pStyle w:val="ListParagraph"/>
        <w:numPr>
          <w:ilvl w:val="0"/>
          <w:numId w:val="12"/>
        </w:numPr>
        <w:jc w:val="both"/>
      </w:pPr>
      <w:r>
        <w:t>Swach Bharat Cess on this @0.5% is 18564*0.5% = INR 92.82/-</w:t>
      </w:r>
    </w:p>
    <w:p w14:paraId="6C4AA508" w14:textId="77777777" w:rsidR="005B0E6B" w:rsidRDefault="005B0E6B" w:rsidP="005B0E6B">
      <w:pPr>
        <w:jc w:val="both"/>
      </w:pPr>
      <w:r>
        <w:t>Total Tax is summation of service tax and Swach Bharat Cess =  2598.96+92.82+92.82= INR 2784.6 rounded off to 2785</w:t>
      </w:r>
    </w:p>
    <w:p w14:paraId="06AA168D" w14:textId="77777777" w:rsidR="005B0E6B" w:rsidRDefault="005B0E6B" w:rsidP="005B0E6B">
      <w:pPr>
        <w:jc w:val="both"/>
      </w:pPr>
      <w:r>
        <w:rPr>
          <w:noProof/>
          <w:lang w:val="en-IN" w:eastAsia="en-IN"/>
        </w:rPr>
        <mc:AlternateContent>
          <mc:Choice Requires="wps">
            <w:drawing>
              <wp:inline distT="0" distB="0" distL="0" distR="0" wp14:anchorId="049ECD92" wp14:editId="5B410678">
                <wp:extent cx="5908040" cy="770255"/>
                <wp:effectExtent l="0" t="0" r="16510" b="10795"/>
                <wp:docPr id="32" name="Rectangle 32"/>
                <wp:cNvGraphicFramePr/>
                <a:graphic xmlns:a="http://schemas.openxmlformats.org/drawingml/2006/main">
                  <a:graphicData uri="http://schemas.microsoft.com/office/word/2010/wordprocessingShape">
                    <wps:wsp>
                      <wps:cNvSpPr/>
                      <wps:spPr>
                        <a:xfrm>
                          <a:off x="0" y="0"/>
                          <a:ext cx="5908040" cy="7702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645CDD2"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0EF59E79" w14:textId="77777777" w:rsidR="004E3325" w:rsidRDefault="004E3325"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4E3325" w:rsidRPr="009F00C2" w:rsidRDefault="004E3325"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4E3325" w:rsidRDefault="004E3325" w:rsidP="005B0E6B">
                            <w:pPr>
                              <w:jc w:val="both"/>
                              <w:rPr>
                                <w:rFonts w:asciiTheme="majorHAnsi" w:hAnsiTheme="majorHAnsi"/>
                              </w:rPr>
                            </w:pPr>
                          </w:p>
                          <w:p w14:paraId="72344278" w14:textId="77777777" w:rsidR="004E3325" w:rsidRDefault="004E3325" w:rsidP="005B0E6B">
                            <w:pPr>
                              <w:jc w:val="both"/>
                              <w:rPr>
                                <w:rFonts w:asciiTheme="majorHAnsi" w:hAnsiTheme="majorHAnsi"/>
                              </w:rPr>
                            </w:pPr>
                          </w:p>
                          <w:p w14:paraId="59E6E397" w14:textId="77777777" w:rsidR="004E3325" w:rsidRDefault="004E3325" w:rsidP="005B0E6B">
                            <w:pPr>
                              <w:jc w:val="both"/>
                              <w:rPr>
                                <w:rFonts w:asciiTheme="majorHAnsi" w:hAnsiTheme="majorHAnsi"/>
                              </w:rPr>
                            </w:pPr>
                          </w:p>
                          <w:p w14:paraId="09B5FB4A" w14:textId="77777777" w:rsidR="004E3325" w:rsidRPr="00D451B1" w:rsidRDefault="004E3325" w:rsidP="005B0E6B">
                            <w:pPr>
                              <w:jc w:val="both"/>
                              <w:rPr>
                                <w:rFonts w:asciiTheme="majorHAnsi" w:hAnsiTheme="maj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9ECD92" id="Rectangle 32" o:spid="_x0000_s1105" style="width:465.2pt;height:60.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" fillcolor="white [3201]" strokecolor="#70ad47 [3209]" strokeweight="1pt">
                <v:textbox>
                  <w:txbxContent>
                    <w:p w14:paraId="1645CDD2" w14:textId="77777777" w:rsidR="004E3325" w:rsidRPr="00D451B1" w:rsidRDefault="004E3325" w:rsidP="005B0E6B">
                      <w:pPr>
                        <w:jc w:val="both"/>
                        <w:rPr>
                          <w:rFonts w:asciiTheme="majorHAnsi" w:hAnsiTheme="majorHAnsi"/>
                          <w:b/>
                        </w:rPr>
                      </w:pPr>
                      <w:r>
                        <w:rPr>
                          <w:rFonts w:asciiTheme="majorHAnsi" w:hAnsiTheme="majorHAnsi"/>
                          <w:b/>
                        </w:rPr>
                        <w:t>Calculating the Credit Guarantee Fee Tax:</w:t>
                      </w:r>
                    </w:p>
                    <w:p w14:paraId="0EF59E79" w14:textId="77777777" w:rsidR="004E3325" w:rsidRDefault="004E3325" w:rsidP="005B0E6B">
                      <w:pPr>
                        <w:pStyle w:val="ListParagraph"/>
                        <w:numPr>
                          <w:ilvl w:val="0"/>
                          <w:numId w:val="10"/>
                        </w:numPr>
                        <w:jc w:val="both"/>
                        <w:rPr>
                          <w:rFonts w:asciiTheme="majorHAnsi" w:hAnsiTheme="majorHAnsi"/>
                        </w:rPr>
                      </w:pPr>
                      <w:r>
                        <w:rPr>
                          <w:rFonts w:asciiTheme="majorHAnsi" w:hAnsiTheme="majorHAnsi"/>
                        </w:rPr>
                        <w:t>SURGE provides facility to define tax components (names and values (%))</w:t>
                      </w:r>
                    </w:p>
                    <w:p w14:paraId="7FCD4FBC" w14:textId="77777777" w:rsidR="004E3325" w:rsidRPr="009F00C2" w:rsidRDefault="004E3325" w:rsidP="005B0E6B">
                      <w:pPr>
                        <w:pStyle w:val="ListParagraph"/>
                        <w:numPr>
                          <w:ilvl w:val="0"/>
                          <w:numId w:val="10"/>
                        </w:numPr>
                        <w:jc w:val="both"/>
                        <w:rPr>
                          <w:rFonts w:asciiTheme="majorHAnsi" w:hAnsiTheme="majorHAnsi"/>
                        </w:rPr>
                      </w:pPr>
                      <w:r w:rsidRPr="009F00C2">
                        <w:rPr>
                          <w:rFonts w:asciiTheme="majorHAnsi" w:hAnsiTheme="majorHAnsi"/>
                        </w:rPr>
                        <w:t>Summation of these tax components provides total tax chargeable on CG Fees.</w:t>
                      </w:r>
                    </w:p>
                    <w:p w14:paraId="0278DFF4" w14:textId="77777777" w:rsidR="004E3325" w:rsidRDefault="004E3325" w:rsidP="005B0E6B">
                      <w:pPr>
                        <w:jc w:val="both"/>
                        <w:rPr>
                          <w:rFonts w:asciiTheme="majorHAnsi" w:hAnsiTheme="majorHAnsi"/>
                        </w:rPr>
                      </w:pPr>
                    </w:p>
                    <w:p w14:paraId="72344278" w14:textId="77777777" w:rsidR="004E3325" w:rsidRDefault="004E3325" w:rsidP="005B0E6B">
                      <w:pPr>
                        <w:jc w:val="both"/>
                        <w:rPr>
                          <w:rFonts w:asciiTheme="majorHAnsi" w:hAnsiTheme="majorHAnsi"/>
                        </w:rPr>
                      </w:pPr>
                    </w:p>
                    <w:p w14:paraId="59E6E397" w14:textId="77777777" w:rsidR="004E3325" w:rsidRDefault="004E3325" w:rsidP="005B0E6B">
                      <w:pPr>
                        <w:jc w:val="both"/>
                        <w:rPr>
                          <w:rFonts w:asciiTheme="majorHAnsi" w:hAnsiTheme="majorHAnsi"/>
                        </w:rPr>
                      </w:pPr>
                    </w:p>
                    <w:p w14:paraId="09B5FB4A" w14:textId="77777777" w:rsidR="004E3325" w:rsidRPr="00D451B1" w:rsidRDefault="004E3325" w:rsidP="005B0E6B">
                      <w:pPr>
                        <w:jc w:val="both"/>
                        <w:rPr>
                          <w:rFonts w:asciiTheme="majorHAnsi" w:hAnsiTheme="majorHAnsi"/>
                        </w:rPr>
                      </w:pPr>
                    </w:p>
                  </w:txbxContent>
                </v:textbox>
                <w10:anchorlock/>
              </v:rect>
            </w:pict>
          </mc:Fallback>
        </mc:AlternateContent>
      </w:r>
    </w:p>
    <w:p w14:paraId="462FE654" w14:textId="77777777" w:rsidR="005B0E6B" w:rsidRDefault="005B0E6B" w:rsidP="005B0E6B"/>
    <w:p w14:paraId="36A40CD1"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3" w:name="_Toc473636748"/>
      <w:bookmarkStart w:id="84" w:name="_Toc483691737"/>
      <w:r w:rsidRPr="00861CB6">
        <w:rPr>
          <w:rFonts w:ascii="Trebuchet MS" w:hAnsi="Trebuchet MS"/>
          <w:b/>
          <w:bCs/>
          <w:color w:val="000000" w:themeColor="text1"/>
          <w:szCs w:val="22"/>
        </w:rPr>
        <w:t>Demand Advice for Guarantee Charges</w:t>
      </w:r>
      <w:bookmarkEnd w:id="83"/>
      <w:bookmarkEnd w:id="84"/>
    </w:p>
    <w:p w14:paraId="4E8C81C5" w14:textId="77777777" w:rsidR="005B0E6B" w:rsidRPr="00861CB6" w:rsidRDefault="005B0E6B" w:rsidP="005B0E6B">
      <w:r>
        <w:t>For guarantee charges demand to continue the guarantee cover, system generates the DAN as specified below.</w:t>
      </w:r>
    </w:p>
    <w:p w14:paraId="7F5B4638"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5" w:name="_Toc473636749"/>
      <w:bookmarkStart w:id="86" w:name="_Toc483691738"/>
      <w:r>
        <w:rPr>
          <w:rFonts w:ascii="Trebuchet MS" w:hAnsi="Trebuchet MS"/>
          <w:b/>
          <w:bCs/>
          <w:color w:val="000000" w:themeColor="text1"/>
          <w:szCs w:val="22"/>
        </w:rPr>
        <w:t>CGDAN – Demand Advice: Existing Guarantee Cover - Individual</w:t>
      </w:r>
      <w:bookmarkEnd w:id="85"/>
      <w:bookmarkEnd w:id="86"/>
      <w:r>
        <w:rPr>
          <w:rFonts w:ascii="Trebuchet MS" w:hAnsi="Trebuchet MS"/>
          <w:b/>
          <w:bCs/>
          <w:color w:val="000000" w:themeColor="text1"/>
          <w:szCs w:val="22"/>
        </w:rPr>
        <w:t xml:space="preserve"> </w:t>
      </w:r>
    </w:p>
    <w:p w14:paraId="6BA1C282" w14:textId="77777777" w:rsidR="005B0E6B" w:rsidRDefault="005B0E6B" w:rsidP="005B0E6B">
      <w:pPr>
        <w:jc w:val="both"/>
      </w:pPr>
      <w:r>
        <w:t>The demand for CG Charges is raised to MLI by generating CGDAN. Refer section 1.5.6.1 for details on CGDAN.</w:t>
      </w:r>
    </w:p>
    <w:p w14:paraId="37AFF248" w14:textId="77777777" w:rsidR="005B0E6B" w:rsidRDefault="005B0E6B" w:rsidP="005B0E6B">
      <w:pPr>
        <w:jc w:val="both"/>
      </w:pPr>
    </w:p>
    <w:p w14:paraId="73EE9423"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7" w:name="_Toc473636750"/>
      <w:bookmarkStart w:id="88" w:name="_Toc483691739"/>
      <w:r>
        <w:rPr>
          <w:rFonts w:ascii="Trebuchet MS" w:hAnsi="Trebuchet MS"/>
          <w:b/>
          <w:bCs/>
          <w:color w:val="000000" w:themeColor="text1"/>
          <w:szCs w:val="22"/>
        </w:rPr>
        <w:t xml:space="preserve">BATCHDAN </w:t>
      </w:r>
      <w:r w:rsidRPr="00571CB6">
        <w:rPr>
          <w:rFonts w:ascii="Trebuchet MS" w:hAnsi="Trebuchet MS"/>
          <w:b/>
          <w:bCs/>
          <w:color w:val="000000" w:themeColor="text1"/>
          <w:szCs w:val="22"/>
        </w:rPr>
        <w:t xml:space="preserve">– Demand Advice: Existing Guarantee Cover - </w:t>
      </w:r>
      <w:r>
        <w:rPr>
          <w:rFonts w:ascii="Trebuchet MS" w:hAnsi="Trebuchet MS"/>
          <w:b/>
          <w:bCs/>
          <w:color w:val="000000" w:themeColor="text1"/>
          <w:szCs w:val="22"/>
        </w:rPr>
        <w:t>Batch</w:t>
      </w:r>
      <w:bookmarkEnd w:id="87"/>
      <w:bookmarkEnd w:id="88"/>
    </w:p>
    <w:p w14:paraId="22B5F6B5" w14:textId="77777777" w:rsidR="005B0E6B" w:rsidRPr="00885E7D" w:rsidRDefault="005B0E6B" w:rsidP="005B0E6B">
      <w:pPr>
        <w:jc w:val="both"/>
        <w:rPr>
          <w:b/>
        </w:rPr>
      </w:pPr>
      <w:r w:rsidRPr="00997DB7">
        <w:t>Batch DAN Format for Batch of eligible records – Continuity of Credit Guarantee Batch:</w:t>
      </w:r>
    </w:p>
    <w:p w14:paraId="39C63820" w14:textId="77777777" w:rsidR="005B0E6B" w:rsidRDefault="005B0E6B" w:rsidP="005B0E6B">
      <w:pPr>
        <w:jc w:val="both"/>
      </w:pPr>
      <w:r>
        <w:rPr>
          <w:noProof/>
          <w:lang w:val="en-IN" w:eastAsia="en-IN"/>
        </w:rPr>
        <w:drawing>
          <wp:inline distT="0" distB="0" distL="0" distR="0" wp14:anchorId="68A21EC8" wp14:editId="2E83BBCB">
            <wp:extent cx="5486400" cy="1238036"/>
            <wp:effectExtent l="38100" t="0" r="19050" b="19685"/>
            <wp:docPr id="43" name="Diagram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2" r:lo="rId63" r:qs="rId64" r:cs="rId65"/>
              </a:graphicData>
            </a:graphic>
          </wp:inline>
        </w:drawing>
      </w:r>
    </w:p>
    <w:p w14:paraId="0463EA36" w14:textId="77777777" w:rsidR="005B0E6B" w:rsidRDefault="005B0E6B" w:rsidP="005B0E6B">
      <w:pPr>
        <w:jc w:val="both"/>
      </w:pPr>
    </w:p>
    <w:p w14:paraId="081CD125" w14:textId="77777777" w:rsidR="005B0E6B" w:rsidRDefault="005B0E6B" w:rsidP="005B0E6B">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89" w:name="_Toc473636751"/>
      <w:bookmarkStart w:id="90" w:name="_Toc483691740"/>
      <w:r>
        <w:rPr>
          <w:rFonts w:ascii="Trebuchet MS" w:hAnsi="Trebuchet MS"/>
          <w:b/>
          <w:bCs/>
          <w:color w:val="000000" w:themeColor="text1"/>
          <w:szCs w:val="22"/>
        </w:rPr>
        <w:t>Payment of CG Charges</w:t>
      </w:r>
      <w:bookmarkEnd w:id="89"/>
      <w:bookmarkEnd w:id="90"/>
    </w:p>
    <w:p w14:paraId="111D52CB" w14:textId="77777777" w:rsidR="005F54F9" w:rsidRDefault="005F54F9" w:rsidP="005F54F9">
      <w:pPr>
        <w:jc w:val="both"/>
      </w:pPr>
      <w:r>
        <w:t>Till the point MLI makes the payment of CG Charges, system will identify these CG’s as ‘Provisional’ by means of below mentioned status codes:</w:t>
      </w:r>
    </w:p>
    <w:p w14:paraId="2CFDE939" w14:textId="77777777" w:rsidR="005F54F9" w:rsidRDefault="005F54F9" w:rsidP="005F54F9">
      <w:pPr>
        <w:pStyle w:val="ListParagraph"/>
        <w:numPr>
          <w:ilvl w:val="0"/>
          <w:numId w:val="42"/>
        </w:numPr>
      </w:pPr>
      <w:r>
        <w:lastRenderedPageBreak/>
        <w:t xml:space="preserve"> Current CG Status – 30036</w:t>
      </w:r>
    </w:p>
    <w:p w14:paraId="31A74292" w14:textId="23E90162" w:rsidR="005F54F9" w:rsidRDefault="005F54F9" w:rsidP="00FD0037">
      <w:pPr>
        <w:pStyle w:val="ListParagraph"/>
        <w:numPr>
          <w:ilvl w:val="0"/>
          <w:numId w:val="42"/>
        </w:numPr>
        <w:jc w:val="both"/>
      </w:pPr>
      <w:r>
        <w:t>Previous CG Status – 30036</w:t>
      </w:r>
    </w:p>
    <w:p w14:paraId="54901C68" w14:textId="5AA2C688" w:rsidR="005B0E6B" w:rsidRDefault="005B0E6B" w:rsidP="005B0E6B">
      <w:pPr>
        <w:jc w:val="both"/>
      </w:pPr>
      <w:r>
        <w:t>Refer the document - ‘Payment Mechanism’ for more details on payment process.</w:t>
      </w:r>
    </w:p>
    <w:p w14:paraId="379EA2D0" w14:textId="77777777" w:rsidR="005B0E6B" w:rsidRDefault="005B0E6B" w:rsidP="005B0E6B">
      <w:pPr>
        <w:jc w:val="both"/>
      </w:pPr>
    </w:p>
    <w:p w14:paraId="5BD8E804" w14:textId="77777777" w:rsidR="005B0E6B" w:rsidRDefault="005B0E6B" w:rsidP="005B0E6B">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1" w:name="_Toc473636752"/>
      <w:bookmarkStart w:id="92" w:name="_Toc483691741"/>
      <w:r>
        <w:rPr>
          <w:rFonts w:ascii="Trebuchet MS" w:hAnsi="Trebuchet MS"/>
          <w:b/>
          <w:bCs/>
          <w:color w:val="000000" w:themeColor="text1"/>
          <w:szCs w:val="22"/>
        </w:rPr>
        <w:t>Payment of CG Fees/Taxes/Penalty in Stipulated Time</w:t>
      </w:r>
      <w:bookmarkEnd w:id="91"/>
      <w:bookmarkEnd w:id="92"/>
      <w:r>
        <w:rPr>
          <w:rFonts w:ascii="Trebuchet MS" w:hAnsi="Trebuchet MS"/>
          <w:b/>
          <w:bCs/>
          <w:color w:val="000000" w:themeColor="text1"/>
          <w:szCs w:val="22"/>
        </w:rPr>
        <w:t xml:space="preserve"> </w:t>
      </w:r>
    </w:p>
    <w:p w14:paraId="1DC789CC" w14:textId="7EFA2BFF" w:rsidR="005F54F9" w:rsidRDefault="005B0E6B" w:rsidP="005F54F9">
      <w:pPr>
        <w:jc w:val="both"/>
      </w:pPr>
      <w:r>
        <w:t>Payment of CG Fees in stipulated time makes the guarantee active, and the Guarantee Status is updated as ‘In Force’</w:t>
      </w:r>
      <w:r w:rsidR="005F54F9">
        <w:t xml:space="preserve">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5F54F9" w:rsidRPr="00E93554" w14:paraId="648C51E3" w14:textId="77777777" w:rsidTr="00001FBA">
        <w:trPr>
          <w:trHeight w:val="998"/>
        </w:trPr>
        <w:tc>
          <w:tcPr>
            <w:tcW w:w="843" w:type="dxa"/>
          </w:tcPr>
          <w:p w14:paraId="0AFE1754" w14:textId="77777777" w:rsidR="005F54F9" w:rsidRPr="00555098" w:rsidRDefault="005F54F9" w:rsidP="00001FBA">
            <w:pPr>
              <w:jc w:val="both"/>
              <w:rPr>
                <w:b/>
                <w:sz w:val="20"/>
                <w:szCs w:val="20"/>
              </w:rPr>
            </w:pPr>
            <w:r w:rsidRPr="00555098">
              <w:rPr>
                <w:b/>
                <w:sz w:val="20"/>
                <w:szCs w:val="20"/>
              </w:rPr>
              <w:t>S. No.</w:t>
            </w:r>
          </w:p>
        </w:tc>
        <w:tc>
          <w:tcPr>
            <w:tcW w:w="2662" w:type="dxa"/>
          </w:tcPr>
          <w:p w14:paraId="50D1982E" w14:textId="77777777" w:rsidR="005F54F9" w:rsidRPr="00555098" w:rsidRDefault="005F54F9" w:rsidP="00001FBA">
            <w:pPr>
              <w:jc w:val="both"/>
              <w:rPr>
                <w:b/>
                <w:sz w:val="20"/>
                <w:szCs w:val="20"/>
              </w:rPr>
            </w:pPr>
            <w:r w:rsidRPr="00555098">
              <w:rPr>
                <w:b/>
                <w:sz w:val="20"/>
                <w:szCs w:val="20"/>
              </w:rPr>
              <w:t>Record Details In Input File for Loan Account in Consideration</w:t>
            </w:r>
          </w:p>
        </w:tc>
        <w:tc>
          <w:tcPr>
            <w:tcW w:w="3284" w:type="dxa"/>
          </w:tcPr>
          <w:p w14:paraId="13C7EC10" w14:textId="77777777" w:rsidR="005F54F9" w:rsidRPr="00555098" w:rsidRDefault="005F54F9" w:rsidP="00001FBA">
            <w:pPr>
              <w:jc w:val="both"/>
              <w:rPr>
                <w:b/>
                <w:sz w:val="20"/>
                <w:szCs w:val="20"/>
              </w:rPr>
            </w:pPr>
            <w:r w:rsidRPr="00555098">
              <w:rPr>
                <w:b/>
                <w:sz w:val="20"/>
                <w:szCs w:val="20"/>
              </w:rPr>
              <w:t>State of Latest Record in SURGE for Corresponding  Loan Account’s CG</w:t>
            </w:r>
          </w:p>
        </w:tc>
        <w:tc>
          <w:tcPr>
            <w:tcW w:w="2279" w:type="dxa"/>
          </w:tcPr>
          <w:p w14:paraId="77B7E2FF" w14:textId="77777777" w:rsidR="005F54F9" w:rsidRPr="00555098" w:rsidRDefault="005F54F9" w:rsidP="00001FBA">
            <w:pPr>
              <w:jc w:val="both"/>
              <w:rPr>
                <w:b/>
                <w:sz w:val="20"/>
                <w:szCs w:val="20"/>
              </w:rPr>
            </w:pPr>
            <w:r w:rsidRPr="00555098">
              <w:rPr>
                <w:b/>
                <w:sz w:val="20"/>
                <w:szCs w:val="20"/>
              </w:rPr>
              <w:t>Satus Codes Provided by System for the New Entry</w:t>
            </w:r>
          </w:p>
        </w:tc>
      </w:tr>
      <w:tr w:rsidR="005F54F9" w:rsidRPr="00F705EB" w14:paraId="44B7CC34" w14:textId="77777777" w:rsidTr="00001FBA">
        <w:trPr>
          <w:trHeight w:val="230"/>
        </w:trPr>
        <w:tc>
          <w:tcPr>
            <w:tcW w:w="843" w:type="dxa"/>
          </w:tcPr>
          <w:p w14:paraId="762E580A" w14:textId="77777777" w:rsidR="005F54F9" w:rsidRPr="00555098" w:rsidRDefault="005F54F9" w:rsidP="00001FBA">
            <w:pPr>
              <w:jc w:val="both"/>
              <w:rPr>
                <w:sz w:val="20"/>
                <w:szCs w:val="20"/>
              </w:rPr>
            </w:pPr>
            <w:r w:rsidRPr="00555098">
              <w:rPr>
                <w:sz w:val="20"/>
                <w:szCs w:val="20"/>
              </w:rPr>
              <w:t>1</w:t>
            </w:r>
          </w:p>
        </w:tc>
        <w:tc>
          <w:tcPr>
            <w:tcW w:w="2662" w:type="dxa"/>
          </w:tcPr>
          <w:p w14:paraId="6AF46B05" w14:textId="77777777" w:rsidR="005F54F9" w:rsidRPr="00F705EB" w:rsidRDefault="005F54F9" w:rsidP="00001FBA">
            <w:pPr>
              <w:jc w:val="both"/>
              <w:rPr>
                <w:sz w:val="20"/>
                <w:szCs w:val="20"/>
              </w:rPr>
            </w:pPr>
            <w:r>
              <w:rPr>
                <w:sz w:val="20"/>
                <w:szCs w:val="20"/>
              </w:rPr>
              <w:t>Loan Account is Standard</w:t>
            </w:r>
          </w:p>
        </w:tc>
        <w:tc>
          <w:tcPr>
            <w:tcW w:w="3284" w:type="dxa"/>
          </w:tcPr>
          <w:p w14:paraId="3DBA9487" w14:textId="77777777" w:rsidR="005F54F9" w:rsidRPr="00F705EB" w:rsidRDefault="005F54F9" w:rsidP="00001FBA">
            <w:pPr>
              <w:jc w:val="both"/>
              <w:rPr>
                <w:sz w:val="20"/>
                <w:szCs w:val="20"/>
              </w:rPr>
            </w:pPr>
            <w:r>
              <w:rPr>
                <w:sz w:val="20"/>
                <w:szCs w:val="20"/>
              </w:rPr>
              <w:t>Current State – 30010</w:t>
            </w:r>
          </w:p>
        </w:tc>
        <w:tc>
          <w:tcPr>
            <w:tcW w:w="2279" w:type="dxa"/>
          </w:tcPr>
          <w:p w14:paraId="39E0E6AB" w14:textId="77777777" w:rsidR="005F54F9" w:rsidRPr="009A2E46" w:rsidRDefault="005F54F9" w:rsidP="00001FBA">
            <w:pPr>
              <w:jc w:val="both"/>
              <w:rPr>
                <w:sz w:val="20"/>
              </w:rPr>
            </w:pPr>
            <w:r w:rsidRPr="009A2E46">
              <w:rPr>
                <w:sz w:val="20"/>
              </w:rPr>
              <w:t>Current State – 300</w:t>
            </w:r>
            <w:r>
              <w:rPr>
                <w:sz w:val="20"/>
              </w:rPr>
              <w:t>10</w:t>
            </w:r>
          </w:p>
          <w:p w14:paraId="03FE0FFB"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F705EB" w14:paraId="52C9055B" w14:textId="77777777" w:rsidTr="00001FBA">
        <w:trPr>
          <w:trHeight w:val="230"/>
        </w:trPr>
        <w:tc>
          <w:tcPr>
            <w:tcW w:w="843" w:type="dxa"/>
          </w:tcPr>
          <w:p w14:paraId="5A21AD52" w14:textId="77777777" w:rsidR="005F54F9" w:rsidRPr="00F705EB" w:rsidRDefault="005F54F9" w:rsidP="00001FBA">
            <w:pPr>
              <w:jc w:val="both"/>
              <w:rPr>
                <w:sz w:val="20"/>
                <w:szCs w:val="20"/>
              </w:rPr>
            </w:pPr>
            <w:r>
              <w:rPr>
                <w:sz w:val="20"/>
                <w:szCs w:val="20"/>
              </w:rPr>
              <w:t>2</w:t>
            </w:r>
          </w:p>
        </w:tc>
        <w:tc>
          <w:tcPr>
            <w:tcW w:w="2662" w:type="dxa"/>
          </w:tcPr>
          <w:p w14:paraId="5903191A" w14:textId="77777777" w:rsidR="005F54F9" w:rsidRDefault="005F54F9" w:rsidP="00001FBA">
            <w:pPr>
              <w:jc w:val="both"/>
              <w:rPr>
                <w:sz w:val="20"/>
                <w:szCs w:val="20"/>
              </w:rPr>
            </w:pPr>
            <w:r>
              <w:rPr>
                <w:sz w:val="20"/>
                <w:szCs w:val="20"/>
              </w:rPr>
              <w:t>Loan Account is NPA</w:t>
            </w:r>
          </w:p>
        </w:tc>
        <w:tc>
          <w:tcPr>
            <w:tcW w:w="3284" w:type="dxa"/>
          </w:tcPr>
          <w:p w14:paraId="66E6CD04" w14:textId="77777777" w:rsidR="005F54F9" w:rsidRDefault="005F54F9" w:rsidP="00001FBA">
            <w:pPr>
              <w:jc w:val="both"/>
              <w:rPr>
                <w:sz w:val="20"/>
                <w:szCs w:val="20"/>
              </w:rPr>
            </w:pPr>
            <w:r>
              <w:rPr>
                <w:sz w:val="20"/>
                <w:szCs w:val="20"/>
              </w:rPr>
              <w:t>Current State – 30010</w:t>
            </w:r>
          </w:p>
        </w:tc>
        <w:tc>
          <w:tcPr>
            <w:tcW w:w="2279" w:type="dxa"/>
          </w:tcPr>
          <w:p w14:paraId="3F53F2BD" w14:textId="77777777" w:rsidR="005F54F9" w:rsidRPr="009A2E46" w:rsidRDefault="005F54F9" w:rsidP="00001FBA">
            <w:pPr>
              <w:jc w:val="both"/>
              <w:rPr>
                <w:sz w:val="20"/>
              </w:rPr>
            </w:pPr>
            <w:r w:rsidRPr="009A2E46">
              <w:rPr>
                <w:sz w:val="20"/>
              </w:rPr>
              <w:t>Current State – 300</w:t>
            </w:r>
            <w:r>
              <w:rPr>
                <w:sz w:val="20"/>
              </w:rPr>
              <w:t>20</w:t>
            </w:r>
          </w:p>
          <w:p w14:paraId="1293FFCD" w14:textId="77777777" w:rsidR="005F54F9" w:rsidRPr="009A2E46" w:rsidRDefault="005F54F9" w:rsidP="00001FBA">
            <w:pPr>
              <w:jc w:val="both"/>
              <w:rPr>
                <w:sz w:val="20"/>
              </w:rPr>
            </w:pPr>
            <w:r w:rsidRPr="009A2E46">
              <w:rPr>
                <w:sz w:val="20"/>
              </w:rPr>
              <w:t>Previous State – 300</w:t>
            </w:r>
            <w:r>
              <w:rPr>
                <w:sz w:val="20"/>
              </w:rPr>
              <w:t>36</w:t>
            </w:r>
          </w:p>
        </w:tc>
      </w:tr>
      <w:tr w:rsidR="005F54F9" w:rsidRPr="00F705EB" w14:paraId="7B79DA5A" w14:textId="77777777" w:rsidTr="00001FBA">
        <w:trPr>
          <w:trHeight w:val="230"/>
        </w:trPr>
        <w:tc>
          <w:tcPr>
            <w:tcW w:w="843" w:type="dxa"/>
          </w:tcPr>
          <w:p w14:paraId="04DF6282" w14:textId="77777777" w:rsidR="005F54F9" w:rsidRDefault="005F54F9" w:rsidP="00001FBA">
            <w:pPr>
              <w:jc w:val="both"/>
              <w:rPr>
                <w:sz w:val="20"/>
                <w:szCs w:val="20"/>
              </w:rPr>
            </w:pPr>
            <w:r>
              <w:rPr>
                <w:sz w:val="20"/>
                <w:szCs w:val="20"/>
              </w:rPr>
              <w:t>3</w:t>
            </w:r>
          </w:p>
        </w:tc>
        <w:tc>
          <w:tcPr>
            <w:tcW w:w="2662" w:type="dxa"/>
          </w:tcPr>
          <w:p w14:paraId="08D2BEAA" w14:textId="77777777" w:rsidR="005F54F9" w:rsidRDefault="005F54F9" w:rsidP="00001FBA">
            <w:pPr>
              <w:jc w:val="both"/>
              <w:rPr>
                <w:sz w:val="20"/>
                <w:szCs w:val="20"/>
              </w:rPr>
            </w:pPr>
            <w:r>
              <w:rPr>
                <w:sz w:val="20"/>
                <w:szCs w:val="20"/>
              </w:rPr>
              <w:t>Loan Account is Standard</w:t>
            </w:r>
          </w:p>
        </w:tc>
        <w:tc>
          <w:tcPr>
            <w:tcW w:w="3284" w:type="dxa"/>
          </w:tcPr>
          <w:p w14:paraId="17E94465" w14:textId="77777777" w:rsidR="005F54F9" w:rsidRDefault="005F54F9" w:rsidP="00001FBA">
            <w:pPr>
              <w:jc w:val="both"/>
              <w:rPr>
                <w:sz w:val="20"/>
                <w:szCs w:val="20"/>
              </w:rPr>
            </w:pPr>
            <w:r>
              <w:rPr>
                <w:sz w:val="20"/>
                <w:szCs w:val="20"/>
              </w:rPr>
              <w:t>Current State – 30020</w:t>
            </w:r>
          </w:p>
        </w:tc>
        <w:tc>
          <w:tcPr>
            <w:tcW w:w="2279" w:type="dxa"/>
          </w:tcPr>
          <w:p w14:paraId="6AF198DA" w14:textId="77777777" w:rsidR="005F54F9" w:rsidRPr="009A2E46" w:rsidRDefault="005F54F9" w:rsidP="00001FBA">
            <w:pPr>
              <w:jc w:val="both"/>
              <w:rPr>
                <w:sz w:val="20"/>
              </w:rPr>
            </w:pPr>
            <w:r w:rsidRPr="009A2E46">
              <w:rPr>
                <w:sz w:val="20"/>
              </w:rPr>
              <w:t>Current State – 300</w:t>
            </w:r>
            <w:r>
              <w:rPr>
                <w:sz w:val="20"/>
              </w:rPr>
              <w:t>10</w:t>
            </w:r>
          </w:p>
          <w:p w14:paraId="5181CBF2" w14:textId="77777777" w:rsidR="005F54F9" w:rsidRPr="009A2E46" w:rsidRDefault="005F54F9" w:rsidP="00001FBA">
            <w:pPr>
              <w:jc w:val="both"/>
              <w:rPr>
                <w:sz w:val="20"/>
              </w:rPr>
            </w:pPr>
            <w:r w:rsidRPr="009A2E46">
              <w:rPr>
                <w:sz w:val="20"/>
              </w:rPr>
              <w:t>Previous State – 300</w:t>
            </w:r>
            <w:r>
              <w:rPr>
                <w:sz w:val="20"/>
              </w:rPr>
              <w:t>36</w:t>
            </w:r>
          </w:p>
        </w:tc>
      </w:tr>
      <w:tr w:rsidR="005F54F9" w:rsidRPr="00F705EB" w14:paraId="4191E4AC" w14:textId="77777777" w:rsidTr="00001FBA">
        <w:trPr>
          <w:trHeight w:val="230"/>
        </w:trPr>
        <w:tc>
          <w:tcPr>
            <w:tcW w:w="843" w:type="dxa"/>
          </w:tcPr>
          <w:p w14:paraId="0CBAADED" w14:textId="77777777" w:rsidR="005F54F9" w:rsidRDefault="005F54F9" w:rsidP="00001FBA">
            <w:pPr>
              <w:jc w:val="both"/>
              <w:rPr>
                <w:sz w:val="20"/>
                <w:szCs w:val="20"/>
              </w:rPr>
            </w:pPr>
            <w:r>
              <w:rPr>
                <w:sz w:val="20"/>
                <w:szCs w:val="20"/>
              </w:rPr>
              <w:t>4</w:t>
            </w:r>
          </w:p>
        </w:tc>
        <w:tc>
          <w:tcPr>
            <w:tcW w:w="2662" w:type="dxa"/>
          </w:tcPr>
          <w:p w14:paraId="70AF210E" w14:textId="77777777" w:rsidR="005F54F9" w:rsidRDefault="005F54F9" w:rsidP="00001FBA">
            <w:pPr>
              <w:jc w:val="both"/>
              <w:rPr>
                <w:sz w:val="20"/>
                <w:szCs w:val="20"/>
              </w:rPr>
            </w:pPr>
            <w:r>
              <w:rPr>
                <w:sz w:val="20"/>
                <w:szCs w:val="20"/>
              </w:rPr>
              <w:t>Loan Account is NPA</w:t>
            </w:r>
          </w:p>
        </w:tc>
        <w:tc>
          <w:tcPr>
            <w:tcW w:w="3284" w:type="dxa"/>
          </w:tcPr>
          <w:p w14:paraId="09940CA0" w14:textId="77777777" w:rsidR="005F54F9" w:rsidRDefault="005F54F9" w:rsidP="00001FBA">
            <w:pPr>
              <w:jc w:val="both"/>
              <w:rPr>
                <w:sz w:val="20"/>
                <w:szCs w:val="20"/>
              </w:rPr>
            </w:pPr>
            <w:r>
              <w:rPr>
                <w:sz w:val="20"/>
                <w:szCs w:val="20"/>
              </w:rPr>
              <w:t>Current State – 30020</w:t>
            </w:r>
          </w:p>
        </w:tc>
        <w:tc>
          <w:tcPr>
            <w:tcW w:w="2279" w:type="dxa"/>
          </w:tcPr>
          <w:p w14:paraId="0FB51764" w14:textId="77777777" w:rsidR="005F54F9" w:rsidRPr="009A2E46" w:rsidRDefault="005F54F9" w:rsidP="00001FBA">
            <w:pPr>
              <w:jc w:val="both"/>
              <w:rPr>
                <w:sz w:val="20"/>
              </w:rPr>
            </w:pPr>
            <w:r w:rsidRPr="009A2E46">
              <w:rPr>
                <w:sz w:val="20"/>
              </w:rPr>
              <w:t>Current State – 300</w:t>
            </w:r>
            <w:r>
              <w:rPr>
                <w:sz w:val="20"/>
              </w:rPr>
              <w:t>20</w:t>
            </w:r>
          </w:p>
          <w:p w14:paraId="314F12D3"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ADBBD01" w14:textId="77777777" w:rsidTr="00001FBA">
        <w:trPr>
          <w:trHeight w:val="230"/>
        </w:trPr>
        <w:tc>
          <w:tcPr>
            <w:tcW w:w="843" w:type="dxa"/>
          </w:tcPr>
          <w:p w14:paraId="14FE60EC" w14:textId="77777777" w:rsidR="005F54F9" w:rsidRPr="00CD0E0D" w:rsidRDefault="005F54F9" w:rsidP="00001FBA">
            <w:pPr>
              <w:jc w:val="both"/>
              <w:rPr>
                <w:sz w:val="20"/>
                <w:szCs w:val="20"/>
              </w:rPr>
            </w:pPr>
            <w:r>
              <w:rPr>
                <w:sz w:val="20"/>
                <w:szCs w:val="20"/>
              </w:rPr>
              <w:t>5</w:t>
            </w:r>
          </w:p>
        </w:tc>
        <w:tc>
          <w:tcPr>
            <w:tcW w:w="2662" w:type="dxa"/>
          </w:tcPr>
          <w:p w14:paraId="7DD8E751" w14:textId="77777777" w:rsidR="005F54F9" w:rsidRPr="00F705EB" w:rsidRDefault="005F54F9" w:rsidP="00001FBA">
            <w:pPr>
              <w:jc w:val="both"/>
              <w:rPr>
                <w:sz w:val="20"/>
                <w:szCs w:val="20"/>
              </w:rPr>
            </w:pPr>
            <w:r>
              <w:rPr>
                <w:sz w:val="20"/>
                <w:szCs w:val="20"/>
              </w:rPr>
              <w:t>Loan Account is Standard</w:t>
            </w:r>
          </w:p>
        </w:tc>
        <w:tc>
          <w:tcPr>
            <w:tcW w:w="3284" w:type="dxa"/>
          </w:tcPr>
          <w:p w14:paraId="052F075D" w14:textId="77777777" w:rsidR="005F54F9" w:rsidRPr="00F705EB" w:rsidRDefault="005F54F9" w:rsidP="00001FBA">
            <w:pPr>
              <w:jc w:val="both"/>
              <w:rPr>
                <w:sz w:val="20"/>
                <w:szCs w:val="20"/>
              </w:rPr>
            </w:pPr>
            <w:r>
              <w:rPr>
                <w:sz w:val="20"/>
                <w:szCs w:val="20"/>
              </w:rPr>
              <w:t>Current State – 30038</w:t>
            </w:r>
          </w:p>
        </w:tc>
        <w:tc>
          <w:tcPr>
            <w:tcW w:w="2279" w:type="dxa"/>
          </w:tcPr>
          <w:p w14:paraId="783A34DA" w14:textId="77777777" w:rsidR="005F54F9" w:rsidRPr="009A2E46" w:rsidRDefault="005F54F9" w:rsidP="00001FBA">
            <w:pPr>
              <w:jc w:val="both"/>
              <w:rPr>
                <w:sz w:val="20"/>
              </w:rPr>
            </w:pPr>
            <w:r w:rsidRPr="009A2E46">
              <w:rPr>
                <w:sz w:val="20"/>
              </w:rPr>
              <w:t>Current State – 300</w:t>
            </w:r>
            <w:r>
              <w:rPr>
                <w:sz w:val="20"/>
              </w:rPr>
              <w:t>10</w:t>
            </w:r>
          </w:p>
          <w:p w14:paraId="6C0A86A1"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7914FD5A" w14:textId="77777777" w:rsidTr="00001FBA">
        <w:trPr>
          <w:trHeight w:val="230"/>
        </w:trPr>
        <w:tc>
          <w:tcPr>
            <w:tcW w:w="843" w:type="dxa"/>
          </w:tcPr>
          <w:p w14:paraId="0AEECC92" w14:textId="77777777" w:rsidR="005F54F9" w:rsidRPr="00F705EB" w:rsidRDefault="005F54F9" w:rsidP="00001FBA">
            <w:pPr>
              <w:jc w:val="both"/>
              <w:rPr>
                <w:sz w:val="20"/>
                <w:szCs w:val="20"/>
              </w:rPr>
            </w:pPr>
            <w:r>
              <w:rPr>
                <w:sz w:val="20"/>
                <w:szCs w:val="20"/>
              </w:rPr>
              <w:t>6</w:t>
            </w:r>
          </w:p>
        </w:tc>
        <w:tc>
          <w:tcPr>
            <w:tcW w:w="2662" w:type="dxa"/>
          </w:tcPr>
          <w:p w14:paraId="062AC499" w14:textId="77777777" w:rsidR="005F54F9" w:rsidRDefault="005F54F9" w:rsidP="00001FBA">
            <w:pPr>
              <w:jc w:val="both"/>
              <w:rPr>
                <w:sz w:val="20"/>
                <w:szCs w:val="20"/>
              </w:rPr>
            </w:pPr>
            <w:r>
              <w:rPr>
                <w:sz w:val="20"/>
                <w:szCs w:val="20"/>
              </w:rPr>
              <w:t>Loan Account is NPA</w:t>
            </w:r>
          </w:p>
        </w:tc>
        <w:tc>
          <w:tcPr>
            <w:tcW w:w="3284" w:type="dxa"/>
          </w:tcPr>
          <w:p w14:paraId="31C4E6F8" w14:textId="77777777" w:rsidR="005F54F9" w:rsidRDefault="005F54F9" w:rsidP="00001FBA">
            <w:pPr>
              <w:jc w:val="both"/>
              <w:rPr>
                <w:sz w:val="20"/>
                <w:szCs w:val="20"/>
              </w:rPr>
            </w:pPr>
            <w:r>
              <w:rPr>
                <w:sz w:val="20"/>
                <w:szCs w:val="20"/>
              </w:rPr>
              <w:t>Current State – 30038</w:t>
            </w:r>
          </w:p>
        </w:tc>
        <w:tc>
          <w:tcPr>
            <w:tcW w:w="2279" w:type="dxa"/>
          </w:tcPr>
          <w:p w14:paraId="69DD7336" w14:textId="77777777" w:rsidR="005F54F9" w:rsidRPr="009A2E46" w:rsidRDefault="005F54F9" w:rsidP="00001FBA">
            <w:pPr>
              <w:jc w:val="both"/>
              <w:rPr>
                <w:sz w:val="20"/>
              </w:rPr>
            </w:pPr>
            <w:r w:rsidRPr="009A2E46">
              <w:rPr>
                <w:sz w:val="20"/>
              </w:rPr>
              <w:t>Current State – 300</w:t>
            </w:r>
            <w:r>
              <w:rPr>
                <w:sz w:val="20"/>
              </w:rPr>
              <w:t>20</w:t>
            </w:r>
          </w:p>
          <w:p w14:paraId="6F99C484"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CDE24C4" w14:textId="77777777" w:rsidTr="00001FBA">
        <w:trPr>
          <w:trHeight w:val="230"/>
        </w:trPr>
        <w:tc>
          <w:tcPr>
            <w:tcW w:w="843" w:type="dxa"/>
          </w:tcPr>
          <w:p w14:paraId="35485A36" w14:textId="77777777" w:rsidR="005F54F9" w:rsidRDefault="005F54F9" w:rsidP="00001FBA">
            <w:pPr>
              <w:jc w:val="both"/>
              <w:rPr>
                <w:sz w:val="20"/>
                <w:szCs w:val="20"/>
              </w:rPr>
            </w:pPr>
            <w:r>
              <w:rPr>
                <w:sz w:val="20"/>
                <w:szCs w:val="20"/>
              </w:rPr>
              <w:t>7</w:t>
            </w:r>
          </w:p>
        </w:tc>
        <w:tc>
          <w:tcPr>
            <w:tcW w:w="2662" w:type="dxa"/>
          </w:tcPr>
          <w:p w14:paraId="33B98E7A" w14:textId="77777777" w:rsidR="005F54F9" w:rsidRDefault="005F54F9" w:rsidP="00001FBA">
            <w:pPr>
              <w:jc w:val="both"/>
              <w:rPr>
                <w:sz w:val="20"/>
                <w:szCs w:val="20"/>
              </w:rPr>
            </w:pPr>
            <w:r>
              <w:rPr>
                <w:sz w:val="20"/>
                <w:szCs w:val="20"/>
              </w:rPr>
              <w:t>Loan Account is Standard</w:t>
            </w:r>
          </w:p>
        </w:tc>
        <w:tc>
          <w:tcPr>
            <w:tcW w:w="3284" w:type="dxa"/>
          </w:tcPr>
          <w:p w14:paraId="709BB562" w14:textId="77777777" w:rsidR="005F54F9" w:rsidRDefault="005F54F9" w:rsidP="00001FBA">
            <w:pPr>
              <w:jc w:val="both"/>
              <w:rPr>
                <w:sz w:val="20"/>
                <w:szCs w:val="20"/>
              </w:rPr>
            </w:pPr>
            <w:r>
              <w:rPr>
                <w:sz w:val="20"/>
                <w:szCs w:val="20"/>
              </w:rPr>
              <w:t>Current State – 30039</w:t>
            </w:r>
          </w:p>
        </w:tc>
        <w:tc>
          <w:tcPr>
            <w:tcW w:w="2279" w:type="dxa"/>
          </w:tcPr>
          <w:p w14:paraId="208A735B" w14:textId="77777777" w:rsidR="005F54F9" w:rsidRPr="009A2E46" w:rsidRDefault="005F54F9" w:rsidP="00001FBA">
            <w:pPr>
              <w:jc w:val="both"/>
              <w:rPr>
                <w:sz w:val="20"/>
              </w:rPr>
            </w:pPr>
            <w:r w:rsidRPr="009A2E46">
              <w:rPr>
                <w:sz w:val="20"/>
              </w:rPr>
              <w:t>Current State – 300</w:t>
            </w:r>
            <w:r>
              <w:rPr>
                <w:sz w:val="20"/>
              </w:rPr>
              <w:t>10</w:t>
            </w:r>
          </w:p>
          <w:p w14:paraId="7A781C2F"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BEE8F65" w14:textId="77777777" w:rsidTr="00001FBA">
        <w:trPr>
          <w:trHeight w:val="230"/>
        </w:trPr>
        <w:tc>
          <w:tcPr>
            <w:tcW w:w="843" w:type="dxa"/>
          </w:tcPr>
          <w:p w14:paraId="21357069" w14:textId="77777777" w:rsidR="005F54F9" w:rsidRDefault="005F54F9" w:rsidP="00001FBA">
            <w:pPr>
              <w:jc w:val="both"/>
              <w:rPr>
                <w:sz w:val="20"/>
                <w:szCs w:val="20"/>
              </w:rPr>
            </w:pPr>
            <w:r>
              <w:rPr>
                <w:sz w:val="20"/>
                <w:szCs w:val="20"/>
              </w:rPr>
              <w:t>8</w:t>
            </w:r>
          </w:p>
        </w:tc>
        <w:tc>
          <w:tcPr>
            <w:tcW w:w="2662" w:type="dxa"/>
          </w:tcPr>
          <w:p w14:paraId="1A2633B4" w14:textId="77777777" w:rsidR="005F54F9" w:rsidRDefault="005F54F9" w:rsidP="00001FBA">
            <w:pPr>
              <w:jc w:val="both"/>
              <w:rPr>
                <w:sz w:val="20"/>
                <w:szCs w:val="20"/>
              </w:rPr>
            </w:pPr>
            <w:r>
              <w:rPr>
                <w:sz w:val="20"/>
                <w:szCs w:val="20"/>
              </w:rPr>
              <w:t>Loan Account is NPA</w:t>
            </w:r>
          </w:p>
        </w:tc>
        <w:tc>
          <w:tcPr>
            <w:tcW w:w="3284" w:type="dxa"/>
          </w:tcPr>
          <w:p w14:paraId="469A45C6" w14:textId="77777777" w:rsidR="005F54F9" w:rsidRDefault="005F54F9" w:rsidP="00001FBA">
            <w:pPr>
              <w:jc w:val="both"/>
              <w:rPr>
                <w:sz w:val="20"/>
                <w:szCs w:val="20"/>
              </w:rPr>
            </w:pPr>
            <w:r>
              <w:rPr>
                <w:sz w:val="20"/>
                <w:szCs w:val="20"/>
              </w:rPr>
              <w:t>Current State – 30039</w:t>
            </w:r>
          </w:p>
        </w:tc>
        <w:tc>
          <w:tcPr>
            <w:tcW w:w="2279" w:type="dxa"/>
          </w:tcPr>
          <w:p w14:paraId="27739E6A" w14:textId="77777777" w:rsidR="005F54F9" w:rsidRPr="009A2E46" w:rsidRDefault="005F54F9" w:rsidP="00001FBA">
            <w:pPr>
              <w:jc w:val="both"/>
              <w:rPr>
                <w:sz w:val="20"/>
              </w:rPr>
            </w:pPr>
            <w:r w:rsidRPr="009A2E46">
              <w:rPr>
                <w:sz w:val="20"/>
              </w:rPr>
              <w:t>Current State – 300</w:t>
            </w:r>
            <w:r>
              <w:rPr>
                <w:sz w:val="20"/>
              </w:rPr>
              <w:t>20</w:t>
            </w:r>
          </w:p>
          <w:p w14:paraId="1991080D" w14:textId="77777777" w:rsidR="005F54F9" w:rsidRPr="009A2E46" w:rsidRDefault="005F54F9" w:rsidP="00001FBA">
            <w:pPr>
              <w:jc w:val="both"/>
              <w:rPr>
                <w:sz w:val="20"/>
              </w:rPr>
            </w:pPr>
            <w:r w:rsidRPr="009A2E46">
              <w:rPr>
                <w:sz w:val="20"/>
              </w:rPr>
              <w:t>Previous State – 300</w:t>
            </w:r>
            <w:r>
              <w:rPr>
                <w:sz w:val="20"/>
              </w:rPr>
              <w:t>36</w:t>
            </w:r>
          </w:p>
        </w:tc>
      </w:tr>
      <w:tr w:rsidR="00480209" w:rsidRPr="00CD0E0D" w14:paraId="66D2DE9C" w14:textId="77777777" w:rsidTr="00001FBA">
        <w:trPr>
          <w:trHeight w:val="230"/>
        </w:trPr>
        <w:tc>
          <w:tcPr>
            <w:tcW w:w="843" w:type="dxa"/>
          </w:tcPr>
          <w:p w14:paraId="53DA5103" w14:textId="23952454" w:rsidR="00480209" w:rsidRDefault="00480209" w:rsidP="00480209">
            <w:pPr>
              <w:jc w:val="both"/>
              <w:rPr>
                <w:sz w:val="20"/>
                <w:szCs w:val="20"/>
              </w:rPr>
            </w:pPr>
            <w:r>
              <w:rPr>
                <w:sz w:val="20"/>
                <w:szCs w:val="20"/>
              </w:rPr>
              <w:t>9</w:t>
            </w:r>
          </w:p>
        </w:tc>
        <w:tc>
          <w:tcPr>
            <w:tcW w:w="2662" w:type="dxa"/>
          </w:tcPr>
          <w:p w14:paraId="7962D221" w14:textId="6B4D63A0" w:rsidR="00480209" w:rsidRDefault="00480209" w:rsidP="00480209">
            <w:pPr>
              <w:jc w:val="both"/>
              <w:rPr>
                <w:sz w:val="20"/>
                <w:szCs w:val="20"/>
              </w:rPr>
            </w:pPr>
            <w:r>
              <w:rPr>
                <w:sz w:val="20"/>
                <w:szCs w:val="20"/>
              </w:rPr>
              <w:t>Loan Account is Closed</w:t>
            </w:r>
          </w:p>
        </w:tc>
        <w:tc>
          <w:tcPr>
            <w:tcW w:w="3284" w:type="dxa"/>
          </w:tcPr>
          <w:p w14:paraId="5F24275C" w14:textId="2CF09FED" w:rsidR="00480209" w:rsidRDefault="00480209" w:rsidP="00480209">
            <w:pPr>
              <w:jc w:val="both"/>
              <w:rPr>
                <w:sz w:val="20"/>
                <w:szCs w:val="20"/>
              </w:rPr>
            </w:pPr>
            <w:r>
              <w:rPr>
                <w:sz w:val="20"/>
                <w:szCs w:val="20"/>
              </w:rPr>
              <w:t>Current State – 30010 or 30020 or 30038 or 30039</w:t>
            </w:r>
          </w:p>
        </w:tc>
        <w:tc>
          <w:tcPr>
            <w:tcW w:w="2279" w:type="dxa"/>
          </w:tcPr>
          <w:p w14:paraId="73D2214D" w14:textId="547AC36E" w:rsidR="00480209" w:rsidRPr="009A2E46" w:rsidRDefault="00480209" w:rsidP="00480209">
            <w:pPr>
              <w:jc w:val="both"/>
              <w:rPr>
                <w:sz w:val="20"/>
              </w:rPr>
            </w:pPr>
            <w:r w:rsidRPr="009A2E46">
              <w:rPr>
                <w:sz w:val="20"/>
              </w:rPr>
              <w:t>Current State – 300</w:t>
            </w:r>
            <w:r>
              <w:rPr>
                <w:sz w:val="20"/>
              </w:rPr>
              <w:t>05</w:t>
            </w:r>
          </w:p>
          <w:p w14:paraId="0906D981" w14:textId="5F54769D" w:rsidR="00480209" w:rsidRPr="009A2E46" w:rsidRDefault="00480209" w:rsidP="00480209">
            <w:pPr>
              <w:jc w:val="both"/>
              <w:rPr>
                <w:sz w:val="20"/>
              </w:rPr>
            </w:pPr>
            <w:r w:rsidRPr="009A2E46">
              <w:rPr>
                <w:sz w:val="20"/>
              </w:rPr>
              <w:t>Previous State – 300</w:t>
            </w:r>
            <w:r>
              <w:rPr>
                <w:sz w:val="20"/>
              </w:rPr>
              <w:t>36</w:t>
            </w:r>
          </w:p>
        </w:tc>
      </w:tr>
    </w:tbl>
    <w:p w14:paraId="2B49D538" w14:textId="34F0828B" w:rsidR="005B0E6B" w:rsidRDefault="005B0E6B" w:rsidP="005B0E6B">
      <w:pPr>
        <w:jc w:val="both"/>
      </w:pPr>
    </w:p>
    <w:p w14:paraId="31305FC6" w14:textId="77777777" w:rsidR="005F54F9" w:rsidRDefault="005F54F9" w:rsidP="005F54F9">
      <w:r>
        <w:t>SURGE allows following operations for active (In Force) guarantees:</w:t>
      </w:r>
    </w:p>
    <w:p w14:paraId="27D7046D" w14:textId="77777777" w:rsidR="005F54F9" w:rsidRDefault="005F54F9" w:rsidP="005F54F9">
      <w:pPr>
        <w:pStyle w:val="ListParagraph"/>
        <w:numPr>
          <w:ilvl w:val="0"/>
          <w:numId w:val="6"/>
        </w:numPr>
      </w:pPr>
      <w:r>
        <w:t xml:space="preserve">Mark as NPA </w:t>
      </w:r>
    </w:p>
    <w:p w14:paraId="7ED186BC" w14:textId="77777777" w:rsidR="005F54F9" w:rsidRDefault="005F54F9" w:rsidP="005F54F9">
      <w:pPr>
        <w:pStyle w:val="ListParagraph"/>
        <w:numPr>
          <w:ilvl w:val="0"/>
          <w:numId w:val="6"/>
        </w:numPr>
      </w:pPr>
      <w:r>
        <w:t>Un-Mark as NPA</w:t>
      </w:r>
    </w:p>
    <w:p w14:paraId="472AE2E4" w14:textId="77777777" w:rsidR="005F54F9" w:rsidRDefault="005F54F9" w:rsidP="005F54F9">
      <w:pPr>
        <w:pStyle w:val="ListParagraph"/>
        <w:numPr>
          <w:ilvl w:val="0"/>
          <w:numId w:val="6"/>
        </w:numPr>
      </w:pPr>
      <w:r>
        <w:t>Lodge Claim</w:t>
      </w:r>
    </w:p>
    <w:p w14:paraId="534F23C3" w14:textId="77777777" w:rsidR="005F54F9" w:rsidRDefault="005F54F9" w:rsidP="005F54F9">
      <w:pPr>
        <w:pStyle w:val="ListParagraph"/>
        <w:numPr>
          <w:ilvl w:val="0"/>
          <w:numId w:val="6"/>
        </w:numPr>
      </w:pPr>
      <w:r>
        <w:t>Queries for Claims &amp; Resolution</w:t>
      </w:r>
    </w:p>
    <w:p w14:paraId="1E1BCF00" w14:textId="77777777" w:rsidR="005F54F9" w:rsidRDefault="005F54F9" w:rsidP="005F54F9">
      <w:pPr>
        <w:pStyle w:val="ListParagraph"/>
        <w:numPr>
          <w:ilvl w:val="0"/>
          <w:numId w:val="6"/>
        </w:numPr>
      </w:pPr>
      <w:r>
        <w:t>Claims Reject/Approve</w:t>
      </w:r>
    </w:p>
    <w:p w14:paraId="2BE100B4" w14:textId="77777777" w:rsidR="005F54F9" w:rsidRDefault="005F54F9" w:rsidP="005F54F9">
      <w:pPr>
        <w:pStyle w:val="ListParagraph"/>
        <w:numPr>
          <w:ilvl w:val="0"/>
          <w:numId w:val="6"/>
        </w:numPr>
      </w:pPr>
      <w:r>
        <w:t>Claim Settlement (1</w:t>
      </w:r>
      <w:r w:rsidRPr="00E24583">
        <w:rPr>
          <w:vertAlign w:val="superscript"/>
        </w:rPr>
        <w:t>st</w:t>
      </w:r>
      <w:r>
        <w:t xml:space="preserve"> and Final)</w:t>
      </w:r>
    </w:p>
    <w:p w14:paraId="71E4BABA" w14:textId="77777777" w:rsidR="005F54F9" w:rsidRDefault="005F54F9" w:rsidP="005F54F9">
      <w:pPr>
        <w:pStyle w:val="ListParagraph"/>
        <w:numPr>
          <w:ilvl w:val="0"/>
          <w:numId w:val="6"/>
        </w:numPr>
      </w:pPr>
      <w:r>
        <w:t>Post Claim Recoveries</w:t>
      </w:r>
    </w:p>
    <w:p w14:paraId="6EDC5A64" w14:textId="77777777" w:rsidR="005F54F9" w:rsidRDefault="005F54F9" w:rsidP="005F54F9">
      <w:pPr>
        <w:pStyle w:val="ListParagraph"/>
        <w:numPr>
          <w:ilvl w:val="0"/>
          <w:numId w:val="6"/>
        </w:numPr>
      </w:pPr>
      <w:r>
        <w:t>Close (by MLI user)</w:t>
      </w:r>
    </w:p>
    <w:p w14:paraId="1684B307" w14:textId="77777777" w:rsidR="005F54F9" w:rsidRDefault="005F54F9" w:rsidP="005F54F9">
      <w:pPr>
        <w:pStyle w:val="ListParagraph"/>
        <w:numPr>
          <w:ilvl w:val="0"/>
          <w:numId w:val="6"/>
        </w:numPr>
      </w:pPr>
      <w:r>
        <w:t>Close (by NCGTC user)</w:t>
      </w:r>
    </w:p>
    <w:p w14:paraId="7BD4E164" w14:textId="77777777" w:rsidR="005F54F9" w:rsidRDefault="005F54F9" w:rsidP="005F54F9">
      <w:pPr>
        <w:pStyle w:val="ListParagraph"/>
        <w:numPr>
          <w:ilvl w:val="0"/>
          <w:numId w:val="6"/>
        </w:numPr>
      </w:pPr>
      <w:r>
        <w:t>Lapse (by System)</w:t>
      </w:r>
    </w:p>
    <w:p w14:paraId="30D7AEF8" w14:textId="77777777" w:rsidR="005F54F9" w:rsidRDefault="005F54F9" w:rsidP="005F54F9">
      <w:pPr>
        <w:pStyle w:val="ListParagraph"/>
        <w:numPr>
          <w:ilvl w:val="0"/>
          <w:numId w:val="6"/>
        </w:numPr>
      </w:pPr>
      <w:r>
        <w:t>Release of Lapse (by NCGTC user)</w:t>
      </w:r>
    </w:p>
    <w:p w14:paraId="5D601A76" w14:textId="77777777" w:rsidR="005F54F9" w:rsidRDefault="005F54F9" w:rsidP="005F54F9">
      <w:pPr>
        <w:pStyle w:val="ListParagraph"/>
        <w:numPr>
          <w:ilvl w:val="0"/>
          <w:numId w:val="6"/>
        </w:numPr>
      </w:pPr>
      <w:r>
        <w:t>Modify Specific Fields (by MLI User)</w:t>
      </w:r>
    </w:p>
    <w:p w14:paraId="230ABEAE" w14:textId="77777777" w:rsidR="00A66D8A" w:rsidRDefault="00A66D8A" w:rsidP="00FD0037">
      <w:pPr>
        <w:jc w:val="both"/>
      </w:pPr>
      <w:r>
        <w:lastRenderedPageBreak/>
        <w:t>Note:</w:t>
      </w:r>
    </w:p>
    <w:p w14:paraId="4AE40DD0" w14:textId="6E41D5D3" w:rsidR="005F54F9" w:rsidRDefault="00A66D8A" w:rsidP="00FD0037">
      <w:r>
        <w:t>In case of marking the CG as NPA or Standard or Closed: – if Loan Account has been specified with NPA fields and Close fields together – then – CG status provided will be for Closed and not as NPA.</w:t>
      </w:r>
    </w:p>
    <w:p w14:paraId="29F2C273" w14:textId="77777777" w:rsidR="005F54F9" w:rsidRDefault="005F54F9" w:rsidP="005F54F9">
      <w:pPr>
        <w:pStyle w:val="Heading3"/>
        <w:keepLines w:val="0"/>
        <w:numPr>
          <w:ilvl w:val="3"/>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3" w:name="_Toc483691742"/>
      <w:r>
        <w:rPr>
          <w:rFonts w:ascii="Trebuchet MS" w:hAnsi="Trebuchet MS"/>
          <w:b/>
          <w:bCs/>
          <w:color w:val="000000" w:themeColor="text1"/>
          <w:szCs w:val="22"/>
        </w:rPr>
        <w:t>Non Payment of CG Charges in Stipulated Time</w:t>
      </w:r>
      <w:bookmarkEnd w:id="93"/>
      <w:r>
        <w:rPr>
          <w:rFonts w:ascii="Trebuchet MS" w:hAnsi="Trebuchet MS"/>
          <w:b/>
          <w:bCs/>
          <w:color w:val="000000" w:themeColor="text1"/>
          <w:szCs w:val="22"/>
        </w:rPr>
        <w:t xml:space="preserve"> </w:t>
      </w:r>
    </w:p>
    <w:p w14:paraId="611A801B" w14:textId="77777777" w:rsidR="005F54F9" w:rsidRDefault="005F54F9" w:rsidP="005F54F9">
      <w:r>
        <w:t>On non-payment (due to partial payment or No payment by MLI) of CG Charges in stipulated time, system is unable to issue the guarantee, thus, the guarantee status remains as ‘Lapsed’, with below mentioned status codes:</w:t>
      </w:r>
    </w:p>
    <w:tbl>
      <w:tblPr>
        <w:tblStyle w:val="TableGrid"/>
        <w:tblW w:w="0" w:type="auto"/>
        <w:tblLook w:val="04A0" w:firstRow="1" w:lastRow="0" w:firstColumn="1" w:lastColumn="0" w:noHBand="0" w:noVBand="1"/>
      </w:tblPr>
      <w:tblGrid>
        <w:gridCol w:w="843"/>
        <w:gridCol w:w="2662"/>
        <w:gridCol w:w="3284"/>
        <w:gridCol w:w="2279"/>
      </w:tblGrid>
      <w:tr w:rsidR="005F54F9" w:rsidRPr="00CD0E0D" w14:paraId="751ED8A4" w14:textId="77777777" w:rsidTr="00001FBA">
        <w:trPr>
          <w:trHeight w:val="998"/>
        </w:trPr>
        <w:tc>
          <w:tcPr>
            <w:tcW w:w="843" w:type="dxa"/>
          </w:tcPr>
          <w:p w14:paraId="50B16CD7" w14:textId="77777777" w:rsidR="005F54F9" w:rsidRPr="00CD0E0D" w:rsidRDefault="005F54F9" w:rsidP="00001FBA">
            <w:pPr>
              <w:jc w:val="both"/>
              <w:rPr>
                <w:b/>
                <w:sz w:val="20"/>
                <w:szCs w:val="20"/>
              </w:rPr>
            </w:pPr>
            <w:r w:rsidRPr="00CD0E0D">
              <w:rPr>
                <w:b/>
                <w:sz w:val="20"/>
                <w:szCs w:val="20"/>
              </w:rPr>
              <w:t>S. No.</w:t>
            </w:r>
          </w:p>
        </w:tc>
        <w:tc>
          <w:tcPr>
            <w:tcW w:w="2662" w:type="dxa"/>
          </w:tcPr>
          <w:p w14:paraId="41A95690" w14:textId="77777777" w:rsidR="005F54F9" w:rsidRPr="00CD0E0D" w:rsidRDefault="005F54F9" w:rsidP="00001FBA">
            <w:pPr>
              <w:jc w:val="both"/>
              <w:rPr>
                <w:b/>
                <w:sz w:val="20"/>
                <w:szCs w:val="20"/>
              </w:rPr>
            </w:pPr>
            <w:r w:rsidRPr="00CD0E0D">
              <w:rPr>
                <w:b/>
                <w:sz w:val="20"/>
                <w:szCs w:val="20"/>
              </w:rPr>
              <w:t>Record Details In Input File for Loan Account in Consideration</w:t>
            </w:r>
          </w:p>
        </w:tc>
        <w:tc>
          <w:tcPr>
            <w:tcW w:w="3284" w:type="dxa"/>
          </w:tcPr>
          <w:p w14:paraId="186A9FB7" w14:textId="77777777" w:rsidR="005F54F9" w:rsidRPr="00CD0E0D" w:rsidRDefault="005F54F9" w:rsidP="00001FBA">
            <w:pPr>
              <w:jc w:val="both"/>
              <w:rPr>
                <w:b/>
                <w:sz w:val="20"/>
                <w:szCs w:val="20"/>
              </w:rPr>
            </w:pPr>
            <w:r w:rsidRPr="00CD0E0D">
              <w:rPr>
                <w:b/>
                <w:sz w:val="20"/>
                <w:szCs w:val="20"/>
              </w:rPr>
              <w:t>State of Latest Record in SURGE for Corresponding  Loan Account’s CG</w:t>
            </w:r>
          </w:p>
        </w:tc>
        <w:tc>
          <w:tcPr>
            <w:tcW w:w="2279" w:type="dxa"/>
          </w:tcPr>
          <w:p w14:paraId="4D7DFB4F" w14:textId="77777777" w:rsidR="005F54F9" w:rsidRPr="00CD0E0D" w:rsidRDefault="005F54F9" w:rsidP="00001FBA">
            <w:pPr>
              <w:jc w:val="both"/>
              <w:rPr>
                <w:b/>
                <w:sz w:val="20"/>
                <w:szCs w:val="20"/>
              </w:rPr>
            </w:pPr>
            <w:r w:rsidRPr="00CD0E0D">
              <w:rPr>
                <w:b/>
                <w:sz w:val="20"/>
                <w:szCs w:val="20"/>
              </w:rPr>
              <w:t>Satus Codes Provided by System for the New Entry</w:t>
            </w:r>
          </w:p>
        </w:tc>
      </w:tr>
      <w:tr w:rsidR="005F54F9" w:rsidRPr="00CD0E0D" w14:paraId="7A827107" w14:textId="77777777" w:rsidTr="00001FBA">
        <w:trPr>
          <w:trHeight w:val="230"/>
        </w:trPr>
        <w:tc>
          <w:tcPr>
            <w:tcW w:w="843" w:type="dxa"/>
          </w:tcPr>
          <w:p w14:paraId="3B6A0EB4" w14:textId="77777777" w:rsidR="005F54F9" w:rsidRPr="00CD0E0D" w:rsidRDefault="005F54F9" w:rsidP="00001FBA">
            <w:pPr>
              <w:jc w:val="both"/>
              <w:rPr>
                <w:sz w:val="20"/>
                <w:szCs w:val="20"/>
              </w:rPr>
            </w:pPr>
            <w:r w:rsidRPr="00CD0E0D">
              <w:rPr>
                <w:sz w:val="20"/>
                <w:szCs w:val="20"/>
              </w:rPr>
              <w:t>1</w:t>
            </w:r>
          </w:p>
        </w:tc>
        <w:tc>
          <w:tcPr>
            <w:tcW w:w="2662" w:type="dxa"/>
          </w:tcPr>
          <w:p w14:paraId="6EC2E46F" w14:textId="77777777" w:rsidR="005F54F9" w:rsidRPr="00F705EB" w:rsidRDefault="005F54F9" w:rsidP="00001FBA">
            <w:pPr>
              <w:jc w:val="both"/>
              <w:rPr>
                <w:sz w:val="20"/>
                <w:szCs w:val="20"/>
              </w:rPr>
            </w:pPr>
            <w:r>
              <w:rPr>
                <w:sz w:val="20"/>
                <w:szCs w:val="20"/>
              </w:rPr>
              <w:t>Loan Account is Standard</w:t>
            </w:r>
          </w:p>
        </w:tc>
        <w:tc>
          <w:tcPr>
            <w:tcW w:w="3284" w:type="dxa"/>
          </w:tcPr>
          <w:p w14:paraId="45C25662" w14:textId="77777777" w:rsidR="005F54F9" w:rsidRPr="00F705EB" w:rsidRDefault="005F54F9" w:rsidP="00001FBA">
            <w:pPr>
              <w:jc w:val="both"/>
              <w:rPr>
                <w:sz w:val="20"/>
                <w:szCs w:val="20"/>
              </w:rPr>
            </w:pPr>
            <w:r>
              <w:rPr>
                <w:sz w:val="20"/>
                <w:szCs w:val="20"/>
              </w:rPr>
              <w:t>Current State – 30010</w:t>
            </w:r>
          </w:p>
        </w:tc>
        <w:tc>
          <w:tcPr>
            <w:tcW w:w="2279" w:type="dxa"/>
          </w:tcPr>
          <w:p w14:paraId="4B78C258" w14:textId="77777777" w:rsidR="005F54F9" w:rsidRPr="009A2E46" w:rsidRDefault="005F54F9" w:rsidP="00001FBA">
            <w:pPr>
              <w:jc w:val="both"/>
              <w:rPr>
                <w:sz w:val="20"/>
              </w:rPr>
            </w:pPr>
            <w:r w:rsidRPr="009A2E46">
              <w:rPr>
                <w:sz w:val="20"/>
              </w:rPr>
              <w:t>Current State – 300</w:t>
            </w:r>
            <w:r>
              <w:rPr>
                <w:sz w:val="20"/>
              </w:rPr>
              <w:t>13</w:t>
            </w:r>
          </w:p>
          <w:p w14:paraId="72C49484"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2C36EAB8" w14:textId="77777777" w:rsidTr="00001FBA">
        <w:trPr>
          <w:trHeight w:val="230"/>
        </w:trPr>
        <w:tc>
          <w:tcPr>
            <w:tcW w:w="843" w:type="dxa"/>
          </w:tcPr>
          <w:p w14:paraId="79371B17" w14:textId="77777777" w:rsidR="005F54F9" w:rsidRPr="00F705EB" w:rsidRDefault="005F54F9" w:rsidP="00001FBA">
            <w:pPr>
              <w:jc w:val="both"/>
              <w:rPr>
                <w:sz w:val="20"/>
                <w:szCs w:val="20"/>
              </w:rPr>
            </w:pPr>
            <w:r>
              <w:rPr>
                <w:sz w:val="20"/>
                <w:szCs w:val="20"/>
              </w:rPr>
              <w:t>2</w:t>
            </w:r>
          </w:p>
        </w:tc>
        <w:tc>
          <w:tcPr>
            <w:tcW w:w="2662" w:type="dxa"/>
          </w:tcPr>
          <w:p w14:paraId="521743CE" w14:textId="77777777" w:rsidR="005F54F9" w:rsidRDefault="005F54F9" w:rsidP="00001FBA">
            <w:pPr>
              <w:jc w:val="both"/>
              <w:rPr>
                <w:sz w:val="20"/>
                <w:szCs w:val="20"/>
              </w:rPr>
            </w:pPr>
            <w:r>
              <w:rPr>
                <w:sz w:val="20"/>
                <w:szCs w:val="20"/>
              </w:rPr>
              <w:t>Loan Account is NPA</w:t>
            </w:r>
          </w:p>
        </w:tc>
        <w:tc>
          <w:tcPr>
            <w:tcW w:w="3284" w:type="dxa"/>
          </w:tcPr>
          <w:p w14:paraId="619118D1" w14:textId="77777777" w:rsidR="005F54F9" w:rsidRDefault="005F54F9" w:rsidP="00001FBA">
            <w:pPr>
              <w:jc w:val="both"/>
              <w:rPr>
                <w:sz w:val="20"/>
                <w:szCs w:val="20"/>
              </w:rPr>
            </w:pPr>
            <w:r>
              <w:rPr>
                <w:sz w:val="20"/>
                <w:szCs w:val="20"/>
              </w:rPr>
              <w:t>Current State – 30010</w:t>
            </w:r>
          </w:p>
        </w:tc>
        <w:tc>
          <w:tcPr>
            <w:tcW w:w="2279" w:type="dxa"/>
          </w:tcPr>
          <w:p w14:paraId="1671E1BF" w14:textId="77777777" w:rsidR="005F54F9" w:rsidRPr="009A2E46" w:rsidRDefault="005F54F9" w:rsidP="00001FBA">
            <w:pPr>
              <w:jc w:val="both"/>
              <w:rPr>
                <w:sz w:val="20"/>
              </w:rPr>
            </w:pPr>
            <w:r w:rsidRPr="009A2E46">
              <w:rPr>
                <w:sz w:val="20"/>
              </w:rPr>
              <w:t>Current State – 300</w:t>
            </w:r>
            <w:r>
              <w:rPr>
                <w:sz w:val="20"/>
              </w:rPr>
              <w:t>21</w:t>
            </w:r>
          </w:p>
          <w:p w14:paraId="29EE0B5E"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7D302638" w14:textId="77777777" w:rsidTr="00001FBA">
        <w:trPr>
          <w:trHeight w:val="230"/>
        </w:trPr>
        <w:tc>
          <w:tcPr>
            <w:tcW w:w="843" w:type="dxa"/>
          </w:tcPr>
          <w:p w14:paraId="51D758F4" w14:textId="77777777" w:rsidR="005F54F9" w:rsidRDefault="005F54F9" w:rsidP="00001FBA">
            <w:pPr>
              <w:jc w:val="both"/>
              <w:rPr>
                <w:sz w:val="20"/>
                <w:szCs w:val="20"/>
              </w:rPr>
            </w:pPr>
            <w:r>
              <w:rPr>
                <w:sz w:val="20"/>
                <w:szCs w:val="20"/>
              </w:rPr>
              <w:t>3</w:t>
            </w:r>
          </w:p>
        </w:tc>
        <w:tc>
          <w:tcPr>
            <w:tcW w:w="2662" w:type="dxa"/>
          </w:tcPr>
          <w:p w14:paraId="4D7C66C0" w14:textId="77777777" w:rsidR="005F54F9" w:rsidRDefault="005F54F9" w:rsidP="00001FBA">
            <w:pPr>
              <w:jc w:val="both"/>
              <w:rPr>
                <w:sz w:val="20"/>
                <w:szCs w:val="20"/>
              </w:rPr>
            </w:pPr>
            <w:r>
              <w:rPr>
                <w:sz w:val="20"/>
                <w:szCs w:val="20"/>
              </w:rPr>
              <w:t>Loan Account is Standard</w:t>
            </w:r>
          </w:p>
        </w:tc>
        <w:tc>
          <w:tcPr>
            <w:tcW w:w="3284" w:type="dxa"/>
          </w:tcPr>
          <w:p w14:paraId="387EB2FC" w14:textId="77777777" w:rsidR="005F54F9" w:rsidRDefault="005F54F9" w:rsidP="00001FBA">
            <w:pPr>
              <w:jc w:val="both"/>
              <w:rPr>
                <w:sz w:val="20"/>
                <w:szCs w:val="20"/>
              </w:rPr>
            </w:pPr>
            <w:r>
              <w:rPr>
                <w:sz w:val="20"/>
                <w:szCs w:val="20"/>
              </w:rPr>
              <w:t>Current State – 30020</w:t>
            </w:r>
          </w:p>
        </w:tc>
        <w:tc>
          <w:tcPr>
            <w:tcW w:w="2279" w:type="dxa"/>
          </w:tcPr>
          <w:p w14:paraId="6FA54237" w14:textId="77777777" w:rsidR="005F54F9" w:rsidRPr="009A2E46" w:rsidRDefault="005F54F9" w:rsidP="00001FBA">
            <w:pPr>
              <w:jc w:val="both"/>
              <w:rPr>
                <w:sz w:val="20"/>
              </w:rPr>
            </w:pPr>
            <w:r w:rsidRPr="009A2E46">
              <w:rPr>
                <w:sz w:val="20"/>
              </w:rPr>
              <w:t>Current State – 300</w:t>
            </w:r>
            <w:r>
              <w:rPr>
                <w:sz w:val="20"/>
              </w:rPr>
              <w:t>13</w:t>
            </w:r>
          </w:p>
          <w:p w14:paraId="31EA1B90"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51AE01CA" w14:textId="77777777" w:rsidTr="00001FBA">
        <w:trPr>
          <w:trHeight w:val="230"/>
        </w:trPr>
        <w:tc>
          <w:tcPr>
            <w:tcW w:w="843" w:type="dxa"/>
          </w:tcPr>
          <w:p w14:paraId="3B373A6A" w14:textId="77777777" w:rsidR="005F54F9" w:rsidRDefault="005F54F9" w:rsidP="00001FBA">
            <w:pPr>
              <w:jc w:val="both"/>
              <w:rPr>
                <w:sz w:val="20"/>
                <w:szCs w:val="20"/>
              </w:rPr>
            </w:pPr>
            <w:r>
              <w:rPr>
                <w:sz w:val="20"/>
                <w:szCs w:val="20"/>
              </w:rPr>
              <w:t>4</w:t>
            </w:r>
          </w:p>
        </w:tc>
        <w:tc>
          <w:tcPr>
            <w:tcW w:w="2662" w:type="dxa"/>
          </w:tcPr>
          <w:p w14:paraId="50C8C8F4" w14:textId="77777777" w:rsidR="005F54F9" w:rsidRDefault="005F54F9" w:rsidP="00001FBA">
            <w:pPr>
              <w:jc w:val="both"/>
              <w:rPr>
                <w:sz w:val="20"/>
                <w:szCs w:val="20"/>
              </w:rPr>
            </w:pPr>
            <w:r>
              <w:rPr>
                <w:sz w:val="20"/>
                <w:szCs w:val="20"/>
              </w:rPr>
              <w:t>Loan Account is NPA</w:t>
            </w:r>
          </w:p>
        </w:tc>
        <w:tc>
          <w:tcPr>
            <w:tcW w:w="3284" w:type="dxa"/>
          </w:tcPr>
          <w:p w14:paraId="41D20751" w14:textId="77777777" w:rsidR="005F54F9" w:rsidRDefault="005F54F9" w:rsidP="00001FBA">
            <w:pPr>
              <w:jc w:val="both"/>
              <w:rPr>
                <w:sz w:val="20"/>
                <w:szCs w:val="20"/>
              </w:rPr>
            </w:pPr>
            <w:r>
              <w:rPr>
                <w:sz w:val="20"/>
                <w:szCs w:val="20"/>
              </w:rPr>
              <w:t>Current State – 30020</w:t>
            </w:r>
          </w:p>
        </w:tc>
        <w:tc>
          <w:tcPr>
            <w:tcW w:w="2279" w:type="dxa"/>
          </w:tcPr>
          <w:p w14:paraId="316F7DA0" w14:textId="77777777" w:rsidR="005F54F9" w:rsidRPr="009A2E46" w:rsidRDefault="005F54F9" w:rsidP="00001FBA">
            <w:pPr>
              <w:jc w:val="both"/>
              <w:rPr>
                <w:sz w:val="20"/>
              </w:rPr>
            </w:pPr>
            <w:r w:rsidRPr="009A2E46">
              <w:rPr>
                <w:sz w:val="20"/>
              </w:rPr>
              <w:t>Current State – 300</w:t>
            </w:r>
            <w:r>
              <w:rPr>
                <w:sz w:val="20"/>
              </w:rPr>
              <w:t>21</w:t>
            </w:r>
          </w:p>
          <w:p w14:paraId="1D333CBE"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38455FE6" w14:textId="77777777" w:rsidTr="00001FBA">
        <w:trPr>
          <w:trHeight w:val="230"/>
        </w:trPr>
        <w:tc>
          <w:tcPr>
            <w:tcW w:w="843" w:type="dxa"/>
          </w:tcPr>
          <w:p w14:paraId="1B878823" w14:textId="77777777" w:rsidR="005F54F9" w:rsidRPr="00CD0E0D" w:rsidRDefault="005F54F9" w:rsidP="00001FBA">
            <w:pPr>
              <w:jc w:val="both"/>
              <w:rPr>
                <w:sz w:val="20"/>
                <w:szCs w:val="20"/>
              </w:rPr>
            </w:pPr>
            <w:r>
              <w:rPr>
                <w:sz w:val="20"/>
                <w:szCs w:val="20"/>
              </w:rPr>
              <w:t>5</w:t>
            </w:r>
          </w:p>
        </w:tc>
        <w:tc>
          <w:tcPr>
            <w:tcW w:w="2662" w:type="dxa"/>
          </w:tcPr>
          <w:p w14:paraId="397E73D1" w14:textId="77777777" w:rsidR="005F54F9" w:rsidRPr="00F705EB" w:rsidRDefault="005F54F9" w:rsidP="00001FBA">
            <w:pPr>
              <w:jc w:val="both"/>
              <w:rPr>
                <w:sz w:val="20"/>
                <w:szCs w:val="20"/>
              </w:rPr>
            </w:pPr>
            <w:r>
              <w:rPr>
                <w:sz w:val="20"/>
                <w:szCs w:val="20"/>
              </w:rPr>
              <w:t>Loan Account is Standard</w:t>
            </w:r>
          </w:p>
        </w:tc>
        <w:tc>
          <w:tcPr>
            <w:tcW w:w="3284" w:type="dxa"/>
          </w:tcPr>
          <w:p w14:paraId="432DEF3E" w14:textId="77777777" w:rsidR="005F54F9" w:rsidRPr="00F705EB" w:rsidRDefault="005F54F9" w:rsidP="00001FBA">
            <w:pPr>
              <w:jc w:val="both"/>
              <w:rPr>
                <w:sz w:val="20"/>
                <w:szCs w:val="20"/>
              </w:rPr>
            </w:pPr>
            <w:r>
              <w:rPr>
                <w:sz w:val="20"/>
                <w:szCs w:val="20"/>
              </w:rPr>
              <w:t>Current State – 30038</w:t>
            </w:r>
          </w:p>
        </w:tc>
        <w:tc>
          <w:tcPr>
            <w:tcW w:w="2279" w:type="dxa"/>
          </w:tcPr>
          <w:p w14:paraId="544000F4" w14:textId="77777777" w:rsidR="005F54F9" w:rsidRPr="009A2E46" w:rsidRDefault="005F54F9" w:rsidP="00001FBA">
            <w:pPr>
              <w:jc w:val="both"/>
              <w:rPr>
                <w:sz w:val="20"/>
              </w:rPr>
            </w:pPr>
            <w:r w:rsidRPr="009A2E46">
              <w:rPr>
                <w:sz w:val="20"/>
              </w:rPr>
              <w:t>Current State – 300</w:t>
            </w:r>
            <w:r>
              <w:rPr>
                <w:sz w:val="20"/>
              </w:rPr>
              <w:t>13</w:t>
            </w:r>
          </w:p>
          <w:p w14:paraId="36716BE7" w14:textId="77777777" w:rsidR="005F54F9" w:rsidRPr="00F705EB" w:rsidRDefault="005F54F9" w:rsidP="00001FBA">
            <w:pPr>
              <w:jc w:val="both"/>
              <w:rPr>
                <w:sz w:val="20"/>
                <w:szCs w:val="20"/>
              </w:rPr>
            </w:pPr>
            <w:r w:rsidRPr="009A2E46">
              <w:rPr>
                <w:sz w:val="20"/>
              </w:rPr>
              <w:t>Previous State – 300</w:t>
            </w:r>
            <w:r>
              <w:rPr>
                <w:sz w:val="20"/>
              </w:rPr>
              <w:t>36</w:t>
            </w:r>
          </w:p>
        </w:tc>
      </w:tr>
      <w:tr w:rsidR="005F54F9" w:rsidRPr="00CD0E0D" w14:paraId="53C3B409" w14:textId="77777777" w:rsidTr="00001FBA">
        <w:trPr>
          <w:trHeight w:val="230"/>
        </w:trPr>
        <w:tc>
          <w:tcPr>
            <w:tcW w:w="843" w:type="dxa"/>
          </w:tcPr>
          <w:p w14:paraId="587CD25F" w14:textId="77777777" w:rsidR="005F54F9" w:rsidRPr="00F705EB" w:rsidRDefault="005F54F9" w:rsidP="00001FBA">
            <w:pPr>
              <w:jc w:val="both"/>
              <w:rPr>
                <w:sz w:val="20"/>
                <w:szCs w:val="20"/>
              </w:rPr>
            </w:pPr>
            <w:r>
              <w:rPr>
                <w:sz w:val="20"/>
                <w:szCs w:val="20"/>
              </w:rPr>
              <w:t>6</w:t>
            </w:r>
          </w:p>
        </w:tc>
        <w:tc>
          <w:tcPr>
            <w:tcW w:w="2662" w:type="dxa"/>
          </w:tcPr>
          <w:p w14:paraId="479F5BDB" w14:textId="77777777" w:rsidR="005F54F9" w:rsidRDefault="005F54F9" w:rsidP="00001FBA">
            <w:pPr>
              <w:jc w:val="both"/>
              <w:rPr>
                <w:sz w:val="20"/>
                <w:szCs w:val="20"/>
              </w:rPr>
            </w:pPr>
            <w:r>
              <w:rPr>
                <w:sz w:val="20"/>
                <w:szCs w:val="20"/>
              </w:rPr>
              <w:t>Loan Account is NPA</w:t>
            </w:r>
          </w:p>
        </w:tc>
        <w:tc>
          <w:tcPr>
            <w:tcW w:w="3284" w:type="dxa"/>
          </w:tcPr>
          <w:p w14:paraId="4793B620" w14:textId="77777777" w:rsidR="005F54F9" w:rsidRDefault="005F54F9" w:rsidP="00001FBA">
            <w:pPr>
              <w:jc w:val="both"/>
              <w:rPr>
                <w:sz w:val="20"/>
                <w:szCs w:val="20"/>
              </w:rPr>
            </w:pPr>
            <w:r>
              <w:rPr>
                <w:sz w:val="20"/>
                <w:szCs w:val="20"/>
              </w:rPr>
              <w:t>Current State – 30038</w:t>
            </w:r>
          </w:p>
        </w:tc>
        <w:tc>
          <w:tcPr>
            <w:tcW w:w="2279" w:type="dxa"/>
          </w:tcPr>
          <w:p w14:paraId="08BED41A" w14:textId="77777777" w:rsidR="005F54F9" w:rsidRPr="009A2E46" w:rsidRDefault="005F54F9" w:rsidP="00001FBA">
            <w:pPr>
              <w:jc w:val="both"/>
              <w:rPr>
                <w:sz w:val="20"/>
              </w:rPr>
            </w:pPr>
            <w:r w:rsidRPr="009A2E46">
              <w:rPr>
                <w:sz w:val="20"/>
              </w:rPr>
              <w:t>Current State – 300</w:t>
            </w:r>
            <w:r>
              <w:rPr>
                <w:sz w:val="20"/>
              </w:rPr>
              <w:t>21</w:t>
            </w:r>
          </w:p>
          <w:p w14:paraId="1BDBA132"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60DE6161" w14:textId="77777777" w:rsidTr="00001FBA">
        <w:trPr>
          <w:trHeight w:val="230"/>
        </w:trPr>
        <w:tc>
          <w:tcPr>
            <w:tcW w:w="843" w:type="dxa"/>
          </w:tcPr>
          <w:p w14:paraId="15DE91F1" w14:textId="77777777" w:rsidR="005F54F9" w:rsidRDefault="005F54F9" w:rsidP="00001FBA">
            <w:pPr>
              <w:jc w:val="both"/>
              <w:rPr>
                <w:sz w:val="20"/>
                <w:szCs w:val="20"/>
              </w:rPr>
            </w:pPr>
            <w:r>
              <w:rPr>
                <w:sz w:val="20"/>
                <w:szCs w:val="20"/>
              </w:rPr>
              <w:t>7</w:t>
            </w:r>
          </w:p>
        </w:tc>
        <w:tc>
          <w:tcPr>
            <w:tcW w:w="2662" w:type="dxa"/>
          </w:tcPr>
          <w:p w14:paraId="169187C5" w14:textId="77777777" w:rsidR="005F54F9" w:rsidRDefault="005F54F9" w:rsidP="00001FBA">
            <w:pPr>
              <w:jc w:val="both"/>
              <w:rPr>
                <w:sz w:val="20"/>
                <w:szCs w:val="20"/>
              </w:rPr>
            </w:pPr>
            <w:r>
              <w:rPr>
                <w:sz w:val="20"/>
                <w:szCs w:val="20"/>
              </w:rPr>
              <w:t>Loan Account is Standard</w:t>
            </w:r>
          </w:p>
        </w:tc>
        <w:tc>
          <w:tcPr>
            <w:tcW w:w="3284" w:type="dxa"/>
          </w:tcPr>
          <w:p w14:paraId="68125366" w14:textId="77777777" w:rsidR="005F54F9" w:rsidRDefault="005F54F9" w:rsidP="00001FBA">
            <w:pPr>
              <w:jc w:val="both"/>
              <w:rPr>
                <w:sz w:val="20"/>
                <w:szCs w:val="20"/>
              </w:rPr>
            </w:pPr>
            <w:r>
              <w:rPr>
                <w:sz w:val="20"/>
                <w:szCs w:val="20"/>
              </w:rPr>
              <w:t>Current State – 30039</w:t>
            </w:r>
          </w:p>
        </w:tc>
        <w:tc>
          <w:tcPr>
            <w:tcW w:w="2279" w:type="dxa"/>
          </w:tcPr>
          <w:p w14:paraId="22167129" w14:textId="77777777" w:rsidR="005F54F9" w:rsidRPr="009A2E46" w:rsidRDefault="005F54F9" w:rsidP="00001FBA">
            <w:pPr>
              <w:jc w:val="both"/>
              <w:rPr>
                <w:sz w:val="20"/>
              </w:rPr>
            </w:pPr>
            <w:r w:rsidRPr="009A2E46">
              <w:rPr>
                <w:sz w:val="20"/>
              </w:rPr>
              <w:t>Current State – 300</w:t>
            </w:r>
            <w:r>
              <w:rPr>
                <w:sz w:val="20"/>
              </w:rPr>
              <w:t>13</w:t>
            </w:r>
          </w:p>
          <w:p w14:paraId="51FFE419" w14:textId="77777777" w:rsidR="005F54F9" w:rsidRPr="009A2E46" w:rsidRDefault="005F54F9" w:rsidP="00001FBA">
            <w:pPr>
              <w:jc w:val="both"/>
              <w:rPr>
                <w:sz w:val="20"/>
              </w:rPr>
            </w:pPr>
            <w:r w:rsidRPr="009A2E46">
              <w:rPr>
                <w:sz w:val="20"/>
              </w:rPr>
              <w:t>Previous State – 300</w:t>
            </w:r>
            <w:r>
              <w:rPr>
                <w:sz w:val="20"/>
              </w:rPr>
              <w:t>36</w:t>
            </w:r>
          </w:p>
        </w:tc>
      </w:tr>
      <w:tr w:rsidR="005F54F9" w:rsidRPr="00CD0E0D" w14:paraId="762BD381" w14:textId="77777777" w:rsidTr="00001FBA">
        <w:trPr>
          <w:trHeight w:val="230"/>
        </w:trPr>
        <w:tc>
          <w:tcPr>
            <w:tcW w:w="843" w:type="dxa"/>
          </w:tcPr>
          <w:p w14:paraId="4E4ABF52" w14:textId="77777777" w:rsidR="005F54F9" w:rsidRDefault="005F54F9" w:rsidP="00001FBA">
            <w:pPr>
              <w:jc w:val="both"/>
              <w:rPr>
                <w:sz w:val="20"/>
                <w:szCs w:val="20"/>
              </w:rPr>
            </w:pPr>
            <w:r>
              <w:rPr>
                <w:sz w:val="20"/>
                <w:szCs w:val="20"/>
              </w:rPr>
              <w:t>8</w:t>
            </w:r>
          </w:p>
        </w:tc>
        <w:tc>
          <w:tcPr>
            <w:tcW w:w="2662" w:type="dxa"/>
          </w:tcPr>
          <w:p w14:paraId="249A9B03" w14:textId="77777777" w:rsidR="005F54F9" w:rsidRDefault="005F54F9" w:rsidP="00001FBA">
            <w:pPr>
              <w:jc w:val="both"/>
              <w:rPr>
                <w:sz w:val="20"/>
                <w:szCs w:val="20"/>
              </w:rPr>
            </w:pPr>
            <w:r>
              <w:rPr>
                <w:sz w:val="20"/>
                <w:szCs w:val="20"/>
              </w:rPr>
              <w:t>Loan Account is NPA</w:t>
            </w:r>
          </w:p>
        </w:tc>
        <w:tc>
          <w:tcPr>
            <w:tcW w:w="3284" w:type="dxa"/>
          </w:tcPr>
          <w:p w14:paraId="5A397CFB" w14:textId="77777777" w:rsidR="005F54F9" w:rsidRDefault="005F54F9" w:rsidP="00001FBA">
            <w:pPr>
              <w:jc w:val="both"/>
              <w:rPr>
                <w:sz w:val="20"/>
                <w:szCs w:val="20"/>
              </w:rPr>
            </w:pPr>
            <w:r>
              <w:rPr>
                <w:sz w:val="20"/>
                <w:szCs w:val="20"/>
              </w:rPr>
              <w:t>Current State – 30039</w:t>
            </w:r>
          </w:p>
        </w:tc>
        <w:tc>
          <w:tcPr>
            <w:tcW w:w="2279" w:type="dxa"/>
          </w:tcPr>
          <w:p w14:paraId="6A7CA08B" w14:textId="77777777" w:rsidR="005F54F9" w:rsidRPr="009A2E46" w:rsidRDefault="005F54F9" w:rsidP="00001FBA">
            <w:pPr>
              <w:jc w:val="both"/>
              <w:rPr>
                <w:sz w:val="20"/>
              </w:rPr>
            </w:pPr>
            <w:r w:rsidRPr="009A2E46">
              <w:rPr>
                <w:sz w:val="20"/>
              </w:rPr>
              <w:t>Current State – 300</w:t>
            </w:r>
            <w:r>
              <w:rPr>
                <w:sz w:val="20"/>
              </w:rPr>
              <w:t>21</w:t>
            </w:r>
          </w:p>
          <w:p w14:paraId="4A27DBE6" w14:textId="77777777" w:rsidR="005F54F9" w:rsidRPr="009A2E46" w:rsidRDefault="005F54F9" w:rsidP="00001FBA">
            <w:pPr>
              <w:jc w:val="both"/>
              <w:rPr>
                <w:sz w:val="20"/>
              </w:rPr>
            </w:pPr>
            <w:r w:rsidRPr="009A2E46">
              <w:rPr>
                <w:sz w:val="20"/>
              </w:rPr>
              <w:t>Previous State – 300</w:t>
            </w:r>
            <w:r>
              <w:rPr>
                <w:sz w:val="20"/>
              </w:rPr>
              <w:t>36</w:t>
            </w:r>
          </w:p>
        </w:tc>
      </w:tr>
    </w:tbl>
    <w:p w14:paraId="0A5DEA9C" w14:textId="2989B98D" w:rsidR="005F54F9" w:rsidRDefault="005F54F9" w:rsidP="005F54F9"/>
    <w:p w14:paraId="3C491B67" w14:textId="77777777" w:rsidR="00BF5B6E" w:rsidRDefault="00BF5B6E" w:rsidP="00BF5B6E">
      <w:pPr>
        <w:jc w:val="both"/>
      </w:pPr>
      <w:r>
        <w:t>Note:</w:t>
      </w:r>
    </w:p>
    <w:p w14:paraId="5BAD0C91" w14:textId="77777777" w:rsidR="00BF5B6E" w:rsidRDefault="00BF5B6E" w:rsidP="00BF5B6E">
      <w:pPr>
        <w:pStyle w:val="ListParagraph"/>
        <w:numPr>
          <w:ilvl w:val="0"/>
          <w:numId w:val="44"/>
        </w:numPr>
      </w:pPr>
      <w:r>
        <w:t>The above mentioned lapsed status codes are provided by the Service/Job which is executed at a predefined interval. Thus, marking a provisional CG as ‘Lapsed’ is a system controlled function.</w:t>
      </w:r>
    </w:p>
    <w:p w14:paraId="4E2AE9E7" w14:textId="77777777" w:rsidR="00BF5B6E" w:rsidRDefault="00BF5B6E" w:rsidP="00FD0037">
      <w:pPr>
        <w:pStyle w:val="ListParagraph"/>
        <w:numPr>
          <w:ilvl w:val="0"/>
          <w:numId w:val="44"/>
        </w:numPr>
        <w:jc w:val="both"/>
      </w:pPr>
      <w:r>
        <w:t>No further operations are allowed on Lapsed CG.</w:t>
      </w:r>
    </w:p>
    <w:p w14:paraId="0EDA617F" w14:textId="22666B31" w:rsidR="005F54F9" w:rsidRDefault="00BF5B6E" w:rsidP="00FD0037">
      <w:pPr>
        <w:pStyle w:val="ListParagraph"/>
        <w:numPr>
          <w:ilvl w:val="0"/>
          <w:numId w:val="44"/>
        </w:numPr>
        <w:jc w:val="both"/>
      </w:pPr>
      <w:r>
        <w:t>In case of marking the CG as NPA or Standard or Closed: – if Loan Account has been specified with NPA fields and Close fields together – then – CG status provided will be for Closed and not as NPA.</w:t>
      </w:r>
    </w:p>
    <w:p w14:paraId="725FB8E5" w14:textId="188C057C" w:rsidR="005B0E6B" w:rsidRPr="006D13E5" w:rsidRDefault="005B0E6B" w:rsidP="005B0E6B">
      <w:pPr>
        <w:pStyle w:val="ListParagraph"/>
        <w:numPr>
          <w:ilvl w:val="0"/>
          <w:numId w:val="6"/>
        </w:numPr>
        <w:rPr>
          <w:rFonts w:ascii="Trebuchet MS" w:eastAsia="Times New Roman" w:hAnsi="Trebuchet MS" w:cs="Arial"/>
          <w:b/>
          <w:bCs/>
          <w:iCs/>
          <w:color w:val="7F7F7F"/>
          <w:sz w:val="28"/>
          <w:szCs w:val="28"/>
        </w:rPr>
      </w:pPr>
    </w:p>
    <w:p w14:paraId="5D4516F3" w14:textId="77777777" w:rsidR="005B0E6B" w:rsidRPr="006D13E5" w:rsidRDefault="005B0E6B" w:rsidP="005B0E6B">
      <w:pPr>
        <w:rPr>
          <w:rFonts w:ascii="Trebuchet MS" w:eastAsia="Times New Roman" w:hAnsi="Trebuchet MS" w:cs="Arial"/>
          <w:b/>
          <w:bCs/>
          <w:iCs/>
          <w:color w:val="7F7F7F"/>
          <w:sz w:val="28"/>
          <w:szCs w:val="28"/>
        </w:rPr>
      </w:pPr>
    </w:p>
    <w:p w14:paraId="3E8E5D3E" w14:textId="77777777"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94" w:name="_Toc473636754"/>
      <w:bookmarkStart w:id="95" w:name="_Toc483691744"/>
      <w:r w:rsidRPr="00E30CC5">
        <w:rPr>
          <w:rFonts w:ascii="Trebuchet MS" w:eastAsia="Times New Roman" w:hAnsi="Trebuchet MS" w:cs="Arial"/>
          <w:b/>
          <w:bCs/>
          <w:iCs/>
          <w:color w:val="7F7F7F"/>
          <w:sz w:val="28"/>
          <w:szCs w:val="28"/>
        </w:rPr>
        <w:t>CG Cover Calculation Applicable During Claim Settlement or MIS/Reporting</w:t>
      </w:r>
      <w:bookmarkEnd w:id="94"/>
      <w:bookmarkEnd w:id="95"/>
    </w:p>
    <w:p w14:paraId="769BDBC0" w14:textId="77777777" w:rsidR="005B0E6B" w:rsidRDefault="005B0E6B" w:rsidP="005B0E6B">
      <w:pPr>
        <w:pStyle w:val="ListParagraph"/>
        <w:ind w:left="432"/>
        <w:jc w:val="both"/>
      </w:pPr>
      <w:r>
        <w:t>While issuing CG, the reports will mention – ‘As per scheme’ instead of actually calculating the CG cover.</w:t>
      </w:r>
    </w:p>
    <w:p w14:paraId="544A58D9" w14:textId="77777777" w:rsidR="005B0E6B" w:rsidRDefault="005B0E6B" w:rsidP="005B0E6B">
      <w:pPr>
        <w:pStyle w:val="ListParagraph"/>
        <w:ind w:left="432"/>
        <w:jc w:val="both"/>
      </w:pPr>
      <w:r>
        <w:lastRenderedPageBreak/>
        <w:t>However, at the time of claim settlement and the MIS, the cover calculation will be based on Summation of Sanction Loan Amount (Fund and Non Fund) for the given customer id, along with ‘Guarantee Cover’ (%) configured in the ‘Scheme’ and it’s ‘Docket’ and the formulae is as below:</w:t>
      </w:r>
    </w:p>
    <w:p w14:paraId="433F5FAA" w14:textId="77777777" w:rsidR="005B0E6B" w:rsidRDefault="005B0E6B" w:rsidP="005B0E6B">
      <w:pPr>
        <w:pStyle w:val="ListParagraph"/>
        <w:ind w:left="432"/>
        <w:jc w:val="both"/>
      </w:pPr>
    </w:p>
    <w:p w14:paraId="7145C6A2" w14:textId="77777777" w:rsidR="005B0E6B" w:rsidRDefault="005B0E6B" w:rsidP="005B0E6B">
      <w:pPr>
        <w:pStyle w:val="ListParagraph"/>
        <w:ind w:left="432"/>
        <w:jc w:val="both"/>
      </w:pPr>
      <w:r>
        <w:rPr>
          <w:noProof/>
          <w:lang w:val="en-IN" w:eastAsia="en-IN"/>
        </w:rPr>
        <mc:AlternateContent>
          <mc:Choice Requires="wps">
            <w:drawing>
              <wp:inline distT="0" distB="0" distL="0" distR="0" wp14:anchorId="4DE4F92E" wp14:editId="64384754">
                <wp:extent cx="5629469" cy="3295650"/>
                <wp:effectExtent l="0" t="0" r="28575" b="19050"/>
                <wp:docPr id="16" name="Rectangle 16"/>
                <wp:cNvGraphicFramePr/>
                <a:graphic xmlns:a="http://schemas.openxmlformats.org/drawingml/2006/main">
                  <a:graphicData uri="http://schemas.microsoft.com/office/word/2010/wordprocessingShape">
                    <wps:wsp>
                      <wps:cNvSpPr/>
                      <wps:spPr>
                        <a:xfrm>
                          <a:off x="0" y="0"/>
                          <a:ext cx="5629469" cy="329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F22B42" w14:textId="77777777" w:rsidR="004E3325" w:rsidRDefault="004E3325"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r>
                              <w:t>upto Rs.50 lakh, then:</w:t>
                            </w:r>
                          </w:p>
                          <w:p w14:paraId="1B725BFE" w14:textId="77777777" w:rsidR="004E3325" w:rsidRDefault="004E3325" w:rsidP="005B0E6B">
                            <w:pPr>
                              <w:jc w:val="both"/>
                            </w:pPr>
                            <w:r>
                              <w:t xml:space="preserve">     Guarantee Cover = (Summation of Sanction Loan Amount (Fund and Non Fund) for the given customer id) * Guarantee Cover (80 %)   [Max Rs.40 Lakh]</w:t>
                            </w:r>
                          </w:p>
                          <w:p w14:paraId="0D3FF106" w14:textId="77777777" w:rsidR="004E3325" w:rsidRDefault="004E3325" w:rsidP="005B0E6B">
                            <w:pPr>
                              <w:jc w:val="both"/>
                            </w:pPr>
                          </w:p>
                          <w:p w14:paraId="690E2D2C" w14:textId="77777777" w:rsidR="004E3325" w:rsidRDefault="004E3325" w:rsidP="005B0E6B">
                            <w:pPr>
                              <w:jc w:val="both"/>
                            </w:pPr>
                            <w:r>
                              <w:t>In case, Summation of Sanction Loan Amount (Fund and Non Fund) for the given customer id EXCEEDS</w:t>
                            </w:r>
                            <w:r w:rsidRPr="0062353F">
                              <w:t xml:space="preserve"> </w:t>
                            </w:r>
                            <w:r>
                              <w:t xml:space="preserve">Rs.50 Lakh but upto Maximum </w:t>
                            </w:r>
                            <w:r w:rsidRPr="0062353F">
                              <w:t>Limit to Guarantee Issuance Allowed</w:t>
                            </w:r>
                            <w:r>
                              <w:t>, then:</w:t>
                            </w:r>
                          </w:p>
                          <w:p w14:paraId="5FE7E173" w14:textId="77777777" w:rsidR="004E3325" w:rsidRDefault="004E3325" w:rsidP="005B0E6B">
                            <w:pPr>
                              <w:jc w:val="both"/>
                            </w:pPr>
                            <w:r>
                              <w:t xml:space="preserve">Guarantee Cover = (Summation of Sanction Loan Amount (Fund and Non Fund) for the given customer id (Upto 50 Lakh)) * Guarantee Cover (80%)  [Max Rs.40 Lakh] </w:t>
                            </w:r>
                          </w:p>
                          <w:p w14:paraId="5DC0EB44" w14:textId="77777777" w:rsidR="004E3325" w:rsidRPr="00E06373" w:rsidRDefault="004E3325" w:rsidP="005B0E6B">
                            <w:pPr>
                              <w:ind w:left="2880" w:firstLine="720"/>
                              <w:jc w:val="both"/>
                              <w:rPr>
                                <w:sz w:val="32"/>
                              </w:rPr>
                            </w:pPr>
                            <w:r w:rsidRPr="00E06373">
                              <w:rPr>
                                <w:sz w:val="32"/>
                              </w:rPr>
                              <w:t>+</w:t>
                            </w:r>
                          </w:p>
                          <w:p w14:paraId="4D0E7E86" w14:textId="77777777" w:rsidR="004E3325" w:rsidRDefault="004E3325" w:rsidP="005B0E6B">
                            <w:pPr>
                              <w:jc w:val="both"/>
                            </w:pPr>
                            <w:r>
                              <w:t xml:space="preserve">(Difference of Summation of Sanction Loan Amount (Fund and Non Fund) for the given customer id (Above Rs. 50 Lakh)) * Guarantee Cover (50 %)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E4F92E" id="Rectangle 16" o:spid="_x0000_s1109" style="width:443.2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" fillcolor="white [3201]" strokecolor="#70ad47 [3209]" strokeweight="1pt">
                <v:textbox>
                  <w:txbxContent>
                    <w:p w14:paraId="2EF22B42" w14:textId="77777777" w:rsidR="004E3325" w:rsidRDefault="004E3325" w:rsidP="005B0E6B">
                      <w:pPr>
                        <w:jc w:val="both"/>
                      </w:pPr>
                      <w:r>
                        <w:t>In case, Summation of Sanction Loan Amount (Fund and Non Fund) for the given customer id</w:t>
                      </w:r>
                      <w:r w:rsidRPr="0062353F">
                        <w:t xml:space="preserve"> EXCEEDS Minimum Limit to Guarantee Issuance Allowed</w:t>
                      </w:r>
                      <w:r>
                        <w:t xml:space="preserve"> </w:t>
                      </w:r>
                      <w:r w:rsidRPr="005C575D">
                        <w:t xml:space="preserve">but </w:t>
                      </w:r>
                      <w:r>
                        <w:t>upto Rs.50 lakh, then:</w:t>
                      </w:r>
                    </w:p>
                    <w:p w14:paraId="1B725BFE" w14:textId="77777777" w:rsidR="004E3325" w:rsidRDefault="004E3325" w:rsidP="005B0E6B">
                      <w:pPr>
                        <w:jc w:val="both"/>
                      </w:pPr>
                      <w:r>
                        <w:t xml:space="preserve">     Guarantee Cover = (Summation of Sanction Loan Amount (Fund and Non Fund) for the given customer id) * Guarantee Cover (80 %)   [Max Rs.40 Lakh]</w:t>
                      </w:r>
                    </w:p>
                    <w:p w14:paraId="0D3FF106" w14:textId="77777777" w:rsidR="004E3325" w:rsidRDefault="004E3325" w:rsidP="005B0E6B">
                      <w:pPr>
                        <w:jc w:val="both"/>
                      </w:pPr>
                    </w:p>
                    <w:p w14:paraId="690E2D2C" w14:textId="77777777" w:rsidR="004E3325" w:rsidRDefault="004E3325" w:rsidP="005B0E6B">
                      <w:pPr>
                        <w:jc w:val="both"/>
                      </w:pPr>
                      <w:r>
                        <w:t>In case, Summation of Sanction Loan Amount (Fund and Non Fund) for the given customer id EXCEEDS</w:t>
                      </w:r>
                      <w:r w:rsidRPr="0062353F">
                        <w:t xml:space="preserve"> </w:t>
                      </w:r>
                      <w:r>
                        <w:t xml:space="preserve">Rs.50 Lakh but upto Maximum </w:t>
                      </w:r>
                      <w:r w:rsidRPr="0062353F">
                        <w:t>Limit to Guarantee Issuance Allowed</w:t>
                      </w:r>
                      <w:r>
                        <w:t>, then:</w:t>
                      </w:r>
                    </w:p>
                    <w:p w14:paraId="5FE7E173" w14:textId="77777777" w:rsidR="004E3325" w:rsidRDefault="004E3325" w:rsidP="005B0E6B">
                      <w:pPr>
                        <w:jc w:val="both"/>
                      </w:pPr>
                      <w:r>
                        <w:t xml:space="preserve">Guarantee Cover = (Summation of Sanction Loan Amount (Fund and Non Fund) for the given customer id (Upto 50 Lakh)) * Guarantee Cover (80%)  [Max Rs.40 Lakh] </w:t>
                      </w:r>
                    </w:p>
                    <w:p w14:paraId="5DC0EB44" w14:textId="77777777" w:rsidR="004E3325" w:rsidRPr="00E06373" w:rsidRDefault="004E3325" w:rsidP="005B0E6B">
                      <w:pPr>
                        <w:ind w:left="2880" w:firstLine="720"/>
                        <w:jc w:val="both"/>
                        <w:rPr>
                          <w:sz w:val="32"/>
                        </w:rPr>
                      </w:pPr>
                      <w:r w:rsidRPr="00E06373">
                        <w:rPr>
                          <w:sz w:val="32"/>
                        </w:rPr>
                        <w:t>+</w:t>
                      </w:r>
                    </w:p>
                    <w:p w14:paraId="4D0E7E86" w14:textId="77777777" w:rsidR="004E3325" w:rsidRDefault="004E3325" w:rsidP="005B0E6B">
                      <w:pPr>
                        <w:jc w:val="both"/>
                      </w:pPr>
                      <w:r>
                        <w:t xml:space="preserve">(Difference of Summation of Sanction Loan Amount (Fund and Non Fund) for the given customer id (Above Rs. 50 Lakh)) * Guarantee Cover (50 %) </w:t>
                      </w:r>
                    </w:p>
                  </w:txbxContent>
                </v:textbox>
                <w10:anchorlock/>
              </v:rect>
            </w:pict>
          </mc:Fallback>
        </mc:AlternateContent>
      </w:r>
    </w:p>
    <w:p w14:paraId="1CE238CE" w14:textId="77777777" w:rsidR="005B0E6B" w:rsidRDefault="005B0E6B" w:rsidP="005B0E6B">
      <w:pPr>
        <w:pStyle w:val="ListParagraph"/>
        <w:tabs>
          <w:tab w:val="left" w:pos="5472"/>
        </w:tabs>
        <w:ind w:left="432"/>
        <w:jc w:val="both"/>
      </w:pPr>
    </w:p>
    <w:p w14:paraId="2DA9E55E" w14:textId="77777777" w:rsidR="005B0E6B" w:rsidRDefault="005B0E6B" w:rsidP="005B0E6B">
      <w:pPr>
        <w:pStyle w:val="ListParagraph"/>
        <w:tabs>
          <w:tab w:val="left" w:pos="5472"/>
        </w:tabs>
        <w:ind w:left="432"/>
        <w:jc w:val="both"/>
      </w:pPr>
      <w:r>
        <w:t>Consider the following illustration for calculation purpose:</w:t>
      </w:r>
    </w:p>
    <w:tbl>
      <w:tblPr>
        <w:tblStyle w:val="TableGrid"/>
        <w:tblW w:w="8275" w:type="dxa"/>
        <w:tblLook w:val="04A0" w:firstRow="1" w:lastRow="0" w:firstColumn="1" w:lastColumn="0" w:noHBand="0" w:noVBand="1"/>
      </w:tblPr>
      <w:tblGrid>
        <w:gridCol w:w="6475"/>
        <w:gridCol w:w="1800"/>
      </w:tblGrid>
      <w:tr w:rsidR="005B0E6B" w:rsidRPr="00F25836" w14:paraId="7FD0A1C7" w14:textId="77777777" w:rsidTr="00F66835">
        <w:trPr>
          <w:trHeight w:val="235"/>
        </w:trPr>
        <w:tc>
          <w:tcPr>
            <w:tcW w:w="6475" w:type="dxa"/>
            <w:noWrap/>
            <w:hideMark/>
          </w:tcPr>
          <w:p w14:paraId="69D11945" w14:textId="77777777" w:rsidR="005B0E6B" w:rsidRPr="00F25836" w:rsidRDefault="005B0E6B" w:rsidP="00F66835">
            <w:pPr>
              <w:rPr>
                <w:rFonts w:ascii="Calibri" w:eastAsia="Times New Roman" w:hAnsi="Calibri" w:cs="Times New Roman"/>
                <w:b/>
                <w:color w:val="000000"/>
                <w:sz w:val="20"/>
                <w:szCs w:val="20"/>
              </w:rPr>
            </w:pPr>
            <w:r>
              <w:rPr>
                <w:rFonts w:ascii="Calibri" w:eastAsia="Times New Roman" w:hAnsi="Calibri" w:cs="Times New Roman"/>
                <w:b/>
                <w:color w:val="000000"/>
                <w:sz w:val="20"/>
                <w:szCs w:val="20"/>
              </w:rPr>
              <w:t>Stand Up India</w:t>
            </w:r>
            <w:r w:rsidRPr="00F25836">
              <w:rPr>
                <w:rFonts w:ascii="Calibri" w:eastAsia="Times New Roman" w:hAnsi="Calibri" w:cs="Times New Roman"/>
                <w:b/>
                <w:color w:val="000000"/>
                <w:sz w:val="20"/>
                <w:szCs w:val="20"/>
              </w:rPr>
              <w:t xml:space="preserve"> Loan Scheme Parameters</w:t>
            </w:r>
          </w:p>
        </w:tc>
        <w:tc>
          <w:tcPr>
            <w:tcW w:w="1800" w:type="dxa"/>
            <w:noWrap/>
            <w:hideMark/>
          </w:tcPr>
          <w:p w14:paraId="15C348E8" w14:textId="77777777" w:rsidR="005B0E6B" w:rsidRPr="00F25836" w:rsidRDefault="005B0E6B" w:rsidP="00F66835">
            <w:pPr>
              <w:rPr>
                <w:rFonts w:ascii="Calibri" w:eastAsia="Times New Roman" w:hAnsi="Calibri" w:cs="Times New Roman"/>
                <w:b/>
                <w:color w:val="000000"/>
                <w:sz w:val="20"/>
                <w:szCs w:val="20"/>
              </w:rPr>
            </w:pPr>
          </w:p>
        </w:tc>
      </w:tr>
      <w:tr w:rsidR="005B0E6B" w:rsidRPr="00F25836" w14:paraId="146B01F1" w14:textId="77777777" w:rsidTr="00F66835">
        <w:trPr>
          <w:trHeight w:val="287"/>
        </w:trPr>
        <w:tc>
          <w:tcPr>
            <w:tcW w:w="6475" w:type="dxa"/>
            <w:hideMark/>
          </w:tcPr>
          <w:p w14:paraId="01DB43A9" w14:textId="77777777" w:rsidR="005B0E6B" w:rsidRDefault="005B0E6B" w:rsidP="00F66835">
            <w:pPr>
              <w:ind w:left="247" w:firstLineChars="45" w:firstLine="9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10 lakh and upto 50 lakh)</w:t>
            </w:r>
          </w:p>
          <w:p w14:paraId="53BF6151"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hideMark/>
          </w:tcPr>
          <w:p w14:paraId="70053FBC"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80</w:t>
            </w:r>
            <w:r w:rsidRPr="00F25836">
              <w:rPr>
                <w:rFonts w:ascii="Calibri" w:eastAsia="Times New Roman" w:hAnsi="Calibri" w:cs="Times New Roman"/>
                <w:color w:val="000000"/>
                <w:sz w:val="20"/>
                <w:szCs w:val="20"/>
              </w:rPr>
              <w:t>%</w:t>
            </w:r>
          </w:p>
        </w:tc>
      </w:tr>
      <w:tr w:rsidR="005B0E6B" w:rsidRPr="00F25836" w14:paraId="65D8D0D0" w14:textId="77777777" w:rsidTr="00F66835">
        <w:trPr>
          <w:trHeight w:val="323"/>
        </w:trPr>
        <w:tc>
          <w:tcPr>
            <w:tcW w:w="6475" w:type="dxa"/>
          </w:tcPr>
          <w:p w14:paraId="68362ABA" w14:textId="77777777" w:rsidR="005B0E6B" w:rsidRDefault="005B0E6B" w:rsidP="00F66835">
            <w:pPr>
              <w:ind w:left="-23" w:firstLineChars="180" w:firstLine="360"/>
              <w:rPr>
                <w:rFonts w:ascii="Calibri" w:eastAsia="Times New Roman" w:hAnsi="Calibri" w:cs="Times New Roman"/>
                <w:color w:val="000000"/>
                <w:sz w:val="20"/>
                <w:szCs w:val="20"/>
              </w:rPr>
            </w:pPr>
            <w:r w:rsidRPr="00F25836">
              <w:rPr>
                <w:rFonts w:ascii="Calibri" w:eastAsia="Times New Roman" w:hAnsi="Calibri" w:cs="Times New Roman"/>
                <w:color w:val="000000"/>
                <w:sz w:val="20"/>
                <w:szCs w:val="20"/>
              </w:rPr>
              <w:t>Guarantee Cover (%)</w:t>
            </w:r>
            <w:r>
              <w:rPr>
                <w:rFonts w:ascii="Calibri" w:eastAsia="Times New Roman" w:hAnsi="Calibri" w:cs="Times New Roman"/>
                <w:color w:val="000000"/>
                <w:sz w:val="20"/>
                <w:szCs w:val="20"/>
              </w:rPr>
              <w:t xml:space="preserve"> (above 50 lakh and upto 100 lakh)</w:t>
            </w:r>
          </w:p>
          <w:p w14:paraId="011219E9" w14:textId="77777777" w:rsidR="005B0E6B" w:rsidRPr="00F25836" w:rsidRDefault="005B0E6B" w:rsidP="00F66835">
            <w:pPr>
              <w:ind w:firstLineChars="200" w:firstLine="400"/>
              <w:rPr>
                <w:rFonts w:ascii="Calibri" w:eastAsia="Times New Roman" w:hAnsi="Calibri" w:cs="Times New Roman"/>
                <w:color w:val="000000"/>
                <w:sz w:val="20"/>
                <w:szCs w:val="20"/>
              </w:rPr>
            </w:pPr>
          </w:p>
        </w:tc>
        <w:tc>
          <w:tcPr>
            <w:tcW w:w="1800" w:type="dxa"/>
          </w:tcPr>
          <w:p w14:paraId="2E78A82F" w14:textId="77777777" w:rsidR="005B0E6B"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50%</w:t>
            </w:r>
          </w:p>
        </w:tc>
      </w:tr>
      <w:tr w:rsidR="005B0E6B" w:rsidRPr="00F25836" w14:paraId="53CF1E49" w14:textId="77777777" w:rsidTr="00F66835">
        <w:trPr>
          <w:trHeight w:val="235"/>
        </w:trPr>
        <w:tc>
          <w:tcPr>
            <w:tcW w:w="6475" w:type="dxa"/>
          </w:tcPr>
          <w:p w14:paraId="49CFBAAE" w14:textId="77777777" w:rsidR="005B0E6B" w:rsidRPr="00F25836" w:rsidRDefault="005B0E6B" w:rsidP="00F66835">
            <w:pPr>
              <w:ind w:firstLineChars="168" w:firstLine="336"/>
              <w:rPr>
                <w:rFonts w:ascii="Times New Roman" w:eastAsia="Times New Roman" w:hAnsi="Times New Roman" w:cs="Times New Roman"/>
                <w:color w:val="000000"/>
                <w:sz w:val="20"/>
                <w:szCs w:val="20"/>
              </w:rPr>
            </w:pPr>
            <w:r w:rsidRPr="00F25836">
              <w:rPr>
                <w:rFonts w:ascii="Calibri" w:eastAsia="Times New Roman" w:hAnsi="Calibri" w:cs="Times New Roman"/>
                <w:color w:val="000000"/>
                <w:sz w:val="20"/>
                <w:szCs w:val="20"/>
              </w:rPr>
              <w:t>Maximum Limit to Guarantee Issuance Allowed (INR)</w:t>
            </w:r>
          </w:p>
        </w:tc>
        <w:tc>
          <w:tcPr>
            <w:tcW w:w="1800" w:type="dxa"/>
          </w:tcPr>
          <w:p w14:paraId="413971CA" w14:textId="77777777" w:rsidR="005B0E6B" w:rsidRPr="00F25836" w:rsidRDefault="005B0E6B" w:rsidP="00F66835">
            <w:pPr>
              <w:ind w:firstLineChars="200" w:firstLine="400"/>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w:t>
            </w:r>
            <w:r w:rsidRPr="00F25836">
              <w:rPr>
                <w:rFonts w:ascii="Calibri" w:eastAsia="Times New Roman" w:hAnsi="Calibri" w:cs="Times New Roman"/>
                <w:color w:val="000000"/>
                <w:sz w:val="20"/>
                <w:szCs w:val="20"/>
              </w:rPr>
              <w:t>000.00</w:t>
            </w:r>
          </w:p>
        </w:tc>
      </w:tr>
      <w:tr w:rsidR="005B0E6B" w:rsidRPr="00F25836" w14:paraId="0D4E5B01" w14:textId="77777777" w:rsidTr="00F66835">
        <w:trPr>
          <w:trHeight w:val="235"/>
        </w:trPr>
        <w:tc>
          <w:tcPr>
            <w:tcW w:w="6475" w:type="dxa"/>
          </w:tcPr>
          <w:p w14:paraId="4BC9B06F" w14:textId="77777777" w:rsidR="005B0E6B" w:rsidRPr="00F25836" w:rsidRDefault="005B0E6B" w:rsidP="00F66835">
            <w:pPr>
              <w:rPr>
                <w:rFonts w:ascii="Times New Roman" w:eastAsia="Times New Roman" w:hAnsi="Times New Roman" w:cs="Times New Roman"/>
                <w:color w:val="000000"/>
                <w:sz w:val="20"/>
                <w:szCs w:val="20"/>
              </w:rPr>
            </w:pPr>
            <w:r>
              <w:rPr>
                <w:rFonts w:ascii="Calibri" w:eastAsia="Times New Roman" w:hAnsi="Calibri" w:cs="Times New Roman"/>
                <w:color w:val="000000"/>
                <w:sz w:val="20"/>
                <w:szCs w:val="20"/>
              </w:rPr>
              <w:t xml:space="preserve">       </w:t>
            </w:r>
            <w:r w:rsidRPr="00F25836">
              <w:rPr>
                <w:rFonts w:ascii="Calibri" w:eastAsia="Times New Roman" w:hAnsi="Calibri" w:cs="Times New Roman"/>
                <w:color w:val="000000"/>
                <w:sz w:val="20"/>
                <w:szCs w:val="20"/>
              </w:rPr>
              <w:t>M</w:t>
            </w:r>
            <w:r>
              <w:rPr>
                <w:rFonts w:ascii="Calibri" w:eastAsia="Times New Roman" w:hAnsi="Calibri" w:cs="Times New Roman"/>
                <w:color w:val="000000"/>
                <w:sz w:val="20"/>
                <w:szCs w:val="20"/>
              </w:rPr>
              <w:t>inimum L</w:t>
            </w:r>
            <w:r w:rsidRPr="00F25836">
              <w:rPr>
                <w:rFonts w:ascii="Calibri" w:eastAsia="Times New Roman" w:hAnsi="Calibri" w:cs="Times New Roman"/>
                <w:color w:val="000000"/>
                <w:sz w:val="20"/>
                <w:szCs w:val="20"/>
              </w:rPr>
              <w:t>imit to Guarantee Issuance Allowed (INR)</w:t>
            </w:r>
            <w:r>
              <w:rPr>
                <w:rFonts w:ascii="Calibri" w:eastAsia="Times New Roman" w:hAnsi="Calibri" w:cs="Times New Roman"/>
                <w:color w:val="000000"/>
                <w:sz w:val="20"/>
                <w:szCs w:val="20"/>
              </w:rPr>
              <w:t xml:space="preserve">   (above Rs 10 Lakh)</w:t>
            </w:r>
          </w:p>
        </w:tc>
        <w:tc>
          <w:tcPr>
            <w:tcW w:w="1800" w:type="dxa"/>
          </w:tcPr>
          <w:p w14:paraId="13826AF8" w14:textId="77777777" w:rsidR="005B0E6B" w:rsidRPr="00F25836" w:rsidRDefault="005B0E6B" w:rsidP="00F66835">
            <w:pPr>
              <w:jc w:val="both"/>
              <w:rPr>
                <w:rFonts w:ascii="Calibri" w:eastAsia="Times New Roman" w:hAnsi="Calibri" w:cs="Times New Roman"/>
                <w:color w:val="000000"/>
                <w:sz w:val="20"/>
                <w:szCs w:val="20"/>
              </w:rPr>
            </w:pPr>
            <w:r>
              <w:rPr>
                <w:rFonts w:ascii="Calibri" w:eastAsia="Times New Roman" w:hAnsi="Calibri" w:cs="Times New Roman"/>
                <w:color w:val="000000"/>
                <w:sz w:val="20"/>
                <w:szCs w:val="20"/>
              </w:rPr>
              <w:t xml:space="preserve">         10,00,000.01</w:t>
            </w:r>
          </w:p>
        </w:tc>
      </w:tr>
    </w:tbl>
    <w:p w14:paraId="1205DD9A" w14:textId="77777777" w:rsidR="005B0E6B" w:rsidRDefault="005B0E6B" w:rsidP="005B0E6B">
      <w:pPr>
        <w:jc w:val="both"/>
        <w:rPr>
          <w:i/>
        </w:rPr>
      </w:pPr>
    </w:p>
    <w:p w14:paraId="0613252E" w14:textId="77777777" w:rsidR="005B0E6B" w:rsidRDefault="005B0E6B" w:rsidP="005B0E6B">
      <w:pPr>
        <w:jc w:val="both"/>
        <w:rPr>
          <w:u w:val="single"/>
        </w:rPr>
      </w:pPr>
      <w:r w:rsidRPr="00001F64">
        <w:rPr>
          <w:b/>
          <w:u w:val="single"/>
        </w:rPr>
        <w:t>Scenario 1:</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DOES NOT EXCEEDS Minimum</w:t>
      </w:r>
      <w:r w:rsidRPr="0068388D">
        <w:rPr>
          <w:u w:val="single"/>
        </w:rPr>
        <w:t xml:space="preserve"> Limit to </w:t>
      </w:r>
      <w:r>
        <w:rPr>
          <w:u w:val="single"/>
        </w:rPr>
        <w:t>Guarantee Issuance Allowed</w:t>
      </w:r>
    </w:p>
    <w:p w14:paraId="27860D16"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5CB0C162" w14:textId="77777777" w:rsidR="005B0E6B" w:rsidRDefault="005B0E6B" w:rsidP="005B0E6B">
      <w:pPr>
        <w:jc w:val="both"/>
      </w:pPr>
      <w:r>
        <w:t>The Loan Account has:</w:t>
      </w:r>
    </w:p>
    <w:tbl>
      <w:tblPr>
        <w:tblStyle w:val="TableGrid"/>
        <w:tblW w:w="5020" w:type="dxa"/>
        <w:tblLook w:val="04A0" w:firstRow="1" w:lastRow="0" w:firstColumn="1" w:lastColumn="0" w:noHBand="0" w:noVBand="1"/>
      </w:tblPr>
      <w:tblGrid>
        <w:gridCol w:w="3640"/>
        <w:gridCol w:w="1380"/>
      </w:tblGrid>
      <w:tr w:rsidR="005B0E6B" w:rsidRPr="00F25836" w14:paraId="691FDE12" w14:textId="77777777" w:rsidTr="00F66835">
        <w:trPr>
          <w:trHeight w:val="255"/>
        </w:trPr>
        <w:tc>
          <w:tcPr>
            <w:tcW w:w="3640" w:type="dxa"/>
            <w:hideMark/>
          </w:tcPr>
          <w:p w14:paraId="03F7B5E1" w14:textId="77777777" w:rsidR="005B0E6B" w:rsidRPr="00F25836" w:rsidRDefault="005B0E6B" w:rsidP="00F66835">
            <w:pPr>
              <w:rPr>
                <w:rFonts w:ascii="Calibri" w:eastAsia="Times New Roman" w:hAnsi="Calibri" w:cs="Times New Roman"/>
                <w:color w:val="000000"/>
                <w:sz w:val="20"/>
                <w:szCs w:val="20"/>
              </w:rPr>
            </w:pPr>
            <w:r>
              <w:rPr>
                <w:rFonts w:ascii="Calibri" w:eastAsia="Times New Roman" w:hAnsi="Calibri" w:cs="Times New Roman"/>
                <w:color w:val="000000"/>
                <w:sz w:val="20"/>
                <w:szCs w:val="20"/>
              </w:rPr>
              <w:t>S</w:t>
            </w:r>
            <w:r w:rsidRPr="00C66B74">
              <w:rPr>
                <w:rFonts w:ascii="Calibri" w:eastAsia="Times New Roman" w:hAnsi="Calibri" w:cs="Times New Roman"/>
                <w:color w:val="000000"/>
                <w:sz w:val="20"/>
                <w:szCs w:val="20"/>
              </w:rPr>
              <w:t xml:space="preserve">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1093415"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900000.00</w:t>
            </w:r>
          </w:p>
        </w:tc>
      </w:tr>
    </w:tbl>
    <w:p w14:paraId="06974D95" w14:textId="77777777" w:rsidR="005B0E6B" w:rsidRDefault="005B0E6B" w:rsidP="005B0E6B"/>
    <w:p w14:paraId="7587F5F6" w14:textId="77777777" w:rsidR="005B0E6B" w:rsidRDefault="005B0E6B" w:rsidP="005B0E6B">
      <w:r>
        <w:lastRenderedPageBreak/>
        <w:t>Thus, in case of this scenario, Guarantee cover calculation will be based on sanction loan amount. Thus, Guarantee Cover=900000*80%</w:t>
      </w:r>
    </w:p>
    <w:p w14:paraId="7BF3DE57" w14:textId="77777777" w:rsidR="005B0E6B" w:rsidRDefault="005B0E6B" w:rsidP="005B0E6B">
      <w:pPr>
        <w:rPr>
          <w:b/>
          <w:u w:val="single"/>
        </w:rPr>
      </w:pPr>
      <w:r>
        <w:t xml:space="preserve">Which is equal to INR 720000/- </w:t>
      </w:r>
    </w:p>
    <w:p w14:paraId="55A5B919" w14:textId="77777777" w:rsidR="005B0E6B" w:rsidRPr="000820F8" w:rsidRDefault="005B0E6B" w:rsidP="005B0E6B">
      <w:pPr>
        <w:jc w:val="both"/>
        <w:rPr>
          <w:u w:val="single"/>
        </w:rPr>
      </w:pPr>
      <w:r w:rsidRPr="00001F64">
        <w:rPr>
          <w:b/>
          <w:u w:val="single"/>
        </w:rPr>
        <w:t xml:space="preserve">Scenario </w:t>
      </w:r>
      <w:r>
        <w:rPr>
          <w:b/>
          <w:u w:val="single"/>
        </w:rPr>
        <w:t>2</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Minimum</w:t>
      </w:r>
      <w:r w:rsidRPr="0068388D">
        <w:rPr>
          <w:u w:val="single"/>
        </w:rPr>
        <w:t xml:space="preserve"> Limit to </w:t>
      </w:r>
      <w:r>
        <w:rPr>
          <w:u w:val="single"/>
        </w:rPr>
        <w:t>Guarantee Issuance Allowed but UPTO Rs.50 Lakh</w:t>
      </w:r>
    </w:p>
    <w:p w14:paraId="51BAD9E9"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084693B8"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7AB6FB68" w14:textId="77777777" w:rsidTr="00F66835">
        <w:trPr>
          <w:trHeight w:val="255"/>
        </w:trPr>
        <w:tc>
          <w:tcPr>
            <w:tcW w:w="3640" w:type="dxa"/>
            <w:hideMark/>
          </w:tcPr>
          <w:p w14:paraId="169DA5AE"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38E9C1A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1500000.00</w:t>
            </w:r>
          </w:p>
        </w:tc>
      </w:tr>
    </w:tbl>
    <w:p w14:paraId="58D7B985" w14:textId="77777777" w:rsidR="005B0E6B" w:rsidRDefault="005B0E6B" w:rsidP="005B0E6B">
      <w:pPr>
        <w:jc w:val="both"/>
        <w:rPr>
          <w:i/>
        </w:rPr>
      </w:pPr>
    </w:p>
    <w:p w14:paraId="66F4FD27" w14:textId="77777777" w:rsidR="005B0E6B" w:rsidRDefault="005B0E6B" w:rsidP="005B0E6B">
      <w:pPr>
        <w:jc w:val="both"/>
      </w:pPr>
      <w:r>
        <w:t>Thus, in case of this scenario, Guarantee Cover calculation will be based on Sanction Loan Amount. Thus, Guarantee Cover = 1500000 * 80%</w:t>
      </w:r>
    </w:p>
    <w:p w14:paraId="5FA0B934" w14:textId="77777777" w:rsidR="005B0E6B" w:rsidRDefault="005B0E6B" w:rsidP="005B0E6B">
      <w:pPr>
        <w:jc w:val="both"/>
      </w:pPr>
      <w:r>
        <w:t>Which equals to INR 1200000/-</w:t>
      </w:r>
    </w:p>
    <w:p w14:paraId="33EDD948" w14:textId="77777777" w:rsidR="005B0E6B" w:rsidRDefault="005B0E6B" w:rsidP="005B0E6B">
      <w:pPr>
        <w:jc w:val="both"/>
        <w:rPr>
          <w:u w:val="single"/>
        </w:rPr>
      </w:pPr>
      <w:r>
        <w:rPr>
          <w:b/>
          <w:u w:val="single"/>
        </w:rPr>
        <w:t>Scenario 3</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Rs. 50 lakh but UPTO Maximum</w:t>
      </w:r>
      <w:r w:rsidRPr="0068388D">
        <w:rPr>
          <w:u w:val="single"/>
        </w:rPr>
        <w:t xml:space="preserve"> Limit to </w:t>
      </w:r>
      <w:r>
        <w:rPr>
          <w:u w:val="single"/>
        </w:rPr>
        <w:t>Guarantee Issuance Allowed</w:t>
      </w:r>
    </w:p>
    <w:p w14:paraId="46B56D6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3932145B"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622849AF" w14:textId="77777777" w:rsidTr="00F66835">
        <w:trPr>
          <w:trHeight w:val="255"/>
        </w:trPr>
        <w:tc>
          <w:tcPr>
            <w:tcW w:w="3640" w:type="dxa"/>
            <w:hideMark/>
          </w:tcPr>
          <w:p w14:paraId="5143B309"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2D384127"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70000000.00</w:t>
            </w:r>
          </w:p>
        </w:tc>
      </w:tr>
    </w:tbl>
    <w:p w14:paraId="3E9FBA95" w14:textId="77777777" w:rsidR="005B0E6B" w:rsidRDefault="005B0E6B" w:rsidP="005B0E6B">
      <w:pPr>
        <w:jc w:val="both"/>
      </w:pPr>
      <w:r>
        <w:t>Thus, in case of this scenario, Guarantee Cover calculation will be based on Summation of Sanction Loan Amount (Fund and Non Fund) for the given Customer ID. Thus, Guarantee Cover = 5000000* 80% + 2000000*50 %</w:t>
      </w:r>
    </w:p>
    <w:p w14:paraId="10C5B136" w14:textId="77777777" w:rsidR="005B0E6B" w:rsidRDefault="005B0E6B" w:rsidP="005B0E6B">
      <w:pPr>
        <w:jc w:val="both"/>
      </w:pPr>
      <w:r>
        <w:t>Which equals to INR 5000000/-</w:t>
      </w:r>
    </w:p>
    <w:p w14:paraId="0B2C183F" w14:textId="77777777" w:rsidR="005B0E6B" w:rsidRPr="000820F8" w:rsidRDefault="005B0E6B" w:rsidP="005B0E6B">
      <w:pPr>
        <w:jc w:val="both"/>
        <w:rPr>
          <w:u w:val="single"/>
        </w:rPr>
      </w:pPr>
      <w:r w:rsidRPr="00001F64">
        <w:rPr>
          <w:b/>
          <w:u w:val="single"/>
        </w:rPr>
        <w:t xml:space="preserve">Scenario </w:t>
      </w:r>
      <w:r>
        <w:rPr>
          <w:b/>
          <w:u w:val="single"/>
        </w:rPr>
        <w:t>4</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Equals to Maximum Limit to Guarantee issuance allowed</w:t>
      </w:r>
    </w:p>
    <w:p w14:paraId="35AAE222"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w:t>
      </w:r>
    </w:p>
    <w:p w14:paraId="77B2037F" w14:textId="77777777" w:rsidR="005B0E6B" w:rsidRDefault="005B0E6B" w:rsidP="005B0E6B">
      <w:pPr>
        <w:jc w:val="both"/>
      </w:pPr>
      <w:r>
        <w:t xml:space="preserve"> 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200228C8" w14:textId="77777777" w:rsidTr="00F66835">
        <w:trPr>
          <w:trHeight w:val="255"/>
        </w:trPr>
        <w:tc>
          <w:tcPr>
            <w:tcW w:w="3640" w:type="dxa"/>
            <w:hideMark/>
          </w:tcPr>
          <w:p w14:paraId="033D147A"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594751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100,00,000.00</w:t>
            </w:r>
          </w:p>
        </w:tc>
      </w:tr>
    </w:tbl>
    <w:p w14:paraId="0DE34DB0" w14:textId="77777777" w:rsidR="005B0E6B" w:rsidRDefault="005B0E6B" w:rsidP="005B0E6B">
      <w:pPr>
        <w:jc w:val="both"/>
      </w:pPr>
    </w:p>
    <w:p w14:paraId="642801EC" w14:textId="77777777" w:rsidR="005B0E6B" w:rsidRDefault="005B0E6B" w:rsidP="005B0E6B">
      <w:pPr>
        <w:jc w:val="both"/>
      </w:pPr>
      <w:r>
        <w:lastRenderedPageBreak/>
        <w:t>Thus, in case of this scenario, Guarantee Cover calculation will be based on Summation of Sanction Loan Amount (Fund and Non Fund) for the given Customer ID. Thus, Guarantee Cover = 5000000* 80% + 5000000*50 %</w:t>
      </w:r>
    </w:p>
    <w:p w14:paraId="6DDEA248" w14:textId="77777777" w:rsidR="005B0E6B" w:rsidRDefault="005B0E6B" w:rsidP="005B0E6B">
      <w:pPr>
        <w:jc w:val="both"/>
      </w:pPr>
      <w:r>
        <w:t>Which equals to INR 6500000/-</w:t>
      </w:r>
    </w:p>
    <w:p w14:paraId="1104A569" w14:textId="77777777" w:rsidR="005B0E6B" w:rsidRPr="000820F8" w:rsidRDefault="005B0E6B" w:rsidP="005B0E6B">
      <w:pPr>
        <w:jc w:val="both"/>
        <w:rPr>
          <w:u w:val="single"/>
        </w:rPr>
      </w:pPr>
      <w:r>
        <w:rPr>
          <w:b/>
          <w:u w:val="single"/>
        </w:rPr>
        <w:t>Scenario 5</w:t>
      </w:r>
      <w:r w:rsidRPr="00001F64">
        <w:rPr>
          <w:b/>
          <w:u w:val="single"/>
        </w:rPr>
        <w:t>:</w:t>
      </w:r>
      <w:r w:rsidRPr="000820F8">
        <w:rPr>
          <w:u w:val="single"/>
        </w:rPr>
        <w:t xml:space="preserve"> </w:t>
      </w:r>
      <w:r>
        <w:rPr>
          <w:u w:val="single"/>
        </w:rPr>
        <w:t xml:space="preserve">Summation of </w:t>
      </w:r>
      <w:r w:rsidRPr="0037516E">
        <w:rPr>
          <w:u w:val="single"/>
        </w:rPr>
        <w:t xml:space="preserve">Sanction Loan Amount (Fund and Non Fund) for the given </w:t>
      </w:r>
      <w:r>
        <w:rPr>
          <w:u w:val="single"/>
        </w:rPr>
        <w:t>customer id EXCEEDS Maximum</w:t>
      </w:r>
      <w:r w:rsidRPr="0068388D">
        <w:rPr>
          <w:u w:val="single"/>
        </w:rPr>
        <w:t xml:space="preserve"> Limit to </w:t>
      </w:r>
      <w:r>
        <w:rPr>
          <w:u w:val="single"/>
        </w:rPr>
        <w:t>Guarantee Issuance Allowed</w:t>
      </w:r>
    </w:p>
    <w:p w14:paraId="7A4A6D5B" w14:textId="77777777" w:rsidR="005B0E6B" w:rsidRDefault="005B0E6B" w:rsidP="005B0E6B">
      <w:pPr>
        <w:jc w:val="both"/>
      </w:pPr>
      <w:r>
        <w:t>MLI uploads and approves the input file on SURGE system on 10</w:t>
      </w:r>
      <w:r w:rsidRPr="0042116A">
        <w:rPr>
          <w:vertAlign w:val="superscript"/>
        </w:rPr>
        <w:t>th</w:t>
      </w:r>
      <w:r>
        <w:t xml:space="preserve"> April 2017. This input file contains Loan Disbursement Information till previous March 2017. </w:t>
      </w:r>
    </w:p>
    <w:p w14:paraId="14522F73" w14:textId="77777777" w:rsidR="005B0E6B" w:rsidRDefault="005B0E6B" w:rsidP="005B0E6B">
      <w:pPr>
        <w:jc w:val="both"/>
      </w:pPr>
      <w:r>
        <w:t>One of the Loan Account values are as below:</w:t>
      </w:r>
    </w:p>
    <w:tbl>
      <w:tblPr>
        <w:tblStyle w:val="TableGrid"/>
        <w:tblW w:w="5020" w:type="dxa"/>
        <w:tblLook w:val="04A0" w:firstRow="1" w:lastRow="0" w:firstColumn="1" w:lastColumn="0" w:noHBand="0" w:noVBand="1"/>
      </w:tblPr>
      <w:tblGrid>
        <w:gridCol w:w="3640"/>
        <w:gridCol w:w="1380"/>
      </w:tblGrid>
      <w:tr w:rsidR="005B0E6B" w:rsidRPr="00F25836" w14:paraId="161C2E3D" w14:textId="77777777" w:rsidTr="00F66835">
        <w:trPr>
          <w:trHeight w:val="255"/>
        </w:trPr>
        <w:tc>
          <w:tcPr>
            <w:tcW w:w="3640" w:type="dxa"/>
            <w:hideMark/>
          </w:tcPr>
          <w:p w14:paraId="2FF31E21" w14:textId="77777777" w:rsidR="005B0E6B" w:rsidRPr="00F25836" w:rsidRDefault="005B0E6B" w:rsidP="00F66835">
            <w:pPr>
              <w:rPr>
                <w:rFonts w:ascii="Calibri" w:eastAsia="Times New Roman" w:hAnsi="Calibri" w:cs="Times New Roman"/>
                <w:color w:val="000000"/>
                <w:sz w:val="20"/>
                <w:szCs w:val="20"/>
              </w:rPr>
            </w:pPr>
            <w:r w:rsidRPr="00C66B74">
              <w:rPr>
                <w:rFonts w:ascii="Calibri" w:eastAsia="Times New Roman" w:hAnsi="Calibri" w:cs="Times New Roman"/>
                <w:color w:val="000000"/>
                <w:sz w:val="20"/>
                <w:szCs w:val="20"/>
              </w:rPr>
              <w:t xml:space="preserve">Summation of </w:t>
            </w:r>
            <w:r w:rsidRPr="0037516E">
              <w:rPr>
                <w:rFonts w:ascii="Calibri" w:eastAsia="Times New Roman" w:hAnsi="Calibri" w:cs="Times New Roman"/>
                <w:color w:val="000000"/>
                <w:sz w:val="20"/>
                <w:szCs w:val="20"/>
              </w:rPr>
              <w:t xml:space="preserve">Sanction Loan Amount (Fund and Non Fund) for the given </w:t>
            </w:r>
            <w:r w:rsidRPr="00835BCF">
              <w:rPr>
                <w:rFonts w:ascii="Calibri" w:eastAsia="Times New Roman" w:hAnsi="Calibri" w:cs="Times New Roman"/>
                <w:color w:val="000000"/>
                <w:sz w:val="20"/>
                <w:szCs w:val="20"/>
              </w:rPr>
              <w:t>customer id</w:t>
            </w:r>
          </w:p>
        </w:tc>
        <w:tc>
          <w:tcPr>
            <w:tcW w:w="1380" w:type="dxa"/>
            <w:noWrap/>
            <w:hideMark/>
          </w:tcPr>
          <w:p w14:paraId="1CD7992E" w14:textId="77777777" w:rsidR="005B0E6B" w:rsidRPr="00F25836" w:rsidRDefault="005B0E6B" w:rsidP="00F66835">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115,00,000.00</w:t>
            </w:r>
          </w:p>
        </w:tc>
      </w:tr>
    </w:tbl>
    <w:p w14:paraId="52269A4C" w14:textId="77777777" w:rsidR="005B0E6B" w:rsidRDefault="005B0E6B" w:rsidP="005B0E6B"/>
    <w:p w14:paraId="2DFA4208" w14:textId="77777777" w:rsidR="005B0E6B" w:rsidRDefault="005B0E6B" w:rsidP="005B0E6B">
      <w:pPr>
        <w:jc w:val="both"/>
      </w:pPr>
      <w:r>
        <w:t xml:space="preserve">Thus, in case of this scenario, Guarantee is </w:t>
      </w:r>
      <w:r w:rsidRPr="00C66B74">
        <w:rPr>
          <w:u w:val="single"/>
        </w:rPr>
        <w:t>capped</w:t>
      </w:r>
      <w:r>
        <w:t xml:space="preserve"> at sanction of 1Cr. Thus, in case of this scenario, Guarantee Cover calculation will be based on Summation of Sanction Loan Amount (Fund and Non Fund) for the given Customer ID. Thus, Guarantee Cover = 5000000* 80% + 5000000*50 %</w:t>
      </w:r>
    </w:p>
    <w:p w14:paraId="74C40060" w14:textId="77777777" w:rsidR="005B0E6B" w:rsidRPr="00C66B74" w:rsidRDefault="005B0E6B" w:rsidP="005B0E6B">
      <w:pPr>
        <w:rPr>
          <w:b/>
        </w:rPr>
      </w:pPr>
      <w:r>
        <w:t>Which equals to INR 6500000/-</w:t>
      </w:r>
    </w:p>
    <w:p w14:paraId="1E4F4A0E" w14:textId="77777777" w:rsidR="005B0E6B" w:rsidRDefault="005B0E6B" w:rsidP="005B0E6B">
      <w:pPr>
        <w:jc w:val="both"/>
      </w:pPr>
    </w:p>
    <w:p w14:paraId="62D8B335" w14:textId="77777777" w:rsidR="005B0E6B" w:rsidRPr="00237714" w:rsidRDefault="005B0E6B" w:rsidP="005B0E6B">
      <w:pPr>
        <w:jc w:val="both"/>
      </w:pPr>
      <w:r>
        <w:rPr>
          <w:noProof/>
          <w:lang w:val="en-IN" w:eastAsia="en-IN"/>
        </w:rPr>
        <mc:AlternateContent>
          <mc:Choice Requires="wps">
            <w:drawing>
              <wp:inline distT="0" distB="0" distL="0" distR="0" wp14:anchorId="5E1557C0" wp14:editId="73D452B7">
                <wp:extent cx="5908040" cy="1924050"/>
                <wp:effectExtent l="0" t="0" r="16510" b="19050"/>
                <wp:docPr id="7" name="Rectangle 7"/>
                <wp:cNvGraphicFramePr/>
                <a:graphic xmlns:a="http://schemas.openxmlformats.org/drawingml/2006/main">
                  <a:graphicData uri="http://schemas.microsoft.com/office/word/2010/wordprocessingShape">
                    <wps:wsp>
                      <wps:cNvSpPr/>
                      <wps:spPr>
                        <a:xfrm>
                          <a:off x="0" y="0"/>
                          <a:ext cx="5908040" cy="19240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18A6F5" w14:textId="77777777" w:rsidR="004E3325" w:rsidRPr="00D451B1" w:rsidRDefault="004E3325" w:rsidP="005B0E6B">
                            <w:pPr>
                              <w:jc w:val="both"/>
                              <w:rPr>
                                <w:rFonts w:asciiTheme="majorHAnsi" w:hAnsiTheme="majorHAnsi"/>
                                <w:b/>
                              </w:rPr>
                            </w:pPr>
                            <w:r>
                              <w:rPr>
                                <w:rFonts w:asciiTheme="majorHAnsi" w:hAnsiTheme="majorHAnsi"/>
                                <w:b/>
                              </w:rPr>
                              <w:t>Calculating the Credit Guarantee Cover:</w:t>
                            </w:r>
                          </w:p>
                          <w:p w14:paraId="0CC9DB66" w14:textId="77777777" w:rsidR="004E3325" w:rsidRDefault="004E3325" w:rsidP="005B0E6B">
                            <w:pPr>
                              <w:pStyle w:val="ListParagraph"/>
                              <w:numPr>
                                <w:ilvl w:val="0"/>
                                <w:numId w:val="23"/>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r>
                              <w:t>upto Rs.50 lakh.</w:t>
                            </w:r>
                          </w:p>
                          <w:p w14:paraId="36F29C17"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Rs.50 Lakh but upto Maximum </w:t>
                            </w:r>
                            <w:r w:rsidRPr="0062353F">
                              <w:t>Limit to Guarantee Issuance Allowed</w:t>
                            </w:r>
                            <w:r>
                              <w:t>.</w:t>
                            </w:r>
                          </w:p>
                          <w:p w14:paraId="145AF580"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E1557C0" id="Rectangle 7" o:spid="_x0000_s1110" style="width:465.2pt;height:15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" fillcolor="white [3201]" strokecolor="#70ad47 [3209]" strokeweight="1pt">
                <v:textbox>
                  <w:txbxContent>
                    <w:p w14:paraId="4018A6F5" w14:textId="77777777" w:rsidR="004E3325" w:rsidRPr="00D451B1" w:rsidRDefault="004E3325" w:rsidP="005B0E6B">
                      <w:pPr>
                        <w:jc w:val="both"/>
                        <w:rPr>
                          <w:rFonts w:asciiTheme="majorHAnsi" w:hAnsiTheme="majorHAnsi"/>
                          <w:b/>
                        </w:rPr>
                      </w:pPr>
                      <w:r>
                        <w:rPr>
                          <w:rFonts w:asciiTheme="majorHAnsi" w:hAnsiTheme="majorHAnsi"/>
                          <w:b/>
                        </w:rPr>
                        <w:t>Calculating the Credit Guarantee Cover:</w:t>
                      </w:r>
                    </w:p>
                    <w:p w14:paraId="0CC9DB66" w14:textId="77777777" w:rsidR="004E3325" w:rsidRDefault="004E3325" w:rsidP="005B0E6B">
                      <w:pPr>
                        <w:pStyle w:val="ListParagraph"/>
                        <w:numPr>
                          <w:ilvl w:val="0"/>
                          <w:numId w:val="23"/>
                        </w:numPr>
                        <w:jc w:val="both"/>
                      </w:pPr>
                      <w:r>
                        <w:t xml:space="preserve">Summation of Sanction Loan Amount (Fund and Non Fund) for the given Customer ID </w:t>
                      </w:r>
                      <w:r w:rsidRPr="0062353F">
                        <w:t>EXCEEDS</w:t>
                      </w:r>
                      <w:r>
                        <w:t xml:space="preserve"> OR DOES NOT EXCEEDS</w:t>
                      </w:r>
                      <w:r w:rsidRPr="0062353F">
                        <w:t xml:space="preserve"> Minimum Limit to Guarantee Issuance Allowed</w:t>
                      </w:r>
                      <w:r>
                        <w:t xml:space="preserve"> </w:t>
                      </w:r>
                      <w:r w:rsidRPr="005C575D">
                        <w:t xml:space="preserve">but </w:t>
                      </w:r>
                      <w:r>
                        <w:t>upto Rs.50 lakh.</w:t>
                      </w:r>
                    </w:p>
                    <w:p w14:paraId="36F29C17"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Rs.50 Lakh but upto Maximum </w:t>
                      </w:r>
                      <w:r w:rsidRPr="0062353F">
                        <w:t>Limit to Guarantee Issuance Allowed</w:t>
                      </w:r>
                      <w:r>
                        <w:t>.</w:t>
                      </w:r>
                    </w:p>
                    <w:p w14:paraId="145AF580" w14:textId="77777777" w:rsidR="004E3325" w:rsidRPr="00C66B74" w:rsidRDefault="004E3325" w:rsidP="005B0E6B">
                      <w:pPr>
                        <w:pStyle w:val="ListParagraph"/>
                        <w:numPr>
                          <w:ilvl w:val="0"/>
                          <w:numId w:val="23"/>
                        </w:numPr>
                        <w:jc w:val="both"/>
                        <w:rPr>
                          <w:rFonts w:asciiTheme="majorHAnsi" w:hAnsiTheme="majorHAnsi"/>
                        </w:rPr>
                      </w:pPr>
                      <w:r>
                        <w:t>Summation of Sanction Loan Amount (Fund and Non Fund) for the given Customer ID EXCEEDS</w:t>
                      </w:r>
                      <w:r w:rsidRPr="0062353F">
                        <w:t xml:space="preserve"> </w:t>
                      </w:r>
                      <w:r>
                        <w:t xml:space="preserve">Maximum </w:t>
                      </w:r>
                      <w:r w:rsidRPr="0062353F">
                        <w:t>Limit to Guarantee Issuance Allowed</w:t>
                      </w:r>
                      <w:r>
                        <w:t xml:space="preserve">, then the Guarantee is capped at Maximum </w:t>
                      </w:r>
                      <w:r w:rsidRPr="0062353F">
                        <w:t>Limit to Guarantee Issuance Allowed</w:t>
                      </w:r>
                      <w:r>
                        <w:t>.</w:t>
                      </w:r>
                    </w:p>
                  </w:txbxContent>
                </v:textbox>
                <w10:anchorlock/>
              </v:rect>
            </w:pict>
          </mc:Fallback>
        </mc:AlternateContent>
      </w:r>
    </w:p>
    <w:p w14:paraId="2E5FD3F8" w14:textId="77777777" w:rsidR="005B0E6B" w:rsidRDefault="005B0E6B" w:rsidP="005B0E6B">
      <w:pPr>
        <w:pStyle w:val="ListParagraph"/>
        <w:tabs>
          <w:tab w:val="left" w:pos="5472"/>
        </w:tabs>
        <w:ind w:left="432"/>
        <w:jc w:val="both"/>
      </w:pPr>
      <w:r>
        <w:tab/>
      </w:r>
    </w:p>
    <w:p w14:paraId="1F1D874C" w14:textId="28E1D2E8" w:rsidR="00705446" w:rsidRDefault="00705446" w:rsidP="00705446">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96" w:name="_Toc483691745"/>
      <w:r>
        <w:rPr>
          <w:rFonts w:ascii="Trebuchet MS" w:eastAsia="Times New Roman" w:hAnsi="Trebuchet MS" w:cs="Arial"/>
          <w:b/>
          <w:bCs/>
          <w:iCs/>
          <w:color w:val="7F7F7F"/>
          <w:sz w:val="28"/>
          <w:szCs w:val="28"/>
        </w:rPr>
        <w:t>Loan Amount Sanction Date and Risk Premium Selection</w:t>
      </w:r>
      <w:bookmarkEnd w:id="96"/>
    </w:p>
    <w:p w14:paraId="6E891582" w14:textId="196AFFF7" w:rsidR="00705446" w:rsidRDefault="00705446" w:rsidP="00705446">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7" w:name="_Toc483691746"/>
      <w:r>
        <w:rPr>
          <w:rFonts w:ascii="Trebuchet MS" w:hAnsi="Trebuchet MS"/>
          <w:b/>
          <w:bCs/>
          <w:color w:val="000000" w:themeColor="text1"/>
          <w:szCs w:val="22"/>
        </w:rPr>
        <w:t>For New Credit Guarantee Cases</w:t>
      </w:r>
      <w:bookmarkEnd w:id="97"/>
      <w:r>
        <w:rPr>
          <w:rFonts w:ascii="Trebuchet MS" w:hAnsi="Trebuchet MS"/>
          <w:b/>
          <w:bCs/>
          <w:color w:val="000000" w:themeColor="text1"/>
          <w:szCs w:val="22"/>
        </w:rPr>
        <w:t xml:space="preserve"> </w:t>
      </w:r>
    </w:p>
    <w:p w14:paraId="2B00D6ED" w14:textId="79C29AE9" w:rsidR="00705446" w:rsidRDefault="00705446" w:rsidP="00FD0037">
      <w:pPr>
        <w:jc w:val="both"/>
      </w:pPr>
      <w:r>
        <w:t>The Risk Premium parameters are saved in the respective masters. For new CG cases, the selection of particular risk premium value</w:t>
      </w:r>
      <w:r w:rsidR="004E3325">
        <w:t xml:space="preserve"> </w:t>
      </w:r>
      <w:r w:rsidRPr="00705446">
        <w:t>(</w:t>
      </w:r>
      <w:r w:rsidR="004E3325">
        <w:t xml:space="preserve">for </w:t>
      </w:r>
      <w:r w:rsidRPr="00705446">
        <w:t>NPA and Claim)</w:t>
      </w:r>
      <w:r>
        <w:t xml:space="preserve"> depends on - the sanction date. However, the complication is due to the fact there may be one or multiple entries which qualifies the selection.</w:t>
      </w:r>
    </w:p>
    <w:p w14:paraId="293DE3D4" w14:textId="16B6BECC" w:rsidR="004E3325" w:rsidRDefault="00705446" w:rsidP="00FD0037">
      <w:pPr>
        <w:pStyle w:val="ListParagraph"/>
        <w:numPr>
          <w:ilvl w:val="0"/>
          <w:numId w:val="35"/>
        </w:numPr>
      </w:pPr>
      <w:r>
        <w:t xml:space="preserve">Example: </w:t>
      </w:r>
      <w:r w:rsidR="004E3325">
        <w:t xml:space="preserve">This example is for selection of NPA risk premium parameter. The same rational applies for Claim risk premium parameter. </w:t>
      </w:r>
    </w:p>
    <w:p w14:paraId="74293084" w14:textId="77777777" w:rsidR="00742785" w:rsidRDefault="00742785" w:rsidP="00FD0037">
      <w:pPr>
        <w:pStyle w:val="ListParagraph"/>
        <w:ind w:left="360"/>
      </w:pPr>
    </w:p>
    <w:p w14:paraId="40FD9DE7" w14:textId="635CA4BF" w:rsidR="00001FBA" w:rsidRDefault="004E3325" w:rsidP="00FD0037">
      <w:pPr>
        <w:pStyle w:val="ListParagraph"/>
        <w:ind w:left="360"/>
      </w:pPr>
      <w:r>
        <w:t xml:space="preserve">Consider the loan Sanction date of one of the loan account </w:t>
      </w:r>
      <w:r w:rsidR="00705446">
        <w:t>is 10-Oct-2016</w:t>
      </w:r>
    </w:p>
    <w:p w14:paraId="37BD5F7E" w14:textId="77777777" w:rsidR="00085F1D" w:rsidRDefault="00705446" w:rsidP="00FD0037">
      <w:pPr>
        <w:ind w:firstLine="576"/>
        <w:jc w:val="both"/>
      </w:pPr>
      <w:bookmarkStart w:id="98" w:name="_Toc473636755"/>
      <w:r w:rsidRPr="00FD0037">
        <w:t>Scenario 1:</w:t>
      </w:r>
      <w:r w:rsidR="004E3325">
        <w:t xml:space="preserve"> following entries exist in NPA risk premium </w:t>
      </w:r>
      <w:r w:rsidR="00085F1D">
        <w:t>parameter table:</w:t>
      </w:r>
    </w:p>
    <w:tbl>
      <w:tblPr>
        <w:tblStyle w:val="TableGrid"/>
        <w:tblW w:w="0" w:type="auto"/>
        <w:jc w:val="center"/>
        <w:tblLook w:val="04A0" w:firstRow="1" w:lastRow="0" w:firstColumn="1" w:lastColumn="0" w:noHBand="0" w:noVBand="1"/>
      </w:tblPr>
      <w:tblGrid>
        <w:gridCol w:w="1800"/>
        <w:gridCol w:w="1800"/>
        <w:gridCol w:w="1616"/>
        <w:gridCol w:w="2219"/>
      </w:tblGrid>
      <w:tr w:rsidR="00085F1D" w14:paraId="3BFF111C" w14:textId="77777777" w:rsidTr="00E92637">
        <w:trPr>
          <w:trHeight w:val="410"/>
          <w:jc w:val="center"/>
        </w:trPr>
        <w:tc>
          <w:tcPr>
            <w:tcW w:w="1800" w:type="dxa"/>
          </w:tcPr>
          <w:p w14:paraId="25D0CF5E" w14:textId="33E286DE" w:rsidR="00085F1D" w:rsidRDefault="00085F1D" w:rsidP="00085F1D">
            <w:pPr>
              <w:jc w:val="center"/>
            </w:pPr>
            <w:r>
              <w:t>Row No.</w:t>
            </w:r>
          </w:p>
        </w:tc>
        <w:tc>
          <w:tcPr>
            <w:tcW w:w="1800" w:type="dxa"/>
          </w:tcPr>
          <w:p w14:paraId="2101117E" w14:textId="3374E062" w:rsidR="00085F1D" w:rsidRDefault="00085F1D" w:rsidP="00FD0037">
            <w:pPr>
              <w:jc w:val="center"/>
            </w:pPr>
            <w:r>
              <w:t>From Date</w:t>
            </w:r>
          </w:p>
        </w:tc>
        <w:tc>
          <w:tcPr>
            <w:tcW w:w="1616" w:type="dxa"/>
          </w:tcPr>
          <w:p w14:paraId="4108C65F" w14:textId="151883FC" w:rsidR="00085F1D" w:rsidRDefault="00085F1D" w:rsidP="00FD0037">
            <w:pPr>
              <w:jc w:val="center"/>
            </w:pPr>
            <w:r>
              <w:t>To Date</w:t>
            </w:r>
          </w:p>
        </w:tc>
        <w:tc>
          <w:tcPr>
            <w:tcW w:w="2219" w:type="dxa"/>
          </w:tcPr>
          <w:p w14:paraId="08AEFBD0" w14:textId="06D52B7B" w:rsidR="00085F1D" w:rsidRDefault="00085F1D" w:rsidP="00FD0037">
            <w:pPr>
              <w:jc w:val="center"/>
            </w:pPr>
            <w:r>
              <w:t>NPA Risk Premium</w:t>
            </w:r>
          </w:p>
        </w:tc>
      </w:tr>
      <w:tr w:rsidR="00085F1D" w14:paraId="0894868D" w14:textId="77777777" w:rsidTr="00E92637">
        <w:trPr>
          <w:trHeight w:val="300"/>
          <w:jc w:val="center"/>
        </w:trPr>
        <w:tc>
          <w:tcPr>
            <w:tcW w:w="1800" w:type="dxa"/>
          </w:tcPr>
          <w:p w14:paraId="3BCB51A5" w14:textId="1DE930FC" w:rsidR="00085F1D" w:rsidRDefault="00085F1D" w:rsidP="00085F1D">
            <w:pPr>
              <w:jc w:val="center"/>
              <w:rPr>
                <w:rFonts w:eastAsia="Times New Roman"/>
                <w:color w:val="000000"/>
              </w:rPr>
            </w:pPr>
            <w:r>
              <w:rPr>
                <w:rFonts w:eastAsia="Times New Roman"/>
                <w:color w:val="000000"/>
              </w:rPr>
              <w:t>1</w:t>
            </w:r>
          </w:p>
        </w:tc>
        <w:tc>
          <w:tcPr>
            <w:tcW w:w="1800" w:type="dxa"/>
            <w:noWrap/>
            <w:hideMark/>
          </w:tcPr>
          <w:p w14:paraId="6B260D70" w14:textId="56B012BA" w:rsidR="00085F1D" w:rsidRDefault="00085F1D" w:rsidP="00FD0037">
            <w:pPr>
              <w:jc w:val="center"/>
              <w:rPr>
                <w:rFonts w:eastAsia="Times New Roman"/>
              </w:rPr>
            </w:pPr>
            <w:r>
              <w:rPr>
                <w:rFonts w:eastAsia="Times New Roman"/>
                <w:color w:val="000000"/>
              </w:rPr>
              <w:t>10-Oct-16</w:t>
            </w:r>
          </w:p>
        </w:tc>
        <w:tc>
          <w:tcPr>
            <w:tcW w:w="1616" w:type="dxa"/>
            <w:noWrap/>
            <w:hideMark/>
          </w:tcPr>
          <w:p w14:paraId="2DDE79B9" w14:textId="77777777" w:rsidR="00085F1D" w:rsidRDefault="00085F1D" w:rsidP="00FD0037">
            <w:pPr>
              <w:jc w:val="center"/>
              <w:rPr>
                <w:rFonts w:eastAsia="Times New Roman"/>
              </w:rPr>
            </w:pPr>
            <w:r>
              <w:rPr>
                <w:rFonts w:eastAsia="Times New Roman"/>
                <w:color w:val="000000"/>
              </w:rPr>
              <w:t>20-Oct-16</w:t>
            </w:r>
          </w:p>
        </w:tc>
        <w:tc>
          <w:tcPr>
            <w:tcW w:w="2219" w:type="dxa"/>
            <w:noWrap/>
            <w:hideMark/>
          </w:tcPr>
          <w:p w14:paraId="4AF087BF" w14:textId="77777777" w:rsidR="00085F1D" w:rsidRDefault="00085F1D" w:rsidP="00FD0037">
            <w:pPr>
              <w:jc w:val="center"/>
              <w:rPr>
                <w:rFonts w:eastAsia="Times New Roman"/>
              </w:rPr>
            </w:pPr>
            <w:r>
              <w:rPr>
                <w:rFonts w:eastAsia="Times New Roman"/>
                <w:color w:val="000000"/>
              </w:rPr>
              <w:t>10%</w:t>
            </w:r>
          </w:p>
        </w:tc>
      </w:tr>
      <w:tr w:rsidR="00085F1D" w14:paraId="4481AC7D" w14:textId="77777777" w:rsidTr="00E92637">
        <w:trPr>
          <w:trHeight w:val="300"/>
          <w:jc w:val="center"/>
        </w:trPr>
        <w:tc>
          <w:tcPr>
            <w:tcW w:w="1800" w:type="dxa"/>
          </w:tcPr>
          <w:p w14:paraId="09CA968B" w14:textId="43B9A5DA" w:rsidR="00085F1D" w:rsidRDefault="00085F1D" w:rsidP="00085F1D">
            <w:pPr>
              <w:jc w:val="center"/>
              <w:rPr>
                <w:rFonts w:eastAsia="Times New Roman"/>
                <w:color w:val="000000"/>
              </w:rPr>
            </w:pPr>
            <w:r>
              <w:rPr>
                <w:rFonts w:eastAsia="Times New Roman"/>
                <w:color w:val="000000"/>
              </w:rPr>
              <w:t>2</w:t>
            </w:r>
          </w:p>
        </w:tc>
        <w:tc>
          <w:tcPr>
            <w:tcW w:w="1800" w:type="dxa"/>
            <w:noWrap/>
            <w:hideMark/>
          </w:tcPr>
          <w:p w14:paraId="44FA92BC" w14:textId="02080C40" w:rsidR="00085F1D" w:rsidRDefault="00085F1D" w:rsidP="00FD0037">
            <w:pPr>
              <w:jc w:val="center"/>
              <w:rPr>
                <w:rFonts w:eastAsia="Times New Roman"/>
              </w:rPr>
            </w:pPr>
            <w:r>
              <w:rPr>
                <w:rFonts w:eastAsia="Times New Roman"/>
                <w:color w:val="000000"/>
              </w:rPr>
              <w:t>20-Oct-16</w:t>
            </w:r>
          </w:p>
        </w:tc>
        <w:tc>
          <w:tcPr>
            <w:tcW w:w="1616" w:type="dxa"/>
            <w:noWrap/>
            <w:hideMark/>
          </w:tcPr>
          <w:p w14:paraId="5BDC0306" w14:textId="77777777" w:rsidR="00085F1D" w:rsidRDefault="00085F1D" w:rsidP="00FD0037">
            <w:pPr>
              <w:jc w:val="center"/>
              <w:rPr>
                <w:rFonts w:eastAsia="Times New Roman"/>
              </w:rPr>
            </w:pPr>
            <w:r>
              <w:rPr>
                <w:rFonts w:eastAsia="Times New Roman"/>
                <w:color w:val="000000"/>
              </w:rPr>
              <w:t>30-Oct-16</w:t>
            </w:r>
          </w:p>
        </w:tc>
        <w:tc>
          <w:tcPr>
            <w:tcW w:w="2219" w:type="dxa"/>
            <w:noWrap/>
            <w:hideMark/>
          </w:tcPr>
          <w:p w14:paraId="226CD705" w14:textId="77777777" w:rsidR="00085F1D" w:rsidRDefault="00085F1D" w:rsidP="00FD0037">
            <w:pPr>
              <w:jc w:val="center"/>
              <w:rPr>
                <w:rFonts w:eastAsia="Times New Roman"/>
              </w:rPr>
            </w:pPr>
            <w:r>
              <w:rPr>
                <w:rFonts w:eastAsia="Times New Roman"/>
                <w:color w:val="000000"/>
              </w:rPr>
              <w:t>20%</w:t>
            </w:r>
          </w:p>
        </w:tc>
      </w:tr>
      <w:tr w:rsidR="00085F1D" w14:paraId="146CB0B6" w14:textId="77777777" w:rsidTr="00E92637">
        <w:trPr>
          <w:trHeight w:val="300"/>
          <w:jc w:val="center"/>
        </w:trPr>
        <w:tc>
          <w:tcPr>
            <w:tcW w:w="1800" w:type="dxa"/>
          </w:tcPr>
          <w:p w14:paraId="1E658587" w14:textId="3AF10F26" w:rsidR="00085F1D" w:rsidRDefault="00085F1D" w:rsidP="00085F1D">
            <w:pPr>
              <w:jc w:val="center"/>
              <w:rPr>
                <w:rFonts w:eastAsia="Times New Roman"/>
                <w:color w:val="000000"/>
              </w:rPr>
            </w:pPr>
            <w:r>
              <w:rPr>
                <w:rFonts w:eastAsia="Times New Roman"/>
                <w:color w:val="000000"/>
              </w:rPr>
              <w:t>3</w:t>
            </w:r>
          </w:p>
        </w:tc>
        <w:tc>
          <w:tcPr>
            <w:tcW w:w="1800" w:type="dxa"/>
            <w:noWrap/>
            <w:hideMark/>
          </w:tcPr>
          <w:p w14:paraId="3DC310CD" w14:textId="3BFE1B2E" w:rsidR="00085F1D" w:rsidRDefault="00085F1D" w:rsidP="00FD0037">
            <w:pPr>
              <w:jc w:val="center"/>
              <w:rPr>
                <w:rFonts w:eastAsia="Times New Roman"/>
              </w:rPr>
            </w:pPr>
            <w:r>
              <w:rPr>
                <w:rFonts w:eastAsia="Times New Roman"/>
                <w:color w:val="000000"/>
              </w:rPr>
              <w:t>30-Oct-16</w:t>
            </w:r>
          </w:p>
        </w:tc>
        <w:tc>
          <w:tcPr>
            <w:tcW w:w="1616" w:type="dxa"/>
            <w:noWrap/>
            <w:hideMark/>
          </w:tcPr>
          <w:p w14:paraId="7F6856B2" w14:textId="77777777" w:rsidR="00085F1D" w:rsidRDefault="00085F1D" w:rsidP="00FD0037">
            <w:pPr>
              <w:jc w:val="center"/>
              <w:rPr>
                <w:rFonts w:eastAsia="Times New Roman"/>
              </w:rPr>
            </w:pPr>
            <w:r>
              <w:rPr>
                <w:rFonts w:eastAsia="Times New Roman"/>
                <w:color w:val="000000"/>
              </w:rPr>
              <w:t>-</w:t>
            </w:r>
          </w:p>
        </w:tc>
        <w:tc>
          <w:tcPr>
            <w:tcW w:w="2219" w:type="dxa"/>
            <w:noWrap/>
            <w:hideMark/>
          </w:tcPr>
          <w:p w14:paraId="60D2DCC7" w14:textId="77777777" w:rsidR="00085F1D" w:rsidRDefault="00085F1D" w:rsidP="00FD0037">
            <w:pPr>
              <w:jc w:val="center"/>
              <w:rPr>
                <w:rFonts w:eastAsia="Times New Roman"/>
              </w:rPr>
            </w:pPr>
            <w:r>
              <w:rPr>
                <w:rFonts w:eastAsia="Times New Roman"/>
                <w:color w:val="000000"/>
              </w:rPr>
              <w:t>30%</w:t>
            </w:r>
          </w:p>
        </w:tc>
      </w:tr>
    </w:tbl>
    <w:p w14:paraId="482039CF" w14:textId="77777777" w:rsidR="00085F1D" w:rsidRDefault="00085F1D" w:rsidP="00FD0037">
      <w:pPr>
        <w:ind w:firstLine="576"/>
        <w:jc w:val="both"/>
      </w:pPr>
    </w:p>
    <w:p w14:paraId="3FAE6EE5" w14:textId="341F945C" w:rsidR="00705446" w:rsidRDefault="00085F1D" w:rsidP="00FD0037">
      <w:pPr>
        <w:ind w:left="576"/>
        <w:jc w:val="both"/>
      </w:pPr>
      <w:r>
        <w:t>Since Sanction loan date is 10</w:t>
      </w:r>
      <w:r w:rsidRPr="00FD0037">
        <w:rPr>
          <w:vertAlign w:val="superscript"/>
        </w:rPr>
        <w:t>th</w:t>
      </w:r>
      <w:r>
        <w:t xml:space="preserve"> Oct 2016, Row No. 1 qualifies the selection and hence 10% is the NPA premium value used for calculation. </w:t>
      </w:r>
      <w:r w:rsidR="00705446" w:rsidRPr="00FD0037">
        <w:t xml:space="preserve"> </w:t>
      </w:r>
    </w:p>
    <w:p w14:paraId="5B4C88E1" w14:textId="77777777" w:rsidR="00085F1D" w:rsidRDefault="00085F1D" w:rsidP="00085F1D">
      <w:pPr>
        <w:ind w:firstLine="576"/>
        <w:jc w:val="both"/>
      </w:pPr>
    </w:p>
    <w:p w14:paraId="1383BC8A" w14:textId="205E4367" w:rsidR="00085F1D" w:rsidRDefault="00085F1D" w:rsidP="00085F1D">
      <w:pPr>
        <w:ind w:firstLine="576"/>
        <w:jc w:val="both"/>
      </w:pPr>
      <w:r w:rsidRPr="00AF6B95">
        <w:t xml:space="preserve">Scenario </w:t>
      </w:r>
      <w:r>
        <w:t>2</w:t>
      </w:r>
      <w:r w:rsidRPr="00AF6B95">
        <w:t>:</w:t>
      </w:r>
      <w:r>
        <w:t xml:space="preserve"> following entries exist in NPA risk premium parameter table:</w:t>
      </w:r>
    </w:p>
    <w:tbl>
      <w:tblPr>
        <w:tblStyle w:val="TableGrid"/>
        <w:tblW w:w="0" w:type="auto"/>
        <w:jc w:val="center"/>
        <w:tblLook w:val="04A0" w:firstRow="1" w:lastRow="0" w:firstColumn="1" w:lastColumn="0" w:noHBand="0" w:noVBand="1"/>
      </w:tblPr>
      <w:tblGrid>
        <w:gridCol w:w="1800"/>
        <w:gridCol w:w="1800"/>
        <w:gridCol w:w="1616"/>
        <w:gridCol w:w="2219"/>
      </w:tblGrid>
      <w:tr w:rsidR="00085F1D" w14:paraId="1128C864" w14:textId="77777777" w:rsidTr="00AF6B95">
        <w:trPr>
          <w:trHeight w:val="410"/>
          <w:jc w:val="center"/>
        </w:trPr>
        <w:tc>
          <w:tcPr>
            <w:tcW w:w="1800" w:type="dxa"/>
          </w:tcPr>
          <w:p w14:paraId="3FE4C80F" w14:textId="77777777" w:rsidR="00085F1D" w:rsidRDefault="00085F1D" w:rsidP="00AF6B95">
            <w:pPr>
              <w:jc w:val="center"/>
            </w:pPr>
            <w:r>
              <w:t>Row No.</w:t>
            </w:r>
          </w:p>
        </w:tc>
        <w:tc>
          <w:tcPr>
            <w:tcW w:w="1800" w:type="dxa"/>
          </w:tcPr>
          <w:p w14:paraId="46DBBDB1" w14:textId="77777777" w:rsidR="00085F1D" w:rsidRDefault="00085F1D" w:rsidP="00AF6B95">
            <w:pPr>
              <w:jc w:val="center"/>
            </w:pPr>
            <w:r>
              <w:t>From Date</w:t>
            </w:r>
          </w:p>
        </w:tc>
        <w:tc>
          <w:tcPr>
            <w:tcW w:w="1616" w:type="dxa"/>
          </w:tcPr>
          <w:p w14:paraId="77090BC2" w14:textId="77777777" w:rsidR="00085F1D" w:rsidRDefault="00085F1D" w:rsidP="00AF6B95">
            <w:pPr>
              <w:jc w:val="center"/>
            </w:pPr>
            <w:r>
              <w:t>To Date</w:t>
            </w:r>
          </w:p>
        </w:tc>
        <w:tc>
          <w:tcPr>
            <w:tcW w:w="2219" w:type="dxa"/>
          </w:tcPr>
          <w:p w14:paraId="3115173A" w14:textId="77777777" w:rsidR="00085F1D" w:rsidRDefault="00085F1D" w:rsidP="00AF6B95">
            <w:pPr>
              <w:jc w:val="center"/>
            </w:pPr>
            <w:r>
              <w:t>NPA Risk Premium</w:t>
            </w:r>
          </w:p>
        </w:tc>
      </w:tr>
      <w:tr w:rsidR="00085F1D" w14:paraId="490AF0A6" w14:textId="77777777" w:rsidTr="00FD0037">
        <w:trPr>
          <w:trHeight w:val="300"/>
          <w:jc w:val="center"/>
        </w:trPr>
        <w:tc>
          <w:tcPr>
            <w:tcW w:w="1800" w:type="dxa"/>
          </w:tcPr>
          <w:p w14:paraId="649C6045" w14:textId="77777777" w:rsidR="00085F1D" w:rsidRDefault="00085F1D" w:rsidP="00085F1D">
            <w:pPr>
              <w:jc w:val="center"/>
              <w:rPr>
                <w:rFonts w:eastAsia="Times New Roman"/>
                <w:color w:val="000000"/>
              </w:rPr>
            </w:pPr>
            <w:r>
              <w:rPr>
                <w:rFonts w:eastAsia="Times New Roman"/>
                <w:color w:val="000000"/>
              </w:rPr>
              <w:t>1</w:t>
            </w:r>
          </w:p>
        </w:tc>
        <w:tc>
          <w:tcPr>
            <w:tcW w:w="1800" w:type="dxa"/>
            <w:tcBorders>
              <w:top w:val="nil"/>
              <w:left w:val="single" w:sz="8" w:space="0" w:color="auto"/>
              <w:bottom w:val="single" w:sz="8" w:space="0" w:color="auto"/>
              <w:right w:val="single" w:sz="8" w:space="0" w:color="auto"/>
            </w:tcBorders>
            <w:noWrap/>
          </w:tcPr>
          <w:p w14:paraId="5E261CE4" w14:textId="76BBC376" w:rsidR="00085F1D" w:rsidRDefault="00085F1D" w:rsidP="00085F1D">
            <w:pPr>
              <w:jc w:val="center"/>
              <w:rPr>
                <w:rFonts w:eastAsia="Times New Roman"/>
              </w:rPr>
            </w:pPr>
            <w:r>
              <w:rPr>
                <w:rFonts w:eastAsia="Times New Roman"/>
                <w:color w:val="000000"/>
              </w:rPr>
              <w:t>5-Oct-16</w:t>
            </w:r>
          </w:p>
        </w:tc>
        <w:tc>
          <w:tcPr>
            <w:tcW w:w="1616" w:type="dxa"/>
            <w:tcBorders>
              <w:top w:val="nil"/>
              <w:left w:val="nil"/>
              <w:bottom w:val="single" w:sz="8" w:space="0" w:color="auto"/>
              <w:right w:val="single" w:sz="8" w:space="0" w:color="auto"/>
            </w:tcBorders>
            <w:noWrap/>
          </w:tcPr>
          <w:p w14:paraId="772F5142" w14:textId="1C467750" w:rsidR="00085F1D" w:rsidRDefault="00085F1D" w:rsidP="00085F1D">
            <w:pPr>
              <w:jc w:val="center"/>
              <w:rPr>
                <w:rFonts w:eastAsia="Times New Roman"/>
              </w:rPr>
            </w:pPr>
            <w:r>
              <w:rPr>
                <w:rFonts w:eastAsia="Times New Roman"/>
                <w:color w:val="000000"/>
              </w:rPr>
              <w:t>10-Oct-16</w:t>
            </w:r>
          </w:p>
        </w:tc>
        <w:tc>
          <w:tcPr>
            <w:tcW w:w="2219" w:type="dxa"/>
            <w:noWrap/>
            <w:hideMark/>
          </w:tcPr>
          <w:p w14:paraId="6D4D4989" w14:textId="77777777" w:rsidR="00085F1D" w:rsidRDefault="00085F1D" w:rsidP="00085F1D">
            <w:pPr>
              <w:jc w:val="center"/>
              <w:rPr>
                <w:rFonts w:eastAsia="Times New Roman"/>
              </w:rPr>
            </w:pPr>
            <w:r>
              <w:rPr>
                <w:rFonts w:eastAsia="Times New Roman"/>
                <w:color w:val="000000"/>
              </w:rPr>
              <w:t>10%</w:t>
            </w:r>
          </w:p>
        </w:tc>
      </w:tr>
      <w:tr w:rsidR="00085F1D" w14:paraId="43FDE042" w14:textId="77777777" w:rsidTr="00FD0037">
        <w:trPr>
          <w:trHeight w:val="300"/>
          <w:jc w:val="center"/>
        </w:trPr>
        <w:tc>
          <w:tcPr>
            <w:tcW w:w="1800" w:type="dxa"/>
          </w:tcPr>
          <w:p w14:paraId="43BEEF17" w14:textId="77777777" w:rsidR="00085F1D" w:rsidRDefault="00085F1D" w:rsidP="00085F1D">
            <w:pPr>
              <w:jc w:val="center"/>
              <w:rPr>
                <w:rFonts w:eastAsia="Times New Roman"/>
                <w:color w:val="000000"/>
              </w:rPr>
            </w:pPr>
            <w:r>
              <w:rPr>
                <w:rFonts w:eastAsia="Times New Roman"/>
                <w:color w:val="000000"/>
              </w:rPr>
              <w:t>2</w:t>
            </w:r>
          </w:p>
        </w:tc>
        <w:tc>
          <w:tcPr>
            <w:tcW w:w="1800" w:type="dxa"/>
            <w:tcBorders>
              <w:top w:val="nil"/>
              <w:left w:val="single" w:sz="8" w:space="0" w:color="auto"/>
              <w:bottom w:val="single" w:sz="8" w:space="0" w:color="auto"/>
              <w:right w:val="single" w:sz="8" w:space="0" w:color="auto"/>
            </w:tcBorders>
            <w:noWrap/>
          </w:tcPr>
          <w:p w14:paraId="0EE71695" w14:textId="565BEBD6" w:rsidR="00085F1D" w:rsidRDefault="00085F1D" w:rsidP="00085F1D">
            <w:pPr>
              <w:jc w:val="center"/>
              <w:rPr>
                <w:rFonts w:eastAsia="Times New Roman"/>
              </w:rPr>
            </w:pPr>
            <w:r>
              <w:rPr>
                <w:rFonts w:eastAsia="Times New Roman"/>
                <w:color w:val="000000"/>
              </w:rPr>
              <w:t>10-Oct-16</w:t>
            </w:r>
          </w:p>
        </w:tc>
        <w:tc>
          <w:tcPr>
            <w:tcW w:w="1616" w:type="dxa"/>
            <w:tcBorders>
              <w:top w:val="nil"/>
              <w:left w:val="nil"/>
              <w:bottom w:val="single" w:sz="8" w:space="0" w:color="auto"/>
              <w:right w:val="single" w:sz="8" w:space="0" w:color="auto"/>
            </w:tcBorders>
            <w:noWrap/>
          </w:tcPr>
          <w:p w14:paraId="525A01B5" w14:textId="1F735E4A" w:rsidR="00085F1D" w:rsidRDefault="00085F1D" w:rsidP="00085F1D">
            <w:pPr>
              <w:jc w:val="center"/>
              <w:rPr>
                <w:rFonts w:eastAsia="Times New Roman"/>
              </w:rPr>
            </w:pPr>
            <w:r>
              <w:rPr>
                <w:rFonts w:eastAsia="Times New Roman"/>
                <w:color w:val="000000"/>
              </w:rPr>
              <w:t>30-Oct-16</w:t>
            </w:r>
          </w:p>
        </w:tc>
        <w:tc>
          <w:tcPr>
            <w:tcW w:w="2219" w:type="dxa"/>
            <w:noWrap/>
            <w:hideMark/>
          </w:tcPr>
          <w:p w14:paraId="620063B4" w14:textId="77777777" w:rsidR="00085F1D" w:rsidRDefault="00085F1D" w:rsidP="00085F1D">
            <w:pPr>
              <w:jc w:val="center"/>
              <w:rPr>
                <w:rFonts w:eastAsia="Times New Roman"/>
              </w:rPr>
            </w:pPr>
            <w:r>
              <w:rPr>
                <w:rFonts w:eastAsia="Times New Roman"/>
                <w:color w:val="000000"/>
              </w:rPr>
              <w:t>20%</w:t>
            </w:r>
          </w:p>
        </w:tc>
      </w:tr>
      <w:tr w:rsidR="00085F1D" w14:paraId="32A4C203" w14:textId="77777777" w:rsidTr="00FD0037">
        <w:trPr>
          <w:trHeight w:val="300"/>
          <w:jc w:val="center"/>
        </w:trPr>
        <w:tc>
          <w:tcPr>
            <w:tcW w:w="1800" w:type="dxa"/>
          </w:tcPr>
          <w:p w14:paraId="7D912515" w14:textId="77777777" w:rsidR="00085F1D" w:rsidRDefault="00085F1D" w:rsidP="00085F1D">
            <w:pPr>
              <w:jc w:val="center"/>
              <w:rPr>
                <w:rFonts w:eastAsia="Times New Roman"/>
                <w:color w:val="000000"/>
              </w:rPr>
            </w:pPr>
            <w:r>
              <w:rPr>
                <w:rFonts w:eastAsia="Times New Roman"/>
                <w:color w:val="000000"/>
              </w:rPr>
              <w:t>3</w:t>
            </w:r>
          </w:p>
        </w:tc>
        <w:tc>
          <w:tcPr>
            <w:tcW w:w="1800" w:type="dxa"/>
            <w:tcBorders>
              <w:top w:val="nil"/>
              <w:left w:val="single" w:sz="8" w:space="0" w:color="auto"/>
              <w:bottom w:val="single" w:sz="8" w:space="0" w:color="auto"/>
              <w:right w:val="single" w:sz="8" w:space="0" w:color="auto"/>
            </w:tcBorders>
            <w:noWrap/>
          </w:tcPr>
          <w:p w14:paraId="4448800E" w14:textId="27F505CA" w:rsidR="00085F1D" w:rsidRDefault="00085F1D" w:rsidP="00085F1D">
            <w:pPr>
              <w:jc w:val="center"/>
              <w:rPr>
                <w:rFonts w:eastAsia="Times New Roman"/>
              </w:rPr>
            </w:pPr>
            <w:r>
              <w:rPr>
                <w:rFonts w:eastAsia="Times New Roman"/>
                <w:color w:val="000000"/>
              </w:rPr>
              <w:t>30-Oct-16</w:t>
            </w:r>
          </w:p>
        </w:tc>
        <w:tc>
          <w:tcPr>
            <w:tcW w:w="1616" w:type="dxa"/>
            <w:tcBorders>
              <w:top w:val="nil"/>
              <w:left w:val="nil"/>
              <w:bottom w:val="single" w:sz="8" w:space="0" w:color="auto"/>
              <w:right w:val="single" w:sz="8" w:space="0" w:color="auto"/>
            </w:tcBorders>
            <w:noWrap/>
          </w:tcPr>
          <w:p w14:paraId="2C656271" w14:textId="7DEBE61A" w:rsidR="00085F1D" w:rsidRDefault="00085F1D" w:rsidP="00085F1D">
            <w:pPr>
              <w:jc w:val="center"/>
              <w:rPr>
                <w:rFonts w:eastAsia="Times New Roman"/>
              </w:rPr>
            </w:pPr>
            <w:r>
              <w:rPr>
                <w:rFonts w:eastAsia="Times New Roman"/>
                <w:color w:val="000000"/>
              </w:rPr>
              <w:t>-</w:t>
            </w:r>
          </w:p>
        </w:tc>
        <w:tc>
          <w:tcPr>
            <w:tcW w:w="2219" w:type="dxa"/>
            <w:noWrap/>
            <w:hideMark/>
          </w:tcPr>
          <w:p w14:paraId="487E5C39" w14:textId="77777777" w:rsidR="00085F1D" w:rsidRDefault="00085F1D" w:rsidP="00085F1D">
            <w:pPr>
              <w:jc w:val="center"/>
              <w:rPr>
                <w:rFonts w:eastAsia="Times New Roman"/>
              </w:rPr>
            </w:pPr>
            <w:r>
              <w:rPr>
                <w:rFonts w:eastAsia="Times New Roman"/>
                <w:color w:val="000000"/>
              </w:rPr>
              <w:t>30%</w:t>
            </w:r>
          </w:p>
        </w:tc>
      </w:tr>
    </w:tbl>
    <w:p w14:paraId="75B3B59E" w14:textId="77777777" w:rsidR="00085F1D" w:rsidRDefault="00085F1D" w:rsidP="00085F1D">
      <w:pPr>
        <w:ind w:firstLine="576"/>
        <w:jc w:val="both"/>
      </w:pPr>
    </w:p>
    <w:p w14:paraId="23F71D70" w14:textId="3318404C" w:rsidR="00085F1D" w:rsidRDefault="00085F1D" w:rsidP="00FD0037">
      <w:pPr>
        <w:ind w:left="576"/>
        <w:jc w:val="both"/>
      </w:pPr>
      <w:r>
        <w:t>Since Sanction loan date is 10</w:t>
      </w:r>
      <w:r w:rsidRPr="00AF6B95">
        <w:rPr>
          <w:vertAlign w:val="superscript"/>
        </w:rPr>
        <w:t>th</w:t>
      </w:r>
      <w:r>
        <w:t xml:space="preserve"> Oct 2016, ‘To Date’ of Row No. 1 and ‘From Date’ of Row No. 2 qualifies the selection. But Row No. 2 will have higher precedence since it indicates the start of date range and hence 20% is the NPA premium value used for calculation.</w:t>
      </w:r>
    </w:p>
    <w:p w14:paraId="26DBEAC4" w14:textId="2640C305" w:rsidR="00085F1D" w:rsidRDefault="00085F1D" w:rsidP="00FD0037">
      <w:pPr>
        <w:ind w:firstLine="576"/>
        <w:jc w:val="both"/>
      </w:pPr>
    </w:p>
    <w:p w14:paraId="50FE8A7B" w14:textId="6157E0F7" w:rsidR="00085F1D" w:rsidRDefault="00085F1D" w:rsidP="00085F1D">
      <w:pPr>
        <w:ind w:firstLine="576"/>
        <w:jc w:val="both"/>
      </w:pPr>
      <w:r w:rsidRPr="00AF6B95">
        <w:t xml:space="preserve">Scenario </w:t>
      </w:r>
      <w:r>
        <w:t>3</w:t>
      </w:r>
      <w:r w:rsidRPr="00AF6B95">
        <w:t>:</w:t>
      </w:r>
      <w:r>
        <w:t xml:space="preserve"> following entries exist in NPA risk premium parameter table:</w:t>
      </w:r>
    </w:p>
    <w:tbl>
      <w:tblPr>
        <w:tblStyle w:val="TableGrid"/>
        <w:tblW w:w="0" w:type="auto"/>
        <w:tblInd w:w="895" w:type="dxa"/>
        <w:tblLook w:val="04A0" w:firstRow="1" w:lastRow="0" w:firstColumn="1" w:lastColumn="0" w:noHBand="0" w:noVBand="1"/>
      </w:tblPr>
      <w:tblGrid>
        <w:gridCol w:w="1890"/>
        <w:gridCol w:w="1800"/>
        <w:gridCol w:w="1620"/>
        <w:gridCol w:w="2160"/>
      </w:tblGrid>
      <w:tr w:rsidR="00085F1D" w14:paraId="11FCCA27" w14:textId="77777777" w:rsidTr="00FD0037">
        <w:trPr>
          <w:trHeight w:val="410"/>
        </w:trPr>
        <w:tc>
          <w:tcPr>
            <w:tcW w:w="1890" w:type="dxa"/>
          </w:tcPr>
          <w:p w14:paraId="501363A1" w14:textId="77777777" w:rsidR="00085F1D" w:rsidRDefault="00085F1D" w:rsidP="00AF6B95">
            <w:pPr>
              <w:jc w:val="center"/>
            </w:pPr>
            <w:r>
              <w:t>Row No.</w:t>
            </w:r>
          </w:p>
        </w:tc>
        <w:tc>
          <w:tcPr>
            <w:tcW w:w="1800" w:type="dxa"/>
          </w:tcPr>
          <w:p w14:paraId="12E1F441" w14:textId="77777777" w:rsidR="00085F1D" w:rsidRDefault="00085F1D" w:rsidP="00AF6B95">
            <w:pPr>
              <w:jc w:val="center"/>
            </w:pPr>
            <w:r>
              <w:t>From Date</w:t>
            </w:r>
          </w:p>
        </w:tc>
        <w:tc>
          <w:tcPr>
            <w:tcW w:w="1620" w:type="dxa"/>
          </w:tcPr>
          <w:p w14:paraId="01641026" w14:textId="77777777" w:rsidR="00085F1D" w:rsidRDefault="00085F1D" w:rsidP="00AF6B95">
            <w:pPr>
              <w:jc w:val="center"/>
            </w:pPr>
            <w:r>
              <w:t>To Date</w:t>
            </w:r>
          </w:p>
        </w:tc>
        <w:tc>
          <w:tcPr>
            <w:tcW w:w="2160" w:type="dxa"/>
          </w:tcPr>
          <w:p w14:paraId="76CC2D8F" w14:textId="77777777" w:rsidR="00085F1D" w:rsidRDefault="00085F1D" w:rsidP="00AF6B95">
            <w:pPr>
              <w:jc w:val="center"/>
            </w:pPr>
            <w:r>
              <w:t>NPA Risk Premium</w:t>
            </w:r>
          </w:p>
        </w:tc>
      </w:tr>
      <w:tr w:rsidR="00085F1D" w14:paraId="3D7FD2B6" w14:textId="77777777" w:rsidTr="00FD0037">
        <w:trPr>
          <w:trHeight w:val="300"/>
        </w:trPr>
        <w:tc>
          <w:tcPr>
            <w:tcW w:w="1890" w:type="dxa"/>
          </w:tcPr>
          <w:p w14:paraId="29E3FB48" w14:textId="77777777" w:rsidR="00085F1D" w:rsidRDefault="00085F1D" w:rsidP="00AF6B95">
            <w:pPr>
              <w:jc w:val="center"/>
              <w:rPr>
                <w:rFonts w:eastAsia="Times New Roman"/>
                <w:color w:val="000000"/>
              </w:rPr>
            </w:pPr>
            <w:r>
              <w:rPr>
                <w:rFonts w:eastAsia="Times New Roman"/>
                <w:color w:val="000000"/>
              </w:rPr>
              <w:t>1</w:t>
            </w:r>
          </w:p>
        </w:tc>
        <w:tc>
          <w:tcPr>
            <w:tcW w:w="1800" w:type="dxa"/>
            <w:noWrap/>
          </w:tcPr>
          <w:p w14:paraId="2A2BCD14" w14:textId="77777777" w:rsidR="00085F1D" w:rsidRDefault="00085F1D" w:rsidP="00AF6B95">
            <w:pPr>
              <w:jc w:val="center"/>
              <w:rPr>
                <w:rFonts w:eastAsia="Times New Roman"/>
              </w:rPr>
            </w:pPr>
            <w:r>
              <w:rPr>
                <w:rFonts w:eastAsia="Times New Roman"/>
                <w:color w:val="000000"/>
              </w:rPr>
              <w:t>5-Oct-16</w:t>
            </w:r>
          </w:p>
        </w:tc>
        <w:tc>
          <w:tcPr>
            <w:tcW w:w="1620" w:type="dxa"/>
            <w:noWrap/>
          </w:tcPr>
          <w:p w14:paraId="6D673C86" w14:textId="77777777" w:rsidR="00085F1D" w:rsidRDefault="00085F1D" w:rsidP="00AF6B95">
            <w:pPr>
              <w:jc w:val="center"/>
              <w:rPr>
                <w:rFonts w:eastAsia="Times New Roman"/>
              </w:rPr>
            </w:pPr>
            <w:r>
              <w:rPr>
                <w:rFonts w:eastAsia="Times New Roman"/>
                <w:color w:val="000000"/>
              </w:rPr>
              <w:t>10-Oct-16</w:t>
            </w:r>
          </w:p>
        </w:tc>
        <w:tc>
          <w:tcPr>
            <w:tcW w:w="2160" w:type="dxa"/>
            <w:noWrap/>
            <w:hideMark/>
          </w:tcPr>
          <w:p w14:paraId="2C89CCBA" w14:textId="77777777" w:rsidR="00085F1D" w:rsidRDefault="00085F1D" w:rsidP="00AF6B95">
            <w:pPr>
              <w:jc w:val="center"/>
              <w:rPr>
                <w:rFonts w:eastAsia="Times New Roman"/>
              </w:rPr>
            </w:pPr>
            <w:r>
              <w:rPr>
                <w:rFonts w:eastAsia="Times New Roman"/>
                <w:color w:val="000000"/>
              </w:rPr>
              <w:t>10%</w:t>
            </w:r>
          </w:p>
        </w:tc>
      </w:tr>
      <w:tr w:rsidR="00085F1D" w14:paraId="23B0A479" w14:textId="77777777" w:rsidTr="00FD0037">
        <w:trPr>
          <w:trHeight w:val="300"/>
        </w:trPr>
        <w:tc>
          <w:tcPr>
            <w:tcW w:w="1890" w:type="dxa"/>
          </w:tcPr>
          <w:p w14:paraId="6BC37378" w14:textId="77777777" w:rsidR="00085F1D" w:rsidRDefault="00085F1D" w:rsidP="00AF6B95">
            <w:pPr>
              <w:jc w:val="center"/>
              <w:rPr>
                <w:rFonts w:eastAsia="Times New Roman"/>
                <w:color w:val="000000"/>
              </w:rPr>
            </w:pPr>
            <w:r>
              <w:rPr>
                <w:rFonts w:eastAsia="Times New Roman"/>
                <w:color w:val="000000"/>
              </w:rPr>
              <w:t>2</w:t>
            </w:r>
          </w:p>
        </w:tc>
        <w:tc>
          <w:tcPr>
            <w:tcW w:w="1800" w:type="dxa"/>
            <w:noWrap/>
          </w:tcPr>
          <w:p w14:paraId="4431BD40" w14:textId="77777777" w:rsidR="00085F1D" w:rsidRDefault="00085F1D" w:rsidP="00AF6B95">
            <w:pPr>
              <w:jc w:val="center"/>
              <w:rPr>
                <w:rFonts w:eastAsia="Times New Roman"/>
              </w:rPr>
            </w:pPr>
            <w:r>
              <w:rPr>
                <w:rFonts w:eastAsia="Times New Roman"/>
                <w:color w:val="000000"/>
              </w:rPr>
              <w:t>10-Oct-16</w:t>
            </w:r>
          </w:p>
        </w:tc>
        <w:tc>
          <w:tcPr>
            <w:tcW w:w="1620" w:type="dxa"/>
            <w:noWrap/>
          </w:tcPr>
          <w:p w14:paraId="4336276D" w14:textId="48BF46AD" w:rsidR="00085F1D" w:rsidRDefault="00085F1D" w:rsidP="00AF6B95">
            <w:pPr>
              <w:jc w:val="center"/>
              <w:rPr>
                <w:rFonts w:eastAsia="Times New Roman"/>
              </w:rPr>
            </w:pPr>
            <w:r>
              <w:rPr>
                <w:rFonts w:eastAsia="Times New Roman"/>
                <w:color w:val="000000"/>
              </w:rPr>
              <w:t>10-Oct-16</w:t>
            </w:r>
          </w:p>
        </w:tc>
        <w:tc>
          <w:tcPr>
            <w:tcW w:w="2160" w:type="dxa"/>
            <w:noWrap/>
            <w:hideMark/>
          </w:tcPr>
          <w:p w14:paraId="0F935F03" w14:textId="77777777" w:rsidR="00085F1D" w:rsidRDefault="00085F1D" w:rsidP="00AF6B95">
            <w:pPr>
              <w:jc w:val="center"/>
              <w:rPr>
                <w:rFonts w:eastAsia="Times New Roman"/>
              </w:rPr>
            </w:pPr>
            <w:r>
              <w:rPr>
                <w:rFonts w:eastAsia="Times New Roman"/>
                <w:color w:val="000000"/>
              </w:rPr>
              <w:t>20%</w:t>
            </w:r>
          </w:p>
        </w:tc>
      </w:tr>
      <w:tr w:rsidR="00085F1D" w14:paraId="7AD3A69A" w14:textId="77777777" w:rsidTr="00FD0037">
        <w:trPr>
          <w:trHeight w:val="300"/>
        </w:trPr>
        <w:tc>
          <w:tcPr>
            <w:tcW w:w="1890" w:type="dxa"/>
          </w:tcPr>
          <w:p w14:paraId="4AA27A24" w14:textId="77777777" w:rsidR="00085F1D" w:rsidRDefault="00085F1D" w:rsidP="00AF6B95">
            <w:pPr>
              <w:jc w:val="center"/>
              <w:rPr>
                <w:rFonts w:eastAsia="Times New Roman"/>
                <w:color w:val="000000"/>
              </w:rPr>
            </w:pPr>
            <w:r>
              <w:rPr>
                <w:rFonts w:eastAsia="Times New Roman"/>
                <w:color w:val="000000"/>
              </w:rPr>
              <w:t>3</w:t>
            </w:r>
          </w:p>
        </w:tc>
        <w:tc>
          <w:tcPr>
            <w:tcW w:w="1800" w:type="dxa"/>
            <w:noWrap/>
          </w:tcPr>
          <w:p w14:paraId="56349C28" w14:textId="5074F12E" w:rsidR="00085F1D" w:rsidRDefault="00085F1D" w:rsidP="00AF6B95">
            <w:pPr>
              <w:jc w:val="center"/>
              <w:rPr>
                <w:rFonts w:eastAsia="Times New Roman"/>
              </w:rPr>
            </w:pPr>
            <w:r>
              <w:rPr>
                <w:rFonts w:eastAsia="Times New Roman"/>
                <w:color w:val="000000"/>
              </w:rPr>
              <w:t>10-Oct-16</w:t>
            </w:r>
          </w:p>
        </w:tc>
        <w:tc>
          <w:tcPr>
            <w:tcW w:w="1620" w:type="dxa"/>
            <w:noWrap/>
          </w:tcPr>
          <w:p w14:paraId="3B5785A5" w14:textId="4F83FE02" w:rsidR="00085F1D" w:rsidRDefault="00085F1D" w:rsidP="00AF6B95">
            <w:pPr>
              <w:jc w:val="center"/>
              <w:rPr>
                <w:rFonts w:eastAsia="Times New Roman"/>
              </w:rPr>
            </w:pPr>
            <w:r>
              <w:rPr>
                <w:rFonts w:eastAsia="Times New Roman"/>
                <w:color w:val="000000"/>
              </w:rPr>
              <w:t>10-Oct-16</w:t>
            </w:r>
          </w:p>
        </w:tc>
        <w:tc>
          <w:tcPr>
            <w:tcW w:w="2160" w:type="dxa"/>
            <w:noWrap/>
            <w:hideMark/>
          </w:tcPr>
          <w:p w14:paraId="27AEDFFD" w14:textId="17F55039" w:rsidR="00085F1D" w:rsidRDefault="00085F1D" w:rsidP="00AF6B95">
            <w:pPr>
              <w:jc w:val="center"/>
              <w:rPr>
                <w:rFonts w:eastAsia="Times New Roman"/>
              </w:rPr>
            </w:pPr>
            <w:r>
              <w:rPr>
                <w:rFonts w:eastAsia="Times New Roman"/>
                <w:color w:val="000000"/>
              </w:rPr>
              <w:t>25%</w:t>
            </w:r>
          </w:p>
        </w:tc>
      </w:tr>
      <w:tr w:rsidR="00085F1D" w14:paraId="23F937F5" w14:textId="77777777" w:rsidTr="00FD0037">
        <w:trPr>
          <w:trHeight w:val="300"/>
        </w:trPr>
        <w:tc>
          <w:tcPr>
            <w:tcW w:w="1890" w:type="dxa"/>
          </w:tcPr>
          <w:p w14:paraId="64A02405" w14:textId="7DEF2E1C" w:rsidR="00085F1D" w:rsidRDefault="00085F1D" w:rsidP="00AF6B95">
            <w:pPr>
              <w:jc w:val="center"/>
              <w:rPr>
                <w:rFonts w:eastAsia="Times New Roman"/>
                <w:color w:val="000000"/>
              </w:rPr>
            </w:pPr>
            <w:r>
              <w:rPr>
                <w:rFonts w:eastAsia="Times New Roman"/>
                <w:color w:val="000000"/>
              </w:rPr>
              <w:t>4</w:t>
            </w:r>
          </w:p>
        </w:tc>
        <w:tc>
          <w:tcPr>
            <w:tcW w:w="1800" w:type="dxa"/>
            <w:noWrap/>
          </w:tcPr>
          <w:p w14:paraId="6E92B6A5" w14:textId="306AE750" w:rsidR="00085F1D" w:rsidRDefault="00085F1D" w:rsidP="00AF6B95">
            <w:pPr>
              <w:jc w:val="center"/>
              <w:rPr>
                <w:rFonts w:eastAsia="Times New Roman"/>
                <w:color w:val="000000"/>
              </w:rPr>
            </w:pPr>
            <w:r>
              <w:rPr>
                <w:rFonts w:eastAsia="Times New Roman"/>
                <w:color w:val="000000"/>
              </w:rPr>
              <w:t>10-Oct-16</w:t>
            </w:r>
          </w:p>
        </w:tc>
        <w:tc>
          <w:tcPr>
            <w:tcW w:w="1620" w:type="dxa"/>
            <w:noWrap/>
          </w:tcPr>
          <w:p w14:paraId="0D75C830" w14:textId="56A7347D" w:rsidR="00085F1D" w:rsidRDefault="00085F1D" w:rsidP="00AF6B95">
            <w:pPr>
              <w:jc w:val="center"/>
              <w:rPr>
                <w:rFonts w:eastAsia="Times New Roman"/>
                <w:color w:val="000000"/>
              </w:rPr>
            </w:pPr>
            <w:r>
              <w:rPr>
                <w:rFonts w:eastAsia="Times New Roman"/>
                <w:color w:val="000000"/>
              </w:rPr>
              <w:t>10-Oct-16</w:t>
            </w:r>
          </w:p>
        </w:tc>
        <w:tc>
          <w:tcPr>
            <w:tcW w:w="2160" w:type="dxa"/>
            <w:noWrap/>
          </w:tcPr>
          <w:p w14:paraId="7A8D90CE" w14:textId="6E774FA0" w:rsidR="00085F1D" w:rsidRDefault="00085F1D" w:rsidP="00AF6B95">
            <w:pPr>
              <w:jc w:val="center"/>
              <w:rPr>
                <w:rFonts w:eastAsia="Times New Roman"/>
                <w:color w:val="000000"/>
              </w:rPr>
            </w:pPr>
            <w:r>
              <w:rPr>
                <w:rFonts w:eastAsia="Times New Roman"/>
                <w:color w:val="000000"/>
              </w:rPr>
              <w:t>30%</w:t>
            </w:r>
          </w:p>
        </w:tc>
      </w:tr>
      <w:tr w:rsidR="00085F1D" w14:paraId="7D0BC54B" w14:textId="77777777" w:rsidTr="00FD0037">
        <w:trPr>
          <w:trHeight w:val="300"/>
        </w:trPr>
        <w:tc>
          <w:tcPr>
            <w:tcW w:w="1890" w:type="dxa"/>
          </w:tcPr>
          <w:p w14:paraId="149BAE3E" w14:textId="171AC3A4" w:rsidR="00085F1D" w:rsidRDefault="00085F1D" w:rsidP="00AF6B95">
            <w:pPr>
              <w:jc w:val="center"/>
              <w:rPr>
                <w:rFonts w:eastAsia="Times New Roman"/>
                <w:color w:val="000000"/>
              </w:rPr>
            </w:pPr>
            <w:r>
              <w:rPr>
                <w:rFonts w:eastAsia="Times New Roman"/>
                <w:color w:val="000000"/>
              </w:rPr>
              <w:t>5</w:t>
            </w:r>
          </w:p>
        </w:tc>
        <w:tc>
          <w:tcPr>
            <w:tcW w:w="1800" w:type="dxa"/>
            <w:noWrap/>
          </w:tcPr>
          <w:p w14:paraId="33783C05" w14:textId="2AE06E19" w:rsidR="00085F1D" w:rsidRDefault="00085F1D" w:rsidP="00AF6B95">
            <w:pPr>
              <w:jc w:val="center"/>
              <w:rPr>
                <w:rFonts w:eastAsia="Times New Roman"/>
                <w:color w:val="000000"/>
              </w:rPr>
            </w:pPr>
            <w:r>
              <w:rPr>
                <w:rFonts w:eastAsia="Times New Roman"/>
                <w:color w:val="000000"/>
              </w:rPr>
              <w:t>10-Oct-16</w:t>
            </w:r>
          </w:p>
        </w:tc>
        <w:tc>
          <w:tcPr>
            <w:tcW w:w="1620" w:type="dxa"/>
            <w:noWrap/>
          </w:tcPr>
          <w:p w14:paraId="26A347D6" w14:textId="00C818A3" w:rsidR="00085F1D" w:rsidRDefault="00085F1D" w:rsidP="00AF6B95">
            <w:pPr>
              <w:jc w:val="center"/>
              <w:rPr>
                <w:rFonts w:eastAsia="Times New Roman"/>
                <w:color w:val="000000"/>
              </w:rPr>
            </w:pPr>
            <w:r>
              <w:rPr>
                <w:rFonts w:eastAsia="Times New Roman"/>
                <w:color w:val="000000"/>
              </w:rPr>
              <w:t>-</w:t>
            </w:r>
          </w:p>
        </w:tc>
        <w:tc>
          <w:tcPr>
            <w:tcW w:w="2160" w:type="dxa"/>
            <w:noWrap/>
          </w:tcPr>
          <w:p w14:paraId="6107A32C" w14:textId="7CC55319" w:rsidR="00085F1D" w:rsidRDefault="00085F1D" w:rsidP="00AF6B95">
            <w:pPr>
              <w:jc w:val="center"/>
              <w:rPr>
                <w:rFonts w:eastAsia="Times New Roman"/>
                <w:color w:val="000000"/>
              </w:rPr>
            </w:pPr>
            <w:r>
              <w:rPr>
                <w:rFonts w:eastAsia="Times New Roman"/>
                <w:color w:val="000000"/>
              </w:rPr>
              <w:t>40%</w:t>
            </w:r>
          </w:p>
        </w:tc>
      </w:tr>
    </w:tbl>
    <w:p w14:paraId="24AB5CE8" w14:textId="77777777" w:rsidR="00085F1D" w:rsidRDefault="00085F1D" w:rsidP="00085F1D">
      <w:pPr>
        <w:ind w:firstLine="576"/>
        <w:jc w:val="both"/>
      </w:pPr>
    </w:p>
    <w:p w14:paraId="1D865396" w14:textId="0849F970" w:rsidR="00085F1D" w:rsidRDefault="00085F1D" w:rsidP="00FD0037">
      <w:pPr>
        <w:ind w:left="576"/>
        <w:jc w:val="both"/>
      </w:pPr>
      <w:r>
        <w:t>Since Sanction loan date is 10</w:t>
      </w:r>
      <w:r w:rsidRPr="00AF6B95">
        <w:rPr>
          <w:vertAlign w:val="superscript"/>
        </w:rPr>
        <w:t>th</w:t>
      </w:r>
      <w:r>
        <w:t xml:space="preserve"> Oct 2016, ‘To Date’ of Row No. 1 and ‘From Date’ of Row No. 2/3/4/5 qualifies the selection. Note, that there are multiple rows of ‘From Date’ that qualifies the selection. But Row No. 5 will have higher precedence since system considers the </w:t>
      </w:r>
      <w:r w:rsidR="00547A6D">
        <w:t>active parameter (the one which does not have ‘To Date’) for usage. H</w:t>
      </w:r>
      <w:r>
        <w:t xml:space="preserve">ence </w:t>
      </w:r>
      <w:r w:rsidR="00547A6D">
        <w:t>4</w:t>
      </w:r>
      <w:r>
        <w:t>0% is the NPA premium value used for calculation.</w:t>
      </w:r>
    </w:p>
    <w:p w14:paraId="75D3286A" w14:textId="4EAA13EF" w:rsidR="00BF5B6E" w:rsidRDefault="00BF5B6E" w:rsidP="00FD0037">
      <w:pPr>
        <w:jc w:val="both"/>
      </w:pPr>
    </w:p>
    <w:p w14:paraId="60EDD136" w14:textId="757F9C54" w:rsidR="00742785" w:rsidRDefault="00742785" w:rsidP="00742785">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99" w:name="_Toc483691747"/>
      <w:r>
        <w:rPr>
          <w:rFonts w:ascii="Trebuchet MS" w:hAnsi="Trebuchet MS"/>
          <w:b/>
          <w:bCs/>
          <w:color w:val="000000" w:themeColor="text1"/>
          <w:szCs w:val="22"/>
        </w:rPr>
        <w:lastRenderedPageBreak/>
        <w:t>For Continue Credit Guarantee Cases</w:t>
      </w:r>
      <w:bookmarkEnd w:id="99"/>
      <w:r>
        <w:rPr>
          <w:rFonts w:ascii="Trebuchet MS" w:hAnsi="Trebuchet MS"/>
          <w:b/>
          <w:bCs/>
          <w:color w:val="000000" w:themeColor="text1"/>
          <w:szCs w:val="22"/>
        </w:rPr>
        <w:t xml:space="preserve"> </w:t>
      </w:r>
    </w:p>
    <w:p w14:paraId="6DCB8646" w14:textId="7BE44168" w:rsidR="00742785" w:rsidRPr="00742785" w:rsidRDefault="00742785" w:rsidP="00FD0037">
      <w:pPr>
        <w:jc w:val="both"/>
      </w:pPr>
      <w:r>
        <w:t xml:space="preserve">In case of continue CG, the selection of particular risk premium value </w:t>
      </w:r>
      <w:r w:rsidRPr="00705446">
        <w:t>(</w:t>
      </w:r>
      <w:r>
        <w:t xml:space="preserve">for </w:t>
      </w:r>
      <w:r w:rsidRPr="00705446">
        <w:t>NPA and Claim)</w:t>
      </w:r>
      <w:r>
        <w:t xml:space="preserve"> DOES NOT depends on - the sanction date. The latest available risk premium value is selected for further calculation of CG Fees.</w:t>
      </w:r>
    </w:p>
    <w:p w14:paraId="695329D9" w14:textId="77777777" w:rsidR="00742785" w:rsidRPr="00FD0037" w:rsidRDefault="00742785" w:rsidP="00FD0037">
      <w:pPr>
        <w:jc w:val="both"/>
      </w:pPr>
    </w:p>
    <w:p w14:paraId="4C7502E7" w14:textId="77777777" w:rsidR="00BF5B6E" w:rsidRDefault="00BF5B6E" w:rsidP="00705446">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0" w:name="_Toc483681448"/>
      <w:bookmarkStart w:id="101" w:name="_Toc483691748"/>
      <w:r>
        <w:rPr>
          <w:rFonts w:ascii="Trebuchet MS" w:eastAsia="Times New Roman" w:hAnsi="Trebuchet MS" w:cs="Arial"/>
          <w:b/>
          <w:bCs/>
          <w:iCs/>
          <w:color w:val="7F7F7F"/>
          <w:sz w:val="28"/>
          <w:szCs w:val="28"/>
        </w:rPr>
        <w:t>Persisting the Loan Account Information in CG Table</w:t>
      </w:r>
      <w:bookmarkEnd w:id="100"/>
      <w:bookmarkEnd w:id="101"/>
    </w:p>
    <w:p w14:paraId="3FFD2FA9"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2" w:name="_Toc483681449"/>
      <w:bookmarkStart w:id="103" w:name="_Toc483691749"/>
      <w:r>
        <w:rPr>
          <w:rFonts w:ascii="Trebuchet MS" w:hAnsi="Trebuchet MS"/>
          <w:b/>
          <w:bCs/>
          <w:color w:val="000000" w:themeColor="text1"/>
          <w:szCs w:val="22"/>
        </w:rPr>
        <w:t>New Credit Guarantee Information</w:t>
      </w:r>
      <w:bookmarkEnd w:id="102"/>
      <w:bookmarkEnd w:id="103"/>
      <w:r>
        <w:rPr>
          <w:rFonts w:ascii="Trebuchet MS" w:hAnsi="Trebuchet MS"/>
          <w:b/>
          <w:bCs/>
          <w:color w:val="000000" w:themeColor="text1"/>
          <w:szCs w:val="22"/>
        </w:rPr>
        <w:t xml:space="preserve"> </w:t>
      </w:r>
    </w:p>
    <w:p w14:paraId="6F1A34C4" w14:textId="77777777" w:rsidR="00BF5B6E" w:rsidRDefault="00BF5B6E" w:rsidP="00BF5B6E">
      <w:pPr>
        <w:jc w:val="both"/>
      </w:pPr>
      <w:r>
        <w:t>The New Loan Account information (or New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14:paraId="5B674341" w14:textId="77777777" w:rsidR="00BF5B6E" w:rsidRDefault="00BF5B6E" w:rsidP="00BF5B6E">
      <w:pPr>
        <w:pStyle w:val="ListParagraph"/>
        <w:numPr>
          <w:ilvl w:val="0"/>
          <w:numId w:val="45"/>
        </w:numPr>
        <w:jc w:val="both"/>
      </w:pPr>
      <w:r>
        <w:t>File Type – 1 (which indicates that this is a batch transaction for New CG)</w:t>
      </w:r>
    </w:p>
    <w:p w14:paraId="238BFECA" w14:textId="77777777" w:rsidR="00BF5B6E" w:rsidRDefault="00BF5B6E" w:rsidP="00BF5B6E">
      <w:pPr>
        <w:pStyle w:val="ListParagraph"/>
        <w:numPr>
          <w:ilvl w:val="0"/>
          <w:numId w:val="45"/>
        </w:numPr>
        <w:jc w:val="both"/>
      </w:pPr>
      <w:r>
        <w:t xml:space="preserve">Transaction Mode – 120001 </w:t>
      </w:r>
    </w:p>
    <w:p w14:paraId="4CBA4D9E" w14:textId="77777777" w:rsidR="00BF5B6E" w:rsidRDefault="00BF5B6E" w:rsidP="00BF5B6E">
      <w:pPr>
        <w:pStyle w:val="ListParagraph"/>
        <w:numPr>
          <w:ilvl w:val="0"/>
          <w:numId w:val="45"/>
        </w:numPr>
        <w:jc w:val="both"/>
      </w:pPr>
      <w:r>
        <w:t>IP Address – IP Address of the User</w:t>
      </w:r>
    </w:p>
    <w:p w14:paraId="2240961E" w14:textId="77777777" w:rsidR="00BF5B6E" w:rsidRDefault="00BF5B6E" w:rsidP="00BF5B6E">
      <w:pPr>
        <w:pStyle w:val="ListParagraph"/>
        <w:numPr>
          <w:ilvl w:val="0"/>
          <w:numId w:val="45"/>
        </w:numPr>
        <w:jc w:val="both"/>
      </w:pPr>
      <w:r>
        <w:t>Is Active Flag – Active</w:t>
      </w:r>
    </w:p>
    <w:p w14:paraId="22CBD012" w14:textId="77777777" w:rsidR="00BF5B6E" w:rsidRDefault="00BF5B6E" w:rsidP="00BF5B6E">
      <w:pPr>
        <w:pStyle w:val="ListParagraph"/>
        <w:numPr>
          <w:ilvl w:val="0"/>
          <w:numId w:val="45"/>
        </w:numPr>
        <w:jc w:val="both"/>
      </w:pPr>
      <w:r>
        <w:t>Created By – NCGTC user id</w:t>
      </w:r>
    </w:p>
    <w:p w14:paraId="7FFA0DD7" w14:textId="77777777" w:rsidR="00BF5B6E" w:rsidRPr="00A960C7" w:rsidRDefault="00BF5B6E" w:rsidP="00BF5B6E">
      <w:pPr>
        <w:pStyle w:val="ListParagraph"/>
        <w:numPr>
          <w:ilvl w:val="0"/>
          <w:numId w:val="45"/>
        </w:numPr>
        <w:jc w:val="both"/>
      </w:pPr>
      <w:r>
        <w:t xml:space="preserve">Created Date – DateTime of Record insertion </w:t>
      </w:r>
    </w:p>
    <w:p w14:paraId="36F1E000" w14:textId="77777777" w:rsidR="00BF5B6E" w:rsidRDefault="00BF5B6E" w:rsidP="00BF5B6E"/>
    <w:p w14:paraId="782B333E" w14:textId="77777777" w:rsidR="00BF5B6E" w:rsidRDefault="00BF5B6E" w:rsidP="00BF5B6E">
      <w:pPr>
        <w:pStyle w:val="Heading3"/>
        <w:keepLines w:val="0"/>
        <w:numPr>
          <w:ilvl w:val="2"/>
          <w:numId w:val="1"/>
        </w:numPr>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104" w:name="_Toc483681450"/>
      <w:bookmarkStart w:id="105" w:name="_Toc483691750"/>
      <w:r>
        <w:rPr>
          <w:rFonts w:ascii="Trebuchet MS" w:hAnsi="Trebuchet MS"/>
          <w:b/>
          <w:bCs/>
          <w:color w:val="000000" w:themeColor="text1"/>
          <w:szCs w:val="22"/>
        </w:rPr>
        <w:t>Continue Credit Guarantee Information</w:t>
      </w:r>
      <w:bookmarkEnd w:id="104"/>
      <w:bookmarkEnd w:id="105"/>
      <w:r>
        <w:rPr>
          <w:rFonts w:ascii="Trebuchet MS" w:hAnsi="Trebuchet MS"/>
          <w:b/>
          <w:bCs/>
          <w:color w:val="000000" w:themeColor="text1"/>
          <w:szCs w:val="22"/>
        </w:rPr>
        <w:t xml:space="preserve"> </w:t>
      </w:r>
    </w:p>
    <w:p w14:paraId="2C59CA29" w14:textId="77777777" w:rsidR="00BF5B6E" w:rsidRDefault="00BF5B6E" w:rsidP="00BF5B6E">
      <w:pPr>
        <w:jc w:val="both"/>
      </w:pPr>
      <w:r>
        <w:t>The Loan Account information provided for continuity of CG if found eligible, is saved in Credit Guarantee table (i.e. CG table). It is important to note that, all the loan information value provided by MLI is saved in the table along with Credit Guarantee status (as explained in above section) and along with below mentioned specific field values:</w:t>
      </w:r>
    </w:p>
    <w:p w14:paraId="0BAD4B75" w14:textId="77777777" w:rsidR="00BF5B6E" w:rsidRDefault="00BF5B6E" w:rsidP="00BF5B6E">
      <w:pPr>
        <w:pStyle w:val="ListParagraph"/>
        <w:numPr>
          <w:ilvl w:val="0"/>
          <w:numId w:val="45"/>
        </w:numPr>
        <w:jc w:val="both"/>
      </w:pPr>
      <w:r>
        <w:t>File Type – 2 (which indicates that this is a batch transaction for New CG)</w:t>
      </w:r>
    </w:p>
    <w:p w14:paraId="123482B3" w14:textId="77777777" w:rsidR="00BF5B6E" w:rsidRDefault="00BF5B6E" w:rsidP="00BF5B6E">
      <w:pPr>
        <w:pStyle w:val="ListParagraph"/>
        <w:numPr>
          <w:ilvl w:val="0"/>
          <w:numId w:val="45"/>
        </w:numPr>
        <w:jc w:val="both"/>
      </w:pPr>
      <w:r>
        <w:t xml:space="preserve">Transaction Mode – 120001 </w:t>
      </w:r>
    </w:p>
    <w:p w14:paraId="0386D38A" w14:textId="77777777" w:rsidR="00BF5B6E" w:rsidRDefault="00BF5B6E" w:rsidP="00BF5B6E">
      <w:pPr>
        <w:pStyle w:val="ListParagraph"/>
        <w:numPr>
          <w:ilvl w:val="0"/>
          <w:numId w:val="45"/>
        </w:numPr>
        <w:jc w:val="both"/>
      </w:pPr>
      <w:r>
        <w:t>IP Address – IP Address of the User</w:t>
      </w:r>
    </w:p>
    <w:p w14:paraId="666E05AF" w14:textId="77777777" w:rsidR="00BF5B6E" w:rsidRDefault="00BF5B6E" w:rsidP="00BF5B6E">
      <w:pPr>
        <w:pStyle w:val="ListParagraph"/>
        <w:numPr>
          <w:ilvl w:val="0"/>
          <w:numId w:val="45"/>
        </w:numPr>
        <w:jc w:val="both"/>
      </w:pPr>
      <w:r>
        <w:t>Is Active Flag – Active</w:t>
      </w:r>
    </w:p>
    <w:p w14:paraId="4582947B" w14:textId="77777777" w:rsidR="00BF5B6E" w:rsidRPr="00FD0037" w:rsidRDefault="00BF5B6E" w:rsidP="00FD0037">
      <w:pPr>
        <w:pStyle w:val="ListParagraph"/>
        <w:numPr>
          <w:ilvl w:val="0"/>
          <w:numId w:val="45"/>
        </w:numPr>
        <w:jc w:val="both"/>
        <w:rPr>
          <w:rFonts w:ascii="Trebuchet MS" w:eastAsia="Times New Roman" w:hAnsi="Trebuchet MS" w:cs="Arial"/>
          <w:b/>
          <w:bCs/>
          <w:iCs/>
          <w:color w:val="7F7F7F"/>
          <w:sz w:val="28"/>
          <w:szCs w:val="28"/>
        </w:rPr>
      </w:pPr>
      <w:r>
        <w:t>Created By – NCGTC user id</w:t>
      </w:r>
    </w:p>
    <w:p w14:paraId="289D6E40" w14:textId="6FD124ED" w:rsidR="00BF5B6E" w:rsidRPr="00BF5B6E" w:rsidRDefault="00BF5B6E" w:rsidP="00FD0037">
      <w:pPr>
        <w:pStyle w:val="ListParagraph"/>
        <w:numPr>
          <w:ilvl w:val="0"/>
          <w:numId w:val="45"/>
        </w:numPr>
        <w:jc w:val="both"/>
        <w:rPr>
          <w:rFonts w:ascii="Trebuchet MS" w:eastAsia="Times New Roman" w:hAnsi="Trebuchet MS" w:cs="Arial"/>
          <w:b/>
          <w:bCs/>
          <w:iCs/>
          <w:color w:val="7F7F7F"/>
          <w:sz w:val="28"/>
          <w:szCs w:val="28"/>
        </w:rPr>
      </w:pPr>
      <w:r>
        <w:t>Created Date – DateTime of Record insertion</w:t>
      </w:r>
      <w:r w:rsidRPr="00BF5B6E">
        <w:rPr>
          <w:rFonts w:ascii="Trebuchet MS" w:eastAsia="Times New Roman" w:hAnsi="Trebuchet MS" w:cs="Arial"/>
          <w:b/>
          <w:bCs/>
          <w:iCs/>
          <w:color w:val="7F7F7F"/>
          <w:sz w:val="28"/>
          <w:szCs w:val="28"/>
        </w:rPr>
        <w:br w:type="page"/>
      </w:r>
    </w:p>
    <w:p w14:paraId="79F490FB" w14:textId="3CEB4406" w:rsidR="005B0E6B" w:rsidRDefault="005B0E6B" w:rsidP="005B0E6B">
      <w:pPr>
        <w:pStyle w:val="Heading2"/>
        <w:numPr>
          <w:ilvl w:val="1"/>
          <w:numId w:val="1"/>
        </w:numPr>
        <w:spacing w:before="60" w:after="60" w:line="276" w:lineRule="auto"/>
        <w:jc w:val="both"/>
        <w:rPr>
          <w:rFonts w:ascii="Trebuchet MS" w:eastAsia="Times New Roman" w:hAnsi="Trebuchet MS" w:cs="Arial"/>
          <w:b/>
          <w:bCs/>
          <w:iCs/>
          <w:color w:val="7F7F7F"/>
          <w:sz w:val="28"/>
          <w:szCs w:val="28"/>
        </w:rPr>
      </w:pPr>
      <w:bookmarkStart w:id="106" w:name="_Toc483691751"/>
      <w:r>
        <w:rPr>
          <w:rFonts w:ascii="Trebuchet MS" w:eastAsia="Times New Roman" w:hAnsi="Trebuchet MS" w:cs="Arial"/>
          <w:b/>
          <w:bCs/>
          <w:iCs/>
          <w:color w:val="7F7F7F"/>
          <w:sz w:val="28"/>
          <w:szCs w:val="28"/>
        </w:rPr>
        <w:lastRenderedPageBreak/>
        <w:t>Points Pending For Further Clarification</w:t>
      </w:r>
      <w:bookmarkEnd w:id="98"/>
      <w:bookmarkEnd w:id="106"/>
    </w:p>
    <w:p w14:paraId="366AEB24" w14:textId="77777777" w:rsidR="005B0E6B" w:rsidRDefault="005B0E6B" w:rsidP="005B0E6B">
      <w: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5B0E6B" w14:paraId="757604A7" w14:textId="77777777" w:rsidTr="00F66835">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3ECB8497" w14:textId="77777777" w:rsidR="005B0E6B" w:rsidRDefault="005B0E6B" w:rsidP="00F66835">
            <w:pPr>
              <w:jc w:val="both"/>
            </w:pPr>
            <w:r>
              <w:t>S. No.</w:t>
            </w:r>
          </w:p>
        </w:tc>
        <w:tc>
          <w:tcPr>
            <w:tcW w:w="5580" w:type="dxa"/>
          </w:tcPr>
          <w:p w14:paraId="20AA7DC2"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Point for Further Clarification</w:t>
            </w:r>
          </w:p>
        </w:tc>
        <w:tc>
          <w:tcPr>
            <w:tcW w:w="3425" w:type="dxa"/>
          </w:tcPr>
          <w:p w14:paraId="47A73A57" w14:textId="77777777" w:rsidR="005B0E6B" w:rsidRDefault="005B0E6B" w:rsidP="00F66835">
            <w:pPr>
              <w:jc w:val="both"/>
              <w:cnfStyle w:val="100000000000" w:firstRow="1" w:lastRow="0" w:firstColumn="0" w:lastColumn="0" w:oddVBand="0" w:evenVBand="0" w:oddHBand="0" w:evenHBand="0" w:firstRowFirstColumn="0" w:firstRowLastColumn="0" w:lastRowFirstColumn="0" w:lastRowLastColumn="0"/>
            </w:pPr>
            <w:r>
              <w:t>Contemplations</w:t>
            </w:r>
          </w:p>
        </w:tc>
      </w:tr>
      <w:tr w:rsidR="005B0E6B" w14:paraId="4273C091" w14:textId="77777777" w:rsidTr="00F66835">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4B9D6DD5" w14:textId="77777777" w:rsidR="005B0E6B" w:rsidRDefault="005B0E6B" w:rsidP="00F66835">
            <w:pPr>
              <w:jc w:val="both"/>
            </w:pPr>
            <w:r>
              <w:t>1</w:t>
            </w:r>
          </w:p>
        </w:tc>
        <w:tc>
          <w:tcPr>
            <w:tcW w:w="5580" w:type="dxa"/>
          </w:tcPr>
          <w:p w14:paraId="718B6542"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A request for continuing credit guarantee is raised by MLI for such a loan account which has neared its end of loan tenure.</w:t>
            </w:r>
          </w:p>
        </w:tc>
        <w:tc>
          <w:tcPr>
            <w:tcW w:w="3425" w:type="dxa"/>
          </w:tcPr>
          <w:p w14:paraId="0BB88FDD"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Whether to close the guarantee cover or issue the cover for the ‘Broken Period’</w:t>
            </w:r>
          </w:p>
        </w:tc>
      </w:tr>
      <w:tr w:rsidR="005B0E6B" w14:paraId="43B62A2E" w14:textId="77777777" w:rsidTr="00F66835">
        <w:trPr>
          <w:trHeight w:val="111"/>
        </w:trPr>
        <w:tc>
          <w:tcPr>
            <w:cnfStyle w:val="001000000000" w:firstRow="0" w:lastRow="0" w:firstColumn="1" w:lastColumn="0" w:oddVBand="0" w:evenVBand="0" w:oddHBand="0" w:evenHBand="0" w:firstRowFirstColumn="0" w:firstRowLastColumn="0" w:lastRowFirstColumn="0" w:lastRowLastColumn="0"/>
            <w:tcW w:w="895" w:type="dxa"/>
          </w:tcPr>
          <w:p w14:paraId="6DAF45C0" w14:textId="51862A3D" w:rsidR="005B0E6B" w:rsidRDefault="005B0E6B" w:rsidP="00F66835">
            <w:pPr>
              <w:jc w:val="both"/>
            </w:pPr>
          </w:p>
        </w:tc>
        <w:tc>
          <w:tcPr>
            <w:tcW w:w="5580" w:type="dxa"/>
          </w:tcPr>
          <w:p w14:paraId="7813D719" w14:textId="1D58D7AE" w:rsidR="005B0E6B" w:rsidRDefault="005B0E6B" w:rsidP="00F66835">
            <w:pPr>
              <w:jc w:val="both"/>
              <w:cnfStyle w:val="000000000000" w:firstRow="0" w:lastRow="0" w:firstColumn="0" w:lastColumn="0" w:oddVBand="0" w:evenVBand="0" w:oddHBand="0" w:evenHBand="0" w:firstRowFirstColumn="0" w:firstRowLastColumn="0" w:lastRowFirstColumn="0" w:lastRowLastColumn="0"/>
            </w:pPr>
          </w:p>
        </w:tc>
        <w:tc>
          <w:tcPr>
            <w:tcW w:w="3425" w:type="dxa"/>
          </w:tcPr>
          <w:p w14:paraId="2C2FE021" w14:textId="7456F0E5" w:rsidR="005B0E6B" w:rsidRDefault="005B0E6B" w:rsidP="00F66835">
            <w:pPr>
              <w:jc w:val="both"/>
              <w:cnfStyle w:val="000000000000" w:firstRow="0" w:lastRow="0" w:firstColumn="0" w:lastColumn="0" w:oddVBand="0" w:evenVBand="0" w:oddHBand="0" w:evenHBand="0" w:firstRowFirstColumn="0" w:firstRowLastColumn="0" w:lastRowFirstColumn="0" w:lastRowLastColumn="0"/>
            </w:pPr>
          </w:p>
        </w:tc>
      </w:tr>
      <w:tr w:rsidR="005B0E6B" w14:paraId="665DE0A8" w14:textId="77777777" w:rsidTr="00F66835">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895" w:type="dxa"/>
          </w:tcPr>
          <w:p w14:paraId="3E7CF888" w14:textId="77777777" w:rsidR="005B0E6B" w:rsidRDefault="005B0E6B" w:rsidP="00F66835">
            <w:pPr>
              <w:jc w:val="both"/>
            </w:pPr>
            <w:r>
              <w:t>3</w:t>
            </w:r>
          </w:p>
        </w:tc>
        <w:tc>
          <w:tcPr>
            <w:tcW w:w="5580" w:type="dxa"/>
          </w:tcPr>
          <w:p w14:paraId="5B5760BB"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Loan Account details have ‘Outstanding Loan Amount’ = Zero</w:t>
            </w:r>
          </w:p>
        </w:tc>
        <w:tc>
          <w:tcPr>
            <w:tcW w:w="3425" w:type="dxa"/>
          </w:tcPr>
          <w:p w14:paraId="4226D248" w14:textId="77777777" w:rsidR="005B0E6B" w:rsidRDefault="005B0E6B" w:rsidP="00F66835">
            <w:pPr>
              <w:jc w:val="both"/>
              <w:cnfStyle w:val="000000100000" w:firstRow="0" w:lastRow="0" w:firstColumn="0" w:lastColumn="0" w:oddVBand="0" w:evenVBand="0" w:oddHBand="1" w:evenHBand="0" w:firstRowFirstColumn="0" w:firstRowLastColumn="0" w:lastRowFirstColumn="0" w:lastRowLastColumn="0"/>
            </w:pPr>
            <w:r>
              <w:t>Does the system close the CG or provide alert to MLI, consequently, MLI closes the CG manually.</w:t>
            </w:r>
          </w:p>
        </w:tc>
      </w:tr>
    </w:tbl>
    <w:p w14:paraId="3A807854" w14:textId="77777777" w:rsidR="005B0E6B" w:rsidRDefault="005B0E6B" w:rsidP="005B0E6B"/>
    <w:p w14:paraId="1A838305" w14:textId="6D950C8C" w:rsidR="007D170E" w:rsidRPr="00FC5DD7" w:rsidRDefault="005B0E6B" w:rsidP="005B0E6B">
      <w:r>
        <w:t>On receipt of further clarification from NCGTC team, the current document will undergo revision.</w:t>
      </w:r>
    </w:p>
    <w:p w14:paraId="5FA3F797" w14:textId="77777777" w:rsidR="0059069C" w:rsidRDefault="0059069C" w:rsidP="005B1988"/>
    <w:p w14:paraId="07F623D3" w14:textId="77777777" w:rsidR="002D58E6" w:rsidRDefault="002D58E6" w:rsidP="002D58E6">
      <w:pPr>
        <w:pStyle w:val="ListParagraph"/>
      </w:pPr>
    </w:p>
    <w:p w14:paraId="08C913D9" w14:textId="77777777" w:rsidR="0061770F" w:rsidRDefault="0061770F" w:rsidP="0061770F"/>
    <w:p w14:paraId="044F7888" w14:textId="77777777" w:rsidR="0029620B" w:rsidRDefault="0029620B" w:rsidP="0061770F"/>
    <w:p w14:paraId="77CF9EB8" w14:textId="77777777" w:rsidR="0029620B" w:rsidRDefault="0029620B" w:rsidP="0061770F"/>
    <w:p w14:paraId="7308E437" w14:textId="77777777" w:rsidR="0029620B" w:rsidRDefault="0029620B" w:rsidP="0061770F"/>
    <w:p w14:paraId="3727F70F" w14:textId="77777777" w:rsidR="0029620B" w:rsidRDefault="0029620B" w:rsidP="0061770F"/>
    <w:p w14:paraId="133DD5A4" w14:textId="77777777" w:rsidR="0029620B" w:rsidRDefault="0029620B" w:rsidP="0061770F"/>
    <w:p w14:paraId="6596691A" w14:textId="77777777" w:rsidR="00ED1170" w:rsidRDefault="00ED1170" w:rsidP="0061770F"/>
    <w:p w14:paraId="564AFE6F" w14:textId="77777777" w:rsidR="00ED1170" w:rsidRDefault="00ED1170" w:rsidP="0061770F"/>
    <w:p w14:paraId="160FC90F" w14:textId="77777777" w:rsidR="00ED1170" w:rsidRDefault="00ED1170" w:rsidP="0061770F"/>
    <w:p w14:paraId="76A10B07" w14:textId="77777777" w:rsidR="00ED1170" w:rsidRDefault="00ED1170" w:rsidP="0061770F"/>
    <w:p w14:paraId="1B310FCB" w14:textId="77777777" w:rsidR="00ED1170" w:rsidRDefault="00ED1170" w:rsidP="0061770F"/>
    <w:p w14:paraId="4437A926" w14:textId="77777777" w:rsidR="00ED1170" w:rsidRDefault="00ED1170" w:rsidP="0061770F"/>
    <w:p w14:paraId="2660FECF" w14:textId="77777777" w:rsidR="00ED1170" w:rsidRDefault="00ED1170" w:rsidP="0061770F"/>
    <w:p w14:paraId="37B27CC3" w14:textId="77777777" w:rsidR="00ED1170" w:rsidRDefault="00ED1170" w:rsidP="0061770F"/>
    <w:p w14:paraId="55690D4B" w14:textId="77777777" w:rsidR="00ED1170" w:rsidRDefault="00ED1170" w:rsidP="0061770F"/>
    <w:p w14:paraId="763AD0A0" w14:textId="77777777" w:rsidR="005B4C68" w:rsidRDefault="005B4C68" w:rsidP="0061770F"/>
    <w:p w14:paraId="496287EE" w14:textId="77777777" w:rsidR="005B4C68" w:rsidRDefault="005B4C68" w:rsidP="0061770F"/>
    <w:p w14:paraId="64058E66" w14:textId="77777777" w:rsidR="005B4C68" w:rsidRDefault="005B4C68" w:rsidP="0061770F"/>
    <w:p w14:paraId="4434D032" w14:textId="77777777" w:rsidR="005B4C68" w:rsidRDefault="005B4C68" w:rsidP="0061770F"/>
    <w:p w14:paraId="3923F2A5" w14:textId="77777777" w:rsidR="005B4C68" w:rsidRDefault="005B4C68" w:rsidP="0061770F"/>
    <w:p w14:paraId="33206DAC" w14:textId="77777777" w:rsidR="005B4C68" w:rsidRDefault="005B4C68" w:rsidP="0061770F"/>
    <w:p w14:paraId="7E1C2F21" w14:textId="77777777" w:rsidR="005B4C68" w:rsidRDefault="005B4C68" w:rsidP="0061770F"/>
    <w:p w14:paraId="1A49086A" w14:textId="77777777" w:rsidR="005B4C68" w:rsidRDefault="005B4C68" w:rsidP="0061770F"/>
    <w:p w14:paraId="7ED4950F" w14:textId="77777777" w:rsidR="005B4C68" w:rsidRDefault="005B4C68" w:rsidP="0061770F"/>
    <w:p w14:paraId="3C675663" w14:textId="77777777" w:rsidR="005B4C68" w:rsidRDefault="005B4C68" w:rsidP="0061770F"/>
    <w:p w14:paraId="6369EA35" w14:textId="77777777" w:rsidR="005B4C68" w:rsidRDefault="005B4C68" w:rsidP="0061770F"/>
    <w:p w14:paraId="714ACFB6" w14:textId="77777777" w:rsidR="005B4C68" w:rsidRDefault="005B4C68" w:rsidP="0061770F"/>
    <w:p w14:paraId="5E0F7EDD" w14:textId="77777777" w:rsidR="005B4C68" w:rsidRDefault="005B4C68" w:rsidP="0061770F"/>
    <w:p w14:paraId="62C81DFE" w14:textId="77777777" w:rsidR="005B4C68" w:rsidRDefault="005B4C68" w:rsidP="00851A8C">
      <w:pPr>
        <w:pStyle w:val="NoSpacing"/>
        <w:rPr>
          <w:color w:val="A6A6A6" w:themeColor="background1" w:themeShade="A6"/>
          <w:sz w:val="20"/>
        </w:rPr>
      </w:pPr>
    </w:p>
    <w:p w14:paraId="323384B9" w14:textId="77777777" w:rsidR="005B4C68" w:rsidRDefault="005B4C68" w:rsidP="00851A8C">
      <w:pPr>
        <w:pStyle w:val="NoSpacing"/>
        <w:rPr>
          <w:color w:val="A6A6A6" w:themeColor="background1" w:themeShade="A6"/>
          <w:sz w:val="20"/>
        </w:rPr>
      </w:pPr>
    </w:p>
    <w:p w14:paraId="7D7772D0" w14:textId="77777777" w:rsidR="005B4C68" w:rsidRDefault="005B4C68" w:rsidP="00851A8C">
      <w:pPr>
        <w:pStyle w:val="NoSpacing"/>
        <w:rPr>
          <w:color w:val="A6A6A6" w:themeColor="background1" w:themeShade="A6"/>
          <w:sz w:val="20"/>
        </w:rPr>
      </w:pPr>
    </w:p>
    <w:p w14:paraId="6A7C8BF2" w14:textId="77777777" w:rsidR="005B4C68" w:rsidRDefault="005B4C68" w:rsidP="00851A8C">
      <w:pPr>
        <w:pStyle w:val="NoSpacing"/>
        <w:rPr>
          <w:color w:val="A6A6A6" w:themeColor="background1" w:themeShade="A6"/>
          <w:sz w:val="20"/>
        </w:rPr>
      </w:pPr>
    </w:p>
    <w:p w14:paraId="4711C2D1" w14:textId="77777777" w:rsidR="005B4C68" w:rsidRDefault="005B4C68" w:rsidP="00851A8C">
      <w:pPr>
        <w:pStyle w:val="NoSpacing"/>
        <w:rPr>
          <w:color w:val="A6A6A6" w:themeColor="background1" w:themeShade="A6"/>
          <w:sz w:val="20"/>
        </w:rPr>
      </w:pPr>
    </w:p>
    <w:p w14:paraId="0F6BA817" w14:textId="77777777" w:rsidR="005B4C68" w:rsidRDefault="005B4C68" w:rsidP="00851A8C">
      <w:pPr>
        <w:pStyle w:val="NoSpacing"/>
        <w:rPr>
          <w:color w:val="A6A6A6" w:themeColor="background1" w:themeShade="A6"/>
          <w:sz w:val="20"/>
        </w:rPr>
      </w:pPr>
    </w:p>
    <w:p w14:paraId="301C3DDE" w14:textId="77777777" w:rsidR="005B4C68" w:rsidRDefault="005B4C68" w:rsidP="00851A8C">
      <w:pPr>
        <w:pStyle w:val="NoSpacing"/>
        <w:rPr>
          <w:color w:val="A6A6A6" w:themeColor="background1" w:themeShade="A6"/>
          <w:sz w:val="20"/>
        </w:rPr>
      </w:pPr>
    </w:p>
    <w:p w14:paraId="467E3A60" w14:textId="77777777" w:rsidR="005B4C68" w:rsidRDefault="005B4C68" w:rsidP="00851A8C">
      <w:pPr>
        <w:pStyle w:val="NoSpacing"/>
        <w:rPr>
          <w:color w:val="A6A6A6" w:themeColor="background1" w:themeShade="A6"/>
          <w:sz w:val="20"/>
        </w:rPr>
      </w:pPr>
    </w:p>
    <w:p w14:paraId="73924EB6" w14:textId="77777777" w:rsidR="005B4C68" w:rsidRDefault="005B4C68" w:rsidP="00851A8C">
      <w:pPr>
        <w:pStyle w:val="NoSpacing"/>
        <w:rPr>
          <w:color w:val="A6A6A6" w:themeColor="background1" w:themeShade="A6"/>
          <w:sz w:val="20"/>
        </w:rPr>
      </w:pPr>
    </w:p>
    <w:p w14:paraId="4EE29427" w14:textId="77777777" w:rsidR="005B4C68" w:rsidRDefault="005B4C68" w:rsidP="00851A8C">
      <w:pPr>
        <w:pStyle w:val="NoSpacing"/>
        <w:rPr>
          <w:color w:val="A6A6A6" w:themeColor="background1" w:themeShade="A6"/>
          <w:sz w:val="20"/>
        </w:rPr>
      </w:pPr>
    </w:p>
    <w:p w14:paraId="655A75B5" w14:textId="77777777" w:rsidR="005B4C68" w:rsidRDefault="005B4C68" w:rsidP="00851A8C">
      <w:pPr>
        <w:pStyle w:val="NoSpacing"/>
        <w:rPr>
          <w:color w:val="A6A6A6" w:themeColor="background1" w:themeShade="A6"/>
          <w:sz w:val="20"/>
        </w:rPr>
      </w:pPr>
    </w:p>
    <w:p w14:paraId="5A627CEA" w14:textId="77777777" w:rsidR="005B4C68" w:rsidRDefault="005B4C68" w:rsidP="00851A8C">
      <w:pPr>
        <w:pStyle w:val="NoSpacing"/>
        <w:rPr>
          <w:color w:val="A6A6A6" w:themeColor="background1" w:themeShade="A6"/>
          <w:sz w:val="20"/>
        </w:rPr>
      </w:pPr>
    </w:p>
    <w:p w14:paraId="0F5F06E3" w14:textId="77777777" w:rsidR="005B4C68" w:rsidRDefault="005B4C68" w:rsidP="00851A8C">
      <w:pPr>
        <w:pStyle w:val="NoSpacing"/>
        <w:rPr>
          <w:color w:val="A6A6A6" w:themeColor="background1" w:themeShade="A6"/>
          <w:sz w:val="20"/>
        </w:rPr>
      </w:pPr>
    </w:p>
    <w:p w14:paraId="4B97D8D4" w14:textId="77777777" w:rsidR="005B4C68" w:rsidRDefault="005B4C68" w:rsidP="00851A8C">
      <w:pPr>
        <w:pStyle w:val="NoSpacing"/>
        <w:rPr>
          <w:color w:val="A6A6A6" w:themeColor="background1" w:themeShade="A6"/>
          <w:sz w:val="20"/>
        </w:rPr>
      </w:pPr>
    </w:p>
    <w:p w14:paraId="1B6616DB" w14:textId="77777777" w:rsidR="005B4C68" w:rsidRDefault="005B4C68" w:rsidP="00851A8C">
      <w:pPr>
        <w:pStyle w:val="NoSpacing"/>
        <w:rPr>
          <w:color w:val="A6A6A6" w:themeColor="background1" w:themeShade="A6"/>
          <w:sz w:val="20"/>
        </w:rPr>
      </w:pPr>
    </w:p>
    <w:p w14:paraId="092EC0A8" w14:textId="77777777" w:rsidR="00D80FFD" w:rsidRDefault="00D80FFD" w:rsidP="00851A8C">
      <w:pPr>
        <w:pStyle w:val="NoSpacing"/>
        <w:rPr>
          <w:color w:val="A6A6A6" w:themeColor="background1" w:themeShade="A6"/>
          <w:sz w:val="20"/>
        </w:rPr>
      </w:pPr>
    </w:p>
    <w:p w14:paraId="49E64D3C" w14:textId="77777777" w:rsidR="00D80FFD" w:rsidRDefault="00D80FFD" w:rsidP="00851A8C">
      <w:pPr>
        <w:pStyle w:val="NoSpacing"/>
        <w:rPr>
          <w:color w:val="A6A6A6" w:themeColor="background1" w:themeShade="A6"/>
          <w:sz w:val="20"/>
        </w:rPr>
      </w:pPr>
    </w:p>
    <w:p w14:paraId="7DA25417" w14:textId="77777777" w:rsidR="00D80FFD" w:rsidRDefault="00D80FFD" w:rsidP="00851A8C">
      <w:pPr>
        <w:pStyle w:val="NoSpacing"/>
        <w:rPr>
          <w:color w:val="A6A6A6" w:themeColor="background1" w:themeShade="A6"/>
          <w:sz w:val="20"/>
        </w:rPr>
      </w:pPr>
    </w:p>
    <w:p w14:paraId="7163245D" w14:textId="77777777" w:rsidR="00D80FFD" w:rsidRDefault="00D80FFD" w:rsidP="00851A8C">
      <w:pPr>
        <w:pStyle w:val="NoSpacing"/>
        <w:rPr>
          <w:color w:val="A6A6A6" w:themeColor="background1" w:themeShade="A6"/>
          <w:sz w:val="20"/>
        </w:rPr>
      </w:pPr>
    </w:p>
    <w:p w14:paraId="72833B50" w14:textId="77777777" w:rsidR="00D80FFD" w:rsidRDefault="00D80FFD" w:rsidP="00851A8C">
      <w:pPr>
        <w:pStyle w:val="NoSpacing"/>
        <w:rPr>
          <w:color w:val="A6A6A6" w:themeColor="background1" w:themeShade="A6"/>
          <w:sz w:val="20"/>
        </w:rPr>
      </w:pPr>
    </w:p>
    <w:p w14:paraId="06468DB2" w14:textId="77777777" w:rsidR="00D80FFD" w:rsidRDefault="00D80FFD" w:rsidP="00851A8C">
      <w:pPr>
        <w:pStyle w:val="NoSpacing"/>
        <w:rPr>
          <w:color w:val="A6A6A6" w:themeColor="background1" w:themeShade="A6"/>
          <w:sz w:val="20"/>
        </w:rPr>
      </w:pPr>
    </w:p>
    <w:p w14:paraId="0C8A56AE" w14:textId="77777777" w:rsidR="00D80FFD" w:rsidRDefault="00D80FFD" w:rsidP="00851A8C">
      <w:pPr>
        <w:pStyle w:val="NoSpacing"/>
        <w:rPr>
          <w:color w:val="A6A6A6" w:themeColor="background1" w:themeShade="A6"/>
          <w:sz w:val="20"/>
        </w:rPr>
      </w:pPr>
    </w:p>
    <w:p w14:paraId="78E2A828" w14:textId="431F4219" w:rsidR="00D80FFD" w:rsidRDefault="00D80FFD" w:rsidP="00851A8C">
      <w:pPr>
        <w:pStyle w:val="NoSpacing"/>
        <w:rPr>
          <w:color w:val="A6A6A6" w:themeColor="background1" w:themeShade="A6"/>
          <w:sz w:val="20"/>
        </w:rPr>
      </w:pPr>
    </w:p>
    <w:p w14:paraId="21379B9D" w14:textId="106DD3F4" w:rsidR="00B66D24" w:rsidRDefault="00B66D24" w:rsidP="00851A8C">
      <w:pPr>
        <w:pStyle w:val="NoSpacing"/>
        <w:rPr>
          <w:color w:val="A6A6A6" w:themeColor="background1" w:themeShade="A6"/>
          <w:sz w:val="20"/>
        </w:rPr>
      </w:pPr>
    </w:p>
    <w:p w14:paraId="6068E858" w14:textId="26A179FB" w:rsidR="00B66D24" w:rsidRDefault="00B66D24" w:rsidP="00851A8C">
      <w:pPr>
        <w:pStyle w:val="NoSpacing"/>
        <w:rPr>
          <w:color w:val="A6A6A6" w:themeColor="background1" w:themeShade="A6"/>
          <w:sz w:val="20"/>
        </w:rPr>
      </w:pPr>
    </w:p>
    <w:p w14:paraId="1BD16039" w14:textId="0B7D441D" w:rsidR="00B66D24" w:rsidRDefault="00B66D24" w:rsidP="00851A8C">
      <w:pPr>
        <w:pStyle w:val="NoSpacing"/>
        <w:rPr>
          <w:color w:val="A6A6A6" w:themeColor="background1" w:themeShade="A6"/>
          <w:sz w:val="20"/>
        </w:rPr>
      </w:pPr>
    </w:p>
    <w:p w14:paraId="5FAAD284" w14:textId="00A54CA0" w:rsidR="00B66D24" w:rsidRDefault="00B66D24" w:rsidP="00851A8C">
      <w:pPr>
        <w:pStyle w:val="NoSpacing"/>
        <w:rPr>
          <w:color w:val="A6A6A6" w:themeColor="background1" w:themeShade="A6"/>
          <w:sz w:val="20"/>
        </w:rPr>
      </w:pPr>
    </w:p>
    <w:p w14:paraId="6079579C" w14:textId="5568A7F3" w:rsidR="00B66D24" w:rsidRDefault="00B66D24" w:rsidP="00851A8C">
      <w:pPr>
        <w:pStyle w:val="NoSpacing"/>
        <w:rPr>
          <w:color w:val="A6A6A6" w:themeColor="background1" w:themeShade="A6"/>
          <w:sz w:val="20"/>
        </w:rPr>
      </w:pPr>
    </w:p>
    <w:p w14:paraId="2B000AD7" w14:textId="5253F40A" w:rsidR="00B66D24" w:rsidRDefault="00B66D24" w:rsidP="00851A8C">
      <w:pPr>
        <w:pStyle w:val="NoSpacing"/>
        <w:rPr>
          <w:color w:val="A6A6A6" w:themeColor="background1" w:themeShade="A6"/>
          <w:sz w:val="20"/>
        </w:rPr>
      </w:pPr>
    </w:p>
    <w:p w14:paraId="79C5FCDF" w14:textId="197EE6CE" w:rsidR="00B66D24" w:rsidRDefault="00B66D24" w:rsidP="00851A8C">
      <w:pPr>
        <w:pStyle w:val="NoSpacing"/>
        <w:rPr>
          <w:color w:val="A6A6A6" w:themeColor="background1" w:themeShade="A6"/>
          <w:sz w:val="20"/>
        </w:rPr>
      </w:pPr>
    </w:p>
    <w:p w14:paraId="34692003" w14:textId="10A369D7" w:rsidR="00B66D24" w:rsidRDefault="00B66D24" w:rsidP="00851A8C">
      <w:pPr>
        <w:pStyle w:val="NoSpacing"/>
        <w:rPr>
          <w:color w:val="A6A6A6" w:themeColor="background1" w:themeShade="A6"/>
          <w:sz w:val="20"/>
        </w:rPr>
      </w:pPr>
    </w:p>
    <w:p w14:paraId="6820179F" w14:textId="7BC443E1" w:rsidR="00B66D24" w:rsidRDefault="00B66D24" w:rsidP="00851A8C">
      <w:pPr>
        <w:pStyle w:val="NoSpacing"/>
        <w:rPr>
          <w:color w:val="A6A6A6" w:themeColor="background1" w:themeShade="A6"/>
          <w:sz w:val="20"/>
        </w:rPr>
      </w:pPr>
    </w:p>
    <w:p w14:paraId="336CFB16" w14:textId="5E1B9D2D" w:rsidR="00B66D24" w:rsidRDefault="00B66D24" w:rsidP="00851A8C">
      <w:pPr>
        <w:pStyle w:val="NoSpacing"/>
        <w:rPr>
          <w:color w:val="A6A6A6" w:themeColor="background1" w:themeShade="A6"/>
          <w:sz w:val="20"/>
        </w:rPr>
      </w:pPr>
    </w:p>
    <w:p w14:paraId="6469BF02" w14:textId="2E2E6E54" w:rsidR="00B66D24" w:rsidRDefault="00B66D24" w:rsidP="00851A8C">
      <w:pPr>
        <w:pStyle w:val="NoSpacing"/>
        <w:rPr>
          <w:color w:val="A6A6A6" w:themeColor="background1" w:themeShade="A6"/>
          <w:sz w:val="20"/>
        </w:rPr>
      </w:pPr>
    </w:p>
    <w:p w14:paraId="464B57F8" w14:textId="4E04FBD4" w:rsidR="00B66D24" w:rsidRDefault="00B66D24" w:rsidP="00851A8C">
      <w:pPr>
        <w:pStyle w:val="NoSpacing"/>
        <w:rPr>
          <w:color w:val="A6A6A6" w:themeColor="background1" w:themeShade="A6"/>
          <w:sz w:val="20"/>
        </w:rPr>
      </w:pPr>
    </w:p>
    <w:p w14:paraId="303DE5FC" w14:textId="0ACDF8DD" w:rsidR="00B66D24" w:rsidRDefault="00B66D24" w:rsidP="00851A8C">
      <w:pPr>
        <w:pStyle w:val="NoSpacing"/>
        <w:rPr>
          <w:color w:val="A6A6A6" w:themeColor="background1" w:themeShade="A6"/>
          <w:sz w:val="20"/>
        </w:rPr>
      </w:pPr>
    </w:p>
    <w:p w14:paraId="1AD0F9A6" w14:textId="40719FF9" w:rsidR="00B66D24" w:rsidRDefault="00B66D24" w:rsidP="00851A8C">
      <w:pPr>
        <w:pStyle w:val="NoSpacing"/>
        <w:rPr>
          <w:color w:val="A6A6A6" w:themeColor="background1" w:themeShade="A6"/>
          <w:sz w:val="20"/>
        </w:rPr>
      </w:pPr>
    </w:p>
    <w:p w14:paraId="6212F922" w14:textId="073345A5" w:rsidR="00B66D24" w:rsidRDefault="00B66D24" w:rsidP="00851A8C">
      <w:pPr>
        <w:pStyle w:val="NoSpacing"/>
        <w:rPr>
          <w:color w:val="A6A6A6" w:themeColor="background1" w:themeShade="A6"/>
          <w:sz w:val="20"/>
        </w:rPr>
      </w:pPr>
    </w:p>
    <w:p w14:paraId="550385C2" w14:textId="3F0EEDB9" w:rsidR="00B66D24" w:rsidRDefault="00B66D24" w:rsidP="00851A8C">
      <w:pPr>
        <w:pStyle w:val="NoSpacing"/>
        <w:rPr>
          <w:color w:val="A6A6A6" w:themeColor="background1" w:themeShade="A6"/>
          <w:sz w:val="20"/>
        </w:rPr>
      </w:pPr>
    </w:p>
    <w:p w14:paraId="3AC297E4" w14:textId="6E234963" w:rsidR="00B66D24" w:rsidRDefault="00B66D24" w:rsidP="00851A8C">
      <w:pPr>
        <w:pStyle w:val="NoSpacing"/>
        <w:rPr>
          <w:color w:val="A6A6A6" w:themeColor="background1" w:themeShade="A6"/>
          <w:sz w:val="20"/>
        </w:rPr>
      </w:pPr>
    </w:p>
    <w:p w14:paraId="5AC33EEB" w14:textId="3DC60D0A" w:rsidR="00B66D24" w:rsidRDefault="00B66D24" w:rsidP="00851A8C">
      <w:pPr>
        <w:pStyle w:val="NoSpacing"/>
        <w:rPr>
          <w:color w:val="A6A6A6" w:themeColor="background1" w:themeShade="A6"/>
          <w:sz w:val="20"/>
        </w:rPr>
      </w:pPr>
    </w:p>
    <w:p w14:paraId="71EF062E" w14:textId="722A4DCA" w:rsidR="00B66D24" w:rsidRDefault="00B66D24" w:rsidP="00851A8C">
      <w:pPr>
        <w:pStyle w:val="NoSpacing"/>
        <w:rPr>
          <w:color w:val="A6A6A6" w:themeColor="background1" w:themeShade="A6"/>
          <w:sz w:val="20"/>
        </w:rPr>
      </w:pPr>
    </w:p>
    <w:p w14:paraId="5BF72CFA" w14:textId="1758FCD6" w:rsidR="00B66D24" w:rsidRDefault="00B66D24" w:rsidP="00851A8C">
      <w:pPr>
        <w:pStyle w:val="NoSpacing"/>
        <w:rPr>
          <w:color w:val="A6A6A6" w:themeColor="background1" w:themeShade="A6"/>
          <w:sz w:val="20"/>
        </w:rPr>
      </w:pPr>
    </w:p>
    <w:p w14:paraId="4BE8667F" w14:textId="4AE51E55" w:rsidR="00B66D24" w:rsidRDefault="00B66D24" w:rsidP="00851A8C">
      <w:pPr>
        <w:pStyle w:val="NoSpacing"/>
        <w:rPr>
          <w:color w:val="A6A6A6" w:themeColor="background1" w:themeShade="A6"/>
          <w:sz w:val="20"/>
        </w:rPr>
      </w:pPr>
    </w:p>
    <w:p w14:paraId="52C97F7D" w14:textId="3ACCC25B" w:rsidR="00B66D24" w:rsidRDefault="00B66D24" w:rsidP="00851A8C">
      <w:pPr>
        <w:pStyle w:val="NoSpacing"/>
        <w:rPr>
          <w:color w:val="A6A6A6" w:themeColor="background1" w:themeShade="A6"/>
          <w:sz w:val="20"/>
        </w:rPr>
      </w:pPr>
    </w:p>
    <w:p w14:paraId="5C48DED8" w14:textId="181E0E60" w:rsidR="00B66D24" w:rsidRDefault="00B66D24" w:rsidP="00851A8C">
      <w:pPr>
        <w:pStyle w:val="NoSpacing"/>
        <w:rPr>
          <w:color w:val="A6A6A6" w:themeColor="background1" w:themeShade="A6"/>
          <w:sz w:val="20"/>
        </w:rPr>
      </w:pPr>
    </w:p>
    <w:p w14:paraId="541A4633" w14:textId="554274EF" w:rsidR="00B66D24" w:rsidRDefault="00B66D24" w:rsidP="00851A8C">
      <w:pPr>
        <w:pStyle w:val="NoSpacing"/>
        <w:rPr>
          <w:color w:val="A6A6A6" w:themeColor="background1" w:themeShade="A6"/>
          <w:sz w:val="20"/>
        </w:rPr>
      </w:pPr>
    </w:p>
    <w:p w14:paraId="718CD94D" w14:textId="594D9931" w:rsidR="00B66D24" w:rsidRDefault="00B66D24" w:rsidP="00851A8C">
      <w:pPr>
        <w:pStyle w:val="NoSpacing"/>
        <w:rPr>
          <w:color w:val="A6A6A6" w:themeColor="background1" w:themeShade="A6"/>
          <w:sz w:val="20"/>
        </w:rPr>
      </w:pPr>
    </w:p>
    <w:p w14:paraId="10FACB70" w14:textId="2DA95776" w:rsidR="00B66D24" w:rsidRDefault="00B66D24" w:rsidP="00851A8C">
      <w:pPr>
        <w:pStyle w:val="NoSpacing"/>
        <w:rPr>
          <w:color w:val="A6A6A6" w:themeColor="background1" w:themeShade="A6"/>
          <w:sz w:val="20"/>
        </w:rPr>
      </w:pPr>
    </w:p>
    <w:p w14:paraId="548D1458" w14:textId="2E0CCECD" w:rsidR="00B66D24" w:rsidRDefault="00B66D24" w:rsidP="00851A8C">
      <w:pPr>
        <w:pStyle w:val="NoSpacing"/>
        <w:rPr>
          <w:color w:val="A6A6A6" w:themeColor="background1" w:themeShade="A6"/>
          <w:sz w:val="20"/>
        </w:rPr>
      </w:pPr>
    </w:p>
    <w:p w14:paraId="3C665056" w14:textId="2EBF2B9C" w:rsidR="00B66D24" w:rsidRDefault="00B66D24" w:rsidP="00851A8C">
      <w:pPr>
        <w:pStyle w:val="NoSpacing"/>
        <w:rPr>
          <w:color w:val="A6A6A6" w:themeColor="background1" w:themeShade="A6"/>
          <w:sz w:val="20"/>
        </w:rPr>
      </w:pPr>
    </w:p>
    <w:p w14:paraId="76F8C1AE" w14:textId="0FE89C3A" w:rsidR="00B66D24" w:rsidRDefault="00B66D24" w:rsidP="00851A8C">
      <w:pPr>
        <w:pStyle w:val="NoSpacing"/>
        <w:rPr>
          <w:color w:val="A6A6A6" w:themeColor="background1" w:themeShade="A6"/>
          <w:sz w:val="20"/>
        </w:rPr>
      </w:pPr>
    </w:p>
    <w:p w14:paraId="69BE04DB" w14:textId="1E45672C" w:rsidR="00B66D24" w:rsidRDefault="00B66D24" w:rsidP="00851A8C">
      <w:pPr>
        <w:pStyle w:val="NoSpacing"/>
        <w:rPr>
          <w:color w:val="A6A6A6" w:themeColor="background1" w:themeShade="A6"/>
          <w:sz w:val="20"/>
        </w:rPr>
      </w:pPr>
    </w:p>
    <w:p w14:paraId="6793B7BB" w14:textId="15255349" w:rsidR="00B66D24" w:rsidRDefault="00B66D24" w:rsidP="00851A8C">
      <w:pPr>
        <w:pStyle w:val="NoSpacing"/>
        <w:rPr>
          <w:color w:val="A6A6A6" w:themeColor="background1" w:themeShade="A6"/>
          <w:sz w:val="20"/>
        </w:rPr>
      </w:pPr>
    </w:p>
    <w:p w14:paraId="53F8CC7E" w14:textId="77777777" w:rsidR="00B66D24" w:rsidRDefault="00B66D24" w:rsidP="00851A8C">
      <w:pPr>
        <w:pStyle w:val="NoSpacing"/>
        <w:rPr>
          <w:color w:val="A6A6A6" w:themeColor="background1" w:themeShade="A6"/>
          <w:sz w:val="20"/>
        </w:rPr>
      </w:pPr>
    </w:p>
    <w:p w14:paraId="2190A3FA" w14:textId="42DB79F6" w:rsidR="00851A8C" w:rsidRPr="00ED1170" w:rsidRDefault="00851A8C" w:rsidP="00851A8C">
      <w:pPr>
        <w:pStyle w:val="NoSpacing"/>
        <w:rPr>
          <w:color w:val="A6A6A6" w:themeColor="background1" w:themeShade="A6"/>
          <w:sz w:val="20"/>
        </w:rPr>
      </w:pPr>
      <w:r w:rsidRPr="00ED1170">
        <w:rPr>
          <w:color w:val="A6A6A6" w:themeColor="background1" w:themeShade="A6"/>
          <w:sz w:val="20"/>
        </w:rPr>
        <w:t>Prepared By Mastek Ltd. For National Credit Guarantee Trustee Company Ltd.</w:t>
      </w:r>
    </w:p>
    <w:p w14:paraId="2453EFCD" w14:textId="33433B99" w:rsidR="000F14CF" w:rsidRDefault="00851A8C" w:rsidP="00ED1170">
      <w:pPr>
        <w:pStyle w:val="NoSpacing"/>
        <w:rPr>
          <w:color w:val="A6A6A6" w:themeColor="background1" w:themeShade="A6"/>
          <w:sz w:val="20"/>
        </w:rPr>
      </w:pPr>
      <w:r w:rsidRPr="00ED1170">
        <w:rPr>
          <w:color w:val="A6A6A6" w:themeColor="background1" w:themeShade="A6"/>
          <w:sz w:val="20"/>
        </w:rPr>
        <w:t>Rights of this Document with National Credit Guarantee Trustee Company Ltd.</w:t>
      </w:r>
    </w:p>
    <w:sectPr w:rsidR="000F14CF" w:rsidSect="002D4926">
      <w:headerReference w:type="default" r:id="rId67"/>
      <w:footerReference w:type="default" r:id="rId6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Sachin Patange" w:date="2017-04-30T11:57:00Z" w:initials="SP">
    <w:p w14:paraId="703E67AC" w14:textId="62095BCF" w:rsidR="004E3325" w:rsidRDefault="004E3325">
      <w:pPr>
        <w:pStyle w:val="CommentText"/>
      </w:pPr>
      <w:r>
        <w:rPr>
          <w:rStyle w:val="CommentReference"/>
        </w:rPr>
        <w:annotationRef/>
      </w:r>
      <w:r>
        <w:t>This is for the situation that same MLI can have loan accounts covered in different scheme</w:t>
      </w:r>
    </w:p>
  </w:comment>
  <w:comment w:id="72" w:author="Sachin Patange" w:date="2017-05-16T14:13:00Z" w:initials="SP">
    <w:p w14:paraId="614F7CF5" w14:textId="296B8CA1" w:rsidR="004E3325" w:rsidRDefault="004E3325">
      <w:pPr>
        <w:pStyle w:val="CommentText"/>
      </w:pPr>
      <w:r>
        <w:rPr>
          <w:rStyle w:val="CommentReference"/>
        </w:rPr>
        <w:annotationRef/>
      </w:r>
      <w:r>
        <w:t>The check on temp validation has been removed since, system does not allow to upload the input file if the file is awaiting approval from MLI and NCGTC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3E67AC" w15:done="0"/>
  <w15:commentEx w15:paraId="614F7CF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00D062" w14:textId="77777777" w:rsidR="00F3674E" w:rsidRDefault="00F3674E" w:rsidP="00F40904">
      <w:pPr>
        <w:spacing w:after="0" w:line="240" w:lineRule="auto"/>
      </w:pPr>
      <w:r>
        <w:separator/>
      </w:r>
    </w:p>
  </w:endnote>
  <w:endnote w:type="continuationSeparator" w:id="0">
    <w:p w14:paraId="2679D7CB" w14:textId="77777777" w:rsidR="00F3674E" w:rsidRDefault="00F3674E"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38A28B85" w:rsidR="004E3325" w:rsidRPr="0029620B" w:rsidRDefault="004E3325"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7D62C5">
              <w:rPr>
                <w:b/>
                <w:bCs/>
                <w:noProof/>
                <w:sz w:val="20"/>
                <w:szCs w:val="20"/>
              </w:rPr>
              <w:t>19</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7D62C5">
              <w:rPr>
                <w:b/>
                <w:bCs/>
                <w:noProof/>
                <w:sz w:val="20"/>
                <w:szCs w:val="20"/>
              </w:rPr>
              <w:t>43</w:t>
            </w:r>
            <w:r w:rsidRPr="0029620B">
              <w:rPr>
                <w:b/>
                <w:bCs/>
                <w:sz w:val="20"/>
                <w:szCs w:val="20"/>
              </w:rPr>
              <w:fldChar w:fldCharType="end"/>
            </w:r>
          </w:p>
        </w:sdtContent>
      </w:sdt>
    </w:sdtContent>
  </w:sdt>
  <w:p w14:paraId="6F8AA623" w14:textId="77777777" w:rsidR="004E3325" w:rsidRDefault="004E33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FC9CB" w14:textId="77777777" w:rsidR="00F3674E" w:rsidRDefault="00F3674E" w:rsidP="00F40904">
      <w:pPr>
        <w:spacing w:after="0" w:line="240" w:lineRule="auto"/>
      </w:pPr>
      <w:r>
        <w:separator/>
      </w:r>
    </w:p>
  </w:footnote>
  <w:footnote w:type="continuationSeparator" w:id="0">
    <w:p w14:paraId="16698FA5" w14:textId="77777777" w:rsidR="00F3674E" w:rsidRDefault="00F3674E"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B03B1" w14:textId="4664745B" w:rsidR="004E3325" w:rsidRPr="0029620B" w:rsidRDefault="004E3325">
    <w:pPr>
      <w:pStyle w:val="Header"/>
      <w:rPr>
        <w:sz w:val="20"/>
        <w:szCs w:val="20"/>
      </w:rPr>
    </w:pPr>
    <w:r>
      <w:rPr>
        <w:noProof/>
        <w:lang w:val="en-IN" w:eastAsia="en-IN"/>
      </w:rPr>
      <w:drawing>
        <wp:anchor distT="0" distB="0" distL="114300" distR="114300" simplePos="0" relativeHeight="251658240" behindDoc="0" locked="0" layoutInCell="1" allowOverlap="1" wp14:anchorId="3B301437" wp14:editId="32C44A44">
          <wp:simplePos x="0" y="0"/>
          <wp:positionH relativeFrom="column">
            <wp:posOffset>5033645</wp:posOffset>
          </wp:positionH>
          <wp:positionV relativeFrom="paragraph">
            <wp:posOffset>-193118</wp:posOffset>
          </wp:positionV>
          <wp:extent cx="1518920" cy="362585"/>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8920" cy="362585"/>
                  </a:xfrm>
                  <a:prstGeom prst="rect">
                    <a:avLst/>
                  </a:prstGeom>
                  <a:noFill/>
                </pic:spPr>
              </pic:pic>
            </a:graphicData>
          </a:graphic>
        </wp:anchor>
      </w:drawing>
    </w:r>
    <w:r>
      <w:t>Stand Up</w:t>
    </w:r>
    <w:r>
      <w:rPr>
        <w:sz w:val="20"/>
        <w:szCs w:val="20"/>
      </w:rPr>
      <w:t xml:space="preserve"> Loans – Issuance of CG Generations &amp; Guarantee Continuity</w:t>
    </w:r>
    <w:r w:rsidRPr="0029620B">
      <w:rPr>
        <w:noProof/>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3DBA"/>
    <w:multiLevelType w:val="hybridMultilevel"/>
    <w:tmpl w:val="8A545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59D"/>
    <w:multiLevelType w:val="hybridMultilevel"/>
    <w:tmpl w:val="01F212EE"/>
    <w:lvl w:ilvl="0" w:tplc="94ACF4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E84BC4"/>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072DF"/>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0172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1ED2137D"/>
    <w:multiLevelType w:val="hybridMultilevel"/>
    <w:tmpl w:val="BFACC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45523"/>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77D36"/>
    <w:multiLevelType w:val="hybridMultilevel"/>
    <w:tmpl w:val="3D4AA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A9086E"/>
    <w:multiLevelType w:val="hybridMultilevel"/>
    <w:tmpl w:val="A1D6F8BE"/>
    <w:lvl w:ilvl="0" w:tplc="B1BC2862">
      <w:start w:val="19"/>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31346430"/>
    <w:multiLevelType w:val="hybridMultilevel"/>
    <w:tmpl w:val="C89C9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82FCD"/>
    <w:multiLevelType w:val="hybridMultilevel"/>
    <w:tmpl w:val="11AEA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BF181A"/>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C6591"/>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2393B"/>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4D0A4537"/>
    <w:multiLevelType w:val="hybridMultilevel"/>
    <w:tmpl w:val="048227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3C23A4"/>
    <w:multiLevelType w:val="multilevel"/>
    <w:tmpl w:val="0BF2BB7A"/>
    <w:lvl w:ilvl="0">
      <w:start w:val="1"/>
      <w:numFmt w:val="decimal"/>
      <w:lvlText w:val="%1"/>
      <w:lvlJc w:val="left"/>
      <w:pPr>
        <w:ind w:left="975" w:hanging="975"/>
      </w:pPr>
      <w:rPr>
        <w:rFonts w:hint="default"/>
      </w:rPr>
    </w:lvl>
    <w:lvl w:ilvl="1">
      <w:start w:val="6"/>
      <w:numFmt w:val="decimal"/>
      <w:lvlText w:val="%1.%2"/>
      <w:lvlJc w:val="left"/>
      <w:pPr>
        <w:ind w:left="975" w:hanging="975"/>
      </w:pPr>
      <w:rPr>
        <w:rFonts w:hint="default"/>
      </w:rPr>
    </w:lvl>
    <w:lvl w:ilvl="2">
      <w:start w:val="3"/>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54D53DB5"/>
    <w:multiLevelType w:val="hybridMultilevel"/>
    <w:tmpl w:val="35BE0D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C5342E"/>
    <w:multiLevelType w:val="hybridMultilevel"/>
    <w:tmpl w:val="088A19B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24327"/>
    <w:multiLevelType w:val="hybridMultilevel"/>
    <w:tmpl w:val="B0180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D3776C"/>
    <w:multiLevelType w:val="hybridMultilevel"/>
    <w:tmpl w:val="CDB09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3E6903"/>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D447F8"/>
    <w:multiLevelType w:val="hybridMultilevel"/>
    <w:tmpl w:val="CDB09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90C74"/>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8310BE"/>
    <w:multiLevelType w:val="hybridMultilevel"/>
    <w:tmpl w:val="048227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5D26568"/>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A35DEC"/>
    <w:multiLevelType w:val="multilevel"/>
    <w:tmpl w:val="07E89F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C2A680F"/>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A94B1E"/>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109C4"/>
    <w:multiLevelType w:val="hybridMultilevel"/>
    <w:tmpl w:val="AF62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811ABB"/>
    <w:multiLevelType w:val="hybridMultilevel"/>
    <w:tmpl w:val="F8A6B16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9F4E3E"/>
    <w:multiLevelType w:val="hybridMultilevel"/>
    <w:tmpl w:val="D32602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6207564"/>
    <w:multiLevelType w:val="hybridMultilevel"/>
    <w:tmpl w:val="35BE0D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15078D"/>
    <w:multiLevelType w:val="hybridMultilevel"/>
    <w:tmpl w:val="354877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AF7858"/>
    <w:multiLevelType w:val="hybridMultilevel"/>
    <w:tmpl w:val="547A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2"/>
  </w:num>
  <w:num w:numId="4">
    <w:abstractNumId w:val="0"/>
  </w:num>
  <w:num w:numId="5">
    <w:abstractNumId w:val="42"/>
  </w:num>
  <w:num w:numId="6">
    <w:abstractNumId w:val="24"/>
  </w:num>
  <w:num w:numId="7">
    <w:abstractNumId w:val="5"/>
  </w:num>
  <w:num w:numId="8">
    <w:abstractNumId w:val="38"/>
  </w:num>
  <w:num w:numId="9">
    <w:abstractNumId w:val="17"/>
  </w:num>
  <w:num w:numId="10">
    <w:abstractNumId w:val="36"/>
  </w:num>
  <w:num w:numId="11">
    <w:abstractNumId w:val="9"/>
  </w:num>
  <w:num w:numId="12">
    <w:abstractNumId w:val="15"/>
  </w:num>
  <w:num w:numId="13">
    <w:abstractNumId w:val="27"/>
  </w:num>
  <w:num w:numId="14">
    <w:abstractNumId w:val="34"/>
  </w:num>
  <w:num w:numId="15">
    <w:abstractNumId w:val="43"/>
  </w:num>
  <w:num w:numId="16">
    <w:abstractNumId w:val="3"/>
  </w:num>
  <w:num w:numId="17">
    <w:abstractNumId w:val="37"/>
  </w:num>
  <w:num w:numId="18">
    <w:abstractNumId w:val="10"/>
  </w:num>
  <w:num w:numId="19">
    <w:abstractNumId w:val="25"/>
  </w:num>
  <w:num w:numId="20">
    <w:abstractNumId w:val="31"/>
  </w:num>
  <w:num w:numId="21">
    <w:abstractNumId w:val="16"/>
  </w:num>
  <w:num w:numId="22">
    <w:abstractNumId w:val="35"/>
  </w:num>
  <w:num w:numId="23">
    <w:abstractNumId w:val="12"/>
  </w:num>
  <w:num w:numId="24">
    <w:abstractNumId w:val="21"/>
  </w:num>
  <w:num w:numId="25">
    <w:abstractNumId w:val="7"/>
  </w:num>
  <w:num w:numId="26">
    <w:abstractNumId w:val="1"/>
  </w:num>
  <w:num w:numId="27">
    <w:abstractNumId w:val="44"/>
  </w:num>
  <w:num w:numId="28">
    <w:abstractNumId w:val="39"/>
  </w:num>
  <w:num w:numId="29">
    <w:abstractNumId w:val="8"/>
  </w:num>
  <w:num w:numId="30">
    <w:abstractNumId w:val="6"/>
  </w:num>
  <w:num w:numId="31">
    <w:abstractNumId w:val="33"/>
  </w:num>
  <w:num w:numId="32">
    <w:abstractNumId w:val="30"/>
  </w:num>
  <w:num w:numId="33">
    <w:abstractNumId w:val="28"/>
  </w:num>
  <w:num w:numId="34">
    <w:abstractNumId w:val="23"/>
  </w:num>
  <w:num w:numId="35">
    <w:abstractNumId w:val="11"/>
  </w:num>
  <w:num w:numId="36">
    <w:abstractNumId w:val="4"/>
  </w:num>
  <w:num w:numId="37">
    <w:abstractNumId w:val="22"/>
  </w:num>
  <w:num w:numId="38">
    <w:abstractNumId w:val="41"/>
  </w:num>
  <w:num w:numId="39">
    <w:abstractNumId w:val="40"/>
  </w:num>
  <w:num w:numId="40">
    <w:abstractNumId w:val="19"/>
  </w:num>
  <w:num w:numId="41">
    <w:abstractNumId w:val="32"/>
  </w:num>
  <w:num w:numId="42">
    <w:abstractNumId w:val="26"/>
  </w:num>
  <w:num w:numId="43">
    <w:abstractNumId w:val="29"/>
  </w:num>
  <w:num w:numId="44">
    <w:abstractNumId w:val="14"/>
  </w:num>
  <w:num w:numId="45">
    <w:abstractNumId w:val="13"/>
  </w:num>
  <w:numIdMacAtCleanup w:val="2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pan Tendulkar">
    <w15:presenceInfo w15:providerId="AD" w15:userId="S-1-5-21-4233355052-2025615853-2415487666-9480"/>
  </w15:person>
  <w15:person w15:author="Sachin Patange">
    <w15:presenceInfo w15:providerId="AD" w15:userId="S-1-5-21-870978860-796681352-949316387-26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1FBA"/>
    <w:rsid w:val="000021C3"/>
    <w:rsid w:val="000030FA"/>
    <w:rsid w:val="0000463E"/>
    <w:rsid w:val="000060CD"/>
    <w:rsid w:val="00012208"/>
    <w:rsid w:val="000140F7"/>
    <w:rsid w:val="00015753"/>
    <w:rsid w:val="00017E63"/>
    <w:rsid w:val="000231F8"/>
    <w:rsid w:val="000232F3"/>
    <w:rsid w:val="000342C0"/>
    <w:rsid w:val="000344A9"/>
    <w:rsid w:val="000366E8"/>
    <w:rsid w:val="00047548"/>
    <w:rsid w:val="0006204F"/>
    <w:rsid w:val="0006350F"/>
    <w:rsid w:val="0006620C"/>
    <w:rsid w:val="0007051A"/>
    <w:rsid w:val="00080992"/>
    <w:rsid w:val="000820F8"/>
    <w:rsid w:val="00083FFD"/>
    <w:rsid w:val="00085F1D"/>
    <w:rsid w:val="00086660"/>
    <w:rsid w:val="00091C64"/>
    <w:rsid w:val="00093E9F"/>
    <w:rsid w:val="0009451A"/>
    <w:rsid w:val="00097044"/>
    <w:rsid w:val="000A330A"/>
    <w:rsid w:val="000A6E88"/>
    <w:rsid w:val="000A7FF7"/>
    <w:rsid w:val="000B07F0"/>
    <w:rsid w:val="000B287E"/>
    <w:rsid w:val="000B451A"/>
    <w:rsid w:val="000B6545"/>
    <w:rsid w:val="000C068E"/>
    <w:rsid w:val="000C0E04"/>
    <w:rsid w:val="000C5A85"/>
    <w:rsid w:val="000C5E83"/>
    <w:rsid w:val="000C61B5"/>
    <w:rsid w:val="000D0E50"/>
    <w:rsid w:val="000D2695"/>
    <w:rsid w:val="000D2A89"/>
    <w:rsid w:val="000D3E04"/>
    <w:rsid w:val="000D4A9D"/>
    <w:rsid w:val="000D5221"/>
    <w:rsid w:val="000D6532"/>
    <w:rsid w:val="000D6681"/>
    <w:rsid w:val="000E144E"/>
    <w:rsid w:val="000E7245"/>
    <w:rsid w:val="000F14CF"/>
    <w:rsid w:val="000F289B"/>
    <w:rsid w:val="000F3B0A"/>
    <w:rsid w:val="000F5681"/>
    <w:rsid w:val="000F7B19"/>
    <w:rsid w:val="00102B0D"/>
    <w:rsid w:val="00104977"/>
    <w:rsid w:val="00105ECF"/>
    <w:rsid w:val="001074E5"/>
    <w:rsid w:val="00115540"/>
    <w:rsid w:val="00116470"/>
    <w:rsid w:val="0012315D"/>
    <w:rsid w:val="001233B5"/>
    <w:rsid w:val="00123998"/>
    <w:rsid w:val="00123AB9"/>
    <w:rsid w:val="00126E96"/>
    <w:rsid w:val="001319B7"/>
    <w:rsid w:val="00131EBA"/>
    <w:rsid w:val="001336CB"/>
    <w:rsid w:val="00135530"/>
    <w:rsid w:val="00150390"/>
    <w:rsid w:val="001529BB"/>
    <w:rsid w:val="00152D0B"/>
    <w:rsid w:val="001533E4"/>
    <w:rsid w:val="00157983"/>
    <w:rsid w:val="0016252E"/>
    <w:rsid w:val="001637F7"/>
    <w:rsid w:val="00165F9F"/>
    <w:rsid w:val="00166909"/>
    <w:rsid w:val="001678F1"/>
    <w:rsid w:val="0017144A"/>
    <w:rsid w:val="0017361B"/>
    <w:rsid w:val="0017448C"/>
    <w:rsid w:val="00176D57"/>
    <w:rsid w:val="00180143"/>
    <w:rsid w:val="00187E82"/>
    <w:rsid w:val="00191047"/>
    <w:rsid w:val="001A0534"/>
    <w:rsid w:val="001A0FEC"/>
    <w:rsid w:val="001A3E88"/>
    <w:rsid w:val="001B076A"/>
    <w:rsid w:val="001B4DCA"/>
    <w:rsid w:val="001C14EC"/>
    <w:rsid w:val="001C2A19"/>
    <w:rsid w:val="001C5EA0"/>
    <w:rsid w:val="001D18B2"/>
    <w:rsid w:val="001D2CC8"/>
    <w:rsid w:val="001D7B75"/>
    <w:rsid w:val="001E6031"/>
    <w:rsid w:val="001F135A"/>
    <w:rsid w:val="001F33A0"/>
    <w:rsid w:val="001F63C6"/>
    <w:rsid w:val="001F7BF3"/>
    <w:rsid w:val="002056AC"/>
    <w:rsid w:val="00207363"/>
    <w:rsid w:val="0021061A"/>
    <w:rsid w:val="00211620"/>
    <w:rsid w:val="00220C34"/>
    <w:rsid w:val="0022174D"/>
    <w:rsid w:val="00221755"/>
    <w:rsid w:val="00221F17"/>
    <w:rsid w:val="002237B3"/>
    <w:rsid w:val="00224707"/>
    <w:rsid w:val="0022745F"/>
    <w:rsid w:val="00230CA1"/>
    <w:rsid w:val="002315D3"/>
    <w:rsid w:val="00231C89"/>
    <w:rsid w:val="002329C2"/>
    <w:rsid w:val="00232C4F"/>
    <w:rsid w:val="00232F7E"/>
    <w:rsid w:val="00233A3D"/>
    <w:rsid w:val="00237714"/>
    <w:rsid w:val="00240A9A"/>
    <w:rsid w:val="0024503C"/>
    <w:rsid w:val="00245612"/>
    <w:rsid w:val="00250DB8"/>
    <w:rsid w:val="00253715"/>
    <w:rsid w:val="00253D56"/>
    <w:rsid w:val="00254E8C"/>
    <w:rsid w:val="00262D5D"/>
    <w:rsid w:val="00263795"/>
    <w:rsid w:val="00263B9D"/>
    <w:rsid w:val="00264284"/>
    <w:rsid w:val="00267EFF"/>
    <w:rsid w:val="002743CA"/>
    <w:rsid w:val="0027532D"/>
    <w:rsid w:val="00277569"/>
    <w:rsid w:val="00277CD7"/>
    <w:rsid w:val="0028784B"/>
    <w:rsid w:val="00290615"/>
    <w:rsid w:val="00290B0A"/>
    <w:rsid w:val="00292724"/>
    <w:rsid w:val="00295AAE"/>
    <w:rsid w:val="0029620B"/>
    <w:rsid w:val="002970AC"/>
    <w:rsid w:val="002975BE"/>
    <w:rsid w:val="002A10B3"/>
    <w:rsid w:val="002A110B"/>
    <w:rsid w:val="002A1535"/>
    <w:rsid w:val="002A3A05"/>
    <w:rsid w:val="002B2311"/>
    <w:rsid w:val="002B7635"/>
    <w:rsid w:val="002C45A3"/>
    <w:rsid w:val="002C7B76"/>
    <w:rsid w:val="002D06D5"/>
    <w:rsid w:val="002D161F"/>
    <w:rsid w:val="002D1800"/>
    <w:rsid w:val="002D1DBD"/>
    <w:rsid w:val="002D2E54"/>
    <w:rsid w:val="002D4725"/>
    <w:rsid w:val="002D4926"/>
    <w:rsid w:val="002D58E6"/>
    <w:rsid w:val="002D781F"/>
    <w:rsid w:val="002E1203"/>
    <w:rsid w:val="002E27AE"/>
    <w:rsid w:val="002E52DA"/>
    <w:rsid w:val="002E7886"/>
    <w:rsid w:val="002F0FD5"/>
    <w:rsid w:val="002F3E1C"/>
    <w:rsid w:val="002F4E9D"/>
    <w:rsid w:val="002F6DF2"/>
    <w:rsid w:val="002F6E88"/>
    <w:rsid w:val="00301FC3"/>
    <w:rsid w:val="003122CB"/>
    <w:rsid w:val="00313B46"/>
    <w:rsid w:val="003144B7"/>
    <w:rsid w:val="003166DC"/>
    <w:rsid w:val="003168B8"/>
    <w:rsid w:val="00317BB6"/>
    <w:rsid w:val="003263B0"/>
    <w:rsid w:val="003270C2"/>
    <w:rsid w:val="0034034B"/>
    <w:rsid w:val="00344D99"/>
    <w:rsid w:val="00347E74"/>
    <w:rsid w:val="003546D5"/>
    <w:rsid w:val="00355483"/>
    <w:rsid w:val="00356351"/>
    <w:rsid w:val="0036250B"/>
    <w:rsid w:val="00363581"/>
    <w:rsid w:val="00363915"/>
    <w:rsid w:val="0037298E"/>
    <w:rsid w:val="0037516E"/>
    <w:rsid w:val="0038098E"/>
    <w:rsid w:val="00380B99"/>
    <w:rsid w:val="00385B59"/>
    <w:rsid w:val="003867E9"/>
    <w:rsid w:val="00387685"/>
    <w:rsid w:val="00391483"/>
    <w:rsid w:val="00391B60"/>
    <w:rsid w:val="00393DC7"/>
    <w:rsid w:val="003A1022"/>
    <w:rsid w:val="003A2F0B"/>
    <w:rsid w:val="003A4671"/>
    <w:rsid w:val="003B19CC"/>
    <w:rsid w:val="003B38B0"/>
    <w:rsid w:val="003B41F5"/>
    <w:rsid w:val="003B5539"/>
    <w:rsid w:val="003C002E"/>
    <w:rsid w:val="003C613F"/>
    <w:rsid w:val="003D15DD"/>
    <w:rsid w:val="003D1616"/>
    <w:rsid w:val="003D2273"/>
    <w:rsid w:val="003D2B65"/>
    <w:rsid w:val="003E019B"/>
    <w:rsid w:val="003E283D"/>
    <w:rsid w:val="003E5E71"/>
    <w:rsid w:val="003F0C35"/>
    <w:rsid w:val="003F0CF5"/>
    <w:rsid w:val="003F244B"/>
    <w:rsid w:val="003F319A"/>
    <w:rsid w:val="003F3646"/>
    <w:rsid w:val="003F6EC4"/>
    <w:rsid w:val="00400080"/>
    <w:rsid w:val="00401D66"/>
    <w:rsid w:val="00402857"/>
    <w:rsid w:val="00403CA1"/>
    <w:rsid w:val="00405487"/>
    <w:rsid w:val="00407838"/>
    <w:rsid w:val="004111DB"/>
    <w:rsid w:val="00412D06"/>
    <w:rsid w:val="004130C9"/>
    <w:rsid w:val="00414061"/>
    <w:rsid w:val="0042116A"/>
    <w:rsid w:val="00421412"/>
    <w:rsid w:val="004274BD"/>
    <w:rsid w:val="004275F2"/>
    <w:rsid w:val="00427624"/>
    <w:rsid w:val="00427CC1"/>
    <w:rsid w:val="004331C1"/>
    <w:rsid w:val="00433E24"/>
    <w:rsid w:val="00436855"/>
    <w:rsid w:val="0044043E"/>
    <w:rsid w:val="00442835"/>
    <w:rsid w:val="00443D3D"/>
    <w:rsid w:val="00445107"/>
    <w:rsid w:val="00447526"/>
    <w:rsid w:val="004529E0"/>
    <w:rsid w:val="00460E26"/>
    <w:rsid w:val="00465A76"/>
    <w:rsid w:val="004670A5"/>
    <w:rsid w:val="00471EC3"/>
    <w:rsid w:val="00472A9D"/>
    <w:rsid w:val="00480209"/>
    <w:rsid w:val="004822F9"/>
    <w:rsid w:val="00487148"/>
    <w:rsid w:val="00496405"/>
    <w:rsid w:val="004A1DDB"/>
    <w:rsid w:val="004A3A44"/>
    <w:rsid w:val="004A765B"/>
    <w:rsid w:val="004B3DDA"/>
    <w:rsid w:val="004B4F70"/>
    <w:rsid w:val="004C4863"/>
    <w:rsid w:val="004C7104"/>
    <w:rsid w:val="004C7F56"/>
    <w:rsid w:val="004D07F5"/>
    <w:rsid w:val="004D2158"/>
    <w:rsid w:val="004D34ED"/>
    <w:rsid w:val="004D3D09"/>
    <w:rsid w:val="004D453A"/>
    <w:rsid w:val="004E0AF0"/>
    <w:rsid w:val="004E3325"/>
    <w:rsid w:val="004E6C5B"/>
    <w:rsid w:val="004F10A3"/>
    <w:rsid w:val="004F2CAA"/>
    <w:rsid w:val="004F435E"/>
    <w:rsid w:val="004F52A2"/>
    <w:rsid w:val="004F76B4"/>
    <w:rsid w:val="004F7F6E"/>
    <w:rsid w:val="005028C8"/>
    <w:rsid w:val="005122C5"/>
    <w:rsid w:val="00516E49"/>
    <w:rsid w:val="00517F4B"/>
    <w:rsid w:val="00520751"/>
    <w:rsid w:val="00521C2D"/>
    <w:rsid w:val="005229ED"/>
    <w:rsid w:val="00523011"/>
    <w:rsid w:val="005240A3"/>
    <w:rsid w:val="00524BA0"/>
    <w:rsid w:val="00526022"/>
    <w:rsid w:val="005276B2"/>
    <w:rsid w:val="00534982"/>
    <w:rsid w:val="0053511F"/>
    <w:rsid w:val="00540773"/>
    <w:rsid w:val="00542C11"/>
    <w:rsid w:val="00544919"/>
    <w:rsid w:val="00544C36"/>
    <w:rsid w:val="005473DB"/>
    <w:rsid w:val="00547A6D"/>
    <w:rsid w:val="00547CA4"/>
    <w:rsid w:val="005627CD"/>
    <w:rsid w:val="005764A2"/>
    <w:rsid w:val="00580C97"/>
    <w:rsid w:val="005852A3"/>
    <w:rsid w:val="00585DA5"/>
    <w:rsid w:val="00586A66"/>
    <w:rsid w:val="005872DD"/>
    <w:rsid w:val="005875EA"/>
    <w:rsid w:val="0059069C"/>
    <w:rsid w:val="00590919"/>
    <w:rsid w:val="0059108E"/>
    <w:rsid w:val="0059491E"/>
    <w:rsid w:val="005A7A3E"/>
    <w:rsid w:val="005B0E6B"/>
    <w:rsid w:val="005B13B9"/>
    <w:rsid w:val="005B1988"/>
    <w:rsid w:val="005B4465"/>
    <w:rsid w:val="005B4C68"/>
    <w:rsid w:val="005C3355"/>
    <w:rsid w:val="005C3D4E"/>
    <w:rsid w:val="005C4A80"/>
    <w:rsid w:val="005C65A8"/>
    <w:rsid w:val="005D0EA7"/>
    <w:rsid w:val="005D1846"/>
    <w:rsid w:val="005D3F52"/>
    <w:rsid w:val="005D56DF"/>
    <w:rsid w:val="005D6293"/>
    <w:rsid w:val="005D62F6"/>
    <w:rsid w:val="005D6623"/>
    <w:rsid w:val="005D68E8"/>
    <w:rsid w:val="005E200E"/>
    <w:rsid w:val="005E4105"/>
    <w:rsid w:val="005E48C1"/>
    <w:rsid w:val="005E4CEE"/>
    <w:rsid w:val="005E570A"/>
    <w:rsid w:val="005E5EDE"/>
    <w:rsid w:val="005F093F"/>
    <w:rsid w:val="005F54F9"/>
    <w:rsid w:val="005F63A6"/>
    <w:rsid w:val="0060539C"/>
    <w:rsid w:val="00605DF2"/>
    <w:rsid w:val="0060642A"/>
    <w:rsid w:val="006068B4"/>
    <w:rsid w:val="00607853"/>
    <w:rsid w:val="00610602"/>
    <w:rsid w:val="006123FF"/>
    <w:rsid w:val="00613640"/>
    <w:rsid w:val="0061418F"/>
    <w:rsid w:val="00616BC7"/>
    <w:rsid w:val="0061770F"/>
    <w:rsid w:val="00621551"/>
    <w:rsid w:val="00622881"/>
    <w:rsid w:val="0062630F"/>
    <w:rsid w:val="00627BFD"/>
    <w:rsid w:val="00627F40"/>
    <w:rsid w:val="006312CE"/>
    <w:rsid w:val="00633811"/>
    <w:rsid w:val="00636A8D"/>
    <w:rsid w:val="00660F4D"/>
    <w:rsid w:val="00664186"/>
    <w:rsid w:val="00670748"/>
    <w:rsid w:val="00672A8E"/>
    <w:rsid w:val="0067380F"/>
    <w:rsid w:val="00682697"/>
    <w:rsid w:val="00683140"/>
    <w:rsid w:val="0068388D"/>
    <w:rsid w:val="0068528B"/>
    <w:rsid w:val="00685753"/>
    <w:rsid w:val="006873D7"/>
    <w:rsid w:val="00687CBF"/>
    <w:rsid w:val="006938AC"/>
    <w:rsid w:val="00695C85"/>
    <w:rsid w:val="00696895"/>
    <w:rsid w:val="00697BCA"/>
    <w:rsid w:val="006A2575"/>
    <w:rsid w:val="006A3E5B"/>
    <w:rsid w:val="006B02EB"/>
    <w:rsid w:val="006B1915"/>
    <w:rsid w:val="006B1DAF"/>
    <w:rsid w:val="006B1FD1"/>
    <w:rsid w:val="006B3719"/>
    <w:rsid w:val="006B5DD7"/>
    <w:rsid w:val="006B7934"/>
    <w:rsid w:val="006C30A1"/>
    <w:rsid w:val="006C4348"/>
    <w:rsid w:val="006C541B"/>
    <w:rsid w:val="006C56B4"/>
    <w:rsid w:val="006C6539"/>
    <w:rsid w:val="006C7E54"/>
    <w:rsid w:val="006D0059"/>
    <w:rsid w:val="006D0A46"/>
    <w:rsid w:val="006D2E05"/>
    <w:rsid w:val="006D3797"/>
    <w:rsid w:val="006D37CC"/>
    <w:rsid w:val="006D5CF8"/>
    <w:rsid w:val="006E39E2"/>
    <w:rsid w:val="006E7308"/>
    <w:rsid w:val="006F1305"/>
    <w:rsid w:val="006F2FBF"/>
    <w:rsid w:val="006F70C3"/>
    <w:rsid w:val="006F773C"/>
    <w:rsid w:val="0070030A"/>
    <w:rsid w:val="00705446"/>
    <w:rsid w:val="007058F3"/>
    <w:rsid w:val="00706015"/>
    <w:rsid w:val="0070664E"/>
    <w:rsid w:val="007074DE"/>
    <w:rsid w:val="00707965"/>
    <w:rsid w:val="007135AF"/>
    <w:rsid w:val="007178C2"/>
    <w:rsid w:val="0072525C"/>
    <w:rsid w:val="00725A6A"/>
    <w:rsid w:val="00726EEF"/>
    <w:rsid w:val="00742785"/>
    <w:rsid w:val="007449F2"/>
    <w:rsid w:val="00747422"/>
    <w:rsid w:val="00753036"/>
    <w:rsid w:val="00755F92"/>
    <w:rsid w:val="00767B1C"/>
    <w:rsid w:val="007756D2"/>
    <w:rsid w:val="00781D53"/>
    <w:rsid w:val="007840D8"/>
    <w:rsid w:val="00790F4C"/>
    <w:rsid w:val="00793174"/>
    <w:rsid w:val="00795700"/>
    <w:rsid w:val="007A3151"/>
    <w:rsid w:val="007A782F"/>
    <w:rsid w:val="007B0274"/>
    <w:rsid w:val="007B0B3E"/>
    <w:rsid w:val="007B24BE"/>
    <w:rsid w:val="007B3AE4"/>
    <w:rsid w:val="007B3F97"/>
    <w:rsid w:val="007B42D0"/>
    <w:rsid w:val="007B46E0"/>
    <w:rsid w:val="007C1303"/>
    <w:rsid w:val="007C1785"/>
    <w:rsid w:val="007C43F8"/>
    <w:rsid w:val="007D170E"/>
    <w:rsid w:val="007D612D"/>
    <w:rsid w:val="007D62C5"/>
    <w:rsid w:val="007D6927"/>
    <w:rsid w:val="007D79F8"/>
    <w:rsid w:val="007E012F"/>
    <w:rsid w:val="007E3F68"/>
    <w:rsid w:val="007E41D3"/>
    <w:rsid w:val="007E4C3F"/>
    <w:rsid w:val="007E61BC"/>
    <w:rsid w:val="007F48D1"/>
    <w:rsid w:val="007F5629"/>
    <w:rsid w:val="007F5BBF"/>
    <w:rsid w:val="00806A8F"/>
    <w:rsid w:val="00807F0F"/>
    <w:rsid w:val="00810129"/>
    <w:rsid w:val="008113FE"/>
    <w:rsid w:val="008150A4"/>
    <w:rsid w:val="00817404"/>
    <w:rsid w:val="00817F04"/>
    <w:rsid w:val="00821B85"/>
    <w:rsid w:val="00822886"/>
    <w:rsid w:val="0082361B"/>
    <w:rsid w:val="00833061"/>
    <w:rsid w:val="00833BCB"/>
    <w:rsid w:val="008343F8"/>
    <w:rsid w:val="008379E3"/>
    <w:rsid w:val="008416C7"/>
    <w:rsid w:val="008441BB"/>
    <w:rsid w:val="008444A7"/>
    <w:rsid w:val="0084565F"/>
    <w:rsid w:val="008463B7"/>
    <w:rsid w:val="00847BFD"/>
    <w:rsid w:val="0085005D"/>
    <w:rsid w:val="00850ACB"/>
    <w:rsid w:val="00851A8C"/>
    <w:rsid w:val="00852236"/>
    <w:rsid w:val="00854A90"/>
    <w:rsid w:val="008566A9"/>
    <w:rsid w:val="008610B3"/>
    <w:rsid w:val="00861CB6"/>
    <w:rsid w:val="008645BA"/>
    <w:rsid w:val="00875E0F"/>
    <w:rsid w:val="00880115"/>
    <w:rsid w:val="00880BF0"/>
    <w:rsid w:val="0088255D"/>
    <w:rsid w:val="00885E7D"/>
    <w:rsid w:val="00886E36"/>
    <w:rsid w:val="00891DDA"/>
    <w:rsid w:val="0089281F"/>
    <w:rsid w:val="00894BDC"/>
    <w:rsid w:val="008953DE"/>
    <w:rsid w:val="00896357"/>
    <w:rsid w:val="00897EEB"/>
    <w:rsid w:val="008A4873"/>
    <w:rsid w:val="008A4E72"/>
    <w:rsid w:val="008A5671"/>
    <w:rsid w:val="008A7B72"/>
    <w:rsid w:val="008C0CE1"/>
    <w:rsid w:val="008C6CC6"/>
    <w:rsid w:val="008D05C6"/>
    <w:rsid w:val="008D1FB9"/>
    <w:rsid w:val="008D2F2C"/>
    <w:rsid w:val="008D62A3"/>
    <w:rsid w:val="008E1510"/>
    <w:rsid w:val="008E370B"/>
    <w:rsid w:val="008E38B7"/>
    <w:rsid w:val="008E429C"/>
    <w:rsid w:val="008E4F60"/>
    <w:rsid w:val="008E5AB6"/>
    <w:rsid w:val="008E7DB0"/>
    <w:rsid w:val="008F0692"/>
    <w:rsid w:val="008F0E7A"/>
    <w:rsid w:val="008F20C7"/>
    <w:rsid w:val="008F5424"/>
    <w:rsid w:val="008F6757"/>
    <w:rsid w:val="008F7C85"/>
    <w:rsid w:val="00901646"/>
    <w:rsid w:val="00901D98"/>
    <w:rsid w:val="00903A10"/>
    <w:rsid w:val="00904036"/>
    <w:rsid w:val="00911E3A"/>
    <w:rsid w:val="00912170"/>
    <w:rsid w:val="0091242B"/>
    <w:rsid w:val="00914978"/>
    <w:rsid w:val="009166E2"/>
    <w:rsid w:val="00924BC5"/>
    <w:rsid w:val="00931682"/>
    <w:rsid w:val="00934524"/>
    <w:rsid w:val="009358E2"/>
    <w:rsid w:val="009375E8"/>
    <w:rsid w:val="00937B8C"/>
    <w:rsid w:val="00942F87"/>
    <w:rsid w:val="00947990"/>
    <w:rsid w:val="009512DD"/>
    <w:rsid w:val="00952EA0"/>
    <w:rsid w:val="00954E4D"/>
    <w:rsid w:val="00954F31"/>
    <w:rsid w:val="00955ADE"/>
    <w:rsid w:val="0095768A"/>
    <w:rsid w:val="009606FB"/>
    <w:rsid w:val="00961990"/>
    <w:rsid w:val="00963C6C"/>
    <w:rsid w:val="00971FFF"/>
    <w:rsid w:val="009747D9"/>
    <w:rsid w:val="00975A0E"/>
    <w:rsid w:val="00976639"/>
    <w:rsid w:val="00980016"/>
    <w:rsid w:val="00981284"/>
    <w:rsid w:val="00981B76"/>
    <w:rsid w:val="0098230A"/>
    <w:rsid w:val="00984F27"/>
    <w:rsid w:val="0099063D"/>
    <w:rsid w:val="00994F3B"/>
    <w:rsid w:val="00995B2F"/>
    <w:rsid w:val="00997DB7"/>
    <w:rsid w:val="00997FFB"/>
    <w:rsid w:val="009A0FA6"/>
    <w:rsid w:val="009A2268"/>
    <w:rsid w:val="009A7C47"/>
    <w:rsid w:val="009C5BF2"/>
    <w:rsid w:val="009C76D9"/>
    <w:rsid w:val="009D0E2F"/>
    <w:rsid w:val="009D1410"/>
    <w:rsid w:val="009D4ABE"/>
    <w:rsid w:val="009D72A5"/>
    <w:rsid w:val="009E0264"/>
    <w:rsid w:val="009E60BA"/>
    <w:rsid w:val="009E6547"/>
    <w:rsid w:val="009E7803"/>
    <w:rsid w:val="009F00C2"/>
    <w:rsid w:val="009F2E30"/>
    <w:rsid w:val="00A016D1"/>
    <w:rsid w:val="00A02F70"/>
    <w:rsid w:val="00A037E4"/>
    <w:rsid w:val="00A05FA4"/>
    <w:rsid w:val="00A06E20"/>
    <w:rsid w:val="00A07769"/>
    <w:rsid w:val="00A10B74"/>
    <w:rsid w:val="00A11AE1"/>
    <w:rsid w:val="00A15E79"/>
    <w:rsid w:val="00A2015B"/>
    <w:rsid w:val="00A24442"/>
    <w:rsid w:val="00A25C7A"/>
    <w:rsid w:val="00A26109"/>
    <w:rsid w:val="00A2789B"/>
    <w:rsid w:val="00A350D4"/>
    <w:rsid w:val="00A42BA3"/>
    <w:rsid w:val="00A45748"/>
    <w:rsid w:val="00A52A20"/>
    <w:rsid w:val="00A57493"/>
    <w:rsid w:val="00A64331"/>
    <w:rsid w:val="00A66D8A"/>
    <w:rsid w:val="00A7066C"/>
    <w:rsid w:val="00A726B2"/>
    <w:rsid w:val="00A72EBD"/>
    <w:rsid w:val="00A72EC8"/>
    <w:rsid w:val="00A77071"/>
    <w:rsid w:val="00A82DB2"/>
    <w:rsid w:val="00A83F47"/>
    <w:rsid w:val="00A84BBD"/>
    <w:rsid w:val="00A8745C"/>
    <w:rsid w:val="00A90BCA"/>
    <w:rsid w:val="00A92CD0"/>
    <w:rsid w:val="00A96DB5"/>
    <w:rsid w:val="00AA541B"/>
    <w:rsid w:val="00AB140A"/>
    <w:rsid w:val="00AB18F9"/>
    <w:rsid w:val="00AB1972"/>
    <w:rsid w:val="00AB40C6"/>
    <w:rsid w:val="00AB4F9F"/>
    <w:rsid w:val="00AB6AAC"/>
    <w:rsid w:val="00AB6C30"/>
    <w:rsid w:val="00AC164F"/>
    <w:rsid w:val="00AC1CE3"/>
    <w:rsid w:val="00AC3410"/>
    <w:rsid w:val="00AD287D"/>
    <w:rsid w:val="00AD2E4F"/>
    <w:rsid w:val="00AD3466"/>
    <w:rsid w:val="00AE2E25"/>
    <w:rsid w:val="00AE4D08"/>
    <w:rsid w:val="00AE5FE4"/>
    <w:rsid w:val="00AE7EB7"/>
    <w:rsid w:val="00AF421B"/>
    <w:rsid w:val="00AF57E1"/>
    <w:rsid w:val="00AF5D11"/>
    <w:rsid w:val="00B042AC"/>
    <w:rsid w:val="00B047E5"/>
    <w:rsid w:val="00B04FBC"/>
    <w:rsid w:val="00B05699"/>
    <w:rsid w:val="00B05DD8"/>
    <w:rsid w:val="00B06B5E"/>
    <w:rsid w:val="00B108ED"/>
    <w:rsid w:val="00B11298"/>
    <w:rsid w:val="00B112A5"/>
    <w:rsid w:val="00B1269E"/>
    <w:rsid w:val="00B1271C"/>
    <w:rsid w:val="00B12CA0"/>
    <w:rsid w:val="00B12DBB"/>
    <w:rsid w:val="00B2217F"/>
    <w:rsid w:val="00B224B1"/>
    <w:rsid w:val="00B317FD"/>
    <w:rsid w:val="00B31AB2"/>
    <w:rsid w:val="00B32AB8"/>
    <w:rsid w:val="00B448BB"/>
    <w:rsid w:val="00B45377"/>
    <w:rsid w:val="00B466D2"/>
    <w:rsid w:val="00B46836"/>
    <w:rsid w:val="00B473A8"/>
    <w:rsid w:val="00B474FE"/>
    <w:rsid w:val="00B506B8"/>
    <w:rsid w:val="00B522E7"/>
    <w:rsid w:val="00B5654F"/>
    <w:rsid w:val="00B56A82"/>
    <w:rsid w:val="00B60B32"/>
    <w:rsid w:val="00B63DE2"/>
    <w:rsid w:val="00B65D9D"/>
    <w:rsid w:val="00B66D24"/>
    <w:rsid w:val="00B73D3C"/>
    <w:rsid w:val="00B75061"/>
    <w:rsid w:val="00B75D9A"/>
    <w:rsid w:val="00B91BF4"/>
    <w:rsid w:val="00BB0082"/>
    <w:rsid w:val="00BB11A9"/>
    <w:rsid w:val="00BB1E15"/>
    <w:rsid w:val="00BB438D"/>
    <w:rsid w:val="00BB6DEE"/>
    <w:rsid w:val="00BB7068"/>
    <w:rsid w:val="00BB7211"/>
    <w:rsid w:val="00BC010E"/>
    <w:rsid w:val="00BC4388"/>
    <w:rsid w:val="00BD1B8C"/>
    <w:rsid w:val="00BD60C6"/>
    <w:rsid w:val="00BD6379"/>
    <w:rsid w:val="00BE3328"/>
    <w:rsid w:val="00BE4B82"/>
    <w:rsid w:val="00BE54EC"/>
    <w:rsid w:val="00BE6E5C"/>
    <w:rsid w:val="00BF37AF"/>
    <w:rsid w:val="00BF3C90"/>
    <w:rsid w:val="00BF426E"/>
    <w:rsid w:val="00BF56B6"/>
    <w:rsid w:val="00BF5B6E"/>
    <w:rsid w:val="00BF6ECA"/>
    <w:rsid w:val="00C009B7"/>
    <w:rsid w:val="00C00A50"/>
    <w:rsid w:val="00C041F7"/>
    <w:rsid w:val="00C122F8"/>
    <w:rsid w:val="00C13087"/>
    <w:rsid w:val="00C13FD6"/>
    <w:rsid w:val="00C16098"/>
    <w:rsid w:val="00C17A00"/>
    <w:rsid w:val="00C201D6"/>
    <w:rsid w:val="00C215AF"/>
    <w:rsid w:val="00C2185E"/>
    <w:rsid w:val="00C2335A"/>
    <w:rsid w:val="00C242C8"/>
    <w:rsid w:val="00C277AB"/>
    <w:rsid w:val="00C31A29"/>
    <w:rsid w:val="00C350F2"/>
    <w:rsid w:val="00C37849"/>
    <w:rsid w:val="00C37E56"/>
    <w:rsid w:val="00C42160"/>
    <w:rsid w:val="00C5323B"/>
    <w:rsid w:val="00C54E8A"/>
    <w:rsid w:val="00C554E2"/>
    <w:rsid w:val="00C55F42"/>
    <w:rsid w:val="00C60AB1"/>
    <w:rsid w:val="00C6442C"/>
    <w:rsid w:val="00C64F1C"/>
    <w:rsid w:val="00C65D28"/>
    <w:rsid w:val="00C66B74"/>
    <w:rsid w:val="00C67D9F"/>
    <w:rsid w:val="00C73EC5"/>
    <w:rsid w:val="00C759EE"/>
    <w:rsid w:val="00C817A9"/>
    <w:rsid w:val="00C83955"/>
    <w:rsid w:val="00C9015C"/>
    <w:rsid w:val="00C97363"/>
    <w:rsid w:val="00CA0C7E"/>
    <w:rsid w:val="00CA2305"/>
    <w:rsid w:val="00CA7E39"/>
    <w:rsid w:val="00CB0422"/>
    <w:rsid w:val="00CB6580"/>
    <w:rsid w:val="00CB6895"/>
    <w:rsid w:val="00CB68C1"/>
    <w:rsid w:val="00CC5993"/>
    <w:rsid w:val="00CD08FE"/>
    <w:rsid w:val="00CD18A4"/>
    <w:rsid w:val="00CD3607"/>
    <w:rsid w:val="00CD45CB"/>
    <w:rsid w:val="00CD5802"/>
    <w:rsid w:val="00CD634E"/>
    <w:rsid w:val="00CD768C"/>
    <w:rsid w:val="00CE0073"/>
    <w:rsid w:val="00CE0837"/>
    <w:rsid w:val="00CE69A2"/>
    <w:rsid w:val="00CE76D3"/>
    <w:rsid w:val="00CE7EFA"/>
    <w:rsid w:val="00CF1CAB"/>
    <w:rsid w:val="00CF2094"/>
    <w:rsid w:val="00CF30F9"/>
    <w:rsid w:val="00CF41BE"/>
    <w:rsid w:val="00D002DA"/>
    <w:rsid w:val="00D01E08"/>
    <w:rsid w:val="00D029E9"/>
    <w:rsid w:val="00D03DB0"/>
    <w:rsid w:val="00D04E11"/>
    <w:rsid w:val="00D057D4"/>
    <w:rsid w:val="00D130D2"/>
    <w:rsid w:val="00D13436"/>
    <w:rsid w:val="00D13B9E"/>
    <w:rsid w:val="00D14F68"/>
    <w:rsid w:val="00D22316"/>
    <w:rsid w:val="00D24612"/>
    <w:rsid w:val="00D25EAB"/>
    <w:rsid w:val="00D311EF"/>
    <w:rsid w:val="00D330DB"/>
    <w:rsid w:val="00D3335F"/>
    <w:rsid w:val="00D34540"/>
    <w:rsid w:val="00D4246A"/>
    <w:rsid w:val="00D43088"/>
    <w:rsid w:val="00D451B1"/>
    <w:rsid w:val="00D47C0C"/>
    <w:rsid w:val="00D525D2"/>
    <w:rsid w:val="00D5288A"/>
    <w:rsid w:val="00D54A3C"/>
    <w:rsid w:val="00D60BB0"/>
    <w:rsid w:val="00D613CB"/>
    <w:rsid w:val="00D63876"/>
    <w:rsid w:val="00D645DD"/>
    <w:rsid w:val="00D670DD"/>
    <w:rsid w:val="00D70D3A"/>
    <w:rsid w:val="00D71054"/>
    <w:rsid w:val="00D7323B"/>
    <w:rsid w:val="00D75078"/>
    <w:rsid w:val="00D75CCC"/>
    <w:rsid w:val="00D80FFD"/>
    <w:rsid w:val="00D90E70"/>
    <w:rsid w:val="00D91D50"/>
    <w:rsid w:val="00D95B65"/>
    <w:rsid w:val="00D96B2F"/>
    <w:rsid w:val="00D9773C"/>
    <w:rsid w:val="00DA063B"/>
    <w:rsid w:val="00DA0788"/>
    <w:rsid w:val="00DA1C5E"/>
    <w:rsid w:val="00DB080E"/>
    <w:rsid w:val="00DB71C9"/>
    <w:rsid w:val="00DB758B"/>
    <w:rsid w:val="00DC22D2"/>
    <w:rsid w:val="00DC49F9"/>
    <w:rsid w:val="00DC61A8"/>
    <w:rsid w:val="00DC6FF3"/>
    <w:rsid w:val="00DD0BBE"/>
    <w:rsid w:val="00DD1160"/>
    <w:rsid w:val="00DE6B91"/>
    <w:rsid w:val="00DE6EB6"/>
    <w:rsid w:val="00DE78E0"/>
    <w:rsid w:val="00DF1CA7"/>
    <w:rsid w:val="00DF1CFE"/>
    <w:rsid w:val="00DF3ADB"/>
    <w:rsid w:val="00DF5F60"/>
    <w:rsid w:val="00E00460"/>
    <w:rsid w:val="00E03219"/>
    <w:rsid w:val="00E06373"/>
    <w:rsid w:val="00E066E3"/>
    <w:rsid w:val="00E10573"/>
    <w:rsid w:val="00E14152"/>
    <w:rsid w:val="00E14AAE"/>
    <w:rsid w:val="00E20604"/>
    <w:rsid w:val="00E20A9F"/>
    <w:rsid w:val="00E21D34"/>
    <w:rsid w:val="00E233EE"/>
    <w:rsid w:val="00E23806"/>
    <w:rsid w:val="00E24583"/>
    <w:rsid w:val="00E27AE0"/>
    <w:rsid w:val="00E30D0E"/>
    <w:rsid w:val="00E30D30"/>
    <w:rsid w:val="00E32391"/>
    <w:rsid w:val="00E32B99"/>
    <w:rsid w:val="00E3303D"/>
    <w:rsid w:val="00E33378"/>
    <w:rsid w:val="00E36E29"/>
    <w:rsid w:val="00E44DA9"/>
    <w:rsid w:val="00E4555C"/>
    <w:rsid w:val="00E45685"/>
    <w:rsid w:val="00E471D1"/>
    <w:rsid w:val="00E5211E"/>
    <w:rsid w:val="00E5229E"/>
    <w:rsid w:val="00E60BC9"/>
    <w:rsid w:val="00E65A09"/>
    <w:rsid w:val="00E70D05"/>
    <w:rsid w:val="00E75E91"/>
    <w:rsid w:val="00E81BFD"/>
    <w:rsid w:val="00E84A8F"/>
    <w:rsid w:val="00E85C6C"/>
    <w:rsid w:val="00E86CDA"/>
    <w:rsid w:val="00E87E30"/>
    <w:rsid w:val="00E92E67"/>
    <w:rsid w:val="00E973F6"/>
    <w:rsid w:val="00E9778C"/>
    <w:rsid w:val="00EA043C"/>
    <w:rsid w:val="00EA2131"/>
    <w:rsid w:val="00EA4BE6"/>
    <w:rsid w:val="00EA657C"/>
    <w:rsid w:val="00EB480C"/>
    <w:rsid w:val="00EC0599"/>
    <w:rsid w:val="00EC0EAF"/>
    <w:rsid w:val="00EC2BEA"/>
    <w:rsid w:val="00EC33B9"/>
    <w:rsid w:val="00EC6AF0"/>
    <w:rsid w:val="00EC7723"/>
    <w:rsid w:val="00EC79C2"/>
    <w:rsid w:val="00ED1170"/>
    <w:rsid w:val="00ED39FB"/>
    <w:rsid w:val="00ED6A68"/>
    <w:rsid w:val="00EE0832"/>
    <w:rsid w:val="00EE13FE"/>
    <w:rsid w:val="00EE31CF"/>
    <w:rsid w:val="00EE4ABE"/>
    <w:rsid w:val="00EF3FB0"/>
    <w:rsid w:val="00EF7129"/>
    <w:rsid w:val="00EF7162"/>
    <w:rsid w:val="00EF75E2"/>
    <w:rsid w:val="00F0051C"/>
    <w:rsid w:val="00F049CA"/>
    <w:rsid w:val="00F1125C"/>
    <w:rsid w:val="00F12AC6"/>
    <w:rsid w:val="00F14256"/>
    <w:rsid w:val="00F14B24"/>
    <w:rsid w:val="00F17552"/>
    <w:rsid w:val="00F17C05"/>
    <w:rsid w:val="00F17D38"/>
    <w:rsid w:val="00F2280E"/>
    <w:rsid w:val="00F25836"/>
    <w:rsid w:val="00F3350F"/>
    <w:rsid w:val="00F3464A"/>
    <w:rsid w:val="00F3674E"/>
    <w:rsid w:val="00F40904"/>
    <w:rsid w:val="00F41389"/>
    <w:rsid w:val="00F41D60"/>
    <w:rsid w:val="00F42E37"/>
    <w:rsid w:val="00F50E3C"/>
    <w:rsid w:val="00F52516"/>
    <w:rsid w:val="00F528C2"/>
    <w:rsid w:val="00F61261"/>
    <w:rsid w:val="00F61824"/>
    <w:rsid w:val="00F639BC"/>
    <w:rsid w:val="00F66835"/>
    <w:rsid w:val="00F676AB"/>
    <w:rsid w:val="00F67B76"/>
    <w:rsid w:val="00F72E5A"/>
    <w:rsid w:val="00F7588E"/>
    <w:rsid w:val="00F82DA4"/>
    <w:rsid w:val="00F84531"/>
    <w:rsid w:val="00F855F0"/>
    <w:rsid w:val="00F861D6"/>
    <w:rsid w:val="00F86D4B"/>
    <w:rsid w:val="00F87011"/>
    <w:rsid w:val="00F93F68"/>
    <w:rsid w:val="00F96908"/>
    <w:rsid w:val="00F97A78"/>
    <w:rsid w:val="00FA7D5A"/>
    <w:rsid w:val="00FB3189"/>
    <w:rsid w:val="00FB5F25"/>
    <w:rsid w:val="00FB66EF"/>
    <w:rsid w:val="00FB7794"/>
    <w:rsid w:val="00FC032F"/>
    <w:rsid w:val="00FC5106"/>
    <w:rsid w:val="00FC5D04"/>
    <w:rsid w:val="00FC5DD7"/>
    <w:rsid w:val="00FC68BD"/>
    <w:rsid w:val="00FD0037"/>
    <w:rsid w:val="00FD320C"/>
    <w:rsid w:val="00FD61C1"/>
    <w:rsid w:val="00FD797F"/>
    <w:rsid w:val="00FE04B8"/>
    <w:rsid w:val="00FE5D8C"/>
    <w:rsid w:val="00FF07AC"/>
    <w:rsid w:val="00FF374F"/>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0F7B19"/>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4">
    <w:name w:val="Grid Table 4 Accent 4"/>
    <w:basedOn w:val="TableNormal"/>
    <w:uiPriority w:val="49"/>
    <w:rsid w:val="00622881"/>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Revision">
    <w:name w:val="Revision"/>
    <w:hidden/>
    <w:uiPriority w:val="99"/>
    <w:semiHidden/>
    <w:rsid w:val="005B0E6B"/>
    <w:pPr>
      <w:spacing w:after="0" w:line="240" w:lineRule="auto"/>
    </w:pPr>
  </w:style>
  <w:style w:type="table" w:styleId="GridTable1Light-Accent4">
    <w:name w:val="Grid Table 1 Light Accent 4"/>
    <w:basedOn w:val="TableNormal"/>
    <w:uiPriority w:val="46"/>
    <w:rsid w:val="00F66835"/>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48363">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63517430">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3444535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80986949">
      <w:bodyDiv w:val="1"/>
      <w:marLeft w:val="0"/>
      <w:marRight w:val="0"/>
      <w:marTop w:val="0"/>
      <w:marBottom w:val="0"/>
      <w:divBdr>
        <w:top w:val="none" w:sz="0" w:space="0" w:color="auto"/>
        <w:left w:val="none" w:sz="0" w:space="0" w:color="auto"/>
        <w:bottom w:val="none" w:sz="0" w:space="0" w:color="auto"/>
        <w:right w:val="none" w:sz="0" w:space="0" w:color="auto"/>
      </w:divBdr>
    </w:div>
    <w:div w:id="1403527291">
      <w:bodyDiv w:val="1"/>
      <w:marLeft w:val="0"/>
      <w:marRight w:val="0"/>
      <w:marTop w:val="0"/>
      <w:marBottom w:val="0"/>
      <w:divBdr>
        <w:top w:val="none" w:sz="0" w:space="0" w:color="auto"/>
        <w:left w:val="none" w:sz="0" w:space="0" w:color="auto"/>
        <w:bottom w:val="none" w:sz="0" w:space="0" w:color="auto"/>
        <w:right w:val="none" w:sz="0" w:space="0" w:color="auto"/>
      </w:divBdr>
    </w:div>
    <w:div w:id="1610894160">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39529081">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2672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diagramColors" Target="diagrams/colors5.xml"/><Relationship Id="rId21" Type="http://schemas.openxmlformats.org/officeDocument/2006/relationships/diagramQuickStyle" Target="diagrams/quickStyle2.xml"/><Relationship Id="rId34" Type="http://schemas.openxmlformats.org/officeDocument/2006/relationships/diagramColors" Target="diagrams/colors4.xml"/><Relationship Id="rId42" Type="http://schemas.openxmlformats.org/officeDocument/2006/relationships/diagramLayout" Target="diagrams/layout6.xml"/><Relationship Id="rId47" Type="http://schemas.openxmlformats.org/officeDocument/2006/relationships/diagramLayout" Target="diagrams/layout7.xml"/><Relationship Id="rId50" Type="http://schemas.microsoft.com/office/2007/relationships/diagramDrawing" Target="diagrams/drawing7.xml"/><Relationship Id="rId55" Type="http://schemas.microsoft.com/office/2007/relationships/diagramDrawing" Target="diagrams/drawing8.xml"/><Relationship Id="rId63" Type="http://schemas.openxmlformats.org/officeDocument/2006/relationships/diagramLayout" Target="diagrams/layout10.xml"/><Relationship Id="rId68" Type="http://schemas.openxmlformats.org/officeDocument/2006/relationships/footer" Target="footer1.xml"/><Relationship Id="rId7" Type="http://schemas.openxmlformats.org/officeDocument/2006/relationships/styles" Target="style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Data" Target="diagrams/data3.xml"/><Relationship Id="rId32" Type="http://schemas.openxmlformats.org/officeDocument/2006/relationships/diagramLayout" Target="diagrams/layout4.xml"/><Relationship Id="rId37" Type="http://schemas.openxmlformats.org/officeDocument/2006/relationships/diagramLayout" Target="diagrams/layout5.xml"/><Relationship Id="rId40" Type="http://schemas.microsoft.com/office/2007/relationships/diagramDrawing" Target="diagrams/drawing5.xml"/><Relationship Id="rId45" Type="http://schemas.microsoft.com/office/2007/relationships/diagramDrawing" Target="diagrams/drawing6.xml"/><Relationship Id="rId53" Type="http://schemas.openxmlformats.org/officeDocument/2006/relationships/diagramQuickStyle" Target="diagrams/quickStyle8.xml"/><Relationship Id="rId58" Type="http://schemas.openxmlformats.org/officeDocument/2006/relationships/diagramLayout" Target="diagrams/layout9.xml"/><Relationship Id="rId66" Type="http://schemas.microsoft.com/office/2007/relationships/diagramDrawing" Target="diagrams/drawing10.xml"/><Relationship Id="rId5" Type="http://schemas.openxmlformats.org/officeDocument/2006/relationships/customXml" Target="../customXml/item5.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Data" Target="diagrams/data5.xml"/><Relationship Id="rId49" Type="http://schemas.openxmlformats.org/officeDocument/2006/relationships/diagramColors" Target="diagrams/colors7.xml"/><Relationship Id="rId57" Type="http://schemas.openxmlformats.org/officeDocument/2006/relationships/diagramData" Target="diagrams/data9.xml"/><Relationship Id="rId61" Type="http://schemas.microsoft.com/office/2007/relationships/diagramDrawing" Target="diagrams/drawing9.xml"/><Relationship Id="rId10" Type="http://schemas.openxmlformats.org/officeDocument/2006/relationships/footnotes" Target="footnotes.xml"/><Relationship Id="rId19" Type="http://schemas.openxmlformats.org/officeDocument/2006/relationships/diagramData" Target="diagrams/data2.xml"/><Relationship Id="rId31" Type="http://schemas.openxmlformats.org/officeDocument/2006/relationships/diagramData" Target="diagrams/data4.xml"/><Relationship Id="rId44" Type="http://schemas.openxmlformats.org/officeDocument/2006/relationships/diagramColors" Target="diagrams/colors6.xml"/><Relationship Id="rId52" Type="http://schemas.openxmlformats.org/officeDocument/2006/relationships/diagramLayout" Target="diagrams/layout8.xml"/><Relationship Id="rId60" Type="http://schemas.openxmlformats.org/officeDocument/2006/relationships/diagramColors" Target="diagrams/colors9.xml"/><Relationship Id="rId65" Type="http://schemas.openxmlformats.org/officeDocument/2006/relationships/diagramColors" Target="diagrams/colors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microsoft.com/office/2011/relationships/commentsExtended" Target="commentsExtended.xml"/><Relationship Id="rId35" Type="http://schemas.microsoft.com/office/2007/relationships/diagramDrawing" Target="diagrams/drawing4.xml"/><Relationship Id="rId43" Type="http://schemas.openxmlformats.org/officeDocument/2006/relationships/diagramQuickStyle" Target="diagrams/quickStyle6.xml"/><Relationship Id="rId48" Type="http://schemas.openxmlformats.org/officeDocument/2006/relationships/diagramQuickStyle" Target="diagrams/quickStyle7.xml"/><Relationship Id="rId56" Type="http://schemas.openxmlformats.org/officeDocument/2006/relationships/image" Target="media/image3.png"/><Relationship Id="rId64" Type="http://schemas.openxmlformats.org/officeDocument/2006/relationships/diagramQuickStyle" Target="diagrams/quickStyle10.xml"/><Relationship Id="rId69"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diagramData" Target="diagrams/data8.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openxmlformats.org/officeDocument/2006/relationships/diagramQuickStyle" Target="diagrams/quickStyle4.xml"/><Relationship Id="rId38" Type="http://schemas.openxmlformats.org/officeDocument/2006/relationships/diagramQuickStyle" Target="diagrams/quickStyle5.xml"/><Relationship Id="rId46" Type="http://schemas.openxmlformats.org/officeDocument/2006/relationships/diagramData" Target="diagrams/data7.xml"/><Relationship Id="rId59" Type="http://schemas.openxmlformats.org/officeDocument/2006/relationships/diagramQuickStyle" Target="diagrams/quickStyle9.xml"/><Relationship Id="rId67" Type="http://schemas.openxmlformats.org/officeDocument/2006/relationships/header" Target="header1.xml"/><Relationship Id="rId20" Type="http://schemas.openxmlformats.org/officeDocument/2006/relationships/diagramLayout" Target="diagrams/layout2.xml"/><Relationship Id="rId41" Type="http://schemas.openxmlformats.org/officeDocument/2006/relationships/diagramData" Target="diagrams/data6.xml"/><Relationship Id="rId54" Type="http://schemas.openxmlformats.org/officeDocument/2006/relationships/diagramColors" Target="diagrams/colors8.xml"/><Relationship Id="rId62" Type="http://schemas.openxmlformats.org/officeDocument/2006/relationships/diagramData" Target="diagrams/data10.xml"/><Relationship Id="rId7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5C3606-D1FE-464C-ACB0-75BE5C44AC5A}"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EE513AA-3CD1-473B-84C2-0B1C718A9475}">
      <dgm:prSet phldrT="[Text]" custT="1"/>
      <dgm:spPr/>
      <dgm:t>
        <a:bodyPr/>
        <a:lstStyle/>
        <a:p>
          <a:r>
            <a:rPr lang="en-US" sz="1000"/>
            <a:t>Trust - Credit Guarantee Fund for Stand Up India Loan </a:t>
          </a:r>
        </a:p>
      </dgm:t>
    </dgm:pt>
    <dgm:pt modelId="{AE1D0BE9-04CB-4E12-95CD-6D63B71DF7A6}" type="parTrans" cxnId="{3E87F8CD-561C-413D-85FB-0D3881B96975}">
      <dgm:prSet/>
      <dgm:spPr/>
      <dgm:t>
        <a:bodyPr/>
        <a:lstStyle/>
        <a:p>
          <a:endParaRPr lang="en-US" sz="1000"/>
        </a:p>
      </dgm:t>
    </dgm:pt>
    <dgm:pt modelId="{CF154EBA-386A-424A-B349-38580DF7E417}" type="sibTrans" cxnId="{3E87F8CD-561C-413D-85FB-0D3881B96975}">
      <dgm:prSet/>
      <dgm:spPr/>
      <dgm:t>
        <a:bodyPr/>
        <a:lstStyle/>
        <a:p>
          <a:endParaRPr lang="en-US" sz="1000"/>
        </a:p>
      </dgm:t>
    </dgm:pt>
    <dgm:pt modelId="{5DC85E52-490C-4117-AC9C-62C58778C502}">
      <dgm:prSet phldrT="[Text]" custT="1"/>
      <dgm:spPr/>
      <dgm:t>
        <a:bodyPr/>
        <a:lstStyle/>
        <a:p>
          <a:r>
            <a:rPr lang="en-US" sz="1000"/>
            <a:t>Fund</a:t>
          </a:r>
        </a:p>
      </dgm:t>
    </dgm:pt>
    <dgm:pt modelId="{91CCB41C-2573-4F3E-92A8-E330E8776E0D}" type="parTrans" cxnId="{404DF432-B360-4672-9D19-E9033CB15F4E}">
      <dgm:prSet/>
      <dgm:spPr/>
      <dgm:t>
        <a:bodyPr/>
        <a:lstStyle/>
        <a:p>
          <a:endParaRPr lang="en-US" sz="1000"/>
        </a:p>
      </dgm:t>
    </dgm:pt>
    <dgm:pt modelId="{873AD90C-1090-4A64-9D82-3EF1F3E65218}" type="sibTrans" cxnId="{404DF432-B360-4672-9D19-E9033CB15F4E}">
      <dgm:prSet/>
      <dgm:spPr/>
      <dgm:t>
        <a:bodyPr/>
        <a:lstStyle/>
        <a:p>
          <a:endParaRPr lang="en-US" sz="1000"/>
        </a:p>
      </dgm:t>
    </dgm:pt>
    <dgm:pt modelId="{FC06E5B1-AF5C-4FB3-AE8E-5E594A466029}">
      <dgm:prSet phldrT="[Text]" custT="1"/>
      <dgm:spPr/>
      <dgm:t>
        <a:bodyPr/>
        <a:lstStyle/>
        <a:p>
          <a:r>
            <a:rPr lang="en-US" sz="1000"/>
            <a:t>Scheme</a:t>
          </a:r>
        </a:p>
      </dgm:t>
    </dgm:pt>
    <dgm:pt modelId="{6585D1EB-C383-477D-AAFF-97CFE933D783}" type="parTrans" cxnId="{8160BA8B-1EC5-4E24-96D7-A8873FA9561B}">
      <dgm:prSet/>
      <dgm:spPr/>
      <dgm:t>
        <a:bodyPr/>
        <a:lstStyle/>
        <a:p>
          <a:endParaRPr lang="en-US" sz="1000"/>
        </a:p>
      </dgm:t>
    </dgm:pt>
    <dgm:pt modelId="{67780F8F-A521-4215-9B9E-50F3863519FE}" type="sibTrans" cxnId="{8160BA8B-1EC5-4E24-96D7-A8873FA9561B}">
      <dgm:prSet/>
      <dgm:spPr/>
      <dgm:t>
        <a:bodyPr/>
        <a:lstStyle/>
        <a:p>
          <a:endParaRPr lang="en-US" sz="1000"/>
        </a:p>
      </dgm:t>
    </dgm:pt>
    <dgm:pt modelId="{44F499E3-287B-4561-B44C-728D5B6B0E6F}">
      <dgm:prSet phldrT="[Text]" custT="1"/>
      <dgm:spPr/>
      <dgm:t>
        <a:bodyPr/>
        <a:lstStyle/>
        <a:p>
          <a:r>
            <a:rPr lang="en-US" sz="1000"/>
            <a:t>Docket - GEN</a:t>
          </a:r>
        </a:p>
      </dgm:t>
    </dgm:pt>
    <dgm:pt modelId="{C8F95EEC-B235-456A-A48C-16F86294807D}" type="parTrans" cxnId="{B41EFAA8-0959-4445-B82E-15C6A01FCD1D}">
      <dgm:prSet/>
      <dgm:spPr/>
      <dgm:t>
        <a:bodyPr/>
        <a:lstStyle/>
        <a:p>
          <a:endParaRPr lang="en-US" sz="1000"/>
        </a:p>
      </dgm:t>
    </dgm:pt>
    <dgm:pt modelId="{32B57C26-7728-4DC9-B42B-A7EDCF0FB8CB}" type="sibTrans" cxnId="{B41EFAA8-0959-4445-B82E-15C6A01FCD1D}">
      <dgm:prSet/>
      <dgm:spPr/>
      <dgm:t>
        <a:bodyPr/>
        <a:lstStyle/>
        <a:p>
          <a:endParaRPr lang="en-US" sz="1000"/>
        </a:p>
      </dgm:t>
    </dgm:pt>
    <dgm:pt modelId="{71020DD6-19DD-4973-800C-B8FEC5354FB6}" type="pres">
      <dgm:prSet presAssocID="{4E5C3606-D1FE-464C-ACB0-75BE5C44AC5A}" presName="Name0" presStyleCnt="0">
        <dgm:presLayoutVars>
          <dgm:chPref val="1"/>
          <dgm:dir/>
          <dgm:animOne val="branch"/>
          <dgm:animLvl val="lvl"/>
          <dgm:resizeHandles val="exact"/>
        </dgm:presLayoutVars>
      </dgm:prSet>
      <dgm:spPr/>
      <dgm:t>
        <a:bodyPr/>
        <a:lstStyle/>
        <a:p>
          <a:endParaRPr lang="en-US"/>
        </a:p>
      </dgm:t>
    </dgm:pt>
    <dgm:pt modelId="{E819F759-E9E8-456A-9428-3D9A99724FBF}" type="pres">
      <dgm:prSet presAssocID="{DEE513AA-3CD1-473B-84C2-0B1C718A9475}" presName="root1" presStyleCnt="0"/>
      <dgm:spPr/>
    </dgm:pt>
    <dgm:pt modelId="{90875A08-2F5E-414E-8481-33DB00FA9ACF}" type="pres">
      <dgm:prSet presAssocID="{DEE513AA-3CD1-473B-84C2-0B1C718A9475}" presName="LevelOneTextNode" presStyleLbl="node0" presStyleIdx="0" presStyleCnt="1">
        <dgm:presLayoutVars>
          <dgm:chPref val="3"/>
        </dgm:presLayoutVars>
      </dgm:prSet>
      <dgm:spPr/>
      <dgm:t>
        <a:bodyPr/>
        <a:lstStyle/>
        <a:p>
          <a:endParaRPr lang="en-US"/>
        </a:p>
      </dgm:t>
    </dgm:pt>
    <dgm:pt modelId="{939744A1-1628-4027-8797-49279109A16F}" type="pres">
      <dgm:prSet presAssocID="{DEE513AA-3CD1-473B-84C2-0B1C718A9475}" presName="level2hierChild" presStyleCnt="0"/>
      <dgm:spPr/>
    </dgm:pt>
    <dgm:pt modelId="{DBF17566-C46D-4ACB-BB68-8E3208C44F44}" type="pres">
      <dgm:prSet presAssocID="{91CCB41C-2573-4F3E-92A8-E330E8776E0D}" presName="conn2-1" presStyleLbl="parChTrans1D2" presStyleIdx="0" presStyleCnt="1"/>
      <dgm:spPr/>
      <dgm:t>
        <a:bodyPr/>
        <a:lstStyle/>
        <a:p>
          <a:endParaRPr lang="en-US"/>
        </a:p>
      </dgm:t>
    </dgm:pt>
    <dgm:pt modelId="{2434ECE7-201E-4436-ABF0-78AA0CFB9BF8}" type="pres">
      <dgm:prSet presAssocID="{91CCB41C-2573-4F3E-92A8-E330E8776E0D}" presName="connTx" presStyleLbl="parChTrans1D2" presStyleIdx="0" presStyleCnt="1"/>
      <dgm:spPr/>
      <dgm:t>
        <a:bodyPr/>
        <a:lstStyle/>
        <a:p>
          <a:endParaRPr lang="en-US"/>
        </a:p>
      </dgm:t>
    </dgm:pt>
    <dgm:pt modelId="{ACEB8BA6-E811-4473-9D04-BFA89E0744A4}" type="pres">
      <dgm:prSet presAssocID="{5DC85E52-490C-4117-AC9C-62C58778C502}" presName="root2" presStyleCnt="0"/>
      <dgm:spPr/>
    </dgm:pt>
    <dgm:pt modelId="{4A48B387-3D16-4588-B959-6CF1EBB1A222}" type="pres">
      <dgm:prSet presAssocID="{5DC85E52-490C-4117-AC9C-62C58778C502}" presName="LevelTwoTextNode" presStyleLbl="node2" presStyleIdx="0" presStyleCnt="1">
        <dgm:presLayoutVars>
          <dgm:chPref val="3"/>
        </dgm:presLayoutVars>
      </dgm:prSet>
      <dgm:spPr/>
      <dgm:t>
        <a:bodyPr/>
        <a:lstStyle/>
        <a:p>
          <a:endParaRPr lang="en-US"/>
        </a:p>
      </dgm:t>
    </dgm:pt>
    <dgm:pt modelId="{7D61FDDF-7C84-4151-9696-739988740E3C}" type="pres">
      <dgm:prSet presAssocID="{5DC85E52-490C-4117-AC9C-62C58778C502}" presName="level3hierChild" presStyleCnt="0"/>
      <dgm:spPr/>
    </dgm:pt>
    <dgm:pt modelId="{7FCAF412-9C9C-4471-B0F6-FC40552649C8}" type="pres">
      <dgm:prSet presAssocID="{6585D1EB-C383-477D-AAFF-97CFE933D783}" presName="conn2-1" presStyleLbl="parChTrans1D3" presStyleIdx="0" presStyleCnt="1"/>
      <dgm:spPr/>
      <dgm:t>
        <a:bodyPr/>
        <a:lstStyle/>
        <a:p>
          <a:endParaRPr lang="en-US"/>
        </a:p>
      </dgm:t>
    </dgm:pt>
    <dgm:pt modelId="{46B4B83A-4934-40A2-ADD3-C595A9A682AD}" type="pres">
      <dgm:prSet presAssocID="{6585D1EB-C383-477D-AAFF-97CFE933D783}" presName="connTx" presStyleLbl="parChTrans1D3" presStyleIdx="0" presStyleCnt="1"/>
      <dgm:spPr/>
      <dgm:t>
        <a:bodyPr/>
        <a:lstStyle/>
        <a:p>
          <a:endParaRPr lang="en-US"/>
        </a:p>
      </dgm:t>
    </dgm:pt>
    <dgm:pt modelId="{BB6BFF42-5C42-4509-BAA7-F309289A6AE9}" type="pres">
      <dgm:prSet presAssocID="{FC06E5B1-AF5C-4FB3-AE8E-5E594A466029}" presName="root2" presStyleCnt="0"/>
      <dgm:spPr/>
    </dgm:pt>
    <dgm:pt modelId="{39FA9487-0C55-4027-8432-1664B4B35AFB}" type="pres">
      <dgm:prSet presAssocID="{FC06E5B1-AF5C-4FB3-AE8E-5E594A466029}" presName="LevelTwoTextNode" presStyleLbl="node3" presStyleIdx="0" presStyleCnt="1">
        <dgm:presLayoutVars>
          <dgm:chPref val="3"/>
        </dgm:presLayoutVars>
      </dgm:prSet>
      <dgm:spPr/>
      <dgm:t>
        <a:bodyPr/>
        <a:lstStyle/>
        <a:p>
          <a:endParaRPr lang="en-US"/>
        </a:p>
      </dgm:t>
    </dgm:pt>
    <dgm:pt modelId="{D1C6839C-DD04-4467-80BA-1670902181F4}" type="pres">
      <dgm:prSet presAssocID="{FC06E5B1-AF5C-4FB3-AE8E-5E594A466029}" presName="level3hierChild" presStyleCnt="0"/>
      <dgm:spPr/>
    </dgm:pt>
    <dgm:pt modelId="{FE8459F3-5031-40BF-B3D4-0C32A20203FB}" type="pres">
      <dgm:prSet presAssocID="{C8F95EEC-B235-456A-A48C-16F86294807D}" presName="conn2-1" presStyleLbl="parChTrans1D4" presStyleIdx="0" presStyleCnt="1"/>
      <dgm:spPr/>
      <dgm:t>
        <a:bodyPr/>
        <a:lstStyle/>
        <a:p>
          <a:endParaRPr lang="en-US"/>
        </a:p>
      </dgm:t>
    </dgm:pt>
    <dgm:pt modelId="{6EFB1894-3966-4506-BD08-CAE2FDD84F25}" type="pres">
      <dgm:prSet presAssocID="{C8F95EEC-B235-456A-A48C-16F86294807D}" presName="connTx" presStyleLbl="parChTrans1D4" presStyleIdx="0" presStyleCnt="1"/>
      <dgm:spPr/>
      <dgm:t>
        <a:bodyPr/>
        <a:lstStyle/>
        <a:p>
          <a:endParaRPr lang="en-US"/>
        </a:p>
      </dgm:t>
    </dgm:pt>
    <dgm:pt modelId="{EF3546FB-1432-40A0-A438-408014343BAA}" type="pres">
      <dgm:prSet presAssocID="{44F499E3-287B-4561-B44C-728D5B6B0E6F}" presName="root2" presStyleCnt="0"/>
      <dgm:spPr/>
    </dgm:pt>
    <dgm:pt modelId="{6EB6D5B5-782A-4152-9752-ADC1E913E65B}" type="pres">
      <dgm:prSet presAssocID="{44F499E3-287B-4561-B44C-728D5B6B0E6F}" presName="LevelTwoTextNode" presStyleLbl="node4" presStyleIdx="0" presStyleCnt="1">
        <dgm:presLayoutVars>
          <dgm:chPref val="3"/>
        </dgm:presLayoutVars>
      </dgm:prSet>
      <dgm:spPr/>
      <dgm:t>
        <a:bodyPr/>
        <a:lstStyle/>
        <a:p>
          <a:endParaRPr lang="en-US"/>
        </a:p>
      </dgm:t>
    </dgm:pt>
    <dgm:pt modelId="{32D6AC13-D859-4B06-9FD0-B4D823A0A5D9}" type="pres">
      <dgm:prSet presAssocID="{44F499E3-287B-4561-B44C-728D5B6B0E6F}" presName="level3hierChild" presStyleCnt="0"/>
      <dgm:spPr/>
    </dgm:pt>
  </dgm:ptLst>
  <dgm:cxnLst>
    <dgm:cxn modelId="{A4C35A1A-A611-461B-85F4-B2BF470099AE}" type="presOf" srcId="{C8F95EEC-B235-456A-A48C-16F86294807D}" destId="{FE8459F3-5031-40BF-B3D4-0C32A20203FB}" srcOrd="0" destOrd="0" presId="urn:microsoft.com/office/officeart/2008/layout/HorizontalMultiLevelHierarchy"/>
    <dgm:cxn modelId="{404DF432-B360-4672-9D19-E9033CB15F4E}" srcId="{DEE513AA-3CD1-473B-84C2-0B1C718A9475}" destId="{5DC85E52-490C-4117-AC9C-62C58778C502}" srcOrd="0" destOrd="0" parTransId="{91CCB41C-2573-4F3E-92A8-E330E8776E0D}" sibTransId="{873AD90C-1090-4A64-9D82-3EF1F3E65218}"/>
    <dgm:cxn modelId="{5EBE6219-6056-43EA-A3D4-38A2BACC10EF}" type="presOf" srcId="{44F499E3-287B-4561-B44C-728D5B6B0E6F}" destId="{6EB6D5B5-782A-4152-9752-ADC1E913E65B}" srcOrd="0" destOrd="0" presId="urn:microsoft.com/office/officeart/2008/layout/HorizontalMultiLevelHierarchy"/>
    <dgm:cxn modelId="{3E87F8CD-561C-413D-85FB-0D3881B96975}" srcId="{4E5C3606-D1FE-464C-ACB0-75BE5C44AC5A}" destId="{DEE513AA-3CD1-473B-84C2-0B1C718A9475}" srcOrd="0" destOrd="0" parTransId="{AE1D0BE9-04CB-4E12-95CD-6D63B71DF7A6}" sibTransId="{CF154EBA-386A-424A-B349-38580DF7E417}"/>
    <dgm:cxn modelId="{8165E293-3A24-4F50-9612-36A96334DB8A}" type="presOf" srcId="{DEE513AA-3CD1-473B-84C2-0B1C718A9475}" destId="{90875A08-2F5E-414E-8481-33DB00FA9ACF}" srcOrd="0" destOrd="0" presId="urn:microsoft.com/office/officeart/2008/layout/HorizontalMultiLevelHierarchy"/>
    <dgm:cxn modelId="{3BDB0E48-AF68-440C-82A4-2C99975CC591}" type="presOf" srcId="{6585D1EB-C383-477D-AAFF-97CFE933D783}" destId="{7FCAF412-9C9C-4471-B0F6-FC40552649C8}" srcOrd="0" destOrd="0" presId="urn:microsoft.com/office/officeart/2008/layout/HorizontalMultiLevelHierarchy"/>
    <dgm:cxn modelId="{20BA463D-EAD7-455B-9184-310EEFA144E0}" type="presOf" srcId="{C8F95EEC-B235-456A-A48C-16F86294807D}" destId="{6EFB1894-3966-4506-BD08-CAE2FDD84F25}" srcOrd="1" destOrd="0" presId="urn:microsoft.com/office/officeart/2008/layout/HorizontalMultiLevelHierarchy"/>
    <dgm:cxn modelId="{8160BA8B-1EC5-4E24-96D7-A8873FA9561B}" srcId="{5DC85E52-490C-4117-AC9C-62C58778C502}" destId="{FC06E5B1-AF5C-4FB3-AE8E-5E594A466029}" srcOrd="0" destOrd="0" parTransId="{6585D1EB-C383-477D-AAFF-97CFE933D783}" sibTransId="{67780F8F-A521-4215-9B9E-50F3863519FE}"/>
    <dgm:cxn modelId="{B41EFAA8-0959-4445-B82E-15C6A01FCD1D}" srcId="{FC06E5B1-AF5C-4FB3-AE8E-5E594A466029}" destId="{44F499E3-287B-4561-B44C-728D5B6B0E6F}" srcOrd="0" destOrd="0" parTransId="{C8F95EEC-B235-456A-A48C-16F86294807D}" sibTransId="{32B57C26-7728-4DC9-B42B-A7EDCF0FB8CB}"/>
    <dgm:cxn modelId="{AD9DFDD6-F48E-4590-959D-5A27E95DC505}" type="presOf" srcId="{91CCB41C-2573-4F3E-92A8-E330E8776E0D}" destId="{DBF17566-C46D-4ACB-BB68-8E3208C44F44}" srcOrd="0" destOrd="0" presId="urn:microsoft.com/office/officeart/2008/layout/HorizontalMultiLevelHierarchy"/>
    <dgm:cxn modelId="{DD16DFB1-5351-4F67-A4CF-BCFD60C65FB1}" type="presOf" srcId="{91CCB41C-2573-4F3E-92A8-E330E8776E0D}" destId="{2434ECE7-201E-4436-ABF0-78AA0CFB9BF8}" srcOrd="1" destOrd="0" presId="urn:microsoft.com/office/officeart/2008/layout/HorizontalMultiLevelHierarchy"/>
    <dgm:cxn modelId="{ACB9268C-4079-45B5-96EE-C81702A99664}" type="presOf" srcId="{FC06E5B1-AF5C-4FB3-AE8E-5E594A466029}" destId="{39FA9487-0C55-4027-8432-1664B4B35AFB}" srcOrd="0" destOrd="0" presId="urn:microsoft.com/office/officeart/2008/layout/HorizontalMultiLevelHierarchy"/>
    <dgm:cxn modelId="{359F5F8A-E0DA-4BF0-8C96-B4D749D49F9A}" type="presOf" srcId="{4E5C3606-D1FE-464C-ACB0-75BE5C44AC5A}" destId="{71020DD6-19DD-4973-800C-B8FEC5354FB6}" srcOrd="0" destOrd="0" presId="urn:microsoft.com/office/officeart/2008/layout/HorizontalMultiLevelHierarchy"/>
    <dgm:cxn modelId="{C934CB7C-6023-46C0-B82B-F9E3F80D9CC8}" type="presOf" srcId="{5DC85E52-490C-4117-AC9C-62C58778C502}" destId="{4A48B387-3D16-4588-B959-6CF1EBB1A222}" srcOrd="0" destOrd="0" presId="urn:microsoft.com/office/officeart/2008/layout/HorizontalMultiLevelHierarchy"/>
    <dgm:cxn modelId="{DC94E7F9-CAD9-4694-BE87-E6F4E0EA780C}" type="presOf" srcId="{6585D1EB-C383-477D-AAFF-97CFE933D783}" destId="{46B4B83A-4934-40A2-ADD3-C595A9A682AD}" srcOrd="1" destOrd="0" presId="urn:microsoft.com/office/officeart/2008/layout/HorizontalMultiLevelHierarchy"/>
    <dgm:cxn modelId="{AC99E8CE-C3B6-4B4B-A5EF-BEADDB7D293A}" type="presParOf" srcId="{71020DD6-19DD-4973-800C-B8FEC5354FB6}" destId="{E819F759-E9E8-456A-9428-3D9A99724FBF}" srcOrd="0" destOrd="0" presId="urn:microsoft.com/office/officeart/2008/layout/HorizontalMultiLevelHierarchy"/>
    <dgm:cxn modelId="{BCA3F0FC-A3FE-42A8-8805-08A3597D7FAC}" type="presParOf" srcId="{E819F759-E9E8-456A-9428-3D9A99724FBF}" destId="{90875A08-2F5E-414E-8481-33DB00FA9ACF}" srcOrd="0" destOrd="0" presId="urn:microsoft.com/office/officeart/2008/layout/HorizontalMultiLevelHierarchy"/>
    <dgm:cxn modelId="{EEF5A1BC-65D9-464C-BF5C-3986CE0CE6C7}" type="presParOf" srcId="{E819F759-E9E8-456A-9428-3D9A99724FBF}" destId="{939744A1-1628-4027-8797-49279109A16F}" srcOrd="1" destOrd="0" presId="urn:microsoft.com/office/officeart/2008/layout/HorizontalMultiLevelHierarchy"/>
    <dgm:cxn modelId="{713A454F-8D82-4482-8694-892109B9E5A9}" type="presParOf" srcId="{939744A1-1628-4027-8797-49279109A16F}" destId="{DBF17566-C46D-4ACB-BB68-8E3208C44F44}" srcOrd="0" destOrd="0" presId="urn:microsoft.com/office/officeart/2008/layout/HorizontalMultiLevelHierarchy"/>
    <dgm:cxn modelId="{3C72A454-F3B0-4DFD-88BB-1E901B0500D1}" type="presParOf" srcId="{DBF17566-C46D-4ACB-BB68-8E3208C44F44}" destId="{2434ECE7-201E-4436-ABF0-78AA0CFB9BF8}" srcOrd="0" destOrd="0" presId="urn:microsoft.com/office/officeart/2008/layout/HorizontalMultiLevelHierarchy"/>
    <dgm:cxn modelId="{C2ABCAEA-94AE-4C20-8039-FB594A8D8280}" type="presParOf" srcId="{939744A1-1628-4027-8797-49279109A16F}" destId="{ACEB8BA6-E811-4473-9D04-BFA89E0744A4}" srcOrd="1" destOrd="0" presId="urn:microsoft.com/office/officeart/2008/layout/HorizontalMultiLevelHierarchy"/>
    <dgm:cxn modelId="{7395BF64-2A22-4081-828B-16944608371C}" type="presParOf" srcId="{ACEB8BA6-E811-4473-9D04-BFA89E0744A4}" destId="{4A48B387-3D16-4588-B959-6CF1EBB1A222}" srcOrd="0" destOrd="0" presId="urn:microsoft.com/office/officeart/2008/layout/HorizontalMultiLevelHierarchy"/>
    <dgm:cxn modelId="{509B56D0-294F-4AA0-84AF-7A06B4E62C63}" type="presParOf" srcId="{ACEB8BA6-E811-4473-9D04-BFA89E0744A4}" destId="{7D61FDDF-7C84-4151-9696-739988740E3C}" srcOrd="1" destOrd="0" presId="urn:microsoft.com/office/officeart/2008/layout/HorizontalMultiLevelHierarchy"/>
    <dgm:cxn modelId="{F5FCE175-CF2C-4BAC-8E0F-816F25CA46EC}" type="presParOf" srcId="{7D61FDDF-7C84-4151-9696-739988740E3C}" destId="{7FCAF412-9C9C-4471-B0F6-FC40552649C8}" srcOrd="0" destOrd="0" presId="urn:microsoft.com/office/officeart/2008/layout/HorizontalMultiLevelHierarchy"/>
    <dgm:cxn modelId="{D6DEC523-5E48-487C-B6C2-ED02445E3BD2}" type="presParOf" srcId="{7FCAF412-9C9C-4471-B0F6-FC40552649C8}" destId="{46B4B83A-4934-40A2-ADD3-C595A9A682AD}" srcOrd="0" destOrd="0" presId="urn:microsoft.com/office/officeart/2008/layout/HorizontalMultiLevelHierarchy"/>
    <dgm:cxn modelId="{E76FE452-F585-4538-9E08-D35232EEEB87}" type="presParOf" srcId="{7D61FDDF-7C84-4151-9696-739988740E3C}" destId="{BB6BFF42-5C42-4509-BAA7-F309289A6AE9}" srcOrd="1" destOrd="0" presId="urn:microsoft.com/office/officeart/2008/layout/HorizontalMultiLevelHierarchy"/>
    <dgm:cxn modelId="{AA06E4A1-DA5D-4A67-8AEA-80842101500F}" type="presParOf" srcId="{BB6BFF42-5C42-4509-BAA7-F309289A6AE9}" destId="{39FA9487-0C55-4027-8432-1664B4B35AFB}" srcOrd="0" destOrd="0" presId="urn:microsoft.com/office/officeart/2008/layout/HorizontalMultiLevelHierarchy"/>
    <dgm:cxn modelId="{F9589F88-8AAA-44A5-8C7E-59DBAC64DD92}" type="presParOf" srcId="{BB6BFF42-5C42-4509-BAA7-F309289A6AE9}" destId="{D1C6839C-DD04-4467-80BA-1670902181F4}" srcOrd="1" destOrd="0" presId="urn:microsoft.com/office/officeart/2008/layout/HorizontalMultiLevelHierarchy"/>
    <dgm:cxn modelId="{4D3F28EC-5298-4090-8DED-8DCB778FCCBF}" type="presParOf" srcId="{D1C6839C-DD04-4467-80BA-1670902181F4}" destId="{FE8459F3-5031-40BF-B3D4-0C32A20203FB}" srcOrd="0" destOrd="0" presId="urn:microsoft.com/office/officeart/2008/layout/HorizontalMultiLevelHierarchy"/>
    <dgm:cxn modelId="{7CD63935-0CBB-42B2-9A34-7466C473B7A8}" type="presParOf" srcId="{FE8459F3-5031-40BF-B3D4-0C32A20203FB}" destId="{6EFB1894-3966-4506-BD08-CAE2FDD84F25}" srcOrd="0" destOrd="0" presId="urn:microsoft.com/office/officeart/2008/layout/HorizontalMultiLevelHierarchy"/>
    <dgm:cxn modelId="{92268852-E0E7-43C8-A855-1FEF2ABAD145}" type="presParOf" srcId="{D1C6839C-DD04-4467-80BA-1670902181F4}" destId="{EF3546FB-1432-40A0-A438-408014343BAA}" srcOrd="1" destOrd="0" presId="urn:microsoft.com/office/officeart/2008/layout/HorizontalMultiLevelHierarchy"/>
    <dgm:cxn modelId="{25D3B152-F003-4E52-AE4D-932D873E022A}" type="presParOf" srcId="{EF3546FB-1432-40A0-A438-408014343BAA}" destId="{6EB6D5B5-782A-4152-9752-ADC1E913E65B}" srcOrd="0" destOrd="0" presId="urn:microsoft.com/office/officeart/2008/layout/HorizontalMultiLevelHierarchy"/>
    <dgm:cxn modelId="{E1CAB158-1ABB-47A0-B212-1DE2C18DEB14}" type="presParOf" srcId="{EF3546FB-1432-40A0-A438-408014343BAA}" destId="{32D6AC13-D859-4B06-9FD0-B4D823A0A5D9}"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'C'</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EA803D7-BF32-4F23-9C20-B2A3364AFD2E}" type="presOf" srcId="{C78FF884-AF32-4A77-A291-AA9E473C2D67}" destId="{0A7A737D-871A-4BAD-8681-7CDC65215798}" srcOrd="0" destOrd="0" presId="urn:microsoft.com/office/officeart/2005/8/layout/hList1"/>
    <dgm:cxn modelId="{9357B34F-5256-48F4-8D14-20E8FB86078F}" type="presOf" srcId="{93A29005-ECEA-44A8-98A3-35A4E0B048EC}" destId="{D2B92B6C-FE09-4D8C-BA10-51242D398CE0}" srcOrd="0" destOrd="0" presId="urn:microsoft.com/office/officeart/2005/8/layout/hList1"/>
    <dgm:cxn modelId="{775B32B8-F659-4518-96ED-DA37205B7B02}" type="presOf" srcId="{390D8610-3C4D-4862-9B1F-A61FA8D53658}" destId="{85AAFB0E-2194-48E2-830B-394C2E069829}" srcOrd="0" destOrd="0" presId="urn:microsoft.com/office/officeart/2005/8/layout/hList1"/>
    <dgm:cxn modelId="{B133FFE5-932E-4867-80ED-0545AC6C747A}" type="presOf" srcId="{AEFABD14-E801-4D98-B9CF-19CF2E09370D}" destId="{BC1BB2AF-4F42-4901-81C7-3F95B164ADA1}"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EED6BC96-BCFF-4EED-BC2B-D33DACEDBD94}" type="presOf" srcId="{02CDCE9B-4370-43D0-AFA1-A769A1400600}" destId="{E8ECBE4F-BC95-43E0-89CC-E90D6D5D8FBE}" srcOrd="0" destOrd="0" presId="urn:microsoft.com/office/officeart/2005/8/layout/hList1"/>
    <dgm:cxn modelId="{DC5D2C4C-F63C-4563-838C-528ABD3B6858}" type="presOf" srcId="{53D2D26F-1741-42EF-AA50-5A347EA23D3B}" destId="{EB70FAA0-E258-41A7-896E-34D8687D7F08}"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995F3884-D3FC-4CA4-8844-146F8A84E855}" type="presOf" srcId="{B37414E4-9E0C-498C-87A8-550DC2FC8D7D}" destId="{8299344E-6C89-4F5B-A8DA-BFF8CB285CED}"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B7211D5F-2928-4B4F-9287-1B1A8DD2CE45}" type="presOf" srcId="{1C50EF65-8CAB-4668-9F5C-304E95049C95}" destId="{CD3694EF-CEF3-4438-B7F5-48F26BE42B91}" srcOrd="0" destOrd="0" presId="urn:microsoft.com/office/officeart/2005/8/layout/hList1"/>
    <dgm:cxn modelId="{D6DD364B-6330-40FE-8344-6D908E38DBC6}" type="presOf" srcId="{0ACDF20D-ADB1-4D4E-8243-352135544B18}" destId="{1ECD78CA-FCE0-4EC3-8581-CAAE55BE8636}" srcOrd="0" destOrd="0" presId="urn:microsoft.com/office/officeart/2005/8/layout/hList1"/>
    <dgm:cxn modelId="{32DD822C-E45C-4814-8A2E-148A371B45AA}" type="presParOf" srcId="{85AAFB0E-2194-48E2-830B-394C2E069829}" destId="{FBC826E7-AA08-4BCA-A553-D360D51A835D}" srcOrd="0" destOrd="0" presId="urn:microsoft.com/office/officeart/2005/8/layout/hList1"/>
    <dgm:cxn modelId="{854417B7-B818-4387-B92A-E34103A0811B}" type="presParOf" srcId="{FBC826E7-AA08-4BCA-A553-D360D51A835D}" destId="{1ECD78CA-FCE0-4EC3-8581-CAAE55BE8636}" srcOrd="0" destOrd="0" presId="urn:microsoft.com/office/officeart/2005/8/layout/hList1"/>
    <dgm:cxn modelId="{F0DE6823-4605-46ED-9F58-F0A35658D9D7}" type="presParOf" srcId="{FBC826E7-AA08-4BCA-A553-D360D51A835D}" destId="{EB70FAA0-E258-41A7-896E-34D8687D7F08}" srcOrd="1" destOrd="0" presId="urn:microsoft.com/office/officeart/2005/8/layout/hList1"/>
    <dgm:cxn modelId="{CCAF7DE9-26C1-40E0-859A-C876A1918727}" type="presParOf" srcId="{85AAFB0E-2194-48E2-830B-394C2E069829}" destId="{58258DFA-E442-494A-AAFA-17061AAD8C48}" srcOrd="1" destOrd="0" presId="urn:microsoft.com/office/officeart/2005/8/layout/hList1"/>
    <dgm:cxn modelId="{7E7D3739-F850-4E33-A866-A2E3954C1B3A}" type="presParOf" srcId="{85AAFB0E-2194-48E2-830B-394C2E069829}" destId="{7C07A2C5-BB02-42AB-9A56-F18A383232BC}" srcOrd="2" destOrd="0" presId="urn:microsoft.com/office/officeart/2005/8/layout/hList1"/>
    <dgm:cxn modelId="{E7BD1183-2A00-450C-95DC-D542533986EB}" type="presParOf" srcId="{7C07A2C5-BB02-42AB-9A56-F18A383232BC}" destId="{8299344E-6C89-4F5B-A8DA-BFF8CB285CED}" srcOrd="0" destOrd="0" presId="urn:microsoft.com/office/officeart/2005/8/layout/hList1"/>
    <dgm:cxn modelId="{74F45A53-565D-4C1D-BF7E-4ECFA5B65C8E}" type="presParOf" srcId="{7C07A2C5-BB02-42AB-9A56-F18A383232BC}" destId="{D2B92B6C-FE09-4D8C-BA10-51242D398CE0}" srcOrd="1" destOrd="0" presId="urn:microsoft.com/office/officeart/2005/8/layout/hList1"/>
    <dgm:cxn modelId="{7CE59677-46E5-4B36-A255-8A6676BCC496}" type="presParOf" srcId="{85AAFB0E-2194-48E2-830B-394C2E069829}" destId="{333DB282-DC9C-45FA-B253-7707934DC4FB}" srcOrd="3" destOrd="0" presId="urn:microsoft.com/office/officeart/2005/8/layout/hList1"/>
    <dgm:cxn modelId="{A9B057EC-E054-47F5-8581-6EE25D101F18}" type="presParOf" srcId="{85AAFB0E-2194-48E2-830B-394C2E069829}" destId="{3B20A72A-F2F6-4F17-AE4D-A1C8BA57A214}" srcOrd="4" destOrd="0" presId="urn:microsoft.com/office/officeart/2005/8/layout/hList1"/>
    <dgm:cxn modelId="{A278D001-CD79-49F0-8CF7-79806994DE94}" type="presParOf" srcId="{3B20A72A-F2F6-4F17-AE4D-A1C8BA57A214}" destId="{BC1BB2AF-4F42-4901-81C7-3F95B164ADA1}" srcOrd="0" destOrd="0" presId="urn:microsoft.com/office/officeart/2005/8/layout/hList1"/>
    <dgm:cxn modelId="{D65F1D49-72DE-4DD6-A02B-8914D2B8D7C1}" type="presParOf" srcId="{3B20A72A-F2F6-4F17-AE4D-A1C8BA57A214}" destId="{0A7A737D-871A-4BAD-8681-7CDC65215798}" srcOrd="1" destOrd="0" presId="urn:microsoft.com/office/officeart/2005/8/layout/hList1"/>
    <dgm:cxn modelId="{7DB5FA04-F23B-4D6B-9A2A-6F0F641D03A2}" type="presParOf" srcId="{85AAFB0E-2194-48E2-830B-394C2E069829}" destId="{F4531B6C-5E6A-44C8-8F45-E711DD3904FD}" srcOrd="5" destOrd="0" presId="urn:microsoft.com/office/officeart/2005/8/layout/hList1"/>
    <dgm:cxn modelId="{3C265891-92FF-4B61-999C-7992F186CB7F}" type="presParOf" srcId="{85AAFB0E-2194-48E2-830B-394C2E069829}" destId="{D1028E2A-03ED-48C4-AB86-DA7B645333E4}" srcOrd="6" destOrd="0" presId="urn:microsoft.com/office/officeart/2005/8/layout/hList1"/>
    <dgm:cxn modelId="{80F11328-345F-4B57-AF77-BD0C9F9B5A73}" type="presParOf" srcId="{D1028E2A-03ED-48C4-AB86-DA7B645333E4}" destId="{CD3694EF-CEF3-4438-B7F5-48F26BE42B91}" srcOrd="0" destOrd="0" presId="urn:microsoft.com/office/officeart/2005/8/layout/hList1"/>
    <dgm:cxn modelId="{561909EF-7B20-420D-A872-A018F3A240AF}"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6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a:p>
          <a:pPr algn="ctr"/>
          <a:r>
            <a:rPr lang="en-US" sz="1000"/>
            <a:t>(Allot CGPAN)</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Issue of New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0999B47B-DDD3-4B69-A38A-ADF0F3DBD32B}" srcId="{69D2CB5C-3894-48E7-94A6-F7FA90E58022}" destId="{6045D25A-C0B7-4BA8-9E1B-4E77C52C7F0A}" srcOrd="1" destOrd="0" parTransId="{2C3796B0-FE24-4861-A8AE-0628E1B18BD3}" sibTransId="{37627952-938E-427C-B578-269D21A9223B}"/>
    <dgm:cxn modelId="{8D166E6B-6939-4C62-AF47-55A2895FA16F}" srcId="{69D2CB5C-3894-48E7-94A6-F7FA90E58022}" destId="{BFD134A0-2EE7-4AE9-B5F4-7823047F3775}" srcOrd="3" destOrd="0" parTransId="{D8E466D6-470D-4CF2-A20B-EB0B26BF719B}" sibTransId="{89871C79-4229-4275-B42E-4C34C7195314}"/>
    <dgm:cxn modelId="{73E91077-0A0D-4657-97F6-1506BC640083}"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F24D29DE-2442-492C-AA08-E4E8A158FC92}" type="presOf" srcId="{3BEAED92-0A3B-4E78-A418-10705991C2BE}" destId="{2C4D24E4-B14B-4F23-8B9A-461573AC8129}" srcOrd="0" destOrd="0" presId="urn:microsoft.com/office/officeart/2005/8/layout/hProcess9"/>
    <dgm:cxn modelId="{DAF7D904-20CA-4C8D-8399-F4B1BBE00BC4}" type="presOf" srcId="{6045D25A-C0B7-4BA8-9E1B-4E77C52C7F0A}" destId="{3D4C78B8-E9C9-47BE-BB08-06813E0FDE82}" srcOrd="0" destOrd="0" presId="urn:microsoft.com/office/officeart/2005/8/layout/hProcess9"/>
    <dgm:cxn modelId="{D0F672F7-12A3-4D86-B109-1EFF2B29D4F0}" type="presOf" srcId="{BFD134A0-2EE7-4AE9-B5F4-7823047F3775}" destId="{2FE5CAD9-ADFD-494D-9C78-5785D104C3F6}" srcOrd="0" destOrd="0" presId="urn:microsoft.com/office/officeart/2005/8/layout/hProcess9"/>
    <dgm:cxn modelId="{78CABF85-CB01-4803-A8D0-F7086F8FD300}" type="presOf" srcId="{69D2CB5C-3894-48E7-94A6-F7FA90E58022}" destId="{5AA3C766-7446-4F53-9F1A-622AFC19ECC8}"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7D45F8B2-A067-4685-8636-15C0E91CBB8F}" type="presOf" srcId="{1836425D-59BB-49FE-AD6B-CD7C24774BC7}" destId="{7A3A9960-B20C-4336-BA4D-2A0B8C08CBB1}" srcOrd="0" destOrd="0" presId="urn:microsoft.com/office/officeart/2005/8/layout/hProcess9"/>
    <dgm:cxn modelId="{B9022FE0-A6F4-4854-B07F-77D5209B7FF9}" srcId="{69D2CB5C-3894-48E7-94A6-F7FA90E58022}" destId="{D76839DB-909A-4A9D-B908-F9C6E2D1C2B2}" srcOrd="4" destOrd="0" parTransId="{2BF2F4DF-8CDD-4573-B0AC-7F59A0EC5AA5}" sibTransId="{FD2EFFBC-44EE-42BA-849A-82FC5BC9567A}"/>
    <dgm:cxn modelId="{64E5AFC1-B84B-4CFF-AAF8-B12AE07D603B}" type="presParOf" srcId="{5AA3C766-7446-4F53-9F1A-622AFC19ECC8}" destId="{4B32CC90-31CD-46C2-BC22-2C4AC87C1058}" srcOrd="0" destOrd="0" presId="urn:microsoft.com/office/officeart/2005/8/layout/hProcess9"/>
    <dgm:cxn modelId="{9AC5022E-239A-408A-9F20-FDF7F328272F}" type="presParOf" srcId="{5AA3C766-7446-4F53-9F1A-622AFC19ECC8}" destId="{052883CF-3243-429B-B341-ED97D14A32D0}" srcOrd="1" destOrd="0" presId="urn:microsoft.com/office/officeart/2005/8/layout/hProcess9"/>
    <dgm:cxn modelId="{DB4FA1C3-B929-41ED-B876-985BF506C38C}" type="presParOf" srcId="{052883CF-3243-429B-B341-ED97D14A32D0}" destId="{7A3A9960-B20C-4336-BA4D-2A0B8C08CBB1}" srcOrd="0" destOrd="0" presId="urn:microsoft.com/office/officeart/2005/8/layout/hProcess9"/>
    <dgm:cxn modelId="{47A5EFA4-1F07-4849-B376-79957329D6D3}" type="presParOf" srcId="{052883CF-3243-429B-B341-ED97D14A32D0}" destId="{AD36E775-E8AF-4F2A-BA33-A54B66F4A4E3}" srcOrd="1" destOrd="0" presId="urn:microsoft.com/office/officeart/2005/8/layout/hProcess9"/>
    <dgm:cxn modelId="{AC9EBD89-EE2D-482D-8582-24121A042D44}" type="presParOf" srcId="{052883CF-3243-429B-B341-ED97D14A32D0}" destId="{3D4C78B8-E9C9-47BE-BB08-06813E0FDE82}" srcOrd="2" destOrd="0" presId="urn:microsoft.com/office/officeart/2005/8/layout/hProcess9"/>
    <dgm:cxn modelId="{EFB2B032-8A6C-4F2E-A00B-496402B172F1}" type="presParOf" srcId="{052883CF-3243-429B-B341-ED97D14A32D0}" destId="{9E930DBB-A87E-4649-860C-C5A03787649F}" srcOrd="3" destOrd="0" presId="urn:microsoft.com/office/officeart/2005/8/layout/hProcess9"/>
    <dgm:cxn modelId="{87E3542C-D6F1-4C1F-A261-19E358456831}" type="presParOf" srcId="{052883CF-3243-429B-B341-ED97D14A32D0}" destId="{2C4D24E4-B14B-4F23-8B9A-461573AC8129}" srcOrd="4" destOrd="0" presId="urn:microsoft.com/office/officeart/2005/8/layout/hProcess9"/>
    <dgm:cxn modelId="{0B65C623-AF43-4AF0-9848-A9895F093272}" type="presParOf" srcId="{052883CF-3243-429B-B341-ED97D14A32D0}" destId="{477007E8-C4C1-42BB-B122-1DFBB3B90CBA}" srcOrd="5" destOrd="0" presId="urn:microsoft.com/office/officeart/2005/8/layout/hProcess9"/>
    <dgm:cxn modelId="{535F80DE-F81C-4493-A19D-803544D04FF0}" type="presParOf" srcId="{052883CF-3243-429B-B341-ED97D14A32D0}" destId="{2FE5CAD9-ADFD-494D-9C78-5785D104C3F6}" srcOrd="6" destOrd="0" presId="urn:microsoft.com/office/officeart/2005/8/layout/hProcess9"/>
    <dgm:cxn modelId="{1C33CD9E-5ACF-47EC-8BCC-1892D78DE7EC}" type="presParOf" srcId="{052883CF-3243-429B-B341-ED97D14A32D0}" destId="{0F85D012-F983-498D-A9F9-5FBD9B7E08DE}" srcOrd="7" destOrd="0" presId="urn:microsoft.com/office/officeart/2005/8/layout/hProcess9"/>
    <dgm:cxn modelId="{E692BE42-A7BB-4FFB-9BEB-1155420EDA48}"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28F311C4-B004-421A-A907-79C075C4CDBE}" type="presOf" srcId="{B37414E4-9E0C-498C-87A8-550DC2FC8D7D}" destId="{8299344E-6C89-4F5B-A8DA-BFF8CB285CED}" srcOrd="0" destOrd="0" presId="urn:microsoft.com/office/officeart/2005/8/layout/hList1"/>
    <dgm:cxn modelId="{B6D86A49-5240-4978-90AC-A9F76A8C6191}" type="presOf" srcId="{AF384810-E690-4216-8FEE-83D6F82C63EB}" destId="{2CCC3C7B-D042-4A1F-A467-9036DCC31A55}"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73FE0EA-1473-49F7-B7BE-4B8B96E40511}" type="presOf" srcId="{02CDCE9B-4370-43D0-AFA1-A769A1400600}" destId="{E8ECBE4F-BC95-43E0-89CC-E90D6D5D8FBE}" srcOrd="0" destOrd="0" presId="urn:microsoft.com/office/officeart/2005/8/layout/hList1"/>
    <dgm:cxn modelId="{1F9CEF6F-0F76-4064-9045-D47FA4747174}" type="presOf" srcId="{1C50EF65-8CAB-4668-9F5C-304E95049C95}" destId="{CD3694EF-CEF3-4438-B7F5-48F26BE42B91}" srcOrd="0" destOrd="0" presId="urn:microsoft.com/office/officeart/2005/8/layout/hList1"/>
    <dgm:cxn modelId="{44772B2D-D613-4CF9-AE6A-44548E7ABBA2}" type="presOf" srcId="{527AC3A1-6FAF-41EE-8198-647E6079E24C}" destId="{3786AE98-8FF5-4EA2-BAFA-B60AAD6A7D88}" srcOrd="0" destOrd="0" presId="urn:microsoft.com/office/officeart/2005/8/layout/hList1"/>
    <dgm:cxn modelId="{7F174460-D38D-49D5-8AF0-DA5B97CC36E0}" type="presOf" srcId="{53D2D26F-1741-42EF-AA50-5A347EA23D3B}" destId="{EB70FAA0-E258-41A7-896E-34D8687D7F08}" srcOrd="0" destOrd="0" presId="urn:microsoft.com/office/officeart/2005/8/layout/hList1"/>
    <dgm:cxn modelId="{1D412B92-E745-4FAB-9769-E963E9A54409}" type="presOf" srcId="{390D8610-3C4D-4862-9B1F-A61FA8D53658}" destId="{85AAFB0E-2194-48E2-830B-394C2E069829}"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E75E04F6-19A9-4BCB-9721-20D10A946FDF}" type="presOf" srcId="{AEFABD14-E801-4D98-B9CF-19CF2E09370D}" destId="{BC1BB2AF-4F42-4901-81C7-3F95B164ADA1}"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7DAF646B-7C2B-4916-80BE-9809FFCC4002}" srcId="{AEFABD14-E801-4D98-B9CF-19CF2E09370D}" destId="{C78FF884-AF32-4A77-A291-AA9E473C2D67}" srcOrd="0" destOrd="0" parTransId="{63544EF0-E17C-4C2B-ABB7-2C7E679788AE}" sibTransId="{8238F669-3558-4064-BEC7-2F9668EE51E5}"/>
    <dgm:cxn modelId="{51DB2E15-1D46-43DF-A5EC-0FED3E3C3350}" srcId="{390D8610-3C4D-4862-9B1F-A61FA8D53658}" destId="{AEFABD14-E801-4D98-B9CF-19CF2E09370D}" srcOrd="3" destOrd="0" parTransId="{92DCF1B3-A4B1-46DC-A1C0-F76A36F678E9}" sibTransId="{933627A2-7A7D-4212-B774-D29676E4BBEA}"/>
    <dgm:cxn modelId="{AFE3A3EC-9B3B-4244-B4E1-B8AD9992BE88}" type="presOf" srcId="{C78FF884-AF32-4A77-A291-AA9E473C2D67}" destId="{0A7A737D-871A-4BAD-8681-7CDC65215798}" srcOrd="0" destOrd="0" presId="urn:microsoft.com/office/officeart/2005/8/layout/hList1"/>
    <dgm:cxn modelId="{5F3D9A9E-8731-4190-9130-11A39B62BB71}" type="presOf" srcId="{93A29005-ECEA-44A8-98A3-35A4E0B048EC}" destId="{D2B92B6C-FE09-4D8C-BA10-51242D398CE0}" srcOrd="0" destOrd="0" presId="urn:microsoft.com/office/officeart/2005/8/layout/hList1"/>
    <dgm:cxn modelId="{D5B87F47-FF78-4C73-A7E3-159EC5734865}" type="presOf" srcId="{0ACDF20D-ADB1-4D4E-8243-352135544B18}" destId="{1ECD78CA-FCE0-4EC3-8581-CAAE55BE8636}"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6EC50C63-656C-4482-B518-6EB01C02EADC}" srcId="{1C50EF65-8CAB-4668-9F5C-304E95049C95}" destId="{02CDCE9B-4370-43D0-AFA1-A769A1400600}" srcOrd="0" destOrd="0" parTransId="{8AA06CE9-FB43-443E-A73B-B419384B7678}" sibTransId="{4CB87A18-B999-44A3-BE60-F176CF96EDFA}"/>
    <dgm:cxn modelId="{10F5CF05-049B-45EE-B9CB-97D9D7C4A35F}" srcId="{0ACDF20D-ADB1-4D4E-8243-352135544B18}" destId="{53D2D26F-1741-42EF-AA50-5A347EA23D3B}" srcOrd="0" destOrd="0" parTransId="{69A390D9-6390-4EE6-AD4B-266D584B88DD}" sibTransId="{0DCFE729-BC4A-4C72-9E34-64FE5D603D32}"/>
    <dgm:cxn modelId="{BA0E702B-8B16-4805-98C7-12345A346078}" srcId="{390D8610-3C4D-4862-9B1F-A61FA8D53658}" destId="{1C50EF65-8CAB-4668-9F5C-304E95049C95}" srcOrd="4" destOrd="0" parTransId="{0B9A2E47-504F-4843-ADE9-FB6813342EE5}" sibTransId="{036B157F-F7C6-4C51-9764-8458B6E5067C}"/>
    <dgm:cxn modelId="{2C388BB9-5DE5-4605-889C-99864CA71EEA}" type="presParOf" srcId="{85AAFB0E-2194-48E2-830B-394C2E069829}" destId="{FBC826E7-AA08-4BCA-A553-D360D51A835D}" srcOrd="0" destOrd="0" presId="urn:microsoft.com/office/officeart/2005/8/layout/hList1"/>
    <dgm:cxn modelId="{28E564A9-F540-4C51-B7CF-F46E147F7166}" type="presParOf" srcId="{FBC826E7-AA08-4BCA-A553-D360D51A835D}" destId="{1ECD78CA-FCE0-4EC3-8581-CAAE55BE8636}" srcOrd="0" destOrd="0" presId="urn:microsoft.com/office/officeart/2005/8/layout/hList1"/>
    <dgm:cxn modelId="{3343B0EF-67E9-4857-8B50-6F8F3141E8F8}" type="presParOf" srcId="{FBC826E7-AA08-4BCA-A553-D360D51A835D}" destId="{EB70FAA0-E258-41A7-896E-34D8687D7F08}" srcOrd="1" destOrd="0" presId="urn:microsoft.com/office/officeart/2005/8/layout/hList1"/>
    <dgm:cxn modelId="{A71EE015-0458-45B0-B69A-0514D17D687A}" type="presParOf" srcId="{85AAFB0E-2194-48E2-830B-394C2E069829}" destId="{58258DFA-E442-494A-AAFA-17061AAD8C48}" srcOrd="1" destOrd="0" presId="urn:microsoft.com/office/officeart/2005/8/layout/hList1"/>
    <dgm:cxn modelId="{4FA134E1-42DF-436A-A989-8AF57675FF7F}" type="presParOf" srcId="{85AAFB0E-2194-48E2-830B-394C2E069829}" destId="{7C07A2C5-BB02-42AB-9A56-F18A383232BC}" srcOrd="2" destOrd="0" presId="urn:microsoft.com/office/officeart/2005/8/layout/hList1"/>
    <dgm:cxn modelId="{98B9F543-B2B9-4409-87D1-9F41AC84A070}" type="presParOf" srcId="{7C07A2C5-BB02-42AB-9A56-F18A383232BC}" destId="{8299344E-6C89-4F5B-A8DA-BFF8CB285CED}" srcOrd="0" destOrd="0" presId="urn:microsoft.com/office/officeart/2005/8/layout/hList1"/>
    <dgm:cxn modelId="{1C5B1FB9-274B-4E95-A3C3-390072E2754D}" type="presParOf" srcId="{7C07A2C5-BB02-42AB-9A56-F18A383232BC}" destId="{D2B92B6C-FE09-4D8C-BA10-51242D398CE0}" srcOrd="1" destOrd="0" presId="urn:microsoft.com/office/officeart/2005/8/layout/hList1"/>
    <dgm:cxn modelId="{60E7BA8D-8BF1-4793-AAFB-87E30A5C7355}" type="presParOf" srcId="{85AAFB0E-2194-48E2-830B-394C2E069829}" destId="{333DB282-DC9C-45FA-B253-7707934DC4FB}" srcOrd="3" destOrd="0" presId="urn:microsoft.com/office/officeart/2005/8/layout/hList1"/>
    <dgm:cxn modelId="{CC4C2244-02F8-4C6C-B7D9-E21E88E42516}" type="presParOf" srcId="{85AAFB0E-2194-48E2-830B-394C2E069829}" destId="{BB746EC9-8E8B-469B-9B41-26F129E7C0C9}" srcOrd="4" destOrd="0" presId="urn:microsoft.com/office/officeart/2005/8/layout/hList1"/>
    <dgm:cxn modelId="{E92794EE-678A-41F8-99E1-DF2D8E408AA7}" type="presParOf" srcId="{BB746EC9-8E8B-469B-9B41-26F129E7C0C9}" destId="{2CCC3C7B-D042-4A1F-A467-9036DCC31A55}" srcOrd="0" destOrd="0" presId="urn:microsoft.com/office/officeart/2005/8/layout/hList1"/>
    <dgm:cxn modelId="{0D159145-BCDD-4946-AE1D-539DB74B9DEC}" type="presParOf" srcId="{BB746EC9-8E8B-469B-9B41-26F129E7C0C9}" destId="{3786AE98-8FF5-4EA2-BAFA-B60AAD6A7D88}" srcOrd="1" destOrd="0" presId="urn:microsoft.com/office/officeart/2005/8/layout/hList1"/>
    <dgm:cxn modelId="{CAB186D6-8900-43FF-9333-58786BA75048}" type="presParOf" srcId="{85AAFB0E-2194-48E2-830B-394C2E069829}" destId="{33455CB7-8AC9-4A1C-8C10-02F9406DBEB6}" srcOrd="5" destOrd="0" presId="urn:microsoft.com/office/officeart/2005/8/layout/hList1"/>
    <dgm:cxn modelId="{922432A5-207B-4724-912E-E9DB5C2CCD4D}" type="presParOf" srcId="{85AAFB0E-2194-48E2-830B-394C2E069829}" destId="{3B20A72A-F2F6-4F17-AE4D-A1C8BA57A214}" srcOrd="6" destOrd="0" presId="urn:microsoft.com/office/officeart/2005/8/layout/hList1"/>
    <dgm:cxn modelId="{AAD85014-5857-4F55-8F5A-A17A835A90A4}" type="presParOf" srcId="{3B20A72A-F2F6-4F17-AE4D-A1C8BA57A214}" destId="{BC1BB2AF-4F42-4901-81C7-3F95B164ADA1}" srcOrd="0" destOrd="0" presId="urn:microsoft.com/office/officeart/2005/8/layout/hList1"/>
    <dgm:cxn modelId="{36E40C21-E513-4B2E-A170-7B0FBC80966E}" type="presParOf" srcId="{3B20A72A-F2F6-4F17-AE4D-A1C8BA57A214}" destId="{0A7A737D-871A-4BAD-8681-7CDC65215798}" srcOrd="1" destOrd="0" presId="urn:microsoft.com/office/officeart/2005/8/layout/hList1"/>
    <dgm:cxn modelId="{77E79460-E131-41DC-8365-1B11EFF6093A}" type="presParOf" srcId="{85AAFB0E-2194-48E2-830B-394C2E069829}" destId="{F4531B6C-5E6A-44C8-8F45-E711DD3904FD}" srcOrd="7" destOrd="0" presId="urn:microsoft.com/office/officeart/2005/8/layout/hList1"/>
    <dgm:cxn modelId="{60793345-BC20-4A18-B051-8BF8A3F14B56}" type="presParOf" srcId="{85AAFB0E-2194-48E2-830B-394C2E069829}" destId="{D1028E2A-03ED-48C4-AB86-DA7B645333E4}" srcOrd="8" destOrd="0" presId="urn:microsoft.com/office/officeart/2005/8/layout/hList1"/>
    <dgm:cxn modelId="{73371C6C-5E2B-498B-A7B4-CE411F6C7E5C}" type="presParOf" srcId="{D1028E2A-03ED-48C4-AB86-DA7B645333E4}" destId="{CD3694EF-CEF3-4438-B7F5-48F26BE42B91}" srcOrd="0" destOrd="0" presId="urn:microsoft.com/office/officeart/2005/8/layout/hList1"/>
    <dgm:cxn modelId="{28B5CA22-819F-4E0E-B35B-2909A5CF37D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1_5" csCatId="accent1" phldr="1"/>
      <dgm:spPr/>
      <dgm:t>
        <a:bodyPr/>
        <a:lstStyle/>
        <a:p>
          <a:endParaRPr lang="en-US"/>
        </a:p>
      </dgm:t>
    </dgm:pt>
    <dgm:pt modelId="{58D2CA9D-3992-49AB-8F64-E991CEFF84FF}">
      <dgm:prSet phldrT="[Text]" custT="1"/>
      <dgm:spPr/>
      <dgm:t>
        <a:bodyPr/>
        <a:lstStyle/>
        <a:p>
          <a:pPr algn="ctr"/>
          <a:r>
            <a:rPr lang="en-US" sz="1050"/>
            <a:t>New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2">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1" presStyleCnt="2">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A310D041-B08B-4186-8458-64AC2D1404A5}" srcId="{58D2CA9D-3992-49AB-8F64-E991CEFF84FF}" destId="{845400AE-B173-4DA9-9071-DB9F150E9F41}" srcOrd="1" destOrd="0" parTransId="{96E6FE51-8EAB-492A-84F9-CCA2D1F30254}" sibTransId="{1624D6DB-6889-419F-97C6-63FDC5D3E1FE}"/>
    <dgm:cxn modelId="{CBB06E93-E865-4977-ACBC-C5B2F56E6E12}" srcId="{58D2CA9D-3992-49AB-8F64-E991CEFF84FF}" destId="{A2575CFD-F745-49E3-9E2A-4F4FF8A0FD50}" srcOrd="0" destOrd="0" parTransId="{0DCF2A9B-6BB2-4019-8D8E-9B8943DD20FF}" sibTransId="{47EADDC9-183D-404C-994E-7068928C767E}"/>
    <dgm:cxn modelId="{EA7BA158-449B-4987-A012-74810D1BFA44}" type="presOf" srcId="{845400AE-B173-4DA9-9071-DB9F150E9F41}" destId="{A9BB3A76-D9E2-4FAB-8347-67028F2D06DD}" srcOrd="0" destOrd="0" presId="urn:microsoft.com/office/officeart/2005/8/layout/hList3"/>
    <dgm:cxn modelId="{5511C647-7845-4D25-983D-07347AA29CBD}" type="presOf" srcId="{A2575CFD-F745-49E3-9E2A-4F4FF8A0FD50}" destId="{E402C77F-0973-4DB2-8B58-D6B99AF8F788}" srcOrd="0" destOrd="0" presId="urn:microsoft.com/office/officeart/2005/8/layout/hList3"/>
    <dgm:cxn modelId="{BAA57331-D376-4722-A620-CA163F561473}" type="presOf" srcId="{58D2CA9D-3992-49AB-8F64-E991CEFF84FF}" destId="{1FC7250E-5C3E-4000-AEFD-6407B527FDA6}"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53140DE5-278D-4911-B962-7937E48B1EEC}" type="presOf" srcId="{DAFEE803-2DDC-4056-8F65-A048E5BA1D75}" destId="{636BACA1-EEBA-493A-9384-8451A016E0C8}" srcOrd="0" destOrd="0" presId="urn:microsoft.com/office/officeart/2005/8/layout/hList3"/>
    <dgm:cxn modelId="{D21D666F-D6F0-4DFC-9264-505F8DDEA7F1}" type="presParOf" srcId="{636BACA1-EEBA-493A-9384-8451A016E0C8}" destId="{1FC7250E-5C3E-4000-AEFD-6407B527FDA6}" srcOrd="0" destOrd="0" presId="urn:microsoft.com/office/officeart/2005/8/layout/hList3"/>
    <dgm:cxn modelId="{BCBBF0A1-7DD4-4BFF-BA86-1D70F4DF08C5}" type="presParOf" srcId="{636BACA1-EEBA-493A-9384-8451A016E0C8}" destId="{1B5E11F4-7CD9-4AE5-B9DB-EFD6DEF090C9}" srcOrd="1" destOrd="0" presId="urn:microsoft.com/office/officeart/2005/8/layout/hList3"/>
    <dgm:cxn modelId="{A3A8D853-083F-4631-B3C6-4041041FCE54}" type="presParOf" srcId="{1B5E11F4-7CD9-4AE5-B9DB-EFD6DEF090C9}" destId="{E402C77F-0973-4DB2-8B58-D6B99AF8F788}" srcOrd="0" destOrd="0" presId="urn:microsoft.com/office/officeart/2005/8/layout/hList3"/>
    <dgm:cxn modelId="{7F97B4CF-67EF-4FE3-B914-6F495892D086}" type="presParOf" srcId="{1B5E11F4-7CD9-4AE5-B9DB-EFD6DEF090C9}" destId="{A9BB3A76-D9E2-4FAB-8347-67028F2D06DD}" srcOrd="1" destOrd="0" presId="urn:microsoft.com/office/officeart/2005/8/layout/hList3"/>
    <dgm:cxn modelId="{8BF3E4D4-F223-4A37-A335-BEB86870B760}"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Stand Up Loan the code is - 'SUI'</a:t>
          </a: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CGDAN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'GC'</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8159DE8D-75CB-4F19-8865-39759731CD83}" srcId="{390D8610-3C4D-4862-9B1F-A61FA8D53658}" destId="{AF384810-E690-4216-8FEE-83D6F82C63EB}" srcOrd="2" destOrd="0" parTransId="{82D8C762-2B16-4860-B5A5-460A4C39A9FA}" sibTransId="{049571CC-9752-49A3-9115-B4165343C2BE}"/>
    <dgm:cxn modelId="{D05828B3-71D3-46BA-9267-368A80D2C2EB}" type="presOf" srcId="{53D2D26F-1741-42EF-AA50-5A347EA23D3B}" destId="{EB70FAA0-E258-41A7-896E-34D8687D7F08}"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16EC8ECC-503A-486B-B231-7AE7F8DE5182}" srcId="{390D8610-3C4D-4862-9B1F-A61FA8D53658}" destId="{B37414E4-9E0C-498C-87A8-550DC2FC8D7D}" srcOrd="1" destOrd="0" parTransId="{6D600315-F77F-4ABE-A877-7F831B4D2787}" sibTransId="{8C680992-89D2-47FF-9E67-58FFF61C5FE8}"/>
    <dgm:cxn modelId="{8073A0A3-645D-4E36-BB16-C1D24E8EC17B}" type="presOf" srcId="{1C50EF65-8CAB-4668-9F5C-304E95049C95}" destId="{CD3694EF-CEF3-4438-B7F5-48F26BE42B91}" srcOrd="0" destOrd="0" presId="urn:microsoft.com/office/officeart/2005/8/layout/hList1"/>
    <dgm:cxn modelId="{B11CDABA-E7E6-4A00-A3DA-A6C535D6D6AD}" type="presOf" srcId="{B37414E4-9E0C-498C-87A8-550DC2FC8D7D}" destId="{8299344E-6C89-4F5B-A8DA-BFF8CB285CED}" srcOrd="0" destOrd="0" presId="urn:microsoft.com/office/officeart/2005/8/layout/hList1"/>
    <dgm:cxn modelId="{C70F832F-7C47-4EA7-9A0D-EB13899E3AFF}" type="presOf" srcId="{527AC3A1-6FAF-41EE-8198-647E6079E24C}" destId="{3786AE98-8FF5-4EA2-BAFA-B60AAD6A7D88}" srcOrd="0" destOrd="0" presId="urn:microsoft.com/office/officeart/2005/8/layout/hList1"/>
    <dgm:cxn modelId="{93C0C760-7CAA-49CC-92AD-CA834B9C2D66}" srcId="{B37414E4-9E0C-498C-87A8-550DC2FC8D7D}" destId="{93A29005-ECEA-44A8-98A3-35A4E0B048EC}" srcOrd="0" destOrd="0" parTransId="{77C44587-68A5-42FB-ADCD-513B3B5CC9BE}" sibTransId="{68759E10-0083-4961-9502-603B1BCC826E}"/>
    <dgm:cxn modelId="{C206B8A8-7148-4E2A-90A5-DBC1A1EB0CFD}" srcId="{390D8610-3C4D-4862-9B1F-A61FA8D53658}" destId="{0ACDF20D-ADB1-4D4E-8243-352135544B18}" srcOrd="0" destOrd="0" parTransId="{7358250D-9CE2-4923-B67A-FF9A1FD706D3}" sibTransId="{DEA5A2E7-71D5-426B-99D4-02EB344A4A03}"/>
    <dgm:cxn modelId="{097EBD90-4F05-441A-90A6-8D486246DBC9}" type="presOf" srcId="{AEFABD14-E801-4D98-B9CF-19CF2E09370D}" destId="{BC1BB2AF-4F42-4901-81C7-3F95B164ADA1}"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10F5CF05-049B-45EE-B9CB-97D9D7C4A35F}" srcId="{0ACDF20D-ADB1-4D4E-8243-352135544B18}" destId="{53D2D26F-1741-42EF-AA50-5A347EA23D3B}" srcOrd="0" destOrd="0" parTransId="{69A390D9-6390-4EE6-AD4B-266D584B88DD}" sibTransId="{0DCFE729-BC4A-4C72-9E34-64FE5D603D32}"/>
    <dgm:cxn modelId="{B479B9AA-A590-435E-8155-A20E75301926}" type="presOf" srcId="{02CDCE9B-4370-43D0-AFA1-A769A1400600}" destId="{E8ECBE4F-BC95-43E0-89CC-E90D6D5D8FBE}" srcOrd="0" destOrd="0" presId="urn:microsoft.com/office/officeart/2005/8/layout/hList1"/>
    <dgm:cxn modelId="{0910EF37-569B-488C-BAB2-E666239F3A2A}" type="presOf" srcId="{93A29005-ECEA-44A8-98A3-35A4E0B048EC}" destId="{D2B92B6C-FE09-4D8C-BA10-51242D398CE0}"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01713C5E-AB10-4094-BC5A-66CADC69E4D5}" type="presOf" srcId="{AF384810-E690-4216-8FEE-83D6F82C63EB}" destId="{2CCC3C7B-D042-4A1F-A467-9036DCC31A55}"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63A0C36D-A284-4674-B8CC-F3E1EB67435E}" type="presOf" srcId="{0ACDF20D-ADB1-4D4E-8243-352135544B18}" destId="{1ECD78CA-FCE0-4EC3-8581-CAAE55BE8636}" srcOrd="0" destOrd="0" presId="urn:microsoft.com/office/officeart/2005/8/layout/hList1"/>
    <dgm:cxn modelId="{9513AC08-160D-4844-882D-508867A9265F}" type="presOf" srcId="{390D8610-3C4D-4862-9B1F-A61FA8D53658}" destId="{85AAFB0E-2194-48E2-830B-394C2E069829}" srcOrd="0" destOrd="0" presId="urn:microsoft.com/office/officeart/2005/8/layout/hList1"/>
    <dgm:cxn modelId="{4CE7B3DA-222C-4809-AB5F-85F31AA5BA48}" type="presOf" srcId="{C78FF884-AF32-4A77-A291-AA9E473C2D67}" destId="{0A7A737D-871A-4BAD-8681-7CDC65215798}"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66866C01-0BA2-4096-99AB-D9F637B86517}" type="presParOf" srcId="{85AAFB0E-2194-48E2-830B-394C2E069829}" destId="{FBC826E7-AA08-4BCA-A553-D360D51A835D}" srcOrd="0" destOrd="0" presId="urn:microsoft.com/office/officeart/2005/8/layout/hList1"/>
    <dgm:cxn modelId="{F942C9AB-A8D4-4939-9E45-567C803D71C7}" type="presParOf" srcId="{FBC826E7-AA08-4BCA-A553-D360D51A835D}" destId="{1ECD78CA-FCE0-4EC3-8581-CAAE55BE8636}" srcOrd="0" destOrd="0" presId="urn:microsoft.com/office/officeart/2005/8/layout/hList1"/>
    <dgm:cxn modelId="{C157A084-AF8B-4A22-8EE5-84255E2CD40F}" type="presParOf" srcId="{FBC826E7-AA08-4BCA-A553-D360D51A835D}" destId="{EB70FAA0-E258-41A7-896E-34D8687D7F08}" srcOrd="1" destOrd="0" presId="urn:microsoft.com/office/officeart/2005/8/layout/hList1"/>
    <dgm:cxn modelId="{FBD88E4E-EBC9-4159-95E4-B6D6D5D6DA89}" type="presParOf" srcId="{85AAFB0E-2194-48E2-830B-394C2E069829}" destId="{58258DFA-E442-494A-AAFA-17061AAD8C48}" srcOrd="1" destOrd="0" presId="urn:microsoft.com/office/officeart/2005/8/layout/hList1"/>
    <dgm:cxn modelId="{DA37C788-62A9-49FC-9E64-44F60615847E}" type="presParOf" srcId="{85AAFB0E-2194-48E2-830B-394C2E069829}" destId="{7C07A2C5-BB02-42AB-9A56-F18A383232BC}" srcOrd="2" destOrd="0" presId="urn:microsoft.com/office/officeart/2005/8/layout/hList1"/>
    <dgm:cxn modelId="{32FAE4DB-B215-42AD-BE51-4103ED506400}" type="presParOf" srcId="{7C07A2C5-BB02-42AB-9A56-F18A383232BC}" destId="{8299344E-6C89-4F5B-A8DA-BFF8CB285CED}" srcOrd="0" destOrd="0" presId="urn:microsoft.com/office/officeart/2005/8/layout/hList1"/>
    <dgm:cxn modelId="{CFA8F075-55D1-40A4-A1C4-39ABDC9ABDE3}" type="presParOf" srcId="{7C07A2C5-BB02-42AB-9A56-F18A383232BC}" destId="{D2B92B6C-FE09-4D8C-BA10-51242D398CE0}" srcOrd="1" destOrd="0" presId="urn:microsoft.com/office/officeart/2005/8/layout/hList1"/>
    <dgm:cxn modelId="{C0626074-96BF-4688-AADA-B1226BEF85CF}" type="presParOf" srcId="{85AAFB0E-2194-48E2-830B-394C2E069829}" destId="{333DB282-DC9C-45FA-B253-7707934DC4FB}" srcOrd="3" destOrd="0" presId="urn:microsoft.com/office/officeart/2005/8/layout/hList1"/>
    <dgm:cxn modelId="{36671392-B06E-46FA-890A-ECD184CB2E47}" type="presParOf" srcId="{85AAFB0E-2194-48E2-830B-394C2E069829}" destId="{BB746EC9-8E8B-469B-9B41-26F129E7C0C9}" srcOrd="4" destOrd="0" presId="urn:microsoft.com/office/officeart/2005/8/layout/hList1"/>
    <dgm:cxn modelId="{3A2E376A-3D03-43CE-876D-F893B4F792B2}" type="presParOf" srcId="{BB746EC9-8E8B-469B-9B41-26F129E7C0C9}" destId="{2CCC3C7B-D042-4A1F-A467-9036DCC31A55}" srcOrd="0" destOrd="0" presId="urn:microsoft.com/office/officeart/2005/8/layout/hList1"/>
    <dgm:cxn modelId="{6D99F300-907C-4F45-8D64-08A9FCF8D6AE}" type="presParOf" srcId="{BB746EC9-8E8B-469B-9B41-26F129E7C0C9}" destId="{3786AE98-8FF5-4EA2-BAFA-B60AAD6A7D88}" srcOrd="1" destOrd="0" presId="urn:microsoft.com/office/officeart/2005/8/layout/hList1"/>
    <dgm:cxn modelId="{90BF93FC-DD94-4A55-8F49-E598B1DE94DB}" type="presParOf" srcId="{85AAFB0E-2194-48E2-830B-394C2E069829}" destId="{33455CB7-8AC9-4A1C-8C10-02F9406DBEB6}" srcOrd="5" destOrd="0" presId="urn:microsoft.com/office/officeart/2005/8/layout/hList1"/>
    <dgm:cxn modelId="{5B9A8AB8-A7C0-4C12-880A-0EE05D095CA4}" type="presParOf" srcId="{85AAFB0E-2194-48E2-830B-394C2E069829}" destId="{3B20A72A-F2F6-4F17-AE4D-A1C8BA57A214}" srcOrd="6" destOrd="0" presId="urn:microsoft.com/office/officeart/2005/8/layout/hList1"/>
    <dgm:cxn modelId="{DD3F7C15-BF40-4D03-B30A-F46F0F18D20D}" type="presParOf" srcId="{3B20A72A-F2F6-4F17-AE4D-A1C8BA57A214}" destId="{BC1BB2AF-4F42-4901-81C7-3F95B164ADA1}" srcOrd="0" destOrd="0" presId="urn:microsoft.com/office/officeart/2005/8/layout/hList1"/>
    <dgm:cxn modelId="{0F39A22E-CDAE-4A8F-BB09-050AD826CDBF}" type="presParOf" srcId="{3B20A72A-F2F6-4F17-AE4D-A1C8BA57A214}" destId="{0A7A737D-871A-4BAD-8681-7CDC65215798}" srcOrd="1" destOrd="0" presId="urn:microsoft.com/office/officeart/2005/8/layout/hList1"/>
    <dgm:cxn modelId="{11618740-40DB-4F61-844E-88F5063043D9}" type="presParOf" srcId="{85AAFB0E-2194-48E2-830B-394C2E069829}" destId="{F4531B6C-5E6A-44C8-8F45-E711DD3904FD}" srcOrd="7" destOrd="0" presId="urn:microsoft.com/office/officeart/2005/8/layout/hList1"/>
    <dgm:cxn modelId="{A7BA632B-2BAC-473A-944D-BB58B8C3A5F0}" type="presParOf" srcId="{85AAFB0E-2194-48E2-830B-394C2E069829}" destId="{D1028E2A-03ED-48C4-AB86-DA7B645333E4}" srcOrd="8" destOrd="0" presId="urn:microsoft.com/office/officeart/2005/8/layout/hList1"/>
    <dgm:cxn modelId="{96876E97-B0D9-42D5-ACD8-BF972C4C5832}" type="presParOf" srcId="{D1028E2A-03ED-48C4-AB86-DA7B645333E4}" destId="{CD3694EF-CEF3-4438-B7F5-48F26BE42B91}" srcOrd="0" destOrd="0" presId="urn:microsoft.com/office/officeart/2005/8/layout/hList1"/>
    <dgm:cxn modelId="{8F9A3275-117F-487B-B710-EA4483BE47BB}"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custT="1"/>
      <dgm:spPr/>
      <dgm:t>
        <a:bodyPr/>
        <a:lstStyle/>
        <a:p>
          <a:r>
            <a:rPr lang="en-US" sz="1000"/>
            <a:t>Scheme Code</a:t>
          </a:r>
        </a:p>
      </dgm:t>
    </dgm:pt>
    <dgm:pt modelId="{6D600315-F77F-4ABE-A877-7F831B4D2787}" type="parTrans" cxnId="{16EC8ECC-503A-486B-B231-7AE7F8DE5182}">
      <dgm:prSet/>
      <dgm:spPr/>
      <dgm:t>
        <a:bodyPr/>
        <a:lstStyle/>
        <a:p>
          <a:endParaRPr lang="en-US" sz="1000"/>
        </a:p>
      </dgm:t>
    </dgm:pt>
    <dgm:pt modelId="{8C680992-89D2-47FF-9E67-58FFF61C5FE8}" type="sibTrans" cxnId="{16EC8ECC-503A-486B-B231-7AE7F8DE5182}">
      <dgm:prSet/>
      <dgm:spPr/>
      <dgm:t>
        <a:bodyPr/>
        <a:lstStyle/>
        <a:p>
          <a:endParaRPr lang="en-US" sz="1000"/>
        </a:p>
      </dgm:t>
    </dgm:pt>
    <dgm:pt modelId="{93A29005-ECEA-44A8-98A3-35A4E0B048EC}">
      <dgm:prSet phldrT="[Text]" custT="1"/>
      <dgm:spPr/>
      <dgm:t>
        <a:bodyPr/>
        <a:lstStyle/>
        <a:p>
          <a:r>
            <a:rPr lang="en-US" sz="1000"/>
            <a:t>Stand Up Loan the code is - 'SUI'</a:t>
          </a:r>
        </a:p>
      </dgm:t>
    </dgm:pt>
    <dgm:pt modelId="{77C44587-68A5-42FB-ADCD-513B3B5CC9BE}" type="parTrans" cxnId="{93C0C760-7CAA-49CC-92AD-CA834B9C2D66}">
      <dgm:prSet/>
      <dgm:spPr/>
      <dgm:t>
        <a:bodyPr/>
        <a:lstStyle/>
        <a:p>
          <a:endParaRPr lang="en-US" sz="1000"/>
        </a:p>
      </dgm:t>
    </dgm:pt>
    <dgm:pt modelId="{68759E10-0083-4961-9502-603B1BCC826E}" type="sibTrans" cxnId="{93C0C760-7CAA-49CC-92AD-CA834B9C2D66}">
      <dgm:prSet/>
      <dgm:spPr/>
      <dgm:t>
        <a:bodyPr/>
        <a:lstStyle/>
        <a:p>
          <a:endParaRPr lang="en-US" sz="1000"/>
        </a:p>
      </dgm:t>
    </dgm:pt>
    <dgm:pt modelId="{AEFABD14-E801-4D98-B9CF-19CF2E09370D}">
      <dgm:prSet phldrT="[Text]" custT="1"/>
      <dgm:spPr/>
      <dgm:t>
        <a:bodyPr/>
        <a:lstStyle/>
        <a:p>
          <a:r>
            <a:rPr lang="en-US" sz="1000"/>
            <a:t>Date Stamp</a:t>
          </a:r>
        </a:p>
      </dgm:t>
    </dgm:pt>
    <dgm:pt modelId="{92DCF1B3-A4B1-46DC-A1C0-F76A36F678E9}" type="parTrans" cxnId="{51DB2E15-1D46-43DF-A5EC-0FED3E3C3350}">
      <dgm:prSet/>
      <dgm:spPr/>
      <dgm:t>
        <a:bodyPr/>
        <a:lstStyle/>
        <a:p>
          <a:endParaRPr lang="en-US" sz="1000"/>
        </a:p>
      </dgm:t>
    </dgm:pt>
    <dgm:pt modelId="{933627A2-7A7D-4212-B774-D29676E4BBEA}" type="sibTrans" cxnId="{51DB2E15-1D46-43DF-A5EC-0FED3E3C3350}">
      <dgm:prSet/>
      <dgm:spPr/>
      <dgm:t>
        <a:bodyPr/>
        <a:lstStyle/>
        <a:p>
          <a:endParaRPr lang="en-US" sz="1000"/>
        </a:p>
      </dgm:t>
    </dgm:pt>
    <dgm:pt modelId="{C78FF884-AF32-4A77-A291-AA9E473C2D67}">
      <dgm:prSet phldrT="[Text]" custT="1"/>
      <dgm:spPr/>
      <dgm:t>
        <a:bodyPr/>
        <a:lstStyle/>
        <a:p>
          <a:r>
            <a:rPr lang="en-US" sz="1000"/>
            <a:t>Date as DDMMYYYY - On which BATCHDAN is issued</a:t>
          </a:r>
        </a:p>
      </dgm:t>
    </dgm:pt>
    <dgm:pt modelId="{63544EF0-E17C-4C2B-ABB7-2C7E679788AE}" type="parTrans" cxnId="{7DAF646B-7C2B-4916-80BE-9809FFCC4002}">
      <dgm:prSet/>
      <dgm:spPr/>
      <dgm:t>
        <a:bodyPr/>
        <a:lstStyle/>
        <a:p>
          <a:endParaRPr lang="en-US" sz="1000"/>
        </a:p>
      </dgm:t>
    </dgm:pt>
    <dgm:pt modelId="{8238F669-3558-4064-BEC7-2F9668EE51E5}" type="sibTrans" cxnId="{7DAF646B-7C2B-4916-80BE-9809FFCC4002}">
      <dgm:prSet/>
      <dgm:spPr/>
      <dgm:t>
        <a:bodyPr/>
        <a:lstStyle/>
        <a:p>
          <a:endParaRPr lang="en-US" sz="1000"/>
        </a:p>
      </dgm:t>
    </dgm:pt>
    <dgm:pt modelId="{1C50EF65-8CAB-4668-9F5C-304E95049C95}">
      <dgm:prSet phldrT="[Text]" custT="1"/>
      <dgm:spPr/>
      <dgm:t>
        <a:bodyPr/>
        <a:lstStyle/>
        <a:p>
          <a:r>
            <a:rPr lang="en-US" sz="1000"/>
            <a:t>Unique Number</a:t>
          </a:r>
        </a:p>
      </dgm:t>
    </dgm:pt>
    <dgm:pt modelId="{0B9A2E47-504F-4843-ADE9-FB6813342EE5}" type="parTrans" cxnId="{BA0E702B-8B16-4805-98C7-12345A346078}">
      <dgm:prSet/>
      <dgm:spPr/>
      <dgm:t>
        <a:bodyPr/>
        <a:lstStyle/>
        <a:p>
          <a:endParaRPr lang="en-US" sz="1000"/>
        </a:p>
      </dgm:t>
    </dgm:pt>
    <dgm:pt modelId="{036B157F-F7C6-4C51-9764-8458B6E5067C}" type="sibTrans" cxnId="{BA0E702B-8B16-4805-98C7-12345A346078}">
      <dgm:prSet/>
      <dgm:spPr/>
      <dgm:t>
        <a:bodyPr/>
        <a:lstStyle/>
        <a:p>
          <a:endParaRPr lang="en-US" sz="1000"/>
        </a:p>
      </dgm:t>
    </dgm:pt>
    <dgm:pt modelId="{02CDCE9B-4370-43D0-AFA1-A769A1400600}">
      <dgm:prSet phldrT="[Text]" custT="1"/>
      <dgm:spPr/>
      <dgm:t>
        <a:bodyPr/>
        <a:lstStyle/>
        <a:p>
          <a:r>
            <a:rPr lang="en-US" sz="1000"/>
            <a:t>A 4 digit running number </a:t>
          </a:r>
        </a:p>
      </dgm:t>
    </dgm:pt>
    <dgm:pt modelId="{8AA06CE9-FB43-443E-A73B-B419384B7678}" type="parTrans" cxnId="{6EC50C63-656C-4482-B518-6EB01C02EADC}">
      <dgm:prSet/>
      <dgm:spPr/>
      <dgm:t>
        <a:bodyPr/>
        <a:lstStyle/>
        <a:p>
          <a:endParaRPr lang="en-US" sz="1000"/>
        </a:p>
      </dgm:t>
    </dgm:pt>
    <dgm:pt modelId="{4CB87A18-B999-44A3-BE60-F176CF96EDFA}" type="sibTrans" cxnId="{6EC50C63-656C-4482-B518-6EB01C02EADC}">
      <dgm:prSet/>
      <dgm:spPr/>
      <dgm:t>
        <a:bodyPr/>
        <a:lstStyle/>
        <a:p>
          <a:endParaRPr lang="en-US" sz="1000"/>
        </a:p>
      </dgm:t>
    </dgm:pt>
    <dgm:pt modelId="{0ACDF20D-ADB1-4D4E-8243-352135544B18}">
      <dgm:prSet phldrT="[Text]" custT="1"/>
      <dgm:spPr/>
      <dgm:t>
        <a:bodyPr/>
        <a:lstStyle/>
        <a:p>
          <a:r>
            <a:rPr lang="en-US" sz="1000"/>
            <a:t>Identifier</a:t>
          </a:r>
        </a:p>
      </dgm:t>
    </dgm:pt>
    <dgm:pt modelId="{7358250D-9CE2-4923-B67A-FF9A1FD706D3}" type="parTrans" cxnId="{C206B8A8-7148-4E2A-90A5-DBC1A1EB0CFD}">
      <dgm:prSet/>
      <dgm:spPr/>
      <dgm:t>
        <a:bodyPr/>
        <a:lstStyle/>
        <a:p>
          <a:endParaRPr lang="en-US" sz="1000"/>
        </a:p>
      </dgm:t>
    </dgm:pt>
    <dgm:pt modelId="{DEA5A2E7-71D5-426B-99D4-02EB344A4A03}" type="sibTrans" cxnId="{C206B8A8-7148-4E2A-90A5-DBC1A1EB0CFD}">
      <dgm:prSet/>
      <dgm:spPr/>
      <dgm:t>
        <a:bodyPr/>
        <a:lstStyle/>
        <a:p>
          <a:endParaRPr lang="en-US" sz="1000"/>
        </a:p>
      </dgm:t>
    </dgm:pt>
    <dgm:pt modelId="{53D2D26F-1741-42EF-AA50-5A347EA23D3B}">
      <dgm:prSet phldrT="[Text]" custT="1"/>
      <dgm:spPr/>
      <dgm:t>
        <a:bodyPr/>
        <a:lstStyle/>
        <a:p>
          <a:r>
            <a:rPr lang="en-US" sz="1000"/>
            <a:t>A fixed identifier - 'N'</a:t>
          </a:r>
        </a:p>
      </dgm:t>
    </dgm:pt>
    <dgm:pt modelId="{69A390D9-6390-4EE6-AD4B-266D584B88DD}" type="parTrans" cxnId="{10F5CF05-049B-45EE-B9CB-97D9D7C4A35F}">
      <dgm:prSet/>
      <dgm:spPr/>
      <dgm:t>
        <a:bodyPr/>
        <a:lstStyle/>
        <a:p>
          <a:endParaRPr lang="en-US" sz="1000"/>
        </a:p>
      </dgm:t>
    </dgm:pt>
    <dgm:pt modelId="{0DCFE729-BC4A-4C72-9E34-64FE5D603D32}" type="sibTrans" cxnId="{10F5CF05-049B-45EE-B9CB-97D9D7C4A35F}">
      <dgm:prSet/>
      <dgm:spPr/>
      <dgm:t>
        <a:bodyPr/>
        <a:lstStyle/>
        <a:p>
          <a:endParaRPr lang="en-US" sz="1000"/>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4">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4">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4">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4">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2" presStyleCnt="4">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2" presStyleCnt="4">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3" presStyleCnt="4">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3" presStyleCnt="4">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83B61DD3-E2D8-4122-8543-BD542AD3BDCE}" type="presOf" srcId="{390D8610-3C4D-4862-9B1F-A61FA8D53658}" destId="{85AAFB0E-2194-48E2-830B-394C2E069829}" srcOrd="0" destOrd="0" presId="urn:microsoft.com/office/officeart/2005/8/layout/hList1"/>
    <dgm:cxn modelId="{1A0E1CAF-2B67-4A34-9CF0-B91C5885A36C}" type="presOf" srcId="{53D2D26F-1741-42EF-AA50-5A347EA23D3B}" destId="{EB70FAA0-E258-41A7-896E-34D8687D7F08}" srcOrd="0" destOrd="0" presId="urn:microsoft.com/office/officeart/2005/8/layout/hList1"/>
    <dgm:cxn modelId="{10F5CF05-049B-45EE-B9CB-97D9D7C4A35F}" srcId="{0ACDF20D-ADB1-4D4E-8243-352135544B18}" destId="{53D2D26F-1741-42EF-AA50-5A347EA23D3B}" srcOrd="0" destOrd="0" parTransId="{69A390D9-6390-4EE6-AD4B-266D584B88DD}" sibTransId="{0DCFE729-BC4A-4C72-9E34-64FE5D603D32}"/>
    <dgm:cxn modelId="{712D59E6-0CE0-486A-A0E2-852BF7E92756}" type="presOf" srcId="{02CDCE9B-4370-43D0-AFA1-A769A1400600}" destId="{E8ECBE4F-BC95-43E0-89CC-E90D6D5D8FBE}" srcOrd="0" destOrd="0" presId="urn:microsoft.com/office/officeart/2005/8/layout/hList1"/>
    <dgm:cxn modelId="{BA0E702B-8B16-4805-98C7-12345A346078}" srcId="{390D8610-3C4D-4862-9B1F-A61FA8D53658}" destId="{1C50EF65-8CAB-4668-9F5C-304E95049C95}" srcOrd="3"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124A7CCF-5CC2-48A6-8C3A-B24864281CA5}" type="presOf" srcId="{C78FF884-AF32-4A77-A291-AA9E473C2D67}" destId="{0A7A737D-871A-4BAD-8681-7CDC65215798}"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51DB2E15-1D46-43DF-A5EC-0FED3E3C3350}" srcId="{390D8610-3C4D-4862-9B1F-A61FA8D53658}" destId="{AEFABD14-E801-4D98-B9CF-19CF2E09370D}" srcOrd="2" destOrd="0" parTransId="{92DCF1B3-A4B1-46DC-A1C0-F76A36F678E9}" sibTransId="{933627A2-7A7D-4212-B774-D29676E4BBEA}"/>
    <dgm:cxn modelId="{4E0B8840-23CC-4B25-AF89-FD4F1664DC2A}" type="presOf" srcId="{AEFABD14-E801-4D98-B9CF-19CF2E09370D}" destId="{BC1BB2AF-4F42-4901-81C7-3F95B164ADA1}" srcOrd="0" destOrd="0" presId="urn:microsoft.com/office/officeart/2005/8/layout/hList1"/>
    <dgm:cxn modelId="{68EA2D11-8BF6-45AD-9566-44A6058207F4}" type="presOf" srcId="{1C50EF65-8CAB-4668-9F5C-304E95049C95}" destId="{CD3694EF-CEF3-4438-B7F5-48F26BE42B91}" srcOrd="0" destOrd="0" presId="urn:microsoft.com/office/officeart/2005/8/layout/hList1"/>
    <dgm:cxn modelId="{647DF2D5-34FA-4C2F-8640-D8568FFE0ADA}" type="presOf" srcId="{93A29005-ECEA-44A8-98A3-35A4E0B048EC}" destId="{D2B92B6C-FE09-4D8C-BA10-51242D398CE0}" srcOrd="0" destOrd="0" presId="urn:microsoft.com/office/officeart/2005/8/layout/hList1"/>
    <dgm:cxn modelId="{B96E54D0-D101-46B2-8955-706AF597F5BD}" type="presOf" srcId="{0ACDF20D-ADB1-4D4E-8243-352135544B18}" destId="{1ECD78CA-FCE0-4EC3-8581-CAAE55BE8636}" srcOrd="0" destOrd="0" presId="urn:microsoft.com/office/officeart/2005/8/layout/hList1"/>
    <dgm:cxn modelId="{C206B8A8-7148-4E2A-90A5-DBC1A1EB0CFD}" srcId="{390D8610-3C4D-4862-9B1F-A61FA8D53658}" destId="{0ACDF20D-ADB1-4D4E-8243-352135544B18}" srcOrd="0" destOrd="0" parTransId="{7358250D-9CE2-4923-B67A-FF9A1FD706D3}" sibTransId="{DEA5A2E7-71D5-426B-99D4-02EB344A4A03}"/>
    <dgm:cxn modelId="{7DAF646B-7C2B-4916-80BE-9809FFCC4002}" srcId="{AEFABD14-E801-4D98-B9CF-19CF2E09370D}" destId="{C78FF884-AF32-4A77-A291-AA9E473C2D67}" srcOrd="0" destOrd="0" parTransId="{63544EF0-E17C-4C2B-ABB7-2C7E679788AE}" sibTransId="{8238F669-3558-4064-BEC7-2F9668EE51E5}"/>
    <dgm:cxn modelId="{8D8519AA-BEF7-4FA1-8A2A-D35A253B2CAD}" type="presOf" srcId="{B37414E4-9E0C-498C-87A8-550DC2FC8D7D}" destId="{8299344E-6C89-4F5B-A8DA-BFF8CB285CED}" srcOrd="0" destOrd="0" presId="urn:microsoft.com/office/officeart/2005/8/layout/hList1"/>
    <dgm:cxn modelId="{7184B396-9C4F-41BA-AC24-85595D34D76D}" type="presParOf" srcId="{85AAFB0E-2194-48E2-830B-394C2E069829}" destId="{FBC826E7-AA08-4BCA-A553-D360D51A835D}" srcOrd="0" destOrd="0" presId="urn:microsoft.com/office/officeart/2005/8/layout/hList1"/>
    <dgm:cxn modelId="{56779F38-BBF1-4ECD-A348-753BBE95877E}" type="presParOf" srcId="{FBC826E7-AA08-4BCA-A553-D360D51A835D}" destId="{1ECD78CA-FCE0-4EC3-8581-CAAE55BE8636}" srcOrd="0" destOrd="0" presId="urn:microsoft.com/office/officeart/2005/8/layout/hList1"/>
    <dgm:cxn modelId="{ECDC436B-F8BE-4A7D-9221-1A8B6BA8DAD9}" type="presParOf" srcId="{FBC826E7-AA08-4BCA-A553-D360D51A835D}" destId="{EB70FAA0-E258-41A7-896E-34D8687D7F08}" srcOrd="1" destOrd="0" presId="urn:microsoft.com/office/officeart/2005/8/layout/hList1"/>
    <dgm:cxn modelId="{F21E62F1-3A2A-41FB-8159-DE1D8B83779E}" type="presParOf" srcId="{85AAFB0E-2194-48E2-830B-394C2E069829}" destId="{58258DFA-E442-494A-AAFA-17061AAD8C48}" srcOrd="1" destOrd="0" presId="urn:microsoft.com/office/officeart/2005/8/layout/hList1"/>
    <dgm:cxn modelId="{FBBC28D9-6F24-44A9-98C8-09BB1203EC94}" type="presParOf" srcId="{85AAFB0E-2194-48E2-830B-394C2E069829}" destId="{7C07A2C5-BB02-42AB-9A56-F18A383232BC}" srcOrd="2" destOrd="0" presId="urn:microsoft.com/office/officeart/2005/8/layout/hList1"/>
    <dgm:cxn modelId="{96FD5D4B-9180-47AA-82A8-29B8B44C7BF4}" type="presParOf" srcId="{7C07A2C5-BB02-42AB-9A56-F18A383232BC}" destId="{8299344E-6C89-4F5B-A8DA-BFF8CB285CED}" srcOrd="0" destOrd="0" presId="urn:microsoft.com/office/officeart/2005/8/layout/hList1"/>
    <dgm:cxn modelId="{B4F8CB75-B53F-4CB5-AB3E-E20543224B83}" type="presParOf" srcId="{7C07A2C5-BB02-42AB-9A56-F18A383232BC}" destId="{D2B92B6C-FE09-4D8C-BA10-51242D398CE0}" srcOrd="1" destOrd="0" presId="urn:microsoft.com/office/officeart/2005/8/layout/hList1"/>
    <dgm:cxn modelId="{B17721E1-75A4-4319-8CB6-624907E0A49C}" type="presParOf" srcId="{85AAFB0E-2194-48E2-830B-394C2E069829}" destId="{333DB282-DC9C-45FA-B253-7707934DC4FB}" srcOrd="3" destOrd="0" presId="urn:microsoft.com/office/officeart/2005/8/layout/hList1"/>
    <dgm:cxn modelId="{44C191B8-56DE-4552-B598-3C02B3905958}" type="presParOf" srcId="{85AAFB0E-2194-48E2-830B-394C2E069829}" destId="{3B20A72A-F2F6-4F17-AE4D-A1C8BA57A214}" srcOrd="4" destOrd="0" presId="urn:microsoft.com/office/officeart/2005/8/layout/hList1"/>
    <dgm:cxn modelId="{1A60B21F-5982-4710-A251-7C11624548C9}" type="presParOf" srcId="{3B20A72A-F2F6-4F17-AE4D-A1C8BA57A214}" destId="{BC1BB2AF-4F42-4901-81C7-3F95B164ADA1}" srcOrd="0" destOrd="0" presId="urn:microsoft.com/office/officeart/2005/8/layout/hList1"/>
    <dgm:cxn modelId="{73ADF9A6-D3A8-43FD-971F-3D849A98D7D3}" type="presParOf" srcId="{3B20A72A-F2F6-4F17-AE4D-A1C8BA57A214}" destId="{0A7A737D-871A-4BAD-8681-7CDC65215798}" srcOrd="1" destOrd="0" presId="urn:microsoft.com/office/officeart/2005/8/layout/hList1"/>
    <dgm:cxn modelId="{62BBEA35-8FDE-40AD-B5B4-05362B863954}" type="presParOf" srcId="{85AAFB0E-2194-48E2-830B-394C2E069829}" destId="{F4531B6C-5E6A-44C8-8F45-E711DD3904FD}" srcOrd="5" destOrd="0" presId="urn:microsoft.com/office/officeart/2005/8/layout/hList1"/>
    <dgm:cxn modelId="{B63E6A09-1400-4D53-8846-50B095EB1B05}" type="presParOf" srcId="{85AAFB0E-2194-48E2-830B-394C2E069829}" destId="{D1028E2A-03ED-48C4-AB86-DA7B645333E4}" srcOrd="6" destOrd="0" presId="urn:microsoft.com/office/officeart/2005/8/layout/hList1"/>
    <dgm:cxn modelId="{C8A20723-F3CF-4C04-BA81-C3ED99FAFF54}" type="presParOf" srcId="{D1028E2A-03ED-48C4-AB86-DA7B645333E4}" destId="{CD3694EF-CEF3-4438-B7F5-48F26BE42B91}" srcOrd="0" destOrd="0" presId="urn:microsoft.com/office/officeart/2005/8/layout/hList1"/>
    <dgm:cxn modelId="{86C2F757-0D15-4DDA-95C1-942C24708E56}"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9D2CB5C-3894-48E7-94A6-F7FA90E58022}" type="doc">
      <dgm:prSet loTypeId="urn:microsoft.com/office/officeart/2005/8/layout/hProcess9" loCatId="process" qsTypeId="urn:microsoft.com/office/officeart/2005/8/quickstyle/simple3" qsCatId="simple" csTypeId="urn:microsoft.com/office/officeart/2005/8/colors/colorful2" csCatId="colorful" phldr="1"/>
      <dgm:spPr/>
      <dgm:t>
        <a:bodyPr/>
        <a:lstStyle/>
        <a:p>
          <a:endParaRPr lang="en-US"/>
        </a:p>
      </dgm:t>
    </dgm:pt>
    <dgm:pt modelId="{1836425D-59BB-49FE-AD6B-CD7C24774BC7}">
      <dgm:prSet phldrT="[Text]" custT="1"/>
      <dgm:spPr/>
      <dgm:t>
        <a:bodyPr/>
        <a:lstStyle/>
        <a:p>
          <a:pPr algn="ctr"/>
          <a:r>
            <a:rPr lang="en-US" sz="1000"/>
            <a:t>Extract The Input file Content to Staging Area</a:t>
          </a:r>
        </a:p>
      </dgm:t>
    </dgm:pt>
    <dgm:pt modelId="{7FCE8D86-58A5-4159-B596-B967AEA9043C}" type="parTrans" cxnId="{25C48DF0-1837-486C-B944-47342C937D96}">
      <dgm:prSet/>
      <dgm:spPr/>
      <dgm:t>
        <a:bodyPr/>
        <a:lstStyle/>
        <a:p>
          <a:pPr algn="ctr"/>
          <a:endParaRPr lang="en-US" sz="1000"/>
        </a:p>
      </dgm:t>
    </dgm:pt>
    <dgm:pt modelId="{230D7AE4-6E54-425F-A0EE-BC21D4E42BEF}" type="sibTrans" cxnId="{25C48DF0-1837-486C-B944-47342C937D96}">
      <dgm:prSet custT="1"/>
      <dgm:spPr/>
      <dgm:t>
        <a:bodyPr/>
        <a:lstStyle/>
        <a:p>
          <a:pPr algn="ctr"/>
          <a:endParaRPr lang="en-US" sz="1000"/>
        </a:p>
      </dgm:t>
    </dgm:pt>
    <dgm:pt modelId="{6045D25A-C0B7-4BA8-9E1B-4E77C52C7F0A}">
      <dgm:prSet phldrT="[Text]" custT="1"/>
      <dgm:spPr/>
      <dgm:t>
        <a:bodyPr/>
        <a:lstStyle/>
        <a:p>
          <a:pPr algn="ctr"/>
          <a:r>
            <a:rPr lang="en-US" sz="1000"/>
            <a:t>Checks for Eligibility Criteria’s</a:t>
          </a:r>
        </a:p>
      </dgm:t>
    </dgm:pt>
    <dgm:pt modelId="{2C3796B0-FE24-4861-A8AE-0628E1B18BD3}" type="parTrans" cxnId="{0999B47B-DDD3-4B69-A38A-ADF0F3DBD32B}">
      <dgm:prSet/>
      <dgm:spPr/>
      <dgm:t>
        <a:bodyPr/>
        <a:lstStyle/>
        <a:p>
          <a:pPr algn="ctr"/>
          <a:endParaRPr lang="en-US" sz="1000"/>
        </a:p>
      </dgm:t>
    </dgm:pt>
    <dgm:pt modelId="{37627952-938E-427C-B578-269D21A9223B}" type="sibTrans" cxnId="{0999B47B-DDD3-4B69-A38A-ADF0F3DBD32B}">
      <dgm:prSet custT="1"/>
      <dgm:spPr/>
      <dgm:t>
        <a:bodyPr/>
        <a:lstStyle/>
        <a:p>
          <a:pPr algn="ctr"/>
          <a:endParaRPr lang="en-US" sz="1000"/>
        </a:p>
      </dgm:t>
    </dgm:pt>
    <dgm:pt modelId="{3BEAED92-0A3B-4E78-A418-10705991C2BE}">
      <dgm:prSet phldrT="[Text]" custT="1"/>
      <dgm:spPr/>
      <dgm:t>
        <a:bodyPr/>
        <a:lstStyle/>
        <a:p>
          <a:pPr algn="ctr"/>
          <a:r>
            <a:rPr lang="en-US" sz="1000"/>
            <a:t>Calculate CG Charges &amp; Cover (Generate CGDAN &amp; BATCHDAN)</a:t>
          </a:r>
        </a:p>
      </dgm:t>
    </dgm:pt>
    <dgm:pt modelId="{3E58DFAA-C4F5-41A5-8AEE-9FCADD26B047}" type="parTrans" cxnId="{314F6FF2-1F86-477C-A5F5-4C9045690E78}">
      <dgm:prSet/>
      <dgm:spPr/>
      <dgm:t>
        <a:bodyPr/>
        <a:lstStyle/>
        <a:p>
          <a:pPr algn="ctr"/>
          <a:endParaRPr lang="en-US" sz="1000"/>
        </a:p>
      </dgm:t>
    </dgm:pt>
    <dgm:pt modelId="{66DD8CC2-85B6-4660-8D0C-F9C932AECD87}" type="sibTrans" cxnId="{314F6FF2-1F86-477C-A5F5-4C9045690E78}">
      <dgm:prSet custT="1"/>
      <dgm:spPr/>
      <dgm:t>
        <a:bodyPr/>
        <a:lstStyle/>
        <a:p>
          <a:pPr algn="ctr"/>
          <a:endParaRPr lang="en-US" sz="1000"/>
        </a:p>
      </dgm:t>
    </dgm:pt>
    <dgm:pt modelId="{BFD134A0-2EE7-4AE9-B5F4-7823047F3775}">
      <dgm:prSet phldrT="[Text]" custT="1"/>
      <dgm:spPr/>
      <dgm:t>
        <a:bodyPr/>
        <a:lstStyle/>
        <a:p>
          <a:pPr algn="ctr"/>
          <a:r>
            <a:rPr lang="en-US" sz="1000"/>
            <a:t>CG Charges Payment </a:t>
          </a:r>
        </a:p>
      </dgm:t>
    </dgm:pt>
    <dgm:pt modelId="{D8E466D6-470D-4CF2-A20B-EB0B26BF719B}" type="parTrans" cxnId="{8D166E6B-6939-4C62-AF47-55A2895FA16F}">
      <dgm:prSet/>
      <dgm:spPr/>
      <dgm:t>
        <a:bodyPr/>
        <a:lstStyle/>
        <a:p>
          <a:endParaRPr lang="en-US" sz="1000"/>
        </a:p>
      </dgm:t>
    </dgm:pt>
    <dgm:pt modelId="{89871C79-4229-4275-B42E-4C34C7195314}" type="sibTrans" cxnId="{8D166E6B-6939-4C62-AF47-55A2895FA16F}">
      <dgm:prSet custT="1"/>
      <dgm:spPr/>
      <dgm:t>
        <a:bodyPr/>
        <a:lstStyle/>
        <a:p>
          <a:endParaRPr lang="en-US" sz="1000"/>
        </a:p>
      </dgm:t>
    </dgm:pt>
    <dgm:pt modelId="{D76839DB-909A-4A9D-B908-F9C6E2D1C2B2}">
      <dgm:prSet phldrT="[Text]" custT="1"/>
      <dgm:spPr/>
      <dgm:t>
        <a:bodyPr/>
        <a:lstStyle/>
        <a:p>
          <a:pPr algn="ctr"/>
          <a:r>
            <a:rPr lang="en-US" sz="1000"/>
            <a:t>Continue Credit Guarantees</a:t>
          </a:r>
        </a:p>
      </dgm:t>
    </dgm:pt>
    <dgm:pt modelId="{2BF2F4DF-8CDD-4573-B0AC-7F59A0EC5AA5}" type="parTrans" cxnId="{B9022FE0-A6F4-4854-B07F-77D5209B7FF9}">
      <dgm:prSet/>
      <dgm:spPr/>
      <dgm:t>
        <a:bodyPr/>
        <a:lstStyle/>
        <a:p>
          <a:endParaRPr lang="en-US" sz="1000"/>
        </a:p>
      </dgm:t>
    </dgm:pt>
    <dgm:pt modelId="{FD2EFFBC-44EE-42BA-849A-82FC5BC9567A}" type="sibTrans" cxnId="{B9022FE0-A6F4-4854-B07F-77D5209B7FF9}">
      <dgm:prSet/>
      <dgm:spPr/>
      <dgm:t>
        <a:bodyPr/>
        <a:lstStyle/>
        <a:p>
          <a:endParaRPr lang="en-US" sz="1000"/>
        </a:p>
      </dgm:t>
    </dgm:pt>
    <dgm:pt modelId="{5AA3C766-7446-4F53-9F1A-622AFC19ECC8}" type="pres">
      <dgm:prSet presAssocID="{69D2CB5C-3894-48E7-94A6-F7FA90E58022}" presName="CompostProcess" presStyleCnt="0">
        <dgm:presLayoutVars>
          <dgm:dir/>
          <dgm:resizeHandles val="exact"/>
        </dgm:presLayoutVars>
      </dgm:prSet>
      <dgm:spPr/>
      <dgm:t>
        <a:bodyPr/>
        <a:lstStyle/>
        <a:p>
          <a:endParaRPr lang="en-US"/>
        </a:p>
      </dgm:t>
    </dgm:pt>
    <dgm:pt modelId="{4B32CC90-31CD-46C2-BC22-2C4AC87C1058}" type="pres">
      <dgm:prSet presAssocID="{69D2CB5C-3894-48E7-94A6-F7FA90E58022}" presName="arrow" presStyleLbl="bgShp" presStyleIdx="0" presStyleCnt="1"/>
      <dgm:spPr/>
    </dgm:pt>
    <dgm:pt modelId="{052883CF-3243-429B-B341-ED97D14A32D0}" type="pres">
      <dgm:prSet presAssocID="{69D2CB5C-3894-48E7-94A6-F7FA90E58022}" presName="linearProcess" presStyleCnt="0"/>
      <dgm:spPr/>
    </dgm:pt>
    <dgm:pt modelId="{7A3A9960-B20C-4336-BA4D-2A0B8C08CBB1}" type="pres">
      <dgm:prSet presAssocID="{1836425D-59BB-49FE-AD6B-CD7C24774BC7}" presName="textNode" presStyleLbl="node1" presStyleIdx="0" presStyleCnt="5">
        <dgm:presLayoutVars>
          <dgm:bulletEnabled val="1"/>
        </dgm:presLayoutVars>
      </dgm:prSet>
      <dgm:spPr/>
      <dgm:t>
        <a:bodyPr/>
        <a:lstStyle/>
        <a:p>
          <a:endParaRPr lang="en-US"/>
        </a:p>
      </dgm:t>
    </dgm:pt>
    <dgm:pt modelId="{AD36E775-E8AF-4F2A-BA33-A54B66F4A4E3}" type="pres">
      <dgm:prSet presAssocID="{230D7AE4-6E54-425F-A0EE-BC21D4E42BEF}" presName="sibTrans" presStyleCnt="0"/>
      <dgm:spPr/>
    </dgm:pt>
    <dgm:pt modelId="{3D4C78B8-E9C9-47BE-BB08-06813E0FDE82}" type="pres">
      <dgm:prSet presAssocID="{6045D25A-C0B7-4BA8-9E1B-4E77C52C7F0A}" presName="textNode" presStyleLbl="node1" presStyleIdx="1" presStyleCnt="5">
        <dgm:presLayoutVars>
          <dgm:bulletEnabled val="1"/>
        </dgm:presLayoutVars>
      </dgm:prSet>
      <dgm:spPr/>
      <dgm:t>
        <a:bodyPr/>
        <a:lstStyle/>
        <a:p>
          <a:endParaRPr lang="en-US"/>
        </a:p>
      </dgm:t>
    </dgm:pt>
    <dgm:pt modelId="{9E930DBB-A87E-4649-860C-C5A03787649F}" type="pres">
      <dgm:prSet presAssocID="{37627952-938E-427C-B578-269D21A9223B}" presName="sibTrans" presStyleCnt="0"/>
      <dgm:spPr/>
    </dgm:pt>
    <dgm:pt modelId="{2C4D24E4-B14B-4F23-8B9A-461573AC8129}" type="pres">
      <dgm:prSet presAssocID="{3BEAED92-0A3B-4E78-A418-10705991C2BE}" presName="textNode" presStyleLbl="node1" presStyleIdx="2" presStyleCnt="5">
        <dgm:presLayoutVars>
          <dgm:bulletEnabled val="1"/>
        </dgm:presLayoutVars>
      </dgm:prSet>
      <dgm:spPr/>
      <dgm:t>
        <a:bodyPr/>
        <a:lstStyle/>
        <a:p>
          <a:endParaRPr lang="en-US"/>
        </a:p>
      </dgm:t>
    </dgm:pt>
    <dgm:pt modelId="{477007E8-C4C1-42BB-B122-1DFBB3B90CBA}" type="pres">
      <dgm:prSet presAssocID="{66DD8CC2-85B6-4660-8D0C-F9C932AECD87}" presName="sibTrans" presStyleCnt="0"/>
      <dgm:spPr/>
    </dgm:pt>
    <dgm:pt modelId="{2FE5CAD9-ADFD-494D-9C78-5785D104C3F6}" type="pres">
      <dgm:prSet presAssocID="{BFD134A0-2EE7-4AE9-B5F4-7823047F3775}" presName="textNode" presStyleLbl="node1" presStyleIdx="3" presStyleCnt="5">
        <dgm:presLayoutVars>
          <dgm:bulletEnabled val="1"/>
        </dgm:presLayoutVars>
      </dgm:prSet>
      <dgm:spPr/>
      <dgm:t>
        <a:bodyPr/>
        <a:lstStyle/>
        <a:p>
          <a:endParaRPr lang="en-US"/>
        </a:p>
      </dgm:t>
    </dgm:pt>
    <dgm:pt modelId="{0F85D012-F983-498D-A9F9-5FBD9B7E08DE}" type="pres">
      <dgm:prSet presAssocID="{89871C79-4229-4275-B42E-4C34C7195314}" presName="sibTrans" presStyleCnt="0"/>
      <dgm:spPr/>
    </dgm:pt>
    <dgm:pt modelId="{F6767227-A7D3-42E7-8D44-E58A38E43A92}" type="pres">
      <dgm:prSet presAssocID="{D76839DB-909A-4A9D-B908-F9C6E2D1C2B2}" presName="textNode" presStyleLbl="node1" presStyleIdx="4" presStyleCnt="5">
        <dgm:presLayoutVars>
          <dgm:bulletEnabled val="1"/>
        </dgm:presLayoutVars>
      </dgm:prSet>
      <dgm:spPr/>
      <dgm:t>
        <a:bodyPr/>
        <a:lstStyle/>
        <a:p>
          <a:endParaRPr lang="en-US"/>
        </a:p>
      </dgm:t>
    </dgm:pt>
  </dgm:ptLst>
  <dgm:cxnLst>
    <dgm:cxn modelId="{AC270F2F-F6D0-4092-8618-B5025AF12045}" type="presOf" srcId="{D76839DB-909A-4A9D-B908-F9C6E2D1C2B2}" destId="{F6767227-A7D3-42E7-8D44-E58A38E43A92}" srcOrd="0" destOrd="0" presId="urn:microsoft.com/office/officeart/2005/8/layout/hProcess9"/>
    <dgm:cxn modelId="{25C48DF0-1837-486C-B944-47342C937D96}" srcId="{69D2CB5C-3894-48E7-94A6-F7FA90E58022}" destId="{1836425D-59BB-49FE-AD6B-CD7C24774BC7}" srcOrd="0" destOrd="0" parTransId="{7FCE8D86-58A5-4159-B596-B967AEA9043C}" sibTransId="{230D7AE4-6E54-425F-A0EE-BC21D4E42BEF}"/>
    <dgm:cxn modelId="{3E33BE15-300D-41DA-A3B1-FF83DF0D3760}" type="presOf" srcId="{BFD134A0-2EE7-4AE9-B5F4-7823047F3775}" destId="{2FE5CAD9-ADFD-494D-9C78-5785D104C3F6}" srcOrd="0" destOrd="0" presId="urn:microsoft.com/office/officeart/2005/8/layout/hProcess9"/>
    <dgm:cxn modelId="{3222A041-003A-44EE-BCD8-0DB59A77C912}" type="presOf" srcId="{1836425D-59BB-49FE-AD6B-CD7C24774BC7}" destId="{7A3A9960-B20C-4336-BA4D-2A0B8C08CBB1}" srcOrd="0" destOrd="0" presId="urn:microsoft.com/office/officeart/2005/8/layout/hProcess9"/>
    <dgm:cxn modelId="{314F6FF2-1F86-477C-A5F5-4C9045690E78}" srcId="{69D2CB5C-3894-48E7-94A6-F7FA90E58022}" destId="{3BEAED92-0A3B-4E78-A418-10705991C2BE}" srcOrd="2" destOrd="0" parTransId="{3E58DFAA-C4F5-41A5-8AEE-9FCADD26B047}" sibTransId="{66DD8CC2-85B6-4660-8D0C-F9C932AECD87}"/>
    <dgm:cxn modelId="{3978FA53-5ED8-42AC-B342-01246883EFF3}" type="presOf" srcId="{69D2CB5C-3894-48E7-94A6-F7FA90E58022}" destId="{5AA3C766-7446-4F53-9F1A-622AFC19ECC8}" srcOrd="0" destOrd="0" presId="urn:microsoft.com/office/officeart/2005/8/layout/hProcess9"/>
    <dgm:cxn modelId="{79465157-BCCE-47B5-AD04-6A35B7E17E9B}" type="presOf" srcId="{6045D25A-C0B7-4BA8-9E1B-4E77C52C7F0A}" destId="{3D4C78B8-E9C9-47BE-BB08-06813E0FDE82}" srcOrd="0" destOrd="0" presId="urn:microsoft.com/office/officeart/2005/8/layout/hProcess9"/>
    <dgm:cxn modelId="{8D166E6B-6939-4C62-AF47-55A2895FA16F}" srcId="{69D2CB5C-3894-48E7-94A6-F7FA90E58022}" destId="{BFD134A0-2EE7-4AE9-B5F4-7823047F3775}" srcOrd="3" destOrd="0" parTransId="{D8E466D6-470D-4CF2-A20B-EB0B26BF719B}" sibTransId="{89871C79-4229-4275-B42E-4C34C7195314}"/>
    <dgm:cxn modelId="{B9022FE0-A6F4-4854-B07F-77D5209B7FF9}" srcId="{69D2CB5C-3894-48E7-94A6-F7FA90E58022}" destId="{D76839DB-909A-4A9D-B908-F9C6E2D1C2B2}" srcOrd="4" destOrd="0" parTransId="{2BF2F4DF-8CDD-4573-B0AC-7F59A0EC5AA5}" sibTransId="{FD2EFFBC-44EE-42BA-849A-82FC5BC9567A}"/>
    <dgm:cxn modelId="{0999B47B-DDD3-4B69-A38A-ADF0F3DBD32B}" srcId="{69D2CB5C-3894-48E7-94A6-F7FA90E58022}" destId="{6045D25A-C0B7-4BA8-9E1B-4E77C52C7F0A}" srcOrd="1" destOrd="0" parTransId="{2C3796B0-FE24-4861-A8AE-0628E1B18BD3}" sibTransId="{37627952-938E-427C-B578-269D21A9223B}"/>
    <dgm:cxn modelId="{B2FFFEC0-BB32-46E2-BED2-4C359762BBB4}" type="presOf" srcId="{3BEAED92-0A3B-4E78-A418-10705991C2BE}" destId="{2C4D24E4-B14B-4F23-8B9A-461573AC8129}" srcOrd="0" destOrd="0" presId="urn:microsoft.com/office/officeart/2005/8/layout/hProcess9"/>
    <dgm:cxn modelId="{2EBA0006-4403-481C-AD7C-844CBB47F7D8}" type="presParOf" srcId="{5AA3C766-7446-4F53-9F1A-622AFC19ECC8}" destId="{4B32CC90-31CD-46C2-BC22-2C4AC87C1058}" srcOrd="0" destOrd="0" presId="urn:microsoft.com/office/officeart/2005/8/layout/hProcess9"/>
    <dgm:cxn modelId="{D70A1D0C-45A5-4FCA-9DDC-0654D9FF4F7D}" type="presParOf" srcId="{5AA3C766-7446-4F53-9F1A-622AFC19ECC8}" destId="{052883CF-3243-429B-B341-ED97D14A32D0}" srcOrd="1" destOrd="0" presId="urn:microsoft.com/office/officeart/2005/8/layout/hProcess9"/>
    <dgm:cxn modelId="{70A38C89-247F-4E9E-A666-C3B8780EAEAE}" type="presParOf" srcId="{052883CF-3243-429B-B341-ED97D14A32D0}" destId="{7A3A9960-B20C-4336-BA4D-2A0B8C08CBB1}" srcOrd="0" destOrd="0" presId="urn:microsoft.com/office/officeart/2005/8/layout/hProcess9"/>
    <dgm:cxn modelId="{312250AE-7FC7-4179-9A66-AFD129DFF50D}" type="presParOf" srcId="{052883CF-3243-429B-B341-ED97D14A32D0}" destId="{AD36E775-E8AF-4F2A-BA33-A54B66F4A4E3}" srcOrd="1" destOrd="0" presId="urn:microsoft.com/office/officeart/2005/8/layout/hProcess9"/>
    <dgm:cxn modelId="{2D6E327F-7801-40D1-A95E-334D44BC84A2}" type="presParOf" srcId="{052883CF-3243-429B-B341-ED97D14A32D0}" destId="{3D4C78B8-E9C9-47BE-BB08-06813E0FDE82}" srcOrd="2" destOrd="0" presId="urn:microsoft.com/office/officeart/2005/8/layout/hProcess9"/>
    <dgm:cxn modelId="{C49A9432-A371-4C64-87FE-2294FA344B9B}" type="presParOf" srcId="{052883CF-3243-429B-B341-ED97D14A32D0}" destId="{9E930DBB-A87E-4649-860C-C5A03787649F}" srcOrd="3" destOrd="0" presId="urn:microsoft.com/office/officeart/2005/8/layout/hProcess9"/>
    <dgm:cxn modelId="{9C59C252-61C1-43C7-BF83-6FEADCCB9C7B}" type="presParOf" srcId="{052883CF-3243-429B-B341-ED97D14A32D0}" destId="{2C4D24E4-B14B-4F23-8B9A-461573AC8129}" srcOrd="4" destOrd="0" presId="urn:microsoft.com/office/officeart/2005/8/layout/hProcess9"/>
    <dgm:cxn modelId="{2750091C-D771-4261-B24D-FA8578D17013}" type="presParOf" srcId="{052883CF-3243-429B-B341-ED97D14A32D0}" destId="{477007E8-C4C1-42BB-B122-1DFBB3B90CBA}" srcOrd="5" destOrd="0" presId="urn:microsoft.com/office/officeart/2005/8/layout/hProcess9"/>
    <dgm:cxn modelId="{04FA676D-0491-4A83-BA48-46C671B7E42F}" type="presParOf" srcId="{052883CF-3243-429B-B341-ED97D14A32D0}" destId="{2FE5CAD9-ADFD-494D-9C78-5785D104C3F6}" srcOrd="6" destOrd="0" presId="urn:microsoft.com/office/officeart/2005/8/layout/hProcess9"/>
    <dgm:cxn modelId="{313C6D3E-25A7-4ADE-B6E3-BE51CBD25841}" type="presParOf" srcId="{052883CF-3243-429B-B341-ED97D14A32D0}" destId="{0F85D012-F983-498D-A9F9-5FBD9B7E08DE}" srcOrd="7" destOrd="0" presId="urn:microsoft.com/office/officeart/2005/8/layout/hProcess9"/>
    <dgm:cxn modelId="{772300C8-3596-4DFB-B837-A4A1C10428CF}" type="presParOf" srcId="{052883CF-3243-429B-B341-ED97D14A32D0}" destId="{F6767227-A7D3-42E7-8D44-E58A38E43A92}" srcOrd="8" destOrd="0" presId="urn:microsoft.com/office/officeart/2005/8/layout/hProcess9"/>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AFEE803-2DDC-4056-8F65-A048E5BA1D75}" type="doc">
      <dgm:prSet loTypeId="urn:microsoft.com/office/officeart/2005/8/layout/hList3" loCatId="list" qsTypeId="urn:microsoft.com/office/officeart/2005/8/quickstyle/simple1" qsCatId="simple" csTypeId="urn:microsoft.com/office/officeart/2005/8/colors/accent2_5" csCatId="accent2" phldr="1"/>
      <dgm:spPr/>
      <dgm:t>
        <a:bodyPr/>
        <a:lstStyle/>
        <a:p>
          <a:endParaRPr lang="en-US"/>
        </a:p>
      </dgm:t>
    </dgm:pt>
    <dgm:pt modelId="{58D2CA9D-3992-49AB-8F64-E991CEFF84FF}">
      <dgm:prSet phldrT="[Text]" custT="1"/>
      <dgm:spPr/>
      <dgm:t>
        <a:bodyPr/>
        <a:lstStyle/>
        <a:p>
          <a:pPr algn="ctr"/>
          <a:r>
            <a:rPr lang="en-US" sz="1050"/>
            <a:t>Continuity - Credit Guarantee Charges </a:t>
          </a:r>
        </a:p>
      </dgm:t>
    </dgm:pt>
    <dgm:pt modelId="{70AAE66E-8BD9-4D67-8201-E7C397AA13AA}" type="parTrans" cxnId="{FE2142DB-BD1D-4287-AFD9-ECBE928FF557}">
      <dgm:prSet/>
      <dgm:spPr/>
      <dgm:t>
        <a:bodyPr/>
        <a:lstStyle/>
        <a:p>
          <a:pPr algn="ctr"/>
          <a:endParaRPr lang="en-US" sz="1050"/>
        </a:p>
      </dgm:t>
    </dgm:pt>
    <dgm:pt modelId="{0B7952F5-761F-4CD6-B711-70F0A58A1583}" type="sibTrans" cxnId="{FE2142DB-BD1D-4287-AFD9-ECBE928FF557}">
      <dgm:prSet/>
      <dgm:spPr/>
      <dgm:t>
        <a:bodyPr/>
        <a:lstStyle/>
        <a:p>
          <a:pPr algn="ctr"/>
          <a:endParaRPr lang="en-US" sz="1050"/>
        </a:p>
      </dgm:t>
    </dgm:pt>
    <dgm:pt modelId="{A2575CFD-F745-49E3-9E2A-4F4FF8A0FD50}">
      <dgm:prSet phldrT="[Text]" custT="1"/>
      <dgm:spPr/>
      <dgm:t>
        <a:bodyPr/>
        <a:lstStyle/>
        <a:p>
          <a:pPr algn="ctr"/>
          <a:r>
            <a:rPr lang="en-US" sz="1050"/>
            <a:t>Fees</a:t>
          </a:r>
        </a:p>
      </dgm:t>
    </dgm:pt>
    <dgm:pt modelId="{0DCF2A9B-6BB2-4019-8D8E-9B8943DD20FF}" type="parTrans" cxnId="{CBB06E93-E865-4977-ACBC-C5B2F56E6E12}">
      <dgm:prSet/>
      <dgm:spPr/>
      <dgm:t>
        <a:bodyPr/>
        <a:lstStyle/>
        <a:p>
          <a:pPr algn="ctr"/>
          <a:endParaRPr lang="en-US" sz="1050"/>
        </a:p>
      </dgm:t>
    </dgm:pt>
    <dgm:pt modelId="{47EADDC9-183D-404C-994E-7068928C767E}" type="sibTrans" cxnId="{CBB06E93-E865-4977-ACBC-C5B2F56E6E12}">
      <dgm:prSet/>
      <dgm:spPr/>
      <dgm:t>
        <a:bodyPr/>
        <a:lstStyle/>
        <a:p>
          <a:pPr algn="ctr"/>
          <a:endParaRPr lang="en-US" sz="1050"/>
        </a:p>
      </dgm:t>
    </dgm:pt>
    <dgm:pt modelId="{1A465711-08E1-45D2-80B6-FFFD62ABCD92}">
      <dgm:prSet phldrT="[Text]" custT="1"/>
      <dgm:spPr/>
      <dgm:t>
        <a:bodyPr/>
        <a:lstStyle/>
        <a:p>
          <a:pPr algn="ctr"/>
          <a:r>
            <a:rPr lang="en-US" sz="1050"/>
            <a:t>Penal Interest for Lapsed Revival</a:t>
          </a:r>
        </a:p>
      </dgm:t>
    </dgm:pt>
    <dgm:pt modelId="{4FE44DF5-BC30-417A-B728-20B2335897FE}" type="parTrans" cxnId="{0004A8E3-089A-447C-BDBA-B116A418A189}">
      <dgm:prSet/>
      <dgm:spPr/>
      <dgm:t>
        <a:bodyPr/>
        <a:lstStyle/>
        <a:p>
          <a:pPr algn="ctr"/>
          <a:endParaRPr lang="en-US" sz="1050"/>
        </a:p>
      </dgm:t>
    </dgm:pt>
    <dgm:pt modelId="{1BFCFF8F-52A1-497A-8748-1838B149B556}" type="sibTrans" cxnId="{0004A8E3-089A-447C-BDBA-B116A418A189}">
      <dgm:prSet/>
      <dgm:spPr/>
      <dgm:t>
        <a:bodyPr/>
        <a:lstStyle/>
        <a:p>
          <a:pPr algn="ctr"/>
          <a:endParaRPr lang="en-US" sz="1050"/>
        </a:p>
      </dgm:t>
    </dgm:pt>
    <dgm:pt modelId="{845400AE-B173-4DA9-9071-DB9F150E9F41}">
      <dgm:prSet phldrT="[Text]" custT="1"/>
      <dgm:spPr/>
      <dgm:t>
        <a:bodyPr/>
        <a:lstStyle/>
        <a:p>
          <a:pPr algn="ctr"/>
          <a:r>
            <a:rPr lang="en-US" sz="1050"/>
            <a:t>Taxes</a:t>
          </a:r>
        </a:p>
      </dgm:t>
    </dgm:pt>
    <dgm:pt modelId="{96E6FE51-8EAB-492A-84F9-CCA2D1F30254}" type="parTrans" cxnId="{A310D041-B08B-4186-8458-64AC2D1404A5}">
      <dgm:prSet/>
      <dgm:spPr/>
      <dgm:t>
        <a:bodyPr/>
        <a:lstStyle/>
        <a:p>
          <a:pPr algn="ctr"/>
          <a:endParaRPr lang="en-US" sz="1050"/>
        </a:p>
      </dgm:t>
    </dgm:pt>
    <dgm:pt modelId="{1624D6DB-6889-419F-97C6-63FDC5D3E1FE}" type="sibTrans" cxnId="{A310D041-B08B-4186-8458-64AC2D1404A5}">
      <dgm:prSet/>
      <dgm:spPr/>
      <dgm:t>
        <a:bodyPr/>
        <a:lstStyle/>
        <a:p>
          <a:pPr algn="ctr"/>
          <a:endParaRPr lang="en-US" sz="1050"/>
        </a:p>
      </dgm:t>
    </dgm:pt>
    <dgm:pt modelId="{636BACA1-EEBA-493A-9384-8451A016E0C8}" type="pres">
      <dgm:prSet presAssocID="{DAFEE803-2DDC-4056-8F65-A048E5BA1D75}" presName="composite" presStyleCnt="0">
        <dgm:presLayoutVars>
          <dgm:chMax val="1"/>
          <dgm:dir/>
          <dgm:resizeHandles val="exact"/>
        </dgm:presLayoutVars>
      </dgm:prSet>
      <dgm:spPr/>
      <dgm:t>
        <a:bodyPr/>
        <a:lstStyle/>
        <a:p>
          <a:endParaRPr lang="en-US"/>
        </a:p>
      </dgm:t>
    </dgm:pt>
    <dgm:pt modelId="{1FC7250E-5C3E-4000-AEFD-6407B527FDA6}" type="pres">
      <dgm:prSet presAssocID="{58D2CA9D-3992-49AB-8F64-E991CEFF84FF}" presName="roof" presStyleLbl="dkBgShp" presStyleIdx="0" presStyleCnt="2"/>
      <dgm:spPr/>
      <dgm:t>
        <a:bodyPr/>
        <a:lstStyle/>
        <a:p>
          <a:endParaRPr lang="en-US"/>
        </a:p>
      </dgm:t>
    </dgm:pt>
    <dgm:pt modelId="{1B5E11F4-7CD9-4AE5-B9DB-EFD6DEF090C9}" type="pres">
      <dgm:prSet presAssocID="{58D2CA9D-3992-49AB-8F64-E991CEFF84FF}" presName="pillars" presStyleCnt="0"/>
      <dgm:spPr/>
      <dgm:t>
        <a:bodyPr/>
        <a:lstStyle/>
        <a:p>
          <a:endParaRPr lang="en-US"/>
        </a:p>
      </dgm:t>
    </dgm:pt>
    <dgm:pt modelId="{E402C77F-0973-4DB2-8B58-D6B99AF8F788}" type="pres">
      <dgm:prSet presAssocID="{58D2CA9D-3992-49AB-8F64-E991CEFF84FF}" presName="pillar1" presStyleLbl="node1" presStyleIdx="0" presStyleCnt="3">
        <dgm:presLayoutVars>
          <dgm:bulletEnabled val="1"/>
        </dgm:presLayoutVars>
      </dgm:prSet>
      <dgm:spPr/>
      <dgm:t>
        <a:bodyPr/>
        <a:lstStyle/>
        <a:p>
          <a:endParaRPr lang="en-US"/>
        </a:p>
      </dgm:t>
    </dgm:pt>
    <dgm:pt modelId="{BD1CFD35-94BB-41EE-8F1B-77DFB33B8ABE}" type="pres">
      <dgm:prSet presAssocID="{1A465711-08E1-45D2-80B6-FFFD62ABCD92}" presName="pillarX" presStyleLbl="node1" presStyleIdx="1" presStyleCnt="3">
        <dgm:presLayoutVars>
          <dgm:bulletEnabled val="1"/>
        </dgm:presLayoutVars>
      </dgm:prSet>
      <dgm:spPr/>
      <dgm:t>
        <a:bodyPr/>
        <a:lstStyle/>
        <a:p>
          <a:endParaRPr lang="en-US"/>
        </a:p>
      </dgm:t>
    </dgm:pt>
    <dgm:pt modelId="{A9BB3A76-D9E2-4FAB-8347-67028F2D06DD}" type="pres">
      <dgm:prSet presAssocID="{845400AE-B173-4DA9-9071-DB9F150E9F41}" presName="pillarX" presStyleLbl="node1" presStyleIdx="2" presStyleCnt="3">
        <dgm:presLayoutVars>
          <dgm:bulletEnabled val="1"/>
        </dgm:presLayoutVars>
      </dgm:prSet>
      <dgm:spPr/>
      <dgm:t>
        <a:bodyPr/>
        <a:lstStyle/>
        <a:p>
          <a:endParaRPr lang="en-US"/>
        </a:p>
      </dgm:t>
    </dgm:pt>
    <dgm:pt modelId="{C087FA8D-EB23-42F6-BA68-486CB59C0448}" type="pres">
      <dgm:prSet presAssocID="{58D2CA9D-3992-49AB-8F64-E991CEFF84FF}" presName="base" presStyleLbl="dkBgShp" presStyleIdx="1" presStyleCnt="2"/>
      <dgm:spPr/>
      <dgm:t>
        <a:bodyPr/>
        <a:lstStyle/>
        <a:p>
          <a:endParaRPr lang="en-US"/>
        </a:p>
      </dgm:t>
    </dgm:pt>
  </dgm:ptLst>
  <dgm:cxnLst>
    <dgm:cxn modelId="{CAA624E3-F815-4178-8726-3095972312A7}" type="presOf" srcId="{A2575CFD-F745-49E3-9E2A-4F4FF8A0FD50}" destId="{E402C77F-0973-4DB2-8B58-D6B99AF8F788}" srcOrd="0" destOrd="0" presId="urn:microsoft.com/office/officeart/2005/8/layout/hList3"/>
    <dgm:cxn modelId="{B346D180-DD59-407A-912E-574459634BEA}" type="presOf" srcId="{1A465711-08E1-45D2-80B6-FFFD62ABCD92}" destId="{BD1CFD35-94BB-41EE-8F1B-77DFB33B8ABE}" srcOrd="0" destOrd="0" presId="urn:microsoft.com/office/officeart/2005/8/layout/hList3"/>
    <dgm:cxn modelId="{35684DD3-BE38-44FC-AC38-5E8F1533FE44}" type="presOf" srcId="{DAFEE803-2DDC-4056-8F65-A048E5BA1D75}" destId="{636BACA1-EEBA-493A-9384-8451A016E0C8}" srcOrd="0" destOrd="0" presId="urn:microsoft.com/office/officeart/2005/8/layout/hList3"/>
    <dgm:cxn modelId="{0004A8E3-089A-447C-BDBA-B116A418A189}" srcId="{58D2CA9D-3992-49AB-8F64-E991CEFF84FF}" destId="{1A465711-08E1-45D2-80B6-FFFD62ABCD92}" srcOrd="1" destOrd="0" parTransId="{4FE44DF5-BC30-417A-B728-20B2335897FE}" sibTransId="{1BFCFF8F-52A1-497A-8748-1838B149B556}"/>
    <dgm:cxn modelId="{848BE4CA-E0E5-44FF-8E77-D39F354268A7}" type="presOf" srcId="{58D2CA9D-3992-49AB-8F64-E991CEFF84FF}" destId="{1FC7250E-5C3E-4000-AEFD-6407B527FDA6}" srcOrd="0" destOrd="0" presId="urn:microsoft.com/office/officeart/2005/8/layout/hList3"/>
    <dgm:cxn modelId="{A310D041-B08B-4186-8458-64AC2D1404A5}" srcId="{58D2CA9D-3992-49AB-8F64-E991CEFF84FF}" destId="{845400AE-B173-4DA9-9071-DB9F150E9F41}" srcOrd="2" destOrd="0" parTransId="{96E6FE51-8EAB-492A-84F9-CCA2D1F30254}" sibTransId="{1624D6DB-6889-419F-97C6-63FDC5D3E1FE}"/>
    <dgm:cxn modelId="{CA08749F-0AE2-480D-A30F-27D26DC56476}" type="presOf" srcId="{845400AE-B173-4DA9-9071-DB9F150E9F41}" destId="{A9BB3A76-D9E2-4FAB-8347-67028F2D06DD}" srcOrd="0" destOrd="0" presId="urn:microsoft.com/office/officeart/2005/8/layout/hList3"/>
    <dgm:cxn modelId="{FE2142DB-BD1D-4287-AFD9-ECBE928FF557}" srcId="{DAFEE803-2DDC-4056-8F65-A048E5BA1D75}" destId="{58D2CA9D-3992-49AB-8F64-E991CEFF84FF}" srcOrd="0" destOrd="0" parTransId="{70AAE66E-8BD9-4D67-8201-E7C397AA13AA}" sibTransId="{0B7952F5-761F-4CD6-B711-70F0A58A1583}"/>
    <dgm:cxn modelId="{CBB06E93-E865-4977-ACBC-C5B2F56E6E12}" srcId="{58D2CA9D-3992-49AB-8F64-E991CEFF84FF}" destId="{A2575CFD-F745-49E3-9E2A-4F4FF8A0FD50}" srcOrd="0" destOrd="0" parTransId="{0DCF2A9B-6BB2-4019-8D8E-9B8943DD20FF}" sibTransId="{47EADDC9-183D-404C-994E-7068928C767E}"/>
    <dgm:cxn modelId="{9B53C4A9-290C-4B6E-AA3F-50FD3D68B88F}" type="presParOf" srcId="{636BACA1-EEBA-493A-9384-8451A016E0C8}" destId="{1FC7250E-5C3E-4000-AEFD-6407B527FDA6}" srcOrd="0" destOrd="0" presId="urn:microsoft.com/office/officeart/2005/8/layout/hList3"/>
    <dgm:cxn modelId="{D7BE6B3D-E0C8-45B2-A55D-6666F1F6F640}" type="presParOf" srcId="{636BACA1-EEBA-493A-9384-8451A016E0C8}" destId="{1B5E11F4-7CD9-4AE5-B9DB-EFD6DEF090C9}" srcOrd="1" destOrd="0" presId="urn:microsoft.com/office/officeart/2005/8/layout/hList3"/>
    <dgm:cxn modelId="{444C5E5D-A2FD-4515-8CE8-1A40D57CA256}" type="presParOf" srcId="{1B5E11F4-7CD9-4AE5-B9DB-EFD6DEF090C9}" destId="{E402C77F-0973-4DB2-8B58-D6B99AF8F788}" srcOrd="0" destOrd="0" presId="urn:microsoft.com/office/officeart/2005/8/layout/hList3"/>
    <dgm:cxn modelId="{865EB415-B8E7-411D-8191-50E1487F78FE}" type="presParOf" srcId="{1B5E11F4-7CD9-4AE5-B9DB-EFD6DEF090C9}" destId="{BD1CFD35-94BB-41EE-8F1B-77DFB33B8ABE}" srcOrd="1" destOrd="0" presId="urn:microsoft.com/office/officeart/2005/8/layout/hList3"/>
    <dgm:cxn modelId="{41AC5F38-795E-46F0-8705-73B40D2EC2DC}" type="presParOf" srcId="{1B5E11F4-7CD9-4AE5-B9DB-EFD6DEF090C9}" destId="{A9BB3A76-D9E2-4FAB-8347-67028F2D06DD}" srcOrd="2" destOrd="0" presId="urn:microsoft.com/office/officeart/2005/8/layout/hList3"/>
    <dgm:cxn modelId="{D2408C50-C653-4A21-9DC7-B321B65EDD51}" type="presParOf" srcId="{636BACA1-EEBA-493A-9384-8451A016E0C8}" destId="{C087FA8D-EB23-42F6-BA68-486CB59C0448}" srcOrd="2" destOrd="0" presId="urn:microsoft.com/office/officeart/2005/8/layout/hList3"/>
  </dgm:cxnLst>
  <dgm:bg/>
  <dgm:whole/>
  <dgm:extLst>
    <a:ext uri="http://schemas.microsoft.com/office/drawing/2008/diagram">
      <dsp:dataModelExt xmlns:dsp="http://schemas.microsoft.com/office/drawing/2008/diagram" relId="rId6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459F3-5031-40BF-B3D4-0C32A20203FB}">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3278" y="1593178"/>
        <a:ext cx="14043" cy="14043"/>
      </dsp:txXfrm>
    </dsp:sp>
    <dsp:sp modelId="{7FCAF412-9C9C-4471-B0F6-FC40552649C8}">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48090" y="1593178"/>
        <a:ext cx="14043" cy="14043"/>
      </dsp:txXfrm>
    </dsp:sp>
    <dsp:sp modelId="{DBF17566-C46D-4ACB-BB68-8E3208C44F44}">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562902" y="1593178"/>
        <a:ext cx="14043" cy="14043"/>
      </dsp:txXfrm>
    </dsp:sp>
    <dsp:sp modelId="{90875A08-2F5E-414E-8481-33DB00FA9ACF}">
      <dsp:nvSpPr>
        <dsp:cNvPr id="0" name=""/>
        <dsp:cNvSpPr/>
      </dsp:nvSpPr>
      <dsp:spPr>
        <a:xfrm rot="16200000">
          <a:off x="-911284" y="1386126"/>
          <a:ext cx="2253406"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Trust - Credit Guarantee Fund for Stand Up India Loan </a:t>
          </a:r>
        </a:p>
      </dsp:txBody>
      <dsp:txXfrm>
        <a:off x="-911284" y="1386126"/>
        <a:ext cx="2253406" cy="428147"/>
      </dsp:txXfrm>
    </dsp:sp>
    <dsp:sp modelId="{4A48B387-3D16-4588-B959-6CF1EBB1A222}">
      <dsp:nvSpPr>
        <dsp:cNvPr id="0" name=""/>
        <dsp:cNvSpPr/>
      </dsp:nvSpPr>
      <dsp:spPr>
        <a:xfrm>
          <a:off x="710356"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Fund</a:t>
          </a:r>
        </a:p>
      </dsp:txBody>
      <dsp:txXfrm>
        <a:off x="710356" y="1386126"/>
        <a:ext cx="1404323" cy="428147"/>
      </dsp:txXfrm>
    </dsp:sp>
    <dsp:sp modelId="{39FA9487-0C55-4027-8432-1664B4B35AFB}">
      <dsp:nvSpPr>
        <dsp:cNvPr id="0" name=""/>
        <dsp:cNvSpPr/>
      </dsp:nvSpPr>
      <dsp:spPr>
        <a:xfrm>
          <a:off x="2395544" y="1386126"/>
          <a:ext cx="1404323" cy="42814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Scheme</a:t>
          </a:r>
        </a:p>
      </dsp:txBody>
      <dsp:txXfrm>
        <a:off x="2395544" y="1386126"/>
        <a:ext cx="1404323" cy="428147"/>
      </dsp:txXfrm>
    </dsp:sp>
    <dsp:sp modelId="{6EB6D5B5-782A-4152-9752-ADC1E913E65B}">
      <dsp:nvSpPr>
        <dsp:cNvPr id="0" name=""/>
        <dsp:cNvSpPr/>
      </dsp:nvSpPr>
      <dsp:spPr>
        <a:xfrm>
          <a:off x="4080732" y="1386126"/>
          <a:ext cx="1404323" cy="42814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Docket - GEN</a:t>
          </a:r>
        </a:p>
      </dsp:txBody>
      <dsp:txXfrm>
        <a:off x="4080732" y="1386126"/>
        <a:ext cx="1404323" cy="42814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a:p>
          <a:pPr lvl="0" algn="ctr" defTabSz="444500">
            <a:lnSpc>
              <a:spcPct val="90000"/>
            </a:lnSpc>
            <a:spcBef>
              <a:spcPct val="0"/>
            </a:spcBef>
            <a:spcAft>
              <a:spcPct val="35000"/>
            </a:spcAft>
          </a:pPr>
          <a:r>
            <a:rPr lang="en-US" sz="1000" kern="1200"/>
            <a:t>(Allot CGPAN)</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Issue of New Credit Guarantees</a:t>
          </a:r>
        </a:p>
      </dsp:txBody>
      <dsp:txXfrm>
        <a:off x="5292098" y="643393"/>
        <a:ext cx="1046559" cy="72679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490" cy="312610"/>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New - Credit Guarantee Charges </a:t>
          </a:r>
        </a:p>
      </dsp:txBody>
      <dsp:txXfrm>
        <a:off x="0" y="0"/>
        <a:ext cx="2650490" cy="312610"/>
      </dsp:txXfrm>
    </dsp:sp>
    <dsp:sp modelId="{E402C77F-0973-4DB2-8B58-D6B99AF8F788}">
      <dsp:nvSpPr>
        <dsp:cNvPr id="0" name=""/>
        <dsp:cNvSpPr/>
      </dsp:nvSpPr>
      <dsp:spPr>
        <a:xfrm>
          <a:off x="0" y="312610"/>
          <a:ext cx="1325245" cy="656482"/>
        </a:xfrm>
        <a:prstGeom prst="rect">
          <a:avLst/>
        </a:prstGeom>
        <a:solidFill>
          <a:schemeClr val="accent1">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0" y="312610"/>
        <a:ext cx="1325245" cy="656482"/>
      </dsp:txXfrm>
    </dsp:sp>
    <dsp:sp modelId="{A9BB3A76-D9E2-4FAB-8347-67028F2D06DD}">
      <dsp:nvSpPr>
        <dsp:cNvPr id="0" name=""/>
        <dsp:cNvSpPr/>
      </dsp:nvSpPr>
      <dsp:spPr>
        <a:xfrm>
          <a:off x="1325245" y="312610"/>
          <a:ext cx="1325245" cy="656482"/>
        </a:xfrm>
        <a:prstGeom prst="rect">
          <a:avLst/>
        </a:prstGeom>
        <a:solidFill>
          <a:schemeClr val="accent1">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325245" y="312610"/>
        <a:ext cx="1325245" cy="656482"/>
      </dsp:txXfrm>
    </dsp:sp>
    <dsp:sp modelId="{C087FA8D-EB23-42F6-BA68-486CB59C0448}">
      <dsp:nvSpPr>
        <dsp:cNvPr id="0" name=""/>
        <dsp:cNvSpPr/>
      </dsp:nvSpPr>
      <dsp:spPr>
        <a:xfrm>
          <a:off x="0" y="969092"/>
          <a:ext cx="2650490" cy="72942"/>
        </a:xfrm>
        <a:prstGeom prst="rect">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2974"/>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2974"/>
        <a:ext cx="985837" cy="288000"/>
      </dsp:txXfrm>
    </dsp:sp>
    <dsp:sp modelId="{EB70FAA0-E258-41A7-896E-34D8687D7F08}">
      <dsp:nvSpPr>
        <dsp:cNvPr id="0" name=""/>
        <dsp:cNvSpPr/>
      </dsp:nvSpPr>
      <dsp:spPr>
        <a:xfrm>
          <a:off x="2571" y="340974"/>
          <a:ext cx="985837" cy="844087"/>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'GC'</a:t>
          </a:r>
        </a:p>
      </dsp:txBody>
      <dsp:txXfrm>
        <a:off x="2571" y="340974"/>
        <a:ext cx="985837" cy="844087"/>
      </dsp:txXfrm>
    </dsp:sp>
    <dsp:sp modelId="{8299344E-6C89-4F5B-A8DA-BFF8CB285CED}">
      <dsp:nvSpPr>
        <dsp:cNvPr id="0" name=""/>
        <dsp:cNvSpPr/>
      </dsp:nvSpPr>
      <dsp:spPr>
        <a:xfrm>
          <a:off x="1126426" y="52974"/>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2974"/>
        <a:ext cx="985837" cy="288000"/>
      </dsp:txXfrm>
    </dsp:sp>
    <dsp:sp modelId="{D2B92B6C-FE09-4D8C-BA10-51242D398CE0}">
      <dsp:nvSpPr>
        <dsp:cNvPr id="0" name=""/>
        <dsp:cNvSpPr/>
      </dsp:nvSpPr>
      <dsp:spPr>
        <a:xfrm>
          <a:off x="1126426" y="340974"/>
          <a:ext cx="985837" cy="844087"/>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126426" y="340974"/>
        <a:ext cx="985837" cy="844087"/>
      </dsp:txXfrm>
    </dsp:sp>
    <dsp:sp modelId="{2CCC3C7B-D042-4A1F-A467-9036DCC31A55}">
      <dsp:nvSpPr>
        <dsp:cNvPr id="0" name=""/>
        <dsp:cNvSpPr/>
      </dsp:nvSpPr>
      <dsp:spPr>
        <a:xfrm>
          <a:off x="2250281" y="52974"/>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2974"/>
        <a:ext cx="985837" cy="288000"/>
      </dsp:txXfrm>
    </dsp:sp>
    <dsp:sp modelId="{3786AE98-8FF5-4EA2-BAFA-B60AAD6A7D88}">
      <dsp:nvSpPr>
        <dsp:cNvPr id="0" name=""/>
        <dsp:cNvSpPr/>
      </dsp:nvSpPr>
      <dsp:spPr>
        <a:xfrm>
          <a:off x="2250281" y="340974"/>
          <a:ext cx="985837" cy="844087"/>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0974"/>
        <a:ext cx="985837" cy="844087"/>
      </dsp:txXfrm>
    </dsp:sp>
    <dsp:sp modelId="{BC1BB2AF-4F42-4901-81C7-3F95B164ADA1}">
      <dsp:nvSpPr>
        <dsp:cNvPr id="0" name=""/>
        <dsp:cNvSpPr/>
      </dsp:nvSpPr>
      <dsp:spPr>
        <a:xfrm>
          <a:off x="3374136" y="52974"/>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2974"/>
        <a:ext cx="985837" cy="288000"/>
      </dsp:txXfrm>
    </dsp:sp>
    <dsp:sp modelId="{0A7A737D-871A-4BAD-8681-7CDC65215798}">
      <dsp:nvSpPr>
        <dsp:cNvPr id="0" name=""/>
        <dsp:cNvSpPr/>
      </dsp:nvSpPr>
      <dsp:spPr>
        <a:xfrm>
          <a:off x="3374136" y="340974"/>
          <a:ext cx="985837" cy="844087"/>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CGDAN is issued</a:t>
          </a:r>
        </a:p>
      </dsp:txBody>
      <dsp:txXfrm>
        <a:off x="3374136" y="340974"/>
        <a:ext cx="985837" cy="844087"/>
      </dsp:txXfrm>
    </dsp:sp>
    <dsp:sp modelId="{CD3694EF-CEF3-4438-B7F5-48F26BE42B91}">
      <dsp:nvSpPr>
        <dsp:cNvPr id="0" name=""/>
        <dsp:cNvSpPr/>
      </dsp:nvSpPr>
      <dsp:spPr>
        <a:xfrm>
          <a:off x="4497990" y="52974"/>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2974"/>
        <a:ext cx="985837" cy="288000"/>
      </dsp:txXfrm>
    </dsp:sp>
    <dsp:sp modelId="{E8ECBE4F-BC95-43E0-89CC-E90D6D5D8FBE}">
      <dsp:nvSpPr>
        <dsp:cNvPr id="0" name=""/>
        <dsp:cNvSpPr/>
      </dsp:nvSpPr>
      <dsp:spPr>
        <a:xfrm>
          <a:off x="4497990" y="340974"/>
          <a:ext cx="985837" cy="844087"/>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0974"/>
        <a:ext cx="985837" cy="84408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062" y="897"/>
          <a:ext cx="1240333" cy="4896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062" y="897"/>
        <a:ext cx="1240333" cy="489600"/>
      </dsp:txXfrm>
    </dsp:sp>
    <dsp:sp modelId="{EB70FAA0-E258-41A7-896E-34D8687D7F08}">
      <dsp:nvSpPr>
        <dsp:cNvPr id="0" name=""/>
        <dsp:cNvSpPr/>
      </dsp:nvSpPr>
      <dsp:spPr>
        <a:xfrm>
          <a:off x="2062" y="490498"/>
          <a:ext cx="1240333" cy="7466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'N'</a:t>
          </a:r>
        </a:p>
      </dsp:txBody>
      <dsp:txXfrm>
        <a:off x="2062" y="490498"/>
        <a:ext cx="1240333" cy="746639"/>
      </dsp:txXfrm>
    </dsp:sp>
    <dsp:sp modelId="{8299344E-6C89-4F5B-A8DA-BFF8CB285CED}">
      <dsp:nvSpPr>
        <dsp:cNvPr id="0" name=""/>
        <dsp:cNvSpPr/>
      </dsp:nvSpPr>
      <dsp:spPr>
        <a:xfrm>
          <a:off x="1416043" y="897"/>
          <a:ext cx="1240333" cy="4896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416043" y="897"/>
        <a:ext cx="1240333" cy="489600"/>
      </dsp:txXfrm>
    </dsp:sp>
    <dsp:sp modelId="{D2B92B6C-FE09-4D8C-BA10-51242D398CE0}">
      <dsp:nvSpPr>
        <dsp:cNvPr id="0" name=""/>
        <dsp:cNvSpPr/>
      </dsp:nvSpPr>
      <dsp:spPr>
        <a:xfrm>
          <a:off x="1416043" y="490498"/>
          <a:ext cx="1240333" cy="7466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Stand Up Loan the code is - 'SUI'</a:t>
          </a:r>
        </a:p>
      </dsp:txBody>
      <dsp:txXfrm>
        <a:off x="1416043" y="490498"/>
        <a:ext cx="1240333" cy="746639"/>
      </dsp:txXfrm>
    </dsp:sp>
    <dsp:sp modelId="{BC1BB2AF-4F42-4901-81C7-3F95B164ADA1}">
      <dsp:nvSpPr>
        <dsp:cNvPr id="0" name=""/>
        <dsp:cNvSpPr/>
      </dsp:nvSpPr>
      <dsp:spPr>
        <a:xfrm>
          <a:off x="2830023" y="897"/>
          <a:ext cx="1240333" cy="4896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2830023" y="897"/>
        <a:ext cx="1240333" cy="489600"/>
      </dsp:txXfrm>
    </dsp:sp>
    <dsp:sp modelId="{0A7A737D-871A-4BAD-8681-7CDC65215798}">
      <dsp:nvSpPr>
        <dsp:cNvPr id="0" name=""/>
        <dsp:cNvSpPr/>
      </dsp:nvSpPr>
      <dsp:spPr>
        <a:xfrm>
          <a:off x="2830023" y="490498"/>
          <a:ext cx="1240333" cy="7466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as DDMMYYYY - On which BATCHDAN is issued</a:t>
          </a:r>
        </a:p>
      </dsp:txBody>
      <dsp:txXfrm>
        <a:off x="2830023" y="490498"/>
        <a:ext cx="1240333" cy="746639"/>
      </dsp:txXfrm>
    </dsp:sp>
    <dsp:sp modelId="{CD3694EF-CEF3-4438-B7F5-48F26BE42B91}">
      <dsp:nvSpPr>
        <dsp:cNvPr id="0" name=""/>
        <dsp:cNvSpPr/>
      </dsp:nvSpPr>
      <dsp:spPr>
        <a:xfrm>
          <a:off x="4244003" y="897"/>
          <a:ext cx="1240333" cy="4896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244003" y="897"/>
        <a:ext cx="1240333" cy="489600"/>
      </dsp:txXfrm>
    </dsp:sp>
    <dsp:sp modelId="{E8ECBE4F-BC95-43E0-89CC-E90D6D5D8FBE}">
      <dsp:nvSpPr>
        <dsp:cNvPr id="0" name=""/>
        <dsp:cNvSpPr/>
      </dsp:nvSpPr>
      <dsp:spPr>
        <a:xfrm>
          <a:off x="4244003" y="490498"/>
          <a:ext cx="1240333" cy="7466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4 digit running number </a:t>
          </a:r>
        </a:p>
      </dsp:txBody>
      <dsp:txXfrm>
        <a:off x="4244003" y="490498"/>
        <a:ext cx="1240333" cy="74663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32CC90-31CD-46C2-BC22-2C4AC87C1058}">
      <dsp:nvSpPr>
        <dsp:cNvPr id="0" name=""/>
        <dsp:cNvSpPr/>
      </dsp:nvSpPr>
      <dsp:spPr>
        <a:xfrm>
          <a:off x="478488" y="0"/>
          <a:ext cx="5422868" cy="201358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A3A9960-B20C-4336-BA4D-2A0B8C08CBB1}">
      <dsp:nvSpPr>
        <dsp:cNvPr id="0" name=""/>
        <dsp:cNvSpPr/>
      </dsp:nvSpPr>
      <dsp:spPr>
        <a:xfrm>
          <a:off x="1869" y="604075"/>
          <a:ext cx="1125195" cy="805434"/>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Extract The Input file Content to Staging Area</a:t>
          </a:r>
        </a:p>
      </dsp:txBody>
      <dsp:txXfrm>
        <a:off x="41187" y="643393"/>
        <a:ext cx="1046559" cy="726798"/>
      </dsp:txXfrm>
    </dsp:sp>
    <dsp:sp modelId="{3D4C78B8-E9C9-47BE-BB08-06813E0FDE82}">
      <dsp:nvSpPr>
        <dsp:cNvPr id="0" name=""/>
        <dsp:cNvSpPr/>
      </dsp:nvSpPr>
      <dsp:spPr>
        <a:xfrm>
          <a:off x="1314596" y="604075"/>
          <a:ext cx="1125195" cy="805434"/>
        </a:xfrm>
        <a:prstGeom prst="roundRect">
          <a:avLst/>
        </a:prstGeom>
        <a:gradFill rotWithShape="0">
          <a:gsLst>
            <a:gs pos="0">
              <a:schemeClr val="accent2">
                <a:hueOff val="-363841"/>
                <a:satOff val="-20982"/>
                <a:lumOff val="2157"/>
                <a:alphaOff val="0"/>
                <a:lumMod val="110000"/>
                <a:satMod val="105000"/>
                <a:tint val="67000"/>
              </a:schemeClr>
            </a:gs>
            <a:gs pos="50000">
              <a:schemeClr val="accent2">
                <a:hueOff val="-363841"/>
                <a:satOff val="-20982"/>
                <a:lumOff val="2157"/>
                <a:alphaOff val="0"/>
                <a:lumMod val="105000"/>
                <a:satMod val="103000"/>
                <a:tint val="73000"/>
              </a:schemeClr>
            </a:gs>
            <a:gs pos="100000">
              <a:schemeClr val="accent2">
                <a:hueOff val="-363841"/>
                <a:satOff val="-20982"/>
                <a:lumOff val="2157"/>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Checks for Eligibility Criteria’s</a:t>
          </a:r>
        </a:p>
      </dsp:txBody>
      <dsp:txXfrm>
        <a:off x="1353914" y="643393"/>
        <a:ext cx="1046559" cy="726798"/>
      </dsp:txXfrm>
    </dsp:sp>
    <dsp:sp modelId="{2C4D24E4-B14B-4F23-8B9A-461573AC8129}">
      <dsp:nvSpPr>
        <dsp:cNvPr id="0" name=""/>
        <dsp:cNvSpPr/>
      </dsp:nvSpPr>
      <dsp:spPr>
        <a:xfrm>
          <a:off x="2627324" y="604075"/>
          <a:ext cx="1125195" cy="805434"/>
        </a:xfrm>
        <a:prstGeom prst="roundRect">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CG Charges &amp; Cover (Generate CGDAN &amp; BATCHDAN)</a:t>
          </a:r>
        </a:p>
      </dsp:txBody>
      <dsp:txXfrm>
        <a:off x="2666642" y="643393"/>
        <a:ext cx="1046559" cy="726798"/>
      </dsp:txXfrm>
    </dsp:sp>
    <dsp:sp modelId="{2FE5CAD9-ADFD-494D-9C78-5785D104C3F6}">
      <dsp:nvSpPr>
        <dsp:cNvPr id="0" name=""/>
        <dsp:cNvSpPr/>
      </dsp:nvSpPr>
      <dsp:spPr>
        <a:xfrm>
          <a:off x="3940052" y="604075"/>
          <a:ext cx="1125195" cy="805434"/>
        </a:xfrm>
        <a:prstGeom prst="roundRect">
          <a:avLst/>
        </a:prstGeom>
        <a:gradFill rotWithShape="0">
          <a:gsLst>
            <a:gs pos="0">
              <a:schemeClr val="accent2">
                <a:hueOff val="-1091522"/>
                <a:satOff val="-62946"/>
                <a:lumOff val="6471"/>
                <a:alphaOff val="0"/>
                <a:lumMod val="110000"/>
                <a:satMod val="105000"/>
                <a:tint val="67000"/>
              </a:schemeClr>
            </a:gs>
            <a:gs pos="50000">
              <a:schemeClr val="accent2">
                <a:hueOff val="-1091522"/>
                <a:satOff val="-62946"/>
                <a:lumOff val="6471"/>
                <a:alphaOff val="0"/>
                <a:lumMod val="105000"/>
                <a:satMod val="103000"/>
                <a:tint val="73000"/>
              </a:schemeClr>
            </a:gs>
            <a:gs pos="100000">
              <a:schemeClr val="accent2">
                <a:hueOff val="-1091522"/>
                <a:satOff val="-62946"/>
                <a:lumOff val="647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CG Charges Payment </a:t>
          </a:r>
        </a:p>
      </dsp:txBody>
      <dsp:txXfrm>
        <a:off x="3979370" y="643393"/>
        <a:ext cx="1046559" cy="726798"/>
      </dsp:txXfrm>
    </dsp:sp>
    <dsp:sp modelId="{F6767227-A7D3-42E7-8D44-E58A38E43A92}">
      <dsp:nvSpPr>
        <dsp:cNvPr id="0" name=""/>
        <dsp:cNvSpPr/>
      </dsp:nvSpPr>
      <dsp:spPr>
        <a:xfrm>
          <a:off x="5252780" y="604075"/>
          <a:ext cx="1125195" cy="805434"/>
        </a:xfrm>
        <a:prstGeom prst="roundRect">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Continue Credit Guarantees</a:t>
          </a:r>
        </a:p>
      </dsp:txBody>
      <dsp:txXfrm>
        <a:off x="5292098" y="643393"/>
        <a:ext cx="1046559" cy="72679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C7250E-5C3E-4000-AEFD-6407B527FDA6}">
      <dsp:nvSpPr>
        <dsp:cNvPr id="0" name=""/>
        <dsp:cNvSpPr/>
      </dsp:nvSpPr>
      <dsp:spPr>
        <a:xfrm>
          <a:off x="0" y="0"/>
          <a:ext cx="2650732" cy="312700"/>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Continuity - Credit Guarantee Charges </a:t>
          </a:r>
        </a:p>
      </dsp:txBody>
      <dsp:txXfrm>
        <a:off x="0" y="0"/>
        <a:ext cx="2650732" cy="312700"/>
      </dsp:txXfrm>
    </dsp:sp>
    <dsp:sp modelId="{E402C77F-0973-4DB2-8B58-D6B99AF8F788}">
      <dsp:nvSpPr>
        <dsp:cNvPr id="0" name=""/>
        <dsp:cNvSpPr/>
      </dsp:nvSpPr>
      <dsp:spPr>
        <a:xfrm>
          <a:off x="1294" y="312700"/>
          <a:ext cx="882714" cy="656671"/>
        </a:xfrm>
        <a:prstGeom prst="rect">
          <a:avLst/>
        </a:prstGeom>
        <a:solidFill>
          <a:schemeClr val="accent2">
            <a:alpha val="9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Fees</a:t>
          </a:r>
        </a:p>
      </dsp:txBody>
      <dsp:txXfrm>
        <a:off x="1294" y="312700"/>
        <a:ext cx="882714" cy="656671"/>
      </dsp:txXfrm>
    </dsp:sp>
    <dsp:sp modelId="{BD1CFD35-94BB-41EE-8F1B-77DFB33B8ABE}">
      <dsp:nvSpPr>
        <dsp:cNvPr id="0" name=""/>
        <dsp:cNvSpPr/>
      </dsp:nvSpPr>
      <dsp:spPr>
        <a:xfrm>
          <a:off x="884008" y="312700"/>
          <a:ext cx="882714" cy="656671"/>
        </a:xfrm>
        <a:prstGeom prst="rect">
          <a:avLst/>
        </a:prstGeom>
        <a:solidFill>
          <a:schemeClr val="accent2">
            <a:alpha val="90000"/>
            <a:hueOff val="0"/>
            <a:satOff val="0"/>
            <a:lumOff val="0"/>
            <a:alphaOff val="-2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Penal Interest for Lapsed Revival</a:t>
          </a:r>
        </a:p>
      </dsp:txBody>
      <dsp:txXfrm>
        <a:off x="884008" y="312700"/>
        <a:ext cx="882714" cy="656671"/>
      </dsp:txXfrm>
    </dsp:sp>
    <dsp:sp modelId="{A9BB3A76-D9E2-4FAB-8347-67028F2D06DD}">
      <dsp:nvSpPr>
        <dsp:cNvPr id="0" name=""/>
        <dsp:cNvSpPr/>
      </dsp:nvSpPr>
      <dsp:spPr>
        <a:xfrm>
          <a:off x="1766723" y="312700"/>
          <a:ext cx="882714" cy="656671"/>
        </a:xfrm>
        <a:prstGeom prst="rect">
          <a:avLst/>
        </a:prstGeom>
        <a:solidFill>
          <a:schemeClr val="accent2">
            <a:alpha val="90000"/>
            <a:hueOff val="0"/>
            <a:satOff val="0"/>
            <a:lumOff val="0"/>
            <a:alpha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US" sz="1050" kern="1200"/>
            <a:t>Taxes</a:t>
          </a:r>
        </a:p>
      </dsp:txBody>
      <dsp:txXfrm>
        <a:off x="1766723" y="312700"/>
        <a:ext cx="882714" cy="656671"/>
      </dsp:txXfrm>
    </dsp:sp>
    <dsp:sp modelId="{C087FA8D-EB23-42F6-BA68-486CB59C0448}">
      <dsp:nvSpPr>
        <dsp:cNvPr id="0" name=""/>
        <dsp:cNvSpPr/>
      </dsp:nvSpPr>
      <dsp:spPr>
        <a:xfrm>
          <a:off x="0" y="969371"/>
          <a:ext cx="2650732" cy="72963"/>
        </a:xfrm>
        <a:prstGeom prst="rect">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6.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guarantee issuance &amp; their continuity for Stand Up India loan scheme.
Intention is to collate &amp; track functional specifications of underlying business processes for Stand Up India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A5F64-120A-4FBC-A74D-BD3D97765E67}"/>
</file>

<file path=customXml/itemProps3.xml><?xml version="1.0" encoding="utf-8"?>
<ds:datastoreItem xmlns:ds="http://schemas.openxmlformats.org/officeDocument/2006/customXml" ds:itemID="{D46235A0-E238-4C7F-BA8E-4B95F0F528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A23A19-650D-4EFC-BE5F-9BA7C4BA2CF6}">
  <ds:schemaRefs>
    <ds:schemaRef ds:uri="http://schemas.microsoft.com/sharepoint/v3/contenttype/forms"/>
  </ds:schemaRefs>
</ds:datastoreItem>
</file>

<file path=customXml/itemProps5.xml><?xml version="1.0" encoding="utf-8"?>
<ds:datastoreItem xmlns:ds="http://schemas.openxmlformats.org/officeDocument/2006/customXml" ds:itemID="{0740AB51-816D-40D5-A228-9C3F6B3F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9402</Words>
  <Characters>53593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62870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Stand Up India Loan – Issuance of New Credit Guarantees &amp; Guarantee Continuity</dc:subject>
  <dc:creator>Darshan Shah/Management Associate</dc:creator>
  <cp:keywords/>
  <dc:description/>
  <cp:lastModifiedBy>Arpan Tendulkar</cp:lastModifiedBy>
  <cp:revision>3</cp:revision>
  <cp:lastPrinted>2016-03-10T08:33:00Z</cp:lastPrinted>
  <dcterms:created xsi:type="dcterms:W3CDTF">2021-07-12T02:27:00Z</dcterms:created>
  <dcterms:modified xsi:type="dcterms:W3CDTF">2021-07-12T05:34:00Z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