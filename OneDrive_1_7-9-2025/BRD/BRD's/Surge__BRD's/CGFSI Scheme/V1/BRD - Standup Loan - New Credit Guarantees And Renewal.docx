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0089DC"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customXmlDelRangeStart w:id="1" w:author="Sachin Patange" w:date="2017-04-30T11:37:00Z"/>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customXmlDelRangeEnd w:id="1"/>
                                  <w:p w14:paraId="65298E47" w14:textId="543FBCFA" w:rsidR="004E3325" w:rsidDel="00F66835" w:rsidRDefault="004E3325">
                                    <w:pPr>
                                      <w:pStyle w:val="NoSpacing"/>
                                      <w:jc w:val="right"/>
                                      <w:rPr>
                                        <w:del w:id="2" w:author="Sachin Patange" w:date="2017-04-30T11:37:00Z"/>
                                        <w:color w:val="595959" w:themeColor="text1" w:themeTint="A6"/>
                                        <w:sz w:val="28"/>
                                        <w:szCs w:val="28"/>
                                      </w:rPr>
                                    </w:pPr>
                                    <w:del w:id="3" w:author="Sachin Patange" w:date="2017-04-30T11:37:00Z">
                                      <w:r w:rsidDel="00F66835">
                                        <w:rPr>
                                          <w:color w:val="595959" w:themeColor="text1" w:themeTint="A6"/>
                                          <w:sz w:val="28"/>
                                          <w:szCs w:val="28"/>
                                        </w:rPr>
                                        <w:delText>Darshan Shah/Management Associate</w:delText>
                                      </w:r>
                                    </w:del>
                                  </w:p>
                                  <w:customXmlDelRangeStart w:id="4" w:author="Sachin Patange" w:date="2017-04-30T11:37:00Z"/>
                                </w:sdtContent>
                              </w:sdt>
                              <w:customXmlDelRangeEnd w:id="4"/>
                              <w:p w14:paraId="06443055" w14:textId="304996A0" w:rsidR="004E3325" w:rsidRDefault="00875E0F">
                                <w:pPr>
                                  <w:pStyle w:val="NoSpacing"/>
                                  <w:jc w:val="right"/>
                                  <w:rPr>
                                    <w:color w:val="595959" w:themeColor="text1" w:themeTint="A6"/>
                                    <w:sz w:val="18"/>
                                    <w:szCs w:val="18"/>
                                  </w:rPr>
                                </w:pPr>
                                <w:customXmlDelRangeStart w:id="5" w:author="Sachin Patange" w:date="2017-04-30T11:37:00Z"/>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customXmlDelRangeEnd w:id="5"/>
                                    <w:customXmlDelRangeStart w:id="6" w:author="Sachin Patange" w:date="2017-04-30T11:37:00Z"/>
                                  </w:sdtContent>
                                </w:sdt>
                                <w:customXmlDelRangeEnd w:id="6"/>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customXmlDelRangeStart w:id="7" w:author="Sachin Patange" w:date="2017-04-30T11:37:00Z"/>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customXmlDelRangeEnd w:id="7"/>
                            <w:p w14:paraId="65298E47" w14:textId="543FBCFA" w:rsidR="004E3325" w:rsidDel="00F66835" w:rsidRDefault="004E3325">
                              <w:pPr>
                                <w:pStyle w:val="NoSpacing"/>
                                <w:jc w:val="right"/>
                                <w:rPr>
                                  <w:del w:id="8" w:author="Sachin Patange" w:date="2017-04-30T11:37:00Z"/>
                                  <w:color w:val="595959" w:themeColor="text1" w:themeTint="A6"/>
                                  <w:sz w:val="28"/>
                                  <w:szCs w:val="28"/>
                                </w:rPr>
                              </w:pPr>
                              <w:del w:id="9" w:author="Sachin Patange" w:date="2017-04-30T11:37:00Z">
                                <w:r w:rsidDel="00F66835">
                                  <w:rPr>
                                    <w:color w:val="595959" w:themeColor="text1" w:themeTint="A6"/>
                                    <w:sz w:val="28"/>
                                    <w:szCs w:val="28"/>
                                  </w:rPr>
                                  <w:delText>Darshan Shah/Management Associate</w:delText>
                                </w:r>
                              </w:del>
                            </w:p>
                            <w:customXmlDelRangeStart w:id="10" w:author="Sachin Patange" w:date="2017-04-30T11:37:00Z"/>
                          </w:sdtContent>
                        </w:sdt>
                        <w:customXmlDelRangeEnd w:id="10"/>
                        <w:p w14:paraId="06443055" w14:textId="304996A0" w:rsidR="004E3325" w:rsidRDefault="004E3325">
                          <w:pPr>
                            <w:pStyle w:val="NoSpacing"/>
                            <w:jc w:val="right"/>
                            <w:rPr>
                              <w:color w:val="595959" w:themeColor="text1" w:themeTint="A6"/>
                              <w:sz w:val="18"/>
                              <w:szCs w:val="18"/>
                            </w:rPr>
                          </w:pPr>
                          <w:customXmlDelRangeStart w:id="11" w:author="Sachin Patange" w:date="2017-04-30T11:37:00Z"/>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customXmlDelRangeEnd w:id="11"/>
                              <w:customXmlDelRangeStart w:id="12" w:author="Sachin Patange" w:date="2017-04-30T11:37:00Z"/>
                            </w:sdtContent>
                          </w:sdt>
                          <w:customXmlDelRangeEnd w:id="12"/>
                        </w:p>
                      </w:txbxContent>
                    </v:textbox>
                    <w10:wrap type="square" anchorx="page" anchory="page"/>
                  </v:shape>
                </w:pict>
              </mc:Fallback>
            </mc:AlternateContent>
          </w:r>
          <w:r>
            <w:rPr>
              <w:noProof/>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4E3325" w:rsidRDefault="004E3325">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19CA288A" w:rsidR="004E3325" w:rsidRDefault="004E3325">
                                    <w:pPr>
                                      <w:pStyle w:val="NoSpacing"/>
                                      <w:jc w:val="right"/>
                                      <w:rPr>
                                        <w:color w:val="595959" w:themeColor="text1" w:themeTint="A6"/>
                                        <w:sz w:val="20"/>
                                        <w:szCs w:val="20"/>
                                      </w:rPr>
                                    </w:pPr>
                                    <w:r>
                                      <w:t>This document summarizes functional needs of credit guarantee business for new guarantee issuance &amp; their continuity for Stand Up India loan scheme.</w:t>
                                    </w:r>
                                    <w:r>
                                      <w:br/>
                                      <w:t xml:space="preserve">Intention is to collate &amp; track functional specifications of underlying business processes for Stand Up India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4E3325" w:rsidRDefault="004E3325">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19CA288A" w:rsidR="004E3325" w:rsidRDefault="004E3325">
                              <w:pPr>
                                <w:pStyle w:val="NoSpacing"/>
                                <w:jc w:val="right"/>
                                <w:rPr>
                                  <w:color w:val="595959" w:themeColor="text1" w:themeTint="A6"/>
                                  <w:sz w:val="20"/>
                                  <w:szCs w:val="20"/>
                                </w:rPr>
                              </w:pPr>
                              <w:r>
                                <w:t>This document summarizes functional needs of credit guarantee business for new guarantee issuance &amp; their continuity for Stand Up India loan scheme.</w:t>
                              </w:r>
                              <w:r>
                                <w:br/>
                                <w:t xml:space="preserve">Intention is to collate &amp; track functional specifications of underlying business processes for Stand Up India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4E3325" w:rsidRDefault="00875E0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3325">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7F1DAD4B" w:rsidR="004E3325" w:rsidRDefault="004E3325">
                                    <w:pPr>
                                      <w:jc w:val="right"/>
                                      <w:rPr>
                                        <w:smallCaps/>
                                        <w:color w:val="404040" w:themeColor="text1" w:themeTint="BF"/>
                                        <w:sz w:val="36"/>
                                        <w:szCs w:val="36"/>
                                      </w:rPr>
                                    </w:pPr>
                                    <w:del w:id="7" w:author="Sachin Patange" w:date="2017-04-30T11:37:00Z">
                                      <w:r w:rsidDel="00F66835">
                                        <w:rPr>
                                          <w:color w:val="404040" w:themeColor="text1" w:themeTint="BF"/>
                                          <w:sz w:val="36"/>
                                          <w:szCs w:val="36"/>
                                        </w:rPr>
                                        <w:delText>Stand Up</w:delText>
                                      </w:r>
                                      <w:r w:rsidRPr="00443D3D" w:rsidDel="00F66835">
                                        <w:rPr>
                                          <w:color w:val="404040" w:themeColor="text1" w:themeTint="BF"/>
                                          <w:sz w:val="36"/>
                                          <w:szCs w:val="36"/>
                                        </w:rPr>
                                        <w:delText xml:space="preserve"> </w:delText>
                                      </w:r>
                                      <w:r w:rsidDel="00F66835">
                                        <w:rPr>
                                          <w:color w:val="404040" w:themeColor="text1" w:themeTint="BF"/>
                                          <w:sz w:val="36"/>
                                          <w:szCs w:val="36"/>
                                        </w:rPr>
                                        <w:delText xml:space="preserve">India </w:delText>
                                      </w:r>
                                      <w:r w:rsidRPr="00443D3D" w:rsidDel="00F66835">
                                        <w:rPr>
                                          <w:color w:val="404040" w:themeColor="text1" w:themeTint="BF"/>
                                          <w:sz w:val="36"/>
                                          <w:szCs w:val="36"/>
                                        </w:rPr>
                                        <w:delText xml:space="preserve">Loan - New Credit Guarantees &amp; </w:delText>
                                      </w:r>
                                      <w:r w:rsidDel="00F66835">
                                        <w:rPr>
                                          <w:color w:val="404040" w:themeColor="text1" w:themeTint="BF"/>
                                          <w:sz w:val="36"/>
                                          <w:szCs w:val="36"/>
                                        </w:rPr>
                                        <w:delText>Guarantee Continuity</w:delText>
                                      </w:r>
                                    </w:del>
                                    <w:ins w:id="8" w:author="Sachin Patange" w:date="2017-04-30T11:37:00Z">
                                      <w:r>
                                        <w:rPr>
                                          <w:color w:val="404040" w:themeColor="text1" w:themeTint="BF"/>
                                          <w:sz w:val="36"/>
                                          <w:szCs w:val="36"/>
                                        </w:rPr>
                                        <w:t>Stand Up</w:t>
                                      </w:r>
                                      <w:r w:rsidRPr="00443D3D">
                                        <w:rPr>
                                          <w:color w:val="404040" w:themeColor="text1" w:themeTint="BF"/>
                                          <w:sz w:val="36"/>
                                          <w:szCs w:val="36"/>
                                        </w:rPr>
                                        <w:t xml:space="preserve"> </w:t>
                                      </w:r>
                                      <w:r>
                                        <w:rPr>
                                          <w:color w:val="404040" w:themeColor="text1" w:themeTint="BF"/>
                                          <w:sz w:val="36"/>
                                          <w:szCs w:val="36"/>
                                        </w:rPr>
                                        <w:t xml:space="preserve">India </w:t>
                                      </w:r>
                                      <w:r w:rsidRPr="00443D3D">
                                        <w:rPr>
                                          <w:color w:val="404040" w:themeColor="text1" w:themeTint="BF"/>
                                          <w:sz w:val="36"/>
                                          <w:szCs w:val="36"/>
                                        </w:rPr>
                                        <w:t xml:space="preserve">Loan </w:t>
                                      </w:r>
                                      <w:r>
                                        <w:rPr>
                                          <w:color w:val="404040" w:themeColor="text1" w:themeTint="BF"/>
                                          <w:sz w:val="36"/>
                                          <w:szCs w:val="36"/>
                                        </w:rPr>
                                        <w:t>–</w:t>
                                      </w:r>
                                      <w:r w:rsidRPr="00443D3D">
                                        <w:rPr>
                                          <w:color w:val="404040" w:themeColor="text1" w:themeTint="BF"/>
                                          <w:sz w:val="36"/>
                                          <w:szCs w:val="36"/>
                                        </w:rPr>
                                        <w:t xml:space="preserve"> </w:t>
                                      </w:r>
                                      <w:r>
                                        <w:rPr>
                                          <w:color w:val="404040" w:themeColor="text1" w:themeTint="BF"/>
                                          <w:sz w:val="36"/>
                                          <w:szCs w:val="36"/>
                                        </w:rPr>
                                        <w:t xml:space="preserve">Issuance of </w:t>
                                      </w:r>
                                      <w:r w:rsidRPr="00443D3D">
                                        <w:rPr>
                                          <w:color w:val="404040" w:themeColor="text1" w:themeTint="BF"/>
                                          <w:sz w:val="36"/>
                                          <w:szCs w:val="36"/>
                                        </w:rPr>
                                        <w:t xml:space="preserve">New Credit Guarantees &amp; </w:t>
                                      </w:r>
                                      <w:r>
                                        <w:rPr>
                                          <w:color w:val="404040" w:themeColor="text1" w:themeTint="BF"/>
                                          <w:sz w:val="36"/>
                                          <w:szCs w:val="36"/>
                                        </w:rPr>
                                        <w:t>Guarantee Continuity</w:t>
                                      </w:r>
                                    </w:ins>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4E3325" w:rsidRDefault="004E332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B0C5C0" w14:textId="7F1DAD4B" w:rsidR="004E3325" w:rsidRDefault="004E3325">
                              <w:pPr>
                                <w:jc w:val="right"/>
                                <w:rPr>
                                  <w:smallCaps/>
                                  <w:color w:val="404040" w:themeColor="text1" w:themeTint="BF"/>
                                  <w:sz w:val="36"/>
                                  <w:szCs w:val="36"/>
                                </w:rPr>
                              </w:pPr>
                              <w:del w:id="15" w:author="Sachin Patange" w:date="2017-04-30T11:37:00Z">
                                <w:r w:rsidDel="00F66835">
                                  <w:rPr>
                                    <w:color w:val="404040" w:themeColor="text1" w:themeTint="BF"/>
                                    <w:sz w:val="36"/>
                                    <w:szCs w:val="36"/>
                                  </w:rPr>
                                  <w:delText>Stand Up</w:delText>
                                </w:r>
                                <w:r w:rsidRPr="00443D3D" w:rsidDel="00F66835">
                                  <w:rPr>
                                    <w:color w:val="404040" w:themeColor="text1" w:themeTint="BF"/>
                                    <w:sz w:val="36"/>
                                    <w:szCs w:val="36"/>
                                  </w:rPr>
                                  <w:delText xml:space="preserve"> </w:delText>
                                </w:r>
                                <w:r w:rsidDel="00F66835">
                                  <w:rPr>
                                    <w:color w:val="404040" w:themeColor="text1" w:themeTint="BF"/>
                                    <w:sz w:val="36"/>
                                    <w:szCs w:val="36"/>
                                  </w:rPr>
                                  <w:delText xml:space="preserve">India </w:delText>
                                </w:r>
                                <w:r w:rsidRPr="00443D3D" w:rsidDel="00F66835">
                                  <w:rPr>
                                    <w:color w:val="404040" w:themeColor="text1" w:themeTint="BF"/>
                                    <w:sz w:val="36"/>
                                    <w:szCs w:val="36"/>
                                  </w:rPr>
                                  <w:delText xml:space="preserve">Loan - New Credit Guarantees &amp; </w:delText>
                                </w:r>
                                <w:r w:rsidDel="00F66835">
                                  <w:rPr>
                                    <w:color w:val="404040" w:themeColor="text1" w:themeTint="BF"/>
                                    <w:sz w:val="36"/>
                                    <w:szCs w:val="36"/>
                                  </w:rPr>
                                  <w:delText>Guarantee Continuity</w:delText>
                                </w:r>
                              </w:del>
                              <w:ins w:id="16" w:author="Sachin Patange" w:date="2017-04-30T11:37:00Z">
                                <w:r>
                                  <w:rPr>
                                    <w:color w:val="404040" w:themeColor="text1" w:themeTint="BF"/>
                                    <w:sz w:val="36"/>
                                    <w:szCs w:val="36"/>
                                  </w:rPr>
                                  <w:t>Stand Up</w:t>
                                </w:r>
                                <w:r w:rsidRPr="00443D3D">
                                  <w:rPr>
                                    <w:color w:val="404040" w:themeColor="text1" w:themeTint="BF"/>
                                    <w:sz w:val="36"/>
                                    <w:szCs w:val="36"/>
                                  </w:rPr>
                                  <w:t xml:space="preserve"> </w:t>
                                </w:r>
                                <w:r>
                                  <w:rPr>
                                    <w:color w:val="404040" w:themeColor="text1" w:themeTint="BF"/>
                                    <w:sz w:val="36"/>
                                    <w:szCs w:val="36"/>
                                  </w:rPr>
                                  <w:t xml:space="preserve">India </w:t>
                                </w:r>
                                <w:r w:rsidRPr="00443D3D">
                                  <w:rPr>
                                    <w:color w:val="404040" w:themeColor="text1" w:themeTint="BF"/>
                                    <w:sz w:val="36"/>
                                    <w:szCs w:val="36"/>
                                  </w:rPr>
                                  <w:t xml:space="preserve">Loan </w:t>
                                </w:r>
                                <w:r>
                                  <w:rPr>
                                    <w:color w:val="404040" w:themeColor="text1" w:themeTint="BF"/>
                                    <w:sz w:val="36"/>
                                    <w:szCs w:val="36"/>
                                  </w:rPr>
                                  <w:t>–</w:t>
                                </w:r>
                                <w:r w:rsidRPr="00443D3D">
                                  <w:rPr>
                                    <w:color w:val="404040" w:themeColor="text1" w:themeTint="BF"/>
                                    <w:sz w:val="36"/>
                                    <w:szCs w:val="36"/>
                                  </w:rPr>
                                  <w:t xml:space="preserve"> </w:t>
                                </w:r>
                                <w:r>
                                  <w:rPr>
                                    <w:color w:val="404040" w:themeColor="text1" w:themeTint="BF"/>
                                    <w:sz w:val="36"/>
                                    <w:szCs w:val="36"/>
                                  </w:rPr>
                                  <w:t xml:space="preserve">Issuance of </w:t>
                                </w:r>
                                <w:r w:rsidRPr="00443D3D">
                                  <w:rPr>
                                    <w:color w:val="404040" w:themeColor="text1" w:themeTint="BF"/>
                                    <w:sz w:val="36"/>
                                    <w:szCs w:val="36"/>
                                  </w:rPr>
                                  <w:t xml:space="preserve">New Credit Guarantees &amp; </w:t>
                                </w:r>
                                <w:r>
                                  <w:rPr>
                                    <w:color w:val="404040" w:themeColor="text1" w:themeTint="BF"/>
                                    <w:sz w:val="36"/>
                                    <w:szCs w:val="36"/>
                                  </w:rPr>
                                  <w:t>Guarantee Continuity</w:t>
                                </w:r>
                              </w:ins>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85005D"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454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615"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rsidRPr="00097044" w14:paraId="55492D30" w14:textId="0398CAFF"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Pr="00097044" w:rsidRDefault="0085005D" w:rsidP="0085005D">
            <w:pPr>
              <w:rPr>
                <w:rFonts w:eastAsia="Times New Roman"/>
                <w:b w:val="0"/>
                <w:bCs w:val="0"/>
              </w:rPr>
            </w:pPr>
            <w:r w:rsidRPr="00097044">
              <w:rPr>
                <w:rFonts w:eastAsia="Times New Roman"/>
                <w:b w:val="0"/>
              </w:rPr>
              <w:t>1.0</w:t>
            </w:r>
          </w:p>
        </w:tc>
        <w:tc>
          <w:tcPr>
            <w:tcW w:w="4541" w:type="dxa"/>
          </w:tcPr>
          <w:p w14:paraId="6CA686BD" w14:textId="06ACC8F6" w:rsidR="0085005D" w:rsidRPr="00097044"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Baseline</w:t>
            </w:r>
          </w:p>
        </w:tc>
        <w:tc>
          <w:tcPr>
            <w:tcW w:w="1620" w:type="dxa"/>
          </w:tcPr>
          <w:p w14:paraId="4B8C0283" w14:textId="5A1A417D" w:rsidR="0085005D" w:rsidRPr="00097044" w:rsidRDefault="000F7B19" w:rsidP="000F7B19">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19</w:t>
            </w:r>
            <w:r w:rsidR="0085005D" w:rsidRPr="00097044">
              <w:rPr>
                <w:rFonts w:eastAsia="Times New Roman"/>
              </w:rPr>
              <w:t>-</w:t>
            </w:r>
            <w:r w:rsidRPr="00097044">
              <w:rPr>
                <w:rFonts w:eastAsia="Times New Roman"/>
              </w:rPr>
              <w:t>May</w:t>
            </w:r>
            <w:r w:rsidR="0085005D" w:rsidRPr="00097044">
              <w:rPr>
                <w:rFonts w:eastAsia="Times New Roman"/>
              </w:rPr>
              <w:t>-201</w:t>
            </w:r>
            <w:r w:rsidR="00886E36" w:rsidRPr="00097044">
              <w:rPr>
                <w:rFonts w:eastAsia="Times New Roman"/>
              </w:rPr>
              <w:t>6</w:t>
            </w:r>
          </w:p>
        </w:tc>
        <w:tc>
          <w:tcPr>
            <w:tcW w:w="1615" w:type="dxa"/>
          </w:tcPr>
          <w:p w14:paraId="17B0473F" w14:textId="6147F002" w:rsidR="0085005D" w:rsidRPr="00097044" w:rsidRDefault="008F6757" w:rsidP="0085005D">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Darshan S.</w:t>
            </w:r>
          </w:p>
        </w:tc>
      </w:tr>
      <w:tr w:rsidR="0085005D" w14:paraId="113E84DD" w14:textId="60A9FA1C" w:rsidTr="00460E26">
        <w:tc>
          <w:tcPr>
            <w:cnfStyle w:val="001000000000" w:firstRow="0" w:lastRow="0" w:firstColumn="1" w:lastColumn="0" w:oddVBand="0" w:evenVBand="0" w:oddHBand="0" w:evenHBand="0" w:firstRowFirstColumn="0" w:firstRowLastColumn="0" w:lastRowFirstColumn="0" w:lastRowLastColumn="0"/>
            <w:tcW w:w="1574" w:type="dxa"/>
          </w:tcPr>
          <w:p w14:paraId="73575CDB" w14:textId="2ABFEF32" w:rsidR="0085005D" w:rsidRDefault="005C3355" w:rsidP="0085005D">
            <w:pPr>
              <w:rPr>
                <w:rFonts w:eastAsia="Times New Roman"/>
                <w:b w:val="0"/>
                <w:bCs w:val="0"/>
              </w:rPr>
            </w:pPr>
            <w:r>
              <w:rPr>
                <w:rFonts w:eastAsia="Times New Roman"/>
                <w:b w:val="0"/>
                <w:bCs w:val="0"/>
              </w:rPr>
              <w:t>2.0</w:t>
            </w:r>
          </w:p>
        </w:tc>
        <w:tc>
          <w:tcPr>
            <w:tcW w:w="4541" w:type="dxa"/>
          </w:tcPr>
          <w:p w14:paraId="79923644" w14:textId="2048150D"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Refined Validations and Calculations</w:t>
            </w:r>
          </w:p>
        </w:tc>
        <w:tc>
          <w:tcPr>
            <w:tcW w:w="1620" w:type="dxa"/>
          </w:tcPr>
          <w:p w14:paraId="7938C084" w14:textId="085C5CEE"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24-Sep-2016</w:t>
            </w:r>
          </w:p>
        </w:tc>
        <w:tc>
          <w:tcPr>
            <w:tcW w:w="1615" w:type="dxa"/>
          </w:tcPr>
          <w:p w14:paraId="73ECE3E9" w14:textId="5A65DBB2"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8E429C" w14:paraId="31FCD4F0"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FB2DAAB" w14:textId="4B81CC7C" w:rsidR="008E429C" w:rsidRDefault="008E429C" w:rsidP="008E429C">
            <w:pPr>
              <w:rPr>
                <w:rFonts w:eastAsia="Times New Roman"/>
                <w:b w:val="0"/>
                <w:bCs w:val="0"/>
              </w:rPr>
            </w:pPr>
            <w:r>
              <w:rPr>
                <w:rFonts w:eastAsia="Times New Roman"/>
                <w:b w:val="0"/>
                <w:bCs w:val="0"/>
              </w:rPr>
              <w:t>3.0</w:t>
            </w:r>
          </w:p>
        </w:tc>
        <w:tc>
          <w:tcPr>
            <w:tcW w:w="4541" w:type="dxa"/>
          </w:tcPr>
          <w:p w14:paraId="6B7BB10E" w14:textId="25BE629A" w:rsidR="008E429C" w:rsidRDefault="008E429C"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Refined Validations and Calculations</w:t>
            </w:r>
          </w:p>
        </w:tc>
        <w:tc>
          <w:tcPr>
            <w:tcW w:w="1620" w:type="dxa"/>
          </w:tcPr>
          <w:p w14:paraId="03444540" w14:textId="13D97D86" w:rsidR="008E429C" w:rsidRDefault="008E429C"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19-Nov-2016</w:t>
            </w:r>
          </w:p>
        </w:tc>
        <w:tc>
          <w:tcPr>
            <w:tcW w:w="1615" w:type="dxa"/>
          </w:tcPr>
          <w:p w14:paraId="6D214FBC" w14:textId="19B12D69" w:rsidR="008E429C" w:rsidRDefault="008E429C"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BE3328" w14:paraId="7252E85E"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2876F442" w14:textId="71A948FE" w:rsidR="00BE3328" w:rsidRPr="00BE3328" w:rsidRDefault="00BE3328" w:rsidP="008E429C">
            <w:pPr>
              <w:rPr>
                <w:rFonts w:eastAsia="Times New Roman"/>
                <w:b w:val="0"/>
              </w:rPr>
            </w:pPr>
            <w:r w:rsidRPr="00BE3328">
              <w:rPr>
                <w:rFonts w:eastAsia="Times New Roman"/>
                <w:b w:val="0"/>
              </w:rPr>
              <w:t>4.0</w:t>
            </w:r>
          </w:p>
        </w:tc>
        <w:tc>
          <w:tcPr>
            <w:tcW w:w="4541" w:type="dxa"/>
          </w:tcPr>
          <w:p w14:paraId="768548A3" w14:textId="0C9FD250" w:rsidR="00BE3328" w:rsidRDefault="00BE3328"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Changes due to acceptance of only one loan information per quarter per customer and all loans clubbed together therein</w:t>
            </w:r>
          </w:p>
        </w:tc>
        <w:tc>
          <w:tcPr>
            <w:tcW w:w="1620" w:type="dxa"/>
          </w:tcPr>
          <w:p w14:paraId="72408C0C" w14:textId="1FD9C72B" w:rsidR="00BE3328" w:rsidRDefault="00BE3328"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24-Nov-2016</w:t>
            </w:r>
          </w:p>
        </w:tc>
        <w:tc>
          <w:tcPr>
            <w:tcW w:w="1615" w:type="dxa"/>
          </w:tcPr>
          <w:p w14:paraId="3149ABDC" w14:textId="00BA903F" w:rsidR="00BE3328" w:rsidRDefault="00BE3328"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460E26" w14:paraId="291A3F42"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50F91CE" w14:textId="6EF98CCF" w:rsidR="00460E26" w:rsidRPr="00460E26" w:rsidRDefault="00460E26" w:rsidP="008E429C">
            <w:pPr>
              <w:rPr>
                <w:rFonts w:eastAsia="Times New Roman"/>
                <w:b w:val="0"/>
              </w:rPr>
            </w:pPr>
            <w:r w:rsidRPr="00460E26">
              <w:rPr>
                <w:rFonts w:eastAsia="Times New Roman"/>
                <w:b w:val="0"/>
              </w:rPr>
              <w:t>5.0</w:t>
            </w:r>
          </w:p>
        </w:tc>
        <w:tc>
          <w:tcPr>
            <w:tcW w:w="4541" w:type="dxa"/>
          </w:tcPr>
          <w:p w14:paraId="48FD5A91" w14:textId="18C10ABB"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Incorporated IBA meet feedback. Sanction Amount will have two components – Fund and Non Fund Based.</w:t>
            </w:r>
          </w:p>
          <w:p w14:paraId="3BAC02B2" w14:textId="0BE5DF85"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cover will not be calculated at the stage of CG Issuance, but will be determined on Summation of Sanction Amount for a given customer Id for all other purposes of MIS and Claims, cover will be determined.</w:t>
            </w:r>
          </w:p>
          <w:p w14:paraId="0CBCA7F1" w14:textId="1D9E2EAC"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 For continuity CG, fees will be capped to sanction of Maximum allowed. </w:t>
            </w:r>
          </w:p>
          <w:p w14:paraId="61596021" w14:textId="6E5EE17D"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620" w:type="dxa"/>
          </w:tcPr>
          <w:p w14:paraId="3CC9C497" w14:textId="58713414"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23-Jan-2016</w:t>
            </w:r>
          </w:p>
        </w:tc>
        <w:tc>
          <w:tcPr>
            <w:tcW w:w="1615" w:type="dxa"/>
          </w:tcPr>
          <w:p w14:paraId="2387BAE9" w14:textId="5556B5D4"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7F48D1" w14:paraId="296A28BA"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249BFC95" w14:textId="68A92E3A" w:rsidR="007F48D1" w:rsidRPr="007F48D1" w:rsidRDefault="007F48D1" w:rsidP="008E429C">
            <w:pPr>
              <w:rPr>
                <w:rFonts w:eastAsia="Times New Roman"/>
                <w:b w:val="0"/>
              </w:rPr>
            </w:pPr>
            <w:r w:rsidRPr="007F48D1">
              <w:rPr>
                <w:rFonts w:eastAsia="Times New Roman"/>
                <w:b w:val="0"/>
              </w:rPr>
              <w:t>6.0</w:t>
            </w:r>
          </w:p>
        </w:tc>
        <w:tc>
          <w:tcPr>
            <w:tcW w:w="4541" w:type="dxa"/>
          </w:tcPr>
          <w:p w14:paraId="0F35A67D" w14:textId="449C95F5" w:rsidR="007F48D1" w:rsidRDefault="007F48D1"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Incorporating NCGTC’s review comments</w:t>
            </w:r>
          </w:p>
        </w:tc>
        <w:tc>
          <w:tcPr>
            <w:tcW w:w="1620" w:type="dxa"/>
          </w:tcPr>
          <w:p w14:paraId="1840D265" w14:textId="4631B72A" w:rsidR="007F48D1" w:rsidRDefault="007F48D1"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31-Jan-2017</w:t>
            </w:r>
          </w:p>
        </w:tc>
        <w:tc>
          <w:tcPr>
            <w:tcW w:w="1615" w:type="dxa"/>
          </w:tcPr>
          <w:p w14:paraId="09D41D06" w14:textId="7C4C93F5" w:rsidR="007F48D1" w:rsidRDefault="007F48D1"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Ekta</w:t>
            </w:r>
          </w:p>
        </w:tc>
      </w:tr>
      <w:tr w:rsidR="00414061" w14:paraId="29F25AF9"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CD2323C" w14:textId="00886C10" w:rsidR="00414061" w:rsidRPr="00414061" w:rsidRDefault="00414061" w:rsidP="008E429C">
            <w:pPr>
              <w:rPr>
                <w:rFonts w:eastAsia="Times New Roman"/>
                <w:b w:val="0"/>
              </w:rPr>
            </w:pPr>
            <w:r w:rsidRPr="00414061">
              <w:rPr>
                <w:rFonts w:eastAsia="Times New Roman"/>
                <w:b w:val="0"/>
              </w:rPr>
              <w:t>7.0</w:t>
            </w:r>
          </w:p>
        </w:tc>
        <w:tc>
          <w:tcPr>
            <w:tcW w:w="4541" w:type="dxa"/>
          </w:tcPr>
          <w:p w14:paraId="16DE0157" w14:textId="396A9E02" w:rsidR="00414061" w:rsidRDefault="00414061"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The first disbursement date eligibility criteria rule has been changed </w:t>
            </w:r>
          </w:p>
        </w:tc>
        <w:tc>
          <w:tcPr>
            <w:tcW w:w="1620" w:type="dxa"/>
          </w:tcPr>
          <w:p w14:paraId="5DE61C67" w14:textId="55709438" w:rsidR="00414061" w:rsidRDefault="00414061"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18-Apr-2017</w:t>
            </w:r>
          </w:p>
        </w:tc>
        <w:tc>
          <w:tcPr>
            <w:tcW w:w="1615" w:type="dxa"/>
          </w:tcPr>
          <w:p w14:paraId="5FDC854A" w14:textId="24BA7A96" w:rsidR="00414061" w:rsidRDefault="00414061"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F66835" w14:paraId="1A17D37C" w14:textId="77777777" w:rsidTr="00460E26">
        <w:trPr>
          <w:ins w:id="9" w:author="Sachin Patange" w:date="2017-04-30T11:38:00Z"/>
        </w:trPr>
        <w:tc>
          <w:tcPr>
            <w:cnfStyle w:val="001000000000" w:firstRow="0" w:lastRow="0" w:firstColumn="1" w:lastColumn="0" w:oddVBand="0" w:evenVBand="0" w:oddHBand="0" w:evenHBand="0" w:firstRowFirstColumn="0" w:firstRowLastColumn="0" w:lastRowFirstColumn="0" w:lastRowLastColumn="0"/>
            <w:tcW w:w="1574" w:type="dxa"/>
          </w:tcPr>
          <w:p w14:paraId="7099FB51" w14:textId="4F658D45" w:rsidR="00F66835" w:rsidRPr="00F66835" w:rsidRDefault="00F66835" w:rsidP="00F66835">
            <w:pPr>
              <w:rPr>
                <w:ins w:id="10" w:author="Sachin Patange" w:date="2017-04-30T11:38:00Z"/>
                <w:rFonts w:eastAsia="Times New Roman"/>
                <w:b w:val="0"/>
                <w:rPrChange w:id="11" w:author="Sachin Patange" w:date="2017-04-30T11:38:00Z">
                  <w:rPr>
                    <w:ins w:id="12" w:author="Sachin Patange" w:date="2017-04-30T11:38:00Z"/>
                    <w:rFonts w:eastAsia="Times New Roman"/>
                  </w:rPr>
                </w:rPrChange>
              </w:rPr>
            </w:pPr>
            <w:ins w:id="13" w:author="Sachin Patange" w:date="2017-04-30T11:38:00Z">
              <w:r w:rsidRPr="00F66835">
                <w:rPr>
                  <w:rFonts w:eastAsia="Times New Roman"/>
                </w:rPr>
                <w:t>8.0</w:t>
              </w:r>
            </w:ins>
          </w:p>
        </w:tc>
        <w:tc>
          <w:tcPr>
            <w:tcW w:w="4541" w:type="dxa"/>
          </w:tcPr>
          <w:p w14:paraId="5E4B3E3F" w14:textId="7AF9036E" w:rsidR="00F66835" w:rsidRDefault="00F66835" w:rsidP="00F66835">
            <w:pPr>
              <w:cnfStyle w:val="000000000000" w:firstRow="0" w:lastRow="0" w:firstColumn="0" w:lastColumn="0" w:oddVBand="0" w:evenVBand="0" w:oddHBand="0" w:evenHBand="0" w:firstRowFirstColumn="0" w:firstRowLastColumn="0" w:lastRowFirstColumn="0" w:lastRowLastColumn="0"/>
              <w:rPr>
                <w:ins w:id="14" w:author="Sachin Patange" w:date="2017-04-30T11:38:00Z"/>
                <w:rFonts w:eastAsia="Times New Roman"/>
              </w:rPr>
            </w:pPr>
            <w:ins w:id="15" w:author="Sachin Patange" w:date="2017-04-30T11:38:00Z">
              <w:r>
                <w:rPr>
                  <w:rFonts w:eastAsia="Times New Roman"/>
                </w:rPr>
                <w:t>Revisions as per CG Operations</w:t>
              </w:r>
            </w:ins>
          </w:p>
        </w:tc>
        <w:tc>
          <w:tcPr>
            <w:tcW w:w="1620" w:type="dxa"/>
          </w:tcPr>
          <w:p w14:paraId="079FDF6A" w14:textId="3E057FAF" w:rsidR="00F66835" w:rsidRDefault="00F66835" w:rsidP="00F66835">
            <w:pPr>
              <w:cnfStyle w:val="000000000000" w:firstRow="0" w:lastRow="0" w:firstColumn="0" w:lastColumn="0" w:oddVBand="0" w:evenVBand="0" w:oddHBand="0" w:evenHBand="0" w:firstRowFirstColumn="0" w:firstRowLastColumn="0" w:lastRowFirstColumn="0" w:lastRowLastColumn="0"/>
              <w:rPr>
                <w:ins w:id="16" w:author="Sachin Patange" w:date="2017-04-30T11:38:00Z"/>
                <w:rFonts w:eastAsia="Times New Roman"/>
              </w:rPr>
            </w:pPr>
            <w:ins w:id="17" w:author="Sachin Patange" w:date="2017-04-30T11:38:00Z">
              <w:r>
                <w:rPr>
                  <w:rFonts w:eastAsia="Times New Roman"/>
                </w:rPr>
                <w:t>29-Apr-2017</w:t>
              </w:r>
            </w:ins>
          </w:p>
        </w:tc>
        <w:tc>
          <w:tcPr>
            <w:tcW w:w="1615" w:type="dxa"/>
          </w:tcPr>
          <w:p w14:paraId="1B4AA7E6" w14:textId="740025A0" w:rsidR="00F66835" w:rsidRDefault="00F66835" w:rsidP="00F66835">
            <w:pPr>
              <w:cnfStyle w:val="000000000000" w:firstRow="0" w:lastRow="0" w:firstColumn="0" w:lastColumn="0" w:oddVBand="0" w:evenVBand="0" w:oddHBand="0" w:evenHBand="0" w:firstRowFirstColumn="0" w:firstRowLastColumn="0" w:lastRowFirstColumn="0" w:lastRowLastColumn="0"/>
              <w:rPr>
                <w:ins w:id="18" w:author="Sachin Patange" w:date="2017-04-30T11:38:00Z"/>
                <w:rFonts w:eastAsia="Times New Roman"/>
              </w:rPr>
            </w:pPr>
            <w:ins w:id="19" w:author="Sachin Patange" w:date="2017-04-30T11:38:00Z">
              <w:r>
                <w:rPr>
                  <w:rFonts w:eastAsia="Times New Roman"/>
                </w:rPr>
                <w:t>Sachin Patange</w:t>
              </w:r>
            </w:ins>
          </w:p>
        </w:tc>
      </w:tr>
    </w:tbl>
    <w:p w14:paraId="4370565C" w14:textId="3C838BFD"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6F5B4A9" w14:textId="77777777" w:rsidR="000B6545" w:rsidRDefault="000B6545" w:rsidP="0085005D">
      <w:pPr>
        <w:rPr>
          <w:rFonts w:eastAsia="Times New Roman"/>
        </w:rPr>
      </w:pPr>
    </w:p>
    <w:p w14:paraId="4B209F52" w14:textId="77777777" w:rsidR="000B6545" w:rsidRDefault="000B6545" w:rsidP="0085005D">
      <w:pPr>
        <w:rPr>
          <w:rFonts w:eastAsia="Times New Roman"/>
        </w:rPr>
      </w:pPr>
    </w:p>
    <w:p w14:paraId="3D8CE43B" w14:textId="77777777" w:rsidR="000B6545" w:rsidRDefault="000B6545" w:rsidP="0085005D">
      <w:pPr>
        <w:rPr>
          <w:rFonts w:eastAsia="Times New Roman"/>
        </w:rPr>
      </w:pPr>
    </w:p>
    <w:p w14:paraId="47ADE635" w14:textId="77777777" w:rsidR="00B65D9D" w:rsidRDefault="00B65D9D" w:rsidP="0085005D">
      <w:pPr>
        <w:rPr>
          <w:rFonts w:eastAsia="Times New Roman"/>
        </w:rPr>
      </w:pPr>
    </w:p>
    <w:p w14:paraId="75655079" w14:textId="0388DC30" w:rsidR="00B65D9D" w:rsidRPr="00A72EC8" w:rsidRDefault="00B65D9D" w:rsidP="00B65D9D">
      <w:pPr>
        <w:rPr>
          <w:rFonts w:eastAsia="Times New Roman"/>
          <w:b/>
        </w:rPr>
      </w:pPr>
    </w:p>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B65D9D">
      <w:pPr>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25C939B6" w:rsidR="005B1988" w:rsidRDefault="00F42E37" w:rsidP="00F42E37">
          <w:pPr>
            <w:pStyle w:val="TOCHeading"/>
            <w:tabs>
              <w:tab w:val="left" w:pos="2129"/>
            </w:tabs>
          </w:pPr>
          <w:r>
            <w:rPr>
              <w:rFonts w:asciiTheme="minorHAnsi" w:eastAsiaTheme="minorHAnsi" w:hAnsiTheme="minorHAnsi" w:cstheme="minorBidi"/>
              <w:color w:val="auto"/>
              <w:sz w:val="22"/>
              <w:szCs w:val="22"/>
            </w:rPr>
            <w:tab/>
          </w:r>
        </w:p>
        <w:p w14:paraId="47A06344" w14:textId="15A07C80" w:rsidR="005B13B9" w:rsidRDefault="005B1988">
          <w:pPr>
            <w:pStyle w:val="TOC2"/>
            <w:tabs>
              <w:tab w:val="left" w:pos="880"/>
              <w:tab w:val="right" w:leader="dot" w:pos="9350"/>
            </w:tabs>
            <w:rPr>
              <w:ins w:id="20" w:author="Sachin Patange" w:date="2017-05-27T23:39:00Z"/>
              <w:noProof/>
            </w:rPr>
          </w:pPr>
          <w:r>
            <w:fldChar w:fldCharType="begin"/>
          </w:r>
          <w:r>
            <w:instrText xml:space="preserve"> TOC \o "1-3" \h \z \u </w:instrText>
          </w:r>
          <w:r>
            <w:fldChar w:fldCharType="separate"/>
          </w:r>
          <w:ins w:id="21" w:author="Sachin Patange" w:date="2017-05-27T23:39:00Z">
            <w:r w:rsidR="005B13B9" w:rsidRPr="00926D4B">
              <w:rPr>
                <w:rStyle w:val="Hyperlink"/>
                <w:noProof/>
              </w:rPr>
              <w:fldChar w:fldCharType="begin"/>
            </w:r>
            <w:r w:rsidR="005B13B9" w:rsidRPr="00926D4B">
              <w:rPr>
                <w:rStyle w:val="Hyperlink"/>
                <w:noProof/>
              </w:rPr>
              <w:instrText xml:space="preserve"> </w:instrText>
            </w:r>
            <w:r w:rsidR="005B13B9">
              <w:rPr>
                <w:noProof/>
              </w:rPr>
              <w:instrText>HYPERLINK \l "_Toc483691704"</w:instrText>
            </w:r>
            <w:r w:rsidR="005B13B9" w:rsidRPr="00926D4B">
              <w:rPr>
                <w:rStyle w:val="Hyperlink"/>
                <w:noProof/>
              </w:rPr>
              <w:instrText xml:space="preserve"> </w:instrText>
            </w:r>
            <w:r w:rsidR="005B13B9" w:rsidRPr="00926D4B">
              <w:rPr>
                <w:rStyle w:val="Hyperlink"/>
                <w:noProof/>
              </w:rPr>
              <w:fldChar w:fldCharType="separate"/>
            </w:r>
            <w:r w:rsidR="005B13B9" w:rsidRPr="00926D4B">
              <w:rPr>
                <w:rStyle w:val="Hyperlink"/>
                <w:rFonts w:ascii="Trebuchet MS" w:eastAsia="Times New Roman" w:hAnsi="Trebuchet MS" w:cs="Times New Roman"/>
                <w:b/>
                <w:bCs/>
                <w:iCs/>
                <w:noProof/>
              </w:rPr>
              <w:t>1.1</w:t>
            </w:r>
            <w:r w:rsidR="005B13B9">
              <w:rPr>
                <w:noProof/>
              </w:rPr>
              <w:tab/>
            </w:r>
            <w:r w:rsidR="005B13B9" w:rsidRPr="00926D4B">
              <w:rPr>
                <w:rStyle w:val="Hyperlink"/>
                <w:rFonts w:ascii="Trebuchet MS" w:eastAsia="Times New Roman" w:hAnsi="Trebuchet MS" w:cs="Arial"/>
                <w:b/>
                <w:bCs/>
                <w:iCs/>
                <w:noProof/>
              </w:rPr>
              <w:t>Introduction</w:t>
            </w:r>
            <w:r w:rsidR="005B13B9">
              <w:rPr>
                <w:noProof/>
                <w:webHidden/>
              </w:rPr>
              <w:tab/>
            </w:r>
            <w:r w:rsidR="005B13B9">
              <w:rPr>
                <w:noProof/>
                <w:webHidden/>
              </w:rPr>
              <w:fldChar w:fldCharType="begin"/>
            </w:r>
            <w:r w:rsidR="005B13B9">
              <w:rPr>
                <w:noProof/>
                <w:webHidden/>
              </w:rPr>
              <w:instrText xml:space="preserve"> PAGEREF _Toc483691704 \h </w:instrText>
            </w:r>
          </w:ins>
          <w:r w:rsidR="005B13B9">
            <w:rPr>
              <w:noProof/>
              <w:webHidden/>
            </w:rPr>
          </w:r>
          <w:r w:rsidR="005B13B9">
            <w:rPr>
              <w:noProof/>
              <w:webHidden/>
            </w:rPr>
            <w:fldChar w:fldCharType="separate"/>
          </w:r>
          <w:ins w:id="22" w:author="Sachin Patange" w:date="2017-05-27T23:39:00Z">
            <w:r w:rsidR="005B13B9">
              <w:rPr>
                <w:noProof/>
                <w:webHidden/>
              </w:rPr>
              <w:t>6</w:t>
            </w:r>
            <w:r w:rsidR="005B13B9">
              <w:rPr>
                <w:noProof/>
                <w:webHidden/>
              </w:rPr>
              <w:fldChar w:fldCharType="end"/>
            </w:r>
            <w:r w:rsidR="005B13B9" w:rsidRPr="00926D4B">
              <w:rPr>
                <w:rStyle w:val="Hyperlink"/>
                <w:noProof/>
              </w:rPr>
              <w:fldChar w:fldCharType="end"/>
            </w:r>
          </w:ins>
        </w:p>
        <w:p w14:paraId="6F0D0A02" w14:textId="37A82F6E" w:rsidR="005B13B9" w:rsidRDefault="005B13B9">
          <w:pPr>
            <w:pStyle w:val="TOC3"/>
            <w:tabs>
              <w:tab w:val="left" w:pos="1320"/>
              <w:tab w:val="right" w:leader="dot" w:pos="9350"/>
            </w:tabs>
            <w:rPr>
              <w:ins w:id="23" w:author="Sachin Patange" w:date="2017-05-27T23:39:00Z"/>
              <w:noProof/>
            </w:rPr>
          </w:pPr>
          <w:ins w:id="24"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"_Toc483691705"</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1.1.1</w:t>
            </w:r>
            <w:r>
              <w:rPr>
                <w:noProof/>
              </w:rPr>
              <w:tab/>
            </w:r>
            <w:r w:rsidRPr="00926D4B">
              <w:rPr>
                <w:rStyle w:val="Hyperlink"/>
                <w:rFonts w:ascii="Trebuchet MS" w:hAnsi="Trebuchet MS"/>
                <w:b/>
                <w:bCs/>
                <w:noProof/>
              </w:rPr>
              <w:t>Fund &amp; Docket Construct</w:t>
            </w:r>
            <w:r>
              <w:rPr>
                <w:noProof/>
                <w:webHidden/>
              </w:rPr>
              <w:tab/>
            </w:r>
            <w:r>
              <w:rPr>
                <w:noProof/>
                <w:webHidden/>
              </w:rPr>
              <w:fldChar w:fldCharType="begin"/>
            </w:r>
            <w:r>
              <w:rPr>
                <w:noProof/>
                <w:webHidden/>
              </w:rPr>
              <w:instrText xml:space="preserve"> PAGEREF _Toc483691705 \h </w:instrText>
            </w:r>
          </w:ins>
          <w:r>
            <w:rPr>
              <w:noProof/>
              <w:webHidden/>
            </w:rPr>
          </w:r>
          <w:r>
            <w:rPr>
              <w:noProof/>
              <w:webHidden/>
            </w:rPr>
            <w:fldChar w:fldCharType="separate"/>
          </w:r>
          <w:ins w:id="25" w:author="Sachin Patange" w:date="2017-05-27T23:39:00Z">
            <w:r>
              <w:rPr>
                <w:noProof/>
                <w:webHidden/>
              </w:rPr>
              <w:t>6</w:t>
            </w:r>
            <w:r>
              <w:rPr>
                <w:noProof/>
                <w:webHidden/>
              </w:rPr>
              <w:fldChar w:fldCharType="end"/>
            </w:r>
            <w:r w:rsidRPr="00926D4B">
              <w:rPr>
                <w:rStyle w:val="Hyperlink"/>
                <w:noProof/>
              </w:rPr>
              <w:fldChar w:fldCharType="end"/>
            </w:r>
          </w:ins>
        </w:p>
        <w:p w14:paraId="6245D48D" w14:textId="0DF96958" w:rsidR="005B13B9" w:rsidRDefault="005B13B9">
          <w:pPr>
            <w:pStyle w:val="TOC2"/>
            <w:tabs>
              <w:tab w:val="left" w:pos="880"/>
              <w:tab w:val="right" w:leader="dot" w:pos="9350"/>
            </w:tabs>
            <w:rPr>
              <w:ins w:id="26" w:author="Sachin Patange" w:date="2017-05-27T23:39:00Z"/>
              <w:noProof/>
            </w:rPr>
          </w:pPr>
          <w:ins w:id="27"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"_Toc483691706"</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eastAsia="Times New Roman" w:hAnsi="Trebuchet MS" w:cs="Times New Roman"/>
                <w:b/>
                <w:bCs/>
                <w:iCs/>
                <w:noProof/>
              </w:rPr>
              <w:t>1.2</w:t>
            </w:r>
            <w:r>
              <w:rPr>
                <w:noProof/>
              </w:rPr>
              <w:tab/>
            </w:r>
            <w:r w:rsidRPr="00926D4B">
              <w:rPr>
                <w:rStyle w:val="Hyperlink"/>
                <w:rFonts w:ascii="Trebuchet MS" w:eastAsia="Times New Roman" w:hAnsi="Trebuchet MS" w:cs="Arial"/>
                <w:b/>
                <w:bCs/>
                <w:iCs/>
                <w:noProof/>
              </w:rPr>
              <w:t>Input File Layout</w:t>
            </w:r>
            <w:r>
              <w:rPr>
                <w:noProof/>
                <w:webHidden/>
              </w:rPr>
              <w:tab/>
            </w:r>
            <w:r>
              <w:rPr>
                <w:noProof/>
                <w:webHidden/>
              </w:rPr>
              <w:fldChar w:fldCharType="begin"/>
            </w:r>
            <w:r>
              <w:rPr>
                <w:noProof/>
                <w:webHidden/>
              </w:rPr>
              <w:instrText xml:space="preserve"> PAGEREF _Toc483691706 \h </w:instrText>
            </w:r>
          </w:ins>
          <w:r>
            <w:rPr>
              <w:noProof/>
              <w:webHidden/>
            </w:rPr>
          </w:r>
          <w:r>
            <w:rPr>
              <w:noProof/>
              <w:webHidden/>
            </w:rPr>
            <w:fldChar w:fldCharType="separate"/>
          </w:r>
          <w:ins w:id="28" w:author="Sachin Patange" w:date="2017-05-27T23:39:00Z">
            <w:r>
              <w:rPr>
                <w:noProof/>
                <w:webHidden/>
              </w:rPr>
              <w:t>7</w:t>
            </w:r>
            <w:r>
              <w:rPr>
                <w:noProof/>
                <w:webHidden/>
              </w:rPr>
              <w:fldChar w:fldCharType="end"/>
            </w:r>
            <w:r w:rsidRPr="00926D4B">
              <w:rPr>
                <w:rStyle w:val="Hyperlink"/>
                <w:noProof/>
              </w:rPr>
              <w:fldChar w:fldCharType="end"/>
            </w:r>
          </w:ins>
        </w:p>
        <w:p w14:paraId="2BF81FBB" w14:textId="6267F0DE" w:rsidR="005B13B9" w:rsidRDefault="005B13B9">
          <w:pPr>
            <w:pStyle w:val="TOC3"/>
            <w:tabs>
              <w:tab w:val="left" w:pos="1320"/>
              <w:tab w:val="right" w:leader="dot" w:pos="9350"/>
            </w:tabs>
            <w:rPr>
              <w:ins w:id="29" w:author="Sachin Patange" w:date="2017-05-27T23:39:00Z"/>
              <w:noProof/>
            </w:rPr>
          </w:pPr>
          <w:ins w:id="30"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"_Toc483691707"</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1.2.1</w:t>
            </w:r>
            <w:r>
              <w:rPr>
                <w:noProof/>
              </w:rPr>
              <w:tab/>
            </w:r>
            <w:r w:rsidRPr="00926D4B">
              <w:rPr>
                <w:rStyle w:val="Hyperlink"/>
                <w:rFonts w:ascii="Trebuchet MS" w:hAnsi="Trebuchet MS"/>
                <w:b/>
                <w:bCs/>
                <w:noProof/>
              </w:rPr>
              <w:t>Layout: Input File – New CG Issuance</w:t>
            </w:r>
            <w:r>
              <w:rPr>
                <w:noProof/>
                <w:webHidden/>
              </w:rPr>
              <w:tab/>
            </w:r>
            <w:r>
              <w:rPr>
                <w:noProof/>
                <w:webHidden/>
              </w:rPr>
              <w:fldChar w:fldCharType="begin"/>
            </w:r>
            <w:r>
              <w:rPr>
                <w:noProof/>
                <w:webHidden/>
              </w:rPr>
              <w:instrText xml:space="preserve"> PAGEREF _Toc483691707 \h </w:instrText>
            </w:r>
          </w:ins>
          <w:r>
            <w:rPr>
              <w:noProof/>
              <w:webHidden/>
            </w:rPr>
          </w:r>
          <w:r>
            <w:rPr>
              <w:noProof/>
              <w:webHidden/>
            </w:rPr>
            <w:fldChar w:fldCharType="separate"/>
          </w:r>
          <w:ins w:id="31" w:author="Sachin Patange" w:date="2017-05-27T23:39:00Z">
            <w:r>
              <w:rPr>
                <w:noProof/>
                <w:webHidden/>
              </w:rPr>
              <w:t>7</w:t>
            </w:r>
            <w:r>
              <w:rPr>
                <w:noProof/>
                <w:webHidden/>
              </w:rPr>
              <w:fldChar w:fldCharType="end"/>
            </w:r>
            <w:r w:rsidRPr="00926D4B">
              <w:rPr>
                <w:rStyle w:val="Hyperlink"/>
                <w:noProof/>
              </w:rPr>
              <w:fldChar w:fldCharType="end"/>
            </w:r>
          </w:ins>
        </w:p>
        <w:p w14:paraId="68E62219" w14:textId="5CF01C2B" w:rsidR="005B13B9" w:rsidRDefault="005B13B9">
          <w:pPr>
            <w:pStyle w:val="TOC3"/>
            <w:tabs>
              <w:tab w:val="left" w:pos="1320"/>
              <w:tab w:val="right" w:leader="dot" w:pos="9350"/>
            </w:tabs>
            <w:rPr>
              <w:ins w:id="32" w:author="Sachin Patange" w:date="2017-05-27T23:39:00Z"/>
              <w:noProof/>
            </w:rPr>
          </w:pPr>
          <w:ins w:id="33"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"_Toc483691708"</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1.2.2</w:t>
            </w:r>
            <w:r>
              <w:rPr>
                <w:noProof/>
              </w:rPr>
              <w:tab/>
            </w:r>
            <w:r w:rsidRPr="00926D4B">
              <w:rPr>
                <w:rStyle w:val="Hyperlink"/>
                <w:rFonts w:ascii="Trebuchet MS" w:hAnsi="Trebuchet MS"/>
                <w:b/>
                <w:bCs/>
                <w:noProof/>
              </w:rPr>
              <w:t>Layout: Input File - CG Continuity</w:t>
            </w:r>
            <w:r>
              <w:rPr>
                <w:noProof/>
                <w:webHidden/>
              </w:rPr>
              <w:tab/>
            </w:r>
            <w:r>
              <w:rPr>
                <w:noProof/>
                <w:webHidden/>
              </w:rPr>
              <w:fldChar w:fldCharType="begin"/>
            </w:r>
            <w:r>
              <w:rPr>
                <w:noProof/>
                <w:webHidden/>
              </w:rPr>
              <w:instrText xml:space="preserve"> PAGEREF _Toc483691708 \h </w:instrText>
            </w:r>
          </w:ins>
          <w:r>
            <w:rPr>
              <w:noProof/>
              <w:webHidden/>
            </w:rPr>
          </w:r>
          <w:r>
            <w:rPr>
              <w:noProof/>
              <w:webHidden/>
            </w:rPr>
            <w:fldChar w:fldCharType="separate"/>
          </w:r>
          <w:ins w:id="34" w:author="Sachin Patange" w:date="2017-05-27T23:39:00Z">
            <w:r>
              <w:rPr>
                <w:noProof/>
                <w:webHidden/>
              </w:rPr>
              <w:t>7</w:t>
            </w:r>
            <w:r>
              <w:rPr>
                <w:noProof/>
                <w:webHidden/>
              </w:rPr>
              <w:fldChar w:fldCharType="end"/>
            </w:r>
            <w:r w:rsidRPr="00926D4B">
              <w:rPr>
                <w:rStyle w:val="Hyperlink"/>
                <w:noProof/>
              </w:rPr>
              <w:fldChar w:fldCharType="end"/>
            </w:r>
          </w:ins>
        </w:p>
        <w:p w14:paraId="5FB6F8C4" w14:textId="174EFD75" w:rsidR="005B13B9" w:rsidRDefault="005B13B9">
          <w:pPr>
            <w:pStyle w:val="TOC2"/>
            <w:tabs>
              <w:tab w:val="left" w:pos="880"/>
              <w:tab w:val="right" w:leader="dot" w:pos="9350"/>
            </w:tabs>
            <w:rPr>
              <w:ins w:id="35" w:author="Sachin Patange" w:date="2017-05-27T23:39:00Z"/>
              <w:noProof/>
            </w:rPr>
          </w:pPr>
          <w:ins w:id="36"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"_Toc483691709"</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eastAsia="Times New Roman" w:hAnsi="Trebuchet MS" w:cs="Times New Roman"/>
                <w:b/>
                <w:bCs/>
                <w:iCs/>
                <w:noProof/>
              </w:rPr>
              <w:t>1.3</w:t>
            </w:r>
            <w:r>
              <w:rPr>
                <w:noProof/>
              </w:rPr>
              <w:tab/>
            </w:r>
            <w:r w:rsidRPr="00926D4B">
              <w:rPr>
                <w:rStyle w:val="Hyperlink"/>
                <w:rFonts w:ascii="Trebuchet MS" w:eastAsia="Times New Roman" w:hAnsi="Trebuchet MS" w:cs="Arial"/>
                <w:b/>
                <w:bCs/>
                <w:iCs/>
                <w:noProof/>
              </w:rPr>
              <w:t>Input File Format Processed By SURGE</w:t>
            </w:r>
            <w:r>
              <w:rPr>
                <w:noProof/>
                <w:webHidden/>
              </w:rPr>
              <w:tab/>
            </w:r>
            <w:r>
              <w:rPr>
                <w:noProof/>
                <w:webHidden/>
              </w:rPr>
              <w:fldChar w:fldCharType="begin"/>
            </w:r>
            <w:r>
              <w:rPr>
                <w:noProof/>
                <w:webHidden/>
              </w:rPr>
              <w:instrText xml:space="preserve"> PAGEREF _Toc483691709 \h </w:instrText>
            </w:r>
          </w:ins>
          <w:r>
            <w:rPr>
              <w:noProof/>
              <w:webHidden/>
            </w:rPr>
          </w:r>
          <w:r>
            <w:rPr>
              <w:noProof/>
              <w:webHidden/>
            </w:rPr>
            <w:fldChar w:fldCharType="separate"/>
          </w:r>
          <w:ins w:id="37" w:author="Sachin Patange" w:date="2017-05-27T23:39:00Z">
            <w:r>
              <w:rPr>
                <w:noProof/>
                <w:webHidden/>
              </w:rPr>
              <w:t>8</w:t>
            </w:r>
            <w:r>
              <w:rPr>
                <w:noProof/>
                <w:webHidden/>
              </w:rPr>
              <w:fldChar w:fldCharType="end"/>
            </w:r>
            <w:r w:rsidRPr="00926D4B">
              <w:rPr>
                <w:rStyle w:val="Hyperlink"/>
                <w:noProof/>
              </w:rPr>
              <w:fldChar w:fldCharType="end"/>
            </w:r>
          </w:ins>
        </w:p>
        <w:p w14:paraId="09724F53" w14:textId="44E922E2" w:rsidR="005B13B9" w:rsidRDefault="005B13B9">
          <w:pPr>
            <w:pStyle w:val="TOC2"/>
            <w:tabs>
              <w:tab w:val="left" w:pos="880"/>
              <w:tab w:val="right" w:leader="dot" w:pos="9350"/>
            </w:tabs>
            <w:rPr>
              <w:ins w:id="38" w:author="Sachin Patange" w:date="2017-05-27T23:39:00Z"/>
              <w:noProof/>
            </w:rPr>
          </w:pPr>
          <w:ins w:id="39"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"_Toc483691710"</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eastAsia="Times New Roman" w:hAnsi="Trebuchet MS" w:cs="Times New Roman"/>
                <w:b/>
                <w:bCs/>
                <w:iCs/>
                <w:noProof/>
              </w:rPr>
              <w:t>1.4</w:t>
            </w:r>
            <w:r>
              <w:rPr>
                <w:noProof/>
              </w:rPr>
              <w:tab/>
            </w:r>
            <w:r w:rsidRPr="00926D4B">
              <w:rPr>
                <w:rStyle w:val="Hyperlink"/>
                <w:rFonts w:ascii="Trebuchet MS" w:eastAsia="Times New Roman" w:hAnsi="Trebuchet MS" w:cs="Arial"/>
                <w:b/>
                <w:bCs/>
                <w:iCs/>
                <w:noProof/>
              </w:rPr>
              <w:t>Preparation of Input File</w:t>
            </w:r>
            <w:r>
              <w:rPr>
                <w:noProof/>
                <w:webHidden/>
              </w:rPr>
              <w:tab/>
            </w:r>
            <w:r>
              <w:rPr>
                <w:noProof/>
                <w:webHidden/>
              </w:rPr>
              <w:fldChar w:fldCharType="begin"/>
            </w:r>
            <w:r>
              <w:rPr>
                <w:noProof/>
                <w:webHidden/>
              </w:rPr>
              <w:instrText xml:space="preserve"> PAGEREF _Toc483691710 \h </w:instrText>
            </w:r>
          </w:ins>
          <w:r>
            <w:rPr>
              <w:noProof/>
              <w:webHidden/>
            </w:rPr>
          </w:r>
          <w:r>
            <w:rPr>
              <w:noProof/>
              <w:webHidden/>
            </w:rPr>
            <w:fldChar w:fldCharType="separate"/>
          </w:r>
          <w:ins w:id="40" w:author="Sachin Patange" w:date="2017-05-27T23:39:00Z">
            <w:r>
              <w:rPr>
                <w:noProof/>
                <w:webHidden/>
              </w:rPr>
              <w:t>8</w:t>
            </w:r>
            <w:r>
              <w:rPr>
                <w:noProof/>
                <w:webHidden/>
              </w:rPr>
              <w:fldChar w:fldCharType="end"/>
            </w:r>
            <w:r w:rsidRPr="00926D4B">
              <w:rPr>
                <w:rStyle w:val="Hyperlink"/>
                <w:noProof/>
              </w:rPr>
              <w:fldChar w:fldCharType="end"/>
            </w:r>
          </w:ins>
        </w:p>
        <w:p w14:paraId="0159C7A6" w14:textId="083DC5DB" w:rsidR="005B13B9" w:rsidRDefault="005B13B9">
          <w:pPr>
            <w:pStyle w:val="TOC3"/>
            <w:tabs>
              <w:tab w:val="left" w:pos="1320"/>
              <w:tab w:val="right" w:leader="dot" w:pos="9350"/>
            </w:tabs>
            <w:rPr>
              <w:ins w:id="41" w:author="Sachin Patange" w:date="2017-05-27T23:39:00Z"/>
              <w:noProof/>
            </w:rPr>
          </w:pPr>
          <w:ins w:id="42"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"_Toc483691711"</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1.4.1</w:t>
            </w:r>
            <w:r>
              <w:rPr>
                <w:noProof/>
              </w:rPr>
              <w:tab/>
            </w:r>
            <w:r w:rsidRPr="00926D4B">
              <w:rPr>
                <w:rStyle w:val="Hyperlink"/>
                <w:rFonts w:ascii="Trebuchet MS" w:hAnsi="Trebuchet MS"/>
                <w:b/>
                <w:bCs/>
                <w:noProof/>
              </w:rPr>
              <w:t>New Credit Guarantees – Request for Quotes and Issue of Guarantees</w:t>
            </w:r>
            <w:r>
              <w:rPr>
                <w:noProof/>
                <w:webHidden/>
              </w:rPr>
              <w:tab/>
            </w:r>
            <w:r>
              <w:rPr>
                <w:noProof/>
                <w:webHidden/>
              </w:rPr>
              <w:fldChar w:fldCharType="begin"/>
            </w:r>
            <w:r>
              <w:rPr>
                <w:noProof/>
                <w:webHidden/>
              </w:rPr>
              <w:instrText xml:space="preserve"> PAGEREF _Toc483691711 \h </w:instrText>
            </w:r>
          </w:ins>
          <w:r>
            <w:rPr>
              <w:noProof/>
              <w:webHidden/>
            </w:rPr>
          </w:r>
          <w:r>
            <w:rPr>
              <w:noProof/>
              <w:webHidden/>
            </w:rPr>
            <w:fldChar w:fldCharType="separate"/>
          </w:r>
          <w:ins w:id="43" w:author="Sachin Patange" w:date="2017-05-27T23:39:00Z">
            <w:r>
              <w:rPr>
                <w:noProof/>
                <w:webHidden/>
              </w:rPr>
              <w:t>8</w:t>
            </w:r>
            <w:r>
              <w:rPr>
                <w:noProof/>
                <w:webHidden/>
              </w:rPr>
              <w:fldChar w:fldCharType="end"/>
            </w:r>
            <w:r w:rsidRPr="00926D4B">
              <w:rPr>
                <w:rStyle w:val="Hyperlink"/>
                <w:noProof/>
              </w:rPr>
              <w:fldChar w:fldCharType="end"/>
            </w:r>
          </w:ins>
        </w:p>
        <w:p w14:paraId="6C4CCA06" w14:textId="32143BD1" w:rsidR="005B13B9" w:rsidRDefault="005B13B9">
          <w:pPr>
            <w:pStyle w:val="TOC3"/>
            <w:tabs>
              <w:tab w:val="left" w:pos="1320"/>
              <w:tab w:val="right" w:leader="dot" w:pos="9350"/>
            </w:tabs>
            <w:rPr>
              <w:ins w:id="44" w:author="Sachin Patange" w:date="2017-05-27T23:39:00Z"/>
              <w:noProof/>
            </w:rPr>
          </w:pPr>
          <w:ins w:id="45"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"_Toc483691712"</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1.4.2</w:t>
            </w:r>
            <w:r>
              <w:rPr>
                <w:noProof/>
              </w:rPr>
              <w:tab/>
            </w:r>
            <w:r w:rsidRPr="00926D4B">
              <w:rPr>
                <w:rStyle w:val="Hyperlink"/>
                <w:rFonts w:ascii="Trebuchet MS" w:hAnsi="Trebuchet MS"/>
                <w:b/>
                <w:bCs/>
                <w:noProof/>
              </w:rPr>
              <w:t>Requesting Quotes for Credit Guarantee Continuity</w:t>
            </w:r>
            <w:r>
              <w:rPr>
                <w:noProof/>
                <w:webHidden/>
              </w:rPr>
              <w:tab/>
            </w:r>
            <w:r>
              <w:rPr>
                <w:noProof/>
                <w:webHidden/>
              </w:rPr>
              <w:fldChar w:fldCharType="begin"/>
            </w:r>
            <w:r>
              <w:rPr>
                <w:noProof/>
                <w:webHidden/>
              </w:rPr>
              <w:instrText xml:space="preserve"> PAGEREF _Toc483691712 \h </w:instrText>
            </w:r>
          </w:ins>
          <w:r>
            <w:rPr>
              <w:noProof/>
              <w:webHidden/>
            </w:rPr>
          </w:r>
          <w:r>
            <w:rPr>
              <w:noProof/>
              <w:webHidden/>
            </w:rPr>
            <w:fldChar w:fldCharType="separate"/>
          </w:r>
          <w:ins w:id="46" w:author="Sachin Patange" w:date="2017-05-27T23:39:00Z">
            <w:r>
              <w:rPr>
                <w:noProof/>
                <w:webHidden/>
              </w:rPr>
              <w:t>9</w:t>
            </w:r>
            <w:r>
              <w:rPr>
                <w:noProof/>
                <w:webHidden/>
              </w:rPr>
              <w:fldChar w:fldCharType="end"/>
            </w:r>
            <w:r w:rsidRPr="00926D4B">
              <w:rPr>
                <w:rStyle w:val="Hyperlink"/>
                <w:noProof/>
              </w:rPr>
              <w:fldChar w:fldCharType="end"/>
            </w:r>
          </w:ins>
        </w:p>
        <w:p w14:paraId="58EF3427" w14:textId="06E73239" w:rsidR="005B13B9" w:rsidRDefault="005B13B9">
          <w:pPr>
            <w:pStyle w:val="TOC3"/>
            <w:tabs>
              <w:tab w:val="left" w:pos="1320"/>
              <w:tab w:val="right" w:leader="dot" w:pos="9350"/>
            </w:tabs>
            <w:rPr>
              <w:ins w:id="47" w:author="Sachin Patange" w:date="2017-05-27T23:39:00Z"/>
              <w:noProof/>
            </w:rPr>
          </w:pPr>
          <w:ins w:id="48"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"_Toc483691713"</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1.4.3</w:t>
            </w:r>
            <w:r>
              <w:rPr>
                <w:noProof/>
              </w:rPr>
              <w:tab/>
            </w:r>
            <w:r w:rsidRPr="00926D4B">
              <w:rPr>
                <w:rStyle w:val="Hyperlink"/>
                <w:rFonts w:ascii="Trebuchet MS" w:hAnsi="Trebuchet MS"/>
                <w:b/>
                <w:bCs/>
                <w:noProof/>
              </w:rPr>
              <w:t>Summary - Preparing &amp; Uploading the Input File</w:t>
            </w:r>
            <w:r>
              <w:rPr>
                <w:noProof/>
                <w:webHidden/>
              </w:rPr>
              <w:tab/>
            </w:r>
            <w:r>
              <w:rPr>
                <w:noProof/>
                <w:webHidden/>
              </w:rPr>
              <w:fldChar w:fldCharType="begin"/>
            </w:r>
            <w:r>
              <w:rPr>
                <w:noProof/>
                <w:webHidden/>
              </w:rPr>
              <w:instrText xml:space="preserve"> PAGEREF _Toc483691713 \h </w:instrText>
            </w:r>
          </w:ins>
          <w:r>
            <w:rPr>
              <w:noProof/>
              <w:webHidden/>
            </w:rPr>
          </w:r>
          <w:r>
            <w:rPr>
              <w:noProof/>
              <w:webHidden/>
            </w:rPr>
            <w:fldChar w:fldCharType="separate"/>
          </w:r>
          <w:ins w:id="49" w:author="Sachin Patange" w:date="2017-05-27T23:39:00Z">
            <w:r>
              <w:rPr>
                <w:noProof/>
                <w:webHidden/>
              </w:rPr>
              <w:t>10</w:t>
            </w:r>
            <w:r>
              <w:rPr>
                <w:noProof/>
                <w:webHidden/>
              </w:rPr>
              <w:fldChar w:fldCharType="end"/>
            </w:r>
            <w:r w:rsidRPr="00926D4B">
              <w:rPr>
                <w:rStyle w:val="Hyperlink"/>
                <w:noProof/>
              </w:rPr>
              <w:fldChar w:fldCharType="end"/>
            </w:r>
          </w:ins>
        </w:p>
        <w:p w14:paraId="6BB097CE" w14:textId="650D9D1C" w:rsidR="005B13B9" w:rsidRDefault="005B13B9">
          <w:pPr>
            <w:pStyle w:val="TOC2"/>
            <w:tabs>
              <w:tab w:val="left" w:pos="880"/>
              <w:tab w:val="right" w:leader="dot" w:pos="9350"/>
            </w:tabs>
            <w:rPr>
              <w:ins w:id="50" w:author="Sachin Patange" w:date="2017-05-27T23:39:00Z"/>
              <w:noProof/>
            </w:rPr>
          </w:pPr>
          <w:ins w:id="51"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"_Toc483691714"</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eastAsia="Times New Roman" w:hAnsi="Trebuchet MS" w:cs="Times New Roman"/>
                <w:b/>
                <w:bCs/>
                <w:iCs/>
                <w:noProof/>
              </w:rPr>
              <w:t>1.5</w:t>
            </w:r>
            <w:r>
              <w:rPr>
                <w:noProof/>
              </w:rPr>
              <w:tab/>
            </w:r>
            <w:r w:rsidRPr="00926D4B">
              <w:rPr>
                <w:rStyle w:val="Hyperlink"/>
                <w:rFonts w:ascii="Trebuchet MS" w:eastAsia="Times New Roman" w:hAnsi="Trebuchet MS" w:cs="Arial"/>
                <w:b/>
                <w:bCs/>
                <w:iCs/>
                <w:noProof/>
              </w:rPr>
              <w:t>Generation of New Credit Guarantee</w:t>
            </w:r>
            <w:r>
              <w:rPr>
                <w:noProof/>
                <w:webHidden/>
              </w:rPr>
              <w:tab/>
            </w:r>
            <w:r>
              <w:rPr>
                <w:noProof/>
                <w:webHidden/>
              </w:rPr>
              <w:fldChar w:fldCharType="begin"/>
            </w:r>
            <w:r>
              <w:rPr>
                <w:noProof/>
                <w:webHidden/>
              </w:rPr>
              <w:instrText xml:space="preserve"> PAGEREF _Toc483691714 \h </w:instrText>
            </w:r>
          </w:ins>
          <w:r>
            <w:rPr>
              <w:noProof/>
              <w:webHidden/>
            </w:rPr>
          </w:r>
          <w:r>
            <w:rPr>
              <w:noProof/>
              <w:webHidden/>
            </w:rPr>
            <w:fldChar w:fldCharType="separate"/>
          </w:r>
          <w:ins w:id="52" w:author="Sachin Patange" w:date="2017-05-27T23:39:00Z">
            <w:r>
              <w:rPr>
                <w:noProof/>
                <w:webHidden/>
              </w:rPr>
              <w:t>12</w:t>
            </w:r>
            <w:r>
              <w:rPr>
                <w:noProof/>
                <w:webHidden/>
              </w:rPr>
              <w:fldChar w:fldCharType="end"/>
            </w:r>
            <w:r w:rsidRPr="00926D4B">
              <w:rPr>
                <w:rStyle w:val="Hyperlink"/>
                <w:noProof/>
              </w:rPr>
              <w:fldChar w:fldCharType="end"/>
            </w:r>
          </w:ins>
        </w:p>
        <w:p w14:paraId="70BC994B" w14:textId="6425F4B5" w:rsidR="005B13B9" w:rsidRDefault="005B13B9">
          <w:pPr>
            <w:pStyle w:val="TOC3"/>
            <w:tabs>
              <w:tab w:val="left" w:pos="1320"/>
              <w:tab w:val="right" w:leader="dot" w:pos="9350"/>
            </w:tabs>
            <w:rPr>
              <w:ins w:id="53" w:author="Sachin Patange" w:date="2017-05-27T23:39:00Z"/>
              <w:noProof/>
            </w:rPr>
          </w:pPr>
          <w:ins w:id="54"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"_Toc483691715"</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1.5.1</w:t>
            </w:r>
            <w:r>
              <w:rPr>
                <w:noProof/>
              </w:rPr>
              <w:tab/>
            </w:r>
            <w:r w:rsidRPr="00926D4B">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_Toc483691715 \h </w:instrText>
            </w:r>
          </w:ins>
          <w:r>
            <w:rPr>
              <w:noProof/>
              <w:webHidden/>
            </w:rPr>
          </w:r>
          <w:r>
            <w:rPr>
              <w:noProof/>
              <w:webHidden/>
            </w:rPr>
            <w:fldChar w:fldCharType="separate"/>
          </w:r>
          <w:ins w:id="55" w:author="Sachin Patange" w:date="2017-05-27T23:39:00Z">
            <w:r>
              <w:rPr>
                <w:noProof/>
                <w:webHidden/>
              </w:rPr>
              <w:t>12</w:t>
            </w:r>
            <w:r>
              <w:rPr>
                <w:noProof/>
                <w:webHidden/>
              </w:rPr>
              <w:fldChar w:fldCharType="end"/>
            </w:r>
            <w:r w:rsidRPr="00926D4B">
              <w:rPr>
                <w:rStyle w:val="Hyperlink"/>
                <w:noProof/>
              </w:rPr>
              <w:fldChar w:fldCharType="end"/>
            </w:r>
          </w:ins>
        </w:p>
        <w:p w14:paraId="0E51BBF9" w14:textId="27BE39B4" w:rsidR="005B13B9" w:rsidRDefault="005B13B9">
          <w:pPr>
            <w:pStyle w:val="TOC3"/>
            <w:tabs>
              <w:tab w:val="left" w:pos="1320"/>
              <w:tab w:val="right" w:leader="dot" w:pos="9350"/>
            </w:tabs>
            <w:rPr>
              <w:ins w:id="56" w:author="Sachin Patange" w:date="2017-05-27T23:39:00Z"/>
              <w:noProof/>
            </w:rPr>
          </w:pPr>
          <w:ins w:id="57"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"_Toc483691716"</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1.5.2</w:t>
            </w:r>
            <w:r>
              <w:rPr>
                <w:noProof/>
              </w:rPr>
              <w:tab/>
            </w:r>
            <w:r w:rsidRPr="00926D4B">
              <w:rPr>
                <w:rStyle w:val="Hyperlink"/>
                <w:rFonts w:ascii="Trebuchet MS" w:hAnsi="Trebuchet MS"/>
                <w:b/>
                <w:bCs/>
                <w:noProof/>
              </w:rPr>
              <w:t>Eligibility Criteria Checks – New CG Request</w:t>
            </w:r>
            <w:r>
              <w:rPr>
                <w:noProof/>
                <w:webHidden/>
              </w:rPr>
              <w:tab/>
            </w:r>
            <w:r>
              <w:rPr>
                <w:noProof/>
                <w:webHidden/>
              </w:rPr>
              <w:fldChar w:fldCharType="begin"/>
            </w:r>
            <w:r>
              <w:rPr>
                <w:noProof/>
                <w:webHidden/>
              </w:rPr>
              <w:instrText xml:space="preserve"> PAGEREF _Toc483691716 \h </w:instrText>
            </w:r>
          </w:ins>
          <w:r>
            <w:rPr>
              <w:noProof/>
              <w:webHidden/>
            </w:rPr>
          </w:r>
          <w:r>
            <w:rPr>
              <w:noProof/>
              <w:webHidden/>
            </w:rPr>
            <w:fldChar w:fldCharType="separate"/>
          </w:r>
          <w:ins w:id="58" w:author="Sachin Patange" w:date="2017-05-27T23:39:00Z">
            <w:r>
              <w:rPr>
                <w:noProof/>
                <w:webHidden/>
              </w:rPr>
              <w:t>12</w:t>
            </w:r>
            <w:r>
              <w:rPr>
                <w:noProof/>
                <w:webHidden/>
              </w:rPr>
              <w:fldChar w:fldCharType="end"/>
            </w:r>
            <w:r w:rsidRPr="00926D4B">
              <w:rPr>
                <w:rStyle w:val="Hyperlink"/>
                <w:noProof/>
              </w:rPr>
              <w:fldChar w:fldCharType="end"/>
            </w:r>
          </w:ins>
        </w:p>
        <w:p w14:paraId="70A4FE52" w14:textId="1204E0AD" w:rsidR="005B13B9" w:rsidRDefault="005B13B9">
          <w:pPr>
            <w:pStyle w:val="TOC3"/>
            <w:tabs>
              <w:tab w:val="left" w:pos="1320"/>
              <w:tab w:val="right" w:leader="dot" w:pos="9350"/>
            </w:tabs>
            <w:rPr>
              <w:ins w:id="59" w:author="Sachin Patange" w:date="2017-05-27T23:39:00Z"/>
              <w:noProof/>
            </w:rPr>
          </w:pPr>
          <w:ins w:id="60"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"_Toc483691717"</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1.5.3</w:t>
            </w:r>
            <w:r>
              <w:rPr>
                <w:noProof/>
              </w:rPr>
              <w:tab/>
            </w:r>
            <w:r w:rsidRPr="00926D4B">
              <w:rPr>
                <w:rStyle w:val="Hyperlink"/>
                <w:rFonts w:ascii="Trebuchet MS" w:hAnsi="Trebuchet MS"/>
                <w:b/>
                <w:bCs/>
                <w:noProof/>
              </w:rPr>
              <w:t>Allotting Credit Guarantee Unique Identifiers - CGPAN</w:t>
            </w:r>
            <w:r>
              <w:rPr>
                <w:noProof/>
                <w:webHidden/>
              </w:rPr>
              <w:tab/>
            </w:r>
            <w:r>
              <w:rPr>
                <w:noProof/>
                <w:webHidden/>
              </w:rPr>
              <w:fldChar w:fldCharType="begin"/>
            </w:r>
            <w:r>
              <w:rPr>
                <w:noProof/>
                <w:webHidden/>
              </w:rPr>
              <w:instrText xml:space="preserve"> PAGEREF _Toc483691717 \h </w:instrText>
            </w:r>
          </w:ins>
          <w:r>
            <w:rPr>
              <w:noProof/>
              <w:webHidden/>
            </w:rPr>
          </w:r>
          <w:r>
            <w:rPr>
              <w:noProof/>
              <w:webHidden/>
            </w:rPr>
            <w:fldChar w:fldCharType="separate"/>
          </w:r>
          <w:ins w:id="61" w:author="Sachin Patange" w:date="2017-05-27T23:39:00Z">
            <w:r>
              <w:rPr>
                <w:noProof/>
                <w:webHidden/>
              </w:rPr>
              <w:t>15</w:t>
            </w:r>
            <w:r>
              <w:rPr>
                <w:noProof/>
                <w:webHidden/>
              </w:rPr>
              <w:fldChar w:fldCharType="end"/>
            </w:r>
            <w:r w:rsidRPr="00926D4B">
              <w:rPr>
                <w:rStyle w:val="Hyperlink"/>
                <w:noProof/>
              </w:rPr>
              <w:fldChar w:fldCharType="end"/>
            </w:r>
          </w:ins>
        </w:p>
        <w:p w14:paraId="04BD78D8" w14:textId="48C37654" w:rsidR="005B13B9" w:rsidRDefault="005B13B9">
          <w:pPr>
            <w:pStyle w:val="TOC3"/>
            <w:tabs>
              <w:tab w:val="left" w:pos="1320"/>
              <w:tab w:val="right" w:leader="dot" w:pos="9350"/>
            </w:tabs>
            <w:rPr>
              <w:ins w:id="62" w:author="Sachin Patange" w:date="2017-05-27T23:39:00Z"/>
              <w:noProof/>
            </w:rPr>
          </w:pPr>
          <w:ins w:id="63"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"_Toc483691718"</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1.5.4</w:t>
            </w:r>
            <w:r>
              <w:rPr>
                <w:noProof/>
              </w:rPr>
              <w:tab/>
            </w:r>
            <w:r w:rsidRPr="00926D4B">
              <w:rPr>
                <w:rStyle w:val="Hyperlink"/>
                <w:rFonts w:ascii="Trebuchet MS" w:hAnsi="Trebuchet MS"/>
                <w:b/>
                <w:bCs/>
                <w:noProof/>
              </w:rPr>
              <w:t>Deduplication Criteria Checks</w:t>
            </w:r>
            <w:r>
              <w:rPr>
                <w:noProof/>
                <w:webHidden/>
              </w:rPr>
              <w:tab/>
            </w:r>
            <w:r>
              <w:rPr>
                <w:noProof/>
                <w:webHidden/>
              </w:rPr>
              <w:fldChar w:fldCharType="begin"/>
            </w:r>
            <w:r>
              <w:rPr>
                <w:noProof/>
                <w:webHidden/>
              </w:rPr>
              <w:instrText xml:space="preserve"> PAGEREF _Toc483691718 \h </w:instrText>
            </w:r>
          </w:ins>
          <w:r>
            <w:rPr>
              <w:noProof/>
              <w:webHidden/>
            </w:rPr>
          </w:r>
          <w:r>
            <w:rPr>
              <w:noProof/>
              <w:webHidden/>
            </w:rPr>
            <w:fldChar w:fldCharType="separate"/>
          </w:r>
          <w:ins w:id="64" w:author="Sachin Patange" w:date="2017-05-27T23:39:00Z">
            <w:r>
              <w:rPr>
                <w:noProof/>
                <w:webHidden/>
              </w:rPr>
              <w:t>15</w:t>
            </w:r>
            <w:r>
              <w:rPr>
                <w:noProof/>
                <w:webHidden/>
              </w:rPr>
              <w:fldChar w:fldCharType="end"/>
            </w:r>
            <w:r w:rsidRPr="00926D4B">
              <w:rPr>
                <w:rStyle w:val="Hyperlink"/>
                <w:noProof/>
              </w:rPr>
              <w:fldChar w:fldCharType="end"/>
            </w:r>
          </w:ins>
        </w:p>
        <w:p w14:paraId="73D19D0E" w14:textId="38167A8C" w:rsidR="005B13B9" w:rsidRDefault="005B13B9">
          <w:pPr>
            <w:pStyle w:val="TOC3"/>
            <w:tabs>
              <w:tab w:val="left" w:pos="1320"/>
              <w:tab w:val="right" w:leader="dot" w:pos="9350"/>
            </w:tabs>
            <w:rPr>
              <w:ins w:id="65" w:author="Sachin Patange" w:date="2017-05-27T23:39:00Z"/>
              <w:noProof/>
            </w:rPr>
          </w:pPr>
          <w:ins w:id="66"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"_Toc483691719"</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1.5.5</w:t>
            </w:r>
            <w:r>
              <w:rPr>
                <w:noProof/>
              </w:rPr>
              <w:tab/>
            </w:r>
            <w:r w:rsidRPr="00926D4B">
              <w:rPr>
                <w:rStyle w:val="Hyperlink"/>
                <w:rFonts w:ascii="Trebuchet MS" w:hAnsi="Trebuchet MS"/>
                <w:b/>
                <w:bCs/>
                <w:noProof/>
              </w:rPr>
              <w:t>Calculate Credit Guarantee Fees &amp; Covers</w:t>
            </w:r>
            <w:r>
              <w:rPr>
                <w:noProof/>
                <w:webHidden/>
              </w:rPr>
              <w:tab/>
            </w:r>
            <w:r>
              <w:rPr>
                <w:noProof/>
                <w:webHidden/>
              </w:rPr>
              <w:fldChar w:fldCharType="begin"/>
            </w:r>
            <w:r>
              <w:rPr>
                <w:noProof/>
                <w:webHidden/>
              </w:rPr>
              <w:instrText xml:space="preserve"> PAGEREF _Toc483691719 \h </w:instrText>
            </w:r>
          </w:ins>
          <w:r>
            <w:rPr>
              <w:noProof/>
              <w:webHidden/>
            </w:rPr>
          </w:r>
          <w:r>
            <w:rPr>
              <w:noProof/>
              <w:webHidden/>
            </w:rPr>
            <w:fldChar w:fldCharType="separate"/>
          </w:r>
          <w:ins w:id="67" w:author="Sachin Patange" w:date="2017-05-27T23:39:00Z">
            <w:r>
              <w:rPr>
                <w:noProof/>
                <w:webHidden/>
              </w:rPr>
              <w:t>15</w:t>
            </w:r>
            <w:r>
              <w:rPr>
                <w:noProof/>
                <w:webHidden/>
              </w:rPr>
              <w:fldChar w:fldCharType="end"/>
            </w:r>
            <w:r w:rsidRPr="00926D4B">
              <w:rPr>
                <w:rStyle w:val="Hyperlink"/>
                <w:noProof/>
              </w:rPr>
              <w:fldChar w:fldCharType="end"/>
            </w:r>
          </w:ins>
        </w:p>
        <w:p w14:paraId="4B8310D4" w14:textId="3D17F44F" w:rsidR="005B13B9" w:rsidRDefault="005B13B9">
          <w:pPr>
            <w:pStyle w:val="TOC3"/>
            <w:tabs>
              <w:tab w:val="left" w:pos="1540"/>
              <w:tab w:val="right" w:leader="dot" w:pos="9350"/>
            </w:tabs>
            <w:rPr>
              <w:ins w:id="68" w:author="Sachin Patange" w:date="2017-05-27T23:39:00Z"/>
              <w:noProof/>
            </w:rPr>
          </w:pPr>
          <w:ins w:id="69"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"_Toc483691720"</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1.5.5.1</w:t>
            </w:r>
            <w:r>
              <w:rPr>
                <w:noProof/>
              </w:rPr>
              <w:tab/>
            </w:r>
            <w:r w:rsidRPr="00926D4B">
              <w:rPr>
                <w:rStyle w:val="Hyperlink"/>
                <w:rFonts w:ascii="Trebuchet MS" w:hAnsi="Trebuchet MS"/>
                <w:b/>
                <w:bCs/>
                <w:noProof/>
              </w:rPr>
              <w:t>Calculating Credit Guarantee Cover</w:t>
            </w:r>
            <w:r>
              <w:rPr>
                <w:noProof/>
                <w:webHidden/>
              </w:rPr>
              <w:tab/>
            </w:r>
            <w:r>
              <w:rPr>
                <w:noProof/>
                <w:webHidden/>
              </w:rPr>
              <w:fldChar w:fldCharType="begin"/>
            </w:r>
            <w:r>
              <w:rPr>
                <w:noProof/>
                <w:webHidden/>
              </w:rPr>
              <w:instrText xml:space="preserve"> PAGEREF _Toc483691720 \h </w:instrText>
            </w:r>
          </w:ins>
          <w:r>
            <w:rPr>
              <w:noProof/>
              <w:webHidden/>
            </w:rPr>
          </w:r>
          <w:r>
            <w:rPr>
              <w:noProof/>
              <w:webHidden/>
            </w:rPr>
            <w:fldChar w:fldCharType="separate"/>
          </w:r>
          <w:ins w:id="70" w:author="Sachin Patange" w:date="2017-05-27T23:39:00Z">
            <w:r>
              <w:rPr>
                <w:noProof/>
                <w:webHidden/>
              </w:rPr>
              <w:t>16</w:t>
            </w:r>
            <w:r>
              <w:rPr>
                <w:noProof/>
                <w:webHidden/>
              </w:rPr>
              <w:fldChar w:fldCharType="end"/>
            </w:r>
            <w:r w:rsidRPr="00926D4B">
              <w:rPr>
                <w:rStyle w:val="Hyperlink"/>
                <w:noProof/>
              </w:rPr>
              <w:fldChar w:fldCharType="end"/>
            </w:r>
          </w:ins>
        </w:p>
        <w:p w14:paraId="7E2980D5" w14:textId="2372CBFE" w:rsidR="005B13B9" w:rsidRDefault="005B13B9">
          <w:pPr>
            <w:pStyle w:val="TOC3"/>
            <w:tabs>
              <w:tab w:val="left" w:pos="1540"/>
              <w:tab w:val="right" w:leader="dot" w:pos="9350"/>
            </w:tabs>
            <w:rPr>
              <w:ins w:id="71" w:author="Sachin Patange" w:date="2017-05-27T23:39:00Z"/>
              <w:noProof/>
            </w:rPr>
          </w:pPr>
          <w:ins w:id="72"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"_Toc483691721"</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1.5.5.2</w:t>
            </w:r>
            <w:r>
              <w:rPr>
                <w:noProof/>
              </w:rPr>
              <w:tab/>
            </w:r>
            <w:r w:rsidRPr="00926D4B">
              <w:rPr>
                <w:rStyle w:val="Hyperlink"/>
                <w:rFonts w:ascii="Trebuchet MS" w:hAnsi="Trebuchet MS"/>
                <w:b/>
                <w:bCs/>
                <w:noProof/>
              </w:rPr>
              <w:t>Calculating Credit Guarantee Fees</w:t>
            </w:r>
            <w:r>
              <w:rPr>
                <w:noProof/>
                <w:webHidden/>
              </w:rPr>
              <w:tab/>
            </w:r>
            <w:r>
              <w:rPr>
                <w:noProof/>
                <w:webHidden/>
              </w:rPr>
              <w:fldChar w:fldCharType="begin"/>
            </w:r>
            <w:r>
              <w:rPr>
                <w:noProof/>
                <w:webHidden/>
              </w:rPr>
              <w:instrText xml:space="preserve"> PAGEREF _Toc483691721 \h </w:instrText>
            </w:r>
          </w:ins>
          <w:r>
            <w:rPr>
              <w:noProof/>
              <w:webHidden/>
            </w:rPr>
          </w:r>
          <w:r>
            <w:rPr>
              <w:noProof/>
              <w:webHidden/>
            </w:rPr>
            <w:fldChar w:fldCharType="separate"/>
          </w:r>
          <w:ins w:id="73" w:author="Sachin Patange" w:date="2017-05-27T23:39:00Z">
            <w:r>
              <w:rPr>
                <w:noProof/>
                <w:webHidden/>
              </w:rPr>
              <w:t>16</w:t>
            </w:r>
            <w:r>
              <w:rPr>
                <w:noProof/>
                <w:webHidden/>
              </w:rPr>
              <w:fldChar w:fldCharType="end"/>
            </w:r>
            <w:r w:rsidRPr="00926D4B">
              <w:rPr>
                <w:rStyle w:val="Hyperlink"/>
                <w:noProof/>
              </w:rPr>
              <w:fldChar w:fldCharType="end"/>
            </w:r>
          </w:ins>
        </w:p>
        <w:p w14:paraId="19407A32" w14:textId="3B2A98C2" w:rsidR="005B13B9" w:rsidRDefault="005B13B9">
          <w:pPr>
            <w:pStyle w:val="TOC3"/>
            <w:tabs>
              <w:tab w:val="left" w:pos="1540"/>
              <w:tab w:val="right" w:leader="dot" w:pos="9350"/>
            </w:tabs>
            <w:rPr>
              <w:ins w:id="74" w:author="Sachin Patange" w:date="2017-05-27T23:39:00Z"/>
              <w:noProof/>
            </w:rPr>
          </w:pPr>
          <w:ins w:id="75"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"_Toc483691722"</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1.5.5.3</w:t>
            </w:r>
            <w:r>
              <w:rPr>
                <w:noProof/>
              </w:rPr>
              <w:tab/>
            </w:r>
            <w:r w:rsidRPr="00926D4B">
              <w:rPr>
                <w:rStyle w:val="Hyperlink"/>
                <w:rFonts w:ascii="Trebuchet MS" w:hAnsi="Trebuchet MS"/>
                <w:b/>
                <w:bCs/>
                <w:noProof/>
              </w:rPr>
              <w:t>Calculating Tax on Credit Guarantee Fees</w:t>
            </w:r>
            <w:r>
              <w:rPr>
                <w:noProof/>
                <w:webHidden/>
              </w:rPr>
              <w:tab/>
            </w:r>
            <w:r>
              <w:rPr>
                <w:noProof/>
                <w:webHidden/>
              </w:rPr>
              <w:fldChar w:fldCharType="begin"/>
            </w:r>
            <w:r>
              <w:rPr>
                <w:noProof/>
                <w:webHidden/>
              </w:rPr>
              <w:instrText xml:space="preserve"> PAGEREF _Toc483691722 \h </w:instrText>
            </w:r>
          </w:ins>
          <w:r>
            <w:rPr>
              <w:noProof/>
              <w:webHidden/>
            </w:rPr>
          </w:r>
          <w:r>
            <w:rPr>
              <w:noProof/>
              <w:webHidden/>
            </w:rPr>
            <w:fldChar w:fldCharType="separate"/>
          </w:r>
          <w:ins w:id="76" w:author="Sachin Patange" w:date="2017-05-27T23:39:00Z">
            <w:r>
              <w:rPr>
                <w:noProof/>
                <w:webHidden/>
              </w:rPr>
              <w:t>18</w:t>
            </w:r>
            <w:r>
              <w:rPr>
                <w:noProof/>
                <w:webHidden/>
              </w:rPr>
              <w:fldChar w:fldCharType="end"/>
            </w:r>
            <w:r w:rsidRPr="00926D4B">
              <w:rPr>
                <w:rStyle w:val="Hyperlink"/>
                <w:noProof/>
              </w:rPr>
              <w:fldChar w:fldCharType="end"/>
            </w:r>
          </w:ins>
        </w:p>
        <w:p w14:paraId="599C8BBB" w14:textId="7DCEC822" w:rsidR="005B13B9" w:rsidRDefault="005B13B9">
          <w:pPr>
            <w:pStyle w:val="TOC3"/>
            <w:tabs>
              <w:tab w:val="left" w:pos="1320"/>
              <w:tab w:val="right" w:leader="dot" w:pos="9350"/>
            </w:tabs>
            <w:rPr>
              <w:ins w:id="77" w:author="Sachin Patange" w:date="2017-05-27T23:39:00Z"/>
              <w:noProof/>
            </w:rPr>
          </w:pPr>
          <w:ins w:id="78"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"_Toc483691723"</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1.5.6</w:t>
            </w:r>
            <w:r>
              <w:rPr>
                <w:noProof/>
              </w:rPr>
              <w:tab/>
            </w:r>
            <w:r w:rsidRPr="00926D4B">
              <w:rPr>
                <w:rStyle w:val="Hyperlink"/>
                <w:rFonts w:ascii="Trebuchet MS" w:hAnsi="Trebuchet MS"/>
                <w:b/>
                <w:bCs/>
                <w:noProof/>
              </w:rPr>
              <w:t>Demand Advice for Guarantee Charges</w:t>
            </w:r>
            <w:r>
              <w:rPr>
                <w:noProof/>
                <w:webHidden/>
              </w:rPr>
              <w:tab/>
            </w:r>
            <w:r>
              <w:rPr>
                <w:noProof/>
                <w:webHidden/>
              </w:rPr>
              <w:fldChar w:fldCharType="begin"/>
            </w:r>
            <w:r>
              <w:rPr>
                <w:noProof/>
                <w:webHidden/>
              </w:rPr>
              <w:instrText xml:space="preserve"> PAGEREF _Toc483691723 \h </w:instrText>
            </w:r>
          </w:ins>
          <w:r>
            <w:rPr>
              <w:noProof/>
              <w:webHidden/>
            </w:rPr>
          </w:r>
          <w:r>
            <w:rPr>
              <w:noProof/>
              <w:webHidden/>
            </w:rPr>
            <w:fldChar w:fldCharType="separate"/>
          </w:r>
          <w:ins w:id="79" w:author="Sachin Patange" w:date="2017-05-27T23:39:00Z">
            <w:r>
              <w:rPr>
                <w:noProof/>
                <w:webHidden/>
              </w:rPr>
              <w:t>19</w:t>
            </w:r>
            <w:r>
              <w:rPr>
                <w:noProof/>
                <w:webHidden/>
              </w:rPr>
              <w:fldChar w:fldCharType="end"/>
            </w:r>
            <w:r w:rsidRPr="00926D4B">
              <w:rPr>
                <w:rStyle w:val="Hyperlink"/>
                <w:noProof/>
              </w:rPr>
              <w:fldChar w:fldCharType="end"/>
            </w:r>
          </w:ins>
        </w:p>
        <w:p w14:paraId="65A96E48" w14:textId="4C770389" w:rsidR="005B13B9" w:rsidRDefault="005B13B9">
          <w:pPr>
            <w:pStyle w:val="TOC3"/>
            <w:tabs>
              <w:tab w:val="left" w:pos="1540"/>
              <w:tab w:val="right" w:leader="dot" w:pos="9350"/>
            </w:tabs>
            <w:rPr>
              <w:ins w:id="80" w:author="Sachin Patange" w:date="2017-05-27T23:39:00Z"/>
              <w:noProof/>
            </w:rPr>
          </w:pPr>
          <w:ins w:id="81"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"_Toc483691724"</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1.5.6.1</w:t>
            </w:r>
            <w:r>
              <w:rPr>
                <w:noProof/>
              </w:rPr>
              <w:tab/>
            </w:r>
            <w:r w:rsidRPr="00926D4B">
              <w:rPr>
                <w:rStyle w:val="Hyperlink"/>
                <w:rFonts w:ascii="Trebuchet MS" w:hAnsi="Trebuchet MS"/>
                <w:b/>
                <w:bCs/>
                <w:noProof/>
              </w:rPr>
              <w:t>CGDAN – Demand Advice: New Guarantee Cover - Individual</w:t>
            </w:r>
            <w:r>
              <w:rPr>
                <w:noProof/>
                <w:webHidden/>
              </w:rPr>
              <w:tab/>
            </w:r>
            <w:r>
              <w:rPr>
                <w:noProof/>
                <w:webHidden/>
              </w:rPr>
              <w:fldChar w:fldCharType="begin"/>
            </w:r>
            <w:r>
              <w:rPr>
                <w:noProof/>
                <w:webHidden/>
              </w:rPr>
              <w:instrText xml:space="preserve"> PAGEREF _Toc483691724 \h </w:instrText>
            </w:r>
          </w:ins>
          <w:r>
            <w:rPr>
              <w:noProof/>
              <w:webHidden/>
            </w:rPr>
          </w:r>
          <w:r>
            <w:rPr>
              <w:noProof/>
              <w:webHidden/>
            </w:rPr>
            <w:fldChar w:fldCharType="separate"/>
          </w:r>
          <w:ins w:id="82" w:author="Sachin Patange" w:date="2017-05-27T23:39:00Z">
            <w:r>
              <w:rPr>
                <w:noProof/>
                <w:webHidden/>
              </w:rPr>
              <w:t>19</w:t>
            </w:r>
            <w:r>
              <w:rPr>
                <w:noProof/>
                <w:webHidden/>
              </w:rPr>
              <w:fldChar w:fldCharType="end"/>
            </w:r>
            <w:r w:rsidRPr="00926D4B">
              <w:rPr>
                <w:rStyle w:val="Hyperlink"/>
                <w:noProof/>
              </w:rPr>
              <w:fldChar w:fldCharType="end"/>
            </w:r>
          </w:ins>
        </w:p>
        <w:p w14:paraId="2FF8A8D5" w14:textId="61044444" w:rsidR="005B13B9" w:rsidRDefault="005B13B9">
          <w:pPr>
            <w:pStyle w:val="TOC3"/>
            <w:tabs>
              <w:tab w:val="left" w:pos="1540"/>
              <w:tab w:val="right" w:leader="dot" w:pos="9350"/>
            </w:tabs>
            <w:rPr>
              <w:ins w:id="83" w:author="Sachin Patange" w:date="2017-05-27T23:39:00Z"/>
              <w:noProof/>
            </w:rPr>
          </w:pPr>
          <w:ins w:id="84"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"_Toc483691725"</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1.5.6.2</w:t>
            </w:r>
            <w:r>
              <w:rPr>
                <w:noProof/>
              </w:rPr>
              <w:tab/>
            </w:r>
            <w:r w:rsidRPr="00926D4B">
              <w:rPr>
                <w:rStyle w:val="Hyperlink"/>
                <w:rFonts w:ascii="Trebuchet MS" w:hAnsi="Trebuchet MS"/>
                <w:b/>
                <w:bCs/>
                <w:noProof/>
              </w:rPr>
              <w:t>BATCHDAN – Demand Advice: New Guarantee Cover - Batch</w:t>
            </w:r>
            <w:r>
              <w:rPr>
                <w:noProof/>
                <w:webHidden/>
              </w:rPr>
              <w:tab/>
            </w:r>
            <w:r>
              <w:rPr>
                <w:noProof/>
                <w:webHidden/>
              </w:rPr>
              <w:fldChar w:fldCharType="begin"/>
            </w:r>
            <w:r>
              <w:rPr>
                <w:noProof/>
                <w:webHidden/>
              </w:rPr>
              <w:instrText xml:space="preserve"> PAGEREF _Toc483691725 \h </w:instrText>
            </w:r>
          </w:ins>
          <w:r>
            <w:rPr>
              <w:noProof/>
              <w:webHidden/>
            </w:rPr>
          </w:r>
          <w:r>
            <w:rPr>
              <w:noProof/>
              <w:webHidden/>
            </w:rPr>
            <w:fldChar w:fldCharType="separate"/>
          </w:r>
          <w:ins w:id="85" w:author="Sachin Patange" w:date="2017-05-27T23:39:00Z">
            <w:r>
              <w:rPr>
                <w:noProof/>
                <w:webHidden/>
              </w:rPr>
              <w:t>20</w:t>
            </w:r>
            <w:r>
              <w:rPr>
                <w:noProof/>
                <w:webHidden/>
              </w:rPr>
              <w:fldChar w:fldCharType="end"/>
            </w:r>
            <w:r w:rsidRPr="00926D4B">
              <w:rPr>
                <w:rStyle w:val="Hyperlink"/>
                <w:noProof/>
              </w:rPr>
              <w:fldChar w:fldCharType="end"/>
            </w:r>
          </w:ins>
        </w:p>
        <w:p w14:paraId="7171C3B3" w14:textId="245826AC" w:rsidR="005B13B9" w:rsidRDefault="005B13B9">
          <w:pPr>
            <w:pStyle w:val="TOC3"/>
            <w:tabs>
              <w:tab w:val="left" w:pos="1320"/>
              <w:tab w:val="right" w:leader="dot" w:pos="9350"/>
            </w:tabs>
            <w:rPr>
              <w:ins w:id="86" w:author="Sachin Patange" w:date="2017-05-27T23:39:00Z"/>
              <w:noProof/>
            </w:rPr>
          </w:pPr>
          <w:ins w:id="87"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"_Toc483691726"</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1.5.7</w:t>
            </w:r>
            <w:r>
              <w:rPr>
                <w:noProof/>
              </w:rPr>
              <w:tab/>
            </w:r>
            <w:r w:rsidRPr="00926D4B">
              <w:rPr>
                <w:rStyle w:val="Hyperlink"/>
                <w:rFonts w:ascii="Trebuchet MS" w:hAnsi="Trebuchet MS"/>
                <w:b/>
                <w:bCs/>
                <w:noProof/>
              </w:rPr>
              <w:t>Payment of CG Charges</w:t>
            </w:r>
            <w:r>
              <w:rPr>
                <w:noProof/>
                <w:webHidden/>
              </w:rPr>
              <w:tab/>
            </w:r>
            <w:r>
              <w:rPr>
                <w:noProof/>
                <w:webHidden/>
              </w:rPr>
              <w:fldChar w:fldCharType="begin"/>
            </w:r>
            <w:r>
              <w:rPr>
                <w:noProof/>
                <w:webHidden/>
              </w:rPr>
              <w:instrText xml:space="preserve"> PAGEREF _Toc483691726 \h </w:instrText>
            </w:r>
          </w:ins>
          <w:r>
            <w:rPr>
              <w:noProof/>
              <w:webHidden/>
            </w:rPr>
          </w:r>
          <w:r>
            <w:rPr>
              <w:noProof/>
              <w:webHidden/>
            </w:rPr>
            <w:fldChar w:fldCharType="separate"/>
          </w:r>
          <w:ins w:id="88" w:author="Sachin Patange" w:date="2017-05-27T23:39:00Z">
            <w:r>
              <w:rPr>
                <w:noProof/>
                <w:webHidden/>
              </w:rPr>
              <w:t>20</w:t>
            </w:r>
            <w:r>
              <w:rPr>
                <w:noProof/>
                <w:webHidden/>
              </w:rPr>
              <w:fldChar w:fldCharType="end"/>
            </w:r>
            <w:r w:rsidRPr="00926D4B">
              <w:rPr>
                <w:rStyle w:val="Hyperlink"/>
                <w:noProof/>
              </w:rPr>
              <w:fldChar w:fldCharType="end"/>
            </w:r>
          </w:ins>
        </w:p>
        <w:p w14:paraId="346D9F71" w14:textId="724A7F14" w:rsidR="005B13B9" w:rsidRDefault="005B13B9">
          <w:pPr>
            <w:pStyle w:val="TOC3"/>
            <w:tabs>
              <w:tab w:val="left" w:pos="1540"/>
              <w:tab w:val="right" w:leader="dot" w:pos="9350"/>
            </w:tabs>
            <w:rPr>
              <w:ins w:id="89" w:author="Sachin Patange" w:date="2017-05-27T23:39:00Z"/>
              <w:noProof/>
            </w:rPr>
          </w:pPr>
          <w:ins w:id="90"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"_Toc483691727"</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1.5.7.1</w:t>
            </w:r>
            <w:r>
              <w:rPr>
                <w:noProof/>
              </w:rPr>
              <w:tab/>
            </w:r>
            <w:r w:rsidRPr="00926D4B">
              <w:rPr>
                <w:rStyle w:val="Hyperlink"/>
                <w:rFonts w:ascii="Trebuchet MS" w:hAnsi="Trebuchet MS"/>
                <w:b/>
                <w:bCs/>
                <w:noProof/>
              </w:rPr>
              <w:t>Payment of CG Charges in Stipulated Time</w:t>
            </w:r>
            <w:r>
              <w:rPr>
                <w:noProof/>
                <w:webHidden/>
              </w:rPr>
              <w:tab/>
            </w:r>
            <w:r>
              <w:rPr>
                <w:noProof/>
                <w:webHidden/>
              </w:rPr>
              <w:fldChar w:fldCharType="begin"/>
            </w:r>
            <w:r>
              <w:rPr>
                <w:noProof/>
                <w:webHidden/>
              </w:rPr>
              <w:instrText xml:space="preserve"> PAGEREF _Toc483691727 \h </w:instrText>
            </w:r>
          </w:ins>
          <w:r>
            <w:rPr>
              <w:noProof/>
              <w:webHidden/>
            </w:rPr>
          </w:r>
          <w:r>
            <w:rPr>
              <w:noProof/>
              <w:webHidden/>
            </w:rPr>
            <w:fldChar w:fldCharType="separate"/>
          </w:r>
          <w:ins w:id="91" w:author="Sachin Patange" w:date="2017-05-27T23:39:00Z">
            <w:r>
              <w:rPr>
                <w:noProof/>
                <w:webHidden/>
              </w:rPr>
              <w:t>20</w:t>
            </w:r>
            <w:r>
              <w:rPr>
                <w:noProof/>
                <w:webHidden/>
              </w:rPr>
              <w:fldChar w:fldCharType="end"/>
            </w:r>
            <w:r w:rsidRPr="00926D4B">
              <w:rPr>
                <w:rStyle w:val="Hyperlink"/>
                <w:noProof/>
              </w:rPr>
              <w:fldChar w:fldCharType="end"/>
            </w:r>
          </w:ins>
        </w:p>
        <w:p w14:paraId="6C8A7DCD" w14:textId="63EE1998" w:rsidR="005B13B9" w:rsidRDefault="005B13B9">
          <w:pPr>
            <w:pStyle w:val="TOC3"/>
            <w:tabs>
              <w:tab w:val="left" w:pos="1540"/>
              <w:tab w:val="right" w:leader="dot" w:pos="9350"/>
            </w:tabs>
            <w:rPr>
              <w:ins w:id="92" w:author="Sachin Patange" w:date="2017-05-27T23:39:00Z"/>
              <w:noProof/>
            </w:rPr>
          </w:pPr>
          <w:ins w:id="93"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"_Toc483691728"</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1.5.7.2</w:t>
            </w:r>
            <w:r>
              <w:rPr>
                <w:noProof/>
              </w:rPr>
              <w:tab/>
            </w:r>
            <w:r w:rsidRPr="00926D4B">
              <w:rPr>
                <w:rStyle w:val="Hyperlink"/>
                <w:rFonts w:ascii="Trebuchet MS" w:hAnsi="Trebuchet MS"/>
                <w:b/>
                <w:bCs/>
                <w:noProof/>
              </w:rPr>
              <w:t>Non Payment of CG Charges in Stipulated Time</w:t>
            </w:r>
            <w:r>
              <w:rPr>
                <w:noProof/>
                <w:webHidden/>
              </w:rPr>
              <w:tab/>
            </w:r>
            <w:r>
              <w:rPr>
                <w:noProof/>
                <w:webHidden/>
              </w:rPr>
              <w:fldChar w:fldCharType="begin"/>
            </w:r>
            <w:r>
              <w:rPr>
                <w:noProof/>
                <w:webHidden/>
              </w:rPr>
              <w:instrText xml:space="preserve"> PAGEREF _Toc483691728 \h </w:instrText>
            </w:r>
          </w:ins>
          <w:r>
            <w:rPr>
              <w:noProof/>
              <w:webHidden/>
            </w:rPr>
          </w:r>
          <w:r>
            <w:rPr>
              <w:noProof/>
              <w:webHidden/>
            </w:rPr>
            <w:fldChar w:fldCharType="separate"/>
          </w:r>
          <w:ins w:id="94" w:author="Sachin Patange" w:date="2017-05-27T23:39:00Z">
            <w:r>
              <w:rPr>
                <w:noProof/>
                <w:webHidden/>
              </w:rPr>
              <w:t>21</w:t>
            </w:r>
            <w:r>
              <w:rPr>
                <w:noProof/>
                <w:webHidden/>
              </w:rPr>
              <w:fldChar w:fldCharType="end"/>
            </w:r>
            <w:r w:rsidRPr="00926D4B">
              <w:rPr>
                <w:rStyle w:val="Hyperlink"/>
                <w:noProof/>
              </w:rPr>
              <w:fldChar w:fldCharType="end"/>
            </w:r>
          </w:ins>
        </w:p>
        <w:p w14:paraId="180913D1" w14:textId="78600AA3" w:rsidR="005B13B9" w:rsidRDefault="005B13B9">
          <w:pPr>
            <w:pStyle w:val="TOC2"/>
            <w:tabs>
              <w:tab w:val="left" w:pos="880"/>
              <w:tab w:val="right" w:leader="dot" w:pos="9350"/>
            </w:tabs>
            <w:rPr>
              <w:ins w:id="95" w:author="Sachin Patange" w:date="2017-05-27T23:39:00Z"/>
              <w:noProof/>
            </w:rPr>
          </w:pPr>
          <w:ins w:id="96"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"_Toc483691729"</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eastAsia="Times New Roman" w:hAnsi="Trebuchet MS" w:cs="Times New Roman"/>
                <w:b/>
                <w:bCs/>
                <w:iCs/>
                <w:noProof/>
              </w:rPr>
              <w:t>1.6</w:t>
            </w:r>
            <w:r>
              <w:rPr>
                <w:noProof/>
              </w:rPr>
              <w:tab/>
            </w:r>
            <w:r w:rsidRPr="00926D4B">
              <w:rPr>
                <w:rStyle w:val="Hyperlink"/>
                <w:rFonts w:ascii="Trebuchet MS" w:eastAsia="Times New Roman" w:hAnsi="Trebuchet MS" w:cs="Arial"/>
                <w:b/>
                <w:bCs/>
                <w:iCs/>
                <w:noProof/>
              </w:rPr>
              <w:t>Continuing Credit Guarantee</w:t>
            </w:r>
            <w:r>
              <w:rPr>
                <w:noProof/>
                <w:webHidden/>
              </w:rPr>
              <w:tab/>
            </w:r>
            <w:r>
              <w:rPr>
                <w:noProof/>
                <w:webHidden/>
              </w:rPr>
              <w:fldChar w:fldCharType="begin"/>
            </w:r>
            <w:r>
              <w:rPr>
                <w:noProof/>
                <w:webHidden/>
              </w:rPr>
              <w:instrText xml:space="preserve"> PAGEREF _Toc483691729 \h </w:instrText>
            </w:r>
          </w:ins>
          <w:r>
            <w:rPr>
              <w:noProof/>
              <w:webHidden/>
            </w:rPr>
          </w:r>
          <w:r>
            <w:rPr>
              <w:noProof/>
              <w:webHidden/>
            </w:rPr>
            <w:fldChar w:fldCharType="separate"/>
          </w:r>
          <w:ins w:id="97" w:author="Sachin Patange" w:date="2017-05-27T23:39:00Z">
            <w:r>
              <w:rPr>
                <w:noProof/>
                <w:webHidden/>
              </w:rPr>
              <w:t>22</w:t>
            </w:r>
            <w:r>
              <w:rPr>
                <w:noProof/>
                <w:webHidden/>
              </w:rPr>
              <w:fldChar w:fldCharType="end"/>
            </w:r>
            <w:r w:rsidRPr="00926D4B">
              <w:rPr>
                <w:rStyle w:val="Hyperlink"/>
                <w:noProof/>
              </w:rPr>
              <w:fldChar w:fldCharType="end"/>
            </w:r>
          </w:ins>
        </w:p>
        <w:p w14:paraId="2F49F399" w14:textId="51BEB3EC" w:rsidR="005B13B9" w:rsidRDefault="005B13B9">
          <w:pPr>
            <w:pStyle w:val="TOC3"/>
            <w:tabs>
              <w:tab w:val="left" w:pos="1320"/>
              <w:tab w:val="right" w:leader="dot" w:pos="9350"/>
            </w:tabs>
            <w:rPr>
              <w:ins w:id="98" w:author="Sachin Patange" w:date="2017-05-27T23:39:00Z"/>
              <w:noProof/>
            </w:rPr>
          </w:pPr>
          <w:ins w:id="99"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"_Toc483691730"</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1.6.1</w:t>
            </w:r>
            <w:r>
              <w:rPr>
                <w:noProof/>
              </w:rPr>
              <w:tab/>
            </w:r>
            <w:r w:rsidRPr="00926D4B">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_Toc483691730 \h </w:instrText>
            </w:r>
          </w:ins>
          <w:r>
            <w:rPr>
              <w:noProof/>
              <w:webHidden/>
            </w:rPr>
          </w:r>
          <w:r>
            <w:rPr>
              <w:noProof/>
              <w:webHidden/>
            </w:rPr>
            <w:fldChar w:fldCharType="separate"/>
          </w:r>
          <w:ins w:id="100" w:author="Sachin Patange" w:date="2017-05-27T23:39:00Z">
            <w:r>
              <w:rPr>
                <w:noProof/>
                <w:webHidden/>
              </w:rPr>
              <w:t>24</w:t>
            </w:r>
            <w:r>
              <w:rPr>
                <w:noProof/>
                <w:webHidden/>
              </w:rPr>
              <w:fldChar w:fldCharType="end"/>
            </w:r>
            <w:r w:rsidRPr="00926D4B">
              <w:rPr>
                <w:rStyle w:val="Hyperlink"/>
                <w:noProof/>
              </w:rPr>
              <w:fldChar w:fldCharType="end"/>
            </w:r>
          </w:ins>
        </w:p>
        <w:p w14:paraId="4312F0AD" w14:textId="6469EC68" w:rsidR="005B13B9" w:rsidRDefault="005B13B9">
          <w:pPr>
            <w:pStyle w:val="TOC3"/>
            <w:tabs>
              <w:tab w:val="left" w:pos="1320"/>
              <w:tab w:val="right" w:leader="dot" w:pos="9350"/>
            </w:tabs>
            <w:rPr>
              <w:ins w:id="101" w:author="Sachin Patange" w:date="2017-05-27T23:39:00Z"/>
              <w:noProof/>
            </w:rPr>
          </w:pPr>
          <w:ins w:id="102"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"_Toc483691731"</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1.6.2</w:t>
            </w:r>
            <w:r>
              <w:rPr>
                <w:noProof/>
              </w:rPr>
              <w:tab/>
            </w:r>
            <w:r w:rsidRPr="00926D4B">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_Toc483691731 \h </w:instrText>
            </w:r>
          </w:ins>
          <w:r>
            <w:rPr>
              <w:noProof/>
              <w:webHidden/>
            </w:rPr>
          </w:r>
          <w:r>
            <w:rPr>
              <w:noProof/>
              <w:webHidden/>
            </w:rPr>
            <w:fldChar w:fldCharType="separate"/>
          </w:r>
          <w:ins w:id="103" w:author="Sachin Patange" w:date="2017-05-27T23:39:00Z">
            <w:r>
              <w:rPr>
                <w:noProof/>
                <w:webHidden/>
              </w:rPr>
              <w:t>24</w:t>
            </w:r>
            <w:r>
              <w:rPr>
                <w:noProof/>
                <w:webHidden/>
              </w:rPr>
              <w:fldChar w:fldCharType="end"/>
            </w:r>
            <w:r w:rsidRPr="00926D4B">
              <w:rPr>
                <w:rStyle w:val="Hyperlink"/>
                <w:noProof/>
              </w:rPr>
              <w:fldChar w:fldCharType="end"/>
            </w:r>
          </w:ins>
        </w:p>
        <w:p w14:paraId="48A7EA40" w14:textId="418EA072" w:rsidR="005B13B9" w:rsidRDefault="005B13B9">
          <w:pPr>
            <w:pStyle w:val="TOC3"/>
            <w:tabs>
              <w:tab w:val="left" w:pos="1320"/>
              <w:tab w:val="right" w:leader="dot" w:pos="9350"/>
            </w:tabs>
            <w:rPr>
              <w:ins w:id="104" w:author="Sachin Patange" w:date="2017-05-27T23:39:00Z"/>
              <w:noProof/>
            </w:rPr>
          </w:pPr>
          <w:ins w:id="105"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"_Toc483691732"</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1.6.3</w:t>
            </w:r>
            <w:r>
              <w:rPr>
                <w:noProof/>
              </w:rPr>
              <w:tab/>
            </w:r>
            <w:r w:rsidRPr="00926D4B">
              <w:rPr>
                <w:rStyle w:val="Hyperlink"/>
                <w:rFonts w:ascii="Trebuchet MS" w:hAnsi="Trebuchet MS"/>
                <w:b/>
                <w:bCs/>
                <w:noProof/>
              </w:rPr>
              <w:t>Determine Credit Guarantee Cover &amp; Charges</w:t>
            </w:r>
            <w:r>
              <w:rPr>
                <w:noProof/>
                <w:webHidden/>
              </w:rPr>
              <w:tab/>
            </w:r>
            <w:r>
              <w:rPr>
                <w:noProof/>
                <w:webHidden/>
              </w:rPr>
              <w:fldChar w:fldCharType="begin"/>
            </w:r>
            <w:r>
              <w:rPr>
                <w:noProof/>
                <w:webHidden/>
              </w:rPr>
              <w:instrText xml:space="preserve"> PAGEREF _Toc483691732 \h </w:instrText>
            </w:r>
          </w:ins>
          <w:r>
            <w:rPr>
              <w:noProof/>
              <w:webHidden/>
            </w:rPr>
          </w:r>
          <w:r>
            <w:rPr>
              <w:noProof/>
              <w:webHidden/>
            </w:rPr>
            <w:fldChar w:fldCharType="separate"/>
          </w:r>
          <w:ins w:id="106" w:author="Sachin Patange" w:date="2017-05-27T23:39:00Z">
            <w:r>
              <w:rPr>
                <w:noProof/>
                <w:webHidden/>
              </w:rPr>
              <w:t>27</w:t>
            </w:r>
            <w:r>
              <w:rPr>
                <w:noProof/>
                <w:webHidden/>
              </w:rPr>
              <w:fldChar w:fldCharType="end"/>
            </w:r>
            <w:r w:rsidRPr="00926D4B">
              <w:rPr>
                <w:rStyle w:val="Hyperlink"/>
                <w:noProof/>
              </w:rPr>
              <w:fldChar w:fldCharType="end"/>
            </w:r>
          </w:ins>
        </w:p>
        <w:p w14:paraId="6CD26513" w14:textId="03AE8C4B" w:rsidR="005B13B9" w:rsidRDefault="005B13B9">
          <w:pPr>
            <w:pStyle w:val="TOC3"/>
            <w:tabs>
              <w:tab w:val="left" w:pos="1540"/>
              <w:tab w:val="right" w:leader="dot" w:pos="9350"/>
            </w:tabs>
            <w:rPr>
              <w:ins w:id="107" w:author="Sachin Patange" w:date="2017-05-27T23:39:00Z"/>
              <w:noProof/>
            </w:rPr>
          </w:pPr>
          <w:ins w:id="108" w:author="Sachin Patange" w:date="2017-05-27T23:39:00Z">
            <w:r w:rsidRPr="00926D4B">
              <w:rPr>
                <w:rStyle w:val="Hyperlink"/>
                <w:noProof/>
              </w:rPr>
              <w:lastRenderedPageBreak/>
              <w:fldChar w:fldCharType="begin"/>
            </w:r>
            <w:r w:rsidRPr="00926D4B">
              <w:rPr>
                <w:rStyle w:val="Hyperlink"/>
                <w:noProof/>
              </w:rPr>
              <w:instrText xml:space="preserve"> </w:instrText>
            </w:r>
            <w:r>
              <w:rPr>
                <w:noProof/>
              </w:rPr>
              <w:instrText>HYPERLINK \l "_Toc483691733"</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b/>
                <w:bCs/>
                <w:noProof/>
              </w:rPr>
              <w:t>1.6.3.1</w:t>
            </w:r>
            <w:r>
              <w:rPr>
                <w:noProof/>
              </w:rPr>
              <w:tab/>
            </w:r>
            <w:r w:rsidRPr="00926D4B">
              <w:rPr>
                <w:rStyle w:val="Hyperlink"/>
                <w:rFonts w:ascii="Trebuchet MS" w:hAnsi="Trebuchet MS"/>
                <w:b/>
                <w:bCs/>
                <w:noProof/>
              </w:rPr>
              <w:t>Calculating Credit Guarantee Cover</w:t>
            </w:r>
            <w:r>
              <w:rPr>
                <w:noProof/>
                <w:webHidden/>
              </w:rPr>
              <w:tab/>
            </w:r>
            <w:r>
              <w:rPr>
                <w:noProof/>
                <w:webHidden/>
              </w:rPr>
              <w:fldChar w:fldCharType="begin"/>
            </w:r>
            <w:r>
              <w:rPr>
                <w:noProof/>
                <w:webHidden/>
              </w:rPr>
              <w:instrText xml:space="preserve"> PAGEREF _Toc483691733 \h </w:instrText>
            </w:r>
          </w:ins>
          <w:r>
            <w:rPr>
              <w:noProof/>
              <w:webHidden/>
            </w:rPr>
          </w:r>
          <w:r>
            <w:rPr>
              <w:noProof/>
              <w:webHidden/>
            </w:rPr>
            <w:fldChar w:fldCharType="separate"/>
          </w:r>
          <w:ins w:id="109" w:author="Sachin Patange" w:date="2017-05-27T23:39:00Z">
            <w:r>
              <w:rPr>
                <w:noProof/>
                <w:webHidden/>
              </w:rPr>
              <w:t>27</w:t>
            </w:r>
            <w:r>
              <w:rPr>
                <w:noProof/>
                <w:webHidden/>
              </w:rPr>
              <w:fldChar w:fldCharType="end"/>
            </w:r>
            <w:r w:rsidRPr="00926D4B">
              <w:rPr>
                <w:rStyle w:val="Hyperlink"/>
                <w:noProof/>
              </w:rPr>
              <w:fldChar w:fldCharType="end"/>
            </w:r>
          </w:ins>
        </w:p>
        <w:p w14:paraId="5E7C8336" w14:textId="19462D84" w:rsidR="005B13B9" w:rsidRDefault="005B13B9">
          <w:pPr>
            <w:pStyle w:val="TOC3"/>
            <w:tabs>
              <w:tab w:val="left" w:pos="1540"/>
              <w:tab w:val="right" w:leader="dot" w:pos="9350"/>
            </w:tabs>
            <w:rPr>
              <w:ins w:id="110" w:author="Sachin Patange" w:date="2017-05-27T23:39:00Z"/>
              <w:noProof/>
            </w:rPr>
          </w:pPr>
          <w:ins w:id="111"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"_Toc483691734"</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b/>
                <w:bCs/>
                <w:noProof/>
              </w:rPr>
              <w:t>1.6.3.2</w:t>
            </w:r>
            <w:r>
              <w:rPr>
                <w:noProof/>
              </w:rPr>
              <w:tab/>
            </w:r>
            <w:r w:rsidRPr="00926D4B">
              <w:rPr>
                <w:rStyle w:val="Hyperlink"/>
                <w:rFonts w:ascii="Trebuchet MS" w:hAnsi="Trebuchet MS"/>
                <w:b/>
                <w:bCs/>
                <w:noProof/>
              </w:rPr>
              <w:t>Calculating Credit Guarantee Fees</w:t>
            </w:r>
            <w:r>
              <w:rPr>
                <w:noProof/>
                <w:webHidden/>
              </w:rPr>
              <w:tab/>
            </w:r>
            <w:r>
              <w:rPr>
                <w:noProof/>
                <w:webHidden/>
              </w:rPr>
              <w:fldChar w:fldCharType="begin"/>
            </w:r>
            <w:r>
              <w:rPr>
                <w:noProof/>
                <w:webHidden/>
              </w:rPr>
              <w:instrText xml:space="preserve"> PAGEREF _Toc483691734 \h </w:instrText>
            </w:r>
          </w:ins>
          <w:r>
            <w:rPr>
              <w:noProof/>
              <w:webHidden/>
            </w:rPr>
          </w:r>
          <w:r>
            <w:rPr>
              <w:noProof/>
              <w:webHidden/>
            </w:rPr>
            <w:fldChar w:fldCharType="separate"/>
          </w:r>
          <w:ins w:id="112" w:author="Sachin Patange" w:date="2017-05-27T23:39:00Z">
            <w:r>
              <w:rPr>
                <w:noProof/>
                <w:webHidden/>
              </w:rPr>
              <w:t>28</w:t>
            </w:r>
            <w:r>
              <w:rPr>
                <w:noProof/>
                <w:webHidden/>
              </w:rPr>
              <w:fldChar w:fldCharType="end"/>
            </w:r>
            <w:r w:rsidRPr="00926D4B">
              <w:rPr>
                <w:rStyle w:val="Hyperlink"/>
                <w:noProof/>
              </w:rPr>
              <w:fldChar w:fldCharType="end"/>
            </w:r>
          </w:ins>
        </w:p>
        <w:p w14:paraId="69C28B73" w14:textId="4D96C1ED" w:rsidR="005B13B9" w:rsidRDefault="005B13B9">
          <w:pPr>
            <w:pStyle w:val="TOC3"/>
            <w:tabs>
              <w:tab w:val="left" w:pos="1540"/>
              <w:tab w:val="right" w:leader="dot" w:pos="9350"/>
            </w:tabs>
            <w:rPr>
              <w:ins w:id="113" w:author="Sachin Patange" w:date="2017-05-27T23:39:00Z"/>
              <w:noProof/>
            </w:rPr>
          </w:pPr>
          <w:ins w:id="114"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"_Toc483691735"</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b/>
                <w:bCs/>
                <w:noProof/>
              </w:rPr>
              <w:t>1.6.3.3</w:t>
            </w:r>
            <w:r>
              <w:rPr>
                <w:noProof/>
              </w:rPr>
              <w:tab/>
            </w:r>
            <w:r w:rsidRPr="00926D4B">
              <w:rPr>
                <w:rStyle w:val="Hyperlink"/>
                <w:rFonts w:ascii="Trebuchet MS" w:hAnsi="Trebuchet MS"/>
                <w:b/>
                <w:bCs/>
                <w:noProof/>
              </w:rPr>
              <w:t>Calculating Penal Interest for Lapsed Revival</w:t>
            </w:r>
            <w:r>
              <w:rPr>
                <w:noProof/>
                <w:webHidden/>
              </w:rPr>
              <w:tab/>
            </w:r>
            <w:r>
              <w:rPr>
                <w:noProof/>
                <w:webHidden/>
              </w:rPr>
              <w:fldChar w:fldCharType="begin"/>
            </w:r>
            <w:r>
              <w:rPr>
                <w:noProof/>
                <w:webHidden/>
              </w:rPr>
              <w:instrText xml:space="preserve"> PAGEREF _Toc483691735 \h </w:instrText>
            </w:r>
          </w:ins>
          <w:r>
            <w:rPr>
              <w:noProof/>
              <w:webHidden/>
            </w:rPr>
          </w:r>
          <w:r>
            <w:rPr>
              <w:noProof/>
              <w:webHidden/>
            </w:rPr>
            <w:fldChar w:fldCharType="separate"/>
          </w:r>
          <w:ins w:id="115" w:author="Sachin Patange" w:date="2017-05-27T23:39:00Z">
            <w:r>
              <w:rPr>
                <w:noProof/>
                <w:webHidden/>
              </w:rPr>
              <w:t>30</w:t>
            </w:r>
            <w:r>
              <w:rPr>
                <w:noProof/>
                <w:webHidden/>
              </w:rPr>
              <w:fldChar w:fldCharType="end"/>
            </w:r>
            <w:r w:rsidRPr="00926D4B">
              <w:rPr>
                <w:rStyle w:val="Hyperlink"/>
                <w:noProof/>
              </w:rPr>
              <w:fldChar w:fldCharType="end"/>
            </w:r>
          </w:ins>
        </w:p>
        <w:p w14:paraId="676CBD00" w14:textId="396A0C07" w:rsidR="005B13B9" w:rsidRDefault="005B13B9">
          <w:pPr>
            <w:pStyle w:val="TOC3"/>
            <w:tabs>
              <w:tab w:val="left" w:pos="1540"/>
              <w:tab w:val="right" w:leader="dot" w:pos="9350"/>
            </w:tabs>
            <w:rPr>
              <w:ins w:id="116" w:author="Sachin Patange" w:date="2017-05-27T23:39:00Z"/>
              <w:noProof/>
            </w:rPr>
          </w:pPr>
          <w:ins w:id="117"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"_Toc483691736"</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b/>
                <w:bCs/>
                <w:noProof/>
              </w:rPr>
              <w:t>1.6.3.4</w:t>
            </w:r>
            <w:r>
              <w:rPr>
                <w:noProof/>
              </w:rPr>
              <w:tab/>
            </w:r>
            <w:r w:rsidRPr="00926D4B">
              <w:rPr>
                <w:rStyle w:val="Hyperlink"/>
                <w:rFonts w:ascii="Trebuchet MS" w:hAnsi="Trebuchet MS"/>
                <w:b/>
                <w:bCs/>
                <w:noProof/>
              </w:rPr>
              <w:t>Calculating Tax on Credit Guarantee Fees &amp; Interest for Lapsed Revival</w:t>
            </w:r>
            <w:r>
              <w:rPr>
                <w:noProof/>
                <w:webHidden/>
              </w:rPr>
              <w:tab/>
            </w:r>
            <w:r>
              <w:rPr>
                <w:noProof/>
                <w:webHidden/>
              </w:rPr>
              <w:fldChar w:fldCharType="begin"/>
            </w:r>
            <w:r>
              <w:rPr>
                <w:noProof/>
                <w:webHidden/>
              </w:rPr>
              <w:instrText xml:space="preserve"> PAGEREF _Toc483691736 \h </w:instrText>
            </w:r>
          </w:ins>
          <w:r>
            <w:rPr>
              <w:noProof/>
              <w:webHidden/>
            </w:rPr>
          </w:r>
          <w:r>
            <w:rPr>
              <w:noProof/>
              <w:webHidden/>
            </w:rPr>
            <w:fldChar w:fldCharType="separate"/>
          </w:r>
          <w:ins w:id="118" w:author="Sachin Patange" w:date="2017-05-27T23:39:00Z">
            <w:r>
              <w:rPr>
                <w:noProof/>
                <w:webHidden/>
              </w:rPr>
              <w:t>31</w:t>
            </w:r>
            <w:r>
              <w:rPr>
                <w:noProof/>
                <w:webHidden/>
              </w:rPr>
              <w:fldChar w:fldCharType="end"/>
            </w:r>
            <w:r w:rsidRPr="00926D4B">
              <w:rPr>
                <w:rStyle w:val="Hyperlink"/>
                <w:noProof/>
              </w:rPr>
              <w:fldChar w:fldCharType="end"/>
            </w:r>
          </w:ins>
        </w:p>
        <w:p w14:paraId="519B9D5D" w14:textId="2198B125" w:rsidR="005B13B9" w:rsidRDefault="005B13B9">
          <w:pPr>
            <w:pStyle w:val="TOC3"/>
            <w:tabs>
              <w:tab w:val="left" w:pos="1320"/>
              <w:tab w:val="right" w:leader="dot" w:pos="9350"/>
            </w:tabs>
            <w:rPr>
              <w:ins w:id="119" w:author="Sachin Patange" w:date="2017-05-27T23:39:00Z"/>
              <w:noProof/>
            </w:rPr>
          </w:pPr>
          <w:ins w:id="120"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"_Toc483691737"</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1.6.4</w:t>
            </w:r>
            <w:r>
              <w:rPr>
                <w:noProof/>
              </w:rPr>
              <w:tab/>
            </w:r>
            <w:r w:rsidRPr="00926D4B">
              <w:rPr>
                <w:rStyle w:val="Hyperlink"/>
                <w:rFonts w:ascii="Trebuchet MS" w:hAnsi="Trebuchet MS"/>
                <w:b/>
                <w:bCs/>
                <w:noProof/>
              </w:rPr>
              <w:t>Demand Advice for Guarantee Charges</w:t>
            </w:r>
            <w:r>
              <w:rPr>
                <w:noProof/>
                <w:webHidden/>
              </w:rPr>
              <w:tab/>
            </w:r>
            <w:r>
              <w:rPr>
                <w:noProof/>
                <w:webHidden/>
              </w:rPr>
              <w:fldChar w:fldCharType="begin"/>
            </w:r>
            <w:r>
              <w:rPr>
                <w:noProof/>
                <w:webHidden/>
              </w:rPr>
              <w:instrText xml:space="preserve"> PAGEREF _Toc483691737 \h </w:instrText>
            </w:r>
          </w:ins>
          <w:r>
            <w:rPr>
              <w:noProof/>
              <w:webHidden/>
            </w:rPr>
          </w:r>
          <w:r>
            <w:rPr>
              <w:noProof/>
              <w:webHidden/>
            </w:rPr>
            <w:fldChar w:fldCharType="separate"/>
          </w:r>
          <w:ins w:id="121" w:author="Sachin Patange" w:date="2017-05-27T23:39:00Z">
            <w:r>
              <w:rPr>
                <w:noProof/>
                <w:webHidden/>
              </w:rPr>
              <w:t>33</w:t>
            </w:r>
            <w:r>
              <w:rPr>
                <w:noProof/>
                <w:webHidden/>
              </w:rPr>
              <w:fldChar w:fldCharType="end"/>
            </w:r>
            <w:r w:rsidRPr="00926D4B">
              <w:rPr>
                <w:rStyle w:val="Hyperlink"/>
                <w:noProof/>
              </w:rPr>
              <w:fldChar w:fldCharType="end"/>
            </w:r>
          </w:ins>
        </w:p>
        <w:p w14:paraId="59F0D5FF" w14:textId="10A0BE42" w:rsidR="005B13B9" w:rsidRDefault="005B13B9">
          <w:pPr>
            <w:pStyle w:val="TOC3"/>
            <w:tabs>
              <w:tab w:val="left" w:pos="1540"/>
              <w:tab w:val="right" w:leader="dot" w:pos="9350"/>
            </w:tabs>
            <w:rPr>
              <w:ins w:id="122" w:author="Sachin Patange" w:date="2017-05-27T23:39:00Z"/>
              <w:noProof/>
            </w:rPr>
          </w:pPr>
          <w:ins w:id="123"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"_Toc483691738"</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1.6.4.1</w:t>
            </w:r>
            <w:r>
              <w:rPr>
                <w:noProof/>
              </w:rPr>
              <w:tab/>
            </w:r>
            <w:r w:rsidRPr="00926D4B">
              <w:rPr>
                <w:rStyle w:val="Hyperlink"/>
                <w:rFonts w:ascii="Trebuchet MS" w:hAnsi="Trebuchet MS"/>
                <w:b/>
                <w:bCs/>
                <w:noProof/>
              </w:rPr>
              <w:t>CGDAN – Demand Advice: Existing Guarantee Cover - Individual</w:t>
            </w:r>
            <w:r>
              <w:rPr>
                <w:noProof/>
                <w:webHidden/>
              </w:rPr>
              <w:tab/>
            </w:r>
            <w:r>
              <w:rPr>
                <w:noProof/>
                <w:webHidden/>
              </w:rPr>
              <w:fldChar w:fldCharType="begin"/>
            </w:r>
            <w:r>
              <w:rPr>
                <w:noProof/>
                <w:webHidden/>
              </w:rPr>
              <w:instrText xml:space="preserve"> PAGEREF _Toc483691738 \h </w:instrText>
            </w:r>
          </w:ins>
          <w:r>
            <w:rPr>
              <w:noProof/>
              <w:webHidden/>
            </w:rPr>
          </w:r>
          <w:r>
            <w:rPr>
              <w:noProof/>
              <w:webHidden/>
            </w:rPr>
            <w:fldChar w:fldCharType="separate"/>
          </w:r>
          <w:ins w:id="124" w:author="Sachin Patange" w:date="2017-05-27T23:39:00Z">
            <w:r>
              <w:rPr>
                <w:noProof/>
                <w:webHidden/>
              </w:rPr>
              <w:t>33</w:t>
            </w:r>
            <w:r>
              <w:rPr>
                <w:noProof/>
                <w:webHidden/>
              </w:rPr>
              <w:fldChar w:fldCharType="end"/>
            </w:r>
            <w:r w:rsidRPr="00926D4B">
              <w:rPr>
                <w:rStyle w:val="Hyperlink"/>
                <w:noProof/>
              </w:rPr>
              <w:fldChar w:fldCharType="end"/>
            </w:r>
          </w:ins>
        </w:p>
        <w:p w14:paraId="074E6FFB" w14:textId="3DE93FC2" w:rsidR="005B13B9" w:rsidRDefault="005B13B9">
          <w:pPr>
            <w:pStyle w:val="TOC3"/>
            <w:tabs>
              <w:tab w:val="left" w:pos="1540"/>
              <w:tab w:val="right" w:leader="dot" w:pos="9350"/>
            </w:tabs>
            <w:rPr>
              <w:ins w:id="125" w:author="Sachin Patange" w:date="2017-05-27T23:39:00Z"/>
              <w:noProof/>
            </w:rPr>
          </w:pPr>
          <w:ins w:id="126"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"_Toc483691739"</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1.6.4.2</w:t>
            </w:r>
            <w:r>
              <w:rPr>
                <w:noProof/>
              </w:rPr>
              <w:tab/>
            </w:r>
            <w:r w:rsidRPr="00926D4B">
              <w:rPr>
                <w:rStyle w:val="Hyperlink"/>
                <w:rFonts w:ascii="Trebuchet MS" w:hAnsi="Trebuchet MS"/>
                <w:b/>
                <w:bCs/>
                <w:noProof/>
              </w:rPr>
              <w:t>BATCHDAN – Demand Advice: Existing Guarantee Cover - Batch</w:t>
            </w:r>
            <w:r>
              <w:rPr>
                <w:noProof/>
                <w:webHidden/>
              </w:rPr>
              <w:tab/>
            </w:r>
            <w:r>
              <w:rPr>
                <w:noProof/>
                <w:webHidden/>
              </w:rPr>
              <w:fldChar w:fldCharType="begin"/>
            </w:r>
            <w:r>
              <w:rPr>
                <w:noProof/>
                <w:webHidden/>
              </w:rPr>
              <w:instrText xml:space="preserve"> PAGEREF _Toc483691739 \h </w:instrText>
            </w:r>
          </w:ins>
          <w:r>
            <w:rPr>
              <w:noProof/>
              <w:webHidden/>
            </w:rPr>
          </w:r>
          <w:r>
            <w:rPr>
              <w:noProof/>
              <w:webHidden/>
            </w:rPr>
            <w:fldChar w:fldCharType="separate"/>
          </w:r>
          <w:ins w:id="127" w:author="Sachin Patange" w:date="2017-05-27T23:39:00Z">
            <w:r>
              <w:rPr>
                <w:noProof/>
                <w:webHidden/>
              </w:rPr>
              <w:t>33</w:t>
            </w:r>
            <w:r>
              <w:rPr>
                <w:noProof/>
                <w:webHidden/>
              </w:rPr>
              <w:fldChar w:fldCharType="end"/>
            </w:r>
            <w:r w:rsidRPr="00926D4B">
              <w:rPr>
                <w:rStyle w:val="Hyperlink"/>
                <w:noProof/>
              </w:rPr>
              <w:fldChar w:fldCharType="end"/>
            </w:r>
          </w:ins>
        </w:p>
        <w:p w14:paraId="672AA994" w14:textId="204C31D6" w:rsidR="005B13B9" w:rsidRDefault="005B13B9">
          <w:pPr>
            <w:pStyle w:val="TOC3"/>
            <w:tabs>
              <w:tab w:val="left" w:pos="1320"/>
              <w:tab w:val="right" w:leader="dot" w:pos="9350"/>
            </w:tabs>
            <w:rPr>
              <w:ins w:id="128" w:author="Sachin Patange" w:date="2017-05-27T23:39:00Z"/>
              <w:noProof/>
            </w:rPr>
          </w:pPr>
          <w:ins w:id="129"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"_Toc483691740"</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1.6.5</w:t>
            </w:r>
            <w:r>
              <w:rPr>
                <w:noProof/>
              </w:rPr>
              <w:tab/>
            </w:r>
            <w:r w:rsidRPr="00926D4B">
              <w:rPr>
                <w:rStyle w:val="Hyperlink"/>
                <w:rFonts w:ascii="Trebuchet MS" w:hAnsi="Trebuchet MS"/>
                <w:b/>
                <w:bCs/>
                <w:noProof/>
              </w:rPr>
              <w:t>Payment of CG Charges</w:t>
            </w:r>
            <w:r>
              <w:rPr>
                <w:noProof/>
                <w:webHidden/>
              </w:rPr>
              <w:tab/>
            </w:r>
            <w:r>
              <w:rPr>
                <w:noProof/>
                <w:webHidden/>
              </w:rPr>
              <w:fldChar w:fldCharType="begin"/>
            </w:r>
            <w:r>
              <w:rPr>
                <w:noProof/>
                <w:webHidden/>
              </w:rPr>
              <w:instrText xml:space="preserve"> PAGEREF _Toc483691740 \h </w:instrText>
            </w:r>
          </w:ins>
          <w:r>
            <w:rPr>
              <w:noProof/>
              <w:webHidden/>
            </w:rPr>
          </w:r>
          <w:r>
            <w:rPr>
              <w:noProof/>
              <w:webHidden/>
            </w:rPr>
            <w:fldChar w:fldCharType="separate"/>
          </w:r>
          <w:ins w:id="130" w:author="Sachin Patange" w:date="2017-05-27T23:39:00Z">
            <w:r>
              <w:rPr>
                <w:noProof/>
                <w:webHidden/>
              </w:rPr>
              <w:t>33</w:t>
            </w:r>
            <w:r>
              <w:rPr>
                <w:noProof/>
                <w:webHidden/>
              </w:rPr>
              <w:fldChar w:fldCharType="end"/>
            </w:r>
            <w:r w:rsidRPr="00926D4B">
              <w:rPr>
                <w:rStyle w:val="Hyperlink"/>
                <w:noProof/>
              </w:rPr>
              <w:fldChar w:fldCharType="end"/>
            </w:r>
          </w:ins>
        </w:p>
        <w:p w14:paraId="6AB871D9" w14:textId="3D0C8D26" w:rsidR="005B13B9" w:rsidRDefault="005B13B9">
          <w:pPr>
            <w:pStyle w:val="TOC3"/>
            <w:tabs>
              <w:tab w:val="left" w:pos="1540"/>
              <w:tab w:val="right" w:leader="dot" w:pos="9350"/>
            </w:tabs>
            <w:rPr>
              <w:ins w:id="131" w:author="Sachin Patange" w:date="2017-05-27T23:39:00Z"/>
              <w:noProof/>
            </w:rPr>
          </w:pPr>
          <w:ins w:id="132"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"_Toc483691741"</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1.6.5.1</w:t>
            </w:r>
            <w:r>
              <w:rPr>
                <w:noProof/>
              </w:rPr>
              <w:tab/>
            </w:r>
            <w:r w:rsidRPr="00926D4B">
              <w:rPr>
                <w:rStyle w:val="Hyperlink"/>
                <w:rFonts w:ascii="Trebuchet MS" w:hAnsi="Trebuchet MS"/>
                <w:b/>
                <w:bCs/>
                <w:noProof/>
              </w:rPr>
              <w:t>Payment of CG Fees/Taxes/Penalty in Stipulated Time</w:t>
            </w:r>
            <w:r>
              <w:rPr>
                <w:noProof/>
                <w:webHidden/>
              </w:rPr>
              <w:tab/>
            </w:r>
            <w:r>
              <w:rPr>
                <w:noProof/>
                <w:webHidden/>
              </w:rPr>
              <w:fldChar w:fldCharType="begin"/>
            </w:r>
            <w:r>
              <w:rPr>
                <w:noProof/>
                <w:webHidden/>
              </w:rPr>
              <w:instrText xml:space="preserve"> PAGEREF _Toc483691741 \h </w:instrText>
            </w:r>
          </w:ins>
          <w:r>
            <w:rPr>
              <w:noProof/>
              <w:webHidden/>
            </w:rPr>
          </w:r>
          <w:r>
            <w:rPr>
              <w:noProof/>
              <w:webHidden/>
            </w:rPr>
            <w:fldChar w:fldCharType="separate"/>
          </w:r>
          <w:ins w:id="133" w:author="Sachin Patange" w:date="2017-05-27T23:39:00Z">
            <w:r>
              <w:rPr>
                <w:noProof/>
                <w:webHidden/>
              </w:rPr>
              <w:t>34</w:t>
            </w:r>
            <w:r>
              <w:rPr>
                <w:noProof/>
                <w:webHidden/>
              </w:rPr>
              <w:fldChar w:fldCharType="end"/>
            </w:r>
            <w:r w:rsidRPr="00926D4B">
              <w:rPr>
                <w:rStyle w:val="Hyperlink"/>
                <w:noProof/>
              </w:rPr>
              <w:fldChar w:fldCharType="end"/>
            </w:r>
          </w:ins>
        </w:p>
        <w:p w14:paraId="40F47EEE" w14:textId="0EC31FBF" w:rsidR="005B13B9" w:rsidRDefault="005B13B9">
          <w:pPr>
            <w:pStyle w:val="TOC3"/>
            <w:tabs>
              <w:tab w:val="left" w:pos="1540"/>
              <w:tab w:val="right" w:leader="dot" w:pos="9350"/>
            </w:tabs>
            <w:rPr>
              <w:ins w:id="134" w:author="Sachin Patange" w:date="2017-05-27T23:39:00Z"/>
              <w:noProof/>
            </w:rPr>
          </w:pPr>
          <w:ins w:id="135"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"_Toc483691742"</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1.6.5.2</w:t>
            </w:r>
            <w:r>
              <w:rPr>
                <w:noProof/>
              </w:rPr>
              <w:tab/>
            </w:r>
            <w:r w:rsidRPr="00926D4B">
              <w:rPr>
                <w:rStyle w:val="Hyperlink"/>
                <w:rFonts w:ascii="Trebuchet MS" w:hAnsi="Trebuchet MS"/>
                <w:b/>
                <w:bCs/>
                <w:noProof/>
              </w:rPr>
              <w:t>Non Payment of CG Charges in Stipulated Time</w:t>
            </w:r>
            <w:r>
              <w:rPr>
                <w:noProof/>
                <w:webHidden/>
              </w:rPr>
              <w:tab/>
            </w:r>
            <w:r>
              <w:rPr>
                <w:noProof/>
                <w:webHidden/>
              </w:rPr>
              <w:fldChar w:fldCharType="begin"/>
            </w:r>
            <w:r>
              <w:rPr>
                <w:noProof/>
                <w:webHidden/>
              </w:rPr>
              <w:instrText xml:space="preserve"> PAGEREF _Toc483691742 \h </w:instrText>
            </w:r>
          </w:ins>
          <w:r>
            <w:rPr>
              <w:noProof/>
              <w:webHidden/>
            </w:rPr>
          </w:r>
          <w:r>
            <w:rPr>
              <w:noProof/>
              <w:webHidden/>
            </w:rPr>
            <w:fldChar w:fldCharType="separate"/>
          </w:r>
          <w:ins w:id="136" w:author="Sachin Patange" w:date="2017-05-27T23:39:00Z">
            <w:r>
              <w:rPr>
                <w:noProof/>
                <w:webHidden/>
              </w:rPr>
              <w:t>35</w:t>
            </w:r>
            <w:r>
              <w:rPr>
                <w:noProof/>
                <w:webHidden/>
              </w:rPr>
              <w:fldChar w:fldCharType="end"/>
            </w:r>
            <w:r w:rsidRPr="00926D4B">
              <w:rPr>
                <w:rStyle w:val="Hyperlink"/>
                <w:noProof/>
              </w:rPr>
              <w:fldChar w:fldCharType="end"/>
            </w:r>
          </w:ins>
        </w:p>
        <w:p w14:paraId="7EB635EA" w14:textId="190341C6" w:rsidR="005B13B9" w:rsidRDefault="005B13B9">
          <w:pPr>
            <w:pStyle w:val="TOC2"/>
            <w:tabs>
              <w:tab w:val="left" w:pos="880"/>
              <w:tab w:val="right" w:leader="dot" w:pos="9350"/>
            </w:tabs>
            <w:rPr>
              <w:ins w:id="137" w:author="Sachin Patange" w:date="2017-05-27T23:39:00Z"/>
              <w:noProof/>
            </w:rPr>
          </w:pPr>
          <w:ins w:id="138"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"_Toc483691744"</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eastAsia="Times New Roman" w:hAnsi="Trebuchet MS" w:cs="Times New Roman"/>
                <w:b/>
                <w:bCs/>
                <w:iCs/>
                <w:noProof/>
              </w:rPr>
              <w:t>1.7</w:t>
            </w:r>
            <w:r>
              <w:rPr>
                <w:noProof/>
              </w:rPr>
              <w:tab/>
            </w:r>
            <w:r w:rsidRPr="00926D4B">
              <w:rPr>
                <w:rStyle w:val="Hyperlink"/>
                <w:rFonts w:ascii="Trebuchet MS" w:eastAsia="Times New Roman" w:hAnsi="Trebuchet MS" w:cs="Arial"/>
                <w:b/>
                <w:bCs/>
                <w:iCs/>
                <w:noProof/>
              </w:rPr>
              <w:t>CG Cover Calculation Applicable During Claim Settlement or MIS/Reporting</w:t>
            </w:r>
            <w:r>
              <w:rPr>
                <w:noProof/>
                <w:webHidden/>
              </w:rPr>
              <w:tab/>
            </w:r>
            <w:r>
              <w:rPr>
                <w:noProof/>
                <w:webHidden/>
              </w:rPr>
              <w:fldChar w:fldCharType="begin"/>
            </w:r>
            <w:r>
              <w:rPr>
                <w:noProof/>
                <w:webHidden/>
              </w:rPr>
              <w:instrText xml:space="preserve"> PAGEREF _Toc483691744 \h </w:instrText>
            </w:r>
          </w:ins>
          <w:r>
            <w:rPr>
              <w:noProof/>
              <w:webHidden/>
            </w:rPr>
          </w:r>
          <w:r>
            <w:rPr>
              <w:noProof/>
              <w:webHidden/>
            </w:rPr>
            <w:fldChar w:fldCharType="separate"/>
          </w:r>
          <w:ins w:id="139" w:author="Sachin Patange" w:date="2017-05-27T23:39:00Z">
            <w:r>
              <w:rPr>
                <w:noProof/>
                <w:webHidden/>
              </w:rPr>
              <w:t>35</w:t>
            </w:r>
            <w:r>
              <w:rPr>
                <w:noProof/>
                <w:webHidden/>
              </w:rPr>
              <w:fldChar w:fldCharType="end"/>
            </w:r>
            <w:r w:rsidRPr="00926D4B">
              <w:rPr>
                <w:rStyle w:val="Hyperlink"/>
                <w:noProof/>
              </w:rPr>
              <w:fldChar w:fldCharType="end"/>
            </w:r>
          </w:ins>
        </w:p>
        <w:p w14:paraId="2F3F60D3" w14:textId="7BAF0EF8" w:rsidR="005B13B9" w:rsidRDefault="005B13B9">
          <w:pPr>
            <w:pStyle w:val="TOC2"/>
            <w:tabs>
              <w:tab w:val="left" w:pos="880"/>
              <w:tab w:val="right" w:leader="dot" w:pos="9350"/>
            </w:tabs>
            <w:rPr>
              <w:ins w:id="140" w:author="Sachin Patange" w:date="2017-05-27T23:39:00Z"/>
              <w:noProof/>
            </w:rPr>
          </w:pPr>
          <w:ins w:id="141"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"_Toc483691745"</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eastAsia="Times New Roman" w:hAnsi="Trebuchet MS" w:cs="Times New Roman"/>
                <w:b/>
                <w:bCs/>
                <w:iCs/>
                <w:noProof/>
              </w:rPr>
              <w:t>1.8</w:t>
            </w:r>
            <w:r>
              <w:rPr>
                <w:noProof/>
              </w:rPr>
              <w:tab/>
            </w:r>
            <w:r w:rsidRPr="00926D4B">
              <w:rPr>
                <w:rStyle w:val="Hyperlink"/>
                <w:rFonts w:ascii="Trebuchet MS" w:eastAsia="Times New Roman" w:hAnsi="Trebuchet MS" w:cs="Arial"/>
                <w:b/>
                <w:bCs/>
                <w:iCs/>
                <w:noProof/>
              </w:rPr>
              <w:t>Loan Amount Sanction Date and Risk Premium Selection</w:t>
            </w:r>
            <w:r>
              <w:rPr>
                <w:noProof/>
                <w:webHidden/>
              </w:rPr>
              <w:tab/>
            </w:r>
            <w:r>
              <w:rPr>
                <w:noProof/>
                <w:webHidden/>
              </w:rPr>
              <w:fldChar w:fldCharType="begin"/>
            </w:r>
            <w:r>
              <w:rPr>
                <w:noProof/>
                <w:webHidden/>
              </w:rPr>
              <w:instrText xml:space="preserve"> PAGEREF _Toc483691745 \h </w:instrText>
            </w:r>
          </w:ins>
          <w:r>
            <w:rPr>
              <w:noProof/>
              <w:webHidden/>
            </w:rPr>
          </w:r>
          <w:r>
            <w:rPr>
              <w:noProof/>
              <w:webHidden/>
            </w:rPr>
            <w:fldChar w:fldCharType="separate"/>
          </w:r>
          <w:ins w:id="142" w:author="Sachin Patange" w:date="2017-05-27T23:39:00Z">
            <w:r>
              <w:rPr>
                <w:noProof/>
                <w:webHidden/>
              </w:rPr>
              <w:t>38</w:t>
            </w:r>
            <w:r>
              <w:rPr>
                <w:noProof/>
                <w:webHidden/>
              </w:rPr>
              <w:fldChar w:fldCharType="end"/>
            </w:r>
            <w:r w:rsidRPr="00926D4B">
              <w:rPr>
                <w:rStyle w:val="Hyperlink"/>
                <w:noProof/>
              </w:rPr>
              <w:fldChar w:fldCharType="end"/>
            </w:r>
          </w:ins>
        </w:p>
        <w:p w14:paraId="2D723A39" w14:textId="021D7024" w:rsidR="005B13B9" w:rsidRDefault="005B13B9">
          <w:pPr>
            <w:pStyle w:val="TOC3"/>
            <w:tabs>
              <w:tab w:val="left" w:pos="1320"/>
              <w:tab w:val="right" w:leader="dot" w:pos="9350"/>
            </w:tabs>
            <w:rPr>
              <w:ins w:id="143" w:author="Sachin Patange" w:date="2017-05-27T23:39:00Z"/>
              <w:noProof/>
            </w:rPr>
          </w:pPr>
          <w:ins w:id="144"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"_Toc483691746"</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1.8.1</w:t>
            </w:r>
            <w:r>
              <w:rPr>
                <w:noProof/>
              </w:rPr>
              <w:tab/>
            </w:r>
            <w:r w:rsidRPr="00926D4B">
              <w:rPr>
                <w:rStyle w:val="Hyperlink"/>
                <w:rFonts w:ascii="Trebuchet MS" w:hAnsi="Trebuchet MS"/>
                <w:b/>
                <w:bCs/>
                <w:noProof/>
              </w:rPr>
              <w:t>For New Credit Guarantee Cases</w:t>
            </w:r>
            <w:r>
              <w:rPr>
                <w:noProof/>
                <w:webHidden/>
              </w:rPr>
              <w:tab/>
            </w:r>
            <w:r>
              <w:rPr>
                <w:noProof/>
                <w:webHidden/>
              </w:rPr>
              <w:fldChar w:fldCharType="begin"/>
            </w:r>
            <w:r>
              <w:rPr>
                <w:noProof/>
                <w:webHidden/>
              </w:rPr>
              <w:instrText xml:space="preserve"> PAGEREF _Toc483691746 \h </w:instrText>
            </w:r>
          </w:ins>
          <w:r>
            <w:rPr>
              <w:noProof/>
              <w:webHidden/>
            </w:rPr>
          </w:r>
          <w:r>
            <w:rPr>
              <w:noProof/>
              <w:webHidden/>
            </w:rPr>
            <w:fldChar w:fldCharType="separate"/>
          </w:r>
          <w:ins w:id="145" w:author="Sachin Patange" w:date="2017-05-27T23:39:00Z">
            <w:r>
              <w:rPr>
                <w:noProof/>
                <w:webHidden/>
              </w:rPr>
              <w:t>38</w:t>
            </w:r>
            <w:r>
              <w:rPr>
                <w:noProof/>
                <w:webHidden/>
              </w:rPr>
              <w:fldChar w:fldCharType="end"/>
            </w:r>
            <w:r w:rsidRPr="00926D4B">
              <w:rPr>
                <w:rStyle w:val="Hyperlink"/>
                <w:noProof/>
              </w:rPr>
              <w:fldChar w:fldCharType="end"/>
            </w:r>
          </w:ins>
        </w:p>
        <w:p w14:paraId="12305FB2" w14:textId="098844D1" w:rsidR="005B13B9" w:rsidRDefault="005B13B9">
          <w:pPr>
            <w:pStyle w:val="TOC3"/>
            <w:tabs>
              <w:tab w:val="left" w:pos="1320"/>
              <w:tab w:val="right" w:leader="dot" w:pos="9350"/>
            </w:tabs>
            <w:rPr>
              <w:ins w:id="146" w:author="Sachin Patange" w:date="2017-05-27T23:39:00Z"/>
              <w:noProof/>
            </w:rPr>
          </w:pPr>
          <w:ins w:id="147"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"_Toc483691747"</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1.8.2</w:t>
            </w:r>
            <w:r>
              <w:rPr>
                <w:noProof/>
              </w:rPr>
              <w:tab/>
            </w:r>
            <w:r w:rsidRPr="00926D4B">
              <w:rPr>
                <w:rStyle w:val="Hyperlink"/>
                <w:rFonts w:ascii="Trebuchet MS" w:hAnsi="Trebuchet MS"/>
                <w:b/>
                <w:bCs/>
                <w:noProof/>
              </w:rPr>
              <w:t>For Continue Credit Guarantee Cases</w:t>
            </w:r>
            <w:r>
              <w:rPr>
                <w:noProof/>
                <w:webHidden/>
              </w:rPr>
              <w:tab/>
            </w:r>
            <w:r>
              <w:rPr>
                <w:noProof/>
                <w:webHidden/>
              </w:rPr>
              <w:fldChar w:fldCharType="begin"/>
            </w:r>
            <w:r>
              <w:rPr>
                <w:noProof/>
                <w:webHidden/>
              </w:rPr>
              <w:instrText xml:space="preserve"> PAGEREF _Toc483691747 \h </w:instrText>
            </w:r>
          </w:ins>
          <w:r>
            <w:rPr>
              <w:noProof/>
              <w:webHidden/>
            </w:rPr>
          </w:r>
          <w:r>
            <w:rPr>
              <w:noProof/>
              <w:webHidden/>
            </w:rPr>
            <w:fldChar w:fldCharType="separate"/>
          </w:r>
          <w:ins w:id="148" w:author="Sachin Patange" w:date="2017-05-27T23:39:00Z">
            <w:r>
              <w:rPr>
                <w:noProof/>
                <w:webHidden/>
              </w:rPr>
              <w:t>40</w:t>
            </w:r>
            <w:r>
              <w:rPr>
                <w:noProof/>
                <w:webHidden/>
              </w:rPr>
              <w:fldChar w:fldCharType="end"/>
            </w:r>
            <w:r w:rsidRPr="00926D4B">
              <w:rPr>
                <w:rStyle w:val="Hyperlink"/>
                <w:noProof/>
              </w:rPr>
              <w:fldChar w:fldCharType="end"/>
            </w:r>
          </w:ins>
        </w:p>
        <w:p w14:paraId="64D3F1F9" w14:textId="69107E7F" w:rsidR="005B13B9" w:rsidRDefault="005B13B9">
          <w:pPr>
            <w:pStyle w:val="TOC2"/>
            <w:tabs>
              <w:tab w:val="left" w:pos="880"/>
              <w:tab w:val="right" w:leader="dot" w:pos="9350"/>
            </w:tabs>
            <w:rPr>
              <w:ins w:id="149" w:author="Sachin Patange" w:date="2017-05-27T23:39:00Z"/>
              <w:noProof/>
            </w:rPr>
          </w:pPr>
          <w:ins w:id="150"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"_Toc483691748"</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eastAsia="Times New Roman" w:hAnsi="Trebuchet MS" w:cs="Times New Roman"/>
                <w:b/>
                <w:bCs/>
                <w:iCs/>
                <w:noProof/>
              </w:rPr>
              <w:t>1.9</w:t>
            </w:r>
            <w:r>
              <w:rPr>
                <w:noProof/>
              </w:rPr>
              <w:tab/>
            </w:r>
            <w:r w:rsidRPr="00926D4B">
              <w:rPr>
                <w:rStyle w:val="Hyperlink"/>
                <w:rFonts w:ascii="Trebuchet MS" w:eastAsia="Times New Roman" w:hAnsi="Trebuchet MS" w:cs="Arial"/>
                <w:b/>
                <w:bCs/>
                <w:iCs/>
                <w:noProof/>
              </w:rPr>
              <w:t>Persisting the Loan Account Information in CG Table</w:t>
            </w:r>
            <w:r>
              <w:rPr>
                <w:noProof/>
                <w:webHidden/>
              </w:rPr>
              <w:tab/>
            </w:r>
            <w:r>
              <w:rPr>
                <w:noProof/>
                <w:webHidden/>
              </w:rPr>
              <w:fldChar w:fldCharType="begin"/>
            </w:r>
            <w:r>
              <w:rPr>
                <w:noProof/>
                <w:webHidden/>
              </w:rPr>
              <w:instrText xml:space="preserve"> PAGEREF _Toc483691748 \h </w:instrText>
            </w:r>
          </w:ins>
          <w:r>
            <w:rPr>
              <w:noProof/>
              <w:webHidden/>
            </w:rPr>
          </w:r>
          <w:r>
            <w:rPr>
              <w:noProof/>
              <w:webHidden/>
            </w:rPr>
            <w:fldChar w:fldCharType="separate"/>
          </w:r>
          <w:ins w:id="151" w:author="Sachin Patange" w:date="2017-05-27T23:39:00Z">
            <w:r>
              <w:rPr>
                <w:noProof/>
                <w:webHidden/>
              </w:rPr>
              <w:t>40</w:t>
            </w:r>
            <w:r>
              <w:rPr>
                <w:noProof/>
                <w:webHidden/>
              </w:rPr>
              <w:fldChar w:fldCharType="end"/>
            </w:r>
            <w:r w:rsidRPr="00926D4B">
              <w:rPr>
                <w:rStyle w:val="Hyperlink"/>
                <w:noProof/>
              </w:rPr>
              <w:fldChar w:fldCharType="end"/>
            </w:r>
          </w:ins>
        </w:p>
        <w:p w14:paraId="31F6D425" w14:textId="28255ACA" w:rsidR="005B13B9" w:rsidRDefault="005B13B9">
          <w:pPr>
            <w:pStyle w:val="TOC3"/>
            <w:tabs>
              <w:tab w:val="left" w:pos="1320"/>
              <w:tab w:val="right" w:leader="dot" w:pos="9350"/>
            </w:tabs>
            <w:rPr>
              <w:ins w:id="152" w:author="Sachin Patange" w:date="2017-05-27T23:39:00Z"/>
              <w:noProof/>
            </w:rPr>
          </w:pPr>
          <w:ins w:id="153"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"_Toc483691749"</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1.9.1</w:t>
            </w:r>
            <w:r>
              <w:rPr>
                <w:noProof/>
              </w:rPr>
              <w:tab/>
            </w:r>
            <w:r w:rsidRPr="00926D4B">
              <w:rPr>
                <w:rStyle w:val="Hyperlink"/>
                <w:rFonts w:ascii="Trebuchet MS" w:hAnsi="Trebuchet MS"/>
                <w:b/>
                <w:bCs/>
                <w:noProof/>
              </w:rPr>
              <w:t>New Credit Guarantee Information</w:t>
            </w:r>
            <w:r>
              <w:rPr>
                <w:noProof/>
                <w:webHidden/>
              </w:rPr>
              <w:tab/>
            </w:r>
            <w:r>
              <w:rPr>
                <w:noProof/>
                <w:webHidden/>
              </w:rPr>
              <w:fldChar w:fldCharType="begin"/>
            </w:r>
            <w:r>
              <w:rPr>
                <w:noProof/>
                <w:webHidden/>
              </w:rPr>
              <w:instrText xml:space="preserve"> PAGEREF _Toc483691749 \h </w:instrText>
            </w:r>
          </w:ins>
          <w:r>
            <w:rPr>
              <w:noProof/>
              <w:webHidden/>
            </w:rPr>
          </w:r>
          <w:r>
            <w:rPr>
              <w:noProof/>
              <w:webHidden/>
            </w:rPr>
            <w:fldChar w:fldCharType="separate"/>
          </w:r>
          <w:ins w:id="154" w:author="Sachin Patange" w:date="2017-05-27T23:39:00Z">
            <w:r>
              <w:rPr>
                <w:noProof/>
                <w:webHidden/>
              </w:rPr>
              <w:t>40</w:t>
            </w:r>
            <w:r>
              <w:rPr>
                <w:noProof/>
                <w:webHidden/>
              </w:rPr>
              <w:fldChar w:fldCharType="end"/>
            </w:r>
            <w:r w:rsidRPr="00926D4B">
              <w:rPr>
                <w:rStyle w:val="Hyperlink"/>
                <w:noProof/>
              </w:rPr>
              <w:fldChar w:fldCharType="end"/>
            </w:r>
          </w:ins>
        </w:p>
        <w:p w14:paraId="65355E7D" w14:textId="43636E9A" w:rsidR="005B13B9" w:rsidRDefault="005B13B9">
          <w:pPr>
            <w:pStyle w:val="TOC3"/>
            <w:tabs>
              <w:tab w:val="left" w:pos="1320"/>
              <w:tab w:val="right" w:leader="dot" w:pos="9350"/>
            </w:tabs>
            <w:rPr>
              <w:ins w:id="155" w:author="Sachin Patange" w:date="2017-05-27T23:39:00Z"/>
              <w:noProof/>
            </w:rPr>
          </w:pPr>
          <w:ins w:id="156"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"_Toc483691750"</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hAnsi="Trebuchet MS" w:cs="Times New Roman"/>
                <w:b/>
                <w:bCs/>
                <w:noProof/>
              </w:rPr>
              <w:t>1.9.2</w:t>
            </w:r>
            <w:r>
              <w:rPr>
                <w:noProof/>
              </w:rPr>
              <w:tab/>
            </w:r>
            <w:r w:rsidRPr="00926D4B">
              <w:rPr>
                <w:rStyle w:val="Hyperlink"/>
                <w:rFonts w:ascii="Trebuchet MS" w:hAnsi="Trebuchet MS"/>
                <w:b/>
                <w:bCs/>
                <w:noProof/>
              </w:rPr>
              <w:t>Continue Credit Guarantee Information</w:t>
            </w:r>
            <w:r>
              <w:rPr>
                <w:noProof/>
                <w:webHidden/>
              </w:rPr>
              <w:tab/>
            </w:r>
            <w:r>
              <w:rPr>
                <w:noProof/>
                <w:webHidden/>
              </w:rPr>
              <w:fldChar w:fldCharType="begin"/>
            </w:r>
            <w:r>
              <w:rPr>
                <w:noProof/>
                <w:webHidden/>
              </w:rPr>
              <w:instrText xml:space="preserve"> PAGEREF _Toc483691750 \h </w:instrText>
            </w:r>
          </w:ins>
          <w:r>
            <w:rPr>
              <w:noProof/>
              <w:webHidden/>
            </w:rPr>
          </w:r>
          <w:r>
            <w:rPr>
              <w:noProof/>
              <w:webHidden/>
            </w:rPr>
            <w:fldChar w:fldCharType="separate"/>
          </w:r>
          <w:ins w:id="157" w:author="Sachin Patange" w:date="2017-05-27T23:39:00Z">
            <w:r>
              <w:rPr>
                <w:noProof/>
                <w:webHidden/>
              </w:rPr>
              <w:t>40</w:t>
            </w:r>
            <w:r>
              <w:rPr>
                <w:noProof/>
                <w:webHidden/>
              </w:rPr>
              <w:fldChar w:fldCharType="end"/>
            </w:r>
            <w:r w:rsidRPr="00926D4B">
              <w:rPr>
                <w:rStyle w:val="Hyperlink"/>
                <w:noProof/>
              </w:rPr>
              <w:fldChar w:fldCharType="end"/>
            </w:r>
          </w:ins>
        </w:p>
        <w:p w14:paraId="4B76D373" w14:textId="7401BC7C" w:rsidR="005B13B9" w:rsidRDefault="005B13B9">
          <w:pPr>
            <w:pStyle w:val="TOC2"/>
            <w:tabs>
              <w:tab w:val="left" w:pos="1100"/>
              <w:tab w:val="right" w:leader="dot" w:pos="9350"/>
            </w:tabs>
            <w:rPr>
              <w:ins w:id="158" w:author="Sachin Patange" w:date="2017-05-27T23:39:00Z"/>
              <w:noProof/>
            </w:rPr>
          </w:pPr>
          <w:ins w:id="159" w:author="Sachin Patange" w:date="2017-05-27T23:39:00Z">
            <w:r w:rsidRPr="00926D4B">
              <w:rPr>
                <w:rStyle w:val="Hyperlink"/>
                <w:noProof/>
              </w:rPr>
              <w:fldChar w:fldCharType="begin"/>
            </w:r>
            <w:r w:rsidRPr="00926D4B">
              <w:rPr>
                <w:rStyle w:val="Hyperlink"/>
                <w:noProof/>
              </w:rPr>
              <w:instrText xml:space="preserve"> </w:instrText>
            </w:r>
            <w:r>
              <w:rPr>
                <w:noProof/>
              </w:rPr>
              <w:instrText>HYPERLINK \l "_Toc483691751"</w:instrText>
            </w:r>
            <w:r w:rsidRPr="00926D4B">
              <w:rPr>
                <w:rStyle w:val="Hyperlink"/>
                <w:noProof/>
              </w:rPr>
              <w:instrText xml:space="preserve"> </w:instrText>
            </w:r>
            <w:r w:rsidRPr="00926D4B">
              <w:rPr>
                <w:rStyle w:val="Hyperlink"/>
                <w:noProof/>
              </w:rPr>
              <w:fldChar w:fldCharType="separate"/>
            </w:r>
            <w:r w:rsidRPr="00926D4B">
              <w:rPr>
                <w:rStyle w:val="Hyperlink"/>
                <w:rFonts w:ascii="Trebuchet MS" w:eastAsia="Times New Roman" w:hAnsi="Trebuchet MS" w:cs="Times New Roman"/>
                <w:b/>
                <w:bCs/>
                <w:iCs/>
                <w:noProof/>
              </w:rPr>
              <w:t>1.10</w:t>
            </w:r>
            <w:r>
              <w:rPr>
                <w:noProof/>
              </w:rPr>
              <w:tab/>
            </w:r>
            <w:r w:rsidRPr="00926D4B">
              <w:rPr>
                <w:rStyle w:val="Hyperlink"/>
                <w:rFonts w:ascii="Trebuchet MS" w:eastAsia="Times New Roman" w:hAnsi="Trebuchet MS" w:cs="Arial"/>
                <w:b/>
                <w:bCs/>
                <w:iCs/>
                <w:noProof/>
              </w:rPr>
              <w:t>Points Pending For Further Clarification</w:t>
            </w:r>
            <w:r>
              <w:rPr>
                <w:noProof/>
                <w:webHidden/>
              </w:rPr>
              <w:tab/>
            </w:r>
            <w:r>
              <w:rPr>
                <w:noProof/>
                <w:webHidden/>
              </w:rPr>
              <w:fldChar w:fldCharType="begin"/>
            </w:r>
            <w:r>
              <w:rPr>
                <w:noProof/>
                <w:webHidden/>
              </w:rPr>
              <w:instrText xml:space="preserve"> PAGEREF _Toc483691751 \h </w:instrText>
            </w:r>
          </w:ins>
          <w:r>
            <w:rPr>
              <w:noProof/>
              <w:webHidden/>
            </w:rPr>
          </w:r>
          <w:r>
            <w:rPr>
              <w:noProof/>
              <w:webHidden/>
            </w:rPr>
            <w:fldChar w:fldCharType="separate"/>
          </w:r>
          <w:ins w:id="160" w:author="Sachin Patange" w:date="2017-05-27T23:39:00Z">
            <w:r>
              <w:rPr>
                <w:noProof/>
                <w:webHidden/>
              </w:rPr>
              <w:t>41</w:t>
            </w:r>
            <w:r>
              <w:rPr>
                <w:noProof/>
                <w:webHidden/>
              </w:rPr>
              <w:fldChar w:fldCharType="end"/>
            </w:r>
            <w:r w:rsidRPr="00926D4B">
              <w:rPr>
                <w:rStyle w:val="Hyperlink"/>
                <w:noProof/>
              </w:rPr>
              <w:fldChar w:fldCharType="end"/>
            </w:r>
          </w:ins>
        </w:p>
        <w:p w14:paraId="64FEA6FF" w14:textId="25018D8F" w:rsidR="00742785" w:rsidDel="005B13B9" w:rsidRDefault="00742785">
          <w:pPr>
            <w:pStyle w:val="TOC2"/>
            <w:tabs>
              <w:tab w:val="left" w:pos="880"/>
              <w:tab w:val="right" w:leader="dot" w:pos="9350"/>
            </w:tabs>
            <w:rPr>
              <w:del w:id="161" w:author="Sachin Patange" w:date="2017-05-27T23:39:00Z"/>
              <w:noProof/>
            </w:rPr>
          </w:pPr>
          <w:del w:id="162" w:author="Sachin Patange" w:date="2017-05-27T23:39:00Z">
            <w:r w:rsidRPr="005B13B9" w:rsidDel="005B13B9">
              <w:rPr>
                <w:rStyle w:val="Hyperlink"/>
                <w:rFonts w:ascii="Trebuchet MS" w:eastAsia="Times New Roman" w:hAnsi="Trebuchet MS" w:cs="Times New Roman"/>
                <w:b/>
                <w:bCs/>
                <w:iCs/>
                <w:noProof/>
              </w:rPr>
              <w:delText>1.1</w:delText>
            </w:r>
            <w:r w:rsidDel="005B13B9">
              <w:rPr>
                <w:noProof/>
              </w:rPr>
              <w:tab/>
            </w:r>
            <w:r w:rsidRPr="005B13B9" w:rsidDel="005B13B9">
              <w:rPr>
                <w:rStyle w:val="Hyperlink"/>
                <w:rFonts w:ascii="Trebuchet MS" w:eastAsia="Times New Roman" w:hAnsi="Trebuchet MS" w:cs="Arial"/>
                <w:b/>
                <w:bCs/>
                <w:iCs/>
                <w:noProof/>
              </w:rPr>
              <w:delText>Introduction</w:delText>
            </w:r>
            <w:r w:rsidDel="005B13B9">
              <w:rPr>
                <w:noProof/>
                <w:webHidden/>
              </w:rPr>
              <w:tab/>
              <w:delText>6</w:delText>
            </w:r>
          </w:del>
        </w:p>
        <w:p w14:paraId="1859825E" w14:textId="08EFAE8C" w:rsidR="00742785" w:rsidDel="005B13B9" w:rsidRDefault="00742785">
          <w:pPr>
            <w:pStyle w:val="TOC3"/>
            <w:tabs>
              <w:tab w:val="left" w:pos="1320"/>
              <w:tab w:val="right" w:leader="dot" w:pos="9350"/>
            </w:tabs>
            <w:rPr>
              <w:del w:id="163" w:author="Sachin Patange" w:date="2017-05-27T23:39:00Z"/>
              <w:noProof/>
            </w:rPr>
          </w:pPr>
          <w:del w:id="164" w:author="Sachin Patange" w:date="2017-05-27T23:39:00Z">
            <w:r w:rsidRPr="005B13B9" w:rsidDel="005B13B9">
              <w:rPr>
                <w:rStyle w:val="Hyperlink"/>
                <w:rFonts w:ascii="Trebuchet MS" w:hAnsi="Trebuchet MS" w:cs="Times New Roman"/>
                <w:b/>
                <w:bCs/>
                <w:noProof/>
              </w:rPr>
              <w:delText>1.1.1</w:delText>
            </w:r>
            <w:r w:rsidDel="005B13B9">
              <w:rPr>
                <w:noProof/>
              </w:rPr>
              <w:tab/>
            </w:r>
            <w:r w:rsidRPr="005B13B9" w:rsidDel="005B13B9">
              <w:rPr>
                <w:rStyle w:val="Hyperlink"/>
                <w:rFonts w:ascii="Trebuchet MS" w:hAnsi="Trebuchet MS"/>
                <w:b/>
                <w:bCs/>
                <w:noProof/>
              </w:rPr>
              <w:delText>Fund &amp; Docket Construct</w:delText>
            </w:r>
            <w:r w:rsidDel="005B13B9">
              <w:rPr>
                <w:noProof/>
                <w:webHidden/>
              </w:rPr>
              <w:tab/>
              <w:delText>6</w:delText>
            </w:r>
          </w:del>
        </w:p>
        <w:p w14:paraId="3CEB220C" w14:textId="46E2367F" w:rsidR="00742785" w:rsidDel="005B13B9" w:rsidRDefault="00742785">
          <w:pPr>
            <w:pStyle w:val="TOC2"/>
            <w:tabs>
              <w:tab w:val="left" w:pos="880"/>
              <w:tab w:val="right" w:leader="dot" w:pos="9350"/>
            </w:tabs>
            <w:rPr>
              <w:del w:id="165" w:author="Sachin Patange" w:date="2017-05-27T23:39:00Z"/>
              <w:noProof/>
            </w:rPr>
          </w:pPr>
          <w:del w:id="166" w:author="Sachin Patange" w:date="2017-05-27T23:39:00Z">
            <w:r w:rsidRPr="005B13B9" w:rsidDel="005B13B9">
              <w:rPr>
                <w:rStyle w:val="Hyperlink"/>
                <w:rFonts w:ascii="Trebuchet MS" w:eastAsia="Times New Roman" w:hAnsi="Trebuchet MS" w:cs="Times New Roman"/>
                <w:b/>
                <w:bCs/>
                <w:iCs/>
                <w:noProof/>
              </w:rPr>
              <w:delText>1.2</w:delText>
            </w:r>
            <w:r w:rsidDel="005B13B9">
              <w:rPr>
                <w:noProof/>
              </w:rPr>
              <w:tab/>
            </w:r>
            <w:r w:rsidRPr="005B13B9" w:rsidDel="005B13B9">
              <w:rPr>
                <w:rStyle w:val="Hyperlink"/>
                <w:rFonts w:ascii="Trebuchet MS" w:eastAsia="Times New Roman" w:hAnsi="Trebuchet MS" w:cs="Arial"/>
                <w:b/>
                <w:bCs/>
                <w:iCs/>
                <w:noProof/>
              </w:rPr>
              <w:delText>Input File Layout</w:delText>
            </w:r>
            <w:r w:rsidDel="005B13B9">
              <w:rPr>
                <w:noProof/>
                <w:webHidden/>
              </w:rPr>
              <w:tab/>
              <w:delText>7</w:delText>
            </w:r>
          </w:del>
        </w:p>
        <w:p w14:paraId="2385EE4B" w14:textId="0AE48D75" w:rsidR="00742785" w:rsidDel="005B13B9" w:rsidRDefault="00742785">
          <w:pPr>
            <w:pStyle w:val="TOC3"/>
            <w:tabs>
              <w:tab w:val="left" w:pos="1320"/>
              <w:tab w:val="right" w:leader="dot" w:pos="9350"/>
            </w:tabs>
            <w:rPr>
              <w:del w:id="167" w:author="Sachin Patange" w:date="2017-05-27T23:39:00Z"/>
              <w:noProof/>
            </w:rPr>
          </w:pPr>
          <w:del w:id="168" w:author="Sachin Patange" w:date="2017-05-27T23:39:00Z">
            <w:r w:rsidRPr="005B13B9" w:rsidDel="005B13B9">
              <w:rPr>
                <w:rStyle w:val="Hyperlink"/>
                <w:rFonts w:ascii="Trebuchet MS" w:hAnsi="Trebuchet MS" w:cs="Times New Roman"/>
                <w:b/>
                <w:bCs/>
                <w:noProof/>
              </w:rPr>
              <w:delText>1.2.1</w:delText>
            </w:r>
            <w:r w:rsidDel="005B13B9">
              <w:rPr>
                <w:noProof/>
              </w:rPr>
              <w:tab/>
            </w:r>
            <w:r w:rsidRPr="005B13B9" w:rsidDel="005B13B9">
              <w:rPr>
                <w:rStyle w:val="Hyperlink"/>
                <w:rFonts w:ascii="Trebuchet MS" w:hAnsi="Trebuchet MS"/>
                <w:b/>
                <w:bCs/>
                <w:noProof/>
              </w:rPr>
              <w:delText>Layout: Input File – New CG Issuance</w:delText>
            </w:r>
            <w:r w:rsidDel="005B13B9">
              <w:rPr>
                <w:noProof/>
                <w:webHidden/>
              </w:rPr>
              <w:tab/>
              <w:delText>7</w:delText>
            </w:r>
          </w:del>
        </w:p>
        <w:p w14:paraId="6413751B" w14:textId="4A1D8D7D" w:rsidR="00742785" w:rsidDel="005B13B9" w:rsidRDefault="00742785">
          <w:pPr>
            <w:pStyle w:val="TOC3"/>
            <w:tabs>
              <w:tab w:val="left" w:pos="1320"/>
              <w:tab w:val="right" w:leader="dot" w:pos="9350"/>
            </w:tabs>
            <w:rPr>
              <w:del w:id="169" w:author="Sachin Patange" w:date="2017-05-27T23:39:00Z"/>
              <w:noProof/>
            </w:rPr>
          </w:pPr>
          <w:del w:id="170" w:author="Sachin Patange" w:date="2017-05-27T23:39:00Z">
            <w:r w:rsidRPr="005B13B9" w:rsidDel="005B13B9">
              <w:rPr>
                <w:rStyle w:val="Hyperlink"/>
                <w:rFonts w:ascii="Trebuchet MS" w:hAnsi="Trebuchet MS" w:cs="Times New Roman"/>
                <w:b/>
                <w:bCs/>
                <w:noProof/>
              </w:rPr>
              <w:delText>1.2.2</w:delText>
            </w:r>
            <w:r w:rsidDel="005B13B9">
              <w:rPr>
                <w:noProof/>
              </w:rPr>
              <w:tab/>
            </w:r>
            <w:r w:rsidRPr="005B13B9" w:rsidDel="005B13B9">
              <w:rPr>
                <w:rStyle w:val="Hyperlink"/>
                <w:rFonts w:ascii="Trebuchet MS" w:hAnsi="Trebuchet MS"/>
                <w:b/>
                <w:bCs/>
                <w:noProof/>
              </w:rPr>
              <w:delText>Layout: Input File - CG Continuity</w:delText>
            </w:r>
            <w:r w:rsidDel="005B13B9">
              <w:rPr>
                <w:noProof/>
                <w:webHidden/>
              </w:rPr>
              <w:tab/>
              <w:delText>7</w:delText>
            </w:r>
          </w:del>
        </w:p>
        <w:p w14:paraId="5980800C" w14:textId="531FE96F" w:rsidR="00742785" w:rsidDel="005B13B9" w:rsidRDefault="00742785">
          <w:pPr>
            <w:pStyle w:val="TOC2"/>
            <w:tabs>
              <w:tab w:val="left" w:pos="880"/>
              <w:tab w:val="right" w:leader="dot" w:pos="9350"/>
            </w:tabs>
            <w:rPr>
              <w:del w:id="171" w:author="Sachin Patange" w:date="2017-05-27T23:39:00Z"/>
              <w:noProof/>
            </w:rPr>
          </w:pPr>
          <w:del w:id="172" w:author="Sachin Patange" w:date="2017-05-27T23:39:00Z">
            <w:r w:rsidRPr="005B13B9" w:rsidDel="005B13B9">
              <w:rPr>
                <w:rStyle w:val="Hyperlink"/>
                <w:rFonts w:ascii="Trebuchet MS" w:eastAsia="Times New Roman" w:hAnsi="Trebuchet MS" w:cs="Times New Roman"/>
                <w:b/>
                <w:bCs/>
                <w:iCs/>
                <w:noProof/>
              </w:rPr>
              <w:delText>1.3</w:delText>
            </w:r>
            <w:r w:rsidDel="005B13B9">
              <w:rPr>
                <w:noProof/>
              </w:rPr>
              <w:tab/>
            </w:r>
            <w:r w:rsidRPr="005B13B9" w:rsidDel="005B13B9">
              <w:rPr>
                <w:rStyle w:val="Hyperlink"/>
                <w:rFonts w:ascii="Trebuchet MS" w:eastAsia="Times New Roman" w:hAnsi="Trebuchet MS" w:cs="Arial"/>
                <w:b/>
                <w:bCs/>
                <w:iCs/>
                <w:noProof/>
              </w:rPr>
              <w:delText>Input File Format Processed By SURGE</w:delText>
            </w:r>
            <w:r w:rsidDel="005B13B9">
              <w:rPr>
                <w:noProof/>
                <w:webHidden/>
              </w:rPr>
              <w:tab/>
              <w:delText>8</w:delText>
            </w:r>
          </w:del>
        </w:p>
        <w:p w14:paraId="31BD3423" w14:textId="384ECF8F" w:rsidR="00742785" w:rsidDel="005B13B9" w:rsidRDefault="00742785">
          <w:pPr>
            <w:pStyle w:val="TOC2"/>
            <w:tabs>
              <w:tab w:val="left" w:pos="880"/>
              <w:tab w:val="right" w:leader="dot" w:pos="9350"/>
            </w:tabs>
            <w:rPr>
              <w:del w:id="173" w:author="Sachin Patange" w:date="2017-05-27T23:39:00Z"/>
              <w:noProof/>
            </w:rPr>
          </w:pPr>
          <w:del w:id="174" w:author="Sachin Patange" w:date="2017-05-27T23:39:00Z">
            <w:r w:rsidRPr="005B13B9" w:rsidDel="005B13B9">
              <w:rPr>
                <w:rStyle w:val="Hyperlink"/>
                <w:rFonts w:ascii="Trebuchet MS" w:eastAsia="Times New Roman" w:hAnsi="Trebuchet MS" w:cs="Times New Roman"/>
                <w:b/>
                <w:bCs/>
                <w:iCs/>
                <w:noProof/>
              </w:rPr>
              <w:delText>1.4</w:delText>
            </w:r>
            <w:r w:rsidDel="005B13B9">
              <w:rPr>
                <w:noProof/>
              </w:rPr>
              <w:tab/>
            </w:r>
            <w:r w:rsidRPr="005B13B9" w:rsidDel="005B13B9">
              <w:rPr>
                <w:rStyle w:val="Hyperlink"/>
                <w:rFonts w:ascii="Trebuchet MS" w:eastAsia="Times New Roman" w:hAnsi="Trebuchet MS" w:cs="Arial"/>
                <w:b/>
                <w:bCs/>
                <w:iCs/>
                <w:noProof/>
              </w:rPr>
              <w:delText>Preparation of Input File</w:delText>
            </w:r>
            <w:r w:rsidDel="005B13B9">
              <w:rPr>
                <w:noProof/>
                <w:webHidden/>
              </w:rPr>
              <w:tab/>
              <w:delText>8</w:delText>
            </w:r>
          </w:del>
        </w:p>
        <w:p w14:paraId="4285EC25" w14:textId="2D15B69B" w:rsidR="00742785" w:rsidDel="005B13B9" w:rsidRDefault="00742785">
          <w:pPr>
            <w:pStyle w:val="TOC3"/>
            <w:tabs>
              <w:tab w:val="left" w:pos="1320"/>
              <w:tab w:val="right" w:leader="dot" w:pos="9350"/>
            </w:tabs>
            <w:rPr>
              <w:del w:id="175" w:author="Sachin Patange" w:date="2017-05-27T23:39:00Z"/>
              <w:noProof/>
            </w:rPr>
          </w:pPr>
          <w:del w:id="176" w:author="Sachin Patange" w:date="2017-05-27T23:39:00Z">
            <w:r w:rsidRPr="005B13B9" w:rsidDel="005B13B9">
              <w:rPr>
                <w:rStyle w:val="Hyperlink"/>
                <w:rFonts w:ascii="Trebuchet MS" w:hAnsi="Trebuchet MS" w:cs="Times New Roman"/>
                <w:b/>
                <w:bCs/>
                <w:noProof/>
              </w:rPr>
              <w:delText>1.4.1</w:delText>
            </w:r>
            <w:r w:rsidDel="005B13B9">
              <w:rPr>
                <w:noProof/>
              </w:rPr>
              <w:tab/>
            </w:r>
            <w:r w:rsidRPr="005B13B9" w:rsidDel="005B13B9">
              <w:rPr>
                <w:rStyle w:val="Hyperlink"/>
                <w:rFonts w:ascii="Trebuchet MS" w:hAnsi="Trebuchet MS"/>
                <w:b/>
                <w:bCs/>
                <w:noProof/>
              </w:rPr>
              <w:delText>New Credit Guarantees – Request for Quotes and Issue of Guarantees</w:delText>
            </w:r>
            <w:r w:rsidDel="005B13B9">
              <w:rPr>
                <w:noProof/>
                <w:webHidden/>
              </w:rPr>
              <w:tab/>
              <w:delText>8</w:delText>
            </w:r>
          </w:del>
        </w:p>
        <w:p w14:paraId="26C12195" w14:textId="44A2385F" w:rsidR="00742785" w:rsidDel="005B13B9" w:rsidRDefault="00742785">
          <w:pPr>
            <w:pStyle w:val="TOC3"/>
            <w:tabs>
              <w:tab w:val="left" w:pos="1320"/>
              <w:tab w:val="right" w:leader="dot" w:pos="9350"/>
            </w:tabs>
            <w:rPr>
              <w:del w:id="177" w:author="Sachin Patange" w:date="2017-05-27T23:39:00Z"/>
              <w:noProof/>
            </w:rPr>
          </w:pPr>
          <w:del w:id="178" w:author="Sachin Patange" w:date="2017-05-27T23:39:00Z">
            <w:r w:rsidRPr="005B13B9" w:rsidDel="005B13B9">
              <w:rPr>
                <w:rStyle w:val="Hyperlink"/>
                <w:rFonts w:ascii="Trebuchet MS" w:hAnsi="Trebuchet MS" w:cs="Times New Roman"/>
                <w:b/>
                <w:bCs/>
                <w:noProof/>
              </w:rPr>
              <w:delText>1.4.2</w:delText>
            </w:r>
            <w:r w:rsidDel="005B13B9">
              <w:rPr>
                <w:noProof/>
              </w:rPr>
              <w:tab/>
            </w:r>
            <w:r w:rsidRPr="005B13B9" w:rsidDel="005B13B9">
              <w:rPr>
                <w:rStyle w:val="Hyperlink"/>
                <w:rFonts w:ascii="Trebuchet MS" w:hAnsi="Trebuchet MS"/>
                <w:b/>
                <w:bCs/>
                <w:noProof/>
              </w:rPr>
              <w:delText>Requesting Quotes for Credit Guarantee Continuity</w:delText>
            </w:r>
            <w:r w:rsidDel="005B13B9">
              <w:rPr>
                <w:noProof/>
                <w:webHidden/>
              </w:rPr>
              <w:tab/>
              <w:delText>9</w:delText>
            </w:r>
          </w:del>
        </w:p>
        <w:p w14:paraId="5A32184F" w14:textId="474271A3" w:rsidR="00742785" w:rsidDel="005B13B9" w:rsidRDefault="00742785">
          <w:pPr>
            <w:pStyle w:val="TOC3"/>
            <w:tabs>
              <w:tab w:val="left" w:pos="1320"/>
              <w:tab w:val="right" w:leader="dot" w:pos="9350"/>
            </w:tabs>
            <w:rPr>
              <w:del w:id="179" w:author="Sachin Patange" w:date="2017-05-27T23:39:00Z"/>
              <w:noProof/>
            </w:rPr>
          </w:pPr>
          <w:del w:id="180" w:author="Sachin Patange" w:date="2017-05-27T23:39:00Z">
            <w:r w:rsidRPr="005B13B9" w:rsidDel="005B13B9">
              <w:rPr>
                <w:rStyle w:val="Hyperlink"/>
                <w:rFonts w:ascii="Trebuchet MS" w:hAnsi="Trebuchet MS" w:cs="Times New Roman"/>
                <w:b/>
                <w:bCs/>
                <w:noProof/>
              </w:rPr>
              <w:delText>1.4.3</w:delText>
            </w:r>
            <w:r w:rsidDel="005B13B9">
              <w:rPr>
                <w:noProof/>
              </w:rPr>
              <w:tab/>
            </w:r>
            <w:r w:rsidRPr="005B13B9" w:rsidDel="005B13B9">
              <w:rPr>
                <w:rStyle w:val="Hyperlink"/>
                <w:rFonts w:ascii="Trebuchet MS" w:hAnsi="Trebuchet MS"/>
                <w:b/>
                <w:bCs/>
                <w:noProof/>
              </w:rPr>
              <w:delText>Summary - Preparing &amp; Uploading the Input File</w:delText>
            </w:r>
            <w:r w:rsidDel="005B13B9">
              <w:rPr>
                <w:noProof/>
                <w:webHidden/>
              </w:rPr>
              <w:tab/>
              <w:delText>10</w:delText>
            </w:r>
          </w:del>
        </w:p>
        <w:p w14:paraId="4EDB7DF8" w14:textId="5FBD9568" w:rsidR="00742785" w:rsidDel="005B13B9" w:rsidRDefault="00742785">
          <w:pPr>
            <w:pStyle w:val="TOC2"/>
            <w:tabs>
              <w:tab w:val="left" w:pos="880"/>
              <w:tab w:val="right" w:leader="dot" w:pos="9350"/>
            </w:tabs>
            <w:rPr>
              <w:del w:id="181" w:author="Sachin Patange" w:date="2017-05-27T23:39:00Z"/>
              <w:noProof/>
            </w:rPr>
          </w:pPr>
          <w:del w:id="182" w:author="Sachin Patange" w:date="2017-05-27T23:39:00Z">
            <w:r w:rsidRPr="005B13B9" w:rsidDel="005B13B9">
              <w:rPr>
                <w:rStyle w:val="Hyperlink"/>
                <w:rFonts w:ascii="Trebuchet MS" w:eastAsia="Times New Roman" w:hAnsi="Trebuchet MS" w:cs="Times New Roman"/>
                <w:b/>
                <w:bCs/>
                <w:iCs/>
                <w:noProof/>
              </w:rPr>
              <w:delText>1.5</w:delText>
            </w:r>
            <w:r w:rsidDel="005B13B9">
              <w:rPr>
                <w:noProof/>
              </w:rPr>
              <w:tab/>
            </w:r>
            <w:r w:rsidRPr="005B13B9" w:rsidDel="005B13B9">
              <w:rPr>
                <w:rStyle w:val="Hyperlink"/>
                <w:rFonts w:ascii="Trebuchet MS" w:eastAsia="Times New Roman" w:hAnsi="Trebuchet MS" w:cs="Arial"/>
                <w:b/>
                <w:bCs/>
                <w:iCs/>
                <w:noProof/>
              </w:rPr>
              <w:delText>Generation of New Credit Guarantee</w:delText>
            </w:r>
            <w:r w:rsidDel="005B13B9">
              <w:rPr>
                <w:noProof/>
                <w:webHidden/>
              </w:rPr>
              <w:tab/>
              <w:delText>12</w:delText>
            </w:r>
          </w:del>
        </w:p>
        <w:p w14:paraId="557C62D1" w14:textId="4BF5D704" w:rsidR="00742785" w:rsidDel="005B13B9" w:rsidRDefault="00742785">
          <w:pPr>
            <w:pStyle w:val="TOC3"/>
            <w:tabs>
              <w:tab w:val="left" w:pos="1320"/>
              <w:tab w:val="right" w:leader="dot" w:pos="9350"/>
            </w:tabs>
            <w:rPr>
              <w:del w:id="183" w:author="Sachin Patange" w:date="2017-05-27T23:39:00Z"/>
              <w:noProof/>
            </w:rPr>
          </w:pPr>
          <w:del w:id="184" w:author="Sachin Patange" w:date="2017-05-27T23:39:00Z">
            <w:r w:rsidRPr="005B13B9" w:rsidDel="005B13B9">
              <w:rPr>
                <w:rStyle w:val="Hyperlink"/>
                <w:rFonts w:ascii="Trebuchet MS" w:hAnsi="Trebuchet MS" w:cs="Times New Roman"/>
                <w:b/>
                <w:bCs/>
                <w:noProof/>
              </w:rPr>
              <w:delText>1.5.1</w:delText>
            </w:r>
            <w:r w:rsidDel="005B13B9">
              <w:rPr>
                <w:noProof/>
              </w:rPr>
              <w:tab/>
            </w:r>
            <w:r w:rsidRPr="005B13B9" w:rsidDel="005B13B9">
              <w:rPr>
                <w:rStyle w:val="Hyperlink"/>
                <w:rFonts w:ascii="Trebuchet MS" w:hAnsi="Trebuchet MS"/>
                <w:b/>
                <w:bCs/>
                <w:noProof/>
              </w:rPr>
              <w:delText>Input File Content to Staging Area</w:delText>
            </w:r>
            <w:r w:rsidDel="005B13B9">
              <w:rPr>
                <w:noProof/>
                <w:webHidden/>
              </w:rPr>
              <w:tab/>
              <w:delText>12</w:delText>
            </w:r>
          </w:del>
        </w:p>
        <w:p w14:paraId="1FE7CFF5" w14:textId="66773FED" w:rsidR="00742785" w:rsidDel="005B13B9" w:rsidRDefault="00742785">
          <w:pPr>
            <w:pStyle w:val="TOC3"/>
            <w:tabs>
              <w:tab w:val="left" w:pos="1320"/>
              <w:tab w:val="right" w:leader="dot" w:pos="9350"/>
            </w:tabs>
            <w:rPr>
              <w:del w:id="185" w:author="Sachin Patange" w:date="2017-05-27T23:39:00Z"/>
              <w:noProof/>
            </w:rPr>
          </w:pPr>
          <w:del w:id="186" w:author="Sachin Patange" w:date="2017-05-27T23:39:00Z">
            <w:r w:rsidRPr="005B13B9" w:rsidDel="005B13B9">
              <w:rPr>
                <w:rStyle w:val="Hyperlink"/>
                <w:rFonts w:ascii="Trebuchet MS" w:hAnsi="Trebuchet MS" w:cs="Times New Roman"/>
                <w:b/>
                <w:bCs/>
                <w:noProof/>
              </w:rPr>
              <w:delText>1.5.2</w:delText>
            </w:r>
            <w:r w:rsidDel="005B13B9">
              <w:rPr>
                <w:noProof/>
              </w:rPr>
              <w:tab/>
            </w:r>
            <w:r w:rsidRPr="005B13B9" w:rsidDel="005B13B9">
              <w:rPr>
                <w:rStyle w:val="Hyperlink"/>
                <w:rFonts w:ascii="Trebuchet MS" w:hAnsi="Trebuchet MS"/>
                <w:b/>
                <w:bCs/>
                <w:noProof/>
              </w:rPr>
              <w:delText>Eligibility Criteria Checks – New CG Request</w:delText>
            </w:r>
            <w:r w:rsidDel="005B13B9">
              <w:rPr>
                <w:noProof/>
                <w:webHidden/>
              </w:rPr>
              <w:tab/>
              <w:delText>12</w:delText>
            </w:r>
          </w:del>
        </w:p>
        <w:p w14:paraId="1B21B04A" w14:textId="6781D4D7" w:rsidR="00742785" w:rsidDel="005B13B9" w:rsidRDefault="00742785">
          <w:pPr>
            <w:pStyle w:val="TOC3"/>
            <w:tabs>
              <w:tab w:val="left" w:pos="1320"/>
              <w:tab w:val="right" w:leader="dot" w:pos="9350"/>
            </w:tabs>
            <w:rPr>
              <w:del w:id="187" w:author="Sachin Patange" w:date="2017-05-27T23:39:00Z"/>
              <w:noProof/>
            </w:rPr>
          </w:pPr>
          <w:del w:id="188" w:author="Sachin Patange" w:date="2017-05-27T23:39:00Z">
            <w:r w:rsidRPr="005B13B9" w:rsidDel="005B13B9">
              <w:rPr>
                <w:rStyle w:val="Hyperlink"/>
                <w:rFonts w:ascii="Trebuchet MS" w:hAnsi="Trebuchet MS" w:cs="Times New Roman"/>
                <w:b/>
                <w:bCs/>
                <w:noProof/>
              </w:rPr>
              <w:delText>1.5.3</w:delText>
            </w:r>
            <w:r w:rsidDel="005B13B9">
              <w:rPr>
                <w:noProof/>
              </w:rPr>
              <w:tab/>
            </w:r>
            <w:r w:rsidRPr="005B13B9" w:rsidDel="005B13B9">
              <w:rPr>
                <w:rStyle w:val="Hyperlink"/>
                <w:rFonts w:ascii="Trebuchet MS" w:hAnsi="Trebuchet MS"/>
                <w:b/>
                <w:bCs/>
                <w:noProof/>
              </w:rPr>
              <w:delText>Allotting Credit Guarantee Unique Identifiers - CGPAN</w:delText>
            </w:r>
            <w:r w:rsidDel="005B13B9">
              <w:rPr>
                <w:noProof/>
                <w:webHidden/>
              </w:rPr>
              <w:tab/>
              <w:delText>15</w:delText>
            </w:r>
          </w:del>
        </w:p>
        <w:p w14:paraId="7674C8E4" w14:textId="2DD1FEDC" w:rsidR="00742785" w:rsidDel="005B13B9" w:rsidRDefault="00742785">
          <w:pPr>
            <w:pStyle w:val="TOC3"/>
            <w:tabs>
              <w:tab w:val="left" w:pos="1320"/>
              <w:tab w:val="right" w:leader="dot" w:pos="9350"/>
            </w:tabs>
            <w:rPr>
              <w:del w:id="189" w:author="Sachin Patange" w:date="2017-05-27T23:39:00Z"/>
              <w:noProof/>
            </w:rPr>
          </w:pPr>
          <w:del w:id="190" w:author="Sachin Patange" w:date="2017-05-27T23:39:00Z">
            <w:r w:rsidRPr="005B13B9" w:rsidDel="005B13B9">
              <w:rPr>
                <w:rStyle w:val="Hyperlink"/>
                <w:rFonts w:ascii="Trebuchet MS" w:hAnsi="Trebuchet MS" w:cs="Times New Roman"/>
                <w:b/>
                <w:bCs/>
                <w:noProof/>
              </w:rPr>
              <w:delText>1.5.4</w:delText>
            </w:r>
            <w:r w:rsidDel="005B13B9">
              <w:rPr>
                <w:noProof/>
              </w:rPr>
              <w:tab/>
            </w:r>
            <w:r w:rsidRPr="005B13B9" w:rsidDel="005B13B9">
              <w:rPr>
                <w:rStyle w:val="Hyperlink"/>
                <w:rFonts w:ascii="Trebuchet MS" w:hAnsi="Trebuchet MS"/>
                <w:b/>
                <w:bCs/>
                <w:noProof/>
              </w:rPr>
              <w:delText>Deduplication Criteria Checks</w:delText>
            </w:r>
            <w:r w:rsidDel="005B13B9">
              <w:rPr>
                <w:noProof/>
                <w:webHidden/>
              </w:rPr>
              <w:tab/>
              <w:delText>15</w:delText>
            </w:r>
          </w:del>
        </w:p>
        <w:p w14:paraId="794BD400" w14:textId="204EA7C4" w:rsidR="00742785" w:rsidDel="005B13B9" w:rsidRDefault="00742785">
          <w:pPr>
            <w:pStyle w:val="TOC3"/>
            <w:tabs>
              <w:tab w:val="left" w:pos="1320"/>
              <w:tab w:val="right" w:leader="dot" w:pos="9350"/>
            </w:tabs>
            <w:rPr>
              <w:del w:id="191" w:author="Sachin Patange" w:date="2017-05-27T23:39:00Z"/>
              <w:noProof/>
            </w:rPr>
          </w:pPr>
          <w:del w:id="192" w:author="Sachin Patange" w:date="2017-05-27T23:39:00Z">
            <w:r w:rsidRPr="005B13B9" w:rsidDel="005B13B9">
              <w:rPr>
                <w:rStyle w:val="Hyperlink"/>
                <w:rFonts w:ascii="Trebuchet MS" w:hAnsi="Trebuchet MS" w:cs="Times New Roman"/>
                <w:b/>
                <w:bCs/>
                <w:noProof/>
              </w:rPr>
              <w:lastRenderedPageBreak/>
              <w:delText>1.5.5</w:delText>
            </w:r>
            <w:r w:rsidDel="005B13B9">
              <w:rPr>
                <w:noProof/>
              </w:rPr>
              <w:tab/>
            </w:r>
            <w:r w:rsidRPr="005B13B9" w:rsidDel="005B13B9">
              <w:rPr>
                <w:rStyle w:val="Hyperlink"/>
                <w:rFonts w:ascii="Trebuchet MS" w:hAnsi="Trebuchet MS"/>
                <w:b/>
                <w:bCs/>
                <w:noProof/>
              </w:rPr>
              <w:delText>Calculate Credit Guarantee Fees &amp; Covers</w:delText>
            </w:r>
            <w:r w:rsidDel="005B13B9">
              <w:rPr>
                <w:noProof/>
                <w:webHidden/>
              </w:rPr>
              <w:tab/>
              <w:delText>15</w:delText>
            </w:r>
          </w:del>
        </w:p>
        <w:p w14:paraId="6D1109E5" w14:textId="1CC3D10F" w:rsidR="00742785" w:rsidDel="005B13B9" w:rsidRDefault="00742785">
          <w:pPr>
            <w:pStyle w:val="TOC3"/>
            <w:tabs>
              <w:tab w:val="left" w:pos="1540"/>
              <w:tab w:val="right" w:leader="dot" w:pos="9350"/>
            </w:tabs>
            <w:rPr>
              <w:del w:id="193" w:author="Sachin Patange" w:date="2017-05-27T23:39:00Z"/>
              <w:noProof/>
            </w:rPr>
          </w:pPr>
          <w:del w:id="194" w:author="Sachin Patange" w:date="2017-05-27T23:39:00Z">
            <w:r w:rsidRPr="005B13B9" w:rsidDel="005B13B9">
              <w:rPr>
                <w:rStyle w:val="Hyperlink"/>
                <w:rFonts w:ascii="Trebuchet MS" w:hAnsi="Trebuchet MS" w:cs="Times New Roman"/>
                <w:b/>
                <w:bCs/>
                <w:noProof/>
              </w:rPr>
              <w:delText>1.5.5.1</w:delText>
            </w:r>
            <w:r w:rsidDel="005B13B9">
              <w:rPr>
                <w:noProof/>
              </w:rPr>
              <w:tab/>
            </w:r>
            <w:r w:rsidRPr="005B13B9" w:rsidDel="005B13B9">
              <w:rPr>
                <w:rStyle w:val="Hyperlink"/>
                <w:rFonts w:ascii="Trebuchet MS" w:hAnsi="Trebuchet MS"/>
                <w:b/>
                <w:bCs/>
                <w:noProof/>
              </w:rPr>
              <w:delText>Calculating Credit Guarantee Cover</w:delText>
            </w:r>
            <w:r w:rsidDel="005B13B9">
              <w:rPr>
                <w:noProof/>
                <w:webHidden/>
              </w:rPr>
              <w:tab/>
              <w:delText>16</w:delText>
            </w:r>
          </w:del>
        </w:p>
        <w:p w14:paraId="41B586CF" w14:textId="735C3E53" w:rsidR="00742785" w:rsidDel="005B13B9" w:rsidRDefault="00742785">
          <w:pPr>
            <w:pStyle w:val="TOC3"/>
            <w:tabs>
              <w:tab w:val="left" w:pos="1540"/>
              <w:tab w:val="right" w:leader="dot" w:pos="9350"/>
            </w:tabs>
            <w:rPr>
              <w:del w:id="195" w:author="Sachin Patange" w:date="2017-05-27T23:39:00Z"/>
              <w:noProof/>
            </w:rPr>
          </w:pPr>
          <w:del w:id="196" w:author="Sachin Patange" w:date="2017-05-27T23:39:00Z">
            <w:r w:rsidRPr="005B13B9" w:rsidDel="005B13B9">
              <w:rPr>
                <w:rStyle w:val="Hyperlink"/>
                <w:rFonts w:ascii="Trebuchet MS" w:hAnsi="Trebuchet MS" w:cs="Times New Roman"/>
                <w:b/>
                <w:bCs/>
                <w:noProof/>
              </w:rPr>
              <w:delText>1.5.5.2</w:delText>
            </w:r>
            <w:r w:rsidDel="005B13B9">
              <w:rPr>
                <w:noProof/>
              </w:rPr>
              <w:tab/>
            </w:r>
            <w:r w:rsidRPr="005B13B9" w:rsidDel="005B13B9">
              <w:rPr>
                <w:rStyle w:val="Hyperlink"/>
                <w:rFonts w:ascii="Trebuchet MS" w:hAnsi="Trebuchet MS"/>
                <w:b/>
                <w:bCs/>
                <w:noProof/>
              </w:rPr>
              <w:delText>Calculating Credit Guarantee Fees</w:delText>
            </w:r>
            <w:r w:rsidDel="005B13B9">
              <w:rPr>
                <w:noProof/>
                <w:webHidden/>
              </w:rPr>
              <w:tab/>
              <w:delText>16</w:delText>
            </w:r>
          </w:del>
        </w:p>
        <w:p w14:paraId="6C018D56" w14:textId="0D604CDF" w:rsidR="00742785" w:rsidDel="005B13B9" w:rsidRDefault="00742785">
          <w:pPr>
            <w:pStyle w:val="TOC3"/>
            <w:tabs>
              <w:tab w:val="left" w:pos="1540"/>
              <w:tab w:val="right" w:leader="dot" w:pos="9350"/>
            </w:tabs>
            <w:rPr>
              <w:del w:id="197" w:author="Sachin Patange" w:date="2017-05-27T23:39:00Z"/>
              <w:noProof/>
            </w:rPr>
          </w:pPr>
          <w:del w:id="198" w:author="Sachin Patange" w:date="2017-05-27T23:39:00Z">
            <w:r w:rsidRPr="005B13B9" w:rsidDel="005B13B9">
              <w:rPr>
                <w:rStyle w:val="Hyperlink"/>
                <w:rFonts w:ascii="Trebuchet MS" w:hAnsi="Trebuchet MS" w:cs="Times New Roman"/>
                <w:b/>
                <w:bCs/>
                <w:noProof/>
              </w:rPr>
              <w:delText>1.5.5.3</w:delText>
            </w:r>
            <w:r w:rsidDel="005B13B9">
              <w:rPr>
                <w:noProof/>
              </w:rPr>
              <w:tab/>
            </w:r>
            <w:r w:rsidRPr="005B13B9" w:rsidDel="005B13B9">
              <w:rPr>
                <w:rStyle w:val="Hyperlink"/>
                <w:rFonts w:ascii="Trebuchet MS" w:hAnsi="Trebuchet MS"/>
                <w:b/>
                <w:bCs/>
                <w:noProof/>
              </w:rPr>
              <w:delText>Calculating Tax on Credit Guarantee Fees</w:delText>
            </w:r>
            <w:r w:rsidDel="005B13B9">
              <w:rPr>
                <w:noProof/>
                <w:webHidden/>
              </w:rPr>
              <w:tab/>
              <w:delText>18</w:delText>
            </w:r>
          </w:del>
        </w:p>
        <w:p w14:paraId="129809CA" w14:textId="5A261718" w:rsidR="00742785" w:rsidDel="005B13B9" w:rsidRDefault="00742785">
          <w:pPr>
            <w:pStyle w:val="TOC3"/>
            <w:tabs>
              <w:tab w:val="left" w:pos="1320"/>
              <w:tab w:val="right" w:leader="dot" w:pos="9350"/>
            </w:tabs>
            <w:rPr>
              <w:del w:id="199" w:author="Sachin Patange" w:date="2017-05-27T23:39:00Z"/>
              <w:noProof/>
            </w:rPr>
          </w:pPr>
          <w:del w:id="200" w:author="Sachin Patange" w:date="2017-05-27T23:39:00Z">
            <w:r w:rsidRPr="005B13B9" w:rsidDel="005B13B9">
              <w:rPr>
                <w:rStyle w:val="Hyperlink"/>
                <w:rFonts w:ascii="Trebuchet MS" w:hAnsi="Trebuchet MS" w:cs="Times New Roman"/>
                <w:b/>
                <w:bCs/>
                <w:noProof/>
              </w:rPr>
              <w:delText>1.5.6</w:delText>
            </w:r>
            <w:r w:rsidDel="005B13B9">
              <w:rPr>
                <w:noProof/>
              </w:rPr>
              <w:tab/>
            </w:r>
            <w:r w:rsidRPr="005B13B9" w:rsidDel="005B13B9">
              <w:rPr>
                <w:rStyle w:val="Hyperlink"/>
                <w:rFonts w:ascii="Trebuchet MS" w:hAnsi="Trebuchet MS"/>
                <w:b/>
                <w:bCs/>
                <w:noProof/>
              </w:rPr>
              <w:delText>Demand Advice for Guarantee Charges</w:delText>
            </w:r>
            <w:r w:rsidDel="005B13B9">
              <w:rPr>
                <w:noProof/>
                <w:webHidden/>
              </w:rPr>
              <w:tab/>
              <w:delText>19</w:delText>
            </w:r>
          </w:del>
        </w:p>
        <w:p w14:paraId="6DBC536F" w14:textId="303FF8EE" w:rsidR="00742785" w:rsidDel="005B13B9" w:rsidRDefault="00742785">
          <w:pPr>
            <w:pStyle w:val="TOC3"/>
            <w:tabs>
              <w:tab w:val="left" w:pos="1540"/>
              <w:tab w:val="right" w:leader="dot" w:pos="9350"/>
            </w:tabs>
            <w:rPr>
              <w:del w:id="201" w:author="Sachin Patange" w:date="2017-05-27T23:39:00Z"/>
              <w:noProof/>
            </w:rPr>
          </w:pPr>
          <w:del w:id="202" w:author="Sachin Patange" w:date="2017-05-27T23:39:00Z">
            <w:r w:rsidRPr="005B13B9" w:rsidDel="005B13B9">
              <w:rPr>
                <w:rStyle w:val="Hyperlink"/>
                <w:rFonts w:ascii="Trebuchet MS" w:hAnsi="Trebuchet MS" w:cs="Times New Roman"/>
                <w:b/>
                <w:bCs/>
                <w:noProof/>
              </w:rPr>
              <w:delText>1.5.6.1</w:delText>
            </w:r>
            <w:r w:rsidDel="005B13B9">
              <w:rPr>
                <w:noProof/>
              </w:rPr>
              <w:tab/>
            </w:r>
            <w:r w:rsidRPr="005B13B9" w:rsidDel="005B13B9">
              <w:rPr>
                <w:rStyle w:val="Hyperlink"/>
                <w:rFonts w:ascii="Trebuchet MS" w:hAnsi="Trebuchet MS"/>
                <w:b/>
                <w:bCs/>
                <w:noProof/>
              </w:rPr>
              <w:delText>CGDAN – Demand Advice: New Guarantee Cover - Individual</w:delText>
            </w:r>
            <w:r w:rsidDel="005B13B9">
              <w:rPr>
                <w:noProof/>
                <w:webHidden/>
              </w:rPr>
              <w:tab/>
              <w:delText>19</w:delText>
            </w:r>
          </w:del>
        </w:p>
        <w:p w14:paraId="6CD9CD58" w14:textId="0E5FF4DE" w:rsidR="00742785" w:rsidDel="005B13B9" w:rsidRDefault="00742785">
          <w:pPr>
            <w:pStyle w:val="TOC3"/>
            <w:tabs>
              <w:tab w:val="left" w:pos="1540"/>
              <w:tab w:val="right" w:leader="dot" w:pos="9350"/>
            </w:tabs>
            <w:rPr>
              <w:del w:id="203" w:author="Sachin Patange" w:date="2017-05-27T23:39:00Z"/>
              <w:noProof/>
            </w:rPr>
          </w:pPr>
          <w:del w:id="204" w:author="Sachin Patange" w:date="2017-05-27T23:39:00Z">
            <w:r w:rsidRPr="005B13B9" w:rsidDel="005B13B9">
              <w:rPr>
                <w:rStyle w:val="Hyperlink"/>
                <w:rFonts w:ascii="Trebuchet MS" w:hAnsi="Trebuchet MS" w:cs="Times New Roman"/>
                <w:b/>
                <w:bCs/>
                <w:noProof/>
              </w:rPr>
              <w:delText>1.5.6.2</w:delText>
            </w:r>
            <w:r w:rsidDel="005B13B9">
              <w:rPr>
                <w:noProof/>
              </w:rPr>
              <w:tab/>
            </w:r>
            <w:r w:rsidRPr="005B13B9" w:rsidDel="005B13B9">
              <w:rPr>
                <w:rStyle w:val="Hyperlink"/>
                <w:rFonts w:ascii="Trebuchet MS" w:hAnsi="Trebuchet MS"/>
                <w:b/>
                <w:bCs/>
                <w:noProof/>
              </w:rPr>
              <w:delText>BATCHDAN – Demand Advice: New Guarantee Cover - Batch</w:delText>
            </w:r>
            <w:r w:rsidDel="005B13B9">
              <w:rPr>
                <w:noProof/>
                <w:webHidden/>
              </w:rPr>
              <w:tab/>
              <w:delText>20</w:delText>
            </w:r>
          </w:del>
        </w:p>
        <w:p w14:paraId="7AA7AB44" w14:textId="558C37F4" w:rsidR="00742785" w:rsidDel="005B13B9" w:rsidRDefault="00742785">
          <w:pPr>
            <w:pStyle w:val="TOC3"/>
            <w:tabs>
              <w:tab w:val="left" w:pos="1320"/>
              <w:tab w:val="right" w:leader="dot" w:pos="9350"/>
            </w:tabs>
            <w:rPr>
              <w:del w:id="205" w:author="Sachin Patange" w:date="2017-05-27T23:39:00Z"/>
              <w:noProof/>
            </w:rPr>
          </w:pPr>
          <w:del w:id="206" w:author="Sachin Patange" w:date="2017-05-27T23:39:00Z">
            <w:r w:rsidRPr="005B13B9" w:rsidDel="005B13B9">
              <w:rPr>
                <w:rStyle w:val="Hyperlink"/>
                <w:rFonts w:ascii="Trebuchet MS" w:hAnsi="Trebuchet MS" w:cs="Times New Roman"/>
                <w:b/>
                <w:bCs/>
                <w:noProof/>
              </w:rPr>
              <w:delText>1.5.7</w:delText>
            </w:r>
            <w:r w:rsidDel="005B13B9">
              <w:rPr>
                <w:noProof/>
              </w:rPr>
              <w:tab/>
            </w:r>
            <w:r w:rsidRPr="005B13B9" w:rsidDel="005B13B9">
              <w:rPr>
                <w:rStyle w:val="Hyperlink"/>
                <w:rFonts w:ascii="Trebuchet MS" w:hAnsi="Trebuchet MS"/>
                <w:b/>
                <w:bCs/>
                <w:noProof/>
              </w:rPr>
              <w:delText>Payment of CG Charges</w:delText>
            </w:r>
            <w:r w:rsidDel="005B13B9">
              <w:rPr>
                <w:noProof/>
                <w:webHidden/>
              </w:rPr>
              <w:tab/>
              <w:delText>20</w:delText>
            </w:r>
          </w:del>
        </w:p>
        <w:p w14:paraId="0D624B1D" w14:textId="5C1D93A0" w:rsidR="00742785" w:rsidDel="005B13B9" w:rsidRDefault="00742785">
          <w:pPr>
            <w:pStyle w:val="TOC3"/>
            <w:tabs>
              <w:tab w:val="left" w:pos="1540"/>
              <w:tab w:val="right" w:leader="dot" w:pos="9350"/>
            </w:tabs>
            <w:rPr>
              <w:del w:id="207" w:author="Sachin Patange" w:date="2017-05-27T23:39:00Z"/>
              <w:noProof/>
            </w:rPr>
          </w:pPr>
          <w:del w:id="208" w:author="Sachin Patange" w:date="2017-05-27T23:39:00Z">
            <w:r w:rsidRPr="005B13B9" w:rsidDel="005B13B9">
              <w:rPr>
                <w:rStyle w:val="Hyperlink"/>
                <w:rFonts w:ascii="Trebuchet MS" w:hAnsi="Trebuchet MS" w:cs="Times New Roman"/>
                <w:b/>
                <w:bCs/>
                <w:noProof/>
              </w:rPr>
              <w:delText>1.5.7.1</w:delText>
            </w:r>
            <w:r w:rsidDel="005B13B9">
              <w:rPr>
                <w:noProof/>
              </w:rPr>
              <w:tab/>
            </w:r>
            <w:r w:rsidRPr="005B13B9" w:rsidDel="005B13B9">
              <w:rPr>
                <w:rStyle w:val="Hyperlink"/>
                <w:rFonts w:ascii="Trebuchet MS" w:hAnsi="Trebuchet MS"/>
                <w:b/>
                <w:bCs/>
                <w:noProof/>
              </w:rPr>
              <w:delText>Payment of CG Charges in Stipulated Time</w:delText>
            </w:r>
            <w:r w:rsidDel="005B13B9">
              <w:rPr>
                <w:noProof/>
                <w:webHidden/>
              </w:rPr>
              <w:tab/>
              <w:delText>20</w:delText>
            </w:r>
          </w:del>
        </w:p>
        <w:p w14:paraId="0EE8514F" w14:textId="7611EB7F" w:rsidR="00742785" w:rsidDel="005B13B9" w:rsidRDefault="00742785">
          <w:pPr>
            <w:pStyle w:val="TOC3"/>
            <w:tabs>
              <w:tab w:val="left" w:pos="1540"/>
              <w:tab w:val="right" w:leader="dot" w:pos="9350"/>
            </w:tabs>
            <w:rPr>
              <w:del w:id="209" w:author="Sachin Patange" w:date="2017-05-27T23:39:00Z"/>
              <w:noProof/>
            </w:rPr>
          </w:pPr>
          <w:del w:id="210" w:author="Sachin Patange" w:date="2017-05-27T23:39:00Z">
            <w:r w:rsidRPr="005B13B9" w:rsidDel="005B13B9">
              <w:rPr>
                <w:rStyle w:val="Hyperlink"/>
                <w:rFonts w:ascii="Trebuchet MS" w:hAnsi="Trebuchet MS" w:cs="Times New Roman"/>
                <w:b/>
                <w:bCs/>
                <w:noProof/>
              </w:rPr>
              <w:delText>1.5.7.2</w:delText>
            </w:r>
            <w:r w:rsidDel="005B13B9">
              <w:rPr>
                <w:noProof/>
              </w:rPr>
              <w:tab/>
            </w:r>
            <w:r w:rsidRPr="005B13B9" w:rsidDel="005B13B9">
              <w:rPr>
                <w:rStyle w:val="Hyperlink"/>
                <w:rFonts w:ascii="Trebuchet MS" w:hAnsi="Trebuchet MS"/>
                <w:b/>
                <w:bCs/>
                <w:noProof/>
              </w:rPr>
              <w:delText>Non Payment of CG Charges in Stipulated Time</w:delText>
            </w:r>
            <w:r w:rsidDel="005B13B9">
              <w:rPr>
                <w:noProof/>
                <w:webHidden/>
              </w:rPr>
              <w:tab/>
              <w:delText>21</w:delText>
            </w:r>
          </w:del>
        </w:p>
        <w:p w14:paraId="0183F8E7" w14:textId="369106CA" w:rsidR="00742785" w:rsidDel="005B13B9" w:rsidRDefault="00742785">
          <w:pPr>
            <w:pStyle w:val="TOC2"/>
            <w:tabs>
              <w:tab w:val="left" w:pos="880"/>
              <w:tab w:val="right" w:leader="dot" w:pos="9350"/>
            </w:tabs>
            <w:rPr>
              <w:del w:id="211" w:author="Sachin Patange" w:date="2017-05-27T23:39:00Z"/>
              <w:noProof/>
            </w:rPr>
          </w:pPr>
          <w:del w:id="212" w:author="Sachin Patange" w:date="2017-05-27T23:39:00Z">
            <w:r w:rsidRPr="005B13B9" w:rsidDel="005B13B9">
              <w:rPr>
                <w:rStyle w:val="Hyperlink"/>
                <w:rFonts w:ascii="Trebuchet MS" w:eastAsia="Times New Roman" w:hAnsi="Trebuchet MS" w:cs="Times New Roman"/>
                <w:b/>
                <w:bCs/>
                <w:iCs/>
                <w:noProof/>
              </w:rPr>
              <w:delText>1.6</w:delText>
            </w:r>
            <w:r w:rsidDel="005B13B9">
              <w:rPr>
                <w:noProof/>
              </w:rPr>
              <w:tab/>
            </w:r>
            <w:r w:rsidRPr="005B13B9" w:rsidDel="005B13B9">
              <w:rPr>
                <w:rStyle w:val="Hyperlink"/>
                <w:rFonts w:ascii="Trebuchet MS" w:eastAsia="Times New Roman" w:hAnsi="Trebuchet MS" w:cs="Arial"/>
                <w:b/>
                <w:bCs/>
                <w:iCs/>
                <w:noProof/>
              </w:rPr>
              <w:delText>Continuing Credit Guarantee</w:delText>
            </w:r>
            <w:r w:rsidDel="005B13B9">
              <w:rPr>
                <w:noProof/>
                <w:webHidden/>
              </w:rPr>
              <w:tab/>
              <w:delText>22</w:delText>
            </w:r>
          </w:del>
        </w:p>
        <w:p w14:paraId="3EF0680C" w14:textId="0117FF1B" w:rsidR="00742785" w:rsidDel="005B13B9" w:rsidRDefault="00742785">
          <w:pPr>
            <w:pStyle w:val="TOC3"/>
            <w:tabs>
              <w:tab w:val="left" w:pos="1320"/>
              <w:tab w:val="right" w:leader="dot" w:pos="9350"/>
            </w:tabs>
            <w:rPr>
              <w:del w:id="213" w:author="Sachin Patange" w:date="2017-05-27T23:39:00Z"/>
              <w:noProof/>
            </w:rPr>
          </w:pPr>
          <w:del w:id="214" w:author="Sachin Patange" w:date="2017-05-27T23:39:00Z">
            <w:r w:rsidRPr="005B13B9" w:rsidDel="005B13B9">
              <w:rPr>
                <w:rStyle w:val="Hyperlink"/>
                <w:rFonts w:ascii="Trebuchet MS" w:hAnsi="Trebuchet MS" w:cs="Times New Roman"/>
                <w:b/>
                <w:bCs/>
                <w:noProof/>
              </w:rPr>
              <w:delText>1.6.1</w:delText>
            </w:r>
            <w:r w:rsidDel="005B13B9">
              <w:rPr>
                <w:noProof/>
              </w:rPr>
              <w:tab/>
            </w:r>
            <w:r w:rsidRPr="005B13B9" w:rsidDel="005B13B9">
              <w:rPr>
                <w:rStyle w:val="Hyperlink"/>
                <w:rFonts w:ascii="Trebuchet MS" w:hAnsi="Trebuchet MS"/>
                <w:b/>
                <w:bCs/>
                <w:noProof/>
              </w:rPr>
              <w:delText>Input File Content to Staging Area</w:delText>
            </w:r>
            <w:r w:rsidDel="005B13B9">
              <w:rPr>
                <w:noProof/>
                <w:webHidden/>
              </w:rPr>
              <w:tab/>
              <w:delText>24</w:delText>
            </w:r>
          </w:del>
        </w:p>
        <w:p w14:paraId="27D45BB2" w14:textId="5D3961A7" w:rsidR="00742785" w:rsidDel="005B13B9" w:rsidRDefault="00742785">
          <w:pPr>
            <w:pStyle w:val="TOC3"/>
            <w:tabs>
              <w:tab w:val="left" w:pos="1320"/>
              <w:tab w:val="right" w:leader="dot" w:pos="9350"/>
            </w:tabs>
            <w:rPr>
              <w:del w:id="215" w:author="Sachin Patange" w:date="2017-05-27T23:39:00Z"/>
              <w:noProof/>
            </w:rPr>
          </w:pPr>
          <w:del w:id="216" w:author="Sachin Patange" w:date="2017-05-27T23:39:00Z">
            <w:r w:rsidRPr="005B13B9" w:rsidDel="005B13B9">
              <w:rPr>
                <w:rStyle w:val="Hyperlink"/>
                <w:rFonts w:ascii="Trebuchet MS" w:hAnsi="Trebuchet MS" w:cs="Times New Roman"/>
                <w:b/>
                <w:bCs/>
                <w:noProof/>
              </w:rPr>
              <w:delText>1.6.2</w:delText>
            </w:r>
            <w:r w:rsidDel="005B13B9">
              <w:rPr>
                <w:noProof/>
              </w:rPr>
              <w:tab/>
            </w:r>
            <w:r w:rsidRPr="005B13B9" w:rsidDel="005B13B9">
              <w:rPr>
                <w:rStyle w:val="Hyperlink"/>
                <w:rFonts w:ascii="Trebuchet MS" w:hAnsi="Trebuchet MS"/>
                <w:b/>
                <w:bCs/>
                <w:noProof/>
              </w:rPr>
              <w:delText>Eligibility Criteria Checks</w:delText>
            </w:r>
            <w:r w:rsidDel="005B13B9">
              <w:rPr>
                <w:noProof/>
                <w:webHidden/>
              </w:rPr>
              <w:tab/>
              <w:delText>24</w:delText>
            </w:r>
          </w:del>
        </w:p>
        <w:p w14:paraId="18CE779C" w14:textId="7FAFA5BD" w:rsidR="00742785" w:rsidDel="005B13B9" w:rsidRDefault="00742785">
          <w:pPr>
            <w:pStyle w:val="TOC3"/>
            <w:tabs>
              <w:tab w:val="left" w:pos="1320"/>
              <w:tab w:val="right" w:leader="dot" w:pos="9350"/>
            </w:tabs>
            <w:rPr>
              <w:del w:id="217" w:author="Sachin Patange" w:date="2017-05-27T23:39:00Z"/>
              <w:noProof/>
            </w:rPr>
          </w:pPr>
          <w:del w:id="218" w:author="Sachin Patange" w:date="2017-05-27T23:39:00Z">
            <w:r w:rsidRPr="005B13B9" w:rsidDel="005B13B9">
              <w:rPr>
                <w:rStyle w:val="Hyperlink"/>
                <w:rFonts w:ascii="Trebuchet MS" w:hAnsi="Trebuchet MS" w:cs="Times New Roman"/>
                <w:b/>
                <w:bCs/>
                <w:noProof/>
              </w:rPr>
              <w:delText>1.6.3</w:delText>
            </w:r>
            <w:r w:rsidDel="005B13B9">
              <w:rPr>
                <w:noProof/>
              </w:rPr>
              <w:tab/>
            </w:r>
            <w:r w:rsidRPr="005B13B9" w:rsidDel="005B13B9">
              <w:rPr>
                <w:rStyle w:val="Hyperlink"/>
                <w:rFonts w:ascii="Trebuchet MS" w:hAnsi="Trebuchet MS"/>
                <w:b/>
                <w:bCs/>
                <w:noProof/>
              </w:rPr>
              <w:delText>Determine Credit Guarantee Cover &amp; Charges</w:delText>
            </w:r>
            <w:r w:rsidDel="005B13B9">
              <w:rPr>
                <w:noProof/>
                <w:webHidden/>
              </w:rPr>
              <w:tab/>
              <w:delText>27</w:delText>
            </w:r>
          </w:del>
        </w:p>
        <w:p w14:paraId="43CF5B23" w14:textId="4956E3A1" w:rsidR="00742785" w:rsidDel="005B13B9" w:rsidRDefault="00742785">
          <w:pPr>
            <w:pStyle w:val="TOC3"/>
            <w:tabs>
              <w:tab w:val="left" w:pos="1540"/>
              <w:tab w:val="right" w:leader="dot" w:pos="9350"/>
            </w:tabs>
            <w:rPr>
              <w:del w:id="219" w:author="Sachin Patange" w:date="2017-05-27T23:39:00Z"/>
              <w:noProof/>
            </w:rPr>
          </w:pPr>
          <w:del w:id="220" w:author="Sachin Patange" w:date="2017-05-27T23:39:00Z">
            <w:r w:rsidRPr="005B13B9" w:rsidDel="005B13B9">
              <w:rPr>
                <w:rStyle w:val="Hyperlink"/>
                <w:rFonts w:ascii="Trebuchet MS" w:hAnsi="Trebuchet MS"/>
                <w:b/>
                <w:bCs/>
                <w:noProof/>
              </w:rPr>
              <w:delText>1.6.3.1</w:delText>
            </w:r>
            <w:r w:rsidDel="005B13B9">
              <w:rPr>
                <w:noProof/>
              </w:rPr>
              <w:tab/>
            </w:r>
            <w:r w:rsidRPr="005B13B9" w:rsidDel="005B13B9">
              <w:rPr>
                <w:rStyle w:val="Hyperlink"/>
                <w:rFonts w:ascii="Trebuchet MS" w:hAnsi="Trebuchet MS"/>
                <w:b/>
                <w:bCs/>
                <w:noProof/>
              </w:rPr>
              <w:delText>Calculating Credit Guarantee Cover</w:delText>
            </w:r>
            <w:r w:rsidDel="005B13B9">
              <w:rPr>
                <w:noProof/>
                <w:webHidden/>
              </w:rPr>
              <w:tab/>
              <w:delText>27</w:delText>
            </w:r>
          </w:del>
        </w:p>
        <w:p w14:paraId="04E821CA" w14:textId="67C627AB" w:rsidR="00742785" w:rsidDel="005B13B9" w:rsidRDefault="00742785">
          <w:pPr>
            <w:pStyle w:val="TOC3"/>
            <w:tabs>
              <w:tab w:val="left" w:pos="1540"/>
              <w:tab w:val="right" w:leader="dot" w:pos="9350"/>
            </w:tabs>
            <w:rPr>
              <w:del w:id="221" w:author="Sachin Patange" w:date="2017-05-27T23:39:00Z"/>
              <w:noProof/>
            </w:rPr>
          </w:pPr>
          <w:del w:id="222" w:author="Sachin Patange" w:date="2017-05-27T23:39:00Z">
            <w:r w:rsidRPr="005B13B9" w:rsidDel="005B13B9">
              <w:rPr>
                <w:rStyle w:val="Hyperlink"/>
                <w:rFonts w:ascii="Trebuchet MS" w:hAnsi="Trebuchet MS"/>
                <w:b/>
                <w:bCs/>
                <w:noProof/>
              </w:rPr>
              <w:delText>1.6.3.2</w:delText>
            </w:r>
            <w:r w:rsidDel="005B13B9">
              <w:rPr>
                <w:noProof/>
              </w:rPr>
              <w:tab/>
            </w:r>
            <w:r w:rsidRPr="005B13B9" w:rsidDel="005B13B9">
              <w:rPr>
                <w:rStyle w:val="Hyperlink"/>
                <w:rFonts w:ascii="Trebuchet MS" w:hAnsi="Trebuchet MS"/>
                <w:b/>
                <w:bCs/>
                <w:noProof/>
              </w:rPr>
              <w:delText>Calculating Credit Guarantee Fees</w:delText>
            </w:r>
            <w:r w:rsidDel="005B13B9">
              <w:rPr>
                <w:noProof/>
                <w:webHidden/>
              </w:rPr>
              <w:tab/>
              <w:delText>28</w:delText>
            </w:r>
          </w:del>
        </w:p>
        <w:p w14:paraId="5864EE37" w14:textId="6384B1B9" w:rsidR="00742785" w:rsidDel="005B13B9" w:rsidRDefault="00742785">
          <w:pPr>
            <w:pStyle w:val="TOC3"/>
            <w:tabs>
              <w:tab w:val="left" w:pos="1540"/>
              <w:tab w:val="right" w:leader="dot" w:pos="9350"/>
            </w:tabs>
            <w:rPr>
              <w:del w:id="223" w:author="Sachin Patange" w:date="2017-05-27T23:39:00Z"/>
              <w:noProof/>
            </w:rPr>
          </w:pPr>
          <w:del w:id="224" w:author="Sachin Patange" w:date="2017-05-27T23:39:00Z">
            <w:r w:rsidRPr="005B13B9" w:rsidDel="005B13B9">
              <w:rPr>
                <w:rStyle w:val="Hyperlink"/>
                <w:rFonts w:ascii="Trebuchet MS" w:hAnsi="Trebuchet MS"/>
                <w:b/>
                <w:bCs/>
                <w:noProof/>
              </w:rPr>
              <w:delText>1.6.3.3</w:delText>
            </w:r>
            <w:r w:rsidDel="005B13B9">
              <w:rPr>
                <w:noProof/>
              </w:rPr>
              <w:tab/>
            </w:r>
            <w:r w:rsidRPr="005B13B9" w:rsidDel="005B13B9">
              <w:rPr>
                <w:rStyle w:val="Hyperlink"/>
                <w:rFonts w:ascii="Trebuchet MS" w:hAnsi="Trebuchet MS"/>
                <w:b/>
                <w:bCs/>
                <w:noProof/>
              </w:rPr>
              <w:delText>Calculating Penal Interest for Lapsed Revival</w:delText>
            </w:r>
            <w:r w:rsidDel="005B13B9">
              <w:rPr>
                <w:noProof/>
                <w:webHidden/>
              </w:rPr>
              <w:tab/>
              <w:delText>30</w:delText>
            </w:r>
          </w:del>
        </w:p>
        <w:p w14:paraId="331397C9" w14:textId="167DDE5F" w:rsidR="00742785" w:rsidDel="005B13B9" w:rsidRDefault="00742785">
          <w:pPr>
            <w:pStyle w:val="TOC3"/>
            <w:tabs>
              <w:tab w:val="left" w:pos="1540"/>
              <w:tab w:val="right" w:leader="dot" w:pos="9350"/>
            </w:tabs>
            <w:rPr>
              <w:del w:id="225" w:author="Sachin Patange" w:date="2017-05-27T23:39:00Z"/>
              <w:noProof/>
            </w:rPr>
          </w:pPr>
          <w:del w:id="226" w:author="Sachin Patange" w:date="2017-05-27T23:39:00Z">
            <w:r w:rsidRPr="005B13B9" w:rsidDel="005B13B9">
              <w:rPr>
                <w:rStyle w:val="Hyperlink"/>
                <w:rFonts w:ascii="Trebuchet MS" w:hAnsi="Trebuchet MS"/>
                <w:b/>
                <w:bCs/>
                <w:noProof/>
              </w:rPr>
              <w:delText>1.6.3.4</w:delText>
            </w:r>
            <w:r w:rsidDel="005B13B9">
              <w:rPr>
                <w:noProof/>
              </w:rPr>
              <w:tab/>
            </w:r>
            <w:r w:rsidRPr="005B13B9" w:rsidDel="005B13B9">
              <w:rPr>
                <w:rStyle w:val="Hyperlink"/>
                <w:rFonts w:ascii="Trebuchet MS" w:hAnsi="Trebuchet MS"/>
                <w:b/>
                <w:bCs/>
                <w:noProof/>
              </w:rPr>
              <w:delText>Calculating Tax on Credit Guarantee Fees &amp; Interest for Lapsed Revival</w:delText>
            </w:r>
            <w:r w:rsidDel="005B13B9">
              <w:rPr>
                <w:noProof/>
                <w:webHidden/>
              </w:rPr>
              <w:tab/>
              <w:delText>31</w:delText>
            </w:r>
          </w:del>
        </w:p>
        <w:p w14:paraId="11B2D1C4" w14:textId="579956F0" w:rsidR="00742785" w:rsidDel="005B13B9" w:rsidRDefault="00742785">
          <w:pPr>
            <w:pStyle w:val="TOC3"/>
            <w:tabs>
              <w:tab w:val="left" w:pos="1320"/>
              <w:tab w:val="right" w:leader="dot" w:pos="9350"/>
            </w:tabs>
            <w:rPr>
              <w:del w:id="227" w:author="Sachin Patange" w:date="2017-05-27T23:39:00Z"/>
              <w:noProof/>
            </w:rPr>
          </w:pPr>
          <w:del w:id="228" w:author="Sachin Patange" w:date="2017-05-27T23:39:00Z">
            <w:r w:rsidRPr="005B13B9" w:rsidDel="005B13B9">
              <w:rPr>
                <w:rStyle w:val="Hyperlink"/>
                <w:rFonts w:ascii="Trebuchet MS" w:hAnsi="Trebuchet MS" w:cs="Times New Roman"/>
                <w:b/>
                <w:bCs/>
                <w:noProof/>
              </w:rPr>
              <w:delText>1.6.4</w:delText>
            </w:r>
            <w:r w:rsidDel="005B13B9">
              <w:rPr>
                <w:noProof/>
              </w:rPr>
              <w:tab/>
            </w:r>
            <w:r w:rsidRPr="005B13B9" w:rsidDel="005B13B9">
              <w:rPr>
                <w:rStyle w:val="Hyperlink"/>
                <w:rFonts w:ascii="Trebuchet MS" w:hAnsi="Trebuchet MS"/>
                <w:b/>
                <w:bCs/>
                <w:noProof/>
              </w:rPr>
              <w:delText>Demand Advice for Guarantee Charges</w:delText>
            </w:r>
            <w:r w:rsidDel="005B13B9">
              <w:rPr>
                <w:noProof/>
                <w:webHidden/>
              </w:rPr>
              <w:tab/>
              <w:delText>33</w:delText>
            </w:r>
          </w:del>
        </w:p>
        <w:p w14:paraId="1425F438" w14:textId="25596864" w:rsidR="00742785" w:rsidDel="005B13B9" w:rsidRDefault="00742785">
          <w:pPr>
            <w:pStyle w:val="TOC3"/>
            <w:tabs>
              <w:tab w:val="left" w:pos="1540"/>
              <w:tab w:val="right" w:leader="dot" w:pos="9350"/>
            </w:tabs>
            <w:rPr>
              <w:del w:id="229" w:author="Sachin Patange" w:date="2017-05-27T23:39:00Z"/>
              <w:noProof/>
            </w:rPr>
          </w:pPr>
          <w:del w:id="230" w:author="Sachin Patange" w:date="2017-05-27T23:39:00Z">
            <w:r w:rsidRPr="005B13B9" w:rsidDel="005B13B9">
              <w:rPr>
                <w:rStyle w:val="Hyperlink"/>
                <w:rFonts w:ascii="Trebuchet MS" w:hAnsi="Trebuchet MS" w:cs="Times New Roman"/>
                <w:b/>
                <w:bCs/>
                <w:noProof/>
              </w:rPr>
              <w:delText>1.6.4.1</w:delText>
            </w:r>
            <w:r w:rsidDel="005B13B9">
              <w:rPr>
                <w:noProof/>
              </w:rPr>
              <w:tab/>
            </w:r>
            <w:r w:rsidRPr="005B13B9" w:rsidDel="005B13B9">
              <w:rPr>
                <w:rStyle w:val="Hyperlink"/>
                <w:rFonts w:ascii="Trebuchet MS" w:hAnsi="Trebuchet MS"/>
                <w:b/>
                <w:bCs/>
                <w:noProof/>
              </w:rPr>
              <w:delText>CGDAN – Demand Advice: Existing Guarantee Cover - Individual</w:delText>
            </w:r>
            <w:r w:rsidDel="005B13B9">
              <w:rPr>
                <w:noProof/>
                <w:webHidden/>
              </w:rPr>
              <w:tab/>
              <w:delText>33</w:delText>
            </w:r>
          </w:del>
        </w:p>
        <w:p w14:paraId="0F16BBAC" w14:textId="21C3DE84" w:rsidR="00742785" w:rsidDel="005B13B9" w:rsidRDefault="00742785">
          <w:pPr>
            <w:pStyle w:val="TOC3"/>
            <w:tabs>
              <w:tab w:val="left" w:pos="1540"/>
              <w:tab w:val="right" w:leader="dot" w:pos="9350"/>
            </w:tabs>
            <w:rPr>
              <w:del w:id="231" w:author="Sachin Patange" w:date="2017-05-27T23:39:00Z"/>
              <w:noProof/>
            </w:rPr>
          </w:pPr>
          <w:del w:id="232" w:author="Sachin Patange" w:date="2017-05-27T23:39:00Z">
            <w:r w:rsidRPr="005B13B9" w:rsidDel="005B13B9">
              <w:rPr>
                <w:rStyle w:val="Hyperlink"/>
                <w:rFonts w:ascii="Trebuchet MS" w:hAnsi="Trebuchet MS" w:cs="Times New Roman"/>
                <w:b/>
                <w:bCs/>
                <w:noProof/>
              </w:rPr>
              <w:delText>1.6.4.2</w:delText>
            </w:r>
            <w:r w:rsidDel="005B13B9">
              <w:rPr>
                <w:noProof/>
              </w:rPr>
              <w:tab/>
            </w:r>
            <w:r w:rsidRPr="005B13B9" w:rsidDel="005B13B9">
              <w:rPr>
                <w:rStyle w:val="Hyperlink"/>
                <w:rFonts w:ascii="Trebuchet MS" w:hAnsi="Trebuchet MS"/>
                <w:b/>
                <w:bCs/>
                <w:noProof/>
              </w:rPr>
              <w:delText>BATCHDAN – Demand Advice: Existing Guarantee Cover - Batch</w:delText>
            </w:r>
            <w:r w:rsidDel="005B13B9">
              <w:rPr>
                <w:noProof/>
                <w:webHidden/>
              </w:rPr>
              <w:tab/>
              <w:delText>33</w:delText>
            </w:r>
          </w:del>
        </w:p>
        <w:p w14:paraId="762A7937" w14:textId="415FBCC6" w:rsidR="00742785" w:rsidDel="005B13B9" w:rsidRDefault="00742785">
          <w:pPr>
            <w:pStyle w:val="TOC3"/>
            <w:tabs>
              <w:tab w:val="left" w:pos="1320"/>
              <w:tab w:val="right" w:leader="dot" w:pos="9350"/>
            </w:tabs>
            <w:rPr>
              <w:del w:id="233" w:author="Sachin Patange" w:date="2017-05-27T23:39:00Z"/>
              <w:noProof/>
            </w:rPr>
          </w:pPr>
          <w:del w:id="234" w:author="Sachin Patange" w:date="2017-05-27T23:39:00Z">
            <w:r w:rsidRPr="005B13B9" w:rsidDel="005B13B9">
              <w:rPr>
                <w:rStyle w:val="Hyperlink"/>
                <w:rFonts w:ascii="Trebuchet MS" w:hAnsi="Trebuchet MS" w:cs="Times New Roman"/>
                <w:b/>
                <w:bCs/>
                <w:noProof/>
              </w:rPr>
              <w:delText>1.6.5</w:delText>
            </w:r>
            <w:r w:rsidDel="005B13B9">
              <w:rPr>
                <w:noProof/>
              </w:rPr>
              <w:tab/>
            </w:r>
            <w:r w:rsidRPr="005B13B9" w:rsidDel="005B13B9">
              <w:rPr>
                <w:rStyle w:val="Hyperlink"/>
                <w:rFonts w:ascii="Trebuchet MS" w:hAnsi="Trebuchet MS"/>
                <w:b/>
                <w:bCs/>
                <w:noProof/>
              </w:rPr>
              <w:delText>Payment of CG Charges</w:delText>
            </w:r>
            <w:r w:rsidDel="005B13B9">
              <w:rPr>
                <w:noProof/>
                <w:webHidden/>
              </w:rPr>
              <w:tab/>
              <w:delText>33</w:delText>
            </w:r>
          </w:del>
        </w:p>
        <w:p w14:paraId="56793AF9" w14:textId="126EDACD" w:rsidR="00742785" w:rsidDel="005B13B9" w:rsidRDefault="00742785">
          <w:pPr>
            <w:pStyle w:val="TOC3"/>
            <w:tabs>
              <w:tab w:val="left" w:pos="1540"/>
              <w:tab w:val="right" w:leader="dot" w:pos="9350"/>
            </w:tabs>
            <w:rPr>
              <w:del w:id="235" w:author="Sachin Patange" w:date="2017-05-27T23:39:00Z"/>
              <w:noProof/>
            </w:rPr>
          </w:pPr>
          <w:del w:id="236" w:author="Sachin Patange" w:date="2017-05-27T23:39:00Z">
            <w:r w:rsidRPr="005B13B9" w:rsidDel="005B13B9">
              <w:rPr>
                <w:rStyle w:val="Hyperlink"/>
                <w:rFonts w:ascii="Trebuchet MS" w:hAnsi="Trebuchet MS" w:cs="Times New Roman"/>
                <w:b/>
                <w:bCs/>
                <w:noProof/>
              </w:rPr>
              <w:delText>1.6.5.1</w:delText>
            </w:r>
            <w:r w:rsidDel="005B13B9">
              <w:rPr>
                <w:noProof/>
              </w:rPr>
              <w:tab/>
            </w:r>
            <w:r w:rsidRPr="005B13B9" w:rsidDel="005B13B9">
              <w:rPr>
                <w:rStyle w:val="Hyperlink"/>
                <w:rFonts w:ascii="Trebuchet MS" w:hAnsi="Trebuchet MS"/>
                <w:b/>
                <w:bCs/>
                <w:noProof/>
              </w:rPr>
              <w:delText>Payment of CG Fees/Taxes/Penalty in Stipulated Time</w:delText>
            </w:r>
            <w:r w:rsidDel="005B13B9">
              <w:rPr>
                <w:noProof/>
                <w:webHidden/>
              </w:rPr>
              <w:tab/>
              <w:delText>34</w:delText>
            </w:r>
          </w:del>
        </w:p>
        <w:p w14:paraId="03D85660" w14:textId="1C7205CB" w:rsidR="00742785" w:rsidDel="005B13B9" w:rsidRDefault="00742785">
          <w:pPr>
            <w:pStyle w:val="TOC3"/>
            <w:tabs>
              <w:tab w:val="left" w:pos="1540"/>
              <w:tab w:val="right" w:leader="dot" w:pos="9350"/>
            </w:tabs>
            <w:rPr>
              <w:del w:id="237" w:author="Sachin Patange" w:date="2017-05-27T23:39:00Z"/>
              <w:noProof/>
            </w:rPr>
          </w:pPr>
          <w:del w:id="238" w:author="Sachin Patange" w:date="2017-05-27T23:39:00Z">
            <w:r w:rsidRPr="005B13B9" w:rsidDel="005B13B9">
              <w:rPr>
                <w:rStyle w:val="Hyperlink"/>
                <w:rFonts w:ascii="Trebuchet MS" w:hAnsi="Trebuchet MS" w:cs="Times New Roman"/>
                <w:b/>
                <w:bCs/>
                <w:noProof/>
              </w:rPr>
              <w:delText>1.6.5.2</w:delText>
            </w:r>
            <w:r w:rsidDel="005B13B9">
              <w:rPr>
                <w:noProof/>
              </w:rPr>
              <w:tab/>
            </w:r>
            <w:r w:rsidRPr="005B13B9" w:rsidDel="005B13B9">
              <w:rPr>
                <w:rStyle w:val="Hyperlink"/>
                <w:rFonts w:ascii="Trebuchet MS" w:hAnsi="Trebuchet MS"/>
                <w:b/>
                <w:bCs/>
                <w:noProof/>
              </w:rPr>
              <w:delText>Non Payment of CG Charges in Stipulated Time</w:delText>
            </w:r>
            <w:r w:rsidDel="005B13B9">
              <w:rPr>
                <w:noProof/>
                <w:webHidden/>
              </w:rPr>
              <w:tab/>
              <w:delText>35</w:delText>
            </w:r>
          </w:del>
        </w:p>
        <w:p w14:paraId="1D765447" w14:textId="04D03700" w:rsidR="00742785" w:rsidDel="005B13B9" w:rsidRDefault="00742785">
          <w:pPr>
            <w:pStyle w:val="TOC2"/>
            <w:tabs>
              <w:tab w:val="left" w:pos="880"/>
              <w:tab w:val="right" w:leader="dot" w:pos="9350"/>
            </w:tabs>
            <w:rPr>
              <w:del w:id="239" w:author="Sachin Patange" w:date="2017-05-27T23:39:00Z"/>
              <w:noProof/>
            </w:rPr>
          </w:pPr>
          <w:del w:id="240" w:author="Sachin Patange" w:date="2017-05-27T23:39:00Z">
            <w:r w:rsidRPr="005B13B9" w:rsidDel="005B13B9">
              <w:rPr>
                <w:rStyle w:val="Hyperlink"/>
                <w:rFonts w:ascii="Trebuchet MS" w:eastAsia="Times New Roman" w:hAnsi="Trebuchet MS" w:cs="Times New Roman"/>
                <w:b/>
                <w:bCs/>
                <w:iCs/>
                <w:noProof/>
              </w:rPr>
              <w:delText>1.7</w:delText>
            </w:r>
            <w:r w:rsidDel="005B13B9">
              <w:rPr>
                <w:noProof/>
              </w:rPr>
              <w:tab/>
            </w:r>
            <w:r w:rsidRPr="005B13B9" w:rsidDel="005B13B9">
              <w:rPr>
                <w:rStyle w:val="Hyperlink"/>
                <w:rFonts w:ascii="Trebuchet MS" w:eastAsia="Times New Roman" w:hAnsi="Trebuchet MS" w:cs="Arial"/>
                <w:b/>
                <w:bCs/>
                <w:iCs/>
                <w:noProof/>
              </w:rPr>
              <w:delText>CG Cover Calculation Applicable During Claim Settlement or MIS/Reporting</w:delText>
            </w:r>
            <w:r w:rsidDel="005B13B9">
              <w:rPr>
                <w:noProof/>
                <w:webHidden/>
              </w:rPr>
              <w:tab/>
              <w:delText>35</w:delText>
            </w:r>
          </w:del>
        </w:p>
        <w:p w14:paraId="5F8BF27F" w14:textId="46553FA0" w:rsidR="00742785" w:rsidDel="005B13B9" w:rsidRDefault="00742785">
          <w:pPr>
            <w:pStyle w:val="TOC2"/>
            <w:tabs>
              <w:tab w:val="left" w:pos="880"/>
              <w:tab w:val="right" w:leader="dot" w:pos="9350"/>
            </w:tabs>
            <w:rPr>
              <w:del w:id="241" w:author="Sachin Patange" w:date="2017-05-27T23:39:00Z"/>
              <w:noProof/>
            </w:rPr>
          </w:pPr>
          <w:del w:id="242" w:author="Sachin Patange" w:date="2017-05-27T23:39:00Z">
            <w:r w:rsidRPr="005B13B9" w:rsidDel="005B13B9">
              <w:rPr>
                <w:rStyle w:val="Hyperlink"/>
                <w:rFonts w:ascii="Trebuchet MS" w:eastAsia="Times New Roman" w:hAnsi="Trebuchet MS" w:cs="Times New Roman"/>
                <w:b/>
                <w:bCs/>
                <w:iCs/>
                <w:noProof/>
              </w:rPr>
              <w:delText>1.8</w:delText>
            </w:r>
            <w:r w:rsidDel="005B13B9">
              <w:rPr>
                <w:noProof/>
              </w:rPr>
              <w:tab/>
            </w:r>
            <w:r w:rsidRPr="005B13B9" w:rsidDel="005B13B9">
              <w:rPr>
                <w:rStyle w:val="Hyperlink"/>
                <w:rFonts w:ascii="Trebuchet MS" w:eastAsia="Times New Roman" w:hAnsi="Trebuchet MS" w:cs="Arial"/>
                <w:b/>
                <w:bCs/>
                <w:iCs/>
                <w:noProof/>
              </w:rPr>
              <w:delText>Loan Amount Sanction Date and Risk Premium Selection</w:delText>
            </w:r>
            <w:r w:rsidDel="005B13B9">
              <w:rPr>
                <w:noProof/>
                <w:webHidden/>
              </w:rPr>
              <w:tab/>
              <w:delText>38</w:delText>
            </w:r>
          </w:del>
        </w:p>
        <w:p w14:paraId="16E2CFA6" w14:textId="093F4C20" w:rsidR="00742785" w:rsidDel="005B13B9" w:rsidRDefault="00742785">
          <w:pPr>
            <w:pStyle w:val="TOC3"/>
            <w:tabs>
              <w:tab w:val="left" w:pos="1320"/>
              <w:tab w:val="right" w:leader="dot" w:pos="9350"/>
            </w:tabs>
            <w:rPr>
              <w:del w:id="243" w:author="Sachin Patange" w:date="2017-05-27T23:39:00Z"/>
              <w:noProof/>
            </w:rPr>
          </w:pPr>
          <w:del w:id="244" w:author="Sachin Patange" w:date="2017-05-27T23:39:00Z">
            <w:r w:rsidRPr="005B13B9" w:rsidDel="005B13B9">
              <w:rPr>
                <w:rStyle w:val="Hyperlink"/>
                <w:rFonts w:ascii="Trebuchet MS" w:hAnsi="Trebuchet MS" w:cs="Times New Roman"/>
                <w:b/>
                <w:bCs/>
                <w:noProof/>
              </w:rPr>
              <w:delText>1.8.1</w:delText>
            </w:r>
            <w:r w:rsidDel="005B13B9">
              <w:rPr>
                <w:noProof/>
              </w:rPr>
              <w:tab/>
            </w:r>
            <w:r w:rsidRPr="005B13B9" w:rsidDel="005B13B9">
              <w:rPr>
                <w:rStyle w:val="Hyperlink"/>
                <w:rFonts w:ascii="Trebuchet MS" w:hAnsi="Trebuchet MS"/>
                <w:b/>
                <w:bCs/>
                <w:noProof/>
              </w:rPr>
              <w:delText>For New Credit Guarantee Cases</w:delText>
            </w:r>
            <w:r w:rsidDel="005B13B9">
              <w:rPr>
                <w:noProof/>
                <w:webHidden/>
              </w:rPr>
              <w:tab/>
              <w:delText>38</w:delText>
            </w:r>
          </w:del>
        </w:p>
        <w:p w14:paraId="1644E128" w14:textId="6D48CD52" w:rsidR="00742785" w:rsidDel="005B13B9" w:rsidRDefault="00742785">
          <w:pPr>
            <w:pStyle w:val="TOC2"/>
            <w:tabs>
              <w:tab w:val="left" w:pos="880"/>
              <w:tab w:val="right" w:leader="dot" w:pos="9350"/>
            </w:tabs>
            <w:rPr>
              <w:del w:id="245" w:author="Sachin Patange" w:date="2017-05-27T23:39:00Z"/>
              <w:noProof/>
            </w:rPr>
          </w:pPr>
          <w:del w:id="246" w:author="Sachin Patange" w:date="2017-05-27T23:39:00Z">
            <w:r w:rsidRPr="005B13B9" w:rsidDel="005B13B9">
              <w:rPr>
                <w:rStyle w:val="Hyperlink"/>
                <w:rFonts w:ascii="Trebuchet MS" w:eastAsia="Times New Roman" w:hAnsi="Trebuchet MS" w:cs="Times New Roman"/>
                <w:b/>
                <w:bCs/>
                <w:iCs/>
                <w:noProof/>
              </w:rPr>
              <w:delText>1.9</w:delText>
            </w:r>
            <w:r w:rsidDel="005B13B9">
              <w:rPr>
                <w:noProof/>
              </w:rPr>
              <w:tab/>
            </w:r>
            <w:r w:rsidRPr="005B13B9" w:rsidDel="005B13B9">
              <w:rPr>
                <w:rStyle w:val="Hyperlink"/>
                <w:rFonts w:ascii="Trebuchet MS" w:eastAsia="Times New Roman" w:hAnsi="Trebuchet MS" w:cs="Arial"/>
                <w:b/>
                <w:bCs/>
                <w:iCs/>
                <w:noProof/>
              </w:rPr>
              <w:delText>Persisting the Loan Account Information in CG Table</w:delText>
            </w:r>
            <w:r w:rsidDel="005B13B9">
              <w:rPr>
                <w:noProof/>
                <w:webHidden/>
              </w:rPr>
              <w:tab/>
              <w:delText>40</w:delText>
            </w:r>
          </w:del>
        </w:p>
        <w:p w14:paraId="6B7E8ACE" w14:textId="3F5DC86F" w:rsidR="00742785" w:rsidDel="005B13B9" w:rsidRDefault="00742785">
          <w:pPr>
            <w:pStyle w:val="TOC3"/>
            <w:tabs>
              <w:tab w:val="left" w:pos="1320"/>
              <w:tab w:val="right" w:leader="dot" w:pos="9350"/>
            </w:tabs>
            <w:rPr>
              <w:del w:id="247" w:author="Sachin Patange" w:date="2017-05-27T23:39:00Z"/>
              <w:noProof/>
            </w:rPr>
          </w:pPr>
          <w:del w:id="248" w:author="Sachin Patange" w:date="2017-05-27T23:39:00Z">
            <w:r w:rsidRPr="005B13B9" w:rsidDel="005B13B9">
              <w:rPr>
                <w:rStyle w:val="Hyperlink"/>
                <w:rFonts w:ascii="Trebuchet MS" w:hAnsi="Trebuchet MS" w:cs="Times New Roman"/>
                <w:b/>
                <w:bCs/>
                <w:noProof/>
              </w:rPr>
              <w:delText>1.9.1</w:delText>
            </w:r>
            <w:r w:rsidDel="005B13B9">
              <w:rPr>
                <w:noProof/>
              </w:rPr>
              <w:tab/>
            </w:r>
            <w:r w:rsidRPr="005B13B9" w:rsidDel="005B13B9">
              <w:rPr>
                <w:rStyle w:val="Hyperlink"/>
                <w:rFonts w:ascii="Trebuchet MS" w:hAnsi="Trebuchet MS"/>
                <w:b/>
                <w:bCs/>
                <w:noProof/>
              </w:rPr>
              <w:delText>New Credit Guarantee Information</w:delText>
            </w:r>
            <w:r w:rsidDel="005B13B9">
              <w:rPr>
                <w:noProof/>
                <w:webHidden/>
              </w:rPr>
              <w:tab/>
              <w:delText>40</w:delText>
            </w:r>
          </w:del>
        </w:p>
        <w:p w14:paraId="709FE16A" w14:textId="33E6D9DC" w:rsidR="00742785" w:rsidDel="005B13B9" w:rsidRDefault="00742785">
          <w:pPr>
            <w:pStyle w:val="TOC3"/>
            <w:tabs>
              <w:tab w:val="left" w:pos="1320"/>
              <w:tab w:val="right" w:leader="dot" w:pos="9350"/>
            </w:tabs>
            <w:rPr>
              <w:del w:id="249" w:author="Sachin Patange" w:date="2017-05-27T23:39:00Z"/>
              <w:noProof/>
            </w:rPr>
          </w:pPr>
          <w:del w:id="250" w:author="Sachin Patange" w:date="2017-05-27T23:39:00Z">
            <w:r w:rsidRPr="005B13B9" w:rsidDel="005B13B9">
              <w:rPr>
                <w:rStyle w:val="Hyperlink"/>
                <w:rFonts w:ascii="Trebuchet MS" w:hAnsi="Trebuchet MS" w:cs="Times New Roman"/>
                <w:b/>
                <w:bCs/>
                <w:noProof/>
              </w:rPr>
              <w:delText>1.9.2</w:delText>
            </w:r>
            <w:r w:rsidDel="005B13B9">
              <w:rPr>
                <w:noProof/>
              </w:rPr>
              <w:tab/>
            </w:r>
            <w:r w:rsidRPr="005B13B9" w:rsidDel="005B13B9">
              <w:rPr>
                <w:rStyle w:val="Hyperlink"/>
                <w:rFonts w:ascii="Trebuchet MS" w:hAnsi="Trebuchet MS"/>
                <w:b/>
                <w:bCs/>
                <w:noProof/>
              </w:rPr>
              <w:delText>Continue Credit Guarantee Information</w:delText>
            </w:r>
            <w:r w:rsidDel="005B13B9">
              <w:rPr>
                <w:noProof/>
                <w:webHidden/>
              </w:rPr>
              <w:tab/>
              <w:delText>40</w:delText>
            </w:r>
          </w:del>
        </w:p>
        <w:p w14:paraId="4097A4F5" w14:textId="74BF6623" w:rsidR="00742785" w:rsidDel="005B13B9" w:rsidRDefault="00742785">
          <w:pPr>
            <w:pStyle w:val="TOC2"/>
            <w:tabs>
              <w:tab w:val="left" w:pos="1100"/>
              <w:tab w:val="right" w:leader="dot" w:pos="9350"/>
            </w:tabs>
            <w:rPr>
              <w:del w:id="251" w:author="Sachin Patange" w:date="2017-05-27T23:39:00Z"/>
              <w:noProof/>
            </w:rPr>
          </w:pPr>
          <w:del w:id="252" w:author="Sachin Patange" w:date="2017-05-27T23:39:00Z">
            <w:r w:rsidRPr="005B13B9" w:rsidDel="005B13B9">
              <w:rPr>
                <w:rStyle w:val="Hyperlink"/>
                <w:rFonts w:ascii="Trebuchet MS" w:eastAsia="Times New Roman" w:hAnsi="Trebuchet MS" w:cs="Times New Roman"/>
                <w:b/>
                <w:bCs/>
                <w:iCs/>
                <w:noProof/>
              </w:rPr>
              <w:delText>1.10</w:delText>
            </w:r>
            <w:r w:rsidDel="005B13B9">
              <w:rPr>
                <w:noProof/>
              </w:rPr>
              <w:tab/>
            </w:r>
            <w:r w:rsidRPr="005B13B9" w:rsidDel="005B13B9">
              <w:rPr>
                <w:rStyle w:val="Hyperlink"/>
                <w:rFonts w:ascii="Trebuchet MS" w:eastAsia="Times New Roman" w:hAnsi="Trebuchet MS" w:cs="Arial"/>
                <w:b/>
                <w:bCs/>
                <w:iCs/>
                <w:noProof/>
              </w:rPr>
              <w:delText>Points Pending For Further Clarification</w:delText>
            </w:r>
            <w:r w:rsidDel="005B13B9">
              <w:rPr>
                <w:noProof/>
                <w:webHidden/>
              </w:rPr>
              <w:tab/>
              <w:delText>41</w:delText>
            </w:r>
          </w:del>
        </w:p>
        <w:p w14:paraId="2D15B3BA" w14:textId="0F024430" w:rsidR="000F5681" w:rsidDel="00742785" w:rsidRDefault="000F5681">
          <w:pPr>
            <w:pStyle w:val="TOC2"/>
            <w:tabs>
              <w:tab w:val="left" w:pos="880"/>
              <w:tab w:val="right" w:leader="dot" w:pos="9350"/>
            </w:tabs>
            <w:rPr>
              <w:del w:id="253" w:author="Sachin Patange" w:date="2017-05-27T23:36:00Z"/>
              <w:noProof/>
            </w:rPr>
          </w:pPr>
          <w:del w:id="254" w:author="Sachin Patange" w:date="2017-05-27T23:36:00Z">
            <w:r w:rsidRPr="00742785" w:rsidDel="00742785">
              <w:rPr>
                <w:rStyle w:val="Hyperlink"/>
                <w:rFonts w:ascii="Trebuchet MS" w:eastAsia="Times New Roman" w:hAnsi="Trebuchet MS" w:cs="Times New Roman"/>
                <w:b/>
                <w:bCs/>
                <w:iCs/>
                <w:noProof/>
              </w:rPr>
              <w:delText>1.1</w:delText>
            </w:r>
            <w:r w:rsidDel="00742785">
              <w:rPr>
                <w:noProof/>
              </w:rPr>
              <w:tab/>
            </w:r>
            <w:r w:rsidRPr="00742785" w:rsidDel="00742785">
              <w:rPr>
                <w:rStyle w:val="Hyperlink"/>
                <w:rFonts w:ascii="Trebuchet MS" w:eastAsia="Times New Roman" w:hAnsi="Trebuchet MS" w:cs="Arial"/>
                <w:b/>
                <w:bCs/>
                <w:iCs/>
                <w:noProof/>
              </w:rPr>
              <w:delText>Introduction</w:delText>
            </w:r>
            <w:r w:rsidDel="00742785">
              <w:rPr>
                <w:noProof/>
                <w:webHidden/>
              </w:rPr>
              <w:tab/>
              <w:delText>6</w:delText>
            </w:r>
          </w:del>
        </w:p>
        <w:p w14:paraId="349CABBB" w14:textId="2DA92362" w:rsidR="000F5681" w:rsidDel="00742785" w:rsidRDefault="000F5681">
          <w:pPr>
            <w:pStyle w:val="TOC3"/>
            <w:tabs>
              <w:tab w:val="left" w:pos="1320"/>
              <w:tab w:val="right" w:leader="dot" w:pos="9350"/>
            </w:tabs>
            <w:rPr>
              <w:del w:id="255" w:author="Sachin Patange" w:date="2017-05-27T23:36:00Z"/>
              <w:noProof/>
            </w:rPr>
          </w:pPr>
          <w:del w:id="256" w:author="Sachin Patange" w:date="2017-05-27T23:36:00Z">
            <w:r w:rsidRPr="00742785" w:rsidDel="00742785">
              <w:rPr>
                <w:rStyle w:val="Hyperlink"/>
                <w:rFonts w:ascii="Trebuchet MS" w:hAnsi="Trebuchet MS" w:cs="Times New Roman"/>
                <w:b/>
                <w:bCs/>
                <w:noProof/>
              </w:rPr>
              <w:delText>1.1.1</w:delText>
            </w:r>
            <w:r w:rsidDel="00742785">
              <w:rPr>
                <w:noProof/>
              </w:rPr>
              <w:tab/>
            </w:r>
            <w:r w:rsidRPr="00742785" w:rsidDel="00742785">
              <w:rPr>
                <w:rStyle w:val="Hyperlink"/>
                <w:rFonts w:ascii="Trebuchet MS" w:hAnsi="Trebuchet MS"/>
                <w:b/>
                <w:bCs/>
                <w:noProof/>
              </w:rPr>
              <w:delText>Fund &amp; Docket Construct</w:delText>
            </w:r>
            <w:r w:rsidDel="00742785">
              <w:rPr>
                <w:noProof/>
                <w:webHidden/>
              </w:rPr>
              <w:tab/>
              <w:delText>6</w:delText>
            </w:r>
          </w:del>
        </w:p>
        <w:p w14:paraId="7974F182" w14:textId="166EBA11" w:rsidR="000F5681" w:rsidDel="00742785" w:rsidRDefault="000F5681">
          <w:pPr>
            <w:pStyle w:val="TOC2"/>
            <w:tabs>
              <w:tab w:val="left" w:pos="880"/>
              <w:tab w:val="right" w:leader="dot" w:pos="9350"/>
            </w:tabs>
            <w:rPr>
              <w:del w:id="257" w:author="Sachin Patange" w:date="2017-05-27T23:36:00Z"/>
              <w:noProof/>
            </w:rPr>
          </w:pPr>
          <w:del w:id="258" w:author="Sachin Patange" w:date="2017-05-27T23:36:00Z">
            <w:r w:rsidRPr="00742785" w:rsidDel="00742785">
              <w:rPr>
                <w:rStyle w:val="Hyperlink"/>
                <w:rFonts w:ascii="Trebuchet MS" w:eastAsia="Times New Roman" w:hAnsi="Trebuchet MS" w:cs="Times New Roman"/>
                <w:b/>
                <w:bCs/>
                <w:iCs/>
                <w:noProof/>
              </w:rPr>
              <w:lastRenderedPageBreak/>
              <w:delText>1.2</w:delText>
            </w:r>
            <w:r w:rsidDel="00742785">
              <w:rPr>
                <w:noProof/>
              </w:rPr>
              <w:tab/>
            </w:r>
            <w:r w:rsidRPr="00742785" w:rsidDel="00742785">
              <w:rPr>
                <w:rStyle w:val="Hyperlink"/>
                <w:rFonts w:ascii="Trebuchet MS" w:eastAsia="Times New Roman" w:hAnsi="Trebuchet MS" w:cs="Arial"/>
                <w:b/>
                <w:bCs/>
                <w:iCs/>
                <w:noProof/>
              </w:rPr>
              <w:delText>Input File Layout</w:delText>
            </w:r>
            <w:r w:rsidDel="00742785">
              <w:rPr>
                <w:noProof/>
                <w:webHidden/>
              </w:rPr>
              <w:tab/>
              <w:delText>7</w:delText>
            </w:r>
          </w:del>
        </w:p>
        <w:p w14:paraId="1661FA7F" w14:textId="29366D09" w:rsidR="000F5681" w:rsidDel="00742785" w:rsidRDefault="000F5681">
          <w:pPr>
            <w:pStyle w:val="TOC3"/>
            <w:tabs>
              <w:tab w:val="left" w:pos="1320"/>
              <w:tab w:val="right" w:leader="dot" w:pos="9350"/>
            </w:tabs>
            <w:rPr>
              <w:del w:id="259" w:author="Sachin Patange" w:date="2017-05-27T23:36:00Z"/>
              <w:noProof/>
            </w:rPr>
          </w:pPr>
          <w:del w:id="260" w:author="Sachin Patange" w:date="2017-05-27T23:36:00Z">
            <w:r w:rsidRPr="00742785" w:rsidDel="00742785">
              <w:rPr>
                <w:rStyle w:val="Hyperlink"/>
                <w:rFonts w:ascii="Trebuchet MS" w:hAnsi="Trebuchet MS" w:cs="Times New Roman"/>
                <w:b/>
                <w:bCs/>
                <w:noProof/>
              </w:rPr>
              <w:delText>1.2.1</w:delText>
            </w:r>
            <w:r w:rsidDel="00742785">
              <w:rPr>
                <w:noProof/>
              </w:rPr>
              <w:tab/>
            </w:r>
            <w:r w:rsidRPr="00742785" w:rsidDel="00742785">
              <w:rPr>
                <w:rStyle w:val="Hyperlink"/>
                <w:rFonts w:ascii="Trebuchet MS" w:hAnsi="Trebuchet MS"/>
                <w:b/>
                <w:bCs/>
                <w:noProof/>
              </w:rPr>
              <w:delText>Layout: Input File – New CG Issuance</w:delText>
            </w:r>
            <w:r w:rsidDel="00742785">
              <w:rPr>
                <w:noProof/>
                <w:webHidden/>
              </w:rPr>
              <w:tab/>
              <w:delText>7</w:delText>
            </w:r>
          </w:del>
        </w:p>
        <w:p w14:paraId="47D38DC3" w14:textId="260D977A" w:rsidR="000F5681" w:rsidDel="00742785" w:rsidRDefault="000F5681">
          <w:pPr>
            <w:pStyle w:val="TOC3"/>
            <w:tabs>
              <w:tab w:val="left" w:pos="1320"/>
              <w:tab w:val="right" w:leader="dot" w:pos="9350"/>
            </w:tabs>
            <w:rPr>
              <w:del w:id="261" w:author="Sachin Patange" w:date="2017-05-27T23:36:00Z"/>
              <w:noProof/>
            </w:rPr>
          </w:pPr>
          <w:del w:id="262" w:author="Sachin Patange" w:date="2017-05-27T23:36:00Z">
            <w:r w:rsidRPr="00742785" w:rsidDel="00742785">
              <w:rPr>
                <w:rStyle w:val="Hyperlink"/>
                <w:rFonts w:ascii="Trebuchet MS" w:hAnsi="Trebuchet MS" w:cs="Times New Roman"/>
                <w:b/>
                <w:bCs/>
                <w:noProof/>
              </w:rPr>
              <w:delText>1.2.2</w:delText>
            </w:r>
            <w:r w:rsidDel="00742785">
              <w:rPr>
                <w:noProof/>
              </w:rPr>
              <w:tab/>
            </w:r>
            <w:r w:rsidRPr="00742785" w:rsidDel="00742785">
              <w:rPr>
                <w:rStyle w:val="Hyperlink"/>
                <w:rFonts w:ascii="Trebuchet MS" w:hAnsi="Trebuchet MS"/>
                <w:b/>
                <w:bCs/>
                <w:noProof/>
              </w:rPr>
              <w:delText>Layout: Input File - CG Continuity</w:delText>
            </w:r>
            <w:r w:rsidDel="00742785">
              <w:rPr>
                <w:noProof/>
                <w:webHidden/>
              </w:rPr>
              <w:tab/>
              <w:delText>7</w:delText>
            </w:r>
          </w:del>
        </w:p>
        <w:p w14:paraId="19F25173" w14:textId="4E9C5595" w:rsidR="000F5681" w:rsidDel="00742785" w:rsidRDefault="000F5681">
          <w:pPr>
            <w:pStyle w:val="TOC2"/>
            <w:tabs>
              <w:tab w:val="left" w:pos="880"/>
              <w:tab w:val="right" w:leader="dot" w:pos="9350"/>
            </w:tabs>
            <w:rPr>
              <w:del w:id="263" w:author="Sachin Patange" w:date="2017-05-27T23:36:00Z"/>
              <w:noProof/>
            </w:rPr>
          </w:pPr>
          <w:del w:id="264" w:author="Sachin Patange" w:date="2017-05-27T23:36:00Z">
            <w:r w:rsidRPr="00742785" w:rsidDel="00742785">
              <w:rPr>
                <w:rStyle w:val="Hyperlink"/>
                <w:rFonts w:ascii="Trebuchet MS" w:eastAsia="Times New Roman" w:hAnsi="Trebuchet MS" w:cs="Times New Roman"/>
                <w:b/>
                <w:bCs/>
                <w:iCs/>
                <w:noProof/>
              </w:rPr>
              <w:delText>1.3</w:delText>
            </w:r>
            <w:r w:rsidDel="00742785">
              <w:rPr>
                <w:noProof/>
              </w:rPr>
              <w:tab/>
            </w:r>
            <w:r w:rsidRPr="00742785" w:rsidDel="00742785">
              <w:rPr>
                <w:rStyle w:val="Hyperlink"/>
                <w:rFonts w:ascii="Trebuchet MS" w:eastAsia="Times New Roman" w:hAnsi="Trebuchet MS" w:cs="Arial"/>
                <w:b/>
                <w:bCs/>
                <w:iCs/>
                <w:noProof/>
              </w:rPr>
              <w:delText>Input File Format Processed By SURGE</w:delText>
            </w:r>
            <w:r w:rsidDel="00742785">
              <w:rPr>
                <w:noProof/>
                <w:webHidden/>
              </w:rPr>
              <w:tab/>
              <w:delText>8</w:delText>
            </w:r>
          </w:del>
        </w:p>
        <w:p w14:paraId="002B79EE" w14:textId="33248FC2" w:rsidR="000F5681" w:rsidDel="00742785" w:rsidRDefault="000F5681">
          <w:pPr>
            <w:pStyle w:val="TOC2"/>
            <w:tabs>
              <w:tab w:val="left" w:pos="880"/>
              <w:tab w:val="right" w:leader="dot" w:pos="9350"/>
            </w:tabs>
            <w:rPr>
              <w:del w:id="265" w:author="Sachin Patange" w:date="2017-05-27T23:36:00Z"/>
              <w:noProof/>
            </w:rPr>
          </w:pPr>
          <w:del w:id="266" w:author="Sachin Patange" w:date="2017-05-27T23:36:00Z">
            <w:r w:rsidRPr="00742785" w:rsidDel="00742785">
              <w:rPr>
                <w:rStyle w:val="Hyperlink"/>
                <w:rFonts w:ascii="Trebuchet MS" w:eastAsia="Times New Roman" w:hAnsi="Trebuchet MS" w:cs="Times New Roman"/>
                <w:b/>
                <w:bCs/>
                <w:iCs/>
                <w:noProof/>
              </w:rPr>
              <w:delText>1.4</w:delText>
            </w:r>
            <w:r w:rsidDel="00742785">
              <w:rPr>
                <w:noProof/>
              </w:rPr>
              <w:tab/>
            </w:r>
            <w:r w:rsidRPr="00742785" w:rsidDel="00742785">
              <w:rPr>
                <w:rStyle w:val="Hyperlink"/>
                <w:rFonts w:ascii="Trebuchet MS" w:eastAsia="Times New Roman" w:hAnsi="Trebuchet MS" w:cs="Arial"/>
                <w:b/>
                <w:bCs/>
                <w:iCs/>
                <w:noProof/>
              </w:rPr>
              <w:delText>Preparation of Input File</w:delText>
            </w:r>
            <w:r w:rsidDel="00742785">
              <w:rPr>
                <w:noProof/>
                <w:webHidden/>
              </w:rPr>
              <w:tab/>
              <w:delText>8</w:delText>
            </w:r>
          </w:del>
        </w:p>
        <w:p w14:paraId="1EF14813" w14:textId="3E7C657F" w:rsidR="000F5681" w:rsidDel="00742785" w:rsidRDefault="000F5681">
          <w:pPr>
            <w:pStyle w:val="TOC3"/>
            <w:tabs>
              <w:tab w:val="left" w:pos="1320"/>
              <w:tab w:val="right" w:leader="dot" w:pos="9350"/>
            </w:tabs>
            <w:rPr>
              <w:del w:id="267" w:author="Sachin Patange" w:date="2017-05-27T23:36:00Z"/>
              <w:noProof/>
            </w:rPr>
          </w:pPr>
          <w:del w:id="268" w:author="Sachin Patange" w:date="2017-05-27T23:36:00Z">
            <w:r w:rsidRPr="00742785" w:rsidDel="00742785">
              <w:rPr>
                <w:rStyle w:val="Hyperlink"/>
                <w:rFonts w:ascii="Trebuchet MS" w:hAnsi="Trebuchet MS" w:cs="Times New Roman"/>
                <w:b/>
                <w:bCs/>
                <w:noProof/>
              </w:rPr>
              <w:delText>1.4.1</w:delText>
            </w:r>
            <w:r w:rsidDel="00742785">
              <w:rPr>
                <w:noProof/>
              </w:rPr>
              <w:tab/>
            </w:r>
            <w:r w:rsidRPr="00742785" w:rsidDel="00742785">
              <w:rPr>
                <w:rStyle w:val="Hyperlink"/>
                <w:rFonts w:ascii="Trebuchet MS" w:hAnsi="Trebuchet MS"/>
                <w:b/>
                <w:bCs/>
                <w:noProof/>
              </w:rPr>
              <w:delText>New Credit Guarantees – Request for Quotes and Issue of Guarantees</w:delText>
            </w:r>
            <w:r w:rsidDel="00742785">
              <w:rPr>
                <w:noProof/>
                <w:webHidden/>
              </w:rPr>
              <w:tab/>
              <w:delText>8</w:delText>
            </w:r>
          </w:del>
        </w:p>
        <w:p w14:paraId="2966C59D" w14:textId="74E7484D" w:rsidR="000F5681" w:rsidDel="00742785" w:rsidRDefault="000F5681">
          <w:pPr>
            <w:pStyle w:val="TOC3"/>
            <w:tabs>
              <w:tab w:val="left" w:pos="1320"/>
              <w:tab w:val="right" w:leader="dot" w:pos="9350"/>
            </w:tabs>
            <w:rPr>
              <w:del w:id="269" w:author="Sachin Patange" w:date="2017-05-27T23:36:00Z"/>
              <w:noProof/>
            </w:rPr>
          </w:pPr>
          <w:del w:id="270" w:author="Sachin Patange" w:date="2017-05-27T23:36:00Z">
            <w:r w:rsidRPr="00742785" w:rsidDel="00742785">
              <w:rPr>
                <w:rStyle w:val="Hyperlink"/>
                <w:rFonts w:ascii="Trebuchet MS" w:hAnsi="Trebuchet MS" w:cs="Times New Roman"/>
                <w:b/>
                <w:bCs/>
                <w:noProof/>
              </w:rPr>
              <w:delText>1.4.2</w:delText>
            </w:r>
            <w:r w:rsidDel="00742785">
              <w:rPr>
                <w:noProof/>
              </w:rPr>
              <w:tab/>
            </w:r>
            <w:r w:rsidRPr="00742785" w:rsidDel="00742785">
              <w:rPr>
                <w:rStyle w:val="Hyperlink"/>
                <w:rFonts w:ascii="Trebuchet MS" w:hAnsi="Trebuchet MS"/>
                <w:b/>
                <w:bCs/>
                <w:noProof/>
              </w:rPr>
              <w:delText>Requesting Quotes for Credit Guarantee Continuity</w:delText>
            </w:r>
            <w:r w:rsidDel="00742785">
              <w:rPr>
                <w:noProof/>
                <w:webHidden/>
              </w:rPr>
              <w:tab/>
              <w:delText>9</w:delText>
            </w:r>
          </w:del>
        </w:p>
        <w:p w14:paraId="66B7EF8D" w14:textId="4EF2E592" w:rsidR="000F5681" w:rsidDel="00742785" w:rsidRDefault="000F5681">
          <w:pPr>
            <w:pStyle w:val="TOC3"/>
            <w:tabs>
              <w:tab w:val="left" w:pos="1320"/>
              <w:tab w:val="right" w:leader="dot" w:pos="9350"/>
            </w:tabs>
            <w:rPr>
              <w:del w:id="271" w:author="Sachin Patange" w:date="2017-05-27T23:36:00Z"/>
              <w:noProof/>
            </w:rPr>
          </w:pPr>
          <w:del w:id="272" w:author="Sachin Patange" w:date="2017-05-27T23:36:00Z">
            <w:r w:rsidRPr="00742785" w:rsidDel="00742785">
              <w:rPr>
                <w:rStyle w:val="Hyperlink"/>
                <w:rFonts w:ascii="Trebuchet MS" w:hAnsi="Trebuchet MS" w:cs="Times New Roman"/>
                <w:b/>
                <w:bCs/>
                <w:noProof/>
              </w:rPr>
              <w:delText>1.4.3</w:delText>
            </w:r>
            <w:r w:rsidDel="00742785">
              <w:rPr>
                <w:noProof/>
              </w:rPr>
              <w:tab/>
            </w:r>
            <w:r w:rsidRPr="00742785" w:rsidDel="00742785">
              <w:rPr>
                <w:rStyle w:val="Hyperlink"/>
                <w:rFonts w:ascii="Trebuchet MS" w:hAnsi="Trebuchet MS"/>
                <w:b/>
                <w:bCs/>
                <w:noProof/>
              </w:rPr>
              <w:delText>Summary - Preparing &amp; Uploading the Input File</w:delText>
            </w:r>
            <w:r w:rsidDel="00742785">
              <w:rPr>
                <w:noProof/>
                <w:webHidden/>
              </w:rPr>
              <w:tab/>
              <w:delText>10</w:delText>
            </w:r>
          </w:del>
        </w:p>
        <w:p w14:paraId="396DD40F" w14:textId="2E252A05" w:rsidR="000F5681" w:rsidDel="00742785" w:rsidRDefault="000F5681">
          <w:pPr>
            <w:pStyle w:val="TOC2"/>
            <w:tabs>
              <w:tab w:val="left" w:pos="880"/>
              <w:tab w:val="right" w:leader="dot" w:pos="9350"/>
            </w:tabs>
            <w:rPr>
              <w:del w:id="273" w:author="Sachin Patange" w:date="2017-05-27T23:36:00Z"/>
              <w:noProof/>
            </w:rPr>
          </w:pPr>
          <w:del w:id="274" w:author="Sachin Patange" w:date="2017-05-27T23:36:00Z">
            <w:r w:rsidRPr="00742785" w:rsidDel="00742785">
              <w:rPr>
                <w:rStyle w:val="Hyperlink"/>
                <w:rFonts w:ascii="Trebuchet MS" w:eastAsia="Times New Roman" w:hAnsi="Trebuchet MS" w:cs="Times New Roman"/>
                <w:b/>
                <w:bCs/>
                <w:iCs/>
                <w:noProof/>
              </w:rPr>
              <w:delText>1.5</w:delText>
            </w:r>
            <w:r w:rsidDel="00742785">
              <w:rPr>
                <w:noProof/>
              </w:rPr>
              <w:tab/>
            </w:r>
            <w:r w:rsidRPr="00742785" w:rsidDel="00742785">
              <w:rPr>
                <w:rStyle w:val="Hyperlink"/>
                <w:rFonts w:ascii="Trebuchet MS" w:eastAsia="Times New Roman" w:hAnsi="Trebuchet MS" w:cs="Arial"/>
                <w:b/>
                <w:bCs/>
                <w:iCs/>
                <w:noProof/>
              </w:rPr>
              <w:delText>Generation of New Credit Guarantee</w:delText>
            </w:r>
            <w:r w:rsidDel="00742785">
              <w:rPr>
                <w:noProof/>
                <w:webHidden/>
              </w:rPr>
              <w:tab/>
              <w:delText>12</w:delText>
            </w:r>
          </w:del>
        </w:p>
        <w:p w14:paraId="456D0323" w14:textId="0FEDA48C" w:rsidR="000F5681" w:rsidDel="00742785" w:rsidRDefault="000F5681">
          <w:pPr>
            <w:pStyle w:val="TOC3"/>
            <w:tabs>
              <w:tab w:val="left" w:pos="1320"/>
              <w:tab w:val="right" w:leader="dot" w:pos="9350"/>
            </w:tabs>
            <w:rPr>
              <w:del w:id="275" w:author="Sachin Patange" w:date="2017-05-27T23:36:00Z"/>
              <w:noProof/>
            </w:rPr>
          </w:pPr>
          <w:del w:id="276" w:author="Sachin Patange" w:date="2017-05-27T23:36:00Z">
            <w:r w:rsidRPr="00742785" w:rsidDel="00742785">
              <w:rPr>
                <w:rStyle w:val="Hyperlink"/>
                <w:rFonts w:ascii="Trebuchet MS" w:hAnsi="Trebuchet MS" w:cs="Times New Roman"/>
                <w:b/>
                <w:bCs/>
                <w:noProof/>
              </w:rPr>
              <w:delText>1.5.1</w:delText>
            </w:r>
            <w:r w:rsidDel="00742785">
              <w:rPr>
                <w:noProof/>
              </w:rPr>
              <w:tab/>
            </w:r>
            <w:r w:rsidRPr="00742785" w:rsidDel="00742785">
              <w:rPr>
                <w:rStyle w:val="Hyperlink"/>
                <w:rFonts w:ascii="Trebuchet MS" w:hAnsi="Trebuchet MS"/>
                <w:b/>
                <w:bCs/>
                <w:noProof/>
              </w:rPr>
              <w:delText>Input File Content to Staging Area</w:delText>
            </w:r>
            <w:r w:rsidDel="00742785">
              <w:rPr>
                <w:noProof/>
                <w:webHidden/>
              </w:rPr>
              <w:tab/>
              <w:delText>12</w:delText>
            </w:r>
          </w:del>
        </w:p>
        <w:p w14:paraId="021E3EB2" w14:textId="42202FA0" w:rsidR="000F5681" w:rsidDel="00742785" w:rsidRDefault="000F5681">
          <w:pPr>
            <w:pStyle w:val="TOC3"/>
            <w:tabs>
              <w:tab w:val="left" w:pos="1320"/>
              <w:tab w:val="right" w:leader="dot" w:pos="9350"/>
            </w:tabs>
            <w:rPr>
              <w:del w:id="277" w:author="Sachin Patange" w:date="2017-05-27T23:36:00Z"/>
              <w:noProof/>
            </w:rPr>
          </w:pPr>
          <w:del w:id="278" w:author="Sachin Patange" w:date="2017-05-27T23:36:00Z">
            <w:r w:rsidRPr="00742785" w:rsidDel="00742785">
              <w:rPr>
                <w:rStyle w:val="Hyperlink"/>
                <w:rFonts w:ascii="Trebuchet MS" w:hAnsi="Trebuchet MS" w:cs="Times New Roman"/>
                <w:b/>
                <w:bCs/>
                <w:noProof/>
              </w:rPr>
              <w:delText>1.5.2</w:delText>
            </w:r>
            <w:r w:rsidDel="00742785">
              <w:rPr>
                <w:noProof/>
              </w:rPr>
              <w:tab/>
            </w:r>
            <w:r w:rsidRPr="00742785" w:rsidDel="00742785">
              <w:rPr>
                <w:rStyle w:val="Hyperlink"/>
                <w:rFonts w:ascii="Trebuchet MS" w:hAnsi="Trebuchet MS"/>
                <w:b/>
                <w:bCs/>
                <w:noProof/>
              </w:rPr>
              <w:delText>Eligibility Criteria Checks – New CG Request</w:delText>
            </w:r>
            <w:r w:rsidDel="00742785">
              <w:rPr>
                <w:noProof/>
                <w:webHidden/>
              </w:rPr>
              <w:tab/>
              <w:delText>12</w:delText>
            </w:r>
          </w:del>
        </w:p>
        <w:p w14:paraId="5D57D222" w14:textId="40EE1DA8" w:rsidR="000F5681" w:rsidDel="00742785" w:rsidRDefault="000F5681">
          <w:pPr>
            <w:pStyle w:val="TOC3"/>
            <w:tabs>
              <w:tab w:val="left" w:pos="1320"/>
              <w:tab w:val="right" w:leader="dot" w:pos="9350"/>
            </w:tabs>
            <w:rPr>
              <w:del w:id="279" w:author="Sachin Patange" w:date="2017-05-27T23:36:00Z"/>
              <w:noProof/>
            </w:rPr>
          </w:pPr>
          <w:del w:id="280" w:author="Sachin Patange" w:date="2017-05-27T23:36:00Z">
            <w:r w:rsidRPr="00742785" w:rsidDel="00742785">
              <w:rPr>
                <w:rStyle w:val="Hyperlink"/>
                <w:rFonts w:ascii="Trebuchet MS" w:hAnsi="Trebuchet MS" w:cs="Times New Roman"/>
                <w:b/>
                <w:bCs/>
                <w:noProof/>
              </w:rPr>
              <w:delText>1.5.3</w:delText>
            </w:r>
            <w:r w:rsidDel="00742785">
              <w:rPr>
                <w:noProof/>
              </w:rPr>
              <w:tab/>
            </w:r>
            <w:r w:rsidRPr="00742785" w:rsidDel="00742785">
              <w:rPr>
                <w:rStyle w:val="Hyperlink"/>
                <w:rFonts w:ascii="Trebuchet MS" w:hAnsi="Trebuchet MS"/>
                <w:b/>
                <w:bCs/>
                <w:noProof/>
              </w:rPr>
              <w:delText>Allotting Credit Guarantee Unique Identifiers - CGPAN</w:delText>
            </w:r>
            <w:r w:rsidDel="00742785">
              <w:rPr>
                <w:noProof/>
                <w:webHidden/>
              </w:rPr>
              <w:tab/>
              <w:delText>15</w:delText>
            </w:r>
          </w:del>
        </w:p>
        <w:p w14:paraId="0D254749" w14:textId="49CB21E5" w:rsidR="000F5681" w:rsidDel="00742785" w:rsidRDefault="000F5681">
          <w:pPr>
            <w:pStyle w:val="TOC3"/>
            <w:tabs>
              <w:tab w:val="left" w:pos="1320"/>
              <w:tab w:val="right" w:leader="dot" w:pos="9350"/>
            </w:tabs>
            <w:rPr>
              <w:del w:id="281" w:author="Sachin Patange" w:date="2017-05-27T23:36:00Z"/>
              <w:noProof/>
            </w:rPr>
          </w:pPr>
          <w:del w:id="282" w:author="Sachin Patange" w:date="2017-05-27T23:36:00Z">
            <w:r w:rsidRPr="00742785" w:rsidDel="00742785">
              <w:rPr>
                <w:rStyle w:val="Hyperlink"/>
                <w:rFonts w:ascii="Trebuchet MS" w:hAnsi="Trebuchet MS" w:cs="Times New Roman"/>
                <w:b/>
                <w:bCs/>
                <w:noProof/>
              </w:rPr>
              <w:delText>1.5.4</w:delText>
            </w:r>
            <w:r w:rsidDel="00742785">
              <w:rPr>
                <w:noProof/>
              </w:rPr>
              <w:tab/>
            </w:r>
            <w:r w:rsidRPr="00742785" w:rsidDel="00742785">
              <w:rPr>
                <w:rStyle w:val="Hyperlink"/>
                <w:rFonts w:ascii="Trebuchet MS" w:hAnsi="Trebuchet MS"/>
                <w:b/>
                <w:bCs/>
                <w:noProof/>
              </w:rPr>
              <w:delText>Deduplication Criteria Checks</w:delText>
            </w:r>
            <w:r w:rsidDel="00742785">
              <w:rPr>
                <w:noProof/>
                <w:webHidden/>
              </w:rPr>
              <w:tab/>
              <w:delText>15</w:delText>
            </w:r>
          </w:del>
        </w:p>
        <w:p w14:paraId="6A2C7955" w14:textId="6A4DBC9E" w:rsidR="000F5681" w:rsidDel="00742785" w:rsidRDefault="000F5681">
          <w:pPr>
            <w:pStyle w:val="TOC3"/>
            <w:tabs>
              <w:tab w:val="left" w:pos="1320"/>
              <w:tab w:val="right" w:leader="dot" w:pos="9350"/>
            </w:tabs>
            <w:rPr>
              <w:del w:id="283" w:author="Sachin Patange" w:date="2017-05-27T23:36:00Z"/>
              <w:noProof/>
            </w:rPr>
          </w:pPr>
          <w:del w:id="284" w:author="Sachin Patange" w:date="2017-05-27T23:36:00Z">
            <w:r w:rsidRPr="00742785" w:rsidDel="00742785">
              <w:rPr>
                <w:rStyle w:val="Hyperlink"/>
                <w:rFonts w:ascii="Trebuchet MS" w:hAnsi="Trebuchet MS" w:cs="Times New Roman"/>
                <w:b/>
                <w:bCs/>
                <w:noProof/>
              </w:rPr>
              <w:delText>1.5.5</w:delText>
            </w:r>
            <w:r w:rsidDel="00742785">
              <w:rPr>
                <w:noProof/>
              </w:rPr>
              <w:tab/>
            </w:r>
            <w:r w:rsidRPr="00742785" w:rsidDel="00742785">
              <w:rPr>
                <w:rStyle w:val="Hyperlink"/>
                <w:rFonts w:ascii="Trebuchet MS" w:hAnsi="Trebuchet MS"/>
                <w:b/>
                <w:bCs/>
                <w:noProof/>
              </w:rPr>
              <w:delText>Calculate Credit Guarantee Fees &amp; Covers</w:delText>
            </w:r>
            <w:r w:rsidDel="00742785">
              <w:rPr>
                <w:noProof/>
                <w:webHidden/>
              </w:rPr>
              <w:tab/>
              <w:delText>15</w:delText>
            </w:r>
          </w:del>
        </w:p>
        <w:p w14:paraId="4737AC76" w14:textId="0A8555B2" w:rsidR="000F5681" w:rsidDel="00742785" w:rsidRDefault="000F5681">
          <w:pPr>
            <w:pStyle w:val="TOC3"/>
            <w:tabs>
              <w:tab w:val="left" w:pos="1540"/>
              <w:tab w:val="right" w:leader="dot" w:pos="9350"/>
            </w:tabs>
            <w:rPr>
              <w:del w:id="285" w:author="Sachin Patange" w:date="2017-05-27T23:36:00Z"/>
              <w:noProof/>
            </w:rPr>
          </w:pPr>
          <w:del w:id="286" w:author="Sachin Patange" w:date="2017-05-27T23:36:00Z">
            <w:r w:rsidRPr="00742785" w:rsidDel="00742785">
              <w:rPr>
                <w:rStyle w:val="Hyperlink"/>
                <w:rFonts w:ascii="Trebuchet MS" w:hAnsi="Trebuchet MS" w:cs="Times New Roman"/>
                <w:b/>
                <w:bCs/>
                <w:noProof/>
              </w:rPr>
              <w:delText>1.5.5.1</w:delText>
            </w:r>
            <w:r w:rsidDel="00742785">
              <w:rPr>
                <w:noProof/>
              </w:rPr>
              <w:tab/>
            </w:r>
            <w:r w:rsidRPr="00742785" w:rsidDel="00742785">
              <w:rPr>
                <w:rStyle w:val="Hyperlink"/>
                <w:rFonts w:ascii="Trebuchet MS" w:hAnsi="Trebuchet MS"/>
                <w:b/>
                <w:bCs/>
                <w:noProof/>
              </w:rPr>
              <w:delText>Calculating Credit Guarantee Cover</w:delText>
            </w:r>
            <w:r w:rsidDel="00742785">
              <w:rPr>
                <w:noProof/>
                <w:webHidden/>
              </w:rPr>
              <w:tab/>
              <w:delText>16</w:delText>
            </w:r>
          </w:del>
        </w:p>
        <w:p w14:paraId="3DE00B00" w14:textId="72A7286A" w:rsidR="000F5681" w:rsidDel="00742785" w:rsidRDefault="000F5681">
          <w:pPr>
            <w:pStyle w:val="TOC3"/>
            <w:tabs>
              <w:tab w:val="left" w:pos="1540"/>
              <w:tab w:val="right" w:leader="dot" w:pos="9350"/>
            </w:tabs>
            <w:rPr>
              <w:del w:id="287" w:author="Sachin Patange" w:date="2017-05-27T23:36:00Z"/>
              <w:noProof/>
            </w:rPr>
          </w:pPr>
          <w:del w:id="288" w:author="Sachin Patange" w:date="2017-05-27T23:36:00Z">
            <w:r w:rsidRPr="00742785" w:rsidDel="00742785">
              <w:rPr>
                <w:rStyle w:val="Hyperlink"/>
                <w:rFonts w:ascii="Trebuchet MS" w:hAnsi="Trebuchet MS" w:cs="Times New Roman"/>
                <w:b/>
                <w:bCs/>
                <w:noProof/>
              </w:rPr>
              <w:delText>1.5.5.2</w:delText>
            </w:r>
            <w:r w:rsidDel="00742785">
              <w:rPr>
                <w:noProof/>
              </w:rPr>
              <w:tab/>
            </w:r>
            <w:r w:rsidRPr="00742785" w:rsidDel="00742785">
              <w:rPr>
                <w:rStyle w:val="Hyperlink"/>
                <w:rFonts w:ascii="Trebuchet MS" w:hAnsi="Trebuchet MS"/>
                <w:b/>
                <w:bCs/>
                <w:noProof/>
              </w:rPr>
              <w:delText>Calculating Credit Guarantee Fees</w:delText>
            </w:r>
            <w:r w:rsidDel="00742785">
              <w:rPr>
                <w:noProof/>
                <w:webHidden/>
              </w:rPr>
              <w:tab/>
              <w:delText>16</w:delText>
            </w:r>
          </w:del>
        </w:p>
        <w:p w14:paraId="5712DA90" w14:textId="69F252D6" w:rsidR="000F5681" w:rsidDel="00742785" w:rsidRDefault="000F5681">
          <w:pPr>
            <w:pStyle w:val="TOC3"/>
            <w:tabs>
              <w:tab w:val="left" w:pos="1540"/>
              <w:tab w:val="right" w:leader="dot" w:pos="9350"/>
            </w:tabs>
            <w:rPr>
              <w:del w:id="289" w:author="Sachin Patange" w:date="2017-05-27T23:36:00Z"/>
              <w:noProof/>
            </w:rPr>
          </w:pPr>
          <w:del w:id="290" w:author="Sachin Patange" w:date="2017-05-27T23:36:00Z">
            <w:r w:rsidRPr="00742785" w:rsidDel="00742785">
              <w:rPr>
                <w:rStyle w:val="Hyperlink"/>
                <w:rFonts w:ascii="Trebuchet MS" w:hAnsi="Trebuchet MS" w:cs="Times New Roman"/>
                <w:b/>
                <w:bCs/>
                <w:noProof/>
              </w:rPr>
              <w:delText>1.5.5.3</w:delText>
            </w:r>
            <w:r w:rsidDel="00742785">
              <w:rPr>
                <w:noProof/>
              </w:rPr>
              <w:tab/>
            </w:r>
            <w:r w:rsidRPr="00742785" w:rsidDel="00742785">
              <w:rPr>
                <w:rStyle w:val="Hyperlink"/>
                <w:rFonts w:ascii="Trebuchet MS" w:hAnsi="Trebuchet MS"/>
                <w:b/>
                <w:bCs/>
                <w:noProof/>
              </w:rPr>
              <w:delText>Calculating Tax on Credit Guarantee Fees</w:delText>
            </w:r>
            <w:r w:rsidDel="00742785">
              <w:rPr>
                <w:noProof/>
                <w:webHidden/>
              </w:rPr>
              <w:tab/>
              <w:delText>18</w:delText>
            </w:r>
          </w:del>
        </w:p>
        <w:p w14:paraId="09579ECE" w14:textId="5FBA5DE8" w:rsidR="000F5681" w:rsidDel="00742785" w:rsidRDefault="000F5681">
          <w:pPr>
            <w:pStyle w:val="TOC3"/>
            <w:tabs>
              <w:tab w:val="left" w:pos="1320"/>
              <w:tab w:val="right" w:leader="dot" w:pos="9350"/>
            </w:tabs>
            <w:rPr>
              <w:del w:id="291" w:author="Sachin Patange" w:date="2017-05-27T23:36:00Z"/>
              <w:noProof/>
            </w:rPr>
          </w:pPr>
          <w:del w:id="292" w:author="Sachin Patange" w:date="2017-05-27T23:36:00Z">
            <w:r w:rsidRPr="00742785" w:rsidDel="00742785">
              <w:rPr>
                <w:rStyle w:val="Hyperlink"/>
                <w:rFonts w:ascii="Trebuchet MS" w:hAnsi="Trebuchet MS" w:cs="Times New Roman"/>
                <w:b/>
                <w:bCs/>
                <w:noProof/>
              </w:rPr>
              <w:delText>1.5.6</w:delText>
            </w:r>
            <w:r w:rsidDel="00742785">
              <w:rPr>
                <w:noProof/>
              </w:rPr>
              <w:tab/>
            </w:r>
            <w:r w:rsidRPr="00742785" w:rsidDel="00742785">
              <w:rPr>
                <w:rStyle w:val="Hyperlink"/>
                <w:rFonts w:ascii="Trebuchet MS" w:hAnsi="Trebuchet MS"/>
                <w:b/>
                <w:bCs/>
                <w:noProof/>
              </w:rPr>
              <w:delText>Demand Advice for Guarantee Charges</w:delText>
            </w:r>
            <w:r w:rsidDel="00742785">
              <w:rPr>
                <w:noProof/>
                <w:webHidden/>
              </w:rPr>
              <w:tab/>
              <w:delText>19</w:delText>
            </w:r>
          </w:del>
        </w:p>
        <w:p w14:paraId="01740C2C" w14:textId="50124BA1" w:rsidR="000F5681" w:rsidDel="00742785" w:rsidRDefault="000F5681">
          <w:pPr>
            <w:pStyle w:val="TOC3"/>
            <w:tabs>
              <w:tab w:val="left" w:pos="1540"/>
              <w:tab w:val="right" w:leader="dot" w:pos="9350"/>
            </w:tabs>
            <w:rPr>
              <w:del w:id="293" w:author="Sachin Patange" w:date="2017-05-27T23:36:00Z"/>
              <w:noProof/>
            </w:rPr>
          </w:pPr>
          <w:del w:id="294" w:author="Sachin Patange" w:date="2017-05-27T23:36:00Z">
            <w:r w:rsidRPr="00742785" w:rsidDel="00742785">
              <w:rPr>
                <w:rStyle w:val="Hyperlink"/>
                <w:rFonts w:ascii="Trebuchet MS" w:hAnsi="Trebuchet MS" w:cs="Times New Roman"/>
                <w:b/>
                <w:bCs/>
                <w:noProof/>
              </w:rPr>
              <w:delText>1.5.6.1</w:delText>
            </w:r>
            <w:r w:rsidDel="00742785">
              <w:rPr>
                <w:noProof/>
              </w:rPr>
              <w:tab/>
            </w:r>
            <w:r w:rsidRPr="00742785" w:rsidDel="00742785">
              <w:rPr>
                <w:rStyle w:val="Hyperlink"/>
                <w:rFonts w:ascii="Trebuchet MS" w:hAnsi="Trebuchet MS"/>
                <w:b/>
                <w:bCs/>
                <w:noProof/>
              </w:rPr>
              <w:delText>CGDAN – Demand Advice: New Guarantee Cover - Individual</w:delText>
            </w:r>
            <w:r w:rsidDel="00742785">
              <w:rPr>
                <w:noProof/>
                <w:webHidden/>
              </w:rPr>
              <w:tab/>
              <w:delText>19</w:delText>
            </w:r>
          </w:del>
        </w:p>
        <w:p w14:paraId="5C03A476" w14:textId="2CCF6A64" w:rsidR="000F5681" w:rsidDel="00742785" w:rsidRDefault="000F5681">
          <w:pPr>
            <w:pStyle w:val="TOC3"/>
            <w:tabs>
              <w:tab w:val="left" w:pos="1540"/>
              <w:tab w:val="right" w:leader="dot" w:pos="9350"/>
            </w:tabs>
            <w:rPr>
              <w:del w:id="295" w:author="Sachin Patange" w:date="2017-05-27T23:36:00Z"/>
              <w:noProof/>
            </w:rPr>
          </w:pPr>
          <w:del w:id="296" w:author="Sachin Patange" w:date="2017-05-27T23:36:00Z">
            <w:r w:rsidRPr="00742785" w:rsidDel="00742785">
              <w:rPr>
                <w:rStyle w:val="Hyperlink"/>
                <w:rFonts w:ascii="Trebuchet MS" w:hAnsi="Trebuchet MS" w:cs="Times New Roman"/>
                <w:b/>
                <w:bCs/>
                <w:noProof/>
              </w:rPr>
              <w:delText>1.5.6.2</w:delText>
            </w:r>
            <w:r w:rsidDel="00742785">
              <w:rPr>
                <w:noProof/>
              </w:rPr>
              <w:tab/>
            </w:r>
            <w:r w:rsidRPr="00742785" w:rsidDel="00742785">
              <w:rPr>
                <w:rStyle w:val="Hyperlink"/>
                <w:rFonts w:ascii="Trebuchet MS" w:hAnsi="Trebuchet MS"/>
                <w:b/>
                <w:bCs/>
                <w:noProof/>
              </w:rPr>
              <w:delText>BATCHDAN – Demand Advice: New Guarantee Cover - Batch</w:delText>
            </w:r>
            <w:r w:rsidDel="00742785">
              <w:rPr>
                <w:noProof/>
                <w:webHidden/>
              </w:rPr>
              <w:tab/>
              <w:delText>20</w:delText>
            </w:r>
          </w:del>
        </w:p>
        <w:p w14:paraId="12C930B7" w14:textId="4AA0EAA7" w:rsidR="000F5681" w:rsidDel="00742785" w:rsidRDefault="000F5681">
          <w:pPr>
            <w:pStyle w:val="TOC3"/>
            <w:tabs>
              <w:tab w:val="left" w:pos="1320"/>
              <w:tab w:val="right" w:leader="dot" w:pos="9350"/>
            </w:tabs>
            <w:rPr>
              <w:del w:id="297" w:author="Sachin Patange" w:date="2017-05-27T23:36:00Z"/>
              <w:noProof/>
            </w:rPr>
          </w:pPr>
          <w:del w:id="298" w:author="Sachin Patange" w:date="2017-05-27T23:36:00Z">
            <w:r w:rsidRPr="00742785" w:rsidDel="00742785">
              <w:rPr>
                <w:rStyle w:val="Hyperlink"/>
                <w:rFonts w:ascii="Trebuchet MS" w:hAnsi="Trebuchet MS" w:cs="Times New Roman"/>
                <w:b/>
                <w:bCs/>
                <w:noProof/>
              </w:rPr>
              <w:delText>1.5.7</w:delText>
            </w:r>
            <w:r w:rsidDel="00742785">
              <w:rPr>
                <w:noProof/>
              </w:rPr>
              <w:tab/>
            </w:r>
            <w:r w:rsidRPr="00742785" w:rsidDel="00742785">
              <w:rPr>
                <w:rStyle w:val="Hyperlink"/>
                <w:rFonts w:ascii="Trebuchet MS" w:hAnsi="Trebuchet MS"/>
                <w:b/>
                <w:bCs/>
                <w:noProof/>
              </w:rPr>
              <w:delText>Payment of CG Charges</w:delText>
            </w:r>
            <w:r w:rsidDel="00742785">
              <w:rPr>
                <w:noProof/>
                <w:webHidden/>
              </w:rPr>
              <w:tab/>
              <w:delText>20</w:delText>
            </w:r>
          </w:del>
        </w:p>
        <w:p w14:paraId="4B5EA65C" w14:textId="2BE955D0" w:rsidR="000F5681" w:rsidDel="00742785" w:rsidRDefault="000F5681">
          <w:pPr>
            <w:pStyle w:val="TOC3"/>
            <w:tabs>
              <w:tab w:val="left" w:pos="1540"/>
              <w:tab w:val="right" w:leader="dot" w:pos="9350"/>
            </w:tabs>
            <w:rPr>
              <w:del w:id="299" w:author="Sachin Patange" w:date="2017-05-27T23:36:00Z"/>
              <w:noProof/>
            </w:rPr>
          </w:pPr>
          <w:del w:id="300" w:author="Sachin Patange" w:date="2017-05-27T23:36:00Z">
            <w:r w:rsidRPr="00742785" w:rsidDel="00742785">
              <w:rPr>
                <w:rStyle w:val="Hyperlink"/>
                <w:rFonts w:ascii="Trebuchet MS" w:hAnsi="Trebuchet MS" w:cs="Times New Roman"/>
                <w:b/>
                <w:bCs/>
                <w:noProof/>
              </w:rPr>
              <w:delText>1.5.7.1</w:delText>
            </w:r>
            <w:r w:rsidDel="00742785">
              <w:rPr>
                <w:noProof/>
              </w:rPr>
              <w:tab/>
            </w:r>
            <w:r w:rsidRPr="00742785" w:rsidDel="00742785">
              <w:rPr>
                <w:rStyle w:val="Hyperlink"/>
                <w:rFonts w:ascii="Trebuchet MS" w:hAnsi="Trebuchet MS"/>
                <w:b/>
                <w:bCs/>
                <w:noProof/>
              </w:rPr>
              <w:delText>Payment of CG Charges in Stipulated Time</w:delText>
            </w:r>
            <w:r w:rsidDel="00742785">
              <w:rPr>
                <w:noProof/>
                <w:webHidden/>
              </w:rPr>
              <w:tab/>
              <w:delText>20</w:delText>
            </w:r>
          </w:del>
        </w:p>
        <w:p w14:paraId="0920F503" w14:textId="5C94ED5A" w:rsidR="000F5681" w:rsidDel="00742785" w:rsidRDefault="000F5681">
          <w:pPr>
            <w:pStyle w:val="TOC3"/>
            <w:tabs>
              <w:tab w:val="left" w:pos="1540"/>
              <w:tab w:val="right" w:leader="dot" w:pos="9350"/>
            </w:tabs>
            <w:rPr>
              <w:del w:id="301" w:author="Sachin Patange" w:date="2017-05-27T23:36:00Z"/>
              <w:noProof/>
            </w:rPr>
          </w:pPr>
          <w:del w:id="302" w:author="Sachin Patange" w:date="2017-05-27T23:36:00Z">
            <w:r w:rsidRPr="00742785" w:rsidDel="00742785">
              <w:rPr>
                <w:rStyle w:val="Hyperlink"/>
                <w:rFonts w:ascii="Trebuchet MS" w:hAnsi="Trebuchet MS" w:cs="Times New Roman"/>
                <w:b/>
                <w:bCs/>
                <w:noProof/>
              </w:rPr>
              <w:delText>1.5.7.2</w:delText>
            </w:r>
            <w:r w:rsidDel="00742785">
              <w:rPr>
                <w:noProof/>
              </w:rPr>
              <w:tab/>
            </w:r>
            <w:r w:rsidRPr="00742785" w:rsidDel="00742785">
              <w:rPr>
                <w:rStyle w:val="Hyperlink"/>
                <w:rFonts w:ascii="Trebuchet MS" w:hAnsi="Trebuchet MS"/>
                <w:b/>
                <w:bCs/>
                <w:noProof/>
              </w:rPr>
              <w:delText>Non Payment of CG Charges in Stipulated Time</w:delText>
            </w:r>
            <w:r w:rsidDel="00742785">
              <w:rPr>
                <w:noProof/>
                <w:webHidden/>
              </w:rPr>
              <w:tab/>
              <w:delText>21</w:delText>
            </w:r>
          </w:del>
        </w:p>
        <w:p w14:paraId="5064228B" w14:textId="280F1867" w:rsidR="000F5681" w:rsidDel="00742785" w:rsidRDefault="000F5681">
          <w:pPr>
            <w:pStyle w:val="TOC2"/>
            <w:tabs>
              <w:tab w:val="left" w:pos="880"/>
              <w:tab w:val="right" w:leader="dot" w:pos="9350"/>
            </w:tabs>
            <w:rPr>
              <w:del w:id="303" w:author="Sachin Patange" w:date="2017-05-27T23:36:00Z"/>
              <w:noProof/>
            </w:rPr>
          </w:pPr>
          <w:del w:id="304" w:author="Sachin Patange" w:date="2017-05-27T23:36:00Z">
            <w:r w:rsidRPr="00742785" w:rsidDel="00742785">
              <w:rPr>
                <w:rStyle w:val="Hyperlink"/>
                <w:rFonts w:ascii="Trebuchet MS" w:eastAsia="Times New Roman" w:hAnsi="Trebuchet MS" w:cs="Times New Roman"/>
                <w:b/>
                <w:bCs/>
                <w:iCs/>
                <w:noProof/>
              </w:rPr>
              <w:delText>1.6</w:delText>
            </w:r>
            <w:r w:rsidDel="00742785">
              <w:rPr>
                <w:noProof/>
              </w:rPr>
              <w:tab/>
            </w:r>
            <w:r w:rsidRPr="00742785" w:rsidDel="00742785">
              <w:rPr>
                <w:rStyle w:val="Hyperlink"/>
                <w:rFonts w:ascii="Trebuchet MS" w:eastAsia="Times New Roman" w:hAnsi="Trebuchet MS" w:cs="Arial"/>
                <w:b/>
                <w:bCs/>
                <w:iCs/>
                <w:noProof/>
              </w:rPr>
              <w:delText>Continuing Credit Guarantee</w:delText>
            </w:r>
            <w:r w:rsidDel="00742785">
              <w:rPr>
                <w:noProof/>
                <w:webHidden/>
              </w:rPr>
              <w:tab/>
              <w:delText>22</w:delText>
            </w:r>
          </w:del>
        </w:p>
        <w:p w14:paraId="2C8E2004" w14:textId="4CE111B1" w:rsidR="000F5681" w:rsidDel="00742785" w:rsidRDefault="000F5681">
          <w:pPr>
            <w:pStyle w:val="TOC3"/>
            <w:tabs>
              <w:tab w:val="left" w:pos="1320"/>
              <w:tab w:val="right" w:leader="dot" w:pos="9350"/>
            </w:tabs>
            <w:rPr>
              <w:del w:id="305" w:author="Sachin Patange" w:date="2017-05-27T23:36:00Z"/>
              <w:noProof/>
            </w:rPr>
          </w:pPr>
          <w:del w:id="306" w:author="Sachin Patange" w:date="2017-05-27T23:36:00Z">
            <w:r w:rsidRPr="00742785" w:rsidDel="00742785">
              <w:rPr>
                <w:rStyle w:val="Hyperlink"/>
                <w:rFonts w:ascii="Trebuchet MS" w:hAnsi="Trebuchet MS" w:cs="Times New Roman"/>
                <w:b/>
                <w:bCs/>
                <w:noProof/>
              </w:rPr>
              <w:delText>1.6.1</w:delText>
            </w:r>
            <w:r w:rsidDel="00742785">
              <w:rPr>
                <w:noProof/>
              </w:rPr>
              <w:tab/>
            </w:r>
            <w:r w:rsidRPr="00742785" w:rsidDel="00742785">
              <w:rPr>
                <w:rStyle w:val="Hyperlink"/>
                <w:rFonts w:ascii="Trebuchet MS" w:hAnsi="Trebuchet MS"/>
                <w:b/>
                <w:bCs/>
                <w:noProof/>
              </w:rPr>
              <w:delText>Input File Content to Staging Area</w:delText>
            </w:r>
            <w:r w:rsidDel="00742785">
              <w:rPr>
                <w:noProof/>
                <w:webHidden/>
              </w:rPr>
              <w:tab/>
              <w:delText>24</w:delText>
            </w:r>
          </w:del>
        </w:p>
        <w:p w14:paraId="636EF40C" w14:textId="1D1F3598" w:rsidR="000F5681" w:rsidDel="00742785" w:rsidRDefault="000F5681">
          <w:pPr>
            <w:pStyle w:val="TOC3"/>
            <w:tabs>
              <w:tab w:val="left" w:pos="1320"/>
              <w:tab w:val="right" w:leader="dot" w:pos="9350"/>
            </w:tabs>
            <w:rPr>
              <w:del w:id="307" w:author="Sachin Patange" w:date="2017-05-27T23:36:00Z"/>
              <w:noProof/>
            </w:rPr>
          </w:pPr>
          <w:del w:id="308" w:author="Sachin Patange" w:date="2017-05-27T23:36:00Z">
            <w:r w:rsidRPr="00742785" w:rsidDel="00742785">
              <w:rPr>
                <w:rStyle w:val="Hyperlink"/>
                <w:rFonts w:ascii="Trebuchet MS" w:hAnsi="Trebuchet MS" w:cs="Times New Roman"/>
                <w:b/>
                <w:bCs/>
                <w:noProof/>
              </w:rPr>
              <w:delText>1.6.2</w:delText>
            </w:r>
            <w:r w:rsidDel="00742785">
              <w:rPr>
                <w:noProof/>
              </w:rPr>
              <w:tab/>
            </w:r>
            <w:r w:rsidRPr="00742785" w:rsidDel="00742785">
              <w:rPr>
                <w:rStyle w:val="Hyperlink"/>
                <w:rFonts w:ascii="Trebuchet MS" w:hAnsi="Trebuchet MS"/>
                <w:b/>
                <w:bCs/>
                <w:noProof/>
              </w:rPr>
              <w:delText>Eligibility Criteria Checks</w:delText>
            </w:r>
            <w:r w:rsidDel="00742785">
              <w:rPr>
                <w:noProof/>
                <w:webHidden/>
              </w:rPr>
              <w:tab/>
              <w:delText>24</w:delText>
            </w:r>
          </w:del>
        </w:p>
        <w:p w14:paraId="32954BD9" w14:textId="46826E71" w:rsidR="000F5681" w:rsidDel="00742785" w:rsidRDefault="000F5681">
          <w:pPr>
            <w:pStyle w:val="TOC3"/>
            <w:tabs>
              <w:tab w:val="left" w:pos="1320"/>
              <w:tab w:val="right" w:leader="dot" w:pos="9350"/>
            </w:tabs>
            <w:rPr>
              <w:del w:id="309" w:author="Sachin Patange" w:date="2017-05-27T23:36:00Z"/>
              <w:noProof/>
            </w:rPr>
          </w:pPr>
          <w:del w:id="310" w:author="Sachin Patange" w:date="2017-05-27T23:36:00Z">
            <w:r w:rsidRPr="00742785" w:rsidDel="00742785">
              <w:rPr>
                <w:rStyle w:val="Hyperlink"/>
                <w:rFonts w:ascii="Trebuchet MS" w:hAnsi="Trebuchet MS" w:cs="Times New Roman"/>
                <w:b/>
                <w:bCs/>
                <w:noProof/>
              </w:rPr>
              <w:delText>1.6.3</w:delText>
            </w:r>
            <w:r w:rsidDel="00742785">
              <w:rPr>
                <w:noProof/>
              </w:rPr>
              <w:tab/>
            </w:r>
            <w:r w:rsidRPr="00742785" w:rsidDel="00742785">
              <w:rPr>
                <w:rStyle w:val="Hyperlink"/>
                <w:rFonts w:ascii="Trebuchet MS" w:hAnsi="Trebuchet MS"/>
                <w:b/>
                <w:bCs/>
                <w:noProof/>
              </w:rPr>
              <w:delText>Determine Credit Guarantee Cover &amp; Charges</w:delText>
            </w:r>
            <w:r w:rsidDel="00742785">
              <w:rPr>
                <w:noProof/>
                <w:webHidden/>
              </w:rPr>
              <w:tab/>
              <w:delText>27</w:delText>
            </w:r>
          </w:del>
        </w:p>
        <w:p w14:paraId="248B955B" w14:textId="7DD3E6DE" w:rsidR="000F5681" w:rsidDel="00742785" w:rsidRDefault="000F5681">
          <w:pPr>
            <w:pStyle w:val="TOC3"/>
            <w:tabs>
              <w:tab w:val="left" w:pos="1540"/>
              <w:tab w:val="right" w:leader="dot" w:pos="9350"/>
            </w:tabs>
            <w:rPr>
              <w:del w:id="311" w:author="Sachin Patange" w:date="2017-05-27T23:36:00Z"/>
              <w:noProof/>
            </w:rPr>
          </w:pPr>
          <w:del w:id="312" w:author="Sachin Patange" w:date="2017-05-27T23:36:00Z">
            <w:r w:rsidRPr="00742785" w:rsidDel="00742785">
              <w:rPr>
                <w:rStyle w:val="Hyperlink"/>
                <w:rFonts w:ascii="Trebuchet MS" w:hAnsi="Trebuchet MS"/>
                <w:b/>
                <w:bCs/>
                <w:noProof/>
              </w:rPr>
              <w:delText>1.6.3.1</w:delText>
            </w:r>
            <w:r w:rsidDel="00742785">
              <w:rPr>
                <w:noProof/>
              </w:rPr>
              <w:tab/>
            </w:r>
            <w:r w:rsidRPr="00742785" w:rsidDel="00742785">
              <w:rPr>
                <w:rStyle w:val="Hyperlink"/>
                <w:rFonts w:ascii="Trebuchet MS" w:hAnsi="Trebuchet MS"/>
                <w:b/>
                <w:bCs/>
                <w:noProof/>
              </w:rPr>
              <w:delText>Calculating Credit Guarantee Cover</w:delText>
            </w:r>
            <w:r w:rsidDel="00742785">
              <w:rPr>
                <w:noProof/>
                <w:webHidden/>
              </w:rPr>
              <w:tab/>
              <w:delText>27</w:delText>
            </w:r>
          </w:del>
        </w:p>
        <w:p w14:paraId="19ED8F84" w14:textId="25968E15" w:rsidR="000F5681" w:rsidDel="00742785" w:rsidRDefault="000F5681">
          <w:pPr>
            <w:pStyle w:val="TOC3"/>
            <w:tabs>
              <w:tab w:val="left" w:pos="1540"/>
              <w:tab w:val="right" w:leader="dot" w:pos="9350"/>
            </w:tabs>
            <w:rPr>
              <w:del w:id="313" w:author="Sachin Patange" w:date="2017-05-27T23:36:00Z"/>
              <w:noProof/>
            </w:rPr>
          </w:pPr>
          <w:del w:id="314" w:author="Sachin Patange" w:date="2017-05-27T23:36:00Z">
            <w:r w:rsidRPr="00742785" w:rsidDel="00742785">
              <w:rPr>
                <w:rStyle w:val="Hyperlink"/>
                <w:rFonts w:ascii="Trebuchet MS" w:hAnsi="Trebuchet MS"/>
                <w:b/>
                <w:bCs/>
                <w:noProof/>
              </w:rPr>
              <w:delText>1.6.3.2</w:delText>
            </w:r>
            <w:r w:rsidDel="00742785">
              <w:rPr>
                <w:noProof/>
              </w:rPr>
              <w:tab/>
            </w:r>
            <w:r w:rsidRPr="00742785" w:rsidDel="00742785">
              <w:rPr>
                <w:rStyle w:val="Hyperlink"/>
                <w:rFonts w:ascii="Trebuchet MS" w:hAnsi="Trebuchet MS"/>
                <w:b/>
                <w:bCs/>
                <w:noProof/>
              </w:rPr>
              <w:delText>Calculating Credit Guarantee Fees</w:delText>
            </w:r>
            <w:r w:rsidDel="00742785">
              <w:rPr>
                <w:noProof/>
                <w:webHidden/>
              </w:rPr>
              <w:tab/>
              <w:delText>28</w:delText>
            </w:r>
          </w:del>
        </w:p>
        <w:p w14:paraId="49A76B0F" w14:textId="121FCA7D" w:rsidR="000F5681" w:rsidDel="00742785" w:rsidRDefault="000F5681">
          <w:pPr>
            <w:pStyle w:val="TOC3"/>
            <w:tabs>
              <w:tab w:val="left" w:pos="1540"/>
              <w:tab w:val="right" w:leader="dot" w:pos="9350"/>
            </w:tabs>
            <w:rPr>
              <w:del w:id="315" w:author="Sachin Patange" w:date="2017-05-27T23:36:00Z"/>
              <w:noProof/>
            </w:rPr>
          </w:pPr>
          <w:del w:id="316" w:author="Sachin Patange" w:date="2017-05-27T23:36:00Z">
            <w:r w:rsidRPr="00742785" w:rsidDel="00742785">
              <w:rPr>
                <w:rStyle w:val="Hyperlink"/>
                <w:rFonts w:ascii="Trebuchet MS" w:hAnsi="Trebuchet MS"/>
                <w:b/>
                <w:bCs/>
                <w:noProof/>
              </w:rPr>
              <w:delText>1.6.3.3</w:delText>
            </w:r>
            <w:r w:rsidDel="00742785">
              <w:rPr>
                <w:noProof/>
              </w:rPr>
              <w:tab/>
            </w:r>
            <w:r w:rsidRPr="00742785" w:rsidDel="00742785">
              <w:rPr>
                <w:rStyle w:val="Hyperlink"/>
                <w:rFonts w:ascii="Trebuchet MS" w:hAnsi="Trebuchet MS"/>
                <w:b/>
                <w:bCs/>
                <w:noProof/>
              </w:rPr>
              <w:delText>Calculating Penal Interest for Lapsed Revival</w:delText>
            </w:r>
            <w:r w:rsidDel="00742785">
              <w:rPr>
                <w:noProof/>
                <w:webHidden/>
              </w:rPr>
              <w:tab/>
              <w:delText>30</w:delText>
            </w:r>
          </w:del>
        </w:p>
        <w:p w14:paraId="36C2E974" w14:textId="054D0AC6" w:rsidR="000F5681" w:rsidDel="00742785" w:rsidRDefault="000F5681">
          <w:pPr>
            <w:pStyle w:val="TOC3"/>
            <w:tabs>
              <w:tab w:val="left" w:pos="1540"/>
              <w:tab w:val="right" w:leader="dot" w:pos="9350"/>
            </w:tabs>
            <w:rPr>
              <w:del w:id="317" w:author="Sachin Patange" w:date="2017-05-27T23:36:00Z"/>
              <w:noProof/>
            </w:rPr>
          </w:pPr>
          <w:del w:id="318" w:author="Sachin Patange" w:date="2017-05-27T23:36:00Z">
            <w:r w:rsidRPr="00742785" w:rsidDel="00742785">
              <w:rPr>
                <w:rStyle w:val="Hyperlink"/>
                <w:rFonts w:ascii="Trebuchet MS" w:hAnsi="Trebuchet MS"/>
                <w:b/>
                <w:bCs/>
                <w:noProof/>
              </w:rPr>
              <w:delText>1.6.3.4</w:delText>
            </w:r>
            <w:r w:rsidDel="00742785">
              <w:rPr>
                <w:noProof/>
              </w:rPr>
              <w:tab/>
            </w:r>
            <w:r w:rsidRPr="00742785" w:rsidDel="00742785">
              <w:rPr>
                <w:rStyle w:val="Hyperlink"/>
                <w:rFonts w:ascii="Trebuchet MS" w:hAnsi="Trebuchet MS"/>
                <w:b/>
                <w:bCs/>
                <w:noProof/>
              </w:rPr>
              <w:delText>Calculating Tax on Credit Guarantee Fees &amp; Interest for Lapsed Revival</w:delText>
            </w:r>
            <w:r w:rsidDel="00742785">
              <w:rPr>
                <w:noProof/>
                <w:webHidden/>
              </w:rPr>
              <w:tab/>
              <w:delText>31</w:delText>
            </w:r>
          </w:del>
        </w:p>
        <w:p w14:paraId="6E82DA29" w14:textId="2A45A6A0" w:rsidR="000F5681" w:rsidDel="00742785" w:rsidRDefault="000F5681">
          <w:pPr>
            <w:pStyle w:val="TOC3"/>
            <w:tabs>
              <w:tab w:val="left" w:pos="1320"/>
              <w:tab w:val="right" w:leader="dot" w:pos="9350"/>
            </w:tabs>
            <w:rPr>
              <w:del w:id="319" w:author="Sachin Patange" w:date="2017-05-27T23:36:00Z"/>
              <w:noProof/>
            </w:rPr>
          </w:pPr>
          <w:del w:id="320" w:author="Sachin Patange" w:date="2017-05-27T23:36:00Z">
            <w:r w:rsidRPr="00742785" w:rsidDel="00742785">
              <w:rPr>
                <w:rStyle w:val="Hyperlink"/>
                <w:rFonts w:ascii="Trebuchet MS" w:hAnsi="Trebuchet MS" w:cs="Times New Roman"/>
                <w:b/>
                <w:bCs/>
                <w:noProof/>
              </w:rPr>
              <w:delText>1.6.4</w:delText>
            </w:r>
            <w:r w:rsidDel="00742785">
              <w:rPr>
                <w:noProof/>
              </w:rPr>
              <w:tab/>
            </w:r>
            <w:r w:rsidRPr="00742785" w:rsidDel="00742785">
              <w:rPr>
                <w:rStyle w:val="Hyperlink"/>
                <w:rFonts w:ascii="Trebuchet MS" w:hAnsi="Trebuchet MS"/>
                <w:b/>
                <w:bCs/>
                <w:noProof/>
              </w:rPr>
              <w:delText>Demand Advice for Guarantee Charges</w:delText>
            </w:r>
            <w:r w:rsidDel="00742785">
              <w:rPr>
                <w:noProof/>
                <w:webHidden/>
              </w:rPr>
              <w:tab/>
              <w:delText>33</w:delText>
            </w:r>
          </w:del>
        </w:p>
        <w:p w14:paraId="2CF83AA0" w14:textId="2379EB9D" w:rsidR="000F5681" w:rsidDel="00742785" w:rsidRDefault="000F5681">
          <w:pPr>
            <w:pStyle w:val="TOC3"/>
            <w:tabs>
              <w:tab w:val="left" w:pos="1540"/>
              <w:tab w:val="right" w:leader="dot" w:pos="9350"/>
            </w:tabs>
            <w:rPr>
              <w:del w:id="321" w:author="Sachin Patange" w:date="2017-05-27T23:36:00Z"/>
              <w:noProof/>
            </w:rPr>
          </w:pPr>
          <w:del w:id="322" w:author="Sachin Patange" w:date="2017-05-27T23:36:00Z">
            <w:r w:rsidRPr="00742785" w:rsidDel="00742785">
              <w:rPr>
                <w:rStyle w:val="Hyperlink"/>
                <w:rFonts w:ascii="Trebuchet MS" w:hAnsi="Trebuchet MS" w:cs="Times New Roman"/>
                <w:b/>
                <w:bCs/>
                <w:noProof/>
              </w:rPr>
              <w:delText>1.6.4.1</w:delText>
            </w:r>
            <w:r w:rsidDel="00742785">
              <w:rPr>
                <w:noProof/>
              </w:rPr>
              <w:tab/>
            </w:r>
            <w:r w:rsidRPr="00742785" w:rsidDel="00742785">
              <w:rPr>
                <w:rStyle w:val="Hyperlink"/>
                <w:rFonts w:ascii="Trebuchet MS" w:hAnsi="Trebuchet MS"/>
                <w:b/>
                <w:bCs/>
                <w:noProof/>
              </w:rPr>
              <w:delText>CGDAN – Demand Advice: Existing Guarantee Cover - Individual</w:delText>
            </w:r>
            <w:r w:rsidDel="00742785">
              <w:rPr>
                <w:noProof/>
                <w:webHidden/>
              </w:rPr>
              <w:tab/>
              <w:delText>33</w:delText>
            </w:r>
          </w:del>
        </w:p>
        <w:p w14:paraId="49EDDCF9" w14:textId="01DBE168" w:rsidR="000F5681" w:rsidDel="00742785" w:rsidRDefault="000F5681">
          <w:pPr>
            <w:pStyle w:val="TOC3"/>
            <w:tabs>
              <w:tab w:val="left" w:pos="1540"/>
              <w:tab w:val="right" w:leader="dot" w:pos="9350"/>
            </w:tabs>
            <w:rPr>
              <w:del w:id="323" w:author="Sachin Patange" w:date="2017-05-27T23:36:00Z"/>
              <w:noProof/>
            </w:rPr>
          </w:pPr>
          <w:del w:id="324" w:author="Sachin Patange" w:date="2017-05-27T23:36:00Z">
            <w:r w:rsidRPr="00742785" w:rsidDel="00742785">
              <w:rPr>
                <w:rStyle w:val="Hyperlink"/>
                <w:rFonts w:ascii="Trebuchet MS" w:hAnsi="Trebuchet MS" w:cs="Times New Roman"/>
                <w:b/>
                <w:bCs/>
                <w:noProof/>
              </w:rPr>
              <w:lastRenderedPageBreak/>
              <w:delText>1.6.4.2</w:delText>
            </w:r>
            <w:r w:rsidDel="00742785">
              <w:rPr>
                <w:noProof/>
              </w:rPr>
              <w:tab/>
            </w:r>
            <w:r w:rsidRPr="00742785" w:rsidDel="00742785">
              <w:rPr>
                <w:rStyle w:val="Hyperlink"/>
                <w:rFonts w:ascii="Trebuchet MS" w:hAnsi="Trebuchet MS"/>
                <w:b/>
                <w:bCs/>
                <w:noProof/>
              </w:rPr>
              <w:delText>BATCHDAN – Demand Advice: Existing Guarantee Cover - Batch</w:delText>
            </w:r>
            <w:r w:rsidDel="00742785">
              <w:rPr>
                <w:noProof/>
                <w:webHidden/>
              </w:rPr>
              <w:tab/>
              <w:delText>33</w:delText>
            </w:r>
          </w:del>
        </w:p>
        <w:p w14:paraId="454315EC" w14:textId="29BD0702" w:rsidR="000F5681" w:rsidDel="00742785" w:rsidRDefault="000F5681">
          <w:pPr>
            <w:pStyle w:val="TOC3"/>
            <w:tabs>
              <w:tab w:val="left" w:pos="1320"/>
              <w:tab w:val="right" w:leader="dot" w:pos="9350"/>
            </w:tabs>
            <w:rPr>
              <w:del w:id="325" w:author="Sachin Patange" w:date="2017-05-27T23:36:00Z"/>
              <w:noProof/>
            </w:rPr>
          </w:pPr>
          <w:del w:id="326" w:author="Sachin Patange" w:date="2017-05-27T23:36:00Z">
            <w:r w:rsidRPr="00742785" w:rsidDel="00742785">
              <w:rPr>
                <w:rStyle w:val="Hyperlink"/>
                <w:rFonts w:ascii="Trebuchet MS" w:hAnsi="Trebuchet MS" w:cs="Times New Roman"/>
                <w:b/>
                <w:bCs/>
                <w:noProof/>
              </w:rPr>
              <w:delText>1.6.5</w:delText>
            </w:r>
            <w:r w:rsidDel="00742785">
              <w:rPr>
                <w:noProof/>
              </w:rPr>
              <w:tab/>
            </w:r>
            <w:r w:rsidRPr="00742785" w:rsidDel="00742785">
              <w:rPr>
                <w:rStyle w:val="Hyperlink"/>
                <w:rFonts w:ascii="Trebuchet MS" w:hAnsi="Trebuchet MS"/>
                <w:b/>
                <w:bCs/>
                <w:noProof/>
              </w:rPr>
              <w:delText>Payment of CG Charges</w:delText>
            </w:r>
            <w:r w:rsidDel="00742785">
              <w:rPr>
                <w:noProof/>
                <w:webHidden/>
              </w:rPr>
              <w:tab/>
              <w:delText>33</w:delText>
            </w:r>
          </w:del>
        </w:p>
        <w:p w14:paraId="39ACD3EE" w14:textId="08E28B17" w:rsidR="000F5681" w:rsidDel="00742785" w:rsidRDefault="000F5681">
          <w:pPr>
            <w:pStyle w:val="TOC3"/>
            <w:tabs>
              <w:tab w:val="left" w:pos="1540"/>
              <w:tab w:val="right" w:leader="dot" w:pos="9350"/>
            </w:tabs>
            <w:rPr>
              <w:del w:id="327" w:author="Sachin Patange" w:date="2017-05-27T23:36:00Z"/>
              <w:noProof/>
            </w:rPr>
          </w:pPr>
          <w:del w:id="328" w:author="Sachin Patange" w:date="2017-05-27T23:36:00Z">
            <w:r w:rsidRPr="00742785" w:rsidDel="00742785">
              <w:rPr>
                <w:rStyle w:val="Hyperlink"/>
                <w:rFonts w:ascii="Trebuchet MS" w:hAnsi="Trebuchet MS" w:cs="Times New Roman"/>
                <w:b/>
                <w:bCs/>
                <w:noProof/>
              </w:rPr>
              <w:delText>1.6.5.1</w:delText>
            </w:r>
            <w:r w:rsidDel="00742785">
              <w:rPr>
                <w:noProof/>
              </w:rPr>
              <w:tab/>
            </w:r>
            <w:r w:rsidRPr="00742785" w:rsidDel="00742785">
              <w:rPr>
                <w:rStyle w:val="Hyperlink"/>
                <w:rFonts w:ascii="Trebuchet MS" w:hAnsi="Trebuchet MS"/>
                <w:b/>
                <w:bCs/>
                <w:noProof/>
              </w:rPr>
              <w:delText>Payment of CG Fees/Taxes/Penalty in Stipulated Time</w:delText>
            </w:r>
            <w:r w:rsidDel="00742785">
              <w:rPr>
                <w:noProof/>
                <w:webHidden/>
              </w:rPr>
              <w:tab/>
              <w:delText>34</w:delText>
            </w:r>
          </w:del>
        </w:p>
        <w:p w14:paraId="364B1918" w14:textId="3D1FF4B2" w:rsidR="000F5681" w:rsidDel="00742785" w:rsidRDefault="000F5681">
          <w:pPr>
            <w:pStyle w:val="TOC3"/>
            <w:tabs>
              <w:tab w:val="left" w:pos="1540"/>
              <w:tab w:val="right" w:leader="dot" w:pos="9350"/>
            </w:tabs>
            <w:rPr>
              <w:del w:id="329" w:author="Sachin Patange" w:date="2017-05-27T23:36:00Z"/>
              <w:noProof/>
            </w:rPr>
          </w:pPr>
          <w:del w:id="330" w:author="Sachin Patange" w:date="2017-05-27T23:36:00Z">
            <w:r w:rsidRPr="00742785" w:rsidDel="00742785">
              <w:rPr>
                <w:rStyle w:val="Hyperlink"/>
                <w:rFonts w:ascii="Trebuchet MS" w:hAnsi="Trebuchet MS" w:cs="Times New Roman"/>
                <w:b/>
                <w:bCs/>
                <w:noProof/>
              </w:rPr>
              <w:delText>1.6.5.2</w:delText>
            </w:r>
            <w:r w:rsidDel="00742785">
              <w:rPr>
                <w:noProof/>
              </w:rPr>
              <w:tab/>
            </w:r>
            <w:r w:rsidRPr="00742785" w:rsidDel="00742785">
              <w:rPr>
                <w:rStyle w:val="Hyperlink"/>
                <w:rFonts w:ascii="Trebuchet MS" w:hAnsi="Trebuchet MS"/>
                <w:b/>
                <w:bCs/>
                <w:noProof/>
              </w:rPr>
              <w:delText>Non Payment of CG Charges in Stipulated Time</w:delText>
            </w:r>
            <w:r w:rsidDel="00742785">
              <w:rPr>
                <w:noProof/>
                <w:webHidden/>
              </w:rPr>
              <w:tab/>
              <w:delText>35</w:delText>
            </w:r>
          </w:del>
        </w:p>
        <w:p w14:paraId="7A0E7A11" w14:textId="3D6672A5" w:rsidR="000F5681" w:rsidDel="00742785" w:rsidRDefault="000F5681">
          <w:pPr>
            <w:pStyle w:val="TOC2"/>
            <w:tabs>
              <w:tab w:val="left" w:pos="880"/>
              <w:tab w:val="right" w:leader="dot" w:pos="9350"/>
            </w:tabs>
            <w:rPr>
              <w:del w:id="331" w:author="Sachin Patange" w:date="2017-05-27T23:36:00Z"/>
              <w:noProof/>
            </w:rPr>
          </w:pPr>
          <w:del w:id="332" w:author="Sachin Patange" w:date="2017-05-27T23:36:00Z">
            <w:r w:rsidRPr="00742785" w:rsidDel="00742785">
              <w:rPr>
                <w:rStyle w:val="Hyperlink"/>
                <w:rFonts w:ascii="Trebuchet MS" w:eastAsia="Times New Roman" w:hAnsi="Trebuchet MS" w:cs="Times New Roman"/>
                <w:b/>
                <w:bCs/>
                <w:iCs/>
                <w:noProof/>
              </w:rPr>
              <w:delText>1.7</w:delText>
            </w:r>
            <w:r w:rsidDel="00742785">
              <w:rPr>
                <w:noProof/>
              </w:rPr>
              <w:tab/>
            </w:r>
            <w:r w:rsidRPr="00742785" w:rsidDel="00742785">
              <w:rPr>
                <w:rStyle w:val="Hyperlink"/>
                <w:rFonts w:ascii="Trebuchet MS" w:eastAsia="Times New Roman" w:hAnsi="Trebuchet MS" w:cs="Arial"/>
                <w:b/>
                <w:bCs/>
                <w:iCs/>
                <w:noProof/>
              </w:rPr>
              <w:delText>CG Cover Calculation Applicable During Claim Settlement or MIS/Reporting</w:delText>
            </w:r>
            <w:r w:rsidDel="00742785">
              <w:rPr>
                <w:noProof/>
                <w:webHidden/>
              </w:rPr>
              <w:tab/>
              <w:delText>35</w:delText>
            </w:r>
          </w:del>
        </w:p>
        <w:p w14:paraId="186DE1E7" w14:textId="018097C1" w:rsidR="000F5681" w:rsidDel="00742785" w:rsidRDefault="000F5681">
          <w:pPr>
            <w:pStyle w:val="TOC2"/>
            <w:tabs>
              <w:tab w:val="left" w:pos="880"/>
              <w:tab w:val="right" w:leader="dot" w:pos="9350"/>
            </w:tabs>
            <w:rPr>
              <w:del w:id="333" w:author="Sachin Patange" w:date="2017-05-27T23:36:00Z"/>
              <w:noProof/>
            </w:rPr>
          </w:pPr>
          <w:del w:id="334" w:author="Sachin Patange" w:date="2017-05-27T23:36:00Z">
            <w:r w:rsidRPr="00742785" w:rsidDel="00742785">
              <w:rPr>
                <w:rStyle w:val="Hyperlink"/>
                <w:rFonts w:ascii="Trebuchet MS" w:eastAsia="Times New Roman" w:hAnsi="Trebuchet MS" w:cs="Times New Roman"/>
                <w:b/>
                <w:bCs/>
                <w:iCs/>
                <w:noProof/>
              </w:rPr>
              <w:delText>1.8</w:delText>
            </w:r>
            <w:r w:rsidDel="00742785">
              <w:rPr>
                <w:noProof/>
              </w:rPr>
              <w:tab/>
            </w:r>
            <w:r w:rsidRPr="00742785" w:rsidDel="00742785">
              <w:rPr>
                <w:rStyle w:val="Hyperlink"/>
                <w:rFonts w:ascii="Trebuchet MS" w:eastAsia="Times New Roman" w:hAnsi="Trebuchet MS" w:cs="Arial"/>
                <w:b/>
                <w:bCs/>
                <w:iCs/>
                <w:noProof/>
              </w:rPr>
              <w:delText>Persisting the Loan Account Information in CG Table</w:delText>
            </w:r>
            <w:r w:rsidDel="00742785">
              <w:rPr>
                <w:noProof/>
                <w:webHidden/>
              </w:rPr>
              <w:tab/>
              <w:delText>39</w:delText>
            </w:r>
          </w:del>
        </w:p>
        <w:p w14:paraId="4A801AFB" w14:textId="3B663F23" w:rsidR="000F5681" w:rsidDel="00742785" w:rsidRDefault="000F5681">
          <w:pPr>
            <w:pStyle w:val="TOC3"/>
            <w:tabs>
              <w:tab w:val="left" w:pos="1320"/>
              <w:tab w:val="right" w:leader="dot" w:pos="9350"/>
            </w:tabs>
            <w:rPr>
              <w:del w:id="335" w:author="Sachin Patange" w:date="2017-05-27T23:36:00Z"/>
              <w:noProof/>
            </w:rPr>
          </w:pPr>
          <w:del w:id="336" w:author="Sachin Patange" w:date="2017-05-27T23:36:00Z">
            <w:r w:rsidRPr="00742785" w:rsidDel="00742785">
              <w:rPr>
                <w:rStyle w:val="Hyperlink"/>
                <w:rFonts w:ascii="Trebuchet MS" w:hAnsi="Trebuchet MS" w:cs="Times New Roman"/>
                <w:b/>
                <w:bCs/>
                <w:noProof/>
              </w:rPr>
              <w:delText>1.8.1</w:delText>
            </w:r>
            <w:r w:rsidDel="00742785">
              <w:rPr>
                <w:noProof/>
              </w:rPr>
              <w:tab/>
            </w:r>
            <w:r w:rsidRPr="00742785" w:rsidDel="00742785">
              <w:rPr>
                <w:rStyle w:val="Hyperlink"/>
                <w:rFonts w:ascii="Trebuchet MS" w:hAnsi="Trebuchet MS"/>
                <w:b/>
                <w:bCs/>
                <w:noProof/>
              </w:rPr>
              <w:delText>New Credit Guarantee Information</w:delText>
            </w:r>
            <w:r w:rsidDel="00742785">
              <w:rPr>
                <w:noProof/>
                <w:webHidden/>
              </w:rPr>
              <w:tab/>
              <w:delText>39</w:delText>
            </w:r>
          </w:del>
        </w:p>
        <w:p w14:paraId="2F97F4A3" w14:textId="28BE3318" w:rsidR="000F5681" w:rsidDel="00742785" w:rsidRDefault="000F5681">
          <w:pPr>
            <w:pStyle w:val="TOC3"/>
            <w:tabs>
              <w:tab w:val="left" w:pos="1320"/>
              <w:tab w:val="right" w:leader="dot" w:pos="9350"/>
            </w:tabs>
            <w:rPr>
              <w:del w:id="337" w:author="Sachin Patange" w:date="2017-05-27T23:36:00Z"/>
              <w:noProof/>
            </w:rPr>
          </w:pPr>
          <w:del w:id="338" w:author="Sachin Patange" w:date="2017-05-27T23:36:00Z">
            <w:r w:rsidRPr="00742785" w:rsidDel="00742785">
              <w:rPr>
                <w:rStyle w:val="Hyperlink"/>
                <w:rFonts w:ascii="Trebuchet MS" w:hAnsi="Trebuchet MS" w:cs="Times New Roman"/>
                <w:b/>
                <w:bCs/>
                <w:noProof/>
              </w:rPr>
              <w:delText>1.8.2</w:delText>
            </w:r>
            <w:r w:rsidDel="00742785">
              <w:rPr>
                <w:noProof/>
              </w:rPr>
              <w:tab/>
            </w:r>
            <w:r w:rsidRPr="00742785" w:rsidDel="00742785">
              <w:rPr>
                <w:rStyle w:val="Hyperlink"/>
                <w:rFonts w:ascii="Trebuchet MS" w:hAnsi="Trebuchet MS"/>
                <w:b/>
                <w:bCs/>
                <w:noProof/>
              </w:rPr>
              <w:delText>Continue Credit Guarantee Information</w:delText>
            </w:r>
            <w:r w:rsidDel="00742785">
              <w:rPr>
                <w:noProof/>
                <w:webHidden/>
              </w:rPr>
              <w:tab/>
              <w:delText>39</w:delText>
            </w:r>
          </w:del>
        </w:p>
        <w:p w14:paraId="7390E8CE" w14:textId="320ABC57" w:rsidR="000F5681" w:rsidDel="00742785" w:rsidRDefault="000F5681">
          <w:pPr>
            <w:pStyle w:val="TOC2"/>
            <w:tabs>
              <w:tab w:val="left" w:pos="880"/>
              <w:tab w:val="right" w:leader="dot" w:pos="9350"/>
            </w:tabs>
            <w:rPr>
              <w:del w:id="339" w:author="Sachin Patange" w:date="2017-05-27T23:36:00Z"/>
              <w:noProof/>
            </w:rPr>
          </w:pPr>
          <w:del w:id="340" w:author="Sachin Patange" w:date="2017-05-27T23:36:00Z">
            <w:r w:rsidRPr="00742785" w:rsidDel="00742785">
              <w:rPr>
                <w:rStyle w:val="Hyperlink"/>
                <w:rFonts w:ascii="Trebuchet MS" w:eastAsia="Times New Roman" w:hAnsi="Trebuchet MS" w:cs="Times New Roman"/>
                <w:b/>
                <w:bCs/>
                <w:iCs/>
                <w:noProof/>
              </w:rPr>
              <w:delText>1.9</w:delText>
            </w:r>
            <w:r w:rsidDel="00742785">
              <w:rPr>
                <w:noProof/>
              </w:rPr>
              <w:tab/>
            </w:r>
            <w:r w:rsidRPr="00742785" w:rsidDel="00742785">
              <w:rPr>
                <w:rStyle w:val="Hyperlink"/>
                <w:rFonts w:ascii="Trebuchet MS" w:eastAsia="Times New Roman" w:hAnsi="Trebuchet MS" w:cs="Arial"/>
                <w:b/>
                <w:bCs/>
                <w:iCs/>
                <w:noProof/>
              </w:rPr>
              <w:delText>Points Pending For Further Clarification</w:delText>
            </w:r>
            <w:r w:rsidDel="00742785">
              <w:rPr>
                <w:noProof/>
                <w:webHidden/>
              </w:rPr>
              <w:tab/>
              <w:delText>40</w:delText>
            </w:r>
          </w:del>
        </w:p>
        <w:p w14:paraId="09D25A10" w14:textId="6C8E606A" w:rsidR="005F54F9" w:rsidDel="000F5681" w:rsidRDefault="005F54F9">
          <w:pPr>
            <w:pStyle w:val="TOC2"/>
            <w:tabs>
              <w:tab w:val="left" w:pos="880"/>
              <w:tab w:val="right" w:leader="dot" w:pos="9350"/>
            </w:tabs>
            <w:rPr>
              <w:del w:id="341" w:author="Sachin Patange" w:date="2017-05-27T21:54:00Z"/>
              <w:noProof/>
            </w:rPr>
          </w:pPr>
          <w:del w:id="342" w:author="Sachin Patange" w:date="2017-05-27T21:54:00Z">
            <w:r w:rsidRPr="000F5681" w:rsidDel="000F5681">
              <w:rPr>
                <w:rStyle w:val="Hyperlink"/>
                <w:rFonts w:ascii="Trebuchet MS" w:eastAsia="Times New Roman" w:hAnsi="Trebuchet MS" w:cs="Times New Roman"/>
                <w:b/>
                <w:bCs/>
                <w:iCs/>
                <w:noProof/>
              </w:rPr>
              <w:delText>1.1</w:delText>
            </w:r>
            <w:r w:rsidDel="000F5681">
              <w:rPr>
                <w:noProof/>
              </w:rPr>
              <w:tab/>
            </w:r>
            <w:r w:rsidRPr="000F5681" w:rsidDel="000F5681">
              <w:rPr>
                <w:rStyle w:val="Hyperlink"/>
                <w:rFonts w:ascii="Trebuchet MS" w:eastAsia="Times New Roman" w:hAnsi="Trebuchet MS" w:cs="Arial"/>
                <w:b/>
                <w:bCs/>
                <w:iCs/>
                <w:noProof/>
              </w:rPr>
              <w:delText>Introduction</w:delText>
            </w:r>
            <w:r w:rsidDel="000F5681">
              <w:rPr>
                <w:noProof/>
                <w:webHidden/>
              </w:rPr>
              <w:tab/>
              <w:delText>6</w:delText>
            </w:r>
          </w:del>
        </w:p>
        <w:p w14:paraId="65D5C4B1" w14:textId="7CD24EFA" w:rsidR="005F54F9" w:rsidDel="000F5681" w:rsidRDefault="005F54F9">
          <w:pPr>
            <w:pStyle w:val="TOC3"/>
            <w:tabs>
              <w:tab w:val="left" w:pos="1320"/>
              <w:tab w:val="right" w:leader="dot" w:pos="9350"/>
            </w:tabs>
            <w:rPr>
              <w:del w:id="343" w:author="Sachin Patange" w:date="2017-05-27T21:54:00Z"/>
              <w:noProof/>
            </w:rPr>
          </w:pPr>
          <w:del w:id="344" w:author="Sachin Patange" w:date="2017-05-27T21:54:00Z">
            <w:r w:rsidRPr="000F5681" w:rsidDel="000F5681">
              <w:rPr>
                <w:rStyle w:val="Hyperlink"/>
                <w:rFonts w:ascii="Trebuchet MS" w:hAnsi="Trebuchet MS" w:cs="Times New Roman"/>
                <w:b/>
                <w:bCs/>
                <w:noProof/>
              </w:rPr>
              <w:delText>1.1.1</w:delText>
            </w:r>
            <w:r w:rsidDel="000F5681">
              <w:rPr>
                <w:noProof/>
              </w:rPr>
              <w:tab/>
            </w:r>
            <w:r w:rsidRPr="000F5681" w:rsidDel="000F5681">
              <w:rPr>
                <w:rStyle w:val="Hyperlink"/>
                <w:rFonts w:ascii="Trebuchet MS" w:hAnsi="Trebuchet MS"/>
                <w:b/>
                <w:bCs/>
                <w:noProof/>
              </w:rPr>
              <w:delText>Fund &amp; Docket Construct</w:delText>
            </w:r>
            <w:r w:rsidDel="000F5681">
              <w:rPr>
                <w:noProof/>
                <w:webHidden/>
              </w:rPr>
              <w:tab/>
              <w:delText>6</w:delText>
            </w:r>
          </w:del>
        </w:p>
        <w:p w14:paraId="54E7B2EF" w14:textId="28D15C9E" w:rsidR="005F54F9" w:rsidDel="000F5681" w:rsidRDefault="005F54F9">
          <w:pPr>
            <w:pStyle w:val="TOC2"/>
            <w:tabs>
              <w:tab w:val="left" w:pos="880"/>
              <w:tab w:val="right" w:leader="dot" w:pos="9350"/>
            </w:tabs>
            <w:rPr>
              <w:del w:id="345" w:author="Sachin Patange" w:date="2017-05-27T21:54:00Z"/>
              <w:noProof/>
            </w:rPr>
          </w:pPr>
          <w:del w:id="346" w:author="Sachin Patange" w:date="2017-05-27T21:54:00Z">
            <w:r w:rsidRPr="000F5681" w:rsidDel="000F5681">
              <w:rPr>
                <w:rStyle w:val="Hyperlink"/>
                <w:rFonts w:ascii="Trebuchet MS" w:eastAsia="Times New Roman" w:hAnsi="Trebuchet MS" w:cs="Times New Roman"/>
                <w:b/>
                <w:bCs/>
                <w:iCs/>
                <w:noProof/>
              </w:rPr>
              <w:delText>1.2</w:delText>
            </w:r>
            <w:r w:rsidDel="000F5681">
              <w:rPr>
                <w:noProof/>
              </w:rPr>
              <w:tab/>
            </w:r>
            <w:r w:rsidRPr="000F5681" w:rsidDel="000F5681">
              <w:rPr>
                <w:rStyle w:val="Hyperlink"/>
                <w:rFonts w:ascii="Trebuchet MS" w:eastAsia="Times New Roman" w:hAnsi="Trebuchet MS" w:cs="Arial"/>
                <w:b/>
                <w:bCs/>
                <w:iCs/>
                <w:noProof/>
              </w:rPr>
              <w:delText>Input File Layout</w:delText>
            </w:r>
            <w:r w:rsidDel="000F5681">
              <w:rPr>
                <w:noProof/>
                <w:webHidden/>
              </w:rPr>
              <w:tab/>
              <w:delText>7</w:delText>
            </w:r>
          </w:del>
        </w:p>
        <w:p w14:paraId="57C86599" w14:textId="26E04E8A" w:rsidR="005F54F9" w:rsidDel="000F5681" w:rsidRDefault="005F54F9">
          <w:pPr>
            <w:pStyle w:val="TOC3"/>
            <w:tabs>
              <w:tab w:val="left" w:pos="1320"/>
              <w:tab w:val="right" w:leader="dot" w:pos="9350"/>
            </w:tabs>
            <w:rPr>
              <w:del w:id="347" w:author="Sachin Patange" w:date="2017-05-27T21:54:00Z"/>
              <w:noProof/>
            </w:rPr>
          </w:pPr>
          <w:del w:id="348" w:author="Sachin Patange" w:date="2017-05-27T21:54:00Z">
            <w:r w:rsidRPr="000F5681" w:rsidDel="000F5681">
              <w:rPr>
                <w:rStyle w:val="Hyperlink"/>
                <w:rFonts w:ascii="Trebuchet MS" w:hAnsi="Trebuchet MS" w:cs="Times New Roman"/>
                <w:b/>
                <w:bCs/>
                <w:noProof/>
              </w:rPr>
              <w:delText>1.2.1</w:delText>
            </w:r>
            <w:r w:rsidDel="000F5681">
              <w:rPr>
                <w:noProof/>
              </w:rPr>
              <w:tab/>
            </w:r>
            <w:r w:rsidRPr="000F5681" w:rsidDel="000F5681">
              <w:rPr>
                <w:rStyle w:val="Hyperlink"/>
                <w:rFonts w:ascii="Trebuchet MS" w:hAnsi="Trebuchet MS"/>
                <w:b/>
                <w:bCs/>
                <w:noProof/>
              </w:rPr>
              <w:delText>Layout: Input File – New CG Issuance</w:delText>
            </w:r>
            <w:r w:rsidDel="000F5681">
              <w:rPr>
                <w:noProof/>
                <w:webHidden/>
              </w:rPr>
              <w:tab/>
              <w:delText>7</w:delText>
            </w:r>
          </w:del>
        </w:p>
        <w:p w14:paraId="3DEE7234" w14:textId="2BF39C81" w:rsidR="005F54F9" w:rsidDel="000F5681" w:rsidRDefault="005F54F9">
          <w:pPr>
            <w:pStyle w:val="TOC3"/>
            <w:tabs>
              <w:tab w:val="left" w:pos="1320"/>
              <w:tab w:val="right" w:leader="dot" w:pos="9350"/>
            </w:tabs>
            <w:rPr>
              <w:del w:id="349" w:author="Sachin Patange" w:date="2017-05-27T21:54:00Z"/>
              <w:noProof/>
            </w:rPr>
          </w:pPr>
          <w:del w:id="350" w:author="Sachin Patange" w:date="2017-05-27T21:54:00Z">
            <w:r w:rsidRPr="000F5681" w:rsidDel="000F5681">
              <w:rPr>
                <w:rStyle w:val="Hyperlink"/>
                <w:rFonts w:ascii="Trebuchet MS" w:hAnsi="Trebuchet MS" w:cs="Times New Roman"/>
                <w:b/>
                <w:bCs/>
                <w:noProof/>
              </w:rPr>
              <w:delText>1.2.2</w:delText>
            </w:r>
            <w:r w:rsidDel="000F5681">
              <w:rPr>
                <w:noProof/>
              </w:rPr>
              <w:tab/>
            </w:r>
            <w:r w:rsidRPr="000F5681" w:rsidDel="000F5681">
              <w:rPr>
                <w:rStyle w:val="Hyperlink"/>
                <w:rFonts w:ascii="Trebuchet MS" w:hAnsi="Trebuchet MS"/>
                <w:b/>
                <w:bCs/>
                <w:noProof/>
              </w:rPr>
              <w:delText>Layout: Input File - CG Continuity</w:delText>
            </w:r>
            <w:r w:rsidDel="000F5681">
              <w:rPr>
                <w:noProof/>
                <w:webHidden/>
              </w:rPr>
              <w:tab/>
              <w:delText>7</w:delText>
            </w:r>
          </w:del>
        </w:p>
        <w:p w14:paraId="7FA003A3" w14:textId="43352CAD" w:rsidR="005F54F9" w:rsidDel="000F5681" w:rsidRDefault="005F54F9">
          <w:pPr>
            <w:pStyle w:val="TOC2"/>
            <w:tabs>
              <w:tab w:val="left" w:pos="880"/>
              <w:tab w:val="right" w:leader="dot" w:pos="9350"/>
            </w:tabs>
            <w:rPr>
              <w:del w:id="351" w:author="Sachin Patange" w:date="2017-05-27T21:54:00Z"/>
              <w:noProof/>
            </w:rPr>
          </w:pPr>
          <w:del w:id="352" w:author="Sachin Patange" w:date="2017-05-27T21:54:00Z">
            <w:r w:rsidRPr="000F5681" w:rsidDel="000F5681">
              <w:rPr>
                <w:rStyle w:val="Hyperlink"/>
                <w:rFonts w:ascii="Trebuchet MS" w:eastAsia="Times New Roman" w:hAnsi="Trebuchet MS" w:cs="Times New Roman"/>
                <w:b/>
                <w:bCs/>
                <w:iCs/>
                <w:noProof/>
              </w:rPr>
              <w:delText>1.3</w:delText>
            </w:r>
            <w:r w:rsidDel="000F5681">
              <w:rPr>
                <w:noProof/>
              </w:rPr>
              <w:tab/>
            </w:r>
            <w:r w:rsidRPr="000F5681" w:rsidDel="000F5681">
              <w:rPr>
                <w:rStyle w:val="Hyperlink"/>
                <w:rFonts w:ascii="Trebuchet MS" w:eastAsia="Times New Roman" w:hAnsi="Trebuchet MS" w:cs="Arial"/>
                <w:b/>
                <w:bCs/>
                <w:iCs/>
                <w:noProof/>
              </w:rPr>
              <w:delText>Input File Format Processed By SURGE</w:delText>
            </w:r>
            <w:r w:rsidDel="000F5681">
              <w:rPr>
                <w:noProof/>
                <w:webHidden/>
              </w:rPr>
              <w:tab/>
              <w:delText>8</w:delText>
            </w:r>
          </w:del>
        </w:p>
        <w:p w14:paraId="38B880BF" w14:textId="67DF5B72" w:rsidR="005F54F9" w:rsidDel="000F5681" w:rsidRDefault="005F54F9">
          <w:pPr>
            <w:pStyle w:val="TOC2"/>
            <w:tabs>
              <w:tab w:val="left" w:pos="880"/>
              <w:tab w:val="right" w:leader="dot" w:pos="9350"/>
            </w:tabs>
            <w:rPr>
              <w:del w:id="353" w:author="Sachin Patange" w:date="2017-05-27T21:54:00Z"/>
              <w:noProof/>
            </w:rPr>
          </w:pPr>
          <w:del w:id="354" w:author="Sachin Patange" w:date="2017-05-27T21:54:00Z">
            <w:r w:rsidRPr="000F5681" w:rsidDel="000F5681">
              <w:rPr>
                <w:rStyle w:val="Hyperlink"/>
                <w:rFonts w:ascii="Trebuchet MS" w:eastAsia="Times New Roman" w:hAnsi="Trebuchet MS" w:cs="Times New Roman"/>
                <w:b/>
                <w:bCs/>
                <w:iCs/>
                <w:noProof/>
              </w:rPr>
              <w:delText>1.4</w:delText>
            </w:r>
            <w:r w:rsidDel="000F5681">
              <w:rPr>
                <w:noProof/>
              </w:rPr>
              <w:tab/>
            </w:r>
            <w:r w:rsidRPr="000F5681" w:rsidDel="000F5681">
              <w:rPr>
                <w:rStyle w:val="Hyperlink"/>
                <w:rFonts w:ascii="Trebuchet MS" w:eastAsia="Times New Roman" w:hAnsi="Trebuchet MS" w:cs="Arial"/>
                <w:b/>
                <w:bCs/>
                <w:iCs/>
                <w:noProof/>
              </w:rPr>
              <w:delText>Preparation of Input File</w:delText>
            </w:r>
            <w:r w:rsidDel="000F5681">
              <w:rPr>
                <w:noProof/>
                <w:webHidden/>
              </w:rPr>
              <w:tab/>
              <w:delText>8</w:delText>
            </w:r>
          </w:del>
        </w:p>
        <w:p w14:paraId="192FF508" w14:textId="3535337D" w:rsidR="005F54F9" w:rsidDel="000F5681" w:rsidRDefault="005F54F9">
          <w:pPr>
            <w:pStyle w:val="TOC3"/>
            <w:tabs>
              <w:tab w:val="left" w:pos="1320"/>
              <w:tab w:val="right" w:leader="dot" w:pos="9350"/>
            </w:tabs>
            <w:rPr>
              <w:del w:id="355" w:author="Sachin Patange" w:date="2017-05-27T21:54:00Z"/>
              <w:noProof/>
            </w:rPr>
          </w:pPr>
          <w:del w:id="356" w:author="Sachin Patange" w:date="2017-05-27T21:54:00Z">
            <w:r w:rsidRPr="000F5681" w:rsidDel="000F5681">
              <w:rPr>
                <w:rStyle w:val="Hyperlink"/>
                <w:rFonts w:ascii="Trebuchet MS" w:hAnsi="Trebuchet MS" w:cs="Times New Roman"/>
                <w:b/>
                <w:bCs/>
                <w:noProof/>
              </w:rPr>
              <w:delText>1.4.1</w:delText>
            </w:r>
            <w:r w:rsidDel="000F5681">
              <w:rPr>
                <w:noProof/>
              </w:rPr>
              <w:tab/>
            </w:r>
            <w:r w:rsidRPr="000F5681" w:rsidDel="000F5681">
              <w:rPr>
                <w:rStyle w:val="Hyperlink"/>
                <w:rFonts w:ascii="Trebuchet MS" w:hAnsi="Trebuchet MS"/>
                <w:b/>
                <w:bCs/>
                <w:noProof/>
              </w:rPr>
              <w:delText>New Credit Guarantees – Request for Quotes and Issue of Guarantees</w:delText>
            </w:r>
            <w:r w:rsidDel="000F5681">
              <w:rPr>
                <w:noProof/>
                <w:webHidden/>
              </w:rPr>
              <w:tab/>
              <w:delText>8</w:delText>
            </w:r>
          </w:del>
        </w:p>
        <w:p w14:paraId="5FD7FEFC" w14:textId="13E1F702" w:rsidR="005F54F9" w:rsidDel="000F5681" w:rsidRDefault="005F54F9">
          <w:pPr>
            <w:pStyle w:val="TOC3"/>
            <w:tabs>
              <w:tab w:val="left" w:pos="1320"/>
              <w:tab w:val="right" w:leader="dot" w:pos="9350"/>
            </w:tabs>
            <w:rPr>
              <w:del w:id="357" w:author="Sachin Patange" w:date="2017-05-27T21:54:00Z"/>
              <w:noProof/>
            </w:rPr>
          </w:pPr>
          <w:del w:id="358" w:author="Sachin Patange" w:date="2017-05-27T21:54:00Z">
            <w:r w:rsidRPr="000F5681" w:rsidDel="000F5681">
              <w:rPr>
                <w:rStyle w:val="Hyperlink"/>
                <w:rFonts w:ascii="Trebuchet MS" w:hAnsi="Trebuchet MS" w:cs="Times New Roman"/>
                <w:b/>
                <w:bCs/>
                <w:noProof/>
              </w:rPr>
              <w:delText>1.4.2</w:delText>
            </w:r>
            <w:r w:rsidDel="000F5681">
              <w:rPr>
                <w:noProof/>
              </w:rPr>
              <w:tab/>
            </w:r>
            <w:r w:rsidRPr="000F5681" w:rsidDel="000F5681">
              <w:rPr>
                <w:rStyle w:val="Hyperlink"/>
                <w:rFonts w:ascii="Trebuchet MS" w:hAnsi="Trebuchet MS"/>
                <w:b/>
                <w:bCs/>
                <w:noProof/>
              </w:rPr>
              <w:delText>Requesting Quotes for Credit Guarantee Continuity</w:delText>
            </w:r>
            <w:r w:rsidDel="000F5681">
              <w:rPr>
                <w:noProof/>
                <w:webHidden/>
              </w:rPr>
              <w:tab/>
              <w:delText>9</w:delText>
            </w:r>
          </w:del>
        </w:p>
        <w:p w14:paraId="7C5DE388" w14:textId="22452238" w:rsidR="005F54F9" w:rsidDel="000F5681" w:rsidRDefault="005F54F9">
          <w:pPr>
            <w:pStyle w:val="TOC3"/>
            <w:tabs>
              <w:tab w:val="left" w:pos="1320"/>
              <w:tab w:val="right" w:leader="dot" w:pos="9350"/>
            </w:tabs>
            <w:rPr>
              <w:del w:id="359" w:author="Sachin Patange" w:date="2017-05-27T21:54:00Z"/>
              <w:noProof/>
            </w:rPr>
          </w:pPr>
          <w:del w:id="360" w:author="Sachin Patange" w:date="2017-05-27T21:54:00Z">
            <w:r w:rsidRPr="000F5681" w:rsidDel="000F5681">
              <w:rPr>
                <w:rStyle w:val="Hyperlink"/>
                <w:rFonts w:ascii="Trebuchet MS" w:hAnsi="Trebuchet MS" w:cs="Times New Roman"/>
                <w:b/>
                <w:bCs/>
                <w:noProof/>
              </w:rPr>
              <w:delText>1.4.3</w:delText>
            </w:r>
            <w:r w:rsidDel="000F5681">
              <w:rPr>
                <w:noProof/>
              </w:rPr>
              <w:tab/>
            </w:r>
            <w:r w:rsidRPr="000F5681" w:rsidDel="000F5681">
              <w:rPr>
                <w:rStyle w:val="Hyperlink"/>
                <w:rFonts w:ascii="Trebuchet MS" w:hAnsi="Trebuchet MS"/>
                <w:b/>
                <w:bCs/>
                <w:noProof/>
              </w:rPr>
              <w:delText>Summary - Preparing &amp; Uploading the Input File</w:delText>
            </w:r>
            <w:r w:rsidDel="000F5681">
              <w:rPr>
                <w:noProof/>
                <w:webHidden/>
              </w:rPr>
              <w:tab/>
              <w:delText>10</w:delText>
            </w:r>
          </w:del>
        </w:p>
        <w:p w14:paraId="38EEDE61" w14:textId="6E6AA085" w:rsidR="005F54F9" w:rsidDel="000F5681" w:rsidRDefault="005F54F9">
          <w:pPr>
            <w:pStyle w:val="TOC2"/>
            <w:tabs>
              <w:tab w:val="left" w:pos="880"/>
              <w:tab w:val="right" w:leader="dot" w:pos="9350"/>
            </w:tabs>
            <w:rPr>
              <w:del w:id="361" w:author="Sachin Patange" w:date="2017-05-27T21:54:00Z"/>
              <w:noProof/>
            </w:rPr>
          </w:pPr>
          <w:del w:id="362" w:author="Sachin Patange" w:date="2017-05-27T21:54:00Z">
            <w:r w:rsidRPr="000F5681" w:rsidDel="000F5681">
              <w:rPr>
                <w:rStyle w:val="Hyperlink"/>
                <w:rFonts w:ascii="Trebuchet MS" w:eastAsia="Times New Roman" w:hAnsi="Trebuchet MS" w:cs="Times New Roman"/>
                <w:b/>
                <w:bCs/>
                <w:iCs/>
                <w:noProof/>
              </w:rPr>
              <w:delText>1.5</w:delText>
            </w:r>
            <w:r w:rsidDel="000F5681">
              <w:rPr>
                <w:noProof/>
              </w:rPr>
              <w:tab/>
            </w:r>
            <w:r w:rsidRPr="000F5681" w:rsidDel="000F5681">
              <w:rPr>
                <w:rStyle w:val="Hyperlink"/>
                <w:rFonts w:ascii="Trebuchet MS" w:eastAsia="Times New Roman" w:hAnsi="Trebuchet MS" w:cs="Arial"/>
                <w:b/>
                <w:bCs/>
                <w:iCs/>
                <w:noProof/>
              </w:rPr>
              <w:delText>Generation of New Credit Guarantee</w:delText>
            </w:r>
            <w:r w:rsidDel="000F5681">
              <w:rPr>
                <w:noProof/>
                <w:webHidden/>
              </w:rPr>
              <w:tab/>
              <w:delText>12</w:delText>
            </w:r>
          </w:del>
        </w:p>
        <w:p w14:paraId="3ED60063" w14:textId="777A1927" w:rsidR="005F54F9" w:rsidDel="000F5681" w:rsidRDefault="005F54F9">
          <w:pPr>
            <w:pStyle w:val="TOC3"/>
            <w:tabs>
              <w:tab w:val="left" w:pos="1320"/>
              <w:tab w:val="right" w:leader="dot" w:pos="9350"/>
            </w:tabs>
            <w:rPr>
              <w:del w:id="363" w:author="Sachin Patange" w:date="2017-05-27T21:54:00Z"/>
              <w:noProof/>
            </w:rPr>
          </w:pPr>
          <w:del w:id="364" w:author="Sachin Patange" w:date="2017-05-27T21:54:00Z">
            <w:r w:rsidRPr="000F5681" w:rsidDel="000F5681">
              <w:rPr>
                <w:rStyle w:val="Hyperlink"/>
                <w:rFonts w:ascii="Trebuchet MS" w:hAnsi="Trebuchet MS" w:cs="Times New Roman"/>
                <w:b/>
                <w:bCs/>
                <w:noProof/>
              </w:rPr>
              <w:delText>1.5.1</w:delText>
            </w:r>
            <w:r w:rsidDel="000F5681">
              <w:rPr>
                <w:noProof/>
              </w:rPr>
              <w:tab/>
            </w:r>
            <w:r w:rsidRPr="000F5681" w:rsidDel="000F5681">
              <w:rPr>
                <w:rStyle w:val="Hyperlink"/>
                <w:rFonts w:ascii="Trebuchet MS" w:hAnsi="Trebuchet MS"/>
                <w:b/>
                <w:bCs/>
                <w:noProof/>
              </w:rPr>
              <w:delText>Input File Content to Staging Area</w:delText>
            </w:r>
            <w:r w:rsidDel="000F5681">
              <w:rPr>
                <w:noProof/>
                <w:webHidden/>
              </w:rPr>
              <w:tab/>
              <w:delText>12</w:delText>
            </w:r>
          </w:del>
        </w:p>
        <w:p w14:paraId="32D9A4F1" w14:textId="04172BA6" w:rsidR="005F54F9" w:rsidDel="000F5681" w:rsidRDefault="005F54F9">
          <w:pPr>
            <w:pStyle w:val="TOC3"/>
            <w:tabs>
              <w:tab w:val="left" w:pos="1320"/>
              <w:tab w:val="right" w:leader="dot" w:pos="9350"/>
            </w:tabs>
            <w:rPr>
              <w:del w:id="365" w:author="Sachin Patange" w:date="2017-05-27T21:54:00Z"/>
              <w:noProof/>
            </w:rPr>
          </w:pPr>
          <w:del w:id="366" w:author="Sachin Patange" w:date="2017-05-27T21:54:00Z">
            <w:r w:rsidRPr="000F5681" w:rsidDel="000F5681">
              <w:rPr>
                <w:rStyle w:val="Hyperlink"/>
                <w:rFonts w:ascii="Trebuchet MS" w:hAnsi="Trebuchet MS" w:cs="Times New Roman"/>
                <w:b/>
                <w:bCs/>
                <w:noProof/>
              </w:rPr>
              <w:delText>1.5.2</w:delText>
            </w:r>
            <w:r w:rsidDel="000F5681">
              <w:rPr>
                <w:noProof/>
              </w:rPr>
              <w:tab/>
            </w:r>
            <w:r w:rsidRPr="000F5681" w:rsidDel="000F5681">
              <w:rPr>
                <w:rStyle w:val="Hyperlink"/>
                <w:rFonts w:ascii="Trebuchet MS" w:hAnsi="Trebuchet MS"/>
                <w:b/>
                <w:bCs/>
                <w:noProof/>
              </w:rPr>
              <w:delText>Eligibility Criteria Checks – New CG Request</w:delText>
            </w:r>
            <w:r w:rsidDel="000F5681">
              <w:rPr>
                <w:noProof/>
                <w:webHidden/>
              </w:rPr>
              <w:tab/>
              <w:delText>12</w:delText>
            </w:r>
          </w:del>
        </w:p>
        <w:p w14:paraId="62997642" w14:textId="50035327" w:rsidR="005F54F9" w:rsidDel="000F5681" w:rsidRDefault="005F54F9">
          <w:pPr>
            <w:pStyle w:val="TOC3"/>
            <w:tabs>
              <w:tab w:val="left" w:pos="1320"/>
              <w:tab w:val="right" w:leader="dot" w:pos="9350"/>
            </w:tabs>
            <w:rPr>
              <w:del w:id="367" w:author="Sachin Patange" w:date="2017-05-27T21:54:00Z"/>
              <w:noProof/>
            </w:rPr>
          </w:pPr>
          <w:del w:id="368" w:author="Sachin Patange" w:date="2017-05-27T21:54:00Z">
            <w:r w:rsidRPr="000F5681" w:rsidDel="000F5681">
              <w:rPr>
                <w:rStyle w:val="Hyperlink"/>
                <w:rFonts w:ascii="Trebuchet MS" w:hAnsi="Trebuchet MS" w:cs="Times New Roman"/>
                <w:b/>
                <w:bCs/>
                <w:noProof/>
              </w:rPr>
              <w:delText>1.5.3</w:delText>
            </w:r>
            <w:r w:rsidDel="000F5681">
              <w:rPr>
                <w:noProof/>
              </w:rPr>
              <w:tab/>
            </w:r>
            <w:r w:rsidRPr="000F5681" w:rsidDel="000F5681">
              <w:rPr>
                <w:rStyle w:val="Hyperlink"/>
                <w:rFonts w:ascii="Trebuchet MS" w:hAnsi="Trebuchet MS"/>
                <w:b/>
                <w:bCs/>
                <w:noProof/>
              </w:rPr>
              <w:delText>Allotting Credit Guarantee Unique Identifiers - CGPAN</w:delText>
            </w:r>
            <w:r w:rsidDel="000F5681">
              <w:rPr>
                <w:noProof/>
                <w:webHidden/>
              </w:rPr>
              <w:tab/>
              <w:delText>15</w:delText>
            </w:r>
          </w:del>
        </w:p>
        <w:p w14:paraId="345AB179" w14:textId="55D15B49" w:rsidR="005F54F9" w:rsidDel="000F5681" w:rsidRDefault="005F54F9">
          <w:pPr>
            <w:pStyle w:val="TOC3"/>
            <w:tabs>
              <w:tab w:val="left" w:pos="1320"/>
              <w:tab w:val="right" w:leader="dot" w:pos="9350"/>
            </w:tabs>
            <w:rPr>
              <w:del w:id="369" w:author="Sachin Patange" w:date="2017-05-27T21:54:00Z"/>
              <w:noProof/>
            </w:rPr>
          </w:pPr>
          <w:del w:id="370" w:author="Sachin Patange" w:date="2017-05-27T21:54:00Z">
            <w:r w:rsidRPr="000F5681" w:rsidDel="000F5681">
              <w:rPr>
                <w:rStyle w:val="Hyperlink"/>
                <w:rFonts w:ascii="Trebuchet MS" w:hAnsi="Trebuchet MS" w:cs="Times New Roman"/>
                <w:b/>
                <w:bCs/>
                <w:noProof/>
              </w:rPr>
              <w:delText>1.5.4</w:delText>
            </w:r>
            <w:r w:rsidDel="000F5681">
              <w:rPr>
                <w:noProof/>
              </w:rPr>
              <w:tab/>
            </w:r>
            <w:r w:rsidRPr="000F5681" w:rsidDel="000F5681">
              <w:rPr>
                <w:rStyle w:val="Hyperlink"/>
                <w:rFonts w:ascii="Trebuchet MS" w:hAnsi="Trebuchet MS"/>
                <w:b/>
                <w:bCs/>
                <w:noProof/>
              </w:rPr>
              <w:delText>Deduplication Criteria Checks</w:delText>
            </w:r>
            <w:r w:rsidDel="000F5681">
              <w:rPr>
                <w:noProof/>
                <w:webHidden/>
              </w:rPr>
              <w:tab/>
              <w:delText>15</w:delText>
            </w:r>
          </w:del>
        </w:p>
        <w:p w14:paraId="16572D3A" w14:textId="23705EEC" w:rsidR="005F54F9" w:rsidDel="000F5681" w:rsidRDefault="005F54F9">
          <w:pPr>
            <w:pStyle w:val="TOC3"/>
            <w:tabs>
              <w:tab w:val="left" w:pos="1320"/>
              <w:tab w:val="right" w:leader="dot" w:pos="9350"/>
            </w:tabs>
            <w:rPr>
              <w:del w:id="371" w:author="Sachin Patange" w:date="2017-05-27T21:54:00Z"/>
              <w:noProof/>
            </w:rPr>
          </w:pPr>
          <w:del w:id="372" w:author="Sachin Patange" w:date="2017-05-27T21:54:00Z">
            <w:r w:rsidRPr="000F5681" w:rsidDel="000F5681">
              <w:rPr>
                <w:rStyle w:val="Hyperlink"/>
                <w:rFonts w:ascii="Trebuchet MS" w:hAnsi="Trebuchet MS" w:cs="Times New Roman"/>
                <w:b/>
                <w:bCs/>
                <w:noProof/>
              </w:rPr>
              <w:delText>1.5.5</w:delText>
            </w:r>
            <w:r w:rsidDel="000F5681">
              <w:rPr>
                <w:noProof/>
              </w:rPr>
              <w:tab/>
            </w:r>
            <w:r w:rsidRPr="000F5681" w:rsidDel="000F5681">
              <w:rPr>
                <w:rStyle w:val="Hyperlink"/>
                <w:rFonts w:ascii="Trebuchet MS" w:hAnsi="Trebuchet MS"/>
                <w:b/>
                <w:bCs/>
                <w:noProof/>
              </w:rPr>
              <w:delText>Calculate Credit Guarantee Fees &amp; Covers</w:delText>
            </w:r>
            <w:r w:rsidDel="000F5681">
              <w:rPr>
                <w:noProof/>
                <w:webHidden/>
              </w:rPr>
              <w:tab/>
              <w:delText>15</w:delText>
            </w:r>
          </w:del>
        </w:p>
        <w:p w14:paraId="296EBB60" w14:textId="18CF3FA5" w:rsidR="005F54F9" w:rsidDel="000F5681" w:rsidRDefault="005F54F9">
          <w:pPr>
            <w:pStyle w:val="TOC3"/>
            <w:tabs>
              <w:tab w:val="left" w:pos="1540"/>
              <w:tab w:val="right" w:leader="dot" w:pos="9350"/>
            </w:tabs>
            <w:rPr>
              <w:del w:id="373" w:author="Sachin Patange" w:date="2017-05-27T21:54:00Z"/>
              <w:noProof/>
            </w:rPr>
          </w:pPr>
          <w:del w:id="374" w:author="Sachin Patange" w:date="2017-05-27T21:54:00Z">
            <w:r w:rsidRPr="000F5681" w:rsidDel="000F5681">
              <w:rPr>
                <w:rStyle w:val="Hyperlink"/>
                <w:rFonts w:ascii="Trebuchet MS" w:hAnsi="Trebuchet MS" w:cs="Times New Roman"/>
                <w:b/>
                <w:bCs/>
                <w:noProof/>
              </w:rPr>
              <w:delText>1.5.5.1</w:delText>
            </w:r>
            <w:r w:rsidDel="000F5681">
              <w:rPr>
                <w:noProof/>
              </w:rPr>
              <w:tab/>
            </w:r>
            <w:r w:rsidRPr="000F5681" w:rsidDel="000F5681">
              <w:rPr>
                <w:rStyle w:val="Hyperlink"/>
                <w:rFonts w:ascii="Trebuchet MS" w:hAnsi="Trebuchet MS"/>
                <w:b/>
                <w:bCs/>
                <w:noProof/>
              </w:rPr>
              <w:delText>Calculating Credit Guarantee Cover</w:delText>
            </w:r>
            <w:r w:rsidDel="000F5681">
              <w:rPr>
                <w:noProof/>
                <w:webHidden/>
              </w:rPr>
              <w:tab/>
              <w:delText>16</w:delText>
            </w:r>
          </w:del>
        </w:p>
        <w:p w14:paraId="18171949" w14:textId="05906B88" w:rsidR="005F54F9" w:rsidDel="000F5681" w:rsidRDefault="005F54F9">
          <w:pPr>
            <w:pStyle w:val="TOC3"/>
            <w:tabs>
              <w:tab w:val="left" w:pos="1540"/>
              <w:tab w:val="right" w:leader="dot" w:pos="9350"/>
            </w:tabs>
            <w:rPr>
              <w:del w:id="375" w:author="Sachin Patange" w:date="2017-05-27T21:54:00Z"/>
              <w:noProof/>
            </w:rPr>
          </w:pPr>
          <w:del w:id="376" w:author="Sachin Patange" w:date="2017-05-27T21:54:00Z">
            <w:r w:rsidRPr="000F5681" w:rsidDel="000F5681">
              <w:rPr>
                <w:rStyle w:val="Hyperlink"/>
                <w:rFonts w:ascii="Trebuchet MS" w:hAnsi="Trebuchet MS" w:cs="Times New Roman"/>
                <w:b/>
                <w:bCs/>
                <w:noProof/>
              </w:rPr>
              <w:delText>1.5.5.2</w:delText>
            </w:r>
            <w:r w:rsidDel="000F5681">
              <w:rPr>
                <w:noProof/>
              </w:rPr>
              <w:tab/>
            </w:r>
            <w:r w:rsidRPr="000F5681" w:rsidDel="000F5681">
              <w:rPr>
                <w:rStyle w:val="Hyperlink"/>
                <w:rFonts w:ascii="Trebuchet MS" w:hAnsi="Trebuchet MS"/>
                <w:b/>
                <w:bCs/>
                <w:noProof/>
              </w:rPr>
              <w:delText>Calculating Credit Guarantee Fees</w:delText>
            </w:r>
            <w:r w:rsidDel="000F5681">
              <w:rPr>
                <w:noProof/>
                <w:webHidden/>
              </w:rPr>
              <w:tab/>
              <w:delText>16</w:delText>
            </w:r>
          </w:del>
        </w:p>
        <w:p w14:paraId="4931BCF7" w14:textId="3A23D36B" w:rsidR="005F54F9" w:rsidDel="000F5681" w:rsidRDefault="005F54F9">
          <w:pPr>
            <w:pStyle w:val="TOC3"/>
            <w:tabs>
              <w:tab w:val="left" w:pos="1540"/>
              <w:tab w:val="right" w:leader="dot" w:pos="9350"/>
            </w:tabs>
            <w:rPr>
              <w:del w:id="377" w:author="Sachin Patange" w:date="2017-05-27T21:54:00Z"/>
              <w:noProof/>
            </w:rPr>
          </w:pPr>
          <w:del w:id="378" w:author="Sachin Patange" w:date="2017-05-27T21:54:00Z">
            <w:r w:rsidRPr="000F5681" w:rsidDel="000F5681">
              <w:rPr>
                <w:rStyle w:val="Hyperlink"/>
                <w:rFonts w:ascii="Trebuchet MS" w:hAnsi="Trebuchet MS" w:cs="Times New Roman"/>
                <w:b/>
                <w:bCs/>
                <w:noProof/>
              </w:rPr>
              <w:delText>1.5.5.3</w:delText>
            </w:r>
            <w:r w:rsidDel="000F5681">
              <w:rPr>
                <w:noProof/>
              </w:rPr>
              <w:tab/>
            </w:r>
            <w:r w:rsidRPr="000F5681" w:rsidDel="000F5681">
              <w:rPr>
                <w:rStyle w:val="Hyperlink"/>
                <w:rFonts w:ascii="Trebuchet MS" w:hAnsi="Trebuchet MS"/>
                <w:b/>
                <w:bCs/>
                <w:noProof/>
              </w:rPr>
              <w:delText>Calculating Tax on Credit Guarantee Fees</w:delText>
            </w:r>
            <w:r w:rsidDel="000F5681">
              <w:rPr>
                <w:noProof/>
                <w:webHidden/>
              </w:rPr>
              <w:tab/>
              <w:delText>18</w:delText>
            </w:r>
          </w:del>
        </w:p>
        <w:p w14:paraId="142B3975" w14:textId="77E85775" w:rsidR="005F54F9" w:rsidDel="000F5681" w:rsidRDefault="005F54F9">
          <w:pPr>
            <w:pStyle w:val="TOC3"/>
            <w:tabs>
              <w:tab w:val="left" w:pos="1320"/>
              <w:tab w:val="right" w:leader="dot" w:pos="9350"/>
            </w:tabs>
            <w:rPr>
              <w:del w:id="379" w:author="Sachin Patange" w:date="2017-05-27T21:54:00Z"/>
              <w:noProof/>
            </w:rPr>
          </w:pPr>
          <w:del w:id="380" w:author="Sachin Patange" w:date="2017-05-27T21:54:00Z">
            <w:r w:rsidRPr="000F5681" w:rsidDel="000F5681">
              <w:rPr>
                <w:rStyle w:val="Hyperlink"/>
                <w:rFonts w:ascii="Trebuchet MS" w:hAnsi="Trebuchet MS" w:cs="Times New Roman"/>
                <w:b/>
                <w:bCs/>
                <w:noProof/>
              </w:rPr>
              <w:delText>1.5.6</w:delText>
            </w:r>
            <w:r w:rsidDel="000F5681">
              <w:rPr>
                <w:noProof/>
              </w:rPr>
              <w:tab/>
            </w:r>
            <w:r w:rsidRPr="000F5681" w:rsidDel="000F5681">
              <w:rPr>
                <w:rStyle w:val="Hyperlink"/>
                <w:rFonts w:ascii="Trebuchet MS" w:hAnsi="Trebuchet MS"/>
                <w:b/>
                <w:bCs/>
                <w:noProof/>
              </w:rPr>
              <w:delText>Demand Advice for Guarantee Charges</w:delText>
            </w:r>
            <w:r w:rsidDel="000F5681">
              <w:rPr>
                <w:noProof/>
                <w:webHidden/>
              </w:rPr>
              <w:tab/>
              <w:delText>19</w:delText>
            </w:r>
          </w:del>
        </w:p>
        <w:p w14:paraId="5947FC4B" w14:textId="21D2A646" w:rsidR="005F54F9" w:rsidDel="000F5681" w:rsidRDefault="005F54F9">
          <w:pPr>
            <w:pStyle w:val="TOC3"/>
            <w:tabs>
              <w:tab w:val="left" w:pos="1540"/>
              <w:tab w:val="right" w:leader="dot" w:pos="9350"/>
            </w:tabs>
            <w:rPr>
              <w:del w:id="381" w:author="Sachin Patange" w:date="2017-05-27T21:54:00Z"/>
              <w:noProof/>
            </w:rPr>
          </w:pPr>
          <w:del w:id="382" w:author="Sachin Patange" w:date="2017-05-27T21:54:00Z">
            <w:r w:rsidRPr="000F5681" w:rsidDel="000F5681">
              <w:rPr>
                <w:rStyle w:val="Hyperlink"/>
                <w:rFonts w:ascii="Trebuchet MS" w:hAnsi="Trebuchet MS" w:cs="Times New Roman"/>
                <w:b/>
                <w:bCs/>
                <w:noProof/>
              </w:rPr>
              <w:delText>1.5.6.1</w:delText>
            </w:r>
            <w:r w:rsidDel="000F5681">
              <w:rPr>
                <w:noProof/>
              </w:rPr>
              <w:tab/>
            </w:r>
            <w:r w:rsidRPr="000F5681" w:rsidDel="000F5681">
              <w:rPr>
                <w:rStyle w:val="Hyperlink"/>
                <w:rFonts w:ascii="Trebuchet MS" w:hAnsi="Trebuchet MS"/>
                <w:b/>
                <w:bCs/>
                <w:noProof/>
              </w:rPr>
              <w:delText>CGDAN – Demand Advice: New Guarantee Cover - Individual</w:delText>
            </w:r>
            <w:r w:rsidDel="000F5681">
              <w:rPr>
                <w:noProof/>
                <w:webHidden/>
              </w:rPr>
              <w:tab/>
              <w:delText>19</w:delText>
            </w:r>
          </w:del>
        </w:p>
        <w:p w14:paraId="39A6AB54" w14:textId="356AC3E6" w:rsidR="005F54F9" w:rsidDel="000F5681" w:rsidRDefault="005F54F9">
          <w:pPr>
            <w:pStyle w:val="TOC3"/>
            <w:tabs>
              <w:tab w:val="left" w:pos="1540"/>
              <w:tab w:val="right" w:leader="dot" w:pos="9350"/>
            </w:tabs>
            <w:rPr>
              <w:del w:id="383" w:author="Sachin Patange" w:date="2017-05-27T21:54:00Z"/>
              <w:noProof/>
            </w:rPr>
          </w:pPr>
          <w:del w:id="384" w:author="Sachin Patange" w:date="2017-05-27T21:54:00Z">
            <w:r w:rsidRPr="000F5681" w:rsidDel="000F5681">
              <w:rPr>
                <w:rStyle w:val="Hyperlink"/>
                <w:rFonts w:ascii="Trebuchet MS" w:hAnsi="Trebuchet MS" w:cs="Times New Roman"/>
                <w:b/>
                <w:bCs/>
                <w:noProof/>
              </w:rPr>
              <w:delText>1.5.6.2</w:delText>
            </w:r>
            <w:r w:rsidDel="000F5681">
              <w:rPr>
                <w:noProof/>
              </w:rPr>
              <w:tab/>
            </w:r>
            <w:r w:rsidRPr="000F5681" w:rsidDel="000F5681">
              <w:rPr>
                <w:rStyle w:val="Hyperlink"/>
                <w:rFonts w:ascii="Trebuchet MS" w:hAnsi="Trebuchet MS"/>
                <w:b/>
                <w:bCs/>
                <w:noProof/>
              </w:rPr>
              <w:delText>BATCHDAN – Demand Advice: New Guarantee Cover - Batch</w:delText>
            </w:r>
            <w:r w:rsidDel="000F5681">
              <w:rPr>
                <w:noProof/>
                <w:webHidden/>
              </w:rPr>
              <w:tab/>
              <w:delText>20</w:delText>
            </w:r>
          </w:del>
        </w:p>
        <w:p w14:paraId="4A078670" w14:textId="45627B6D" w:rsidR="005F54F9" w:rsidDel="000F5681" w:rsidRDefault="005F54F9">
          <w:pPr>
            <w:pStyle w:val="TOC3"/>
            <w:tabs>
              <w:tab w:val="left" w:pos="1320"/>
              <w:tab w:val="right" w:leader="dot" w:pos="9350"/>
            </w:tabs>
            <w:rPr>
              <w:del w:id="385" w:author="Sachin Patange" w:date="2017-05-27T21:54:00Z"/>
              <w:noProof/>
            </w:rPr>
          </w:pPr>
          <w:del w:id="386" w:author="Sachin Patange" w:date="2017-05-27T21:54:00Z">
            <w:r w:rsidRPr="000F5681" w:rsidDel="000F5681">
              <w:rPr>
                <w:rStyle w:val="Hyperlink"/>
                <w:rFonts w:ascii="Trebuchet MS" w:hAnsi="Trebuchet MS" w:cs="Times New Roman"/>
                <w:b/>
                <w:bCs/>
                <w:noProof/>
              </w:rPr>
              <w:delText>1.5.7</w:delText>
            </w:r>
            <w:r w:rsidDel="000F5681">
              <w:rPr>
                <w:noProof/>
              </w:rPr>
              <w:tab/>
            </w:r>
            <w:r w:rsidRPr="000F5681" w:rsidDel="000F5681">
              <w:rPr>
                <w:rStyle w:val="Hyperlink"/>
                <w:rFonts w:ascii="Trebuchet MS" w:hAnsi="Trebuchet MS"/>
                <w:b/>
                <w:bCs/>
                <w:noProof/>
              </w:rPr>
              <w:delText>Payment of CG Charges</w:delText>
            </w:r>
            <w:r w:rsidDel="000F5681">
              <w:rPr>
                <w:noProof/>
                <w:webHidden/>
              </w:rPr>
              <w:tab/>
              <w:delText>20</w:delText>
            </w:r>
          </w:del>
        </w:p>
        <w:p w14:paraId="1DBD571F" w14:textId="7D8FB337" w:rsidR="005F54F9" w:rsidDel="000F5681" w:rsidRDefault="005F54F9">
          <w:pPr>
            <w:pStyle w:val="TOC3"/>
            <w:tabs>
              <w:tab w:val="left" w:pos="1540"/>
              <w:tab w:val="right" w:leader="dot" w:pos="9350"/>
            </w:tabs>
            <w:rPr>
              <w:del w:id="387" w:author="Sachin Patange" w:date="2017-05-27T21:54:00Z"/>
              <w:noProof/>
            </w:rPr>
          </w:pPr>
          <w:del w:id="388" w:author="Sachin Patange" w:date="2017-05-27T21:54:00Z">
            <w:r w:rsidRPr="000F5681" w:rsidDel="000F5681">
              <w:rPr>
                <w:rStyle w:val="Hyperlink"/>
                <w:rFonts w:ascii="Trebuchet MS" w:hAnsi="Trebuchet MS" w:cs="Times New Roman"/>
                <w:b/>
                <w:bCs/>
                <w:noProof/>
              </w:rPr>
              <w:delText>1.5.7.1</w:delText>
            </w:r>
            <w:r w:rsidDel="000F5681">
              <w:rPr>
                <w:noProof/>
              </w:rPr>
              <w:tab/>
            </w:r>
            <w:r w:rsidRPr="000F5681" w:rsidDel="000F5681">
              <w:rPr>
                <w:rStyle w:val="Hyperlink"/>
                <w:rFonts w:ascii="Trebuchet MS" w:hAnsi="Trebuchet MS"/>
                <w:b/>
                <w:bCs/>
                <w:noProof/>
              </w:rPr>
              <w:delText>Payment of CG Charges in Stipulated Time</w:delText>
            </w:r>
            <w:r w:rsidDel="000F5681">
              <w:rPr>
                <w:noProof/>
                <w:webHidden/>
              </w:rPr>
              <w:tab/>
              <w:delText>20</w:delText>
            </w:r>
          </w:del>
        </w:p>
        <w:p w14:paraId="03C41157" w14:textId="41532069" w:rsidR="005F54F9" w:rsidDel="000F5681" w:rsidRDefault="005F54F9">
          <w:pPr>
            <w:pStyle w:val="TOC3"/>
            <w:tabs>
              <w:tab w:val="left" w:pos="1540"/>
              <w:tab w:val="right" w:leader="dot" w:pos="9350"/>
            </w:tabs>
            <w:rPr>
              <w:del w:id="389" w:author="Sachin Patange" w:date="2017-05-27T21:54:00Z"/>
              <w:noProof/>
            </w:rPr>
          </w:pPr>
          <w:del w:id="390" w:author="Sachin Patange" w:date="2017-05-27T21:54:00Z">
            <w:r w:rsidRPr="000F5681" w:rsidDel="000F5681">
              <w:rPr>
                <w:rStyle w:val="Hyperlink"/>
                <w:rFonts w:ascii="Trebuchet MS" w:hAnsi="Trebuchet MS" w:cs="Times New Roman"/>
                <w:b/>
                <w:bCs/>
                <w:noProof/>
              </w:rPr>
              <w:lastRenderedPageBreak/>
              <w:delText>1.5.7.2</w:delText>
            </w:r>
            <w:r w:rsidDel="000F5681">
              <w:rPr>
                <w:noProof/>
              </w:rPr>
              <w:tab/>
            </w:r>
            <w:r w:rsidRPr="000F5681" w:rsidDel="000F5681">
              <w:rPr>
                <w:rStyle w:val="Hyperlink"/>
                <w:rFonts w:ascii="Trebuchet MS" w:hAnsi="Trebuchet MS"/>
                <w:b/>
                <w:bCs/>
                <w:noProof/>
              </w:rPr>
              <w:delText>Non Payment of CG Charges in Stipulated Time</w:delText>
            </w:r>
            <w:r w:rsidDel="000F5681">
              <w:rPr>
                <w:noProof/>
                <w:webHidden/>
              </w:rPr>
              <w:tab/>
              <w:delText>21</w:delText>
            </w:r>
          </w:del>
        </w:p>
        <w:p w14:paraId="13D9D840" w14:textId="65E8B63A" w:rsidR="005F54F9" w:rsidDel="000F5681" w:rsidRDefault="005F54F9">
          <w:pPr>
            <w:pStyle w:val="TOC2"/>
            <w:tabs>
              <w:tab w:val="left" w:pos="880"/>
              <w:tab w:val="right" w:leader="dot" w:pos="9350"/>
            </w:tabs>
            <w:rPr>
              <w:del w:id="391" w:author="Sachin Patange" w:date="2017-05-27T21:54:00Z"/>
              <w:noProof/>
            </w:rPr>
          </w:pPr>
          <w:del w:id="392" w:author="Sachin Patange" w:date="2017-05-27T21:54:00Z">
            <w:r w:rsidRPr="000F5681" w:rsidDel="000F5681">
              <w:rPr>
                <w:rStyle w:val="Hyperlink"/>
                <w:rFonts w:ascii="Trebuchet MS" w:eastAsia="Times New Roman" w:hAnsi="Trebuchet MS" w:cs="Times New Roman"/>
                <w:b/>
                <w:bCs/>
                <w:iCs/>
                <w:noProof/>
              </w:rPr>
              <w:delText>1.6</w:delText>
            </w:r>
            <w:r w:rsidDel="000F5681">
              <w:rPr>
                <w:noProof/>
              </w:rPr>
              <w:tab/>
            </w:r>
            <w:r w:rsidRPr="000F5681" w:rsidDel="000F5681">
              <w:rPr>
                <w:rStyle w:val="Hyperlink"/>
                <w:rFonts w:ascii="Trebuchet MS" w:eastAsia="Times New Roman" w:hAnsi="Trebuchet MS" w:cs="Arial"/>
                <w:b/>
                <w:bCs/>
                <w:iCs/>
                <w:noProof/>
              </w:rPr>
              <w:delText>Continuing Credit Guarantee</w:delText>
            </w:r>
            <w:r w:rsidDel="000F5681">
              <w:rPr>
                <w:noProof/>
                <w:webHidden/>
              </w:rPr>
              <w:tab/>
              <w:delText>22</w:delText>
            </w:r>
          </w:del>
        </w:p>
        <w:p w14:paraId="2749D815" w14:textId="4C14C56B" w:rsidR="005F54F9" w:rsidDel="000F5681" w:rsidRDefault="005F54F9">
          <w:pPr>
            <w:pStyle w:val="TOC3"/>
            <w:tabs>
              <w:tab w:val="left" w:pos="1320"/>
              <w:tab w:val="right" w:leader="dot" w:pos="9350"/>
            </w:tabs>
            <w:rPr>
              <w:del w:id="393" w:author="Sachin Patange" w:date="2017-05-27T21:54:00Z"/>
              <w:noProof/>
            </w:rPr>
          </w:pPr>
          <w:del w:id="394" w:author="Sachin Patange" w:date="2017-05-27T21:54:00Z">
            <w:r w:rsidRPr="000F5681" w:rsidDel="000F5681">
              <w:rPr>
                <w:rStyle w:val="Hyperlink"/>
                <w:rFonts w:ascii="Trebuchet MS" w:hAnsi="Trebuchet MS" w:cs="Times New Roman"/>
                <w:b/>
                <w:bCs/>
                <w:noProof/>
              </w:rPr>
              <w:delText>1.6.1</w:delText>
            </w:r>
            <w:r w:rsidDel="000F5681">
              <w:rPr>
                <w:noProof/>
              </w:rPr>
              <w:tab/>
            </w:r>
            <w:r w:rsidRPr="000F5681" w:rsidDel="000F5681">
              <w:rPr>
                <w:rStyle w:val="Hyperlink"/>
                <w:rFonts w:ascii="Trebuchet MS" w:hAnsi="Trebuchet MS"/>
                <w:b/>
                <w:bCs/>
                <w:noProof/>
              </w:rPr>
              <w:delText>Input File Content to Staging Area</w:delText>
            </w:r>
            <w:r w:rsidDel="000F5681">
              <w:rPr>
                <w:noProof/>
                <w:webHidden/>
              </w:rPr>
              <w:tab/>
              <w:delText>24</w:delText>
            </w:r>
          </w:del>
        </w:p>
        <w:p w14:paraId="56F36662" w14:textId="4730E058" w:rsidR="005F54F9" w:rsidDel="000F5681" w:rsidRDefault="005F54F9">
          <w:pPr>
            <w:pStyle w:val="TOC3"/>
            <w:tabs>
              <w:tab w:val="left" w:pos="1320"/>
              <w:tab w:val="right" w:leader="dot" w:pos="9350"/>
            </w:tabs>
            <w:rPr>
              <w:del w:id="395" w:author="Sachin Patange" w:date="2017-05-27T21:54:00Z"/>
              <w:noProof/>
            </w:rPr>
          </w:pPr>
          <w:del w:id="396" w:author="Sachin Patange" w:date="2017-05-27T21:54:00Z">
            <w:r w:rsidRPr="000F5681" w:rsidDel="000F5681">
              <w:rPr>
                <w:rStyle w:val="Hyperlink"/>
                <w:rFonts w:ascii="Trebuchet MS" w:hAnsi="Trebuchet MS" w:cs="Times New Roman"/>
                <w:b/>
                <w:bCs/>
                <w:noProof/>
              </w:rPr>
              <w:delText>1.6.2</w:delText>
            </w:r>
            <w:r w:rsidDel="000F5681">
              <w:rPr>
                <w:noProof/>
              </w:rPr>
              <w:tab/>
            </w:r>
            <w:r w:rsidRPr="000F5681" w:rsidDel="000F5681">
              <w:rPr>
                <w:rStyle w:val="Hyperlink"/>
                <w:rFonts w:ascii="Trebuchet MS" w:hAnsi="Trebuchet MS"/>
                <w:b/>
                <w:bCs/>
                <w:noProof/>
              </w:rPr>
              <w:delText>Eligibility Criteria Checks</w:delText>
            </w:r>
            <w:r w:rsidDel="000F5681">
              <w:rPr>
                <w:noProof/>
                <w:webHidden/>
              </w:rPr>
              <w:tab/>
              <w:delText>24</w:delText>
            </w:r>
          </w:del>
        </w:p>
        <w:p w14:paraId="52ABA5C0" w14:textId="37CBC8FF" w:rsidR="005F54F9" w:rsidDel="000F5681" w:rsidRDefault="005F54F9">
          <w:pPr>
            <w:pStyle w:val="TOC3"/>
            <w:tabs>
              <w:tab w:val="left" w:pos="1320"/>
              <w:tab w:val="right" w:leader="dot" w:pos="9350"/>
            </w:tabs>
            <w:rPr>
              <w:del w:id="397" w:author="Sachin Patange" w:date="2017-05-27T21:54:00Z"/>
              <w:noProof/>
            </w:rPr>
          </w:pPr>
          <w:del w:id="398" w:author="Sachin Patange" w:date="2017-05-27T21:54:00Z">
            <w:r w:rsidRPr="000F5681" w:rsidDel="000F5681">
              <w:rPr>
                <w:rStyle w:val="Hyperlink"/>
                <w:rFonts w:ascii="Trebuchet MS" w:hAnsi="Trebuchet MS" w:cs="Times New Roman"/>
                <w:b/>
                <w:bCs/>
                <w:noProof/>
              </w:rPr>
              <w:delText>1.6.3</w:delText>
            </w:r>
            <w:r w:rsidDel="000F5681">
              <w:rPr>
                <w:noProof/>
              </w:rPr>
              <w:tab/>
            </w:r>
            <w:r w:rsidRPr="000F5681" w:rsidDel="000F5681">
              <w:rPr>
                <w:rStyle w:val="Hyperlink"/>
                <w:rFonts w:ascii="Trebuchet MS" w:hAnsi="Trebuchet MS"/>
                <w:b/>
                <w:bCs/>
                <w:noProof/>
              </w:rPr>
              <w:delText>Determine Credit Guarantee Cover &amp; Charges</w:delText>
            </w:r>
            <w:r w:rsidDel="000F5681">
              <w:rPr>
                <w:noProof/>
                <w:webHidden/>
              </w:rPr>
              <w:tab/>
              <w:delText>27</w:delText>
            </w:r>
          </w:del>
        </w:p>
        <w:p w14:paraId="1E02A306" w14:textId="0893FF00" w:rsidR="005F54F9" w:rsidDel="000F5681" w:rsidRDefault="005F54F9">
          <w:pPr>
            <w:pStyle w:val="TOC3"/>
            <w:tabs>
              <w:tab w:val="left" w:pos="1540"/>
              <w:tab w:val="right" w:leader="dot" w:pos="9350"/>
            </w:tabs>
            <w:rPr>
              <w:del w:id="399" w:author="Sachin Patange" w:date="2017-05-27T21:54:00Z"/>
              <w:noProof/>
            </w:rPr>
          </w:pPr>
          <w:del w:id="400" w:author="Sachin Patange" w:date="2017-05-27T21:54:00Z">
            <w:r w:rsidRPr="000F5681" w:rsidDel="000F5681">
              <w:rPr>
                <w:rStyle w:val="Hyperlink"/>
                <w:rFonts w:ascii="Trebuchet MS" w:hAnsi="Trebuchet MS"/>
                <w:b/>
                <w:bCs/>
                <w:noProof/>
              </w:rPr>
              <w:delText>1.6.3.1</w:delText>
            </w:r>
            <w:r w:rsidDel="000F5681">
              <w:rPr>
                <w:noProof/>
              </w:rPr>
              <w:tab/>
            </w:r>
            <w:r w:rsidRPr="000F5681" w:rsidDel="000F5681">
              <w:rPr>
                <w:rStyle w:val="Hyperlink"/>
                <w:rFonts w:ascii="Trebuchet MS" w:hAnsi="Trebuchet MS"/>
                <w:b/>
                <w:bCs/>
                <w:noProof/>
              </w:rPr>
              <w:delText>Calculating Credit Guarantee Cover</w:delText>
            </w:r>
            <w:r w:rsidDel="000F5681">
              <w:rPr>
                <w:noProof/>
                <w:webHidden/>
              </w:rPr>
              <w:tab/>
              <w:delText>27</w:delText>
            </w:r>
          </w:del>
        </w:p>
        <w:p w14:paraId="6634E2B6" w14:textId="5FC76020" w:rsidR="005F54F9" w:rsidDel="000F5681" w:rsidRDefault="005F54F9">
          <w:pPr>
            <w:pStyle w:val="TOC3"/>
            <w:tabs>
              <w:tab w:val="left" w:pos="1540"/>
              <w:tab w:val="right" w:leader="dot" w:pos="9350"/>
            </w:tabs>
            <w:rPr>
              <w:del w:id="401" w:author="Sachin Patange" w:date="2017-05-27T21:54:00Z"/>
              <w:noProof/>
            </w:rPr>
          </w:pPr>
          <w:del w:id="402" w:author="Sachin Patange" w:date="2017-05-27T21:54:00Z">
            <w:r w:rsidRPr="000F5681" w:rsidDel="000F5681">
              <w:rPr>
                <w:rStyle w:val="Hyperlink"/>
                <w:rFonts w:ascii="Trebuchet MS" w:hAnsi="Trebuchet MS"/>
                <w:b/>
                <w:bCs/>
                <w:noProof/>
              </w:rPr>
              <w:delText>1.6.3.2</w:delText>
            </w:r>
            <w:r w:rsidDel="000F5681">
              <w:rPr>
                <w:noProof/>
              </w:rPr>
              <w:tab/>
            </w:r>
            <w:r w:rsidRPr="000F5681" w:rsidDel="000F5681">
              <w:rPr>
                <w:rStyle w:val="Hyperlink"/>
                <w:rFonts w:ascii="Trebuchet MS" w:hAnsi="Trebuchet MS"/>
                <w:b/>
                <w:bCs/>
                <w:noProof/>
              </w:rPr>
              <w:delText>Calculating Credit Guarantee Fees</w:delText>
            </w:r>
            <w:r w:rsidDel="000F5681">
              <w:rPr>
                <w:noProof/>
                <w:webHidden/>
              </w:rPr>
              <w:tab/>
              <w:delText>28</w:delText>
            </w:r>
          </w:del>
        </w:p>
        <w:p w14:paraId="15EA4F8A" w14:textId="042F075D" w:rsidR="005F54F9" w:rsidDel="000F5681" w:rsidRDefault="005F54F9">
          <w:pPr>
            <w:pStyle w:val="TOC3"/>
            <w:tabs>
              <w:tab w:val="left" w:pos="1540"/>
              <w:tab w:val="right" w:leader="dot" w:pos="9350"/>
            </w:tabs>
            <w:rPr>
              <w:del w:id="403" w:author="Sachin Patange" w:date="2017-05-27T21:54:00Z"/>
              <w:noProof/>
            </w:rPr>
          </w:pPr>
          <w:del w:id="404" w:author="Sachin Patange" w:date="2017-05-27T21:54:00Z">
            <w:r w:rsidRPr="000F5681" w:rsidDel="000F5681">
              <w:rPr>
                <w:rStyle w:val="Hyperlink"/>
                <w:rFonts w:ascii="Trebuchet MS" w:hAnsi="Trebuchet MS"/>
                <w:b/>
                <w:bCs/>
                <w:noProof/>
              </w:rPr>
              <w:delText>1.6.3.3</w:delText>
            </w:r>
            <w:r w:rsidDel="000F5681">
              <w:rPr>
                <w:noProof/>
              </w:rPr>
              <w:tab/>
            </w:r>
            <w:r w:rsidRPr="000F5681" w:rsidDel="000F5681">
              <w:rPr>
                <w:rStyle w:val="Hyperlink"/>
                <w:rFonts w:ascii="Trebuchet MS" w:hAnsi="Trebuchet MS"/>
                <w:b/>
                <w:bCs/>
                <w:noProof/>
              </w:rPr>
              <w:delText>Calculating Penal Interest for Lapsed Revival</w:delText>
            </w:r>
            <w:r w:rsidDel="000F5681">
              <w:rPr>
                <w:noProof/>
                <w:webHidden/>
              </w:rPr>
              <w:tab/>
              <w:delText>30</w:delText>
            </w:r>
          </w:del>
        </w:p>
        <w:p w14:paraId="58FA186E" w14:textId="1F38A63A" w:rsidR="005F54F9" w:rsidDel="000F5681" w:rsidRDefault="005F54F9">
          <w:pPr>
            <w:pStyle w:val="TOC3"/>
            <w:tabs>
              <w:tab w:val="left" w:pos="1540"/>
              <w:tab w:val="right" w:leader="dot" w:pos="9350"/>
            </w:tabs>
            <w:rPr>
              <w:del w:id="405" w:author="Sachin Patange" w:date="2017-05-27T21:54:00Z"/>
              <w:noProof/>
            </w:rPr>
          </w:pPr>
          <w:del w:id="406" w:author="Sachin Patange" w:date="2017-05-27T21:54:00Z">
            <w:r w:rsidRPr="000F5681" w:rsidDel="000F5681">
              <w:rPr>
                <w:rStyle w:val="Hyperlink"/>
                <w:rFonts w:ascii="Trebuchet MS" w:hAnsi="Trebuchet MS"/>
                <w:b/>
                <w:bCs/>
                <w:noProof/>
              </w:rPr>
              <w:delText>1.6.3.4</w:delText>
            </w:r>
            <w:r w:rsidDel="000F5681">
              <w:rPr>
                <w:noProof/>
              </w:rPr>
              <w:tab/>
            </w:r>
            <w:r w:rsidRPr="000F5681" w:rsidDel="000F5681">
              <w:rPr>
                <w:rStyle w:val="Hyperlink"/>
                <w:rFonts w:ascii="Trebuchet MS" w:hAnsi="Trebuchet MS"/>
                <w:b/>
                <w:bCs/>
                <w:noProof/>
              </w:rPr>
              <w:delText>Calculating Tax on Credit Guarantee Fees &amp; Interest for Lapsed Revival</w:delText>
            </w:r>
            <w:r w:rsidDel="000F5681">
              <w:rPr>
                <w:noProof/>
                <w:webHidden/>
              </w:rPr>
              <w:tab/>
              <w:delText>31</w:delText>
            </w:r>
          </w:del>
        </w:p>
        <w:p w14:paraId="0D880FC0" w14:textId="59B5365C" w:rsidR="005F54F9" w:rsidDel="000F5681" w:rsidRDefault="005F54F9">
          <w:pPr>
            <w:pStyle w:val="TOC3"/>
            <w:tabs>
              <w:tab w:val="left" w:pos="1320"/>
              <w:tab w:val="right" w:leader="dot" w:pos="9350"/>
            </w:tabs>
            <w:rPr>
              <w:del w:id="407" w:author="Sachin Patange" w:date="2017-05-27T21:54:00Z"/>
              <w:noProof/>
            </w:rPr>
          </w:pPr>
          <w:del w:id="408" w:author="Sachin Patange" w:date="2017-05-27T21:54:00Z">
            <w:r w:rsidRPr="000F5681" w:rsidDel="000F5681">
              <w:rPr>
                <w:rStyle w:val="Hyperlink"/>
                <w:rFonts w:ascii="Trebuchet MS" w:hAnsi="Trebuchet MS" w:cs="Times New Roman"/>
                <w:b/>
                <w:bCs/>
                <w:noProof/>
              </w:rPr>
              <w:delText>1.6.4</w:delText>
            </w:r>
            <w:r w:rsidDel="000F5681">
              <w:rPr>
                <w:noProof/>
              </w:rPr>
              <w:tab/>
            </w:r>
            <w:r w:rsidRPr="000F5681" w:rsidDel="000F5681">
              <w:rPr>
                <w:rStyle w:val="Hyperlink"/>
                <w:rFonts w:ascii="Trebuchet MS" w:hAnsi="Trebuchet MS"/>
                <w:b/>
                <w:bCs/>
                <w:noProof/>
              </w:rPr>
              <w:delText>Demand Advice for Guarantee Charges</w:delText>
            </w:r>
            <w:r w:rsidDel="000F5681">
              <w:rPr>
                <w:noProof/>
                <w:webHidden/>
              </w:rPr>
              <w:tab/>
              <w:delText>33</w:delText>
            </w:r>
          </w:del>
        </w:p>
        <w:p w14:paraId="37D0FFC8" w14:textId="4A6FF2CF" w:rsidR="005F54F9" w:rsidDel="000F5681" w:rsidRDefault="005F54F9">
          <w:pPr>
            <w:pStyle w:val="TOC3"/>
            <w:tabs>
              <w:tab w:val="left" w:pos="1540"/>
              <w:tab w:val="right" w:leader="dot" w:pos="9350"/>
            </w:tabs>
            <w:rPr>
              <w:del w:id="409" w:author="Sachin Patange" w:date="2017-05-27T21:54:00Z"/>
              <w:noProof/>
            </w:rPr>
          </w:pPr>
          <w:del w:id="410" w:author="Sachin Patange" w:date="2017-05-27T21:54:00Z">
            <w:r w:rsidRPr="000F5681" w:rsidDel="000F5681">
              <w:rPr>
                <w:rStyle w:val="Hyperlink"/>
                <w:rFonts w:ascii="Trebuchet MS" w:hAnsi="Trebuchet MS" w:cs="Times New Roman"/>
                <w:b/>
                <w:bCs/>
                <w:noProof/>
              </w:rPr>
              <w:delText>1.6.4.1</w:delText>
            </w:r>
            <w:r w:rsidDel="000F5681">
              <w:rPr>
                <w:noProof/>
              </w:rPr>
              <w:tab/>
            </w:r>
            <w:r w:rsidRPr="000F5681" w:rsidDel="000F5681">
              <w:rPr>
                <w:rStyle w:val="Hyperlink"/>
                <w:rFonts w:ascii="Trebuchet MS" w:hAnsi="Trebuchet MS"/>
                <w:b/>
                <w:bCs/>
                <w:noProof/>
              </w:rPr>
              <w:delText>CGDAN – Demand Advice: Existing Guarantee Cover - Individual</w:delText>
            </w:r>
            <w:r w:rsidDel="000F5681">
              <w:rPr>
                <w:noProof/>
                <w:webHidden/>
              </w:rPr>
              <w:tab/>
              <w:delText>33</w:delText>
            </w:r>
          </w:del>
        </w:p>
        <w:p w14:paraId="67F17CFC" w14:textId="3CE262A2" w:rsidR="005F54F9" w:rsidDel="000F5681" w:rsidRDefault="005F54F9">
          <w:pPr>
            <w:pStyle w:val="TOC3"/>
            <w:tabs>
              <w:tab w:val="left" w:pos="1540"/>
              <w:tab w:val="right" w:leader="dot" w:pos="9350"/>
            </w:tabs>
            <w:rPr>
              <w:del w:id="411" w:author="Sachin Patange" w:date="2017-05-27T21:54:00Z"/>
              <w:noProof/>
            </w:rPr>
          </w:pPr>
          <w:del w:id="412" w:author="Sachin Patange" w:date="2017-05-27T21:54:00Z">
            <w:r w:rsidRPr="000F5681" w:rsidDel="000F5681">
              <w:rPr>
                <w:rStyle w:val="Hyperlink"/>
                <w:rFonts w:ascii="Trebuchet MS" w:hAnsi="Trebuchet MS" w:cs="Times New Roman"/>
                <w:b/>
                <w:bCs/>
                <w:noProof/>
              </w:rPr>
              <w:delText>1.6.4.2</w:delText>
            </w:r>
            <w:r w:rsidDel="000F5681">
              <w:rPr>
                <w:noProof/>
              </w:rPr>
              <w:tab/>
            </w:r>
            <w:r w:rsidRPr="000F5681" w:rsidDel="000F5681">
              <w:rPr>
                <w:rStyle w:val="Hyperlink"/>
                <w:rFonts w:ascii="Trebuchet MS" w:hAnsi="Trebuchet MS"/>
                <w:b/>
                <w:bCs/>
                <w:noProof/>
              </w:rPr>
              <w:delText>BATCHDAN – Demand Advice: Existing Guarantee Cover - Batch</w:delText>
            </w:r>
            <w:r w:rsidDel="000F5681">
              <w:rPr>
                <w:noProof/>
                <w:webHidden/>
              </w:rPr>
              <w:tab/>
              <w:delText>33</w:delText>
            </w:r>
          </w:del>
        </w:p>
        <w:p w14:paraId="3654CDE0" w14:textId="52EB7538" w:rsidR="005F54F9" w:rsidDel="000F5681" w:rsidRDefault="005F54F9">
          <w:pPr>
            <w:pStyle w:val="TOC3"/>
            <w:tabs>
              <w:tab w:val="left" w:pos="1320"/>
              <w:tab w:val="right" w:leader="dot" w:pos="9350"/>
            </w:tabs>
            <w:rPr>
              <w:del w:id="413" w:author="Sachin Patange" w:date="2017-05-27T21:54:00Z"/>
              <w:noProof/>
            </w:rPr>
          </w:pPr>
          <w:del w:id="414" w:author="Sachin Patange" w:date="2017-05-27T21:54:00Z">
            <w:r w:rsidRPr="000F5681" w:rsidDel="000F5681">
              <w:rPr>
                <w:rStyle w:val="Hyperlink"/>
                <w:rFonts w:ascii="Trebuchet MS" w:hAnsi="Trebuchet MS" w:cs="Times New Roman"/>
                <w:b/>
                <w:bCs/>
                <w:noProof/>
              </w:rPr>
              <w:delText>1.6.5</w:delText>
            </w:r>
            <w:r w:rsidDel="000F5681">
              <w:rPr>
                <w:noProof/>
              </w:rPr>
              <w:tab/>
            </w:r>
            <w:r w:rsidRPr="000F5681" w:rsidDel="000F5681">
              <w:rPr>
                <w:rStyle w:val="Hyperlink"/>
                <w:rFonts w:ascii="Trebuchet MS" w:hAnsi="Trebuchet MS"/>
                <w:b/>
                <w:bCs/>
                <w:noProof/>
              </w:rPr>
              <w:delText>Payment of CG Charges</w:delText>
            </w:r>
            <w:r w:rsidDel="000F5681">
              <w:rPr>
                <w:noProof/>
                <w:webHidden/>
              </w:rPr>
              <w:tab/>
              <w:delText>34</w:delText>
            </w:r>
          </w:del>
        </w:p>
        <w:p w14:paraId="6E6AEDA7" w14:textId="2DB2CC49" w:rsidR="005F54F9" w:rsidDel="000F5681" w:rsidRDefault="005F54F9">
          <w:pPr>
            <w:pStyle w:val="TOC3"/>
            <w:tabs>
              <w:tab w:val="left" w:pos="1540"/>
              <w:tab w:val="right" w:leader="dot" w:pos="9350"/>
            </w:tabs>
            <w:rPr>
              <w:del w:id="415" w:author="Sachin Patange" w:date="2017-05-27T21:54:00Z"/>
              <w:noProof/>
            </w:rPr>
          </w:pPr>
          <w:del w:id="416" w:author="Sachin Patange" w:date="2017-05-27T21:54:00Z">
            <w:r w:rsidRPr="000F5681" w:rsidDel="000F5681">
              <w:rPr>
                <w:rStyle w:val="Hyperlink"/>
                <w:rFonts w:ascii="Trebuchet MS" w:hAnsi="Trebuchet MS" w:cs="Times New Roman"/>
                <w:b/>
                <w:bCs/>
                <w:noProof/>
              </w:rPr>
              <w:delText>1.6.5.1</w:delText>
            </w:r>
            <w:r w:rsidDel="000F5681">
              <w:rPr>
                <w:noProof/>
              </w:rPr>
              <w:tab/>
            </w:r>
            <w:r w:rsidRPr="000F5681" w:rsidDel="000F5681">
              <w:rPr>
                <w:rStyle w:val="Hyperlink"/>
                <w:rFonts w:ascii="Trebuchet MS" w:hAnsi="Trebuchet MS"/>
                <w:b/>
                <w:bCs/>
                <w:noProof/>
              </w:rPr>
              <w:delText>Payment of CG Fees/Taxes/Penalty in Stipulated Time</w:delText>
            </w:r>
            <w:r w:rsidDel="000F5681">
              <w:rPr>
                <w:noProof/>
                <w:webHidden/>
              </w:rPr>
              <w:tab/>
              <w:delText>34</w:delText>
            </w:r>
          </w:del>
        </w:p>
        <w:p w14:paraId="172C135C" w14:textId="4B1AF1A7" w:rsidR="005F54F9" w:rsidDel="000F5681" w:rsidRDefault="005F54F9">
          <w:pPr>
            <w:pStyle w:val="TOC3"/>
            <w:tabs>
              <w:tab w:val="left" w:pos="1540"/>
              <w:tab w:val="right" w:leader="dot" w:pos="9350"/>
            </w:tabs>
            <w:rPr>
              <w:del w:id="417" w:author="Sachin Patange" w:date="2017-05-27T21:54:00Z"/>
              <w:noProof/>
            </w:rPr>
          </w:pPr>
          <w:del w:id="418" w:author="Sachin Patange" w:date="2017-05-27T21:54:00Z">
            <w:r w:rsidRPr="000F5681" w:rsidDel="000F5681">
              <w:rPr>
                <w:rStyle w:val="Hyperlink"/>
                <w:rFonts w:ascii="Trebuchet MS" w:hAnsi="Trebuchet MS" w:cs="Times New Roman"/>
                <w:b/>
                <w:bCs/>
                <w:noProof/>
              </w:rPr>
              <w:delText>1.6.5.2</w:delText>
            </w:r>
            <w:r w:rsidDel="000F5681">
              <w:rPr>
                <w:noProof/>
              </w:rPr>
              <w:tab/>
            </w:r>
            <w:r w:rsidRPr="000F5681" w:rsidDel="000F5681">
              <w:rPr>
                <w:rStyle w:val="Hyperlink"/>
                <w:rFonts w:ascii="Trebuchet MS" w:hAnsi="Trebuchet MS"/>
                <w:b/>
                <w:bCs/>
                <w:noProof/>
              </w:rPr>
              <w:delText>Non Payment of CG Charges in Stipulated Time</w:delText>
            </w:r>
            <w:r w:rsidDel="000F5681">
              <w:rPr>
                <w:noProof/>
                <w:webHidden/>
              </w:rPr>
              <w:tab/>
              <w:delText>35</w:delText>
            </w:r>
          </w:del>
        </w:p>
        <w:p w14:paraId="10EF7549" w14:textId="600D8DC9" w:rsidR="005F54F9" w:rsidDel="000F5681" w:rsidRDefault="005F54F9">
          <w:pPr>
            <w:pStyle w:val="TOC2"/>
            <w:tabs>
              <w:tab w:val="left" w:pos="880"/>
              <w:tab w:val="right" w:leader="dot" w:pos="9350"/>
            </w:tabs>
            <w:rPr>
              <w:del w:id="419" w:author="Sachin Patange" w:date="2017-05-27T21:54:00Z"/>
              <w:noProof/>
            </w:rPr>
          </w:pPr>
          <w:del w:id="420" w:author="Sachin Patange" w:date="2017-05-27T21:54:00Z">
            <w:r w:rsidRPr="000F5681" w:rsidDel="000F5681">
              <w:rPr>
                <w:rStyle w:val="Hyperlink"/>
                <w:rFonts w:ascii="Trebuchet MS" w:eastAsia="Times New Roman" w:hAnsi="Trebuchet MS" w:cs="Times New Roman"/>
                <w:b/>
                <w:bCs/>
                <w:iCs/>
                <w:noProof/>
              </w:rPr>
              <w:delText>1.7</w:delText>
            </w:r>
            <w:r w:rsidDel="000F5681">
              <w:rPr>
                <w:noProof/>
              </w:rPr>
              <w:tab/>
            </w:r>
            <w:r w:rsidRPr="000F5681" w:rsidDel="000F5681">
              <w:rPr>
                <w:rStyle w:val="Hyperlink"/>
                <w:rFonts w:ascii="Trebuchet MS" w:eastAsia="Times New Roman" w:hAnsi="Trebuchet MS" w:cs="Arial"/>
                <w:b/>
                <w:bCs/>
                <w:iCs/>
                <w:noProof/>
              </w:rPr>
              <w:delText>CG Cover Calculation Applicable During Claim Settlement or MIS/Reporting</w:delText>
            </w:r>
            <w:r w:rsidDel="000F5681">
              <w:rPr>
                <w:noProof/>
                <w:webHidden/>
              </w:rPr>
              <w:tab/>
              <w:delText>35</w:delText>
            </w:r>
          </w:del>
        </w:p>
        <w:p w14:paraId="4D732239" w14:textId="5838F699" w:rsidR="005F54F9" w:rsidDel="000F5681" w:rsidRDefault="005F54F9">
          <w:pPr>
            <w:pStyle w:val="TOC2"/>
            <w:tabs>
              <w:tab w:val="left" w:pos="880"/>
              <w:tab w:val="right" w:leader="dot" w:pos="9350"/>
            </w:tabs>
            <w:rPr>
              <w:del w:id="421" w:author="Sachin Patange" w:date="2017-05-27T21:54:00Z"/>
              <w:noProof/>
            </w:rPr>
          </w:pPr>
          <w:del w:id="422" w:author="Sachin Patange" w:date="2017-05-27T21:54:00Z">
            <w:r w:rsidRPr="000F5681" w:rsidDel="000F5681">
              <w:rPr>
                <w:rStyle w:val="Hyperlink"/>
                <w:rFonts w:ascii="Trebuchet MS" w:eastAsia="Times New Roman" w:hAnsi="Trebuchet MS" w:cs="Times New Roman"/>
                <w:b/>
                <w:bCs/>
                <w:iCs/>
                <w:noProof/>
              </w:rPr>
              <w:delText>1.8</w:delText>
            </w:r>
            <w:r w:rsidDel="000F5681">
              <w:rPr>
                <w:noProof/>
              </w:rPr>
              <w:tab/>
            </w:r>
            <w:r w:rsidRPr="000F5681" w:rsidDel="000F5681">
              <w:rPr>
                <w:rStyle w:val="Hyperlink"/>
                <w:rFonts w:ascii="Trebuchet MS" w:eastAsia="Times New Roman" w:hAnsi="Trebuchet MS" w:cs="Arial"/>
                <w:b/>
                <w:bCs/>
                <w:iCs/>
                <w:noProof/>
              </w:rPr>
              <w:delText>Points Pending For Further Clarification</w:delText>
            </w:r>
            <w:r w:rsidDel="000F5681">
              <w:rPr>
                <w:noProof/>
                <w:webHidden/>
              </w:rPr>
              <w:tab/>
              <w:delText>38</w:delText>
            </w:r>
          </w:del>
        </w:p>
        <w:p w14:paraId="63233FFD" w14:textId="3E5CD133" w:rsidR="009512DD" w:rsidDel="005F54F9" w:rsidRDefault="009512DD">
          <w:pPr>
            <w:pStyle w:val="TOC2"/>
            <w:tabs>
              <w:tab w:val="left" w:pos="880"/>
              <w:tab w:val="right" w:leader="dot" w:pos="9350"/>
            </w:tabs>
            <w:rPr>
              <w:del w:id="423" w:author="Sachin Patange" w:date="2017-04-30T12:17:00Z"/>
              <w:noProof/>
            </w:rPr>
          </w:pPr>
          <w:del w:id="424" w:author="Sachin Patange" w:date="2017-04-30T12:17:00Z">
            <w:r w:rsidRPr="005F54F9" w:rsidDel="005F54F9">
              <w:rPr>
                <w:rPrChange w:id="425" w:author="Sachin Patange" w:date="2017-04-30T12:17:00Z">
                  <w:rPr>
                    <w:rStyle w:val="Hyperlink"/>
                    <w:rFonts w:ascii="Trebuchet MS" w:eastAsia="Times New Roman" w:hAnsi="Trebuchet MS" w:cs="Times New Roman"/>
                    <w:b/>
                    <w:bCs/>
                    <w:iCs/>
                    <w:noProof/>
                  </w:rPr>
                </w:rPrChange>
              </w:rPr>
              <w:delText>1.1</w:delText>
            </w:r>
            <w:r w:rsidDel="005F54F9">
              <w:rPr>
                <w:noProof/>
              </w:rPr>
              <w:tab/>
            </w:r>
            <w:r w:rsidRPr="005F54F9" w:rsidDel="005F54F9">
              <w:rPr>
                <w:rPrChange w:id="426" w:author="Sachin Patange" w:date="2017-04-30T12:17:00Z">
                  <w:rPr>
                    <w:rStyle w:val="Hyperlink"/>
                    <w:rFonts w:ascii="Trebuchet MS" w:eastAsia="Times New Roman" w:hAnsi="Trebuchet MS" w:cs="Arial"/>
                    <w:b/>
                    <w:bCs/>
                    <w:iCs/>
                    <w:noProof/>
                  </w:rPr>
                </w:rPrChange>
              </w:rPr>
              <w:delText>Introduction</w:delText>
            </w:r>
            <w:r w:rsidDel="005F54F9">
              <w:rPr>
                <w:noProof/>
                <w:webHidden/>
              </w:rPr>
              <w:tab/>
              <w:delText>5</w:delText>
            </w:r>
          </w:del>
        </w:p>
        <w:p w14:paraId="5A5AA955" w14:textId="79542E34" w:rsidR="009512DD" w:rsidDel="005F54F9" w:rsidRDefault="009512DD">
          <w:pPr>
            <w:pStyle w:val="TOC3"/>
            <w:tabs>
              <w:tab w:val="left" w:pos="1320"/>
              <w:tab w:val="right" w:leader="dot" w:pos="9350"/>
            </w:tabs>
            <w:rPr>
              <w:del w:id="427" w:author="Sachin Patange" w:date="2017-04-30T12:17:00Z"/>
              <w:noProof/>
            </w:rPr>
          </w:pPr>
          <w:del w:id="428" w:author="Sachin Patange" w:date="2017-04-30T12:17:00Z">
            <w:r w:rsidRPr="005F54F9" w:rsidDel="005F54F9">
              <w:rPr>
                <w:rPrChange w:id="429" w:author="Sachin Patange" w:date="2017-04-30T12:17:00Z">
                  <w:rPr>
                    <w:rStyle w:val="Hyperlink"/>
                    <w:rFonts w:ascii="Trebuchet MS" w:hAnsi="Trebuchet MS" w:cs="Times New Roman"/>
                    <w:b/>
                    <w:bCs/>
                    <w:noProof/>
                  </w:rPr>
                </w:rPrChange>
              </w:rPr>
              <w:delText>1.1.1</w:delText>
            </w:r>
            <w:r w:rsidDel="005F54F9">
              <w:rPr>
                <w:noProof/>
              </w:rPr>
              <w:tab/>
            </w:r>
            <w:r w:rsidRPr="005F54F9" w:rsidDel="005F54F9">
              <w:rPr>
                <w:rPrChange w:id="430" w:author="Sachin Patange" w:date="2017-04-30T12:17:00Z">
                  <w:rPr>
                    <w:rStyle w:val="Hyperlink"/>
                    <w:rFonts w:ascii="Trebuchet MS" w:hAnsi="Trebuchet MS"/>
                    <w:b/>
                    <w:bCs/>
                    <w:noProof/>
                  </w:rPr>
                </w:rPrChange>
              </w:rPr>
              <w:delText>Fund &amp; Docket Construct</w:delText>
            </w:r>
            <w:r w:rsidDel="005F54F9">
              <w:rPr>
                <w:noProof/>
                <w:webHidden/>
              </w:rPr>
              <w:tab/>
              <w:delText>5</w:delText>
            </w:r>
          </w:del>
        </w:p>
        <w:p w14:paraId="631F10EC" w14:textId="05F61245" w:rsidR="009512DD" w:rsidDel="005F54F9" w:rsidRDefault="009512DD">
          <w:pPr>
            <w:pStyle w:val="TOC2"/>
            <w:tabs>
              <w:tab w:val="left" w:pos="880"/>
              <w:tab w:val="right" w:leader="dot" w:pos="9350"/>
            </w:tabs>
            <w:rPr>
              <w:del w:id="431" w:author="Sachin Patange" w:date="2017-04-30T12:17:00Z"/>
              <w:noProof/>
            </w:rPr>
          </w:pPr>
          <w:del w:id="432" w:author="Sachin Patange" w:date="2017-04-30T12:17:00Z">
            <w:r w:rsidRPr="005F54F9" w:rsidDel="005F54F9">
              <w:rPr>
                <w:rPrChange w:id="433" w:author="Sachin Patange" w:date="2017-04-30T12:17:00Z">
                  <w:rPr>
                    <w:rStyle w:val="Hyperlink"/>
                    <w:rFonts w:ascii="Trebuchet MS" w:eastAsia="Times New Roman" w:hAnsi="Trebuchet MS" w:cs="Times New Roman"/>
                    <w:b/>
                    <w:bCs/>
                    <w:iCs/>
                    <w:noProof/>
                  </w:rPr>
                </w:rPrChange>
              </w:rPr>
              <w:delText>1.2</w:delText>
            </w:r>
            <w:r w:rsidDel="005F54F9">
              <w:rPr>
                <w:noProof/>
              </w:rPr>
              <w:tab/>
            </w:r>
            <w:r w:rsidRPr="005F54F9" w:rsidDel="005F54F9">
              <w:rPr>
                <w:rPrChange w:id="434" w:author="Sachin Patange" w:date="2017-04-30T12:17:00Z">
                  <w:rPr>
                    <w:rStyle w:val="Hyperlink"/>
                    <w:rFonts w:ascii="Trebuchet MS" w:eastAsia="Times New Roman" w:hAnsi="Trebuchet MS" w:cs="Arial"/>
                    <w:b/>
                    <w:bCs/>
                    <w:iCs/>
                    <w:noProof/>
                  </w:rPr>
                </w:rPrChange>
              </w:rPr>
              <w:delText>Input File Layout</w:delText>
            </w:r>
            <w:r w:rsidDel="005F54F9">
              <w:rPr>
                <w:noProof/>
                <w:webHidden/>
              </w:rPr>
              <w:tab/>
              <w:delText>6</w:delText>
            </w:r>
          </w:del>
        </w:p>
        <w:p w14:paraId="39D90EEB" w14:textId="6C41A828" w:rsidR="009512DD" w:rsidDel="005F54F9" w:rsidRDefault="009512DD">
          <w:pPr>
            <w:pStyle w:val="TOC3"/>
            <w:tabs>
              <w:tab w:val="left" w:pos="1320"/>
              <w:tab w:val="right" w:leader="dot" w:pos="9350"/>
            </w:tabs>
            <w:rPr>
              <w:del w:id="435" w:author="Sachin Patange" w:date="2017-04-30T12:17:00Z"/>
              <w:noProof/>
            </w:rPr>
          </w:pPr>
          <w:del w:id="436" w:author="Sachin Patange" w:date="2017-04-30T12:17:00Z">
            <w:r w:rsidRPr="005F54F9" w:rsidDel="005F54F9">
              <w:rPr>
                <w:rPrChange w:id="437" w:author="Sachin Patange" w:date="2017-04-30T12:17:00Z">
                  <w:rPr>
                    <w:rStyle w:val="Hyperlink"/>
                    <w:rFonts w:ascii="Trebuchet MS" w:hAnsi="Trebuchet MS" w:cs="Times New Roman"/>
                    <w:b/>
                    <w:bCs/>
                    <w:noProof/>
                  </w:rPr>
                </w:rPrChange>
              </w:rPr>
              <w:delText>1.2.1</w:delText>
            </w:r>
            <w:r w:rsidDel="005F54F9">
              <w:rPr>
                <w:noProof/>
              </w:rPr>
              <w:tab/>
            </w:r>
            <w:r w:rsidRPr="005F54F9" w:rsidDel="005F54F9">
              <w:rPr>
                <w:rPrChange w:id="438" w:author="Sachin Patange" w:date="2017-04-30T12:17:00Z">
                  <w:rPr>
                    <w:rStyle w:val="Hyperlink"/>
                    <w:rFonts w:ascii="Trebuchet MS" w:hAnsi="Trebuchet MS"/>
                    <w:b/>
                    <w:bCs/>
                    <w:noProof/>
                  </w:rPr>
                </w:rPrChange>
              </w:rPr>
              <w:delText>Layout: Input File – New CG Issuance</w:delText>
            </w:r>
            <w:r w:rsidDel="005F54F9">
              <w:rPr>
                <w:noProof/>
                <w:webHidden/>
              </w:rPr>
              <w:tab/>
              <w:delText>6</w:delText>
            </w:r>
          </w:del>
        </w:p>
        <w:p w14:paraId="571E1766" w14:textId="36E8C5C7" w:rsidR="009512DD" w:rsidDel="005F54F9" w:rsidRDefault="009512DD">
          <w:pPr>
            <w:pStyle w:val="TOC3"/>
            <w:tabs>
              <w:tab w:val="left" w:pos="1320"/>
              <w:tab w:val="right" w:leader="dot" w:pos="9350"/>
            </w:tabs>
            <w:rPr>
              <w:del w:id="439" w:author="Sachin Patange" w:date="2017-04-30T12:17:00Z"/>
              <w:noProof/>
            </w:rPr>
          </w:pPr>
          <w:del w:id="440" w:author="Sachin Patange" w:date="2017-04-30T12:17:00Z">
            <w:r w:rsidRPr="005F54F9" w:rsidDel="005F54F9">
              <w:rPr>
                <w:rPrChange w:id="441" w:author="Sachin Patange" w:date="2017-04-30T12:17:00Z">
                  <w:rPr>
                    <w:rStyle w:val="Hyperlink"/>
                    <w:rFonts w:ascii="Trebuchet MS" w:hAnsi="Trebuchet MS" w:cs="Times New Roman"/>
                    <w:b/>
                    <w:bCs/>
                    <w:noProof/>
                  </w:rPr>
                </w:rPrChange>
              </w:rPr>
              <w:delText>1.2.2</w:delText>
            </w:r>
            <w:r w:rsidDel="005F54F9">
              <w:rPr>
                <w:noProof/>
              </w:rPr>
              <w:tab/>
            </w:r>
            <w:r w:rsidRPr="005F54F9" w:rsidDel="005F54F9">
              <w:rPr>
                <w:rPrChange w:id="442" w:author="Sachin Patange" w:date="2017-04-30T12:17:00Z">
                  <w:rPr>
                    <w:rStyle w:val="Hyperlink"/>
                    <w:rFonts w:ascii="Trebuchet MS" w:hAnsi="Trebuchet MS"/>
                    <w:b/>
                    <w:bCs/>
                    <w:noProof/>
                  </w:rPr>
                </w:rPrChange>
              </w:rPr>
              <w:delText>Layout: Input File - CG Continuity</w:delText>
            </w:r>
            <w:r w:rsidDel="005F54F9">
              <w:rPr>
                <w:noProof/>
                <w:webHidden/>
              </w:rPr>
              <w:tab/>
              <w:delText>6</w:delText>
            </w:r>
          </w:del>
        </w:p>
        <w:p w14:paraId="38748F94" w14:textId="7B2B3135" w:rsidR="009512DD" w:rsidDel="005F54F9" w:rsidRDefault="009512DD">
          <w:pPr>
            <w:pStyle w:val="TOC2"/>
            <w:tabs>
              <w:tab w:val="left" w:pos="880"/>
              <w:tab w:val="right" w:leader="dot" w:pos="9350"/>
            </w:tabs>
            <w:rPr>
              <w:del w:id="443" w:author="Sachin Patange" w:date="2017-04-30T12:17:00Z"/>
              <w:noProof/>
            </w:rPr>
          </w:pPr>
          <w:del w:id="444" w:author="Sachin Patange" w:date="2017-04-30T12:17:00Z">
            <w:r w:rsidRPr="005F54F9" w:rsidDel="005F54F9">
              <w:rPr>
                <w:rPrChange w:id="445" w:author="Sachin Patange" w:date="2017-04-30T12:17:00Z">
                  <w:rPr>
                    <w:rStyle w:val="Hyperlink"/>
                    <w:rFonts w:ascii="Trebuchet MS" w:eastAsia="Times New Roman" w:hAnsi="Trebuchet MS" w:cs="Times New Roman"/>
                    <w:b/>
                    <w:bCs/>
                    <w:iCs/>
                    <w:noProof/>
                  </w:rPr>
                </w:rPrChange>
              </w:rPr>
              <w:delText>1.3</w:delText>
            </w:r>
            <w:r w:rsidDel="005F54F9">
              <w:rPr>
                <w:noProof/>
              </w:rPr>
              <w:tab/>
            </w:r>
            <w:r w:rsidRPr="005F54F9" w:rsidDel="005F54F9">
              <w:rPr>
                <w:rPrChange w:id="446" w:author="Sachin Patange" w:date="2017-04-30T12:17:00Z">
                  <w:rPr>
                    <w:rStyle w:val="Hyperlink"/>
                    <w:rFonts w:ascii="Trebuchet MS" w:eastAsia="Times New Roman" w:hAnsi="Trebuchet MS" w:cs="Arial"/>
                    <w:b/>
                    <w:bCs/>
                    <w:iCs/>
                    <w:noProof/>
                  </w:rPr>
                </w:rPrChange>
              </w:rPr>
              <w:delText>Input File Format Processed By SURGE</w:delText>
            </w:r>
            <w:r w:rsidDel="005F54F9">
              <w:rPr>
                <w:noProof/>
                <w:webHidden/>
              </w:rPr>
              <w:tab/>
              <w:delText>7</w:delText>
            </w:r>
          </w:del>
        </w:p>
        <w:p w14:paraId="6AB4ED57" w14:textId="1B327D98" w:rsidR="009512DD" w:rsidDel="005F54F9" w:rsidRDefault="009512DD">
          <w:pPr>
            <w:pStyle w:val="TOC2"/>
            <w:tabs>
              <w:tab w:val="left" w:pos="880"/>
              <w:tab w:val="right" w:leader="dot" w:pos="9350"/>
            </w:tabs>
            <w:rPr>
              <w:del w:id="447" w:author="Sachin Patange" w:date="2017-04-30T12:17:00Z"/>
              <w:noProof/>
            </w:rPr>
          </w:pPr>
          <w:del w:id="448" w:author="Sachin Patange" w:date="2017-04-30T12:17:00Z">
            <w:r w:rsidRPr="005F54F9" w:rsidDel="005F54F9">
              <w:rPr>
                <w:rPrChange w:id="449" w:author="Sachin Patange" w:date="2017-04-30T12:17:00Z">
                  <w:rPr>
                    <w:rStyle w:val="Hyperlink"/>
                    <w:rFonts w:ascii="Trebuchet MS" w:eastAsia="Times New Roman" w:hAnsi="Trebuchet MS" w:cs="Times New Roman"/>
                    <w:b/>
                    <w:bCs/>
                    <w:iCs/>
                    <w:noProof/>
                  </w:rPr>
                </w:rPrChange>
              </w:rPr>
              <w:delText>1.4</w:delText>
            </w:r>
            <w:r w:rsidDel="005F54F9">
              <w:rPr>
                <w:noProof/>
              </w:rPr>
              <w:tab/>
            </w:r>
            <w:r w:rsidRPr="005F54F9" w:rsidDel="005F54F9">
              <w:rPr>
                <w:rPrChange w:id="450" w:author="Sachin Patange" w:date="2017-04-30T12:17:00Z">
                  <w:rPr>
                    <w:rStyle w:val="Hyperlink"/>
                    <w:rFonts w:ascii="Trebuchet MS" w:eastAsia="Times New Roman" w:hAnsi="Trebuchet MS" w:cs="Arial"/>
                    <w:b/>
                    <w:bCs/>
                    <w:iCs/>
                    <w:noProof/>
                  </w:rPr>
                </w:rPrChange>
              </w:rPr>
              <w:delText>Preparation of Input File</w:delText>
            </w:r>
            <w:r w:rsidDel="005F54F9">
              <w:rPr>
                <w:noProof/>
                <w:webHidden/>
              </w:rPr>
              <w:tab/>
              <w:delText>7</w:delText>
            </w:r>
          </w:del>
        </w:p>
        <w:p w14:paraId="3A0214DF" w14:textId="0435F6D7" w:rsidR="009512DD" w:rsidDel="005F54F9" w:rsidRDefault="009512DD">
          <w:pPr>
            <w:pStyle w:val="TOC3"/>
            <w:tabs>
              <w:tab w:val="left" w:pos="1320"/>
              <w:tab w:val="right" w:leader="dot" w:pos="9350"/>
            </w:tabs>
            <w:rPr>
              <w:del w:id="451" w:author="Sachin Patange" w:date="2017-04-30T12:17:00Z"/>
              <w:noProof/>
            </w:rPr>
          </w:pPr>
          <w:del w:id="452" w:author="Sachin Patange" w:date="2017-04-30T12:17:00Z">
            <w:r w:rsidRPr="005F54F9" w:rsidDel="005F54F9">
              <w:rPr>
                <w:rPrChange w:id="453" w:author="Sachin Patange" w:date="2017-04-30T12:17:00Z">
                  <w:rPr>
                    <w:rStyle w:val="Hyperlink"/>
                    <w:rFonts w:ascii="Trebuchet MS" w:hAnsi="Trebuchet MS" w:cs="Times New Roman"/>
                    <w:b/>
                    <w:bCs/>
                    <w:noProof/>
                  </w:rPr>
                </w:rPrChange>
              </w:rPr>
              <w:delText>1.4.1</w:delText>
            </w:r>
            <w:r w:rsidDel="005F54F9">
              <w:rPr>
                <w:noProof/>
              </w:rPr>
              <w:tab/>
            </w:r>
            <w:r w:rsidRPr="005F54F9" w:rsidDel="005F54F9">
              <w:rPr>
                <w:rPrChange w:id="454" w:author="Sachin Patange" w:date="2017-04-30T12:17:00Z">
                  <w:rPr>
                    <w:rStyle w:val="Hyperlink"/>
                    <w:rFonts w:ascii="Trebuchet MS" w:hAnsi="Trebuchet MS"/>
                    <w:b/>
                    <w:bCs/>
                    <w:noProof/>
                  </w:rPr>
                </w:rPrChange>
              </w:rPr>
              <w:delText>New Credit Guarantees – Request for Quotes and Issue of Guarantees</w:delText>
            </w:r>
            <w:r w:rsidDel="005F54F9">
              <w:rPr>
                <w:noProof/>
                <w:webHidden/>
              </w:rPr>
              <w:tab/>
              <w:delText>7</w:delText>
            </w:r>
          </w:del>
        </w:p>
        <w:p w14:paraId="7CE788EC" w14:textId="46CC3E62" w:rsidR="009512DD" w:rsidDel="005F54F9" w:rsidRDefault="009512DD">
          <w:pPr>
            <w:pStyle w:val="TOC3"/>
            <w:tabs>
              <w:tab w:val="left" w:pos="1320"/>
              <w:tab w:val="right" w:leader="dot" w:pos="9350"/>
            </w:tabs>
            <w:rPr>
              <w:del w:id="455" w:author="Sachin Patange" w:date="2017-04-30T12:17:00Z"/>
              <w:noProof/>
            </w:rPr>
          </w:pPr>
          <w:del w:id="456" w:author="Sachin Patange" w:date="2017-04-30T12:17:00Z">
            <w:r w:rsidRPr="005F54F9" w:rsidDel="005F54F9">
              <w:rPr>
                <w:rPrChange w:id="457" w:author="Sachin Patange" w:date="2017-04-30T12:17:00Z">
                  <w:rPr>
                    <w:rStyle w:val="Hyperlink"/>
                    <w:rFonts w:ascii="Trebuchet MS" w:hAnsi="Trebuchet MS" w:cs="Times New Roman"/>
                    <w:b/>
                    <w:bCs/>
                    <w:noProof/>
                  </w:rPr>
                </w:rPrChange>
              </w:rPr>
              <w:delText>1.4.2</w:delText>
            </w:r>
            <w:r w:rsidDel="005F54F9">
              <w:rPr>
                <w:noProof/>
              </w:rPr>
              <w:tab/>
            </w:r>
            <w:r w:rsidRPr="005F54F9" w:rsidDel="005F54F9">
              <w:rPr>
                <w:rPrChange w:id="458" w:author="Sachin Patange" w:date="2017-04-30T12:17:00Z">
                  <w:rPr>
                    <w:rStyle w:val="Hyperlink"/>
                    <w:rFonts w:ascii="Trebuchet MS" w:hAnsi="Trebuchet MS"/>
                    <w:b/>
                    <w:bCs/>
                    <w:noProof/>
                  </w:rPr>
                </w:rPrChange>
              </w:rPr>
              <w:delText>Requesting Quotes for Credit Guarantee Continuity</w:delText>
            </w:r>
            <w:r w:rsidDel="005F54F9">
              <w:rPr>
                <w:noProof/>
                <w:webHidden/>
              </w:rPr>
              <w:tab/>
              <w:delText>8</w:delText>
            </w:r>
          </w:del>
        </w:p>
        <w:p w14:paraId="597CC4BD" w14:textId="7ACD1B01" w:rsidR="009512DD" w:rsidDel="005F54F9" w:rsidRDefault="009512DD">
          <w:pPr>
            <w:pStyle w:val="TOC3"/>
            <w:tabs>
              <w:tab w:val="left" w:pos="1320"/>
              <w:tab w:val="right" w:leader="dot" w:pos="9350"/>
            </w:tabs>
            <w:rPr>
              <w:del w:id="459" w:author="Sachin Patange" w:date="2017-04-30T12:17:00Z"/>
              <w:noProof/>
            </w:rPr>
          </w:pPr>
          <w:del w:id="460" w:author="Sachin Patange" w:date="2017-04-30T12:17:00Z">
            <w:r w:rsidRPr="005F54F9" w:rsidDel="005F54F9">
              <w:rPr>
                <w:rPrChange w:id="461" w:author="Sachin Patange" w:date="2017-04-30T12:17:00Z">
                  <w:rPr>
                    <w:rStyle w:val="Hyperlink"/>
                    <w:rFonts w:ascii="Trebuchet MS" w:hAnsi="Trebuchet MS" w:cs="Times New Roman"/>
                    <w:b/>
                    <w:bCs/>
                    <w:noProof/>
                  </w:rPr>
                </w:rPrChange>
              </w:rPr>
              <w:delText>1.4.3</w:delText>
            </w:r>
            <w:r w:rsidDel="005F54F9">
              <w:rPr>
                <w:noProof/>
              </w:rPr>
              <w:tab/>
            </w:r>
            <w:r w:rsidRPr="005F54F9" w:rsidDel="005F54F9">
              <w:rPr>
                <w:rPrChange w:id="462" w:author="Sachin Patange" w:date="2017-04-30T12:17:00Z">
                  <w:rPr>
                    <w:rStyle w:val="Hyperlink"/>
                    <w:rFonts w:ascii="Trebuchet MS" w:hAnsi="Trebuchet MS"/>
                    <w:b/>
                    <w:bCs/>
                    <w:noProof/>
                  </w:rPr>
                </w:rPrChange>
              </w:rPr>
              <w:delText>Summary - Preparing &amp; Uploading the Input File</w:delText>
            </w:r>
            <w:r w:rsidDel="005F54F9">
              <w:rPr>
                <w:noProof/>
                <w:webHidden/>
              </w:rPr>
              <w:tab/>
              <w:delText>9</w:delText>
            </w:r>
          </w:del>
        </w:p>
        <w:p w14:paraId="22945C01" w14:textId="10BC3E9D" w:rsidR="009512DD" w:rsidDel="005F54F9" w:rsidRDefault="009512DD">
          <w:pPr>
            <w:pStyle w:val="TOC2"/>
            <w:tabs>
              <w:tab w:val="left" w:pos="880"/>
              <w:tab w:val="right" w:leader="dot" w:pos="9350"/>
            </w:tabs>
            <w:rPr>
              <w:del w:id="463" w:author="Sachin Patange" w:date="2017-04-30T12:17:00Z"/>
              <w:noProof/>
            </w:rPr>
          </w:pPr>
          <w:del w:id="464" w:author="Sachin Patange" w:date="2017-04-30T12:17:00Z">
            <w:r w:rsidRPr="005F54F9" w:rsidDel="005F54F9">
              <w:rPr>
                <w:rPrChange w:id="465" w:author="Sachin Patange" w:date="2017-04-30T12:17:00Z">
                  <w:rPr>
                    <w:rStyle w:val="Hyperlink"/>
                    <w:rFonts w:ascii="Trebuchet MS" w:eastAsia="Times New Roman" w:hAnsi="Trebuchet MS" w:cs="Times New Roman"/>
                    <w:b/>
                    <w:bCs/>
                    <w:iCs/>
                    <w:noProof/>
                  </w:rPr>
                </w:rPrChange>
              </w:rPr>
              <w:delText>1.5</w:delText>
            </w:r>
            <w:r w:rsidDel="005F54F9">
              <w:rPr>
                <w:noProof/>
              </w:rPr>
              <w:tab/>
            </w:r>
            <w:r w:rsidRPr="005F54F9" w:rsidDel="005F54F9">
              <w:rPr>
                <w:rPrChange w:id="466" w:author="Sachin Patange" w:date="2017-04-30T12:17:00Z">
                  <w:rPr>
                    <w:rStyle w:val="Hyperlink"/>
                    <w:rFonts w:ascii="Trebuchet MS" w:eastAsia="Times New Roman" w:hAnsi="Trebuchet MS" w:cs="Arial"/>
                    <w:b/>
                    <w:bCs/>
                    <w:iCs/>
                    <w:noProof/>
                  </w:rPr>
                </w:rPrChange>
              </w:rPr>
              <w:delText>Generation of New Credit Guarantee</w:delText>
            </w:r>
            <w:r w:rsidDel="005F54F9">
              <w:rPr>
                <w:noProof/>
                <w:webHidden/>
              </w:rPr>
              <w:tab/>
              <w:delText>10</w:delText>
            </w:r>
          </w:del>
        </w:p>
        <w:p w14:paraId="309A67EF" w14:textId="4631D269" w:rsidR="009512DD" w:rsidDel="005F54F9" w:rsidRDefault="009512DD">
          <w:pPr>
            <w:pStyle w:val="TOC3"/>
            <w:tabs>
              <w:tab w:val="left" w:pos="1320"/>
              <w:tab w:val="right" w:leader="dot" w:pos="9350"/>
            </w:tabs>
            <w:rPr>
              <w:del w:id="467" w:author="Sachin Patange" w:date="2017-04-30T12:17:00Z"/>
              <w:noProof/>
            </w:rPr>
          </w:pPr>
          <w:del w:id="468" w:author="Sachin Patange" w:date="2017-04-30T12:17:00Z">
            <w:r w:rsidRPr="005F54F9" w:rsidDel="005F54F9">
              <w:rPr>
                <w:rPrChange w:id="469" w:author="Sachin Patange" w:date="2017-04-30T12:17:00Z">
                  <w:rPr>
                    <w:rStyle w:val="Hyperlink"/>
                    <w:rFonts w:ascii="Trebuchet MS" w:hAnsi="Trebuchet MS" w:cs="Times New Roman"/>
                    <w:b/>
                    <w:bCs/>
                    <w:noProof/>
                  </w:rPr>
                </w:rPrChange>
              </w:rPr>
              <w:delText>1.5.1</w:delText>
            </w:r>
            <w:r w:rsidDel="005F54F9">
              <w:rPr>
                <w:noProof/>
              </w:rPr>
              <w:tab/>
            </w:r>
            <w:r w:rsidRPr="005F54F9" w:rsidDel="005F54F9">
              <w:rPr>
                <w:rPrChange w:id="470" w:author="Sachin Patange" w:date="2017-04-30T12:17:00Z">
                  <w:rPr>
                    <w:rStyle w:val="Hyperlink"/>
                    <w:rFonts w:ascii="Trebuchet MS" w:hAnsi="Trebuchet MS"/>
                    <w:b/>
                    <w:bCs/>
                    <w:noProof/>
                  </w:rPr>
                </w:rPrChange>
              </w:rPr>
              <w:delText>Input File Content to Staging Area</w:delText>
            </w:r>
            <w:r w:rsidDel="005F54F9">
              <w:rPr>
                <w:noProof/>
                <w:webHidden/>
              </w:rPr>
              <w:tab/>
              <w:delText>10</w:delText>
            </w:r>
          </w:del>
        </w:p>
        <w:p w14:paraId="2E91FFEF" w14:textId="36EE2AE0" w:rsidR="009512DD" w:rsidDel="005F54F9" w:rsidRDefault="009512DD">
          <w:pPr>
            <w:pStyle w:val="TOC3"/>
            <w:tabs>
              <w:tab w:val="left" w:pos="1320"/>
              <w:tab w:val="right" w:leader="dot" w:pos="9350"/>
            </w:tabs>
            <w:rPr>
              <w:del w:id="471" w:author="Sachin Patange" w:date="2017-04-30T12:17:00Z"/>
              <w:noProof/>
            </w:rPr>
          </w:pPr>
          <w:del w:id="472" w:author="Sachin Patange" w:date="2017-04-30T12:17:00Z">
            <w:r w:rsidRPr="005F54F9" w:rsidDel="005F54F9">
              <w:rPr>
                <w:rPrChange w:id="473" w:author="Sachin Patange" w:date="2017-04-30T12:17:00Z">
                  <w:rPr>
                    <w:rStyle w:val="Hyperlink"/>
                    <w:rFonts w:ascii="Trebuchet MS" w:hAnsi="Trebuchet MS" w:cs="Times New Roman"/>
                    <w:b/>
                    <w:bCs/>
                    <w:noProof/>
                  </w:rPr>
                </w:rPrChange>
              </w:rPr>
              <w:delText>1.5.2</w:delText>
            </w:r>
            <w:r w:rsidDel="005F54F9">
              <w:rPr>
                <w:noProof/>
              </w:rPr>
              <w:tab/>
            </w:r>
            <w:r w:rsidRPr="005F54F9" w:rsidDel="005F54F9">
              <w:rPr>
                <w:rPrChange w:id="474" w:author="Sachin Patange" w:date="2017-04-30T12:17:00Z">
                  <w:rPr>
                    <w:rStyle w:val="Hyperlink"/>
                    <w:rFonts w:ascii="Trebuchet MS" w:hAnsi="Trebuchet MS"/>
                    <w:b/>
                    <w:bCs/>
                    <w:noProof/>
                  </w:rPr>
                </w:rPrChange>
              </w:rPr>
              <w:delText>Eligibility Criteria Checks – New CG Request</w:delText>
            </w:r>
            <w:r w:rsidDel="005F54F9">
              <w:rPr>
                <w:noProof/>
                <w:webHidden/>
              </w:rPr>
              <w:tab/>
              <w:delText>10</w:delText>
            </w:r>
          </w:del>
        </w:p>
        <w:p w14:paraId="321451EF" w14:textId="6652667F" w:rsidR="009512DD" w:rsidDel="005F54F9" w:rsidRDefault="009512DD">
          <w:pPr>
            <w:pStyle w:val="TOC3"/>
            <w:tabs>
              <w:tab w:val="left" w:pos="1320"/>
              <w:tab w:val="right" w:leader="dot" w:pos="9350"/>
            </w:tabs>
            <w:rPr>
              <w:del w:id="475" w:author="Sachin Patange" w:date="2017-04-30T12:17:00Z"/>
              <w:noProof/>
            </w:rPr>
          </w:pPr>
          <w:del w:id="476" w:author="Sachin Patange" w:date="2017-04-30T12:17:00Z">
            <w:r w:rsidRPr="005F54F9" w:rsidDel="005F54F9">
              <w:rPr>
                <w:rPrChange w:id="477" w:author="Sachin Patange" w:date="2017-04-30T12:17:00Z">
                  <w:rPr>
                    <w:rStyle w:val="Hyperlink"/>
                    <w:rFonts w:ascii="Trebuchet MS" w:hAnsi="Trebuchet MS" w:cs="Times New Roman"/>
                    <w:b/>
                    <w:bCs/>
                    <w:noProof/>
                  </w:rPr>
                </w:rPrChange>
              </w:rPr>
              <w:delText>1.5.3</w:delText>
            </w:r>
            <w:r w:rsidDel="005F54F9">
              <w:rPr>
                <w:noProof/>
              </w:rPr>
              <w:tab/>
            </w:r>
            <w:r w:rsidRPr="005F54F9" w:rsidDel="005F54F9">
              <w:rPr>
                <w:rPrChange w:id="478" w:author="Sachin Patange" w:date="2017-04-30T12:17:00Z">
                  <w:rPr>
                    <w:rStyle w:val="Hyperlink"/>
                    <w:rFonts w:ascii="Trebuchet MS" w:hAnsi="Trebuchet MS"/>
                    <w:b/>
                    <w:bCs/>
                    <w:noProof/>
                  </w:rPr>
                </w:rPrChange>
              </w:rPr>
              <w:delText>Allotting Credit Guarantee Unique Identifiers - CGPAN</w:delText>
            </w:r>
            <w:r w:rsidDel="005F54F9">
              <w:rPr>
                <w:noProof/>
                <w:webHidden/>
              </w:rPr>
              <w:tab/>
              <w:delText>13</w:delText>
            </w:r>
          </w:del>
        </w:p>
        <w:p w14:paraId="50981D0F" w14:textId="5FA61BBF" w:rsidR="009512DD" w:rsidDel="005F54F9" w:rsidRDefault="009512DD">
          <w:pPr>
            <w:pStyle w:val="TOC3"/>
            <w:tabs>
              <w:tab w:val="left" w:pos="1320"/>
              <w:tab w:val="right" w:leader="dot" w:pos="9350"/>
            </w:tabs>
            <w:rPr>
              <w:del w:id="479" w:author="Sachin Patange" w:date="2017-04-30T12:17:00Z"/>
              <w:noProof/>
            </w:rPr>
          </w:pPr>
          <w:del w:id="480" w:author="Sachin Patange" w:date="2017-04-30T12:17:00Z">
            <w:r w:rsidRPr="005F54F9" w:rsidDel="005F54F9">
              <w:rPr>
                <w:rPrChange w:id="481" w:author="Sachin Patange" w:date="2017-04-30T12:17:00Z">
                  <w:rPr>
                    <w:rStyle w:val="Hyperlink"/>
                    <w:rFonts w:ascii="Trebuchet MS" w:hAnsi="Trebuchet MS" w:cs="Times New Roman"/>
                    <w:b/>
                    <w:bCs/>
                    <w:noProof/>
                  </w:rPr>
                </w:rPrChange>
              </w:rPr>
              <w:delText>1.5.4</w:delText>
            </w:r>
            <w:r w:rsidDel="005F54F9">
              <w:rPr>
                <w:noProof/>
              </w:rPr>
              <w:tab/>
            </w:r>
            <w:r w:rsidRPr="005F54F9" w:rsidDel="005F54F9">
              <w:rPr>
                <w:rPrChange w:id="482" w:author="Sachin Patange" w:date="2017-04-30T12:17:00Z">
                  <w:rPr>
                    <w:rStyle w:val="Hyperlink"/>
                    <w:rFonts w:ascii="Trebuchet MS" w:hAnsi="Trebuchet MS"/>
                    <w:b/>
                    <w:bCs/>
                    <w:noProof/>
                  </w:rPr>
                </w:rPrChange>
              </w:rPr>
              <w:delText>Deduplication Criteria Checks</w:delText>
            </w:r>
            <w:r w:rsidDel="005F54F9">
              <w:rPr>
                <w:noProof/>
                <w:webHidden/>
              </w:rPr>
              <w:tab/>
              <w:delText>13</w:delText>
            </w:r>
          </w:del>
        </w:p>
        <w:p w14:paraId="769F9D1D" w14:textId="4ECD9910" w:rsidR="009512DD" w:rsidDel="005F54F9" w:rsidRDefault="009512DD">
          <w:pPr>
            <w:pStyle w:val="TOC3"/>
            <w:tabs>
              <w:tab w:val="left" w:pos="1320"/>
              <w:tab w:val="right" w:leader="dot" w:pos="9350"/>
            </w:tabs>
            <w:rPr>
              <w:del w:id="483" w:author="Sachin Patange" w:date="2017-04-30T12:17:00Z"/>
              <w:noProof/>
            </w:rPr>
          </w:pPr>
          <w:del w:id="484" w:author="Sachin Patange" w:date="2017-04-30T12:17:00Z">
            <w:r w:rsidRPr="005F54F9" w:rsidDel="005F54F9">
              <w:rPr>
                <w:rPrChange w:id="485" w:author="Sachin Patange" w:date="2017-04-30T12:17:00Z">
                  <w:rPr>
                    <w:rStyle w:val="Hyperlink"/>
                    <w:rFonts w:ascii="Trebuchet MS" w:hAnsi="Trebuchet MS" w:cs="Times New Roman"/>
                    <w:b/>
                    <w:bCs/>
                    <w:noProof/>
                  </w:rPr>
                </w:rPrChange>
              </w:rPr>
              <w:delText>1.5.5</w:delText>
            </w:r>
            <w:r w:rsidDel="005F54F9">
              <w:rPr>
                <w:noProof/>
              </w:rPr>
              <w:tab/>
            </w:r>
            <w:r w:rsidRPr="005F54F9" w:rsidDel="005F54F9">
              <w:rPr>
                <w:rPrChange w:id="486" w:author="Sachin Patange" w:date="2017-04-30T12:17:00Z">
                  <w:rPr>
                    <w:rStyle w:val="Hyperlink"/>
                    <w:rFonts w:ascii="Trebuchet MS" w:hAnsi="Trebuchet MS"/>
                    <w:b/>
                    <w:bCs/>
                    <w:noProof/>
                  </w:rPr>
                </w:rPrChange>
              </w:rPr>
              <w:delText>Calculate Credit Guarantee Fees &amp; Covers</w:delText>
            </w:r>
            <w:r w:rsidDel="005F54F9">
              <w:rPr>
                <w:noProof/>
                <w:webHidden/>
              </w:rPr>
              <w:tab/>
              <w:delText>13</w:delText>
            </w:r>
          </w:del>
        </w:p>
        <w:p w14:paraId="645B6B7A" w14:textId="0B556E63" w:rsidR="009512DD" w:rsidDel="005F54F9" w:rsidRDefault="009512DD">
          <w:pPr>
            <w:pStyle w:val="TOC3"/>
            <w:tabs>
              <w:tab w:val="left" w:pos="1540"/>
              <w:tab w:val="right" w:leader="dot" w:pos="9350"/>
            </w:tabs>
            <w:rPr>
              <w:del w:id="487" w:author="Sachin Patange" w:date="2017-04-30T12:17:00Z"/>
              <w:noProof/>
            </w:rPr>
          </w:pPr>
          <w:del w:id="488" w:author="Sachin Patange" w:date="2017-04-30T12:17:00Z">
            <w:r w:rsidRPr="005F54F9" w:rsidDel="005F54F9">
              <w:rPr>
                <w:rPrChange w:id="489" w:author="Sachin Patange" w:date="2017-04-30T12:17:00Z">
                  <w:rPr>
                    <w:rStyle w:val="Hyperlink"/>
                    <w:rFonts w:ascii="Trebuchet MS" w:hAnsi="Trebuchet MS" w:cs="Times New Roman"/>
                    <w:b/>
                    <w:bCs/>
                    <w:noProof/>
                  </w:rPr>
                </w:rPrChange>
              </w:rPr>
              <w:lastRenderedPageBreak/>
              <w:delText>1.5.5.1</w:delText>
            </w:r>
            <w:r w:rsidDel="005F54F9">
              <w:rPr>
                <w:noProof/>
              </w:rPr>
              <w:tab/>
            </w:r>
            <w:r w:rsidRPr="005F54F9" w:rsidDel="005F54F9">
              <w:rPr>
                <w:rPrChange w:id="490" w:author="Sachin Patange" w:date="2017-04-30T12:17:00Z">
                  <w:rPr>
                    <w:rStyle w:val="Hyperlink"/>
                    <w:rFonts w:ascii="Trebuchet MS" w:hAnsi="Trebuchet MS"/>
                    <w:b/>
                    <w:bCs/>
                    <w:noProof/>
                  </w:rPr>
                </w:rPrChange>
              </w:rPr>
              <w:delText>Calculating Credit Guarantee Cover</w:delText>
            </w:r>
            <w:r w:rsidDel="005F54F9">
              <w:rPr>
                <w:noProof/>
                <w:webHidden/>
              </w:rPr>
              <w:tab/>
              <w:delText>14</w:delText>
            </w:r>
          </w:del>
        </w:p>
        <w:p w14:paraId="22371099" w14:textId="3AC4DD40" w:rsidR="009512DD" w:rsidDel="005F54F9" w:rsidRDefault="009512DD">
          <w:pPr>
            <w:pStyle w:val="TOC3"/>
            <w:tabs>
              <w:tab w:val="left" w:pos="1540"/>
              <w:tab w:val="right" w:leader="dot" w:pos="9350"/>
            </w:tabs>
            <w:rPr>
              <w:del w:id="491" w:author="Sachin Patange" w:date="2017-04-30T12:17:00Z"/>
              <w:noProof/>
            </w:rPr>
          </w:pPr>
          <w:del w:id="492" w:author="Sachin Patange" w:date="2017-04-30T12:17:00Z">
            <w:r w:rsidRPr="005F54F9" w:rsidDel="005F54F9">
              <w:rPr>
                <w:rPrChange w:id="493" w:author="Sachin Patange" w:date="2017-04-30T12:17:00Z">
                  <w:rPr>
                    <w:rStyle w:val="Hyperlink"/>
                    <w:rFonts w:ascii="Trebuchet MS" w:hAnsi="Trebuchet MS" w:cs="Times New Roman"/>
                    <w:b/>
                    <w:bCs/>
                    <w:noProof/>
                  </w:rPr>
                </w:rPrChange>
              </w:rPr>
              <w:delText>1.5.5.2</w:delText>
            </w:r>
            <w:r w:rsidDel="005F54F9">
              <w:rPr>
                <w:noProof/>
              </w:rPr>
              <w:tab/>
            </w:r>
            <w:r w:rsidRPr="005F54F9" w:rsidDel="005F54F9">
              <w:rPr>
                <w:rPrChange w:id="494" w:author="Sachin Patange" w:date="2017-04-30T12:17:00Z">
                  <w:rPr>
                    <w:rStyle w:val="Hyperlink"/>
                    <w:rFonts w:ascii="Trebuchet MS" w:hAnsi="Trebuchet MS"/>
                    <w:b/>
                    <w:bCs/>
                    <w:noProof/>
                  </w:rPr>
                </w:rPrChange>
              </w:rPr>
              <w:delText>Calculating Credit Guarantee Fees</w:delText>
            </w:r>
            <w:r w:rsidDel="005F54F9">
              <w:rPr>
                <w:noProof/>
                <w:webHidden/>
              </w:rPr>
              <w:tab/>
              <w:delText>14</w:delText>
            </w:r>
          </w:del>
        </w:p>
        <w:p w14:paraId="358478ED" w14:textId="2A675FDB" w:rsidR="009512DD" w:rsidDel="005F54F9" w:rsidRDefault="009512DD">
          <w:pPr>
            <w:pStyle w:val="TOC3"/>
            <w:tabs>
              <w:tab w:val="left" w:pos="1540"/>
              <w:tab w:val="right" w:leader="dot" w:pos="9350"/>
            </w:tabs>
            <w:rPr>
              <w:del w:id="495" w:author="Sachin Patange" w:date="2017-04-30T12:17:00Z"/>
              <w:noProof/>
            </w:rPr>
          </w:pPr>
          <w:del w:id="496" w:author="Sachin Patange" w:date="2017-04-30T12:17:00Z">
            <w:r w:rsidRPr="005F54F9" w:rsidDel="005F54F9">
              <w:rPr>
                <w:rPrChange w:id="497" w:author="Sachin Patange" w:date="2017-04-30T12:17:00Z">
                  <w:rPr>
                    <w:rStyle w:val="Hyperlink"/>
                    <w:rFonts w:ascii="Trebuchet MS" w:hAnsi="Trebuchet MS" w:cs="Times New Roman"/>
                    <w:b/>
                    <w:bCs/>
                    <w:noProof/>
                  </w:rPr>
                </w:rPrChange>
              </w:rPr>
              <w:delText>1.5.5.3</w:delText>
            </w:r>
            <w:r w:rsidDel="005F54F9">
              <w:rPr>
                <w:noProof/>
              </w:rPr>
              <w:tab/>
            </w:r>
            <w:r w:rsidRPr="005F54F9" w:rsidDel="005F54F9">
              <w:rPr>
                <w:rPrChange w:id="498" w:author="Sachin Patange" w:date="2017-04-30T12:17:00Z">
                  <w:rPr>
                    <w:rStyle w:val="Hyperlink"/>
                    <w:rFonts w:ascii="Trebuchet MS" w:hAnsi="Trebuchet MS"/>
                    <w:b/>
                    <w:bCs/>
                    <w:noProof/>
                  </w:rPr>
                </w:rPrChange>
              </w:rPr>
              <w:delText>Calculating Tax on Credit Guarantee Fees</w:delText>
            </w:r>
            <w:r w:rsidDel="005F54F9">
              <w:rPr>
                <w:noProof/>
                <w:webHidden/>
              </w:rPr>
              <w:tab/>
              <w:delText>16</w:delText>
            </w:r>
          </w:del>
        </w:p>
        <w:p w14:paraId="361FF08B" w14:textId="23E1E6FF" w:rsidR="009512DD" w:rsidDel="005F54F9" w:rsidRDefault="009512DD">
          <w:pPr>
            <w:pStyle w:val="TOC3"/>
            <w:tabs>
              <w:tab w:val="left" w:pos="1320"/>
              <w:tab w:val="right" w:leader="dot" w:pos="9350"/>
            </w:tabs>
            <w:rPr>
              <w:del w:id="499" w:author="Sachin Patange" w:date="2017-04-30T12:17:00Z"/>
              <w:noProof/>
            </w:rPr>
          </w:pPr>
          <w:del w:id="500" w:author="Sachin Patange" w:date="2017-04-30T12:17:00Z">
            <w:r w:rsidRPr="005F54F9" w:rsidDel="005F54F9">
              <w:rPr>
                <w:rPrChange w:id="501" w:author="Sachin Patange" w:date="2017-04-30T12:17:00Z">
                  <w:rPr>
                    <w:rStyle w:val="Hyperlink"/>
                    <w:rFonts w:ascii="Trebuchet MS" w:hAnsi="Trebuchet MS" w:cs="Times New Roman"/>
                    <w:b/>
                    <w:bCs/>
                    <w:noProof/>
                  </w:rPr>
                </w:rPrChange>
              </w:rPr>
              <w:delText>1.5.6</w:delText>
            </w:r>
            <w:r w:rsidDel="005F54F9">
              <w:rPr>
                <w:noProof/>
              </w:rPr>
              <w:tab/>
            </w:r>
            <w:r w:rsidRPr="005F54F9" w:rsidDel="005F54F9">
              <w:rPr>
                <w:rPrChange w:id="502" w:author="Sachin Patange" w:date="2017-04-30T12:17:00Z">
                  <w:rPr>
                    <w:rStyle w:val="Hyperlink"/>
                    <w:rFonts w:ascii="Trebuchet MS" w:hAnsi="Trebuchet MS"/>
                    <w:b/>
                    <w:bCs/>
                    <w:noProof/>
                  </w:rPr>
                </w:rPrChange>
              </w:rPr>
              <w:delText>Demand Advice for Guarantee Charges</w:delText>
            </w:r>
            <w:r w:rsidDel="005F54F9">
              <w:rPr>
                <w:noProof/>
                <w:webHidden/>
              </w:rPr>
              <w:tab/>
              <w:delText>17</w:delText>
            </w:r>
          </w:del>
        </w:p>
        <w:p w14:paraId="025BD32D" w14:textId="3760B4C9" w:rsidR="009512DD" w:rsidDel="005F54F9" w:rsidRDefault="009512DD">
          <w:pPr>
            <w:pStyle w:val="TOC3"/>
            <w:tabs>
              <w:tab w:val="left" w:pos="1540"/>
              <w:tab w:val="right" w:leader="dot" w:pos="9350"/>
            </w:tabs>
            <w:rPr>
              <w:del w:id="503" w:author="Sachin Patange" w:date="2017-04-30T12:17:00Z"/>
              <w:noProof/>
            </w:rPr>
          </w:pPr>
          <w:del w:id="504" w:author="Sachin Patange" w:date="2017-04-30T12:17:00Z">
            <w:r w:rsidRPr="005F54F9" w:rsidDel="005F54F9">
              <w:rPr>
                <w:rPrChange w:id="505" w:author="Sachin Patange" w:date="2017-04-30T12:17:00Z">
                  <w:rPr>
                    <w:rStyle w:val="Hyperlink"/>
                    <w:rFonts w:ascii="Trebuchet MS" w:hAnsi="Trebuchet MS" w:cs="Times New Roman"/>
                    <w:b/>
                    <w:bCs/>
                    <w:noProof/>
                  </w:rPr>
                </w:rPrChange>
              </w:rPr>
              <w:delText>1.5.6.1</w:delText>
            </w:r>
            <w:r w:rsidDel="005F54F9">
              <w:rPr>
                <w:noProof/>
              </w:rPr>
              <w:tab/>
            </w:r>
            <w:r w:rsidRPr="005F54F9" w:rsidDel="005F54F9">
              <w:rPr>
                <w:rPrChange w:id="506" w:author="Sachin Patange" w:date="2017-04-30T12:17:00Z">
                  <w:rPr>
                    <w:rStyle w:val="Hyperlink"/>
                    <w:rFonts w:ascii="Trebuchet MS" w:hAnsi="Trebuchet MS"/>
                    <w:b/>
                    <w:bCs/>
                    <w:noProof/>
                  </w:rPr>
                </w:rPrChange>
              </w:rPr>
              <w:delText>CGDAN – Demand Advice: New Guarantee Cover - Individual</w:delText>
            </w:r>
            <w:r w:rsidDel="005F54F9">
              <w:rPr>
                <w:noProof/>
                <w:webHidden/>
              </w:rPr>
              <w:tab/>
              <w:delText>17</w:delText>
            </w:r>
          </w:del>
        </w:p>
        <w:p w14:paraId="17C10E30" w14:textId="6370052F" w:rsidR="009512DD" w:rsidDel="005F54F9" w:rsidRDefault="009512DD">
          <w:pPr>
            <w:pStyle w:val="TOC3"/>
            <w:tabs>
              <w:tab w:val="left" w:pos="1540"/>
              <w:tab w:val="right" w:leader="dot" w:pos="9350"/>
            </w:tabs>
            <w:rPr>
              <w:del w:id="507" w:author="Sachin Patange" w:date="2017-04-30T12:17:00Z"/>
              <w:noProof/>
            </w:rPr>
          </w:pPr>
          <w:del w:id="508" w:author="Sachin Patange" w:date="2017-04-30T12:17:00Z">
            <w:r w:rsidRPr="005F54F9" w:rsidDel="005F54F9">
              <w:rPr>
                <w:rPrChange w:id="509" w:author="Sachin Patange" w:date="2017-04-30T12:17:00Z">
                  <w:rPr>
                    <w:rStyle w:val="Hyperlink"/>
                    <w:rFonts w:ascii="Trebuchet MS" w:hAnsi="Trebuchet MS" w:cs="Times New Roman"/>
                    <w:b/>
                    <w:bCs/>
                    <w:noProof/>
                  </w:rPr>
                </w:rPrChange>
              </w:rPr>
              <w:delText>1.5.6.2</w:delText>
            </w:r>
            <w:r w:rsidDel="005F54F9">
              <w:rPr>
                <w:noProof/>
              </w:rPr>
              <w:tab/>
            </w:r>
            <w:r w:rsidRPr="005F54F9" w:rsidDel="005F54F9">
              <w:rPr>
                <w:rPrChange w:id="510" w:author="Sachin Patange" w:date="2017-04-30T12:17:00Z">
                  <w:rPr>
                    <w:rStyle w:val="Hyperlink"/>
                    <w:rFonts w:ascii="Trebuchet MS" w:hAnsi="Trebuchet MS"/>
                    <w:b/>
                    <w:bCs/>
                    <w:noProof/>
                  </w:rPr>
                </w:rPrChange>
              </w:rPr>
              <w:delText>BATCHDAN – Demand Advice: New Guarantee Cover - Batch</w:delText>
            </w:r>
            <w:r w:rsidDel="005F54F9">
              <w:rPr>
                <w:noProof/>
                <w:webHidden/>
              </w:rPr>
              <w:tab/>
              <w:delText>18</w:delText>
            </w:r>
          </w:del>
        </w:p>
        <w:p w14:paraId="6449FAB0" w14:textId="288E36BB" w:rsidR="009512DD" w:rsidDel="005F54F9" w:rsidRDefault="009512DD">
          <w:pPr>
            <w:pStyle w:val="TOC3"/>
            <w:tabs>
              <w:tab w:val="left" w:pos="1320"/>
              <w:tab w:val="right" w:leader="dot" w:pos="9350"/>
            </w:tabs>
            <w:rPr>
              <w:del w:id="511" w:author="Sachin Patange" w:date="2017-04-30T12:17:00Z"/>
              <w:noProof/>
            </w:rPr>
          </w:pPr>
          <w:del w:id="512" w:author="Sachin Patange" w:date="2017-04-30T12:17:00Z">
            <w:r w:rsidRPr="005F54F9" w:rsidDel="005F54F9">
              <w:rPr>
                <w:rPrChange w:id="513" w:author="Sachin Patange" w:date="2017-04-30T12:17:00Z">
                  <w:rPr>
                    <w:rStyle w:val="Hyperlink"/>
                    <w:rFonts w:ascii="Trebuchet MS" w:hAnsi="Trebuchet MS" w:cs="Times New Roman"/>
                    <w:b/>
                    <w:bCs/>
                    <w:noProof/>
                  </w:rPr>
                </w:rPrChange>
              </w:rPr>
              <w:delText>1.5.7</w:delText>
            </w:r>
            <w:r w:rsidDel="005F54F9">
              <w:rPr>
                <w:noProof/>
              </w:rPr>
              <w:tab/>
            </w:r>
            <w:r w:rsidRPr="005F54F9" w:rsidDel="005F54F9">
              <w:rPr>
                <w:rPrChange w:id="514" w:author="Sachin Patange" w:date="2017-04-30T12:17:00Z">
                  <w:rPr>
                    <w:rStyle w:val="Hyperlink"/>
                    <w:rFonts w:ascii="Trebuchet MS" w:hAnsi="Trebuchet MS"/>
                    <w:b/>
                    <w:bCs/>
                    <w:noProof/>
                  </w:rPr>
                </w:rPrChange>
              </w:rPr>
              <w:delText>Payment of CG Charges</w:delText>
            </w:r>
            <w:r w:rsidDel="005F54F9">
              <w:rPr>
                <w:noProof/>
                <w:webHidden/>
              </w:rPr>
              <w:tab/>
              <w:delText>18</w:delText>
            </w:r>
          </w:del>
        </w:p>
        <w:p w14:paraId="05232C13" w14:textId="3ED9C925" w:rsidR="009512DD" w:rsidDel="005F54F9" w:rsidRDefault="009512DD">
          <w:pPr>
            <w:pStyle w:val="TOC3"/>
            <w:tabs>
              <w:tab w:val="left" w:pos="1540"/>
              <w:tab w:val="right" w:leader="dot" w:pos="9350"/>
            </w:tabs>
            <w:rPr>
              <w:del w:id="515" w:author="Sachin Patange" w:date="2017-04-30T12:17:00Z"/>
              <w:noProof/>
            </w:rPr>
          </w:pPr>
          <w:del w:id="516" w:author="Sachin Patange" w:date="2017-04-30T12:17:00Z">
            <w:r w:rsidRPr="005F54F9" w:rsidDel="005F54F9">
              <w:rPr>
                <w:rPrChange w:id="517" w:author="Sachin Patange" w:date="2017-04-30T12:17:00Z">
                  <w:rPr>
                    <w:rStyle w:val="Hyperlink"/>
                    <w:rFonts w:ascii="Trebuchet MS" w:hAnsi="Trebuchet MS" w:cs="Times New Roman"/>
                    <w:b/>
                    <w:bCs/>
                    <w:noProof/>
                  </w:rPr>
                </w:rPrChange>
              </w:rPr>
              <w:delText>1.5.7.1</w:delText>
            </w:r>
            <w:r w:rsidDel="005F54F9">
              <w:rPr>
                <w:noProof/>
              </w:rPr>
              <w:tab/>
            </w:r>
            <w:r w:rsidRPr="005F54F9" w:rsidDel="005F54F9">
              <w:rPr>
                <w:rPrChange w:id="518" w:author="Sachin Patange" w:date="2017-04-30T12:17:00Z">
                  <w:rPr>
                    <w:rStyle w:val="Hyperlink"/>
                    <w:rFonts w:ascii="Trebuchet MS" w:hAnsi="Trebuchet MS"/>
                    <w:b/>
                    <w:bCs/>
                    <w:noProof/>
                  </w:rPr>
                </w:rPrChange>
              </w:rPr>
              <w:delText>Payment of CG Charges in Stipulated Time</w:delText>
            </w:r>
            <w:r w:rsidDel="005F54F9">
              <w:rPr>
                <w:noProof/>
                <w:webHidden/>
              </w:rPr>
              <w:tab/>
              <w:delText>18</w:delText>
            </w:r>
          </w:del>
        </w:p>
        <w:p w14:paraId="315E8B3A" w14:textId="743976B5" w:rsidR="009512DD" w:rsidDel="005F54F9" w:rsidRDefault="009512DD">
          <w:pPr>
            <w:pStyle w:val="TOC3"/>
            <w:tabs>
              <w:tab w:val="left" w:pos="1540"/>
              <w:tab w:val="right" w:leader="dot" w:pos="9350"/>
            </w:tabs>
            <w:rPr>
              <w:del w:id="519" w:author="Sachin Patange" w:date="2017-04-30T12:17:00Z"/>
              <w:noProof/>
            </w:rPr>
          </w:pPr>
          <w:del w:id="520" w:author="Sachin Patange" w:date="2017-04-30T12:17:00Z">
            <w:r w:rsidRPr="005F54F9" w:rsidDel="005F54F9">
              <w:rPr>
                <w:rPrChange w:id="521" w:author="Sachin Patange" w:date="2017-04-30T12:17:00Z">
                  <w:rPr>
                    <w:rStyle w:val="Hyperlink"/>
                    <w:rFonts w:ascii="Trebuchet MS" w:hAnsi="Trebuchet MS" w:cs="Times New Roman"/>
                    <w:b/>
                    <w:bCs/>
                    <w:noProof/>
                  </w:rPr>
                </w:rPrChange>
              </w:rPr>
              <w:delText>1.5.7.2</w:delText>
            </w:r>
            <w:r w:rsidDel="005F54F9">
              <w:rPr>
                <w:noProof/>
              </w:rPr>
              <w:tab/>
            </w:r>
            <w:r w:rsidRPr="005F54F9" w:rsidDel="005F54F9">
              <w:rPr>
                <w:rPrChange w:id="522" w:author="Sachin Patange" w:date="2017-04-30T12:17:00Z">
                  <w:rPr>
                    <w:rStyle w:val="Hyperlink"/>
                    <w:rFonts w:ascii="Trebuchet MS" w:hAnsi="Trebuchet MS"/>
                    <w:b/>
                    <w:bCs/>
                    <w:noProof/>
                  </w:rPr>
                </w:rPrChange>
              </w:rPr>
              <w:delText>Non Payment of CG Charges in Stipulated Time</w:delText>
            </w:r>
            <w:r w:rsidDel="005F54F9">
              <w:rPr>
                <w:noProof/>
                <w:webHidden/>
              </w:rPr>
              <w:tab/>
              <w:delText>19</w:delText>
            </w:r>
          </w:del>
        </w:p>
        <w:p w14:paraId="130FFE00" w14:textId="109BC6B3" w:rsidR="009512DD" w:rsidDel="005F54F9" w:rsidRDefault="009512DD">
          <w:pPr>
            <w:pStyle w:val="TOC2"/>
            <w:tabs>
              <w:tab w:val="left" w:pos="880"/>
              <w:tab w:val="right" w:leader="dot" w:pos="9350"/>
            </w:tabs>
            <w:rPr>
              <w:del w:id="523" w:author="Sachin Patange" w:date="2017-04-30T12:17:00Z"/>
              <w:noProof/>
            </w:rPr>
          </w:pPr>
          <w:del w:id="524" w:author="Sachin Patange" w:date="2017-04-30T12:17:00Z">
            <w:r w:rsidRPr="005F54F9" w:rsidDel="005F54F9">
              <w:rPr>
                <w:rPrChange w:id="525" w:author="Sachin Patange" w:date="2017-04-30T12:17:00Z">
                  <w:rPr>
                    <w:rStyle w:val="Hyperlink"/>
                    <w:rFonts w:ascii="Trebuchet MS" w:eastAsia="Times New Roman" w:hAnsi="Trebuchet MS" w:cs="Times New Roman"/>
                    <w:b/>
                    <w:bCs/>
                    <w:iCs/>
                    <w:noProof/>
                  </w:rPr>
                </w:rPrChange>
              </w:rPr>
              <w:delText>1.6</w:delText>
            </w:r>
            <w:r w:rsidDel="005F54F9">
              <w:rPr>
                <w:noProof/>
              </w:rPr>
              <w:tab/>
            </w:r>
            <w:r w:rsidRPr="005F54F9" w:rsidDel="005F54F9">
              <w:rPr>
                <w:rPrChange w:id="526" w:author="Sachin Patange" w:date="2017-04-30T12:17:00Z">
                  <w:rPr>
                    <w:rStyle w:val="Hyperlink"/>
                    <w:rFonts w:ascii="Trebuchet MS" w:eastAsia="Times New Roman" w:hAnsi="Trebuchet MS" w:cs="Arial"/>
                    <w:b/>
                    <w:bCs/>
                    <w:iCs/>
                    <w:noProof/>
                  </w:rPr>
                </w:rPrChange>
              </w:rPr>
              <w:delText>Continuing Credit Guarantee</w:delText>
            </w:r>
            <w:r w:rsidDel="005F54F9">
              <w:rPr>
                <w:noProof/>
                <w:webHidden/>
              </w:rPr>
              <w:tab/>
              <w:delText>20</w:delText>
            </w:r>
          </w:del>
        </w:p>
        <w:p w14:paraId="678FF5E1" w14:textId="2D47C381" w:rsidR="009512DD" w:rsidDel="005F54F9" w:rsidRDefault="009512DD">
          <w:pPr>
            <w:pStyle w:val="TOC3"/>
            <w:tabs>
              <w:tab w:val="left" w:pos="1320"/>
              <w:tab w:val="right" w:leader="dot" w:pos="9350"/>
            </w:tabs>
            <w:rPr>
              <w:del w:id="527" w:author="Sachin Patange" w:date="2017-04-30T12:17:00Z"/>
              <w:noProof/>
            </w:rPr>
          </w:pPr>
          <w:del w:id="528" w:author="Sachin Patange" w:date="2017-04-30T12:17:00Z">
            <w:r w:rsidRPr="005F54F9" w:rsidDel="005F54F9">
              <w:rPr>
                <w:rPrChange w:id="529" w:author="Sachin Patange" w:date="2017-04-30T12:17:00Z">
                  <w:rPr>
                    <w:rStyle w:val="Hyperlink"/>
                    <w:rFonts w:ascii="Trebuchet MS" w:hAnsi="Trebuchet MS" w:cs="Times New Roman"/>
                    <w:b/>
                    <w:bCs/>
                    <w:noProof/>
                  </w:rPr>
                </w:rPrChange>
              </w:rPr>
              <w:delText>1.6.1</w:delText>
            </w:r>
            <w:r w:rsidDel="005F54F9">
              <w:rPr>
                <w:noProof/>
              </w:rPr>
              <w:tab/>
            </w:r>
            <w:r w:rsidRPr="005F54F9" w:rsidDel="005F54F9">
              <w:rPr>
                <w:rPrChange w:id="530" w:author="Sachin Patange" w:date="2017-04-30T12:17:00Z">
                  <w:rPr>
                    <w:rStyle w:val="Hyperlink"/>
                    <w:rFonts w:ascii="Trebuchet MS" w:hAnsi="Trebuchet MS"/>
                    <w:b/>
                    <w:bCs/>
                    <w:noProof/>
                  </w:rPr>
                </w:rPrChange>
              </w:rPr>
              <w:delText>Input File Content to Staging Area</w:delText>
            </w:r>
            <w:r w:rsidDel="005F54F9">
              <w:rPr>
                <w:noProof/>
                <w:webHidden/>
              </w:rPr>
              <w:tab/>
              <w:delText>22</w:delText>
            </w:r>
          </w:del>
        </w:p>
        <w:p w14:paraId="18D89534" w14:textId="2052B0A8" w:rsidR="009512DD" w:rsidDel="005F54F9" w:rsidRDefault="009512DD">
          <w:pPr>
            <w:pStyle w:val="TOC3"/>
            <w:tabs>
              <w:tab w:val="left" w:pos="1320"/>
              <w:tab w:val="right" w:leader="dot" w:pos="9350"/>
            </w:tabs>
            <w:rPr>
              <w:del w:id="531" w:author="Sachin Patange" w:date="2017-04-30T12:17:00Z"/>
              <w:noProof/>
            </w:rPr>
          </w:pPr>
          <w:del w:id="532" w:author="Sachin Patange" w:date="2017-04-30T12:17:00Z">
            <w:r w:rsidRPr="005F54F9" w:rsidDel="005F54F9">
              <w:rPr>
                <w:rPrChange w:id="533" w:author="Sachin Patange" w:date="2017-04-30T12:17:00Z">
                  <w:rPr>
                    <w:rStyle w:val="Hyperlink"/>
                    <w:rFonts w:ascii="Trebuchet MS" w:hAnsi="Trebuchet MS" w:cs="Times New Roman"/>
                    <w:b/>
                    <w:bCs/>
                    <w:noProof/>
                  </w:rPr>
                </w:rPrChange>
              </w:rPr>
              <w:delText>1.6.2</w:delText>
            </w:r>
            <w:r w:rsidDel="005F54F9">
              <w:rPr>
                <w:noProof/>
              </w:rPr>
              <w:tab/>
            </w:r>
            <w:r w:rsidRPr="005F54F9" w:rsidDel="005F54F9">
              <w:rPr>
                <w:rPrChange w:id="534" w:author="Sachin Patange" w:date="2017-04-30T12:17:00Z">
                  <w:rPr>
                    <w:rStyle w:val="Hyperlink"/>
                    <w:rFonts w:ascii="Trebuchet MS" w:hAnsi="Trebuchet MS"/>
                    <w:b/>
                    <w:bCs/>
                    <w:noProof/>
                  </w:rPr>
                </w:rPrChange>
              </w:rPr>
              <w:delText>Eligibility Criteria Checks</w:delText>
            </w:r>
            <w:r w:rsidDel="005F54F9">
              <w:rPr>
                <w:noProof/>
                <w:webHidden/>
              </w:rPr>
              <w:tab/>
              <w:delText>22</w:delText>
            </w:r>
          </w:del>
        </w:p>
        <w:p w14:paraId="47E0A4E9" w14:textId="6EBDE0CC" w:rsidR="009512DD" w:rsidDel="005F54F9" w:rsidRDefault="009512DD">
          <w:pPr>
            <w:pStyle w:val="TOC3"/>
            <w:tabs>
              <w:tab w:val="left" w:pos="1320"/>
              <w:tab w:val="right" w:leader="dot" w:pos="9350"/>
            </w:tabs>
            <w:rPr>
              <w:del w:id="535" w:author="Sachin Patange" w:date="2017-04-30T12:17:00Z"/>
              <w:noProof/>
            </w:rPr>
          </w:pPr>
          <w:del w:id="536" w:author="Sachin Patange" w:date="2017-04-30T12:17:00Z">
            <w:r w:rsidRPr="005F54F9" w:rsidDel="005F54F9">
              <w:rPr>
                <w:rPrChange w:id="537" w:author="Sachin Patange" w:date="2017-04-30T12:17:00Z">
                  <w:rPr>
                    <w:rStyle w:val="Hyperlink"/>
                    <w:rFonts w:ascii="Trebuchet MS" w:hAnsi="Trebuchet MS" w:cs="Times New Roman"/>
                    <w:b/>
                    <w:bCs/>
                    <w:noProof/>
                  </w:rPr>
                </w:rPrChange>
              </w:rPr>
              <w:delText>1.6.3</w:delText>
            </w:r>
            <w:r w:rsidDel="005F54F9">
              <w:rPr>
                <w:noProof/>
              </w:rPr>
              <w:tab/>
            </w:r>
            <w:r w:rsidRPr="005F54F9" w:rsidDel="005F54F9">
              <w:rPr>
                <w:rPrChange w:id="538" w:author="Sachin Patange" w:date="2017-04-30T12:17:00Z">
                  <w:rPr>
                    <w:rStyle w:val="Hyperlink"/>
                    <w:rFonts w:ascii="Trebuchet MS" w:hAnsi="Trebuchet MS"/>
                    <w:b/>
                    <w:bCs/>
                    <w:noProof/>
                  </w:rPr>
                </w:rPrChange>
              </w:rPr>
              <w:delText>Determine Credit Guarantee Cover &amp; Charges</w:delText>
            </w:r>
            <w:r w:rsidDel="005F54F9">
              <w:rPr>
                <w:noProof/>
                <w:webHidden/>
              </w:rPr>
              <w:tab/>
              <w:delText>25</w:delText>
            </w:r>
          </w:del>
        </w:p>
        <w:p w14:paraId="10236141" w14:textId="73B8BAC6" w:rsidR="009512DD" w:rsidDel="005F54F9" w:rsidRDefault="009512DD">
          <w:pPr>
            <w:pStyle w:val="TOC3"/>
            <w:tabs>
              <w:tab w:val="left" w:pos="1540"/>
              <w:tab w:val="right" w:leader="dot" w:pos="9350"/>
            </w:tabs>
            <w:rPr>
              <w:del w:id="539" w:author="Sachin Patange" w:date="2017-04-30T12:17:00Z"/>
              <w:noProof/>
            </w:rPr>
          </w:pPr>
          <w:del w:id="540" w:author="Sachin Patange" w:date="2017-04-30T12:17:00Z">
            <w:r w:rsidRPr="005F54F9" w:rsidDel="005F54F9">
              <w:rPr>
                <w:rPrChange w:id="541" w:author="Sachin Patange" w:date="2017-04-30T12:17:00Z">
                  <w:rPr>
                    <w:rStyle w:val="Hyperlink"/>
                    <w:rFonts w:ascii="Trebuchet MS" w:hAnsi="Trebuchet MS"/>
                    <w:b/>
                    <w:bCs/>
                    <w:noProof/>
                  </w:rPr>
                </w:rPrChange>
              </w:rPr>
              <w:delText>1.6.3.1</w:delText>
            </w:r>
            <w:r w:rsidDel="005F54F9">
              <w:rPr>
                <w:noProof/>
              </w:rPr>
              <w:tab/>
            </w:r>
            <w:r w:rsidRPr="005F54F9" w:rsidDel="005F54F9">
              <w:rPr>
                <w:rPrChange w:id="542" w:author="Sachin Patange" w:date="2017-04-30T12:17:00Z">
                  <w:rPr>
                    <w:rStyle w:val="Hyperlink"/>
                    <w:rFonts w:ascii="Trebuchet MS" w:hAnsi="Trebuchet MS"/>
                    <w:b/>
                    <w:bCs/>
                    <w:noProof/>
                  </w:rPr>
                </w:rPrChange>
              </w:rPr>
              <w:delText>Calculating Credit Guarantee Cover</w:delText>
            </w:r>
            <w:r w:rsidDel="005F54F9">
              <w:rPr>
                <w:noProof/>
                <w:webHidden/>
              </w:rPr>
              <w:tab/>
              <w:delText>25</w:delText>
            </w:r>
          </w:del>
        </w:p>
        <w:p w14:paraId="3856AF97" w14:textId="0205B4FF" w:rsidR="009512DD" w:rsidDel="005F54F9" w:rsidRDefault="009512DD">
          <w:pPr>
            <w:pStyle w:val="TOC3"/>
            <w:tabs>
              <w:tab w:val="left" w:pos="1540"/>
              <w:tab w:val="right" w:leader="dot" w:pos="9350"/>
            </w:tabs>
            <w:rPr>
              <w:del w:id="543" w:author="Sachin Patange" w:date="2017-04-30T12:17:00Z"/>
              <w:noProof/>
            </w:rPr>
          </w:pPr>
          <w:del w:id="544" w:author="Sachin Patange" w:date="2017-04-30T12:17:00Z">
            <w:r w:rsidRPr="005F54F9" w:rsidDel="005F54F9">
              <w:rPr>
                <w:rPrChange w:id="545" w:author="Sachin Patange" w:date="2017-04-30T12:17:00Z">
                  <w:rPr>
                    <w:rStyle w:val="Hyperlink"/>
                    <w:rFonts w:ascii="Trebuchet MS" w:hAnsi="Trebuchet MS"/>
                    <w:b/>
                    <w:bCs/>
                    <w:noProof/>
                  </w:rPr>
                </w:rPrChange>
              </w:rPr>
              <w:delText>1.6.3.2</w:delText>
            </w:r>
            <w:r w:rsidDel="005F54F9">
              <w:rPr>
                <w:noProof/>
              </w:rPr>
              <w:tab/>
            </w:r>
            <w:r w:rsidRPr="005F54F9" w:rsidDel="005F54F9">
              <w:rPr>
                <w:rPrChange w:id="546" w:author="Sachin Patange" w:date="2017-04-30T12:17:00Z">
                  <w:rPr>
                    <w:rStyle w:val="Hyperlink"/>
                    <w:rFonts w:ascii="Trebuchet MS" w:hAnsi="Trebuchet MS"/>
                    <w:b/>
                    <w:bCs/>
                    <w:noProof/>
                  </w:rPr>
                </w:rPrChange>
              </w:rPr>
              <w:delText>Calculating Credit Guarantee Fees</w:delText>
            </w:r>
            <w:r w:rsidDel="005F54F9">
              <w:rPr>
                <w:noProof/>
                <w:webHidden/>
              </w:rPr>
              <w:tab/>
              <w:delText>26</w:delText>
            </w:r>
          </w:del>
        </w:p>
        <w:p w14:paraId="709AF770" w14:textId="1BA5C632" w:rsidR="009512DD" w:rsidDel="005F54F9" w:rsidRDefault="009512DD">
          <w:pPr>
            <w:pStyle w:val="TOC3"/>
            <w:tabs>
              <w:tab w:val="left" w:pos="1540"/>
              <w:tab w:val="right" w:leader="dot" w:pos="9350"/>
            </w:tabs>
            <w:rPr>
              <w:del w:id="547" w:author="Sachin Patange" w:date="2017-04-30T12:17:00Z"/>
              <w:noProof/>
            </w:rPr>
          </w:pPr>
          <w:del w:id="548" w:author="Sachin Patange" w:date="2017-04-30T12:17:00Z">
            <w:r w:rsidRPr="005F54F9" w:rsidDel="005F54F9">
              <w:rPr>
                <w:rPrChange w:id="549" w:author="Sachin Patange" w:date="2017-04-30T12:17:00Z">
                  <w:rPr>
                    <w:rStyle w:val="Hyperlink"/>
                    <w:rFonts w:ascii="Trebuchet MS" w:hAnsi="Trebuchet MS"/>
                    <w:b/>
                    <w:bCs/>
                    <w:noProof/>
                  </w:rPr>
                </w:rPrChange>
              </w:rPr>
              <w:delText>1.6.3.3</w:delText>
            </w:r>
            <w:r w:rsidDel="005F54F9">
              <w:rPr>
                <w:noProof/>
              </w:rPr>
              <w:tab/>
            </w:r>
            <w:r w:rsidRPr="005F54F9" w:rsidDel="005F54F9">
              <w:rPr>
                <w:rPrChange w:id="550" w:author="Sachin Patange" w:date="2017-04-30T12:17:00Z">
                  <w:rPr>
                    <w:rStyle w:val="Hyperlink"/>
                    <w:rFonts w:ascii="Trebuchet MS" w:hAnsi="Trebuchet MS"/>
                    <w:b/>
                    <w:bCs/>
                    <w:noProof/>
                  </w:rPr>
                </w:rPrChange>
              </w:rPr>
              <w:delText>Calculating Penal Interest for Lapsed Revival</w:delText>
            </w:r>
            <w:r w:rsidDel="005F54F9">
              <w:rPr>
                <w:noProof/>
                <w:webHidden/>
              </w:rPr>
              <w:tab/>
              <w:delText>28</w:delText>
            </w:r>
          </w:del>
        </w:p>
        <w:p w14:paraId="04137DC0" w14:textId="75AA513A" w:rsidR="009512DD" w:rsidDel="005F54F9" w:rsidRDefault="009512DD">
          <w:pPr>
            <w:pStyle w:val="TOC3"/>
            <w:tabs>
              <w:tab w:val="left" w:pos="1540"/>
              <w:tab w:val="right" w:leader="dot" w:pos="9350"/>
            </w:tabs>
            <w:rPr>
              <w:del w:id="551" w:author="Sachin Patange" w:date="2017-04-30T12:17:00Z"/>
              <w:noProof/>
            </w:rPr>
          </w:pPr>
          <w:del w:id="552" w:author="Sachin Patange" w:date="2017-04-30T12:17:00Z">
            <w:r w:rsidRPr="005F54F9" w:rsidDel="005F54F9">
              <w:rPr>
                <w:rPrChange w:id="553" w:author="Sachin Patange" w:date="2017-04-30T12:17:00Z">
                  <w:rPr>
                    <w:rStyle w:val="Hyperlink"/>
                    <w:rFonts w:ascii="Trebuchet MS" w:hAnsi="Trebuchet MS"/>
                    <w:b/>
                    <w:bCs/>
                    <w:noProof/>
                  </w:rPr>
                </w:rPrChange>
              </w:rPr>
              <w:delText>1.6.3.4</w:delText>
            </w:r>
            <w:r w:rsidDel="005F54F9">
              <w:rPr>
                <w:noProof/>
              </w:rPr>
              <w:tab/>
            </w:r>
            <w:r w:rsidRPr="005F54F9" w:rsidDel="005F54F9">
              <w:rPr>
                <w:rPrChange w:id="554" w:author="Sachin Patange" w:date="2017-04-30T12:17:00Z">
                  <w:rPr>
                    <w:rStyle w:val="Hyperlink"/>
                    <w:rFonts w:ascii="Trebuchet MS" w:hAnsi="Trebuchet MS"/>
                    <w:b/>
                    <w:bCs/>
                    <w:noProof/>
                  </w:rPr>
                </w:rPrChange>
              </w:rPr>
              <w:delText>Calculating Tax on Credit Guarantee Fees &amp; Interest for Lapsed Revival</w:delText>
            </w:r>
            <w:r w:rsidDel="005F54F9">
              <w:rPr>
                <w:noProof/>
                <w:webHidden/>
              </w:rPr>
              <w:tab/>
              <w:delText>29</w:delText>
            </w:r>
          </w:del>
        </w:p>
        <w:p w14:paraId="7ACBDE2D" w14:textId="51194E60" w:rsidR="009512DD" w:rsidDel="005F54F9" w:rsidRDefault="009512DD">
          <w:pPr>
            <w:pStyle w:val="TOC3"/>
            <w:tabs>
              <w:tab w:val="left" w:pos="1320"/>
              <w:tab w:val="right" w:leader="dot" w:pos="9350"/>
            </w:tabs>
            <w:rPr>
              <w:del w:id="555" w:author="Sachin Patange" w:date="2017-04-30T12:17:00Z"/>
              <w:noProof/>
            </w:rPr>
          </w:pPr>
          <w:del w:id="556" w:author="Sachin Patange" w:date="2017-04-30T12:17:00Z">
            <w:r w:rsidRPr="005F54F9" w:rsidDel="005F54F9">
              <w:rPr>
                <w:rPrChange w:id="557" w:author="Sachin Patange" w:date="2017-04-30T12:17:00Z">
                  <w:rPr>
                    <w:rStyle w:val="Hyperlink"/>
                    <w:rFonts w:ascii="Trebuchet MS" w:hAnsi="Trebuchet MS" w:cs="Times New Roman"/>
                    <w:b/>
                    <w:bCs/>
                    <w:noProof/>
                  </w:rPr>
                </w:rPrChange>
              </w:rPr>
              <w:delText>1.6.4</w:delText>
            </w:r>
            <w:r w:rsidDel="005F54F9">
              <w:rPr>
                <w:noProof/>
              </w:rPr>
              <w:tab/>
            </w:r>
            <w:r w:rsidRPr="005F54F9" w:rsidDel="005F54F9">
              <w:rPr>
                <w:rPrChange w:id="558" w:author="Sachin Patange" w:date="2017-04-30T12:17:00Z">
                  <w:rPr>
                    <w:rStyle w:val="Hyperlink"/>
                    <w:rFonts w:ascii="Trebuchet MS" w:hAnsi="Trebuchet MS"/>
                    <w:b/>
                    <w:bCs/>
                    <w:noProof/>
                  </w:rPr>
                </w:rPrChange>
              </w:rPr>
              <w:delText>Demand Advice for Guarantee Charges</w:delText>
            </w:r>
            <w:r w:rsidDel="005F54F9">
              <w:rPr>
                <w:noProof/>
                <w:webHidden/>
              </w:rPr>
              <w:tab/>
              <w:delText>31</w:delText>
            </w:r>
          </w:del>
        </w:p>
        <w:p w14:paraId="7A1763B9" w14:textId="6C23872A" w:rsidR="009512DD" w:rsidDel="005F54F9" w:rsidRDefault="009512DD">
          <w:pPr>
            <w:pStyle w:val="TOC3"/>
            <w:tabs>
              <w:tab w:val="left" w:pos="1540"/>
              <w:tab w:val="right" w:leader="dot" w:pos="9350"/>
            </w:tabs>
            <w:rPr>
              <w:del w:id="559" w:author="Sachin Patange" w:date="2017-04-30T12:17:00Z"/>
              <w:noProof/>
            </w:rPr>
          </w:pPr>
          <w:del w:id="560" w:author="Sachin Patange" w:date="2017-04-30T12:17:00Z">
            <w:r w:rsidRPr="005F54F9" w:rsidDel="005F54F9">
              <w:rPr>
                <w:rPrChange w:id="561" w:author="Sachin Patange" w:date="2017-04-30T12:17:00Z">
                  <w:rPr>
                    <w:rStyle w:val="Hyperlink"/>
                    <w:rFonts w:ascii="Trebuchet MS" w:hAnsi="Trebuchet MS" w:cs="Times New Roman"/>
                    <w:b/>
                    <w:bCs/>
                    <w:noProof/>
                  </w:rPr>
                </w:rPrChange>
              </w:rPr>
              <w:delText>1.6.4.1</w:delText>
            </w:r>
            <w:r w:rsidDel="005F54F9">
              <w:rPr>
                <w:noProof/>
              </w:rPr>
              <w:tab/>
            </w:r>
            <w:r w:rsidRPr="005F54F9" w:rsidDel="005F54F9">
              <w:rPr>
                <w:rPrChange w:id="562" w:author="Sachin Patange" w:date="2017-04-30T12:17:00Z">
                  <w:rPr>
                    <w:rStyle w:val="Hyperlink"/>
                    <w:rFonts w:ascii="Trebuchet MS" w:hAnsi="Trebuchet MS"/>
                    <w:b/>
                    <w:bCs/>
                    <w:noProof/>
                  </w:rPr>
                </w:rPrChange>
              </w:rPr>
              <w:delText>CGDAN – Demand Advice: Existing Guarantee Cover - Individual</w:delText>
            </w:r>
            <w:r w:rsidDel="005F54F9">
              <w:rPr>
                <w:noProof/>
                <w:webHidden/>
              </w:rPr>
              <w:tab/>
              <w:delText>31</w:delText>
            </w:r>
          </w:del>
        </w:p>
        <w:p w14:paraId="6E59A851" w14:textId="67429885" w:rsidR="009512DD" w:rsidDel="005F54F9" w:rsidRDefault="009512DD">
          <w:pPr>
            <w:pStyle w:val="TOC3"/>
            <w:tabs>
              <w:tab w:val="left" w:pos="1540"/>
              <w:tab w:val="right" w:leader="dot" w:pos="9350"/>
            </w:tabs>
            <w:rPr>
              <w:del w:id="563" w:author="Sachin Patange" w:date="2017-04-30T12:17:00Z"/>
              <w:noProof/>
            </w:rPr>
          </w:pPr>
          <w:del w:id="564" w:author="Sachin Patange" w:date="2017-04-30T12:17:00Z">
            <w:r w:rsidRPr="005F54F9" w:rsidDel="005F54F9">
              <w:rPr>
                <w:rPrChange w:id="565" w:author="Sachin Patange" w:date="2017-04-30T12:17:00Z">
                  <w:rPr>
                    <w:rStyle w:val="Hyperlink"/>
                    <w:rFonts w:ascii="Trebuchet MS" w:hAnsi="Trebuchet MS" w:cs="Times New Roman"/>
                    <w:b/>
                    <w:bCs/>
                    <w:noProof/>
                  </w:rPr>
                </w:rPrChange>
              </w:rPr>
              <w:delText>1.6.4.2</w:delText>
            </w:r>
            <w:r w:rsidDel="005F54F9">
              <w:rPr>
                <w:noProof/>
              </w:rPr>
              <w:tab/>
            </w:r>
            <w:r w:rsidRPr="005F54F9" w:rsidDel="005F54F9">
              <w:rPr>
                <w:rPrChange w:id="566" w:author="Sachin Patange" w:date="2017-04-30T12:17:00Z">
                  <w:rPr>
                    <w:rStyle w:val="Hyperlink"/>
                    <w:rFonts w:ascii="Trebuchet MS" w:hAnsi="Trebuchet MS"/>
                    <w:b/>
                    <w:bCs/>
                    <w:noProof/>
                  </w:rPr>
                </w:rPrChange>
              </w:rPr>
              <w:delText>BATCHDAN – Demand Advice: Existing Guarantee Cover - Batch</w:delText>
            </w:r>
            <w:r w:rsidDel="005F54F9">
              <w:rPr>
                <w:noProof/>
                <w:webHidden/>
              </w:rPr>
              <w:tab/>
              <w:delText>31</w:delText>
            </w:r>
          </w:del>
        </w:p>
        <w:p w14:paraId="009B0BDD" w14:textId="54532798" w:rsidR="009512DD" w:rsidDel="005F54F9" w:rsidRDefault="009512DD">
          <w:pPr>
            <w:pStyle w:val="TOC3"/>
            <w:tabs>
              <w:tab w:val="left" w:pos="1320"/>
              <w:tab w:val="right" w:leader="dot" w:pos="9350"/>
            </w:tabs>
            <w:rPr>
              <w:del w:id="567" w:author="Sachin Patange" w:date="2017-04-30T12:17:00Z"/>
              <w:noProof/>
            </w:rPr>
          </w:pPr>
          <w:del w:id="568" w:author="Sachin Patange" w:date="2017-04-30T12:17:00Z">
            <w:r w:rsidRPr="005F54F9" w:rsidDel="005F54F9">
              <w:rPr>
                <w:rPrChange w:id="569" w:author="Sachin Patange" w:date="2017-04-30T12:17:00Z">
                  <w:rPr>
                    <w:rStyle w:val="Hyperlink"/>
                    <w:rFonts w:ascii="Trebuchet MS" w:hAnsi="Trebuchet MS" w:cs="Times New Roman"/>
                    <w:b/>
                    <w:bCs/>
                    <w:noProof/>
                  </w:rPr>
                </w:rPrChange>
              </w:rPr>
              <w:delText>1.6.5</w:delText>
            </w:r>
            <w:r w:rsidDel="005F54F9">
              <w:rPr>
                <w:noProof/>
              </w:rPr>
              <w:tab/>
            </w:r>
            <w:r w:rsidRPr="005F54F9" w:rsidDel="005F54F9">
              <w:rPr>
                <w:rPrChange w:id="570" w:author="Sachin Patange" w:date="2017-04-30T12:17:00Z">
                  <w:rPr>
                    <w:rStyle w:val="Hyperlink"/>
                    <w:rFonts w:ascii="Trebuchet MS" w:hAnsi="Trebuchet MS"/>
                    <w:b/>
                    <w:bCs/>
                    <w:noProof/>
                  </w:rPr>
                </w:rPrChange>
              </w:rPr>
              <w:delText>Payment of CG Charges</w:delText>
            </w:r>
            <w:r w:rsidDel="005F54F9">
              <w:rPr>
                <w:noProof/>
                <w:webHidden/>
              </w:rPr>
              <w:tab/>
              <w:delText>31</w:delText>
            </w:r>
          </w:del>
        </w:p>
        <w:p w14:paraId="5722C811" w14:textId="77CC78FC" w:rsidR="009512DD" w:rsidDel="005F54F9" w:rsidRDefault="009512DD">
          <w:pPr>
            <w:pStyle w:val="TOC3"/>
            <w:tabs>
              <w:tab w:val="left" w:pos="1540"/>
              <w:tab w:val="right" w:leader="dot" w:pos="9350"/>
            </w:tabs>
            <w:rPr>
              <w:del w:id="571" w:author="Sachin Patange" w:date="2017-04-30T12:17:00Z"/>
              <w:noProof/>
            </w:rPr>
          </w:pPr>
          <w:del w:id="572" w:author="Sachin Patange" w:date="2017-04-30T12:17:00Z">
            <w:r w:rsidRPr="005F54F9" w:rsidDel="005F54F9">
              <w:rPr>
                <w:rPrChange w:id="573" w:author="Sachin Patange" w:date="2017-04-30T12:17:00Z">
                  <w:rPr>
                    <w:rStyle w:val="Hyperlink"/>
                    <w:rFonts w:ascii="Trebuchet MS" w:hAnsi="Trebuchet MS" w:cs="Times New Roman"/>
                    <w:b/>
                    <w:bCs/>
                    <w:noProof/>
                  </w:rPr>
                </w:rPrChange>
              </w:rPr>
              <w:delText>1.6.5.1</w:delText>
            </w:r>
            <w:r w:rsidDel="005F54F9">
              <w:rPr>
                <w:noProof/>
              </w:rPr>
              <w:tab/>
            </w:r>
            <w:r w:rsidRPr="005F54F9" w:rsidDel="005F54F9">
              <w:rPr>
                <w:rPrChange w:id="574" w:author="Sachin Patange" w:date="2017-04-30T12:17:00Z">
                  <w:rPr>
                    <w:rStyle w:val="Hyperlink"/>
                    <w:rFonts w:ascii="Trebuchet MS" w:hAnsi="Trebuchet MS"/>
                    <w:b/>
                    <w:bCs/>
                    <w:noProof/>
                  </w:rPr>
                </w:rPrChange>
              </w:rPr>
              <w:delText>Payment of CG Fees/Taxes/Penalty in Stipulated Time</w:delText>
            </w:r>
            <w:r w:rsidDel="005F54F9">
              <w:rPr>
                <w:noProof/>
                <w:webHidden/>
              </w:rPr>
              <w:tab/>
              <w:delText>31</w:delText>
            </w:r>
          </w:del>
        </w:p>
        <w:p w14:paraId="6C622983" w14:textId="2807EF57" w:rsidR="009512DD" w:rsidDel="005F54F9" w:rsidRDefault="009512DD">
          <w:pPr>
            <w:pStyle w:val="TOC3"/>
            <w:tabs>
              <w:tab w:val="left" w:pos="1540"/>
              <w:tab w:val="right" w:leader="dot" w:pos="9350"/>
            </w:tabs>
            <w:rPr>
              <w:del w:id="575" w:author="Sachin Patange" w:date="2017-04-30T12:17:00Z"/>
              <w:noProof/>
            </w:rPr>
          </w:pPr>
          <w:del w:id="576" w:author="Sachin Patange" w:date="2017-04-30T12:17:00Z">
            <w:r w:rsidRPr="005F54F9" w:rsidDel="005F54F9">
              <w:rPr>
                <w:rPrChange w:id="577" w:author="Sachin Patange" w:date="2017-04-30T12:17:00Z">
                  <w:rPr>
                    <w:rStyle w:val="Hyperlink"/>
                    <w:rFonts w:ascii="Trebuchet MS" w:hAnsi="Trebuchet MS" w:cs="Times New Roman"/>
                    <w:b/>
                    <w:bCs/>
                    <w:noProof/>
                  </w:rPr>
                </w:rPrChange>
              </w:rPr>
              <w:delText>1.6.5.2</w:delText>
            </w:r>
            <w:r w:rsidDel="005F54F9">
              <w:rPr>
                <w:noProof/>
              </w:rPr>
              <w:tab/>
            </w:r>
            <w:r w:rsidRPr="005F54F9" w:rsidDel="005F54F9">
              <w:rPr>
                <w:rPrChange w:id="578" w:author="Sachin Patange" w:date="2017-04-30T12:17:00Z">
                  <w:rPr>
                    <w:rStyle w:val="Hyperlink"/>
                    <w:rFonts w:ascii="Trebuchet MS" w:hAnsi="Trebuchet MS"/>
                    <w:b/>
                    <w:bCs/>
                    <w:noProof/>
                  </w:rPr>
                </w:rPrChange>
              </w:rPr>
              <w:delText>Non Payment of CG Fees/Taxes/Penalty in Stipulated Time</w:delText>
            </w:r>
            <w:r w:rsidDel="005F54F9">
              <w:rPr>
                <w:noProof/>
                <w:webHidden/>
              </w:rPr>
              <w:tab/>
              <w:delText>33</w:delText>
            </w:r>
          </w:del>
        </w:p>
        <w:p w14:paraId="0CDF7D21" w14:textId="64899C76" w:rsidR="009512DD" w:rsidDel="005F54F9" w:rsidRDefault="009512DD">
          <w:pPr>
            <w:pStyle w:val="TOC2"/>
            <w:tabs>
              <w:tab w:val="left" w:pos="880"/>
              <w:tab w:val="right" w:leader="dot" w:pos="9350"/>
            </w:tabs>
            <w:rPr>
              <w:del w:id="579" w:author="Sachin Patange" w:date="2017-04-30T12:17:00Z"/>
              <w:noProof/>
            </w:rPr>
          </w:pPr>
          <w:del w:id="580" w:author="Sachin Patange" w:date="2017-04-30T12:17:00Z">
            <w:r w:rsidRPr="005F54F9" w:rsidDel="005F54F9">
              <w:rPr>
                <w:rPrChange w:id="581" w:author="Sachin Patange" w:date="2017-04-30T12:17:00Z">
                  <w:rPr>
                    <w:rStyle w:val="Hyperlink"/>
                    <w:rFonts w:ascii="Trebuchet MS" w:eastAsia="Times New Roman" w:hAnsi="Trebuchet MS" w:cs="Times New Roman"/>
                    <w:b/>
                    <w:bCs/>
                    <w:iCs/>
                    <w:noProof/>
                  </w:rPr>
                </w:rPrChange>
              </w:rPr>
              <w:delText>1.7</w:delText>
            </w:r>
            <w:r w:rsidDel="005F54F9">
              <w:rPr>
                <w:noProof/>
              </w:rPr>
              <w:tab/>
            </w:r>
            <w:r w:rsidRPr="005F54F9" w:rsidDel="005F54F9">
              <w:rPr>
                <w:rPrChange w:id="582" w:author="Sachin Patange" w:date="2017-04-30T12:17:00Z">
                  <w:rPr>
                    <w:rStyle w:val="Hyperlink"/>
                    <w:rFonts w:ascii="Trebuchet MS" w:eastAsia="Times New Roman" w:hAnsi="Trebuchet MS" w:cs="Arial"/>
                    <w:b/>
                    <w:bCs/>
                    <w:iCs/>
                    <w:noProof/>
                  </w:rPr>
                </w:rPrChange>
              </w:rPr>
              <w:delText>CG Cover Calculation Applicable During Claim Settlement or MIS/Reporting</w:delText>
            </w:r>
            <w:r w:rsidDel="005F54F9">
              <w:rPr>
                <w:noProof/>
                <w:webHidden/>
              </w:rPr>
              <w:tab/>
              <w:delText>33</w:delText>
            </w:r>
          </w:del>
        </w:p>
        <w:p w14:paraId="74D01C3F" w14:textId="109E7221" w:rsidR="009512DD" w:rsidDel="005F54F9" w:rsidRDefault="009512DD">
          <w:pPr>
            <w:pStyle w:val="TOC2"/>
            <w:tabs>
              <w:tab w:val="left" w:pos="880"/>
              <w:tab w:val="right" w:leader="dot" w:pos="9350"/>
            </w:tabs>
            <w:rPr>
              <w:del w:id="583" w:author="Sachin Patange" w:date="2017-04-30T12:17:00Z"/>
              <w:noProof/>
            </w:rPr>
          </w:pPr>
          <w:del w:id="584" w:author="Sachin Patange" w:date="2017-04-30T12:17:00Z">
            <w:r w:rsidRPr="005F54F9" w:rsidDel="005F54F9">
              <w:rPr>
                <w:rPrChange w:id="585" w:author="Sachin Patange" w:date="2017-04-30T12:17:00Z">
                  <w:rPr>
                    <w:rStyle w:val="Hyperlink"/>
                    <w:rFonts w:ascii="Trebuchet MS" w:eastAsia="Times New Roman" w:hAnsi="Trebuchet MS" w:cs="Times New Roman"/>
                    <w:b/>
                    <w:bCs/>
                    <w:iCs/>
                    <w:noProof/>
                  </w:rPr>
                </w:rPrChange>
              </w:rPr>
              <w:delText>1.8</w:delText>
            </w:r>
            <w:r w:rsidDel="005F54F9">
              <w:rPr>
                <w:noProof/>
              </w:rPr>
              <w:tab/>
            </w:r>
            <w:r w:rsidRPr="005F54F9" w:rsidDel="005F54F9">
              <w:rPr>
                <w:rPrChange w:id="586" w:author="Sachin Patange" w:date="2017-04-30T12:17:00Z">
                  <w:rPr>
                    <w:rStyle w:val="Hyperlink"/>
                    <w:rFonts w:ascii="Trebuchet MS" w:eastAsia="Times New Roman" w:hAnsi="Trebuchet MS" w:cs="Arial"/>
                    <w:b/>
                    <w:bCs/>
                    <w:iCs/>
                    <w:noProof/>
                  </w:rPr>
                </w:rPrChange>
              </w:rPr>
              <w:delText>Points Pending For Further Clarification</w:delText>
            </w:r>
            <w:r w:rsidDel="005F54F9">
              <w:rPr>
                <w:noProof/>
                <w:webHidden/>
              </w:rPr>
              <w:tab/>
              <w:delText>36</w:delText>
            </w:r>
          </w:del>
        </w:p>
        <w:p w14:paraId="55423842" w14:textId="0D612709"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Change w:id="587" w:author="Sachin Patange" w:date="2017-04-30T11:39:00Z">
          <w:tblPr>
            <w:tblStyle w:val="GridTable4-Accent3"/>
            <w:tblW w:w="8924" w:type="dxa"/>
            <w:tblLook w:val="04A0" w:firstRow="1" w:lastRow="0" w:firstColumn="1" w:lastColumn="0" w:noHBand="0" w:noVBand="1"/>
          </w:tblPr>
        </w:tblPrChange>
      </w:tblPr>
      <w:tblGrid>
        <w:gridCol w:w="799"/>
        <w:gridCol w:w="1292"/>
        <w:gridCol w:w="6833"/>
        <w:tblGridChange w:id="588">
          <w:tblGrid>
            <w:gridCol w:w="799"/>
            <w:gridCol w:w="1292"/>
            <w:gridCol w:w="6833"/>
          </w:tblGrid>
        </w:tblGridChange>
      </w:tblGrid>
      <w:tr w:rsidR="00221755" w:rsidRPr="00F66835" w14:paraId="2B83A8F6" w14:textId="77777777" w:rsidTr="00F66835">
        <w:trPr>
          <w:cnfStyle w:val="100000000000" w:firstRow="1" w:lastRow="0" w:firstColumn="0" w:lastColumn="0" w:oddVBand="0" w:evenVBand="0" w:oddHBand="0" w:evenHBand="0" w:firstRowFirstColumn="0" w:firstRowLastColumn="0" w:lastRowFirstColumn="0" w:lastRowLastColumn="0"/>
          <w:trHeight w:val="308"/>
          <w:trPrChange w:id="589" w:author="Sachin Patange" w:date="2017-04-30T11:39:00Z">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590" w:author="Sachin Patange" w:date="2017-04-30T11:39:00Z">
              <w:tcPr>
                <w:tcW w:w="799" w:type="dxa"/>
                <w:hideMark/>
              </w:tcPr>
            </w:tcPrChange>
          </w:tcPr>
          <w:p w14:paraId="7B8DB2C0" w14:textId="77777777" w:rsidR="00221755" w:rsidRPr="00F66835" w:rsidRDefault="00221755" w:rsidP="00221755">
            <w:pPr>
              <w:jc w:val="both"/>
              <w:cnfStyle w:val="101000000000" w:firstRow="1" w:lastRow="0" w:firstColumn="1" w:lastColumn="0" w:oddVBand="0" w:evenVBand="0" w:oddHBand="0" w:evenHBand="0" w:firstRowFirstColumn="0" w:firstRowLastColumn="0" w:lastRowFirstColumn="0" w:lastRowLastColumn="0"/>
              <w:rPr>
                <w:rFonts w:ascii="Calibri" w:eastAsia="Times New Roman" w:hAnsi="Calibri" w:cs="Times New Roman"/>
                <w:bCs w:val="0"/>
                <w:sz w:val="20"/>
                <w:szCs w:val="20"/>
                <w:rPrChange w:id="591" w:author="Sachin Patange" w:date="2017-04-30T11:39:00Z">
                  <w:rPr>
                    <w:rFonts w:ascii="Calibri" w:eastAsia="Times New Roman" w:hAnsi="Calibri" w:cs="Times New Roman"/>
                    <w:bCs w:val="0"/>
                  </w:rPr>
                </w:rPrChange>
              </w:rPr>
            </w:pPr>
            <w:r w:rsidRPr="00F66835">
              <w:rPr>
                <w:rFonts w:ascii="Calibri" w:eastAsia="Times New Roman" w:hAnsi="Calibri" w:cs="Times New Roman"/>
                <w:sz w:val="20"/>
                <w:szCs w:val="20"/>
                <w:rPrChange w:id="592" w:author="Sachin Patange" w:date="2017-04-30T11:39:00Z">
                  <w:rPr>
                    <w:rFonts w:ascii="Calibri" w:eastAsia="Times New Roman" w:hAnsi="Calibri" w:cs="Times New Roman"/>
                  </w:rPr>
                </w:rPrChange>
              </w:rPr>
              <w:t>S. No.</w:t>
            </w:r>
          </w:p>
        </w:tc>
        <w:tc>
          <w:tcPr>
            <w:tcW w:w="1292" w:type="dxa"/>
            <w:hideMark/>
            <w:tcPrChange w:id="593" w:author="Sachin Patange" w:date="2017-04-30T11:39:00Z">
              <w:tcPr>
                <w:tcW w:w="1292" w:type="dxa"/>
                <w:hideMark/>
              </w:tcPr>
            </w:tcPrChange>
          </w:tcPr>
          <w:p w14:paraId="060F5FD9" w14:textId="77777777" w:rsidR="00221755" w:rsidRPr="00F66835"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Change w:id="594" w:author="Sachin Patange" w:date="2017-04-30T11:39:00Z">
                  <w:rPr>
                    <w:rFonts w:ascii="Calibri" w:eastAsia="Times New Roman" w:hAnsi="Calibri" w:cs="Times New Roman"/>
                    <w:bCs w:val="0"/>
                  </w:rPr>
                </w:rPrChange>
              </w:rPr>
            </w:pPr>
            <w:r w:rsidRPr="00F66835">
              <w:rPr>
                <w:rFonts w:ascii="Calibri" w:eastAsia="Times New Roman" w:hAnsi="Calibri" w:cs="Times New Roman"/>
                <w:sz w:val="20"/>
                <w:szCs w:val="20"/>
                <w:rPrChange w:id="595" w:author="Sachin Patange" w:date="2017-04-30T11:39:00Z">
                  <w:rPr>
                    <w:rFonts w:ascii="Calibri" w:eastAsia="Times New Roman" w:hAnsi="Calibri" w:cs="Times New Roman"/>
                  </w:rPr>
                </w:rPrChange>
              </w:rPr>
              <w:t>Term</w:t>
            </w:r>
          </w:p>
        </w:tc>
        <w:tc>
          <w:tcPr>
            <w:tcW w:w="6833" w:type="dxa"/>
            <w:hideMark/>
            <w:tcPrChange w:id="596" w:author="Sachin Patange" w:date="2017-04-30T11:39:00Z">
              <w:tcPr>
                <w:tcW w:w="6833" w:type="dxa"/>
                <w:hideMark/>
              </w:tcPr>
            </w:tcPrChange>
          </w:tcPr>
          <w:p w14:paraId="16DCB11F" w14:textId="77777777" w:rsidR="00221755" w:rsidRPr="00F66835"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Change w:id="597" w:author="Sachin Patange" w:date="2017-04-30T11:39:00Z">
                  <w:rPr>
                    <w:rFonts w:ascii="Calibri" w:eastAsia="Times New Roman" w:hAnsi="Calibri" w:cs="Times New Roman"/>
                    <w:bCs w:val="0"/>
                  </w:rPr>
                </w:rPrChange>
              </w:rPr>
            </w:pPr>
            <w:r w:rsidRPr="00F66835">
              <w:rPr>
                <w:rFonts w:ascii="Calibri" w:eastAsia="Times New Roman" w:hAnsi="Calibri" w:cs="Times New Roman"/>
                <w:sz w:val="20"/>
                <w:szCs w:val="20"/>
                <w:rPrChange w:id="598" w:author="Sachin Patange" w:date="2017-04-30T11:39:00Z">
                  <w:rPr>
                    <w:rFonts w:ascii="Calibri" w:eastAsia="Times New Roman" w:hAnsi="Calibri" w:cs="Times New Roman"/>
                  </w:rPr>
                </w:rPrChange>
              </w:rPr>
              <w:t>Description</w:t>
            </w:r>
          </w:p>
        </w:tc>
      </w:tr>
      <w:tr w:rsidR="00AB6C30" w:rsidRPr="00F66835" w14:paraId="72C23702" w14:textId="77777777" w:rsidTr="00F66835">
        <w:trPr>
          <w:trHeight w:val="308"/>
          <w:trPrChange w:id="599" w:author="Sachin Patange" w:date="2017-04-30T11:39:00Z">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tcPrChange w:id="600" w:author="Sachin Patange" w:date="2017-04-30T11:39:00Z">
              <w:tcPr>
                <w:tcW w:w="799" w:type="dxa"/>
              </w:tcPr>
            </w:tcPrChange>
          </w:tcPr>
          <w:p w14:paraId="234D83E6" w14:textId="275A4E79" w:rsidR="00AB6C30" w:rsidRPr="00F66835" w:rsidRDefault="00AB6C30" w:rsidP="00AB6C30">
            <w:pPr>
              <w:jc w:val="both"/>
              <w:rPr>
                <w:rFonts w:ascii="Calibri" w:eastAsia="Times New Roman" w:hAnsi="Calibri" w:cs="Times New Roman"/>
                <w:bCs w:val="0"/>
                <w:sz w:val="20"/>
                <w:szCs w:val="20"/>
                <w:rPrChange w:id="601" w:author="Sachin Patange" w:date="2017-04-30T11:39:00Z">
                  <w:rPr>
                    <w:rFonts w:ascii="Calibri" w:eastAsia="Times New Roman" w:hAnsi="Calibri" w:cs="Times New Roman"/>
                    <w:bCs w:val="0"/>
                  </w:rPr>
                </w:rPrChange>
              </w:rPr>
            </w:pPr>
            <w:r w:rsidRPr="00F66835">
              <w:rPr>
                <w:rFonts w:ascii="Calibri" w:eastAsia="Times New Roman" w:hAnsi="Calibri" w:cs="Times New Roman"/>
                <w:sz w:val="20"/>
                <w:szCs w:val="20"/>
                <w:rPrChange w:id="602" w:author="Sachin Patange" w:date="2017-04-30T11:39:00Z">
                  <w:rPr>
                    <w:rFonts w:ascii="Calibri" w:eastAsia="Times New Roman" w:hAnsi="Calibri" w:cs="Times New Roman"/>
                  </w:rPr>
                </w:rPrChange>
              </w:rPr>
              <w:t>1</w:t>
            </w:r>
          </w:p>
        </w:tc>
        <w:tc>
          <w:tcPr>
            <w:tcW w:w="1292" w:type="dxa"/>
            <w:tcPrChange w:id="603" w:author="Sachin Patange" w:date="2017-04-30T11:39:00Z">
              <w:tcPr>
                <w:tcW w:w="1292" w:type="dxa"/>
              </w:tcPr>
            </w:tcPrChange>
          </w:tcPr>
          <w:p w14:paraId="6FC9E312" w14:textId="608E6346" w:rsidR="00AB6C30" w:rsidRPr="00F66835"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Change w:id="604" w:author="Sachin Patange" w:date="2017-04-30T11:39:00Z">
                  <w:rPr>
                    <w:rFonts w:ascii="Calibri" w:eastAsia="Times New Roman" w:hAnsi="Calibri" w:cs="Times New Roman"/>
                    <w:bCs/>
                  </w:rPr>
                </w:rPrChange>
              </w:rPr>
            </w:pPr>
            <w:r w:rsidRPr="00F66835">
              <w:rPr>
                <w:rFonts w:ascii="Calibri" w:eastAsia="Times New Roman" w:hAnsi="Calibri" w:cs="Times New Roman"/>
                <w:bCs/>
                <w:sz w:val="20"/>
                <w:szCs w:val="20"/>
                <w:rPrChange w:id="605" w:author="Sachin Patange" w:date="2017-04-30T11:39:00Z">
                  <w:rPr>
                    <w:rFonts w:ascii="Calibri" w:eastAsia="Times New Roman" w:hAnsi="Calibri" w:cs="Times New Roman"/>
                    <w:bCs/>
                  </w:rPr>
                </w:rPrChange>
              </w:rPr>
              <w:t>BATCHDAN</w:t>
            </w:r>
          </w:p>
        </w:tc>
        <w:tc>
          <w:tcPr>
            <w:tcW w:w="6833" w:type="dxa"/>
            <w:tcPrChange w:id="606" w:author="Sachin Patange" w:date="2017-04-30T11:39:00Z">
              <w:tcPr>
                <w:tcW w:w="6833" w:type="dxa"/>
              </w:tcPr>
            </w:tcPrChange>
          </w:tcPr>
          <w:p w14:paraId="2F19258C" w14:textId="13941EA9" w:rsidR="00AB6C30" w:rsidRPr="00F66835"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Change w:id="607" w:author="Sachin Patange" w:date="2017-04-30T11:39:00Z">
                  <w:rPr>
                    <w:rFonts w:ascii="Calibri" w:eastAsia="Times New Roman" w:hAnsi="Calibri" w:cs="Times New Roman"/>
                    <w:bCs/>
                  </w:rPr>
                </w:rPrChange>
              </w:rPr>
            </w:pPr>
            <w:r w:rsidRPr="00F66835">
              <w:rPr>
                <w:rFonts w:ascii="Calibri" w:eastAsia="Times New Roman" w:hAnsi="Calibri" w:cs="Times New Roman"/>
                <w:sz w:val="20"/>
                <w:szCs w:val="20"/>
                <w:rPrChange w:id="608" w:author="Sachin Patange" w:date="2017-04-30T11:39:00Z">
                  <w:rPr>
                    <w:rFonts w:ascii="Calibri" w:eastAsia="Times New Roman" w:hAnsi="Calibri" w:cs="Times New Roman"/>
                  </w:rPr>
                </w:rPrChange>
              </w:rPr>
              <w:t>Batch Demand Advisory Number - a Unique Credit Guarantee Demand Number generated by NCGTC processing system for demand of CG Fees for batch of loan records which MLI needs to pay to avail the CG cover.</w:t>
            </w:r>
          </w:p>
        </w:tc>
      </w:tr>
      <w:tr w:rsidR="00AB6C30" w:rsidRPr="00F66835" w14:paraId="09A1D5DE" w14:textId="77777777" w:rsidTr="00F66835">
        <w:trPr>
          <w:trHeight w:val="308"/>
          <w:trPrChange w:id="609" w:author="Sachin Patange" w:date="2017-04-30T11:39:00Z">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610" w:author="Sachin Patange" w:date="2017-04-30T11:39:00Z">
              <w:tcPr>
                <w:tcW w:w="799" w:type="dxa"/>
                <w:hideMark/>
              </w:tcPr>
            </w:tcPrChange>
          </w:tcPr>
          <w:p w14:paraId="74F5AFC5" w14:textId="51E3F403" w:rsidR="00AB6C30" w:rsidRPr="00F66835" w:rsidRDefault="00AB6C30" w:rsidP="00AB6C30">
            <w:pPr>
              <w:jc w:val="both"/>
              <w:rPr>
                <w:rFonts w:ascii="Calibri" w:eastAsia="Times New Roman" w:hAnsi="Calibri" w:cs="Times New Roman"/>
                <w:b w:val="0"/>
                <w:bCs w:val="0"/>
                <w:sz w:val="20"/>
                <w:szCs w:val="20"/>
                <w:rPrChange w:id="611"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612" w:author="Sachin Patange" w:date="2017-04-30T11:39:00Z">
                  <w:rPr>
                    <w:rFonts w:ascii="Calibri" w:eastAsia="Times New Roman" w:hAnsi="Calibri" w:cs="Times New Roman"/>
                  </w:rPr>
                </w:rPrChange>
              </w:rPr>
              <w:t>2</w:t>
            </w:r>
          </w:p>
        </w:tc>
        <w:tc>
          <w:tcPr>
            <w:tcW w:w="1292" w:type="dxa"/>
            <w:hideMark/>
            <w:tcPrChange w:id="613" w:author="Sachin Patange" w:date="2017-04-30T11:39:00Z">
              <w:tcPr>
                <w:tcW w:w="1292" w:type="dxa"/>
                <w:hideMark/>
              </w:tcPr>
            </w:tcPrChange>
          </w:tcPr>
          <w:p w14:paraId="10650092" w14:textId="77777777" w:rsidR="00AB6C30" w:rsidRPr="00F66835"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1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15" w:author="Sachin Patange" w:date="2017-04-30T11:39:00Z">
                  <w:rPr>
                    <w:rFonts w:ascii="Calibri" w:eastAsia="Times New Roman" w:hAnsi="Calibri" w:cs="Times New Roman"/>
                  </w:rPr>
                </w:rPrChange>
              </w:rPr>
              <w:t>CG</w:t>
            </w:r>
          </w:p>
        </w:tc>
        <w:tc>
          <w:tcPr>
            <w:tcW w:w="6833" w:type="dxa"/>
            <w:hideMark/>
            <w:tcPrChange w:id="616" w:author="Sachin Patange" w:date="2017-04-30T11:39:00Z">
              <w:tcPr>
                <w:tcW w:w="6833" w:type="dxa"/>
                <w:hideMark/>
              </w:tcPr>
            </w:tcPrChange>
          </w:tcPr>
          <w:p w14:paraId="0DD39904" w14:textId="77777777" w:rsidR="00AB6C30" w:rsidRPr="00F66835"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1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18" w:author="Sachin Patange" w:date="2017-04-30T11:39:00Z">
                  <w:rPr>
                    <w:rFonts w:ascii="Calibri" w:eastAsia="Times New Roman" w:hAnsi="Calibri" w:cs="Times New Roman"/>
                  </w:rPr>
                </w:rPrChange>
              </w:rPr>
              <w:t>Credit Guarantee</w:t>
            </w:r>
          </w:p>
        </w:tc>
      </w:tr>
      <w:tr w:rsidR="00AB6C30" w:rsidRPr="00F66835" w14:paraId="78FD1197" w14:textId="77777777" w:rsidTr="00F66835">
        <w:trPr>
          <w:trHeight w:val="917"/>
          <w:trPrChange w:id="619" w:author="Sachin Patange" w:date="2017-04-30T11:39:00Z">
            <w:trPr>
              <w:trHeight w:val="917"/>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620" w:author="Sachin Patange" w:date="2017-04-30T11:39:00Z">
              <w:tcPr>
                <w:tcW w:w="799" w:type="dxa"/>
                <w:hideMark/>
              </w:tcPr>
            </w:tcPrChange>
          </w:tcPr>
          <w:p w14:paraId="20966DF5" w14:textId="0F4B5F85" w:rsidR="00AB6C30" w:rsidRPr="00F66835" w:rsidRDefault="00AB6C30" w:rsidP="00AB6C30">
            <w:pPr>
              <w:jc w:val="both"/>
              <w:rPr>
                <w:rFonts w:ascii="Calibri" w:eastAsia="Times New Roman" w:hAnsi="Calibri" w:cs="Times New Roman"/>
                <w:b w:val="0"/>
                <w:bCs w:val="0"/>
                <w:sz w:val="20"/>
                <w:szCs w:val="20"/>
                <w:rPrChange w:id="621"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622" w:author="Sachin Patange" w:date="2017-04-30T11:39:00Z">
                  <w:rPr>
                    <w:rFonts w:ascii="Calibri" w:eastAsia="Times New Roman" w:hAnsi="Calibri" w:cs="Times New Roman"/>
                  </w:rPr>
                </w:rPrChange>
              </w:rPr>
              <w:t>3</w:t>
            </w:r>
          </w:p>
        </w:tc>
        <w:tc>
          <w:tcPr>
            <w:tcW w:w="1292" w:type="dxa"/>
            <w:hideMark/>
            <w:tcPrChange w:id="623" w:author="Sachin Patange" w:date="2017-04-30T11:39:00Z">
              <w:tcPr>
                <w:tcW w:w="1292" w:type="dxa"/>
                <w:hideMark/>
              </w:tcPr>
            </w:tcPrChange>
          </w:tcPr>
          <w:p w14:paraId="46050E58" w14:textId="77777777" w:rsidR="00AB6C30" w:rsidRPr="00F66835"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2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25" w:author="Sachin Patange" w:date="2017-04-30T11:39:00Z">
                  <w:rPr>
                    <w:rFonts w:ascii="Calibri" w:eastAsia="Times New Roman" w:hAnsi="Calibri" w:cs="Times New Roman"/>
                  </w:rPr>
                </w:rPrChange>
              </w:rPr>
              <w:t>CGDAN</w:t>
            </w:r>
          </w:p>
        </w:tc>
        <w:tc>
          <w:tcPr>
            <w:tcW w:w="6833" w:type="dxa"/>
            <w:hideMark/>
            <w:tcPrChange w:id="626" w:author="Sachin Patange" w:date="2017-04-30T11:39:00Z">
              <w:tcPr>
                <w:tcW w:w="6833" w:type="dxa"/>
                <w:hideMark/>
              </w:tcPr>
            </w:tcPrChange>
          </w:tcPr>
          <w:p w14:paraId="4B04249A" w14:textId="7A8C5CFB" w:rsidR="00AB6C30" w:rsidRPr="00F66835"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2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28" w:author="Sachin Patange" w:date="2017-04-30T11:39:00Z">
                  <w:rPr>
                    <w:rFonts w:ascii="Calibri" w:eastAsia="Times New Roman" w:hAnsi="Calibri" w:cs="Times New Roman"/>
                  </w:rPr>
                </w:rPrChange>
              </w:rPr>
              <w:t>Credit Guarantee Demand Advisory Number - a Unique Credit Guarantee Demand Number generated by NCGTC processing system for each loan record demand of CG Fees which MLI needs to pay to avail the CG cover.</w:t>
            </w:r>
          </w:p>
        </w:tc>
      </w:tr>
      <w:tr w:rsidR="00AB6C30" w:rsidRPr="00F66835" w14:paraId="0D128F8C" w14:textId="77777777" w:rsidTr="00F66835">
        <w:trPr>
          <w:trHeight w:val="895"/>
          <w:trPrChange w:id="629" w:author="Sachin Patange" w:date="2017-04-30T11:39:00Z">
            <w:trPr>
              <w:trHeight w:val="895"/>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630" w:author="Sachin Patange" w:date="2017-04-30T11:39:00Z">
              <w:tcPr>
                <w:tcW w:w="799" w:type="dxa"/>
                <w:hideMark/>
              </w:tcPr>
            </w:tcPrChange>
          </w:tcPr>
          <w:p w14:paraId="1F98D268" w14:textId="55D1F634" w:rsidR="00AB6C30" w:rsidRPr="00F66835" w:rsidRDefault="00AB6C30" w:rsidP="00AB6C30">
            <w:pPr>
              <w:jc w:val="both"/>
              <w:rPr>
                <w:rFonts w:ascii="Calibri" w:eastAsia="Times New Roman" w:hAnsi="Calibri" w:cs="Times New Roman"/>
                <w:b w:val="0"/>
                <w:bCs w:val="0"/>
                <w:sz w:val="20"/>
                <w:szCs w:val="20"/>
                <w:rPrChange w:id="631"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632" w:author="Sachin Patange" w:date="2017-04-30T11:39:00Z">
                  <w:rPr>
                    <w:rFonts w:ascii="Calibri" w:eastAsia="Times New Roman" w:hAnsi="Calibri" w:cs="Times New Roman"/>
                  </w:rPr>
                </w:rPrChange>
              </w:rPr>
              <w:t>4</w:t>
            </w:r>
          </w:p>
        </w:tc>
        <w:tc>
          <w:tcPr>
            <w:tcW w:w="1292" w:type="dxa"/>
            <w:hideMark/>
            <w:tcPrChange w:id="633" w:author="Sachin Patange" w:date="2017-04-30T11:39:00Z">
              <w:tcPr>
                <w:tcW w:w="1292" w:type="dxa"/>
                <w:hideMark/>
              </w:tcPr>
            </w:tcPrChange>
          </w:tcPr>
          <w:p w14:paraId="44CC9FB2" w14:textId="77777777" w:rsidR="00AB6C30" w:rsidRPr="00F66835"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3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35" w:author="Sachin Patange" w:date="2017-04-30T11:39:00Z">
                  <w:rPr>
                    <w:rFonts w:ascii="Calibri" w:eastAsia="Times New Roman" w:hAnsi="Calibri" w:cs="Times New Roman"/>
                  </w:rPr>
                </w:rPrChange>
              </w:rPr>
              <w:t>CGPAN</w:t>
            </w:r>
          </w:p>
        </w:tc>
        <w:tc>
          <w:tcPr>
            <w:tcW w:w="6833" w:type="dxa"/>
            <w:hideMark/>
            <w:tcPrChange w:id="636" w:author="Sachin Patange" w:date="2017-04-30T11:39:00Z">
              <w:tcPr>
                <w:tcW w:w="6833" w:type="dxa"/>
                <w:hideMark/>
              </w:tcPr>
            </w:tcPrChange>
          </w:tcPr>
          <w:p w14:paraId="7917472D" w14:textId="77777777" w:rsidR="00AB6C30" w:rsidRPr="00F66835"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3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38" w:author="Sachin Patange" w:date="2017-04-30T11:39:00Z">
                  <w:rPr>
                    <w:rFonts w:ascii="Calibri" w:eastAsia="Times New Roman" w:hAnsi="Calibri" w:cs="Times New Roman"/>
                  </w:rPr>
                </w:rPrChange>
              </w:rPr>
              <w:t>Credit Guarantee Permanent Account Number – a Unique Credit Guarantee Number generated by NCGTC processing system while issuing the Credit Guarantee.</w:t>
            </w:r>
          </w:p>
        </w:tc>
      </w:tr>
      <w:tr w:rsidR="00A24442" w:rsidRPr="00F66835" w14:paraId="7E86B5D2" w14:textId="77777777" w:rsidTr="00F66835">
        <w:trPr>
          <w:trHeight w:val="332"/>
          <w:trPrChange w:id="639" w:author="Sachin Patange" w:date="2017-04-30T11:39:00Z">
            <w:trPr>
              <w:trHeight w:val="332"/>
            </w:trPr>
          </w:trPrChange>
        </w:trPr>
        <w:tc>
          <w:tcPr>
            <w:cnfStyle w:val="001000000000" w:firstRow="0" w:lastRow="0" w:firstColumn="1" w:lastColumn="0" w:oddVBand="0" w:evenVBand="0" w:oddHBand="0" w:evenHBand="0" w:firstRowFirstColumn="0" w:firstRowLastColumn="0" w:lastRowFirstColumn="0" w:lastRowLastColumn="0"/>
            <w:tcW w:w="799" w:type="dxa"/>
            <w:tcPrChange w:id="640" w:author="Sachin Patange" w:date="2017-04-30T11:39:00Z">
              <w:tcPr>
                <w:tcW w:w="799" w:type="dxa"/>
              </w:tcPr>
            </w:tcPrChange>
          </w:tcPr>
          <w:p w14:paraId="15897F10" w14:textId="3EC4DB9F" w:rsidR="00A24442" w:rsidRPr="00F66835" w:rsidRDefault="00A24442" w:rsidP="00A24442">
            <w:pPr>
              <w:jc w:val="both"/>
              <w:rPr>
                <w:rFonts w:ascii="Calibri" w:eastAsia="Times New Roman" w:hAnsi="Calibri" w:cs="Times New Roman"/>
                <w:b w:val="0"/>
                <w:bCs w:val="0"/>
                <w:sz w:val="20"/>
                <w:szCs w:val="20"/>
                <w:rPrChange w:id="641"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642" w:author="Sachin Patange" w:date="2017-04-30T11:39:00Z">
                  <w:rPr>
                    <w:rFonts w:ascii="Calibri" w:eastAsia="Times New Roman" w:hAnsi="Calibri" w:cs="Times New Roman"/>
                  </w:rPr>
                </w:rPrChange>
              </w:rPr>
              <w:t>5</w:t>
            </w:r>
          </w:p>
        </w:tc>
        <w:tc>
          <w:tcPr>
            <w:tcW w:w="1292" w:type="dxa"/>
            <w:tcPrChange w:id="643" w:author="Sachin Patange" w:date="2017-04-30T11:39:00Z">
              <w:tcPr>
                <w:tcW w:w="1292" w:type="dxa"/>
              </w:tcPr>
            </w:tcPrChange>
          </w:tcPr>
          <w:p w14:paraId="56DC43EE" w14:textId="10FA2DBB"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4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45" w:author="Sachin Patange" w:date="2017-04-30T11:39:00Z">
                  <w:rPr>
                    <w:rFonts w:ascii="Calibri" w:eastAsia="Times New Roman" w:hAnsi="Calibri" w:cs="Times New Roman"/>
                  </w:rPr>
                </w:rPrChange>
              </w:rPr>
              <w:t>DDMMYYYY</w:t>
            </w:r>
          </w:p>
        </w:tc>
        <w:tc>
          <w:tcPr>
            <w:tcW w:w="6833" w:type="dxa"/>
            <w:tcPrChange w:id="646" w:author="Sachin Patange" w:date="2017-04-30T11:39:00Z">
              <w:tcPr>
                <w:tcW w:w="6833" w:type="dxa"/>
              </w:tcPr>
            </w:tcPrChange>
          </w:tcPr>
          <w:p w14:paraId="5B26E75D" w14:textId="209685B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4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48" w:author="Sachin Patange" w:date="2017-04-30T11:39:00Z">
                  <w:rPr>
                    <w:rFonts w:ascii="Calibri" w:eastAsia="Times New Roman" w:hAnsi="Calibri" w:cs="Times New Roman"/>
                  </w:rPr>
                </w:rPrChange>
              </w:rPr>
              <w:t>DD- Date; MM-Month; YYYY-Year (4 digit)</w:t>
            </w:r>
          </w:p>
        </w:tc>
      </w:tr>
      <w:tr w:rsidR="00A24442" w:rsidRPr="00F66835" w14:paraId="077DF38A" w14:textId="77777777" w:rsidTr="00F66835">
        <w:trPr>
          <w:trHeight w:val="602"/>
          <w:trPrChange w:id="649" w:author="Sachin Patange" w:date="2017-04-30T11:39:00Z">
            <w:trPr>
              <w:trHeight w:val="602"/>
            </w:trPr>
          </w:trPrChange>
        </w:trPr>
        <w:tc>
          <w:tcPr>
            <w:cnfStyle w:val="001000000000" w:firstRow="0" w:lastRow="0" w:firstColumn="1" w:lastColumn="0" w:oddVBand="0" w:evenVBand="0" w:oddHBand="0" w:evenHBand="0" w:firstRowFirstColumn="0" w:firstRowLastColumn="0" w:lastRowFirstColumn="0" w:lastRowLastColumn="0"/>
            <w:tcW w:w="799" w:type="dxa"/>
            <w:tcPrChange w:id="650" w:author="Sachin Patange" w:date="2017-04-30T11:39:00Z">
              <w:tcPr>
                <w:tcW w:w="799" w:type="dxa"/>
              </w:tcPr>
            </w:tcPrChange>
          </w:tcPr>
          <w:p w14:paraId="1C19ADA0" w14:textId="6B8C1B50" w:rsidR="00A24442" w:rsidRPr="00F66835" w:rsidRDefault="00A24442" w:rsidP="00A24442">
            <w:pPr>
              <w:jc w:val="both"/>
              <w:rPr>
                <w:rFonts w:ascii="Calibri" w:eastAsia="Times New Roman" w:hAnsi="Calibri" w:cs="Times New Roman"/>
                <w:b w:val="0"/>
                <w:bCs w:val="0"/>
                <w:sz w:val="20"/>
                <w:szCs w:val="20"/>
                <w:rPrChange w:id="651"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652" w:author="Sachin Patange" w:date="2017-04-30T11:39:00Z">
                  <w:rPr>
                    <w:rFonts w:ascii="Calibri" w:eastAsia="Times New Roman" w:hAnsi="Calibri" w:cs="Times New Roman"/>
                  </w:rPr>
                </w:rPrChange>
              </w:rPr>
              <w:t>6</w:t>
            </w:r>
          </w:p>
        </w:tc>
        <w:tc>
          <w:tcPr>
            <w:tcW w:w="1292" w:type="dxa"/>
            <w:tcPrChange w:id="653" w:author="Sachin Patange" w:date="2017-04-30T11:39:00Z">
              <w:tcPr>
                <w:tcW w:w="1292" w:type="dxa"/>
              </w:tcPr>
            </w:tcPrChange>
          </w:tcPr>
          <w:p w14:paraId="20269CB5"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5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55" w:author="Sachin Patange" w:date="2017-04-30T11:39:00Z">
                  <w:rPr>
                    <w:rFonts w:ascii="Calibri" w:eastAsia="Times New Roman" w:hAnsi="Calibri" w:cs="Times New Roman"/>
                  </w:rPr>
                </w:rPrChange>
              </w:rPr>
              <w:t>eGov Standards</w:t>
            </w:r>
          </w:p>
        </w:tc>
        <w:tc>
          <w:tcPr>
            <w:tcW w:w="6833" w:type="dxa"/>
            <w:tcPrChange w:id="656" w:author="Sachin Patange" w:date="2017-04-30T11:39:00Z">
              <w:tcPr>
                <w:tcW w:w="6833" w:type="dxa"/>
              </w:tcPr>
            </w:tcPrChange>
          </w:tcPr>
          <w:p w14:paraId="04568D78"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5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58" w:author="Sachin Patange" w:date="2017-04-30T11:39:00Z">
                  <w:rPr>
                    <w:rFonts w:ascii="Calibri" w:eastAsia="Times New Roman" w:hAnsi="Calibri" w:cs="Times New Roman"/>
                  </w:rPr>
                </w:rPrChange>
              </w:rPr>
              <w:t>E Government Standards – Information Technology Standards.</w:t>
            </w:r>
          </w:p>
        </w:tc>
      </w:tr>
      <w:tr w:rsidR="00A24442" w:rsidRPr="00F66835" w14:paraId="17DEBADA" w14:textId="77777777" w:rsidTr="00F66835">
        <w:trPr>
          <w:trHeight w:val="308"/>
          <w:trPrChange w:id="659" w:author="Sachin Patange" w:date="2017-04-30T11:39:00Z">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660" w:author="Sachin Patange" w:date="2017-04-30T11:39:00Z">
              <w:tcPr>
                <w:tcW w:w="799" w:type="dxa"/>
                <w:hideMark/>
              </w:tcPr>
            </w:tcPrChange>
          </w:tcPr>
          <w:p w14:paraId="05F4986E" w14:textId="2EEB3B8D" w:rsidR="00A24442" w:rsidRPr="00F66835" w:rsidRDefault="00A24442" w:rsidP="00A24442">
            <w:pPr>
              <w:jc w:val="both"/>
              <w:rPr>
                <w:rFonts w:ascii="Calibri" w:eastAsia="Times New Roman" w:hAnsi="Calibri" w:cs="Times New Roman"/>
                <w:b w:val="0"/>
                <w:bCs w:val="0"/>
                <w:sz w:val="20"/>
                <w:szCs w:val="20"/>
                <w:rPrChange w:id="661"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662" w:author="Sachin Patange" w:date="2017-04-30T11:39:00Z">
                  <w:rPr>
                    <w:rFonts w:ascii="Calibri" w:eastAsia="Times New Roman" w:hAnsi="Calibri" w:cs="Times New Roman"/>
                  </w:rPr>
                </w:rPrChange>
              </w:rPr>
              <w:t>7</w:t>
            </w:r>
          </w:p>
        </w:tc>
        <w:tc>
          <w:tcPr>
            <w:tcW w:w="1292" w:type="dxa"/>
            <w:hideMark/>
            <w:tcPrChange w:id="663" w:author="Sachin Patange" w:date="2017-04-30T11:39:00Z">
              <w:tcPr>
                <w:tcW w:w="1292" w:type="dxa"/>
                <w:hideMark/>
              </w:tcPr>
            </w:tcPrChange>
          </w:tcPr>
          <w:p w14:paraId="13885648"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6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65" w:author="Sachin Patange" w:date="2017-04-30T11:39:00Z">
                  <w:rPr>
                    <w:rFonts w:ascii="Calibri" w:eastAsia="Times New Roman" w:hAnsi="Calibri" w:cs="Times New Roman"/>
                  </w:rPr>
                </w:rPrChange>
              </w:rPr>
              <w:t>FY</w:t>
            </w:r>
          </w:p>
        </w:tc>
        <w:tc>
          <w:tcPr>
            <w:tcW w:w="6833" w:type="dxa"/>
            <w:hideMark/>
            <w:tcPrChange w:id="666" w:author="Sachin Patange" w:date="2017-04-30T11:39:00Z">
              <w:tcPr>
                <w:tcW w:w="6833" w:type="dxa"/>
                <w:hideMark/>
              </w:tcPr>
            </w:tcPrChange>
          </w:tcPr>
          <w:p w14:paraId="7062C2F9"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6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68" w:author="Sachin Patange" w:date="2017-04-30T11:39:00Z">
                  <w:rPr>
                    <w:rFonts w:ascii="Calibri" w:eastAsia="Times New Roman" w:hAnsi="Calibri" w:cs="Times New Roman"/>
                  </w:rPr>
                </w:rPrChange>
              </w:rPr>
              <w:t>Financial Year</w:t>
            </w:r>
          </w:p>
        </w:tc>
      </w:tr>
      <w:tr w:rsidR="00A24442" w:rsidRPr="00F66835" w14:paraId="4BD03ED0" w14:textId="77777777" w:rsidTr="00F66835">
        <w:trPr>
          <w:trHeight w:val="601"/>
          <w:trPrChange w:id="669" w:author="Sachin Patange" w:date="2017-04-30T11:39:00Z">
            <w:trPr>
              <w:trHeight w:val="601"/>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670" w:author="Sachin Patange" w:date="2017-04-30T11:39:00Z">
              <w:tcPr>
                <w:tcW w:w="799" w:type="dxa"/>
                <w:hideMark/>
              </w:tcPr>
            </w:tcPrChange>
          </w:tcPr>
          <w:p w14:paraId="56B3025A" w14:textId="073D413F" w:rsidR="00A24442" w:rsidRPr="00F66835" w:rsidRDefault="00A24442" w:rsidP="00A24442">
            <w:pPr>
              <w:jc w:val="both"/>
              <w:rPr>
                <w:rFonts w:ascii="Calibri" w:eastAsia="Times New Roman" w:hAnsi="Calibri" w:cs="Times New Roman"/>
                <w:b w:val="0"/>
                <w:bCs w:val="0"/>
                <w:sz w:val="20"/>
                <w:szCs w:val="20"/>
                <w:rPrChange w:id="671"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672" w:author="Sachin Patange" w:date="2017-04-30T11:39:00Z">
                  <w:rPr>
                    <w:rFonts w:ascii="Calibri" w:eastAsia="Times New Roman" w:hAnsi="Calibri" w:cs="Times New Roman"/>
                  </w:rPr>
                </w:rPrChange>
              </w:rPr>
              <w:t>8</w:t>
            </w:r>
          </w:p>
        </w:tc>
        <w:tc>
          <w:tcPr>
            <w:tcW w:w="1292" w:type="dxa"/>
            <w:hideMark/>
            <w:tcPrChange w:id="673" w:author="Sachin Patange" w:date="2017-04-30T11:39:00Z">
              <w:tcPr>
                <w:tcW w:w="1292" w:type="dxa"/>
                <w:hideMark/>
              </w:tcPr>
            </w:tcPrChange>
          </w:tcPr>
          <w:p w14:paraId="2C6E29A3"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7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75" w:author="Sachin Patange" w:date="2017-04-30T11:39:00Z">
                  <w:rPr>
                    <w:rFonts w:ascii="Calibri" w:eastAsia="Times New Roman" w:hAnsi="Calibri" w:cs="Times New Roman"/>
                  </w:rPr>
                </w:rPrChange>
              </w:rPr>
              <w:t>IFSC</w:t>
            </w:r>
          </w:p>
        </w:tc>
        <w:tc>
          <w:tcPr>
            <w:tcW w:w="6833" w:type="dxa"/>
            <w:hideMark/>
            <w:tcPrChange w:id="676" w:author="Sachin Patange" w:date="2017-04-30T11:39:00Z">
              <w:tcPr>
                <w:tcW w:w="6833" w:type="dxa"/>
                <w:hideMark/>
              </w:tcPr>
            </w:tcPrChange>
          </w:tcPr>
          <w:p w14:paraId="19401E1F"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7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78" w:author="Sachin Patange" w:date="2017-04-30T11:39:00Z">
                  <w:rPr>
                    <w:rFonts w:ascii="Calibri" w:eastAsia="Times New Roman" w:hAnsi="Calibri" w:cs="Times New Roman"/>
                  </w:rPr>
                </w:rPrChange>
              </w:rPr>
              <w:t>An Indian Financial System Code - an alphanumeric code that uniquely identifies a bank-branch.</w:t>
            </w:r>
          </w:p>
        </w:tc>
      </w:tr>
      <w:tr w:rsidR="00A24442" w:rsidRPr="00F66835" w14:paraId="4356695E" w14:textId="77777777" w:rsidTr="00F66835">
        <w:trPr>
          <w:trHeight w:val="611"/>
          <w:trPrChange w:id="679" w:author="Sachin Patange" w:date="2017-04-30T11:39:00Z">
            <w:trPr>
              <w:trHeight w:val="611"/>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680" w:author="Sachin Patange" w:date="2017-04-30T11:39:00Z">
              <w:tcPr>
                <w:tcW w:w="799" w:type="dxa"/>
                <w:hideMark/>
              </w:tcPr>
            </w:tcPrChange>
          </w:tcPr>
          <w:p w14:paraId="0F068A35" w14:textId="251101C0" w:rsidR="00A24442" w:rsidRPr="00F66835" w:rsidRDefault="00A24442" w:rsidP="00A24442">
            <w:pPr>
              <w:jc w:val="both"/>
              <w:rPr>
                <w:rFonts w:ascii="Calibri" w:eastAsia="Times New Roman" w:hAnsi="Calibri" w:cs="Times New Roman"/>
                <w:b w:val="0"/>
                <w:bCs w:val="0"/>
                <w:sz w:val="20"/>
                <w:szCs w:val="20"/>
                <w:rPrChange w:id="681"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682" w:author="Sachin Patange" w:date="2017-04-30T11:39:00Z">
                  <w:rPr>
                    <w:rFonts w:ascii="Calibri" w:eastAsia="Times New Roman" w:hAnsi="Calibri" w:cs="Times New Roman"/>
                  </w:rPr>
                </w:rPrChange>
              </w:rPr>
              <w:t>9</w:t>
            </w:r>
          </w:p>
        </w:tc>
        <w:tc>
          <w:tcPr>
            <w:tcW w:w="1292" w:type="dxa"/>
            <w:hideMark/>
            <w:tcPrChange w:id="683" w:author="Sachin Patange" w:date="2017-04-30T11:39:00Z">
              <w:tcPr>
                <w:tcW w:w="1292" w:type="dxa"/>
                <w:hideMark/>
              </w:tcPr>
            </w:tcPrChange>
          </w:tcPr>
          <w:p w14:paraId="08F0C22A"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8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85" w:author="Sachin Patange" w:date="2017-04-30T11:39:00Z">
                  <w:rPr>
                    <w:rFonts w:ascii="Calibri" w:eastAsia="Times New Roman" w:hAnsi="Calibri" w:cs="Times New Roman"/>
                  </w:rPr>
                </w:rPrChange>
              </w:rPr>
              <w:t>MLI</w:t>
            </w:r>
          </w:p>
        </w:tc>
        <w:tc>
          <w:tcPr>
            <w:tcW w:w="6833" w:type="dxa"/>
            <w:hideMark/>
            <w:tcPrChange w:id="686" w:author="Sachin Patange" w:date="2017-04-30T11:39:00Z">
              <w:tcPr>
                <w:tcW w:w="6833" w:type="dxa"/>
                <w:hideMark/>
              </w:tcPr>
            </w:tcPrChange>
          </w:tcPr>
          <w:p w14:paraId="17556D7F"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8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88" w:author="Sachin Patange" w:date="2017-04-30T11:39:00Z">
                  <w:rPr>
                    <w:rFonts w:ascii="Calibri" w:eastAsia="Times New Roman" w:hAnsi="Calibri" w:cs="Times New Roman"/>
                  </w:rPr>
                </w:rPrChange>
              </w:rPr>
              <w:t>Member Leading Institute. These will be Banks, Factors, and Para- Banks etc. Institutes predominantly in business of Money Lending’s.</w:t>
            </w:r>
          </w:p>
        </w:tc>
      </w:tr>
      <w:tr w:rsidR="00A24442" w:rsidRPr="00F66835" w14:paraId="4721D56E" w14:textId="77777777" w:rsidTr="00F66835">
        <w:trPr>
          <w:trHeight w:val="422"/>
          <w:trPrChange w:id="689" w:author="Sachin Patange" w:date="2017-04-30T11:39:00Z">
            <w:trPr>
              <w:trHeight w:val="422"/>
            </w:trPr>
          </w:trPrChange>
        </w:trPr>
        <w:tc>
          <w:tcPr>
            <w:cnfStyle w:val="001000000000" w:firstRow="0" w:lastRow="0" w:firstColumn="1" w:lastColumn="0" w:oddVBand="0" w:evenVBand="0" w:oddHBand="0" w:evenHBand="0" w:firstRowFirstColumn="0" w:firstRowLastColumn="0" w:lastRowFirstColumn="0" w:lastRowLastColumn="0"/>
            <w:tcW w:w="799" w:type="dxa"/>
            <w:tcPrChange w:id="690" w:author="Sachin Patange" w:date="2017-04-30T11:39:00Z">
              <w:tcPr>
                <w:tcW w:w="799" w:type="dxa"/>
              </w:tcPr>
            </w:tcPrChange>
          </w:tcPr>
          <w:p w14:paraId="3B771CE8" w14:textId="0902376F" w:rsidR="00A24442" w:rsidRPr="00F66835" w:rsidRDefault="00A24442" w:rsidP="00A24442">
            <w:pPr>
              <w:jc w:val="both"/>
              <w:rPr>
                <w:rFonts w:ascii="Calibri" w:eastAsia="Times New Roman" w:hAnsi="Calibri" w:cs="Times New Roman"/>
                <w:b w:val="0"/>
                <w:bCs w:val="0"/>
                <w:sz w:val="20"/>
                <w:szCs w:val="20"/>
                <w:rPrChange w:id="691"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692" w:author="Sachin Patange" w:date="2017-04-30T11:39:00Z">
                  <w:rPr>
                    <w:rFonts w:ascii="Calibri" w:eastAsia="Times New Roman" w:hAnsi="Calibri" w:cs="Times New Roman"/>
                  </w:rPr>
                </w:rPrChange>
              </w:rPr>
              <w:t>10</w:t>
            </w:r>
          </w:p>
        </w:tc>
        <w:tc>
          <w:tcPr>
            <w:tcW w:w="1292" w:type="dxa"/>
            <w:tcPrChange w:id="693" w:author="Sachin Patange" w:date="2017-04-30T11:39:00Z">
              <w:tcPr>
                <w:tcW w:w="1292" w:type="dxa"/>
              </w:tcPr>
            </w:tcPrChange>
          </w:tcPr>
          <w:p w14:paraId="639CC52C" w14:textId="0E9044A8"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9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95" w:author="Sachin Patange" w:date="2017-04-30T11:39:00Z">
                  <w:rPr>
                    <w:rFonts w:ascii="Calibri" w:eastAsia="Times New Roman" w:hAnsi="Calibri" w:cs="Times New Roman"/>
                  </w:rPr>
                </w:rPrChange>
              </w:rPr>
              <w:t>NPA</w:t>
            </w:r>
          </w:p>
        </w:tc>
        <w:tc>
          <w:tcPr>
            <w:tcW w:w="6833" w:type="dxa"/>
            <w:tcPrChange w:id="696" w:author="Sachin Patange" w:date="2017-04-30T11:39:00Z">
              <w:tcPr>
                <w:tcW w:w="6833" w:type="dxa"/>
              </w:tcPr>
            </w:tcPrChange>
          </w:tcPr>
          <w:p w14:paraId="10452179" w14:textId="1F501B78"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69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698" w:author="Sachin Patange" w:date="2017-04-30T11:39:00Z">
                  <w:rPr>
                    <w:rFonts w:ascii="Calibri" w:eastAsia="Times New Roman" w:hAnsi="Calibri" w:cs="Times New Roman"/>
                  </w:rPr>
                </w:rPrChange>
              </w:rPr>
              <w:t xml:space="preserve">Non-Performing Asset </w:t>
            </w:r>
          </w:p>
        </w:tc>
      </w:tr>
      <w:tr w:rsidR="00B65D9D" w:rsidRPr="00F66835" w14:paraId="087EE350" w14:textId="77777777" w:rsidTr="00F66835">
        <w:trPr>
          <w:trHeight w:val="422"/>
          <w:trPrChange w:id="699" w:author="Sachin Patange" w:date="2017-04-30T11:39:00Z">
            <w:trPr>
              <w:trHeight w:val="422"/>
            </w:trPr>
          </w:trPrChange>
        </w:trPr>
        <w:tc>
          <w:tcPr>
            <w:cnfStyle w:val="001000000000" w:firstRow="0" w:lastRow="0" w:firstColumn="1" w:lastColumn="0" w:oddVBand="0" w:evenVBand="0" w:oddHBand="0" w:evenHBand="0" w:firstRowFirstColumn="0" w:firstRowLastColumn="0" w:lastRowFirstColumn="0" w:lastRowLastColumn="0"/>
            <w:tcW w:w="799" w:type="dxa"/>
            <w:tcPrChange w:id="700" w:author="Sachin Patange" w:date="2017-04-30T11:39:00Z">
              <w:tcPr>
                <w:tcW w:w="799" w:type="dxa"/>
              </w:tcPr>
            </w:tcPrChange>
          </w:tcPr>
          <w:p w14:paraId="44F38958" w14:textId="06E31FC0" w:rsidR="00B65D9D" w:rsidRPr="00F66835" w:rsidRDefault="00B65D9D" w:rsidP="00A24442">
            <w:pPr>
              <w:jc w:val="both"/>
              <w:rPr>
                <w:rFonts w:ascii="Calibri" w:eastAsia="Times New Roman" w:hAnsi="Calibri" w:cs="Times New Roman"/>
                <w:b w:val="0"/>
                <w:sz w:val="20"/>
                <w:szCs w:val="20"/>
                <w:rPrChange w:id="701" w:author="Sachin Patange" w:date="2017-04-30T11:39:00Z">
                  <w:rPr>
                    <w:rFonts w:ascii="Calibri" w:eastAsia="Times New Roman" w:hAnsi="Calibri" w:cs="Times New Roman"/>
                    <w:b w:val="0"/>
                  </w:rPr>
                </w:rPrChange>
              </w:rPr>
            </w:pPr>
            <w:r w:rsidRPr="00F66835">
              <w:rPr>
                <w:rFonts w:ascii="Calibri" w:eastAsia="Times New Roman" w:hAnsi="Calibri" w:cs="Times New Roman"/>
                <w:sz w:val="20"/>
                <w:szCs w:val="20"/>
                <w:rPrChange w:id="702" w:author="Sachin Patange" w:date="2017-04-30T11:39:00Z">
                  <w:rPr>
                    <w:rFonts w:ascii="Calibri" w:eastAsia="Times New Roman" w:hAnsi="Calibri" w:cs="Times New Roman"/>
                  </w:rPr>
                </w:rPrChange>
              </w:rPr>
              <w:t>11</w:t>
            </w:r>
          </w:p>
        </w:tc>
        <w:tc>
          <w:tcPr>
            <w:tcW w:w="1292" w:type="dxa"/>
            <w:tcPrChange w:id="703" w:author="Sachin Patange" w:date="2017-04-30T11:39:00Z">
              <w:tcPr>
                <w:tcW w:w="1292" w:type="dxa"/>
              </w:tcPr>
            </w:tcPrChange>
          </w:tcPr>
          <w:p w14:paraId="4DE8CF8E" w14:textId="473AECE4" w:rsidR="00B65D9D" w:rsidRPr="00F66835"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0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05" w:author="Sachin Patange" w:date="2017-04-30T11:39:00Z">
                  <w:rPr>
                    <w:rFonts w:ascii="Calibri" w:eastAsia="Times New Roman" w:hAnsi="Calibri" w:cs="Times New Roman"/>
                  </w:rPr>
                </w:rPrChange>
              </w:rPr>
              <w:t>NCGTC</w:t>
            </w:r>
          </w:p>
        </w:tc>
        <w:tc>
          <w:tcPr>
            <w:tcW w:w="6833" w:type="dxa"/>
            <w:tcPrChange w:id="706" w:author="Sachin Patange" w:date="2017-04-30T11:39:00Z">
              <w:tcPr>
                <w:tcW w:w="6833" w:type="dxa"/>
              </w:tcPr>
            </w:tcPrChange>
          </w:tcPr>
          <w:p w14:paraId="776F6B93" w14:textId="022E3B26" w:rsidR="00B65D9D" w:rsidRPr="00F66835"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0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08" w:author="Sachin Patange" w:date="2017-04-30T11:39:00Z">
                  <w:rPr>
                    <w:rFonts w:ascii="Calibri" w:eastAsia="Times New Roman" w:hAnsi="Calibri" w:cs="Times New Roman"/>
                  </w:rPr>
                </w:rPrChange>
              </w:rPr>
              <w:t>National Credit Guarantee Trustee Company Ltd</w:t>
            </w:r>
          </w:p>
        </w:tc>
      </w:tr>
      <w:tr w:rsidR="00A24442" w:rsidRPr="00F66835" w14:paraId="50CADB4E" w14:textId="77777777" w:rsidTr="00F66835">
        <w:trPr>
          <w:trHeight w:val="971"/>
          <w:trPrChange w:id="709" w:author="Sachin Patange" w:date="2017-04-30T11:39:00Z">
            <w:trPr>
              <w:trHeight w:val="971"/>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710" w:author="Sachin Patange" w:date="2017-04-30T11:39:00Z">
              <w:tcPr>
                <w:tcW w:w="799" w:type="dxa"/>
                <w:hideMark/>
              </w:tcPr>
            </w:tcPrChange>
          </w:tcPr>
          <w:p w14:paraId="651518E2" w14:textId="57BA7598" w:rsidR="00A24442" w:rsidRPr="00F66835" w:rsidRDefault="00B65D9D" w:rsidP="00A24442">
            <w:pPr>
              <w:jc w:val="both"/>
              <w:rPr>
                <w:rFonts w:ascii="Calibri" w:eastAsia="Times New Roman" w:hAnsi="Calibri" w:cs="Times New Roman"/>
                <w:b w:val="0"/>
                <w:bCs w:val="0"/>
                <w:sz w:val="20"/>
                <w:szCs w:val="20"/>
                <w:rPrChange w:id="711"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712" w:author="Sachin Patange" w:date="2017-04-30T11:39:00Z">
                  <w:rPr>
                    <w:rFonts w:ascii="Calibri" w:eastAsia="Times New Roman" w:hAnsi="Calibri" w:cs="Times New Roman"/>
                  </w:rPr>
                </w:rPrChange>
              </w:rPr>
              <w:t>12</w:t>
            </w:r>
          </w:p>
        </w:tc>
        <w:tc>
          <w:tcPr>
            <w:tcW w:w="1292" w:type="dxa"/>
            <w:hideMark/>
            <w:tcPrChange w:id="713" w:author="Sachin Patange" w:date="2017-04-30T11:39:00Z">
              <w:tcPr>
                <w:tcW w:w="1292" w:type="dxa"/>
                <w:hideMark/>
              </w:tcPr>
            </w:tcPrChange>
          </w:tcPr>
          <w:p w14:paraId="756878DB"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14"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15" w:author="Sachin Patange" w:date="2017-04-30T11:39:00Z">
                  <w:rPr>
                    <w:rFonts w:ascii="Calibri" w:eastAsia="Times New Roman" w:hAnsi="Calibri" w:cs="Times New Roman"/>
                  </w:rPr>
                </w:rPrChange>
              </w:rPr>
              <w:t>SURGE</w:t>
            </w:r>
          </w:p>
        </w:tc>
        <w:tc>
          <w:tcPr>
            <w:tcW w:w="6833" w:type="dxa"/>
            <w:hideMark/>
            <w:tcPrChange w:id="716" w:author="Sachin Patange" w:date="2017-04-30T11:39:00Z">
              <w:tcPr>
                <w:tcW w:w="6833" w:type="dxa"/>
                <w:hideMark/>
              </w:tcPr>
            </w:tcPrChange>
          </w:tcPr>
          <w:p w14:paraId="43F152D5"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17"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18" w:author="Sachin Patange" w:date="2017-04-30T11:39:00Z">
                  <w:rPr>
                    <w:rFonts w:ascii="Calibri" w:eastAsia="Times New Roman" w:hAnsi="Calibri" w:cs="Times New Roman"/>
                  </w:rPr>
                </w:rPrChange>
              </w:rPr>
              <w:t>Software System Developed and Commissioned by NCGTC for Managing Credit Guarantee Business Process.</w:t>
            </w:r>
          </w:p>
          <w:p w14:paraId="1C03972A"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19" w:author="Sachin Patange" w:date="2017-04-30T11:39:00Z">
                  <w:rPr>
                    <w:rFonts w:ascii="Calibri" w:eastAsia="Times New Roman" w:hAnsi="Calibri" w:cs="Times New Roman"/>
                  </w:rPr>
                </w:rPrChange>
              </w:rPr>
            </w:pPr>
            <w:r w:rsidRPr="00F66835">
              <w:rPr>
                <w:rFonts w:ascii="Calibri" w:eastAsia="Times New Roman" w:hAnsi="Calibri" w:cs="Times New Roman"/>
                <w:i/>
                <w:iCs/>
                <w:sz w:val="20"/>
                <w:szCs w:val="20"/>
                <w:rPrChange w:id="720" w:author="Sachin Patange" w:date="2017-04-30T11:39:00Z">
                  <w:rPr>
                    <w:rFonts w:ascii="Calibri" w:eastAsia="Times New Roman" w:hAnsi="Calibri" w:cs="Times New Roman"/>
                    <w:i/>
                    <w:iCs/>
                  </w:rPr>
                </w:rPrChange>
              </w:rPr>
              <w:t>SURGE – System for Underwriting, Reassurance &amp; Guarantee Endorsement</w:t>
            </w:r>
          </w:p>
        </w:tc>
      </w:tr>
      <w:tr w:rsidR="00A24442" w:rsidRPr="00F66835" w14:paraId="1FF9D4B8" w14:textId="77777777" w:rsidTr="00F66835">
        <w:trPr>
          <w:trHeight w:val="350"/>
          <w:trPrChange w:id="721" w:author="Sachin Patange" w:date="2017-04-30T11:39:00Z">
            <w:trPr>
              <w:trHeight w:val="350"/>
            </w:trPr>
          </w:trPrChange>
        </w:trPr>
        <w:tc>
          <w:tcPr>
            <w:cnfStyle w:val="001000000000" w:firstRow="0" w:lastRow="0" w:firstColumn="1" w:lastColumn="0" w:oddVBand="0" w:evenVBand="0" w:oddHBand="0" w:evenHBand="0" w:firstRowFirstColumn="0" w:firstRowLastColumn="0" w:lastRowFirstColumn="0" w:lastRowLastColumn="0"/>
            <w:tcW w:w="799" w:type="dxa"/>
            <w:tcPrChange w:id="722" w:author="Sachin Patange" w:date="2017-04-30T11:39:00Z">
              <w:tcPr>
                <w:tcW w:w="799" w:type="dxa"/>
              </w:tcPr>
            </w:tcPrChange>
          </w:tcPr>
          <w:p w14:paraId="18B088F8" w14:textId="19989DFD" w:rsidR="00A24442" w:rsidRPr="00F66835" w:rsidRDefault="00B65D9D" w:rsidP="00A24442">
            <w:pPr>
              <w:jc w:val="both"/>
              <w:rPr>
                <w:rFonts w:ascii="Calibri" w:eastAsia="Times New Roman" w:hAnsi="Calibri" w:cs="Times New Roman"/>
                <w:b w:val="0"/>
                <w:bCs w:val="0"/>
                <w:sz w:val="20"/>
                <w:szCs w:val="20"/>
                <w:rPrChange w:id="723"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724" w:author="Sachin Patange" w:date="2017-04-30T11:39:00Z">
                  <w:rPr>
                    <w:rFonts w:ascii="Calibri" w:eastAsia="Times New Roman" w:hAnsi="Calibri" w:cs="Times New Roman"/>
                  </w:rPr>
                </w:rPrChange>
              </w:rPr>
              <w:t>13</w:t>
            </w:r>
          </w:p>
        </w:tc>
        <w:tc>
          <w:tcPr>
            <w:tcW w:w="1292" w:type="dxa"/>
            <w:tcPrChange w:id="725" w:author="Sachin Patange" w:date="2017-04-30T11:39:00Z">
              <w:tcPr>
                <w:tcW w:w="1292" w:type="dxa"/>
              </w:tcPr>
            </w:tcPrChange>
          </w:tcPr>
          <w:p w14:paraId="47835322" w14:textId="0483E33D"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26"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27" w:author="Sachin Patange" w:date="2017-04-30T11:39:00Z">
                  <w:rPr>
                    <w:rFonts w:ascii="Calibri" w:eastAsia="Times New Roman" w:hAnsi="Calibri" w:cs="Times New Roman"/>
                  </w:rPr>
                </w:rPrChange>
              </w:rPr>
              <w:t>SC</w:t>
            </w:r>
          </w:p>
        </w:tc>
        <w:tc>
          <w:tcPr>
            <w:tcW w:w="6833" w:type="dxa"/>
            <w:tcPrChange w:id="728" w:author="Sachin Patange" w:date="2017-04-30T11:39:00Z">
              <w:tcPr>
                <w:tcW w:w="6833" w:type="dxa"/>
              </w:tcPr>
            </w:tcPrChange>
          </w:tcPr>
          <w:p w14:paraId="14190C4E" w14:textId="52B14F76"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29"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30" w:author="Sachin Patange" w:date="2017-04-30T11:39:00Z">
                  <w:rPr>
                    <w:rFonts w:ascii="Calibri" w:eastAsia="Times New Roman" w:hAnsi="Calibri" w:cs="Times New Roman"/>
                  </w:rPr>
                </w:rPrChange>
              </w:rPr>
              <w:t>Scheduled Caste</w:t>
            </w:r>
          </w:p>
        </w:tc>
      </w:tr>
      <w:tr w:rsidR="00A24442" w:rsidRPr="00F66835" w14:paraId="7FEC5BED" w14:textId="77777777" w:rsidTr="00F66835">
        <w:trPr>
          <w:trHeight w:val="350"/>
          <w:trPrChange w:id="731" w:author="Sachin Patange" w:date="2017-04-30T11:39:00Z">
            <w:trPr>
              <w:trHeight w:val="350"/>
            </w:trPr>
          </w:trPrChange>
        </w:trPr>
        <w:tc>
          <w:tcPr>
            <w:cnfStyle w:val="001000000000" w:firstRow="0" w:lastRow="0" w:firstColumn="1" w:lastColumn="0" w:oddVBand="0" w:evenVBand="0" w:oddHBand="0" w:evenHBand="0" w:firstRowFirstColumn="0" w:firstRowLastColumn="0" w:lastRowFirstColumn="0" w:lastRowLastColumn="0"/>
            <w:tcW w:w="799" w:type="dxa"/>
            <w:tcPrChange w:id="732" w:author="Sachin Patange" w:date="2017-04-30T11:39:00Z">
              <w:tcPr>
                <w:tcW w:w="799" w:type="dxa"/>
              </w:tcPr>
            </w:tcPrChange>
          </w:tcPr>
          <w:p w14:paraId="308257D5" w14:textId="6A65F4A8" w:rsidR="00A24442" w:rsidRPr="00F66835" w:rsidRDefault="00B65D9D" w:rsidP="00A24442">
            <w:pPr>
              <w:jc w:val="both"/>
              <w:rPr>
                <w:rFonts w:ascii="Calibri" w:eastAsia="Times New Roman" w:hAnsi="Calibri" w:cs="Times New Roman"/>
                <w:b w:val="0"/>
                <w:bCs w:val="0"/>
                <w:sz w:val="20"/>
                <w:szCs w:val="20"/>
                <w:rPrChange w:id="733"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734" w:author="Sachin Patange" w:date="2017-04-30T11:39:00Z">
                  <w:rPr>
                    <w:rFonts w:ascii="Calibri" w:eastAsia="Times New Roman" w:hAnsi="Calibri" w:cs="Times New Roman"/>
                  </w:rPr>
                </w:rPrChange>
              </w:rPr>
              <w:t>14</w:t>
            </w:r>
          </w:p>
        </w:tc>
        <w:tc>
          <w:tcPr>
            <w:tcW w:w="1292" w:type="dxa"/>
            <w:tcPrChange w:id="735" w:author="Sachin Patange" w:date="2017-04-30T11:39:00Z">
              <w:tcPr>
                <w:tcW w:w="1292" w:type="dxa"/>
              </w:tcPr>
            </w:tcPrChange>
          </w:tcPr>
          <w:p w14:paraId="137055E2" w14:textId="298FA0B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36"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37" w:author="Sachin Patange" w:date="2017-04-30T11:39:00Z">
                  <w:rPr>
                    <w:rFonts w:ascii="Calibri" w:eastAsia="Times New Roman" w:hAnsi="Calibri" w:cs="Times New Roman"/>
                  </w:rPr>
                </w:rPrChange>
              </w:rPr>
              <w:t>ST</w:t>
            </w:r>
          </w:p>
        </w:tc>
        <w:tc>
          <w:tcPr>
            <w:tcW w:w="6833" w:type="dxa"/>
            <w:tcPrChange w:id="738" w:author="Sachin Patange" w:date="2017-04-30T11:39:00Z">
              <w:tcPr>
                <w:tcW w:w="6833" w:type="dxa"/>
              </w:tcPr>
            </w:tcPrChange>
          </w:tcPr>
          <w:p w14:paraId="579B67DD" w14:textId="06154BA6"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39"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40" w:author="Sachin Patange" w:date="2017-04-30T11:39:00Z">
                  <w:rPr>
                    <w:rFonts w:ascii="Calibri" w:eastAsia="Times New Roman" w:hAnsi="Calibri" w:cs="Times New Roman"/>
                  </w:rPr>
                </w:rPrChange>
              </w:rPr>
              <w:t>Scheduled Tribe</w:t>
            </w:r>
          </w:p>
        </w:tc>
      </w:tr>
      <w:tr w:rsidR="00A24442" w:rsidRPr="00F66835" w14:paraId="4C2E8826" w14:textId="77777777" w:rsidTr="00F66835">
        <w:trPr>
          <w:trHeight w:val="350"/>
          <w:trPrChange w:id="741" w:author="Sachin Patange" w:date="2017-04-30T11:39:00Z">
            <w:trPr>
              <w:trHeight w:val="350"/>
            </w:trPr>
          </w:trPrChange>
        </w:trPr>
        <w:tc>
          <w:tcPr>
            <w:cnfStyle w:val="001000000000" w:firstRow="0" w:lastRow="0" w:firstColumn="1" w:lastColumn="0" w:oddVBand="0" w:evenVBand="0" w:oddHBand="0" w:evenHBand="0" w:firstRowFirstColumn="0" w:firstRowLastColumn="0" w:lastRowFirstColumn="0" w:lastRowLastColumn="0"/>
            <w:tcW w:w="799" w:type="dxa"/>
            <w:tcPrChange w:id="742" w:author="Sachin Patange" w:date="2017-04-30T11:39:00Z">
              <w:tcPr>
                <w:tcW w:w="799" w:type="dxa"/>
              </w:tcPr>
            </w:tcPrChange>
          </w:tcPr>
          <w:p w14:paraId="1F8F3628" w14:textId="7B7FB73C" w:rsidR="00A24442" w:rsidRPr="00F66835" w:rsidRDefault="00B65D9D" w:rsidP="00A24442">
            <w:pPr>
              <w:jc w:val="both"/>
              <w:rPr>
                <w:rFonts w:ascii="Calibri" w:eastAsia="Times New Roman" w:hAnsi="Calibri" w:cs="Times New Roman"/>
                <w:b w:val="0"/>
                <w:bCs w:val="0"/>
                <w:sz w:val="20"/>
                <w:szCs w:val="20"/>
                <w:rPrChange w:id="743"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744" w:author="Sachin Patange" w:date="2017-04-30T11:39:00Z">
                  <w:rPr>
                    <w:rFonts w:ascii="Calibri" w:eastAsia="Times New Roman" w:hAnsi="Calibri" w:cs="Times New Roman"/>
                  </w:rPr>
                </w:rPrChange>
              </w:rPr>
              <w:t>15</w:t>
            </w:r>
          </w:p>
        </w:tc>
        <w:tc>
          <w:tcPr>
            <w:tcW w:w="1292" w:type="dxa"/>
            <w:tcPrChange w:id="745" w:author="Sachin Patange" w:date="2017-04-30T11:39:00Z">
              <w:tcPr>
                <w:tcW w:w="1292" w:type="dxa"/>
              </w:tcPr>
            </w:tcPrChange>
          </w:tcPr>
          <w:p w14:paraId="541D5194" w14:textId="3029EFE6"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46"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47" w:author="Sachin Patange" w:date="2017-04-30T11:39:00Z">
                  <w:rPr>
                    <w:rFonts w:ascii="Calibri" w:eastAsia="Times New Roman" w:hAnsi="Calibri" w:cs="Times New Roman"/>
                  </w:rPr>
                </w:rPrChange>
              </w:rPr>
              <w:t>Gen</w:t>
            </w:r>
          </w:p>
        </w:tc>
        <w:tc>
          <w:tcPr>
            <w:tcW w:w="6833" w:type="dxa"/>
            <w:tcPrChange w:id="748" w:author="Sachin Patange" w:date="2017-04-30T11:39:00Z">
              <w:tcPr>
                <w:tcW w:w="6833" w:type="dxa"/>
              </w:tcPr>
            </w:tcPrChange>
          </w:tcPr>
          <w:p w14:paraId="03CF8BB0" w14:textId="53E51914"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49"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50" w:author="Sachin Patange" w:date="2017-04-30T11:39:00Z">
                  <w:rPr>
                    <w:rFonts w:ascii="Calibri" w:eastAsia="Times New Roman" w:hAnsi="Calibri" w:cs="Times New Roman"/>
                  </w:rPr>
                </w:rPrChange>
              </w:rPr>
              <w:t>General</w:t>
            </w:r>
          </w:p>
        </w:tc>
      </w:tr>
      <w:tr w:rsidR="00A24442" w:rsidRPr="00F66835" w14:paraId="743C5FEE" w14:textId="77777777" w:rsidTr="00F66835">
        <w:trPr>
          <w:trHeight w:val="1169"/>
          <w:trPrChange w:id="751" w:author="Sachin Patange" w:date="2017-04-30T11:39:00Z">
            <w:trPr>
              <w:trHeight w:val="1169"/>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752" w:author="Sachin Patange" w:date="2017-04-30T11:39:00Z">
              <w:tcPr>
                <w:tcW w:w="799" w:type="dxa"/>
                <w:hideMark/>
              </w:tcPr>
            </w:tcPrChange>
          </w:tcPr>
          <w:p w14:paraId="114C3042" w14:textId="53C85392" w:rsidR="00A24442" w:rsidRPr="00F66835" w:rsidRDefault="00B65D9D" w:rsidP="00A24442">
            <w:pPr>
              <w:jc w:val="both"/>
              <w:rPr>
                <w:rFonts w:ascii="Calibri" w:eastAsia="Times New Roman" w:hAnsi="Calibri" w:cs="Times New Roman"/>
                <w:b w:val="0"/>
                <w:bCs w:val="0"/>
                <w:sz w:val="20"/>
                <w:szCs w:val="20"/>
                <w:rPrChange w:id="753" w:author="Sachin Patange" w:date="2017-04-30T11:39:00Z">
                  <w:rPr>
                    <w:rFonts w:ascii="Calibri" w:eastAsia="Times New Roman" w:hAnsi="Calibri" w:cs="Times New Roman"/>
                    <w:b w:val="0"/>
                    <w:bCs w:val="0"/>
                  </w:rPr>
                </w:rPrChange>
              </w:rPr>
            </w:pPr>
            <w:r w:rsidRPr="00F66835">
              <w:rPr>
                <w:rFonts w:ascii="Calibri" w:eastAsia="Times New Roman" w:hAnsi="Calibri" w:cs="Times New Roman"/>
                <w:sz w:val="20"/>
                <w:szCs w:val="20"/>
                <w:rPrChange w:id="754" w:author="Sachin Patange" w:date="2017-04-30T11:39:00Z">
                  <w:rPr>
                    <w:rFonts w:ascii="Calibri" w:eastAsia="Times New Roman" w:hAnsi="Calibri" w:cs="Times New Roman"/>
                  </w:rPr>
                </w:rPrChange>
              </w:rPr>
              <w:t>16</w:t>
            </w:r>
          </w:p>
        </w:tc>
        <w:tc>
          <w:tcPr>
            <w:tcW w:w="1292" w:type="dxa"/>
            <w:hideMark/>
            <w:tcPrChange w:id="755" w:author="Sachin Patange" w:date="2017-04-30T11:39:00Z">
              <w:tcPr>
                <w:tcW w:w="1292" w:type="dxa"/>
                <w:hideMark/>
              </w:tcPr>
            </w:tcPrChange>
          </w:tcPr>
          <w:p w14:paraId="32E3FD30"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56"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57" w:author="Sachin Patange" w:date="2017-04-30T11:39:00Z">
                  <w:rPr>
                    <w:rFonts w:ascii="Calibri" w:eastAsia="Times New Roman" w:hAnsi="Calibri" w:cs="Times New Roman"/>
                  </w:rPr>
                </w:rPrChange>
              </w:rPr>
              <w:t>XML</w:t>
            </w:r>
          </w:p>
        </w:tc>
        <w:tc>
          <w:tcPr>
            <w:tcW w:w="6833" w:type="dxa"/>
            <w:hideMark/>
            <w:tcPrChange w:id="758" w:author="Sachin Patange" w:date="2017-04-30T11:39:00Z">
              <w:tcPr>
                <w:tcW w:w="6833" w:type="dxa"/>
                <w:hideMark/>
              </w:tcPr>
            </w:tcPrChange>
          </w:tcPr>
          <w:p w14:paraId="6F74F087" w14:textId="77777777" w:rsidR="00A24442" w:rsidRPr="00F66835"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759" w:author="Sachin Patange" w:date="2017-04-30T11:39:00Z">
                  <w:rPr>
                    <w:rFonts w:ascii="Calibri" w:eastAsia="Times New Roman" w:hAnsi="Calibri" w:cs="Times New Roman"/>
                  </w:rPr>
                </w:rPrChange>
              </w:rPr>
            </w:pPr>
            <w:r w:rsidRPr="00F66835">
              <w:rPr>
                <w:rFonts w:ascii="Calibri" w:eastAsia="Times New Roman" w:hAnsi="Calibri" w:cs="Times New Roman"/>
                <w:sz w:val="20"/>
                <w:szCs w:val="20"/>
                <w:rPrChange w:id="760" w:author="Sachin Patange" w:date="2017-04-30T11:39:00Z">
                  <w:rPr>
                    <w:rFonts w:ascii="Calibri" w:eastAsia="Times New Roman" w:hAnsi="Calibri" w:cs="Times New Roman"/>
                  </w:rPr>
                </w:rPrChange>
              </w:rPr>
              <w:t>Extensible Markup Language (</w:t>
            </w:r>
            <w:r w:rsidRPr="00F66835">
              <w:rPr>
                <w:rFonts w:ascii="Calibri" w:eastAsia="Times New Roman" w:hAnsi="Calibri" w:cs="Times New Roman"/>
                <w:b/>
                <w:bCs/>
                <w:sz w:val="20"/>
                <w:szCs w:val="20"/>
                <w:rPrChange w:id="761" w:author="Sachin Patange" w:date="2017-04-30T11:39:00Z">
                  <w:rPr>
                    <w:rFonts w:ascii="Calibri" w:eastAsia="Times New Roman" w:hAnsi="Calibri" w:cs="Times New Roman"/>
                    <w:b/>
                    <w:bCs/>
                  </w:rPr>
                </w:rPrChange>
              </w:rPr>
              <w:t>XML</w:t>
            </w:r>
            <w:r w:rsidRPr="00F66835">
              <w:rPr>
                <w:rFonts w:ascii="Calibri" w:eastAsia="Times New Roman" w:hAnsi="Calibri" w:cs="Times New Roman"/>
                <w:sz w:val="20"/>
                <w:szCs w:val="20"/>
                <w:rPrChange w:id="762" w:author="Sachin Patange" w:date="2017-04-30T11:39:00Z">
                  <w:rPr>
                    <w:rFonts w:ascii="Calibri" w:eastAsia="Times New Roman" w:hAnsi="Calibri" w:cs="Times New Roman"/>
                  </w:rPr>
                </w:rPrChange>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F66835" w:rsidRPr="00F66835" w14:paraId="29F0BCC6" w14:textId="77777777" w:rsidTr="00F66835">
        <w:trPr>
          <w:trHeight w:val="1169"/>
          <w:ins w:id="763" w:author="Sachin Patange" w:date="2017-04-30T11:39:00Z"/>
        </w:trPr>
        <w:tc>
          <w:tcPr>
            <w:cnfStyle w:val="001000000000" w:firstRow="0" w:lastRow="0" w:firstColumn="1" w:lastColumn="0" w:oddVBand="0" w:evenVBand="0" w:oddHBand="0" w:evenHBand="0" w:firstRowFirstColumn="0" w:firstRowLastColumn="0" w:lastRowFirstColumn="0" w:lastRowLastColumn="0"/>
            <w:tcW w:w="799" w:type="dxa"/>
          </w:tcPr>
          <w:p w14:paraId="7213A96E" w14:textId="77C2494C" w:rsidR="00F66835" w:rsidRPr="00F66835" w:rsidRDefault="00F66835" w:rsidP="00A24442">
            <w:pPr>
              <w:jc w:val="both"/>
              <w:rPr>
                <w:ins w:id="764" w:author="Sachin Patange" w:date="2017-04-30T11:39:00Z"/>
                <w:rFonts w:ascii="Calibri" w:eastAsia="Times New Roman" w:hAnsi="Calibri" w:cs="Times New Roman"/>
                <w:b w:val="0"/>
                <w:sz w:val="20"/>
                <w:szCs w:val="20"/>
                <w:rPrChange w:id="765" w:author="Sachin Patange" w:date="2017-04-30T11:40:00Z">
                  <w:rPr>
                    <w:ins w:id="766" w:author="Sachin Patange" w:date="2017-04-30T11:39:00Z"/>
                    <w:rFonts w:ascii="Calibri" w:eastAsia="Times New Roman" w:hAnsi="Calibri" w:cs="Times New Roman"/>
                    <w:sz w:val="20"/>
                    <w:szCs w:val="20"/>
                  </w:rPr>
                </w:rPrChange>
              </w:rPr>
            </w:pPr>
            <w:ins w:id="767" w:author="Sachin Patange" w:date="2017-04-30T11:39:00Z">
              <w:r w:rsidRPr="00F66835">
                <w:rPr>
                  <w:rFonts w:ascii="Calibri" w:eastAsia="Times New Roman" w:hAnsi="Calibri" w:cs="Times New Roman"/>
                  <w:sz w:val="20"/>
                  <w:szCs w:val="20"/>
                </w:rPr>
                <w:t>17</w:t>
              </w:r>
            </w:ins>
          </w:p>
        </w:tc>
        <w:tc>
          <w:tcPr>
            <w:tcW w:w="1292" w:type="dxa"/>
          </w:tcPr>
          <w:p w14:paraId="7757D77F" w14:textId="7930DC73"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ins w:id="768" w:author="Sachin Patange" w:date="2017-04-30T11:39:00Z"/>
                <w:rFonts w:ascii="Calibri" w:eastAsia="Times New Roman" w:hAnsi="Calibri" w:cs="Times New Roman"/>
                <w:sz w:val="20"/>
                <w:szCs w:val="20"/>
              </w:rPr>
            </w:pPr>
            <w:ins w:id="769" w:author="Sachin Patange" w:date="2017-04-30T11:39:00Z">
              <w:r>
                <w:rPr>
                  <w:rFonts w:ascii="Calibri" w:eastAsia="Times New Roman" w:hAnsi="Calibri" w:cs="Times New Roman"/>
                  <w:sz w:val="20"/>
                  <w:szCs w:val="20"/>
                </w:rPr>
                <w:t>FDD</w:t>
              </w:r>
            </w:ins>
          </w:p>
        </w:tc>
        <w:tc>
          <w:tcPr>
            <w:tcW w:w="6833" w:type="dxa"/>
          </w:tcPr>
          <w:p w14:paraId="7FF30AC2" w14:textId="7D6969B6"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ins w:id="770" w:author="Sachin Patange" w:date="2017-04-30T11:39:00Z"/>
                <w:rFonts w:ascii="Calibri" w:eastAsia="Times New Roman" w:hAnsi="Calibri" w:cs="Times New Roman"/>
                <w:sz w:val="20"/>
                <w:szCs w:val="20"/>
              </w:rPr>
            </w:pPr>
            <w:ins w:id="771" w:author="Sachin Patange" w:date="2017-04-30T11:39:00Z">
              <w:r>
                <w:rPr>
                  <w:rFonts w:ascii="Calibri" w:eastAsia="Times New Roman" w:hAnsi="Calibri" w:cs="Times New Roman"/>
                  <w:sz w:val="20"/>
                  <w:szCs w:val="20"/>
                </w:rPr>
                <w:t>Date of First Disbursement</w:t>
              </w:r>
            </w:ins>
          </w:p>
        </w:tc>
      </w:tr>
      <w:tr w:rsidR="00F66835" w:rsidRPr="00F66835" w14:paraId="7EFBBE8E" w14:textId="77777777" w:rsidTr="00F66835">
        <w:trPr>
          <w:trHeight w:val="1169"/>
          <w:ins w:id="772" w:author="Sachin Patange" w:date="2017-04-30T11:39:00Z"/>
        </w:trPr>
        <w:tc>
          <w:tcPr>
            <w:cnfStyle w:val="001000000000" w:firstRow="0" w:lastRow="0" w:firstColumn="1" w:lastColumn="0" w:oddVBand="0" w:evenVBand="0" w:oddHBand="0" w:evenHBand="0" w:firstRowFirstColumn="0" w:firstRowLastColumn="0" w:lastRowFirstColumn="0" w:lastRowLastColumn="0"/>
            <w:tcW w:w="799" w:type="dxa"/>
          </w:tcPr>
          <w:p w14:paraId="79F8E236" w14:textId="1DE5ED09" w:rsidR="00F66835" w:rsidRPr="00F66835" w:rsidRDefault="00F66835" w:rsidP="00A24442">
            <w:pPr>
              <w:jc w:val="both"/>
              <w:rPr>
                <w:ins w:id="773" w:author="Sachin Patange" w:date="2017-04-30T11:39:00Z"/>
                <w:rFonts w:ascii="Calibri" w:eastAsia="Times New Roman" w:hAnsi="Calibri" w:cs="Times New Roman"/>
                <w:b w:val="0"/>
                <w:sz w:val="20"/>
                <w:szCs w:val="20"/>
                <w:rPrChange w:id="774" w:author="Sachin Patange" w:date="2017-04-30T11:40:00Z">
                  <w:rPr>
                    <w:ins w:id="775" w:author="Sachin Patange" w:date="2017-04-30T11:39:00Z"/>
                    <w:rFonts w:ascii="Calibri" w:eastAsia="Times New Roman" w:hAnsi="Calibri" w:cs="Times New Roman"/>
                    <w:sz w:val="20"/>
                    <w:szCs w:val="20"/>
                  </w:rPr>
                </w:rPrChange>
              </w:rPr>
            </w:pPr>
            <w:ins w:id="776" w:author="Sachin Patange" w:date="2017-04-30T11:40:00Z">
              <w:r w:rsidRPr="00F66835">
                <w:rPr>
                  <w:rFonts w:ascii="Calibri" w:eastAsia="Times New Roman" w:hAnsi="Calibri" w:cs="Times New Roman"/>
                  <w:sz w:val="20"/>
                  <w:szCs w:val="20"/>
                </w:rPr>
                <w:lastRenderedPageBreak/>
                <w:t>18</w:t>
              </w:r>
            </w:ins>
          </w:p>
        </w:tc>
        <w:tc>
          <w:tcPr>
            <w:tcW w:w="1292" w:type="dxa"/>
          </w:tcPr>
          <w:p w14:paraId="5C0B2588" w14:textId="01F39224"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ins w:id="777" w:author="Sachin Patange" w:date="2017-04-30T11:39:00Z"/>
                <w:rFonts w:ascii="Calibri" w:eastAsia="Times New Roman" w:hAnsi="Calibri" w:cs="Times New Roman"/>
                <w:sz w:val="20"/>
                <w:szCs w:val="20"/>
              </w:rPr>
            </w:pPr>
            <w:ins w:id="778" w:author="Sachin Patange" w:date="2017-04-30T11:40:00Z">
              <w:r>
                <w:rPr>
                  <w:rFonts w:ascii="Calibri" w:eastAsia="Times New Roman" w:hAnsi="Calibri" w:cs="Times New Roman"/>
                  <w:sz w:val="20"/>
                  <w:szCs w:val="20"/>
                </w:rPr>
                <w:t>LAFDD</w:t>
              </w:r>
            </w:ins>
          </w:p>
        </w:tc>
        <w:tc>
          <w:tcPr>
            <w:tcW w:w="6833" w:type="dxa"/>
          </w:tcPr>
          <w:p w14:paraId="32ABAC3F" w14:textId="60A117E2"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ins w:id="779" w:author="Sachin Patange" w:date="2017-04-30T11:39:00Z"/>
                <w:rFonts w:ascii="Calibri" w:eastAsia="Times New Roman" w:hAnsi="Calibri" w:cs="Times New Roman"/>
                <w:sz w:val="20"/>
                <w:szCs w:val="20"/>
              </w:rPr>
            </w:pPr>
            <w:ins w:id="780" w:author="Sachin Patange" w:date="2017-04-30T11:40:00Z">
              <w:r>
                <w:rPr>
                  <w:rFonts w:ascii="Calibri" w:eastAsia="Times New Roman" w:hAnsi="Calibri" w:cs="Times New Roman"/>
                  <w:sz w:val="20"/>
                  <w:szCs w:val="20"/>
                </w:rPr>
                <w:t>Date of First Disbursement in Loan Application Table (main table related to CG</w:t>
              </w:r>
            </w:ins>
            <w:ins w:id="781" w:author="Sachin Patange" w:date="2017-04-30T11:41:00Z">
              <w:r>
                <w:rPr>
                  <w:rFonts w:ascii="Calibri" w:eastAsia="Times New Roman" w:hAnsi="Calibri" w:cs="Times New Roman"/>
                  <w:sz w:val="20"/>
                  <w:szCs w:val="20"/>
                </w:rPr>
                <w:t>’s in SURGE)</w:t>
              </w:r>
            </w:ins>
          </w:p>
        </w:tc>
      </w:tr>
      <w:tr w:rsidR="00F66835" w:rsidRPr="00F66835" w14:paraId="75673BDA" w14:textId="77777777" w:rsidTr="00F66835">
        <w:trPr>
          <w:trHeight w:val="1169"/>
          <w:ins w:id="782" w:author="Sachin Patange" w:date="2017-04-30T11:39:00Z"/>
        </w:trPr>
        <w:tc>
          <w:tcPr>
            <w:cnfStyle w:val="001000000000" w:firstRow="0" w:lastRow="0" w:firstColumn="1" w:lastColumn="0" w:oddVBand="0" w:evenVBand="0" w:oddHBand="0" w:evenHBand="0" w:firstRowFirstColumn="0" w:firstRowLastColumn="0" w:lastRowFirstColumn="0" w:lastRowLastColumn="0"/>
            <w:tcW w:w="799" w:type="dxa"/>
          </w:tcPr>
          <w:p w14:paraId="35C8C0A4" w14:textId="6359ECA1" w:rsidR="00F66835" w:rsidRPr="00F66835" w:rsidRDefault="00F66835" w:rsidP="00A24442">
            <w:pPr>
              <w:jc w:val="both"/>
              <w:rPr>
                <w:ins w:id="783" w:author="Sachin Patange" w:date="2017-04-30T11:39:00Z"/>
                <w:rFonts w:ascii="Calibri" w:eastAsia="Times New Roman" w:hAnsi="Calibri" w:cs="Times New Roman"/>
                <w:b w:val="0"/>
                <w:sz w:val="20"/>
                <w:szCs w:val="20"/>
                <w:rPrChange w:id="784" w:author="Sachin Patange" w:date="2017-04-30T11:40:00Z">
                  <w:rPr>
                    <w:ins w:id="785" w:author="Sachin Patange" w:date="2017-04-30T11:39:00Z"/>
                    <w:rFonts w:ascii="Calibri" w:eastAsia="Times New Roman" w:hAnsi="Calibri" w:cs="Times New Roman"/>
                    <w:sz w:val="20"/>
                    <w:szCs w:val="20"/>
                  </w:rPr>
                </w:rPrChange>
              </w:rPr>
            </w:pPr>
            <w:ins w:id="786" w:author="Sachin Patange" w:date="2017-04-30T11:40:00Z">
              <w:r w:rsidRPr="00F66835">
                <w:rPr>
                  <w:rFonts w:ascii="Calibri" w:eastAsia="Times New Roman" w:hAnsi="Calibri" w:cs="Times New Roman"/>
                  <w:sz w:val="20"/>
                  <w:szCs w:val="20"/>
                </w:rPr>
                <w:t>19</w:t>
              </w:r>
            </w:ins>
          </w:p>
        </w:tc>
        <w:tc>
          <w:tcPr>
            <w:tcW w:w="1292" w:type="dxa"/>
          </w:tcPr>
          <w:p w14:paraId="719330DC" w14:textId="0CB6C1F0"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ins w:id="787" w:author="Sachin Patange" w:date="2017-04-30T11:39:00Z"/>
                <w:rFonts w:ascii="Calibri" w:eastAsia="Times New Roman" w:hAnsi="Calibri" w:cs="Times New Roman"/>
                <w:sz w:val="20"/>
                <w:szCs w:val="20"/>
              </w:rPr>
            </w:pPr>
            <w:ins w:id="788" w:author="Sachin Patange" w:date="2017-04-30T11:40:00Z">
              <w:r>
                <w:rPr>
                  <w:rFonts w:ascii="Calibri" w:eastAsia="Times New Roman" w:hAnsi="Calibri" w:cs="Times New Roman"/>
                  <w:sz w:val="20"/>
                  <w:szCs w:val="20"/>
                </w:rPr>
                <w:t>TVFDD</w:t>
              </w:r>
            </w:ins>
          </w:p>
        </w:tc>
        <w:tc>
          <w:tcPr>
            <w:tcW w:w="6833" w:type="dxa"/>
          </w:tcPr>
          <w:p w14:paraId="36C66D98" w14:textId="65A18CDF" w:rsidR="00F66835" w:rsidRPr="00F66835" w:rsidRDefault="00F66835" w:rsidP="00F66835">
            <w:pPr>
              <w:jc w:val="both"/>
              <w:cnfStyle w:val="000000000000" w:firstRow="0" w:lastRow="0" w:firstColumn="0" w:lastColumn="0" w:oddVBand="0" w:evenVBand="0" w:oddHBand="0" w:evenHBand="0" w:firstRowFirstColumn="0" w:firstRowLastColumn="0" w:lastRowFirstColumn="0" w:lastRowLastColumn="0"/>
              <w:rPr>
                <w:ins w:id="789" w:author="Sachin Patange" w:date="2017-04-30T11:39:00Z"/>
                <w:rFonts w:ascii="Calibri" w:eastAsia="Times New Roman" w:hAnsi="Calibri" w:cs="Times New Roman"/>
                <w:sz w:val="20"/>
                <w:szCs w:val="20"/>
              </w:rPr>
            </w:pPr>
            <w:ins w:id="790" w:author="Sachin Patange" w:date="2017-04-30T11:41:00Z">
              <w:r>
                <w:rPr>
                  <w:rFonts w:ascii="Calibri" w:eastAsia="Times New Roman" w:hAnsi="Calibri" w:cs="Times New Roman"/>
                  <w:sz w:val="20"/>
                  <w:szCs w:val="20"/>
                </w:rPr>
                <w:t>Date of First Disbursement in Temporary Validation Table (staging table related to CG’s in SURGE)</w:t>
              </w:r>
            </w:ins>
          </w:p>
        </w:tc>
      </w:tr>
    </w:tbl>
    <w:p w14:paraId="5B500377" w14:textId="77777777" w:rsidR="005B4465" w:rsidRPr="005B4465" w:rsidRDefault="005B4465" w:rsidP="005B4465">
      <w:pPr>
        <w:jc w:val="both"/>
      </w:pPr>
    </w:p>
    <w:bookmarkEnd w:id="0"/>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B42E338" w14:textId="5DCD2CBF" w:rsidR="00126E96" w:rsidRDefault="00126E96"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791" w:name="_Toc483691704"/>
      <w:bookmarkStart w:id="792" w:name="_Toc436819445"/>
      <w:r>
        <w:rPr>
          <w:rFonts w:ascii="Trebuchet MS" w:eastAsia="Times New Roman" w:hAnsi="Trebuchet MS" w:cs="Arial"/>
          <w:b/>
          <w:bCs/>
          <w:iCs/>
          <w:color w:val="7F7F7F"/>
          <w:sz w:val="28"/>
          <w:szCs w:val="28"/>
        </w:rPr>
        <w:lastRenderedPageBreak/>
        <w:t>Introduction</w:t>
      </w:r>
      <w:bookmarkEnd w:id="791"/>
    </w:p>
    <w:p w14:paraId="1013AC7F" w14:textId="02EE5503" w:rsidR="00126E96" w:rsidRPr="00914978" w:rsidRDefault="00D13B9E" w:rsidP="00126E96">
      <w:pPr>
        <w:jc w:val="both"/>
      </w:pPr>
      <w:r w:rsidRPr="00914978">
        <w:t xml:space="preserve">For purpose of </w:t>
      </w:r>
      <w:r w:rsidR="00C64F1C" w:rsidRPr="00914978">
        <w:t>Stand Up</w:t>
      </w:r>
      <w:r w:rsidR="005122C5" w:rsidRPr="005122C5">
        <w:t xml:space="preserve"> </w:t>
      </w:r>
      <w:r w:rsidR="005122C5">
        <w:t xml:space="preserve">India </w:t>
      </w:r>
      <w:r w:rsidR="005122C5" w:rsidRPr="00914978">
        <w:t>loans</w:t>
      </w:r>
      <w:r w:rsidRPr="00914978">
        <w:t>, N</w:t>
      </w:r>
      <w:r w:rsidR="00126E96" w:rsidRPr="00914978">
        <w:t xml:space="preserve">CGTC has designed a guarantee product known as Credit Guarantee Fund Scheme for </w:t>
      </w:r>
      <w:r w:rsidR="00C64F1C" w:rsidRPr="00914978">
        <w:t>Stand Up India</w:t>
      </w:r>
      <w:r w:rsidR="00AB140A" w:rsidRPr="00914978">
        <w:t xml:space="preserve"> </w:t>
      </w:r>
      <w:r w:rsidR="00B5654F">
        <w:t>(CGS</w:t>
      </w:r>
      <w:r w:rsidR="00126E96" w:rsidRPr="00914978">
        <w:t>S</w:t>
      </w:r>
      <w:r w:rsidR="00C64F1C" w:rsidRPr="00914978">
        <w:t>UI</w:t>
      </w:r>
      <w:r w:rsidRPr="00914978">
        <w:t>).</w:t>
      </w:r>
    </w:p>
    <w:p w14:paraId="5DCF9B77" w14:textId="15DC3B3C" w:rsidR="00126E96" w:rsidRPr="00914978" w:rsidRDefault="00695C85" w:rsidP="00126E96">
      <w:pPr>
        <w:jc w:val="both"/>
      </w:pPr>
      <w:r w:rsidRPr="00914978">
        <w:t xml:space="preserve">NCGTC extends guarantee to the </w:t>
      </w:r>
      <w:r w:rsidR="00914978">
        <w:t>Stand U</w:t>
      </w:r>
      <w:r w:rsidR="00914978" w:rsidRPr="00914978">
        <w:t>p</w:t>
      </w:r>
      <w:r w:rsidR="00C64F1C" w:rsidRPr="00914978">
        <w:t xml:space="preserve"> India</w:t>
      </w:r>
      <w:r w:rsidR="00126E96" w:rsidRPr="00914978">
        <w:t xml:space="preserve"> loans extended by Member Lending Institutions to an eli</w:t>
      </w:r>
      <w:r w:rsidRPr="00914978">
        <w:t>gible borrower for:</w:t>
      </w:r>
    </w:p>
    <w:p w14:paraId="11A04637" w14:textId="7EA04106" w:rsidR="00695C85" w:rsidRPr="00914978" w:rsidRDefault="00C64F1C" w:rsidP="00427624">
      <w:pPr>
        <w:pStyle w:val="ListParagraph"/>
        <w:numPr>
          <w:ilvl w:val="0"/>
          <w:numId w:val="18"/>
        </w:numPr>
        <w:jc w:val="both"/>
      </w:pPr>
      <w:r w:rsidRPr="00914978">
        <w:t>Stand Up India</w:t>
      </w:r>
      <w:r w:rsidR="002B7635" w:rsidRPr="00914978">
        <w:t xml:space="preserve"> loans extended by Member Lending Institution(s) to an eligible borrower </w:t>
      </w:r>
      <w:r w:rsidR="00914978" w:rsidRPr="00914978">
        <w:t>by a Schedule Commercial Bank, on</w:t>
      </w:r>
      <w:r w:rsidR="002B7635" w:rsidRPr="00914978">
        <w:t xml:space="preserve"> or after entering into an agreement with NCGTC without any collateral security and/or third-party guarantee, provided that the lending institution applies for guarantee cover in respect of </w:t>
      </w:r>
      <w:r w:rsidR="00914978">
        <w:t>Stand Up</w:t>
      </w:r>
      <w:r w:rsidR="002B7635" w:rsidRPr="00914978">
        <w:t xml:space="preserve"> </w:t>
      </w:r>
      <w:r w:rsidR="005122C5">
        <w:t>India</w:t>
      </w:r>
      <w:r w:rsidR="005122C5" w:rsidRPr="00914978">
        <w:t xml:space="preserve"> </w:t>
      </w:r>
      <w:r w:rsidR="002B7635" w:rsidRPr="00914978">
        <w:t>loans so sanctioned within such time period and as per the procedures prescribed by NCGTC for the purpose.</w:t>
      </w:r>
    </w:p>
    <w:p w14:paraId="520DDADA" w14:textId="77777777" w:rsidR="00CE7EFA" w:rsidRDefault="00CE7EFA" w:rsidP="00CE7EFA">
      <w:pPr>
        <w:pStyle w:val="ListParagraph"/>
        <w:jc w:val="both"/>
      </w:pPr>
    </w:p>
    <w:p w14:paraId="451281CC" w14:textId="77777777" w:rsidR="00CE7EFA" w:rsidRPr="00363581" w:rsidRDefault="00CE7EFA" w:rsidP="00CE7EFA">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93" w:name="_Toc483691705"/>
      <w:r>
        <w:rPr>
          <w:rFonts w:ascii="Trebuchet MS" w:hAnsi="Trebuchet MS"/>
          <w:b/>
          <w:bCs/>
          <w:color w:val="000000" w:themeColor="text1"/>
          <w:szCs w:val="22"/>
        </w:rPr>
        <w:t>Fund &amp; Docket Construct</w:t>
      </w:r>
      <w:bookmarkEnd w:id="793"/>
      <w:r>
        <w:rPr>
          <w:rFonts w:ascii="Trebuchet MS" w:hAnsi="Trebuchet MS"/>
          <w:b/>
          <w:bCs/>
          <w:color w:val="000000" w:themeColor="text1"/>
          <w:szCs w:val="22"/>
        </w:rPr>
        <w:t xml:space="preserve"> </w:t>
      </w:r>
    </w:p>
    <w:p w14:paraId="720A4CD8" w14:textId="0B12992E" w:rsidR="00CE7EFA" w:rsidRDefault="00CE7EFA" w:rsidP="00CE7EFA">
      <w:pPr>
        <w:jc w:val="both"/>
      </w:pPr>
      <w:r>
        <w:t>Currently it is being envisaged</w:t>
      </w:r>
      <w:r w:rsidR="003867E9">
        <w:t xml:space="preserve"> that this scheme has </w:t>
      </w:r>
      <w:r w:rsidR="00EC6AF0">
        <w:t>one</w:t>
      </w:r>
      <w:r w:rsidR="003867E9">
        <w:t xml:space="preserve"> </w:t>
      </w:r>
      <w:r>
        <w:t>docket. Th</w:t>
      </w:r>
      <w:r w:rsidR="003867E9">
        <w:t xml:space="preserve">ese </w:t>
      </w:r>
      <w:r>
        <w:t>docket</w:t>
      </w:r>
      <w:r w:rsidR="003867E9">
        <w:t xml:space="preserve"> have </w:t>
      </w:r>
      <w:r>
        <w:t>code - ‘GEN’. Schematic relation for the Trust, Fund, Scheme and Docket Relation is as below:</w:t>
      </w:r>
    </w:p>
    <w:p w14:paraId="0A5DBD22" w14:textId="77777777" w:rsidR="00CE7EFA" w:rsidRDefault="00CE7EFA" w:rsidP="00CE7EFA">
      <w:pPr>
        <w:jc w:val="both"/>
      </w:pPr>
      <w:r>
        <w:rPr>
          <w:noProof/>
        </w:rPr>
        <w:drawing>
          <wp:inline distT="0" distB="0" distL="0" distR="0" wp14:anchorId="492D8AA2" wp14:editId="1247989F">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DE23B41" w14:textId="77777777" w:rsidR="00CE7EFA" w:rsidRDefault="00CE7EFA" w:rsidP="00CE7EFA">
      <w:pPr>
        <w:jc w:val="both"/>
      </w:pPr>
    </w:p>
    <w:p w14:paraId="61DBE8A5" w14:textId="77777777" w:rsidR="00605DF2" w:rsidRDefault="00605DF2">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0C2792F" w14:textId="5D4958AE"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794" w:name="_Toc483691706"/>
      <w:r>
        <w:rPr>
          <w:rFonts w:ascii="Trebuchet MS" w:eastAsia="Times New Roman" w:hAnsi="Trebuchet MS" w:cs="Arial"/>
          <w:b/>
          <w:bCs/>
          <w:iCs/>
          <w:color w:val="7F7F7F"/>
          <w:sz w:val="28"/>
          <w:szCs w:val="28"/>
        </w:rPr>
        <w:lastRenderedPageBreak/>
        <w:t>Input File Layout</w:t>
      </w:r>
      <w:bookmarkEnd w:id="792"/>
      <w:bookmarkEnd w:id="794"/>
    </w:p>
    <w:p w14:paraId="4FAFCF0C" w14:textId="2A54668D" w:rsidR="00A57493" w:rsidRDefault="00A57493" w:rsidP="00A57493">
      <w:pPr>
        <w:jc w:val="both"/>
      </w:pPr>
      <w:r>
        <w:t xml:space="preserve">This section specifies the layout of input file which MLI’s needs to send for their respective Loan information’s to request issuance of credit guarantees and/or </w:t>
      </w:r>
      <w:r w:rsidR="003867E9">
        <w:t>Continuity</w:t>
      </w:r>
      <w:r>
        <w:t xml:space="preserve"> of the credit guarantees from NCGTC.</w:t>
      </w:r>
    </w:p>
    <w:p w14:paraId="26A6EA6F" w14:textId="77777777"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95" w:name="_Toc436819446"/>
      <w:bookmarkStart w:id="796" w:name="_Toc483691707"/>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795"/>
      <w:bookmarkEnd w:id="796"/>
    </w:p>
    <w:p w14:paraId="7059D328" w14:textId="1B5B7884" w:rsidR="008A7B72" w:rsidRDefault="008A7B72" w:rsidP="008A7B72">
      <w:pPr>
        <w:jc w:val="both"/>
      </w:pPr>
      <w:r>
        <w:t xml:space="preserve">Refer the spread sheet – Standup India </w:t>
      </w:r>
      <w:r w:rsidRPr="00AB0360">
        <w:t>Scheme - New</w:t>
      </w:r>
      <w:r>
        <w:t xml:space="preserve"> and Continuity Input Layout for the fields included, Mandatory/optional level, allowed characters and usage of codes wherever applicable. </w:t>
      </w:r>
    </w:p>
    <w:p w14:paraId="410695D9" w14:textId="77777777" w:rsidR="008A7B72" w:rsidRPr="00B6577F" w:rsidRDefault="008A7B72" w:rsidP="008A7B72">
      <w:pPr>
        <w:jc w:val="both"/>
        <w:rPr>
          <w:b/>
        </w:rPr>
      </w:pPr>
      <w:r w:rsidRPr="00B6577F">
        <w:rPr>
          <w:b/>
        </w:rPr>
        <w:t>Note:</w:t>
      </w:r>
    </w:p>
    <w:p w14:paraId="6C7C6D74" w14:textId="06E51803" w:rsidR="00A57493" w:rsidRDefault="008F5424" w:rsidP="00427624">
      <w:pPr>
        <w:pStyle w:val="ListParagraph"/>
        <w:numPr>
          <w:ilvl w:val="0"/>
          <w:numId w:val="25"/>
        </w:numPr>
        <w:jc w:val="both"/>
      </w:pPr>
      <w:r>
        <w:t>Only two types of loan will be considered – Term Loan and/or Working capital loans.</w:t>
      </w:r>
    </w:p>
    <w:p w14:paraId="7D164E15" w14:textId="77777777" w:rsidR="008F5424" w:rsidRDefault="008F5424" w:rsidP="00427624">
      <w:pPr>
        <w:pStyle w:val="ListParagraph"/>
        <w:numPr>
          <w:ilvl w:val="0"/>
          <w:numId w:val="25"/>
        </w:numPr>
        <w:jc w:val="both"/>
      </w:pPr>
      <w:r>
        <w:t xml:space="preserve">Working capital loans to include Letter of Credit, Bank Guarantee and Overdraft type instruments as well. From CG point of view, it is agreed to have the summation amount of these instruments as non-fund based sanctioned amounts. </w:t>
      </w:r>
    </w:p>
    <w:p w14:paraId="7800996C" w14:textId="7E452DC3" w:rsidR="008F5424" w:rsidRDefault="008F5424" w:rsidP="008F5424">
      <w:pPr>
        <w:pStyle w:val="ListParagraph"/>
        <w:numPr>
          <w:ilvl w:val="0"/>
          <w:numId w:val="25"/>
        </w:numPr>
        <w:jc w:val="both"/>
      </w:pPr>
      <w:r>
        <w:t>The fund based sanctioned amount will be the Term loans or working capital limit.</w:t>
      </w:r>
    </w:p>
    <w:p w14:paraId="69D1572D" w14:textId="77777777" w:rsidR="008A7B72" w:rsidRDefault="008A7B72" w:rsidP="008A7B72">
      <w:pPr>
        <w:jc w:val="both"/>
      </w:pPr>
    </w:p>
    <w:p w14:paraId="776DAE47" w14:textId="487F81A0"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97" w:name="_Toc436819447"/>
      <w:bookmarkStart w:id="798" w:name="_Toc483691708"/>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r w:rsidRPr="00363581">
        <w:rPr>
          <w:rFonts w:ascii="Trebuchet MS" w:hAnsi="Trebuchet MS"/>
          <w:b/>
          <w:bCs/>
          <w:color w:val="000000" w:themeColor="text1"/>
          <w:szCs w:val="22"/>
        </w:rPr>
        <w:t xml:space="preserve">CG </w:t>
      </w:r>
      <w:bookmarkEnd w:id="797"/>
      <w:r w:rsidR="003867E9">
        <w:rPr>
          <w:rFonts w:ascii="Trebuchet MS" w:hAnsi="Trebuchet MS"/>
          <w:b/>
          <w:bCs/>
          <w:color w:val="000000" w:themeColor="text1"/>
          <w:szCs w:val="22"/>
        </w:rPr>
        <w:t>Continuity</w:t>
      </w:r>
      <w:bookmarkEnd w:id="798"/>
    </w:p>
    <w:p w14:paraId="490C4C32" w14:textId="1FF37BB6" w:rsidR="008A7B72" w:rsidRDefault="008A7B72" w:rsidP="008A7B72">
      <w:pPr>
        <w:jc w:val="both"/>
      </w:pPr>
      <w:r>
        <w:t xml:space="preserve">Refer the spread sheet </w:t>
      </w:r>
      <w:r w:rsidR="00097044">
        <w:t>–</w:t>
      </w:r>
      <w:r>
        <w:t xml:space="preserve"> </w:t>
      </w:r>
      <w:r w:rsidR="00097044">
        <w:t>Standup India</w:t>
      </w:r>
      <w:r w:rsidRPr="00AB0360">
        <w:t xml:space="preserve"> Scheme - New</w:t>
      </w:r>
      <w:r>
        <w:t xml:space="preserve"> and Continuity Input Layout for the fields included, Mandatory/optional level, allowed characters and usage of codes wherever applicable. </w:t>
      </w:r>
    </w:p>
    <w:p w14:paraId="77D3FC9E" w14:textId="77777777" w:rsidR="008A7B72" w:rsidRPr="00B6577F" w:rsidRDefault="008A7B72" w:rsidP="008A7B72">
      <w:pPr>
        <w:jc w:val="both"/>
        <w:rPr>
          <w:b/>
        </w:rPr>
      </w:pPr>
      <w:r w:rsidRPr="00B6577F">
        <w:rPr>
          <w:b/>
        </w:rPr>
        <w:t>Note:</w:t>
      </w:r>
    </w:p>
    <w:p w14:paraId="45C3C684" w14:textId="060D7E90" w:rsidR="00A57493" w:rsidRDefault="00A82DB2" w:rsidP="00427624">
      <w:pPr>
        <w:pStyle w:val="ListParagraph"/>
        <w:numPr>
          <w:ilvl w:val="0"/>
          <w:numId w:val="25"/>
        </w:numPr>
        <w:jc w:val="both"/>
      </w:pPr>
      <w:r>
        <w:t xml:space="preserve">As per NCGTC policy, the Modified Sanction Loan Amount/Limit </w:t>
      </w:r>
      <w:r w:rsidR="008F5424">
        <w:t xml:space="preserve">will not be allowed to decrease in case of term loans. For remaining loan types – they </w:t>
      </w:r>
      <w:r>
        <w:t xml:space="preserve">may </w:t>
      </w:r>
      <w:r w:rsidR="008F5424">
        <w:t>i</w:t>
      </w:r>
      <w:r>
        <w:t>ncreas</w:t>
      </w:r>
      <w:r w:rsidR="008F5424">
        <w:t>e or decrease as the case may be.</w:t>
      </w:r>
    </w:p>
    <w:p w14:paraId="2EAC1C83" w14:textId="77777777" w:rsidR="00A57493" w:rsidRDefault="00A57493" w:rsidP="00A57493">
      <w:pPr>
        <w:jc w:val="both"/>
      </w:pPr>
      <w:r>
        <w:t xml:space="preserve"> </w:t>
      </w:r>
    </w:p>
    <w:p w14:paraId="1BCE9B25" w14:textId="77777777" w:rsidR="00A57493" w:rsidRDefault="00A57493" w:rsidP="00A5749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60228DD7" w14:textId="77777777"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799" w:name="_Toc436819448"/>
      <w:bookmarkStart w:id="800" w:name="_Toc483691709"/>
      <w:r>
        <w:rPr>
          <w:rFonts w:ascii="Trebuchet MS" w:eastAsia="Times New Roman" w:hAnsi="Trebuchet MS" w:cs="Arial"/>
          <w:b/>
          <w:bCs/>
          <w:iCs/>
          <w:color w:val="7F7F7F"/>
          <w:sz w:val="28"/>
          <w:szCs w:val="28"/>
        </w:rPr>
        <w:lastRenderedPageBreak/>
        <w:t>Input File Format Processed By SURGE</w:t>
      </w:r>
      <w:bookmarkEnd w:id="799"/>
      <w:bookmarkEnd w:id="800"/>
      <w:r>
        <w:rPr>
          <w:rFonts w:ascii="Trebuchet MS" w:eastAsia="Times New Roman" w:hAnsi="Trebuchet MS" w:cs="Arial"/>
          <w:b/>
          <w:bCs/>
          <w:iCs/>
          <w:color w:val="7F7F7F"/>
          <w:sz w:val="28"/>
          <w:szCs w:val="28"/>
        </w:rPr>
        <w:t xml:space="preserve"> </w:t>
      </w:r>
    </w:p>
    <w:p w14:paraId="28A8622D" w14:textId="77777777" w:rsidR="00A57493" w:rsidRDefault="00A57493" w:rsidP="00A57493">
      <w:pPr>
        <w:jc w:val="both"/>
      </w:pPr>
      <w:r>
        <w:t>SURGE will accept input file from MLI(s) in following format only:</w:t>
      </w:r>
    </w:p>
    <w:p w14:paraId="5ECB0F7E" w14:textId="77777777" w:rsidR="00A57493" w:rsidRDefault="00A57493" w:rsidP="00427624">
      <w:pPr>
        <w:pStyle w:val="ListParagraph"/>
        <w:numPr>
          <w:ilvl w:val="0"/>
          <w:numId w:val="14"/>
        </w:numPr>
        <w:jc w:val="both"/>
      </w:pPr>
      <w:r>
        <w:t>XML layout</w:t>
      </w:r>
    </w:p>
    <w:p w14:paraId="37E2E12F" w14:textId="63576B45" w:rsidR="00A57493" w:rsidRDefault="00A57493" w:rsidP="00A57493">
      <w:pPr>
        <w:jc w:val="both"/>
      </w:pPr>
      <w:r>
        <w:t xml:space="preserve">XML is only format permissible as per eGov standards. SURGE will </w:t>
      </w:r>
      <w:r w:rsidRPr="002D4725">
        <w:rPr>
          <w:b/>
          <w:u w:val="single"/>
        </w:rPr>
        <w:t>NOT</w:t>
      </w:r>
      <w:r>
        <w:t xml:space="preserve"> processed files received in any other formats than those listed above.</w:t>
      </w:r>
    </w:p>
    <w:p w14:paraId="2684140B" w14:textId="2BBB19A6" w:rsidR="00A57493" w:rsidRDefault="00A57493" w:rsidP="00A57493">
      <w:pPr>
        <w:rPr>
          <w:rFonts w:ascii="Trebuchet MS" w:eastAsia="Times New Roman" w:hAnsi="Trebuchet MS" w:cs="Arial"/>
          <w:b/>
          <w:bCs/>
          <w:iCs/>
          <w:color w:val="7F7F7F"/>
          <w:sz w:val="28"/>
          <w:szCs w:val="28"/>
        </w:rPr>
      </w:pPr>
    </w:p>
    <w:p w14:paraId="3401A9C3" w14:textId="77777777"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801" w:name="_Toc436819449"/>
      <w:bookmarkStart w:id="802" w:name="_Toc483691710"/>
      <w:r>
        <w:rPr>
          <w:rFonts w:ascii="Trebuchet MS" w:eastAsia="Times New Roman" w:hAnsi="Trebuchet MS" w:cs="Arial"/>
          <w:b/>
          <w:bCs/>
          <w:iCs/>
          <w:color w:val="7F7F7F"/>
          <w:sz w:val="28"/>
          <w:szCs w:val="28"/>
        </w:rPr>
        <w:t>Preparation of I</w:t>
      </w:r>
      <w:r w:rsidRPr="0059069C">
        <w:rPr>
          <w:rFonts w:ascii="Trebuchet MS" w:eastAsia="Times New Roman" w:hAnsi="Trebuchet MS" w:cs="Arial"/>
          <w:b/>
          <w:bCs/>
          <w:iCs/>
          <w:color w:val="7F7F7F"/>
          <w:sz w:val="28"/>
          <w:szCs w:val="28"/>
        </w:rPr>
        <w:t>nput File</w:t>
      </w:r>
      <w:bookmarkEnd w:id="801"/>
      <w:bookmarkEnd w:id="802"/>
    </w:p>
    <w:p w14:paraId="27A71F7C" w14:textId="77777777" w:rsidR="005B0E6B" w:rsidRDefault="005B0E6B" w:rsidP="005B0E6B">
      <w:pPr>
        <w:jc w:val="both"/>
      </w:pPr>
      <w:r>
        <w:t>This section describes the process for preparation of input file which MLI needs to send to NCGTC. MLI’s need to prepare and send TWO separate files, each having different layout. The purpose of these two files is:</w:t>
      </w:r>
    </w:p>
    <w:p w14:paraId="516F91F7" w14:textId="77777777" w:rsidR="005B0E6B" w:rsidRDefault="005B0E6B" w:rsidP="005B0E6B">
      <w:pPr>
        <w:pStyle w:val="ListParagraph"/>
        <w:numPr>
          <w:ilvl w:val="0"/>
          <w:numId w:val="2"/>
        </w:numPr>
        <w:jc w:val="both"/>
      </w:pPr>
      <w:r>
        <w:t xml:space="preserve">NEW credit guarantees – Credit Guarantee request for </w:t>
      </w:r>
      <w:r w:rsidRPr="00580C97">
        <w:rPr>
          <w:i/>
        </w:rPr>
        <w:t>new</w:t>
      </w:r>
      <w:r>
        <w:t xml:space="preserve"> borrowings sanctioned under Standup India loans disbursed at their end (these disbursal can be full or partial). Only one CG request per quarter per customer for all the sanctions of various loans per customer is permissible. Refer file layout – 1.2.1.</w:t>
      </w:r>
    </w:p>
    <w:p w14:paraId="403F9A3B" w14:textId="77777777" w:rsidR="005B0E6B" w:rsidRDefault="005B0E6B" w:rsidP="005B0E6B">
      <w:pPr>
        <w:pStyle w:val="ListParagraph"/>
        <w:numPr>
          <w:ilvl w:val="0"/>
          <w:numId w:val="2"/>
        </w:numPr>
        <w:jc w:val="both"/>
      </w:pPr>
      <w:r>
        <w:t>CONTINUITY of CG – Continuing existing Credit Guarantee cover (i.e. maintaining the guarantee ‘In Force’ of EXISTING Credit Guarantee’s)</w:t>
      </w:r>
    </w:p>
    <w:p w14:paraId="630C99AE" w14:textId="77777777" w:rsidR="005B0E6B" w:rsidRDefault="005B0E6B" w:rsidP="005B0E6B">
      <w:pPr>
        <w:jc w:val="both"/>
      </w:pPr>
      <w:r>
        <w:rPr>
          <w:noProof/>
        </w:rPr>
        <mc:AlternateContent>
          <mc:Choice Requires="wps">
            <w:drawing>
              <wp:inline distT="0" distB="0" distL="0" distR="0" wp14:anchorId="754336B3" wp14:editId="2E965DF9">
                <wp:extent cx="5908040" cy="165735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1657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13F17F" w14:textId="77777777" w:rsidR="004E3325" w:rsidRDefault="004E3325" w:rsidP="005B0E6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22245B92" w14:textId="77777777" w:rsidR="004E3325" w:rsidRDefault="004E3325" w:rsidP="005B0E6B">
                            <w:pPr>
                              <w:pStyle w:val="ListParagraph"/>
                              <w:numPr>
                                <w:ilvl w:val="0"/>
                                <w:numId w:val="19"/>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14:paraId="67D9BFFC" w14:textId="77777777" w:rsidR="004E3325" w:rsidRPr="00672A8E" w:rsidRDefault="004E3325" w:rsidP="005B0E6B">
                            <w:pPr>
                              <w:pStyle w:val="ListParagraph"/>
                              <w:numPr>
                                <w:ilvl w:val="0"/>
                                <w:numId w:val="19"/>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is decided to receive and process the input files for </w:t>
                            </w:r>
                            <w:r>
                              <w:rPr>
                                <w:rFonts w:asciiTheme="majorHAnsi" w:hAnsiTheme="majorHAnsi"/>
                              </w:rPr>
                              <w:t>continuity of existing g</w:t>
                            </w:r>
                            <w:r w:rsidRPr="00672A8E">
                              <w:rPr>
                                <w:rFonts w:asciiTheme="majorHAnsi" w:hAnsiTheme="majorHAnsi"/>
                              </w:rPr>
                              <w:t>uarantees.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4336B3" id="Rectangle 79" o:spid="_x0000_s1029" style="width:465.2pt;height:1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" fillcolor="white [3201]" strokecolor="#70ad47 [3209]" strokeweight="1pt">
                <v:textbox>
                  <w:txbxContent>
                    <w:p w14:paraId="1213F17F" w14:textId="77777777" w:rsidR="004E3325" w:rsidRDefault="004E3325" w:rsidP="005B0E6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22245B92" w14:textId="77777777" w:rsidR="004E3325" w:rsidRDefault="004E3325" w:rsidP="005B0E6B">
                      <w:pPr>
                        <w:pStyle w:val="ListParagraph"/>
                        <w:numPr>
                          <w:ilvl w:val="0"/>
                          <w:numId w:val="19"/>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14:paraId="67D9BFFC" w14:textId="77777777" w:rsidR="004E3325" w:rsidRPr="00672A8E" w:rsidRDefault="004E3325" w:rsidP="005B0E6B">
                      <w:pPr>
                        <w:pStyle w:val="ListParagraph"/>
                        <w:numPr>
                          <w:ilvl w:val="0"/>
                          <w:numId w:val="19"/>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is decided to receive and process the input files for </w:t>
                      </w:r>
                      <w:r>
                        <w:rPr>
                          <w:rFonts w:asciiTheme="majorHAnsi" w:hAnsiTheme="majorHAnsi"/>
                        </w:rPr>
                        <w:t>continuity of existing g</w:t>
                      </w:r>
                      <w:r w:rsidRPr="00672A8E">
                        <w:rPr>
                          <w:rFonts w:asciiTheme="majorHAnsi" w:hAnsiTheme="majorHAnsi"/>
                        </w:rPr>
                        <w:t>uarantees.</w:t>
                      </w:r>
                    </w:p>
                  </w:txbxContent>
                </v:textbox>
                <w10:anchorlock/>
              </v:rect>
            </w:pict>
          </mc:Fallback>
        </mc:AlternateContent>
      </w:r>
    </w:p>
    <w:p w14:paraId="757096A7" w14:textId="77777777" w:rsidR="005B0E6B" w:rsidRDefault="005B0E6B" w:rsidP="005B0E6B">
      <w:pPr>
        <w:jc w:val="both"/>
      </w:pPr>
    </w:p>
    <w:p w14:paraId="7B507AD4"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03" w:name="_Toc436819450"/>
      <w:bookmarkStart w:id="804" w:name="_Toc473636722"/>
      <w:bookmarkStart w:id="805" w:name="_Toc483691711"/>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803"/>
      <w:bookmarkEnd w:id="804"/>
      <w:bookmarkEnd w:id="805"/>
    </w:p>
    <w:p w14:paraId="59850216" w14:textId="77777777" w:rsidR="005B0E6B" w:rsidRPr="005122C5" w:rsidRDefault="005B0E6B" w:rsidP="005B0E6B">
      <w:pPr>
        <w:jc w:val="both"/>
      </w:pPr>
      <w:r w:rsidRPr="005122C5">
        <w:t>As a part of MLI’s loan business at their end, they will sanction and disburse Loans to the borrower under the Stand Up India Scheme. While doing these sanctions and disbursement</w:t>
      </w:r>
      <w:r>
        <w:t>s</w:t>
      </w:r>
      <w:r w:rsidRPr="005122C5">
        <w:t>, MLI’s will:</w:t>
      </w:r>
    </w:p>
    <w:p w14:paraId="5EADF58F" w14:textId="77777777" w:rsidR="005B0E6B" w:rsidRPr="005122C5" w:rsidRDefault="005B0E6B" w:rsidP="005B0E6B">
      <w:pPr>
        <w:pStyle w:val="ListParagraph"/>
        <w:numPr>
          <w:ilvl w:val="0"/>
          <w:numId w:val="3"/>
        </w:numPr>
        <w:jc w:val="both"/>
      </w:pPr>
      <w:r w:rsidRPr="005122C5">
        <w:t>Undertake various business checks and validations to ascertain the eligibility of the borrower.</w:t>
      </w:r>
    </w:p>
    <w:p w14:paraId="52B25A8C" w14:textId="77777777" w:rsidR="005B0E6B" w:rsidRPr="005122C5" w:rsidRDefault="005B0E6B" w:rsidP="005B0E6B">
      <w:pPr>
        <w:pStyle w:val="ListParagraph"/>
        <w:numPr>
          <w:ilvl w:val="0"/>
          <w:numId w:val="3"/>
        </w:numPr>
        <w:jc w:val="both"/>
      </w:pPr>
      <w:r w:rsidRPr="005122C5">
        <w:t>Disburse loan amount in full or in partial.</w:t>
      </w:r>
    </w:p>
    <w:p w14:paraId="1F488068" w14:textId="77777777" w:rsidR="005B0E6B" w:rsidRPr="005122C5" w:rsidRDefault="005B0E6B" w:rsidP="005B0E6B">
      <w:pPr>
        <w:pStyle w:val="ListParagraph"/>
        <w:numPr>
          <w:ilvl w:val="0"/>
          <w:numId w:val="3"/>
        </w:numPr>
        <w:jc w:val="both"/>
      </w:pPr>
      <w:r w:rsidRPr="005122C5">
        <w:t xml:space="preserve">Maintain relevant details of the loan account(s) in their IT system </w:t>
      </w:r>
      <w:r w:rsidRPr="005122C5">
        <w:rPr>
          <w:i/>
        </w:rPr>
        <w:t>(Presuming Core Banking System).</w:t>
      </w:r>
    </w:p>
    <w:p w14:paraId="3B72DD90" w14:textId="77777777" w:rsidR="005B0E6B" w:rsidRDefault="005B0E6B" w:rsidP="005B0E6B">
      <w:pPr>
        <w:jc w:val="both"/>
      </w:pPr>
      <w:r>
        <w:t xml:space="preserve">Whilst the above activities from the loan business perspective is being done by the MLI’s, they </w:t>
      </w:r>
      <w:r w:rsidRPr="003A54F1">
        <w:rPr>
          <w:i/>
        </w:rPr>
        <w:t>may</w:t>
      </w:r>
      <w:r>
        <w:t xml:space="preserve"> essentially leverage the benefit of NCGTC’s Stand Up India Loan Guarantee Scheme. </w:t>
      </w:r>
    </w:p>
    <w:p w14:paraId="40AAB79A" w14:textId="77777777" w:rsidR="005B0E6B" w:rsidRDefault="005B0E6B" w:rsidP="005B0E6B">
      <w:pPr>
        <w:jc w:val="both"/>
      </w:pPr>
      <w:r>
        <w:lastRenderedPageBreak/>
        <w:t>As a part of this scheme, MLI’s are advised to send their requests to NCGTC for issuing credit guarantees in following steps:</w:t>
      </w:r>
    </w:p>
    <w:p w14:paraId="70526410" w14:textId="77777777" w:rsidR="005B0E6B" w:rsidRDefault="005B0E6B" w:rsidP="005B0E6B">
      <w:pPr>
        <w:pStyle w:val="ListParagraph"/>
        <w:numPr>
          <w:ilvl w:val="0"/>
          <w:numId w:val="15"/>
        </w:numPr>
        <w:jc w:val="both"/>
      </w:pPr>
      <w:r>
        <w:t xml:space="preserve">At the end of every quarter, MLI needs to extract and provide only one credit information which incorporates all loan information for all those </w:t>
      </w:r>
      <w:r w:rsidRPr="00CC5993">
        <w:rPr>
          <w:u w:val="single"/>
        </w:rPr>
        <w:t>NEW</w:t>
      </w:r>
      <w:r>
        <w:t xml:space="preserve"> loan accounts created on or after the SCHEME START DATE</w:t>
      </w:r>
      <w:r w:rsidRPr="00BE3328">
        <w:t xml:space="preserve"> </w:t>
      </w:r>
      <w:r>
        <w:t xml:space="preserve">and from which has any one loan needs to have an </w:t>
      </w:r>
      <w:r w:rsidRPr="00CC5993">
        <w:rPr>
          <w:u w:val="single"/>
        </w:rPr>
        <w:t>EFFECTIVE DISBURSEMENT</w:t>
      </w:r>
      <w:r>
        <w:t xml:space="preserve"> of loan amount (either full or partial) in the PREVIOUS QUARTER in a file, called as ‘Input File – </w:t>
      </w:r>
      <w:r w:rsidRPr="00C96EF3">
        <w:t>New CG Issuance</w:t>
      </w:r>
      <w:r>
        <w:t>’. Information to be extracted in the layout mentioned in the section 1.2.1 and in the format mentioned in section 1.3.</w:t>
      </w:r>
    </w:p>
    <w:p w14:paraId="23D5A0D7" w14:textId="77777777" w:rsidR="005B0E6B" w:rsidRDefault="005B0E6B" w:rsidP="005B0E6B">
      <w:pPr>
        <w:pStyle w:val="ListParagraph"/>
        <w:numPr>
          <w:ilvl w:val="0"/>
          <w:numId w:val="15"/>
        </w:numPr>
        <w:jc w:val="both"/>
      </w:pPr>
      <w:r>
        <w:t xml:space="preserve">For New Credit Guarantee Request, for the first time (i.e. immediately after the enrolment with NCGTC for Stand Up India Loan Scheme) MLI’s will be permitted to extract and send the loan accounts for all those loan accounts created Post the scheme start date and which has an </w:t>
      </w:r>
      <w:r w:rsidRPr="00CC5993">
        <w:rPr>
          <w:u w:val="single"/>
        </w:rPr>
        <w:t>EFFECTIVE DISBURSEMENT</w:t>
      </w:r>
      <w:r>
        <w:t xml:space="preserve"> of loan amount till  PREVIOUS QUARTER END DATE (either full or partial) in a file, called as ‘Input File – </w:t>
      </w:r>
      <w:r w:rsidRPr="00C96EF3">
        <w:t>New CG Issuance</w:t>
      </w:r>
      <w:r>
        <w:t xml:space="preserve">’. Information to be extracted in the layout mentioned in the section 1.2.1 and in the format mentioned in section 1.3. </w:t>
      </w:r>
    </w:p>
    <w:p w14:paraId="558828A7" w14:textId="77777777" w:rsidR="005B0E6B" w:rsidRDefault="005B0E6B" w:rsidP="005B0E6B">
      <w:pPr>
        <w:pStyle w:val="ListParagraph"/>
        <w:jc w:val="both"/>
      </w:pPr>
      <w:r>
        <w:t xml:space="preserve">Consequently after the first submission and process of request for credit guarantees, point no. 1 mentioned above is applicable. </w:t>
      </w:r>
    </w:p>
    <w:p w14:paraId="638C729F" w14:textId="77777777" w:rsidR="005B0E6B" w:rsidRDefault="005B0E6B" w:rsidP="005B0E6B">
      <w:pPr>
        <w:pStyle w:val="ListParagraph"/>
        <w:numPr>
          <w:ilvl w:val="0"/>
          <w:numId w:val="15"/>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wherein certain scheme specific parameters are defined. System will extract and split the records for specific guarantee treatment/operations defined in the scheme docket which is – ‘GEN’. </w:t>
      </w:r>
    </w:p>
    <w:p w14:paraId="1E162371" w14:textId="77777777" w:rsidR="005B0E6B" w:rsidRDefault="005B0E6B" w:rsidP="005B0E6B">
      <w:pPr>
        <w:pStyle w:val="ListParagraph"/>
        <w:numPr>
          <w:ilvl w:val="0"/>
          <w:numId w:val="15"/>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14:paraId="525A6C2F" w14:textId="77777777" w:rsidR="005B0E6B" w:rsidRDefault="005B0E6B" w:rsidP="005B0E6B">
      <w:pPr>
        <w:pStyle w:val="ListParagraph"/>
        <w:numPr>
          <w:ilvl w:val="0"/>
          <w:numId w:val="15"/>
        </w:numPr>
        <w:jc w:val="both"/>
      </w:pPr>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p>
    <w:p w14:paraId="71F52183" w14:textId="77777777" w:rsidR="005B0E6B" w:rsidRPr="00147856" w:rsidRDefault="005B0E6B" w:rsidP="005B0E6B">
      <w:pPr>
        <w:pStyle w:val="ListParagraph"/>
        <w:numPr>
          <w:ilvl w:val="0"/>
          <w:numId w:val="15"/>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14:paraId="641381A5" w14:textId="77777777" w:rsidR="005B0E6B" w:rsidRDefault="005B0E6B" w:rsidP="005B0E6B">
      <w:pPr>
        <w:jc w:val="both"/>
      </w:pPr>
    </w:p>
    <w:p w14:paraId="5B6175E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06" w:name="_Toc436819451"/>
      <w:bookmarkStart w:id="807" w:name="_Toc473636723"/>
      <w:bookmarkStart w:id="808" w:name="_Toc483691712"/>
      <w:r w:rsidRPr="00047548">
        <w:rPr>
          <w:rFonts w:ascii="Trebuchet MS" w:hAnsi="Trebuchet MS"/>
          <w:b/>
          <w:bCs/>
          <w:color w:val="000000" w:themeColor="text1"/>
          <w:szCs w:val="22"/>
        </w:rPr>
        <w:t>Requesting Quotes for Credit Guarantee</w:t>
      </w:r>
      <w:bookmarkEnd w:id="806"/>
      <w:r>
        <w:rPr>
          <w:rFonts w:ascii="Trebuchet MS" w:hAnsi="Trebuchet MS"/>
          <w:b/>
          <w:bCs/>
          <w:color w:val="000000" w:themeColor="text1"/>
          <w:szCs w:val="22"/>
        </w:rPr>
        <w:t xml:space="preserve"> Continuity</w:t>
      </w:r>
      <w:bookmarkEnd w:id="807"/>
      <w:bookmarkEnd w:id="808"/>
    </w:p>
    <w:p w14:paraId="44F3F189" w14:textId="77777777" w:rsidR="005B0E6B" w:rsidRDefault="005B0E6B" w:rsidP="005B0E6B">
      <w:pPr>
        <w:jc w:val="both"/>
      </w:pPr>
      <w:r>
        <w:t>Credit Guarantee’s issued under the ‘Stand Up India Loan Scheme’ scheme by NCGTC needs to be CONTINUED every annum.  For continuing these guarantees, MLI’s are advised to send their requests to NCGTC and follow these steps:</w:t>
      </w:r>
    </w:p>
    <w:p w14:paraId="5D85E278" w14:textId="77777777" w:rsidR="005B0E6B" w:rsidRDefault="005B0E6B" w:rsidP="005B0E6B">
      <w:pPr>
        <w:pStyle w:val="ListParagraph"/>
        <w:numPr>
          <w:ilvl w:val="0"/>
          <w:numId w:val="16"/>
        </w:numPr>
        <w:jc w:val="both"/>
      </w:pPr>
      <w:r>
        <w:t>At the end of every financial year end, MLI’s needs to extract the loan information from their IT system for all those loan accounts due for continuity in the next financial year</w:t>
      </w:r>
      <w:r w:rsidRPr="005D2322">
        <w:t xml:space="preserve"> </w:t>
      </w:r>
      <w:r>
        <w:t>in a file, called as ‘Input File – CG Continuity’. Information to be extracted in the layout mentioned in the section 1.2.2 and in the format mentioned in section 1.3.</w:t>
      </w:r>
    </w:p>
    <w:p w14:paraId="744DFD4B" w14:textId="77777777" w:rsidR="005B0E6B" w:rsidRDefault="005B0E6B" w:rsidP="005B0E6B">
      <w:pPr>
        <w:pStyle w:val="ListParagraph"/>
        <w:numPr>
          <w:ilvl w:val="0"/>
          <w:numId w:val="16"/>
        </w:numPr>
        <w:jc w:val="both"/>
      </w:pPr>
      <w:r>
        <w:t>MLI’s are allowed to send revised values of the ‘Sanctioned Loan Amount’, ‘Outstanding Loan Amount’ etc. of these Loan Accounts which may vary due to loan restructuring, enhancements or reductions or overdue on account of unpaid interest and/or penalty’s levied by MLI to the borrower.</w:t>
      </w:r>
    </w:p>
    <w:p w14:paraId="6EFB0F11" w14:textId="77777777" w:rsidR="005B0E6B" w:rsidRDefault="005B0E6B" w:rsidP="005B0E6B">
      <w:pPr>
        <w:pStyle w:val="ListParagraph"/>
        <w:numPr>
          <w:ilvl w:val="0"/>
          <w:numId w:val="16"/>
        </w:numPr>
        <w:jc w:val="both"/>
      </w:pPr>
      <w:r>
        <w:lastRenderedPageBreak/>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wherein certain scheme specific parameters are defined. System will extract and split the records for specific guarantee treatment/operations defined in the scheme docket which is – ‘GEN’.</w:t>
      </w:r>
    </w:p>
    <w:p w14:paraId="307E03E0" w14:textId="77777777" w:rsidR="005B0E6B" w:rsidRDefault="005B0E6B" w:rsidP="005B0E6B">
      <w:pPr>
        <w:pStyle w:val="ListParagraph"/>
        <w:numPr>
          <w:ilvl w:val="0"/>
          <w:numId w:val="16"/>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14:paraId="6D677639" w14:textId="77777777" w:rsidR="005B0E6B" w:rsidRDefault="005B0E6B" w:rsidP="005B0E6B">
      <w:pPr>
        <w:pStyle w:val="ListParagraph"/>
        <w:numPr>
          <w:ilvl w:val="0"/>
          <w:numId w:val="16"/>
        </w:numPr>
        <w:jc w:val="both"/>
      </w:pPr>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p>
    <w:p w14:paraId="6B1E5DD3" w14:textId="352F5E58" w:rsidR="00A57493" w:rsidRDefault="005B0E6B" w:rsidP="005B0E6B">
      <w:pPr>
        <w:pStyle w:val="ListParagraph"/>
        <w:numPr>
          <w:ilvl w:val="0"/>
          <w:numId w:val="16"/>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14:paraId="02166142" w14:textId="3C8E4623" w:rsidR="00A57493" w:rsidRDefault="00A57493" w:rsidP="003A4671">
      <w:pPr>
        <w:jc w:val="both"/>
        <w:rPr>
          <w:rFonts w:asciiTheme="majorHAnsi" w:hAnsiTheme="majorHAnsi"/>
          <w:b/>
        </w:rPr>
      </w:pPr>
    </w:p>
    <w:p w14:paraId="39258009" w14:textId="21B19B03" w:rsidR="006A3E5B" w:rsidRDefault="006A3E5B" w:rsidP="003A4671">
      <w:pPr>
        <w:jc w:val="both"/>
        <w:rPr>
          <w:rFonts w:asciiTheme="majorHAnsi" w:hAnsiTheme="majorHAnsi"/>
          <w:b/>
        </w:rPr>
      </w:pPr>
      <w:r>
        <w:rPr>
          <w:noProof/>
        </w:rPr>
        <mc:AlternateContent>
          <mc:Choice Requires="wps">
            <w:drawing>
              <wp:anchor distT="0" distB="0" distL="114300" distR="114300" simplePos="0" relativeHeight="251774976" behindDoc="0" locked="0" layoutInCell="1" allowOverlap="1" wp14:anchorId="051B5172" wp14:editId="685A729B">
                <wp:simplePos x="0" y="0"/>
                <wp:positionH relativeFrom="column">
                  <wp:posOffset>0</wp:posOffset>
                </wp:positionH>
                <wp:positionV relativeFrom="paragraph">
                  <wp:posOffset>41778</wp:posOffset>
                </wp:positionV>
                <wp:extent cx="5908040" cy="1115060"/>
                <wp:effectExtent l="0" t="0" r="16510" b="27940"/>
                <wp:wrapSquare wrapText="bothSides"/>
                <wp:docPr id="52" name="Rectangle 52"/>
                <wp:cNvGraphicFramePr/>
                <a:graphic xmlns:a="http://schemas.openxmlformats.org/drawingml/2006/main">
                  <a:graphicData uri="http://schemas.microsoft.com/office/word/2010/wordprocessingShape">
                    <wps:wsp>
                      <wps:cNvSpPr/>
                      <wps:spPr>
                        <a:xfrm>
                          <a:off x="0" y="0"/>
                          <a:ext cx="5908040" cy="1115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C978F5" w14:textId="77777777" w:rsidR="004E3325" w:rsidRPr="00D451B1" w:rsidRDefault="004E3325" w:rsidP="006A3E5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D3208ED" w14:textId="77777777" w:rsidR="004E3325" w:rsidRDefault="004E3325" w:rsidP="00427624">
                            <w:pPr>
                              <w:pStyle w:val="ListParagraph"/>
                              <w:numPr>
                                <w:ilvl w:val="0"/>
                                <w:numId w:val="4"/>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14:paraId="438D2F3C" w14:textId="77777777" w:rsidR="004E3325" w:rsidRPr="005D2322" w:rsidRDefault="004E3325" w:rsidP="00427624">
                            <w:pPr>
                              <w:pStyle w:val="ListParagraph"/>
                              <w:numPr>
                                <w:ilvl w:val="0"/>
                                <w:numId w:val="4"/>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1B5172" id="Rectangle 52" o:spid="_x0000_s1030" style="position:absolute;left:0;text-align:left;margin-left:0;margin-top:3.3pt;width:465.2pt;height:87.8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" fillcolor="white [3201]" strokecolor="#70ad47 [3209]" strokeweight="1pt">
                <v:textbox>
                  <w:txbxContent>
                    <w:p w14:paraId="25C978F5" w14:textId="77777777" w:rsidR="004E3325" w:rsidRPr="00D451B1" w:rsidRDefault="004E3325" w:rsidP="006A3E5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D3208ED" w14:textId="77777777" w:rsidR="004E3325" w:rsidRDefault="004E3325" w:rsidP="00427624">
                      <w:pPr>
                        <w:pStyle w:val="ListParagraph"/>
                        <w:numPr>
                          <w:ilvl w:val="0"/>
                          <w:numId w:val="4"/>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14:paraId="438D2F3C" w14:textId="77777777" w:rsidR="004E3325" w:rsidRPr="005D2322" w:rsidRDefault="004E3325" w:rsidP="00427624">
                      <w:pPr>
                        <w:pStyle w:val="ListParagraph"/>
                        <w:numPr>
                          <w:ilvl w:val="0"/>
                          <w:numId w:val="4"/>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v:textbox>
                <w10:wrap type="square"/>
              </v:rect>
            </w:pict>
          </mc:Fallback>
        </mc:AlternateContent>
      </w:r>
    </w:p>
    <w:p w14:paraId="244FD5CA" w14:textId="77777777" w:rsidR="006A3E5B" w:rsidRPr="003A4671" w:rsidRDefault="006A3E5B" w:rsidP="003A4671">
      <w:pPr>
        <w:jc w:val="both"/>
        <w:rPr>
          <w:rFonts w:asciiTheme="majorHAnsi" w:hAnsiTheme="majorHAnsi"/>
          <w:b/>
        </w:rPr>
      </w:pPr>
    </w:p>
    <w:p w14:paraId="3E4C0B8E" w14:textId="77777777" w:rsidR="00A57493"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09" w:name="_Toc436819452"/>
      <w:bookmarkStart w:id="810" w:name="_Toc483691713"/>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809"/>
      <w:bookmarkEnd w:id="810"/>
    </w:p>
    <w:p w14:paraId="066410EB" w14:textId="72E2AD53" w:rsidR="00A57493" w:rsidRDefault="00F66835" w:rsidP="00A57493">
      <w:pPr>
        <w:rPr>
          <w:ins w:id="811" w:author="Sachin Patange" w:date="2017-04-30T11:42:00Z"/>
        </w:rPr>
      </w:pPr>
      <w:ins w:id="812" w:author="Sachin Patange" w:date="2017-04-30T11:42:00Z">
        <w:r>
          <w:rPr>
            <w:noProof/>
          </w:rPr>
          <w:drawing>
            <wp:inline distT="0" distB="0" distL="0" distR="0" wp14:anchorId="7D20484D" wp14:editId="3ADAC1EB">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ins>
    </w:p>
    <w:p w14:paraId="7428A900" w14:textId="77777777" w:rsidR="00F66835" w:rsidRPr="0009542B" w:rsidRDefault="00F66835" w:rsidP="00A57493"/>
    <w:p w14:paraId="47E9C20A" w14:textId="568FF6A1" w:rsidR="00A57493" w:rsidRDefault="00A57493" w:rsidP="00A57493">
      <w:pPr>
        <w:jc w:val="both"/>
      </w:pPr>
      <w:del w:id="813" w:author="Sachin Patange" w:date="2017-04-30T11:42:00Z">
        <w:r w:rsidDel="00F66835">
          <w:rPr>
            <w:noProof/>
          </w:rPr>
          <w:lastRenderedPageBreak/>
          <w:drawing>
            <wp:inline distT="0" distB="0" distL="0" distR="0" wp14:anchorId="771961F8" wp14:editId="6BF571F3">
              <wp:extent cx="5943600" cy="2013928"/>
              <wp:effectExtent l="0" t="0" r="1905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del>
    </w:p>
    <w:p w14:paraId="6DC5DC16" w14:textId="77777777" w:rsidR="00A57493" w:rsidRDefault="00A57493" w:rsidP="00A57493">
      <w:pPr>
        <w:jc w:val="both"/>
      </w:pPr>
    </w:p>
    <w:p w14:paraId="6AF27262" w14:textId="77777777" w:rsidR="000E7245" w:rsidRDefault="000E7245" w:rsidP="00A57493">
      <w:pPr>
        <w:jc w:val="both"/>
      </w:pPr>
    </w:p>
    <w:p w14:paraId="29C99C03" w14:textId="77777777" w:rsidR="00BD60C6" w:rsidRDefault="00BD60C6" w:rsidP="00BD60C6">
      <w:pPr>
        <w:jc w:val="both"/>
      </w:pPr>
      <w:r>
        <w:t>Note: MLI’s are expected to perform these steps in stipulated time communicated by NCGTC to MLI’s.</w:t>
      </w:r>
    </w:p>
    <w:p w14:paraId="7C46CC26" w14:textId="75F3C943" w:rsidR="00A57493" w:rsidRDefault="00A57493" w:rsidP="00A5749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088EC7F" w14:textId="77777777" w:rsidR="005B0E6B"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814" w:name="_Toc473636725"/>
      <w:bookmarkStart w:id="815" w:name="_Toc483691714"/>
      <w:r>
        <w:rPr>
          <w:rFonts w:ascii="Trebuchet MS" w:eastAsia="Times New Roman" w:hAnsi="Trebuchet MS" w:cs="Arial"/>
          <w:b/>
          <w:bCs/>
          <w:iCs/>
          <w:color w:val="7F7F7F"/>
          <w:sz w:val="28"/>
          <w:szCs w:val="28"/>
        </w:rPr>
        <w:lastRenderedPageBreak/>
        <w:t>Generation of New Credit Guarantee</w:t>
      </w:r>
      <w:bookmarkEnd w:id="814"/>
      <w:bookmarkEnd w:id="815"/>
      <w:r>
        <w:rPr>
          <w:rFonts w:ascii="Trebuchet MS" w:eastAsia="Times New Roman" w:hAnsi="Trebuchet MS" w:cs="Arial"/>
          <w:b/>
          <w:bCs/>
          <w:iCs/>
          <w:color w:val="7F7F7F"/>
          <w:sz w:val="28"/>
          <w:szCs w:val="28"/>
        </w:rPr>
        <w:t xml:space="preserve"> </w:t>
      </w:r>
    </w:p>
    <w:p w14:paraId="1FE57212" w14:textId="77777777" w:rsidR="005B0E6B" w:rsidRDefault="005B0E6B" w:rsidP="005B0E6B">
      <w:pPr>
        <w:jc w:val="both"/>
      </w:pPr>
      <w:r>
        <w:t xml:space="preserve">System initiates processing of input file for on upload and approval of loan data file from MLI’s (along with acceptance to the terms &amp; conditions of Management certificate) for a given batch execution.   </w:t>
      </w:r>
    </w:p>
    <w:p w14:paraId="4055DD47" w14:textId="77777777" w:rsidR="005B0E6B" w:rsidRDefault="005B0E6B" w:rsidP="005B0E6B">
      <w:pPr>
        <w:jc w:val="both"/>
        <w:rPr>
          <w:i/>
        </w:rPr>
      </w:pPr>
      <w:r>
        <w:rPr>
          <w:i/>
        </w:rPr>
        <w:t>Note:</w:t>
      </w:r>
    </w:p>
    <w:p w14:paraId="3916CFBD" w14:textId="77777777" w:rsidR="005B0E6B" w:rsidRDefault="005B0E6B" w:rsidP="005B0E6B">
      <w:pPr>
        <w:pStyle w:val="ListParagraph"/>
        <w:numPr>
          <w:ilvl w:val="0"/>
          <w:numId w:val="32"/>
        </w:numPr>
        <w:jc w:val="both"/>
      </w:pPr>
      <w:r w:rsidRPr="00C42160">
        <w:rPr>
          <w:i/>
        </w:rPr>
        <w:t>If MLI uploads an input file as per the layout mentioned in the section 1.2.1 and in the format mentioned in section 1.3, and in this file, if the customer id’s of these records do not exists in CG Issuance table, then, system will consider these loan information as NEW loan information and issue them NEW CGPAN after processing</w:t>
      </w:r>
      <w:r>
        <w:rPr>
          <w:i/>
        </w:rPr>
        <w:t>.</w:t>
      </w:r>
    </w:p>
    <w:p w14:paraId="3B2C46D9" w14:textId="77777777" w:rsidR="005B0E6B" w:rsidRDefault="005B0E6B" w:rsidP="005B0E6B">
      <w:pPr>
        <w:jc w:val="both"/>
      </w:pPr>
      <w:r>
        <w:rPr>
          <w:noProof/>
        </w:rPr>
        <w:drawing>
          <wp:anchor distT="0" distB="0" distL="114300" distR="114300" simplePos="0" relativeHeight="251777024" behindDoc="0" locked="0" layoutInCell="1" allowOverlap="1" wp14:anchorId="0A0F557E" wp14:editId="090C940B">
            <wp:simplePos x="0" y="0"/>
            <wp:positionH relativeFrom="column">
              <wp:posOffset>20320</wp:posOffset>
            </wp:positionH>
            <wp:positionV relativeFrom="paragraph">
              <wp:posOffset>417195</wp:posOffset>
            </wp:positionV>
            <wp:extent cx="6379845" cy="2013585"/>
            <wp:effectExtent l="3810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r>
        <w:t>Steps involved in the batch execution for generating the NEW credit guarantees entails following steps:</w:t>
      </w:r>
    </w:p>
    <w:p w14:paraId="2CA6CDB9" w14:textId="77777777" w:rsidR="005B0E6B" w:rsidRDefault="005B0E6B" w:rsidP="005B0E6B">
      <w:pPr>
        <w:jc w:val="both"/>
      </w:pPr>
    </w:p>
    <w:p w14:paraId="162EF259" w14:textId="77777777" w:rsidR="005B0E6B" w:rsidRDefault="005B0E6B" w:rsidP="005B0E6B">
      <w:pPr>
        <w:jc w:val="both"/>
      </w:pPr>
      <w:r>
        <w:t>The above is a schematic representation of various processes which will execute in batch mode of NCGTC system. Status reports will be generated at the end of each process to keep NCGTC end users informed and take corrective actions.</w:t>
      </w:r>
    </w:p>
    <w:p w14:paraId="22140664" w14:textId="77777777" w:rsidR="005B0E6B" w:rsidRDefault="005B0E6B" w:rsidP="005B0E6B">
      <w:pPr>
        <w:jc w:val="both"/>
      </w:pPr>
    </w:p>
    <w:p w14:paraId="7545FDCC"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16" w:name="_Toc473636726"/>
      <w:bookmarkStart w:id="817" w:name="_Toc483691715"/>
      <w:r>
        <w:rPr>
          <w:rFonts w:ascii="Trebuchet MS" w:hAnsi="Trebuchet MS"/>
          <w:b/>
          <w:bCs/>
          <w:color w:val="000000" w:themeColor="text1"/>
          <w:szCs w:val="22"/>
        </w:rPr>
        <w:t>Input File Content to Staging Area</w:t>
      </w:r>
      <w:bookmarkEnd w:id="816"/>
      <w:bookmarkEnd w:id="817"/>
    </w:p>
    <w:p w14:paraId="1926624A" w14:textId="77777777" w:rsidR="005B0E6B" w:rsidRDefault="005B0E6B" w:rsidP="005B0E6B">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70956900" w14:textId="77777777" w:rsidR="005B0E6B" w:rsidRDefault="005B0E6B" w:rsidP="005B0E6B">
      <w:pPr>
        <w:jc w:val="both"/>
      </w:pPr>
    </w:p>
    <w:p w14:paraId="2EEA2714"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18" w:name="_Toc473636727"/>
      <w:bookmarkStart w:id="819" w:name="_Toc483691716"/>
      <w:r>
        <w:rPr>
          <w:rFonts w:ascii="Trebuchet MS" w:hAnsi="Trebuchet MS"/>
          <w:b/>
          <w:bCs/>
          <w:color w:val="000000" w:themeColor="text1"/>
          <w:szCs w:val="22"/>
        </w:rPr>
        <w:t>Eligibility Criteria Checks – New CG Request</w:t>
      </w:r>
      <w:bookmarkEnd w:id="818"/>
      <w:bookmarkEnd w:id="819"/>
    </w:p>
    <w:p w14:paraId="67E9EA54" w14:textId="77777777" w:rsidR="005B0E6B" w:rsidRDefault="005B0E6B" w:rsidP="005B0E6B">
      <w:pPr>
        <w:jc w:val="both"/>
      </w:pPr>
      <w:r>
        <w:t xml:space="preserve">Following checks are performed on each MLI Loan Accounts to ascertain their eligibility for issuing credit guarantees. Approved Input file will be processed for each record and the record will be </w:t>
      </w:r>
      <w:r w:rsidRPr="00344D99">
        <w:rPr>
          <w:i/>
          <w:u w:val="single"/>
        </w:rPr>
        <w:t>REJECTED if</w:t>
      </w:r>
      <w:r>
        <w:t>:</w:t>
      </w:r>
    </w:p>
    <w:p w14:paraId="13CF7DF9" w14:textId="77777777" w:rsidR="005B0E6B" w:rsidRPr="005627CD" w:rsidRDefault="005B0E6B" w:rsidP="005B0E6B">
      <w:pPr>
        <w:jc w:val="both"/>
        <w:rPr>
          <w:i/>
        </w:rPr>
      </w:pPr>
      <w:r w:rsidRPr="005627CD">
        <w:rPr>
          <w:i/>
        </w:rPr>
        <w:t xml:space="preserve">(Note: If MLI uploads an input file as per the layout mentioned in the section 1.2.1 and in the format mentioned in section 1.3, and in this file, if the customer id’s of these records do not exists in CG Issuance </w:t>
      </w:r>
      <w:r w:rsidRPr="005627CD">
        <w:rPr>
          <w:i/>
        </w:rPr>
        <w:lastRenderedPageBreak/>
        <w:t>table, then, system will consider these loan information as NEW loan information</w:t>
      </w:r>
      <w:r>
        <w:rPr>
          <w:i/>
        </w:rPr>
        <w:t xml:space="preserve"> and issue them NEW CGPAN after processing</w:t>
      </w:r>
      <w:r w:rsidRPr="005627CD">
        <w:rPr>
          <w:i/>
        </w:rPr>
        <w:t>)</w:t>
      </w:r>
    </w:p>
    <w:p w14:paraId="219F6AC5" w14:textId="457D8C8B" w:rsidR="00F12AC6" w:rsidRPr="00467ED0" w:rsidRDefault="00F12AC6" w:rsidP="00F12AC6">
      <w:pPr>
        <w:pStyle w:val="ListParagraph"/>
        <w:numPr>
          <w:ilvl w:val="0"/>
          <w:numId w:val="5"/>
        </w:numPr>
        <w:jc w:val="both"/>
        <w:rPr>
          <w:i/>
        </w:rPr>
      </w:pPr>
      <w:r w:rsidRPr="00467ED0">
        <w:t xml:space="preserve">Loan Account having same </w:t>
      </w:r>
      <w:del w:id="820" w:author="Sachin Patange" w:date="2017-04-30T11:55:00Z">
        <w:r w:rsidRPr="00467ED0" w:rsidDel="00D22316">
          <w:delText xml:space="preserve">customer </w:delText>
        </w:r>
        <w:commentRangeStart w:id="821"/>
        <w:r w:rsidRPr="00467ED0" w:rsidDel="00D22316">
          <w:delText>id</w:delText>
        </w:r>
      </w:del>
      <w:ins w:id="822" w:author="Sachin Patange" w:date="2017-04-30T11:55:00Z">
        <w:r w:rsidR="00D22316">
          <w:t>MLI</w:t>
        </w:r>
      </w:ins>
      <w:commentRangeEnd w:id="821"/>
      <w:ins w:id="823" w:author="Sachin Patange" w:date="2017-04-30T11:57:00Z">
        <w:r w:rsidR="002F4E9D">
          <w:rPr>
            <w:rStyle w:val="CommentReference"/>
          </w:rPr>
          <w:commentReference w:id="821"/>
        </w:r>
      </w:ins>
      <w:r w:rsidRPr="00467ED0">
        <w:t xml:space="preserve"> in the credit guarantee database.  </w:t>
      </w:r>
    </w:p>
    <w:p w14:paraId="7BCFC288" w14:textId="77777777" w:rsidR="00F12AC6" w:rsidRPr="00B05699" w:rsidRDefault="00F12AC6" w:rsidP="00F12AC6">
      <w:pPr>
        <w:pStyle w:val="ListParagraph"/>
        <w:numPr>
          <w:ilvl w:val="0"/>
          <w:numId w:val="5"/>
        </w:numPr>
        <w:jc w:val="both"/>
        <w:rPr>
          <w:i/>
        </w:rPr>
      </w:pPr>
      <w:r w:rsidRPr="00B05699">
        <w:t>The ‘Loan Account Number’ for a particular Loan Account specified in same input file presented by MLI is checked within the same input file first AND then, the ‘Customer ID’. Here there are two possibilities for Rejection –</w:t>
      </w:r>
      <w:r w:rsidRPr="00B05699">
        <w:rPr>
          <w:i/>
        </w:rPr>
        <w:t xml:space="preserve"> </w:t>
      </w:r>
    </w:p>
    <w:p w14:paraId="6C66D9BC" w14:textId="77777777" w:rsidR="00F12AC6" w:rsidRPr="00B05699" w:rsidRDefault="00F12AC6" w:rsidP="00F12AC6">
      <w:pPr>
        <w:pStyle w:val="ListParagraph"/>
        <w:numPr>
          <w:ilvl w:val="1"/>
          <w:numId w:val="5"/>
        </w:numPr>
        <w:ind w:left="1080"/>
        <w:jc w:val="both"/>
      </w:pPr>
      <w:r w:rsidRPr="00B05699">
        <w:t>If both Customer Id and MLI Loan Account exists in the input file, then – this loan record will be rejected as ‘Duplicate Customer Id and Loan Account No. in same input file’.</w:t>
      </w:r>
    </w:p>
    <w:p w14:paraId="40BBE4BA" w14:textId="77777777" w:rsidR="00F12AC6" w:rsidRPr="00B05699" w:rsidRDefault="00F12AC6" w:rsidP="00F12AC6">
      <w:pPr>
        <w:pStyle w:val="ListParagraph"/>
        <w:numPr>
          <w:ilvl w:val="1"/>
          <w:numId w:val="5"/>
        </w:numPr>
        <w:ind w:left="1080"/>
        <w:jc w:val="both"/>
      </w:pPr>
      <w:r w:rsidRPr="00B05699">
        <w:t>If Only Loan Account No. matches, then – this loan account will be rejected as ‘Same Loan Account has Multiple Customer’s in same input file’.</w:t>
      </w:r>
    </w:p>
    <w:p w14:paraId="03428EE9" w14:textId="77777777" w:rsidR="00F12AC6" w:rsidRPr="00B05699" w:rsidRDefault="00F12AC6" w:rsidP="00F12AC6">
      <w:pPr>
        <w:pStyle w:val="ListParagraph"/>
        <w:numPr>
          <w:ilvl w:val="0"/>
          <w:numId w:val="5"/>
        </w:numPr>
        <w:jc w:val="both"/>
        <w:rPr>
          <w:i/>
        </w:rPr>
      </w:pPr>
      <w:r w:rsidRPr="00B05699">
        <w:t>The ‘Loan Account Number’ specified for a particular Loan Account is checked for a given ‘MLI AND then the ‘Customer ID’ is checked. Here there are two possibilities for Rejection –</w:t>
      </w:r>
      <w:r w:rsidRPr="00B05699">
        <w:rPr>
          <w:i/>
        </w:rPr>
        <w:t xml:space="preserve"> </w:t>
      </w:r>
    </w:p>
    <w:p w14:paraId="2B71443B" w14:textId="77777777" w:rsidR="00F12AC6" w:rsidRPr="00251BC3" w:rsidRDefault="00F12AC6" w:rsidP="00F12AC6">
      <w:pPr>
        <w:pStyle w:val="ListParagraph"/>
        <w:numPr>
          <w:ilvl w:val="1"/>
          <w:numId w:val="5"/>
        </w:numPr>
        <w:jc w:val="both"/>
      </w:pPr>
      <w:r w:rsidRPr="00251BC3">
        <w:t>If both Customer Id exists in the database for that MLI, then – this loan record will be rejected as ‘Already Issued/Provisioned for CG for this customer’</w:t>
      </w:r>
    </w:p>
    <w:p w14:paraId="33535F22" w14:textId="77777777" w:rsidR="00F12AC6" w:rsidRPr="00B05699" w:rsidRDefault="00F12AC6" w:rsidP="00F12AC6">
      <w:pPr>
        <w:pStyle w:val="ListParagraph"/>
        <w:numPr>
          <w:ilvl w:val="1"/>
          <w:numId w:val="5"/>
        </w:numPr>
        <w:jc w:val="both"/>
      </w:pPr>
      <w:r w:rsidRPr="00B05699">
        <w:t>If Only Loan Account No. matches, then – this loan account will be rejected as ‘Same Loan Account has Multiple Customer’s</w:t>
      </w:r>
    </w:p>
    <w:p w14:paraId="207561B6" w14:textId="77777777" w:rsidR="00F12AC6" w:rsidRDefault="00F12AC6" w:rsidP="00F12AC6">
      <w:pPr>
        <w:pStyle w:val="ListParagraph"/>
        <w:numPr>
          <w:ilvl w:val="0"/>
          <w:numId w:val="5"/>
        </w:numPr>
        <w:jc w:val="both"/>
      </w:pPr>
      <w:r>
        <w:t xml:space="preserve">Promoters </w:t>
      </w:r>
      <w:r w:rsidRPr="00F0664E">
        <w:t>DOB - This date IS NOT BETWEEN 0</w:t>
      </w:r>
      <w:r>
        <w:t>1-01-1900 &amp; Current System Date (inclusive of both dates).</w:t>
      </w:r>
    </w:p>
    <w:p w14:paraId="52324C19" w14:textId="642ABCAA" w:rsidR="00F12AC6" w:rsidRDefault="00F12AC6" w:rsidP="00F12AC6">
      <w:pPr>
        <w:pStyle w:val="ListParagraph"/>
        <w:numPr>
          <w:ilvl w:val="0"/>
          <w:numId w:val="5"/>
        </w:numPr>
        <w:jc w:val="both"/>
      </w:pPr>
      <w:r w:rsidRPr="00B05699">
        <w:t>Following steps are needed for the condition - ‘M</w:t>
      </w:r>
      <w:r>
        <w:t xml:space="preserve">inimum </w:t>
      </w:r>
      <w:r w:rsidRPr="00B05699">
        <w:t xml:space="preserve">Limit to Guarantee Issuance Allowed (INR)’ </w:t>
      </w:r>
      <w:r>
        <w:t xml:space="preserve">and </w:t>
      </w:r>
      <w:r w:rsidRPr="00B05699">
        <w:t>‘Maximum Limit to Guarantee Issuance Allowed (INR)’</w:t>
      </w:r>
      <w:r>
        <w:t>:</w:t>
      </w:r>
    </w:p>
    <w:p w14:paraId="6E9E31C6" w14:textId="77777777" w:rsidR="00F12AC6" w:rsidRDefault="00F12AC6" w:rsidP="00F12AC6">
      <w:pPr>
        <w:pStyle w:val="ListParagraph"/>
        <w:numPr>
          <w:ilvl w:val="1"/>
          <w:numId w:val="5"/>
        </w:numPr>
        <w:jc w:val="both"/>
      </w:pPr>
      <w:r>
        <w:t>System first determines the summation of the Total Sanctioned Loan Amount/Limit - Fund Based and Total Sanctioned Loan Amount/Limit - Non Fund Based, for all the loan records having same Customer ID for the loan records present in the input file. (Let’s say ‘A’)</w:t>
      </w:r>
    </w:p>
    <w:p w14:paraId="45E858D6" w14:textId="77777777" w:rsidR="00F12AC6" w:rsidRDefault="00F12AC6" w:rsidP="00F12AC6">
      <w:pPr>
        <w:pStyle w:val="ListParagraph"/>
        <w:numPr>
          <w:ilvl w:val="1"/>
          <w:numId w:val="5"/>
        </w:numPr>
        <w:jc w:val="both"/>
      </w:pPr>
      <w:r>
        <w:t xml:space="preserve">System first determines the summation of the Total Sanctioned Loan Amount/Limit - Fund Based and Total Sanctioned Loan Amount/Limit - Non Fund Based, for all the loan records having same Customer ID for the loan records present in the CG Issuance database (Let’s say ‘B’). Note that while determining this summation, system will consider the latest record present in the database. That means if the latest records are present for the continuity, then it considers latest in those. </w:t>
      </w:r>
    </w:p>
    <w:p w14:paraId="7DA4F6C2" w14:textId="77777777" w:rsidR="00F12AC6" w:rsidRDefault="00F12AC6" w:rsidP="00F12AC6">
      <w:pPr>
        <w:pStyle w:val="ListParagraph"/>
        <w:numPr>
          <w:ilvl w:val="1"/>
          <w:numId w:val="5"/>
        </w:numPr>
        <w:jc w:val="both"/>
      </w:pPr>
      <w:r>
        <w:t>If ‘A + B’:</w:t>
      </w:r>
    </w:p>
    <w:p w14:paraId="3C9B7BB2" w14:textId="77777777" w:rsidR="00F12AC6" w:rsidRDefault="00F12AC6" w:rsidP="00F12AC6">
      <w:pPr>
        <w:pStyle w:val="ListParagraph"/>
        <w:numPr>
          <w:ilvl w:val="2"/>
          <w:numId w:val="5"/>
        </w:numPr>
        <w:jc w:val="both"/>
      </w:pPr>
      <w:r>
        <w:t xml:space="preserve">Exceeds </w:t>
      </w:r>
      <w:r w:rsidRPr="00B05699">
        <w:t>‘Maximum Limit to Guarantee Issuance Allowed (INR)’</w:t>
      </w:r>
    </w:p>
    <w:p w14:paraId="33E52206" w14:textId="77777777" w:rsidR="00F12AC6" w:rsidRDefault="00F12AC6" w:rsidP="00F12AC6">
      <w:pPr>
        <w:pStyle w:val="ListParagraph"/>
        <w:numPr>
          <w:ilvl w:val="2"/>
          <w:numId w:val="5"/>
        </w:numPr>
        <w:jc w:val="both"/>
      </w:pPr>
      <w:r>
        <w:t xml:space="preserve">Is EQUAL TO OR LESS THAN </w:t>
      </w:r>
      <w:r w:rsidRPr="00B05699">
        <w:t>‘M</w:t>
      </w:r>
      <w:r>
        <w:t>inimum</w:t>
      </w:r>
      <w:r w:rsidRPr="00B05699">
        <w:t xml:space="preserve"> Limit to Guarantee Issuance Allowed (INR)’</w:t>
      </w:r>
    </w:p>
    <w:p w14:paraId="78570928" w14:textId="77777777" w:rsidR="00F12AC6" w:rsidRPr="00B05699" w:rsidRDefault="00F12AC6" w:rsidP="00F12AC6">
      <w:pPr>
        <w:pStyle w:val="ListParagraph"/>
        <w:ind w:left="1440"/>
        <w:jc w:val="both"/>
      </w:pPr>
      <w:r>
        <w:t>Then, all the records in the input file for this customer id is rejected.</w:t>
      </w:r>
    </w:p>
    <w:p w14:paraId="3E074096" w14:textId="77777777" w:rsidR="00F12AC6" w:rsidRPr="0024503C" w:rsidRDefault="00F12AC6" w:rsidP="00F12AC6">
      <w:pPr>
        <w:pStyle w:val="ListParagraph"/>
        <w:numPr>
          <w:ilvl w:val="0"/>
          <w:numId w:val="5"/>
        </w:numPr>
        <w:jc w:val="both"/>
      </w:pPr>
      <w:r w:rsidRPr="0024503C">
        <w:t>For Term Loans (i.e. Loans with Loan Type ‘1’):</w:t>
      </w:r>
    </w:p>
    <w:p w14:paraId="37459A7A" w14:textId="77777777" w:rsidR="00F12AC6" w:rsidRPr="0024503C" w:rsidRDefault="00F12AC6" w:rsidP="00F12AC6">
      <w:pPr>
        <w:pStyle w:val="ListParagraph"/>
        <w:numPr>
          <w:ilvl w:val="1"/>
          <w:numId w:val="5"/>
        </w:numPr>
        <w:jc w:val="both"/>
      </w:pPr>
      <w:r w:rsidRPr="0024503C">
        <w:t xml:space="preserve">The Total Sanctioned Loan Amount/Limit - Fund Based amount is EQUAL TO </w:t>
      </w:r>
      <w:r>
        <w:t>ZERO OR LESS THAN ZERO</w:t>
      </w:r>
    </w:p>
    <w:p w14:paraId="044407F3" w14:textId="77777777" w:rsidR="00F12AC6" w:rsidRPr="0024503C" w:rsidRDefault="00F12AC6" w:rsidP="00F12AC6">
      <w:pPr>
        <w:pStyle w:val="ListParagraph"/>
        <w:numPr>
          <w:ilvl w:val="1"/>
          <w:numId w:val="5"/>
        </w:numPr>
        <w:jc w:val="both"/>
      </w:pPr>
      <w:r w:rsidRPr="0024503C">
        <w:t>The Total Sanctioned Loan Amount/Limit – Non Fund Based amount is GREATER THAN</w:t>
      </w:r>
      <w:r>
        <w:t xml:space="preserve"> or less than </w:t>
      </w:r>
      <w:r w:rsidRPr="0024503C">
        <w:t>ZERO</w:t>
      </w:r>
    </w:p>
    <w:p w14:paraId="40F1AFA6" w14:textId="77777777" w:rsidR="00F12AC6" w:rsidRPr="0024503C" w:rsidRDefault="00F12AC6" w:rsidP="00F12AC6">
      <w:pPr>
        <w:pStyle w:val="ListParagraph"/>
        <w:numPr>
          <w:ilvl w:val="0"/>
          <w:numId w:val="5"/>
        </w:numPr>
        <w:jc w:val="both"/>
      </w:pPr>
      <w:r w:rsidRPr="0024503C">
        <w:t>For Working Capital Loans (i.e. Loans with Loan Type ‘2’):</w:t>
      </w:r>
    </w:p>
    <w:p w14:paraId="12EC39E4" w14:textId="77777777" w:rsidR="00F12AC6" w:rsidRDefault="00F12AC6" w:rsidP="00F12AC6">
      <w:pPr>
        <w:pStyle w:val="ListParagraph"/>
        <w:numPr>
          <w:ilvl w:val="1"/>
          <w:numId w:val="5"/>
        </w:numPr>
        <w:jc w:val="both"/>
      </w:pPr>
      <w:r w:rsidRPr="0024503C">
        <w:t xml:space="preserve">The Total Sanctioned Loan Amount/Limit - Fund Based amount </w:t>
      </w:r>
      <w:r>
        <w:t xml:space="preserve">AND </w:t>
      </w:r>
      <w:r w:rsidRPr="0024503C">
        <w:t>Total Sanctioned Loan Amount/Limit – Non Fund Based amount is EQUAL TO ZERO OR LESS THAN ZERO</w:t>
      </w:r>
    </w:p>
    <w:p w14:paraId="0B75975B" w14:textId="77777777" w:rsidR="00F12AC6" w:rsidRPr="0024503C" w:rsidRDefault="00F12AC6" w:rsidP="00F12AC6">
      <w:pPr>
        <w:pStyle w:val="ListParagraph"/>
        <w:numPr>
          <w:ilvl w:val="1"/>
          <w:numId w:val="5"/>
        </w:numPr>
        <w:jc w:val="both"/>
      </w:pPr>
      <w:r w:rsidRPr="0024503C">
        <w:t xml:space="preserve">The Total Sanctioned Loan Amount/Limit - Fund Based amount is LESS THAN ZERO </w:t>
      </w:r>
    </w:p>
    <w:p w14:paraId="393C2206" w14:textId="77777777" w:rsidR="00F12AC6" w:rsidRPr="0024503C" w:rsidRDefault="00F12AC6" w:rsidP="00F12AC6">
      <w:pPr>
        <w:pStyle w:val="ListParagraph"/>
        <w:numPr>
          <w:ilvl w:val="1"/>
          <w:numId w:val="5"/>
        </w:numPr>
        <w:jc w:val="both"/>
      </w:pPr>
      <w:r w:rsidRPr="0024503C">
        <w:t>The Total Sanctioned Loan Amount/Limit – Non Fund Based amount is LESS THAN ZERO</w:t>
      </w:r>
    </w:p>
    <w:p w14:paraId="52F22136" w14:textId="77777777" w:rsidR="00F12AC6" w:rsidRPr="00C54E8A" w:rsidRDefault="00F12AC6" w:rsidP="00F12AC6">
      <w:pPr>
        <w:pStyle w:val="ListParagraph"/>
        <w:numPr>
          <w:ilvl w:val="0"/>
          <w:numId w:val="5"/>
        </w:numPr>
        <w:jc w:val="both"/>
      </w:pPr>
      <w:r w:rsidRPr="00C54E8A">
        <w:lastRenderedPageBreak/>
        <w:t>Sanctioned Loan Date: ‘Sanctioned Loan Date’ IS NOT between ‘Scheme Start Date’ and immediate previous quarter end date.</w:t>
      </w:r>
    </w:p>
    <w:p w14:paraId="2DF0F713" w14:textId="77777777" w:rsidR="00F12AC6" w:rsidRPr="00F0664E" w:rsidRDefault="00F12AC6" w:rsidP="00F12AC6">
      <w:pPr>
        <w:pStyle w:val="ListParagraph"/>
        <w:numPr>
          <w:ilvl w:val="0"/>
          <w:numId w:val="5"/>
        </w:numPr>
        <w:jc w:val="both"/>
      </w:pPr>
      <w:r w:rsidRPr="00F0664E">
        <w:t>Loan End Date:</w:t>
      </w:r>
    </w:p>
    <w:p w14:paraId="1043614E" w14:textId="77777777" w:rsidR="00F12AC6" w:rsidRPr="00F0664E" w:rsidRDefault="00F12AC6" w:rsidP="00F12AC6">
      <w:pPr>
        <w:pStyle w:val="ListParagraph"/>
        <w:numPr>
          <w:ilvl w:val="1"/>
          <w:numId w:val="5"/>
        </w:numPr>
        <w:jc w:val="both"/>
      </w:pPr>
      <w:r w:rsidRPr="00F0664E">
        <w:t>IS EARLIER THAN FIRST DISBURSEMENT DATE</w:t>
      </w:r>
    </w:p>
    <w:p w14:paraId="03F8B92B" w14:textId="77777777" w:rsidR="00F12AC6" w:rsidRPr="00F0664E" w:rsidRDefault="00F12AC6" w:rsidP="00F12AC6">
      <w:pPr>
        <w:pStyle w:val="ListParagraph"/>
        <w:numPr>
          <w:ilvl w:val="1"/>
          <w:numId w:val="5"/>
        </w:numPr>
        <w:jc w:val="both"/>
      </w:pPr>
      <w:r w:rsidRPr="00F0664E">
        <w:t>EQUAL TO FIRST DISBURSEMENT DATE</w:t>
      </w:r>
    </w:p>
    <w:p w14:paraId="77E45333" w14:textId="77777777" w:rsidR="00F12AC6" w:rsidRPr="00F0664E" w:rsidRDefault="00F12AC6" w:rsidP="00F12AC6">
      <w:pPr>
        <w:pStyle w:val="ListParagraph"/>
        <w:numPr>
          <w:ilvl w:val="1"/>
          <w:numId w:val="5"/>
        </w:numPr>
        <w:jc w:val="both"/>
      </w:pPr>
      <w:r w:rsidRPr="00F0664E">
        <w:t>LATER THAN 31-12-9999</w:t>
      </w:r>
    </w:p>
    <w:p w14:paraId="0D58CEA8" w14:textId="77777777" w:rsidR="00F12AC6" w:rsidRDefault="00F12AC6" w:rsidP="00F12AC6">
      <w:pPr>
        <w:pStyle w:val="ListParagraph"/>
        <w:numPr>
          <w:ilvl w:val="0"/>
          <w:numId w:val="5"/>
        </w:numPr>
        <w:jc w:val="both"/>
      </w:pPr>
      <w:r w:rsidRPr="00F0664E">
        <w:t>Loan Amount First Disbursement:</w:t>
      </w:r>
      <w:r>
        <w:t xml:space="preserve"> while performing this check, system will:</w:t>
      </w:r>
    </w:p>
    <w:p w14:paraId="22FCB1B7" w14:textId="77777777" w:rsidR="00F12AC6" w:rsidRDefault="00F12AC6" w:rsidP="00F12AC6">
      <w:pPr>
        <w:pStyle w:val="ListParagraph"/>
        <w:numPr>
          <w:ilvl w:val="1"/>
          <w:numId w:val="5"/>
        </w:numPr>
        <w:jc w:val="both"/>
      </w:pPr>
      <w:r>
        <w:t xml:space="preserve">Fetch all the VALID loan records on Customer ID. </w:t>
      </w:r>
    </w:p>
    <w:p w14:paraId="533A732D" w14:textId="77777777" w:rsidR="00F12AC6" w:rsidRDefault="00F12AC6" w:rsidP="00F12AC6">
      <w:pPr>
        <w:pStyle w:val="ListParagraph"/>
        <w:numPr>
          <w:ilvl w:val="1"/>
          <w:numId w:val="5"/>
        </w:numPr>
        <w:jc w:val="both"/>
      </w:pPr>
      <w:r>
        <w:t>For all these loan accounts – Any of the Loan Amount First Disbursement is NOT greater than Zero.</w:t>
      </w:r>
    </w:p>
    <w:p w14:paraId="046159F2" w14:textId="77777777" w:rsidR="00F12AC6" w:rsidRPr="00247929" w:rsidRDefault="00F12AC6" w:rsidP="00F12AC6">
      <w:pPr>
        <w:ind w:left="720"/>
        <w:jc w:val="both"/>
        <w:rPr>
          <w:i/>
        </w:rPr>
      </w:pPr>
      <w:r w:rsidRPr="00247929">
        <w:rPr>
          <w:i/>
        </w:rPr>
        <w:t>This check is done after all validation checks are done by system</w:t>
      </w:r>
      <w:r>
        <w:rPr>
          <w:i/>
        </w:rPr>
        <w:t>. Any one of the loan accounts has to be greater than zero.</w:t>
      </w:r>
    </w:p>
    <w:p w14:paraId="25C44F2A" w14:textId="77777777" w:rsidR="00F12AC6" w:rsidRDefault="00F12AC6" w:rsidP="00F12AC6">
      <w:pPr>
        <w:pStyle w:val="ListParagraph"/>
        <w:numPr>
          <w:ilvl w:val="0"/>
          <w:numId w:val="5"/>
        </w:numPr>
        <w:jc w:val="both"/>
      </w:pPr>
      <w:r w:rsidRPr="00C54E8A">
        <w:t xml:space="preserve">Date of First Disbursement: </w:t>
      </w:r>
    </w:p>
    <w:p w14:paraId="7854FC33" w14:textId="77777777" w:rsidR="002E52DA" w:rsidRPr="002E52DA" w:rsidRDefault="002E52DA" w:rsidP="002E52DA">
      <w:pPr>
        <w:pStyle w:val="ListParagraph"/>
        <w:numPr>
          <w:ilvl w:val="0"/>
          <w:numId w:val="39"/>
        </w:numPr>
      </w:pPr>
      <w:r w:rsidRPr="002E52DA">
        <w:t>For each loan account:</w:t>
      </w:r>
    </w:p>
    <w:p w14:paraId="6F5C28EF" w14:textId="77777777" w:rsidR="002E52DA" w:rsidRPr="002E52DA" w:rsidRDefault="002E52DA" w:rsidP="002E52DA">
      <w:pPr>
        <w:pStyle w:val="ListParagraph"/>
        <w:numPr>
          <w:ilvl w:val="0"/>
          <w:numId w:val="40"/>
        </w:numPr>
        <w:spacing w:line="256" w:lineRule="auto"/>
        <w:jc w:val="both"/>
      </w:pPr>
      <w:r w:rsidRPr="002E52DA">
        <w:t>If First Disbursement Amount is Zero, then First Disbursement Date is NOT NULL/SPACES</w:t>
      </w:r>
    </w:p>
    <w:p w14:paraId="3D9B5521" w14:textId="77777777" w:rsidR="002E52DA" w:rsidRPr="002E52DA" w:rsidRDefault="002E52DA" w:rsidP="002E52DA">
      <w:pPr>
        <w:pStyle w:val="ListParagraph"/>
        <w:numPr>
          <w:ilvl w:val="0"/>
          <w:numId w:val="39"/>
        </w:numPr>
      </w:pPr>
      <w:r w:rsidRPr="002E52DA">
        <w:t>For a set of loan accounts of a given customer id, the earliest ‘First Disbursement Date’ is identified. Rejection will happen for:</w:t>
      </w:r>
    </w:p>
    <w:p w14:paraId="4C23A958" w14:textId="0B1DBA05" w:rsidR="00F12AC6" w:rsidRPr="002E52DA" w:rsidRDefault="002E52DA" w:rsidP="002E52DA">
      <w:pPr>
        <w:pStyle w:val="ListParagraph"/>
        <w:numPr>
          <w:ilvl w:val="0"/>
          <w:numId w:val="41"/>
        </w:numPr>
        <w:spacing w:line="256" w:lineRule="auto"/>
        <w:jc w:val="both"/>
      </w:pPr>
      <w:r w:rsidRPr="002E52DA">
        <w:t>If this First Disbursement Date is NOT Between Sanctioned Date and Current System Date (Both date inclusive).</w:t>
      </w:r>
    </w:p>
    <w:p w14:paraId="0F247135" w14:textId="77777777" w:rsidR="00F12AC6" w:rsidRDefault="00F12AC6" w:rsidP="00F12AC6">
      <w:pPr>
        <w:pStyle w:val="ListParagraph"/>
        <w:numPr>
          <w:ilvl w:val="0"/>
          <w:numId w:val="5"/>
        </w:numPr>
      </w:pPr>
      <w:r w:rsidRPr="00F0664E">
        <w:t>Outstanding Loan Amount</w:t>
      </w:r>
      <w:r>
        <w:t xml:space="preserve">: </w:t>
      </w:r>
    </w:p>
    <w:p w14:paraId="0417C8BD" w14:textId="77777777" w:rsidR="00F12AC6" w:rsidRDefault="00F12AC6" w:rsidP="00F12AC6">
      <w:pPr>
        <w:pStyle w:val="ListParagraph"/>
        <w:numPr>
          <w:ilvl w:val="1"/>
          <w:numId w:val="5"/>
        </w:numPr>
      </w:pPr>
      <w:r>
        <w:t xml:space="preserve">For </w:t>
      </w:r>
      <w:r w:rsidRPr="0038098E">
        <w:t>Loan type</w:t>
      </w:r>
      <w:r>
        <w:t xml:space="preserve"> ‘</w:t>
      </w:r>
      <w:r w:rsidRPr="0038098E">
        <w:t>1</w:t>
      </w:r>
      <w:r>
        <w:t xml:space="preserve">’ </w:t>
      </w:r>
      <w:r w:rsidRPr="0038098E">
        <w:t>(Term Loan / Composite Loan)</w:t>
      </w:r>
      <w:r>
        <w:t>: I</w:t>
      </w:r>
      <w:r w:rsidRPr="0038098E">
        <w:t>f outstanding amount is LESS THAN</w:t>
      </w:r>
      <w:r>
        <w:t xml:space="preserve"> Zero.</w:t>
      </w:r>
    </w:p>
    <w:p w14:paraId="1F7C9CE8" w14:textId="77777777" w:rsidR="00F12AC6" w:rsidRPr="00463581" w:rsidRDefault="00F12AC6" w:rsidP="00F12AC6">
      <w:pPr>
        <w:pStyle w:val="ListParagraph"/>
        <w:jc w:val="both"/>
        <w:rPr>
          <w:i/>
        </w:rPr>
      </w:pPr>
      <w:r>
        <w:rPr>
          <w:i/>
        </w:rPr>
        <w:t>For working capital no check – i.e. o/s amount can have positive/negative/zero value.</w:t>
      </w:r>
    </w:p>
    <w:p w14:paraId="0A9C2423" w14:textId="77777777" w:rsidR="00F12AC6" w:rsidRDefault="00F12AC6" w:rsidP="00F12AC6">
      <w:pPr>
        <w:pStyle w:val="ListParagraph"/>
        <w:ind w:left="1440"/>
      </w:pPr>
    </w:p>
    <w:p w14:paraId="2322FA81" w14:textId="77777777" w:rsidR="00F12AC6" w:rsidRPr="00C54E8A" w:rsidRDefault="00F12AC6" w:rsidP="00F12AC6">
      <w:pPr>
        <w:pStyle w:val="ListParagraph"/>
        <w:numPr>
          <w:ilvl w:val="0"/>
          <w:numId w:val="5"/>
        </w:numPr>
        <w:jc w:val="both"/>
      </w:pPr>
      <w:r w:rsidRPr="00C54E8A">
        <w:t>The ‘Loan Closed’ field has value as ‘Y’ (Which means it is Closed).</w:t>
      </w:r>
    </w:p>
    <w:p w14:paraId="0FF0EBA7" w14:textId="77777777" w:rsidR="00F12AC6" w:rsidRPr="00C54E8A" w:rsidRDefault="00F12AC6" w:rsidP="00F12AC6">
      <w:pPr>
        <w:pStyle w:val="ListParagraph"/>
        <w:numPr>
          <w:ilvl w:val="0"/>
          <w:numId w:val="5"/>
        </w:numPr>
        <w:jc w:val="both"/>
      </w:pPr>
      <w:r w:rsidRPr="00C54E8A">
        <w:t>Date of Loan Closure: The ‘Date of Loan Closure’ IS NOT NULL/SPACE(s).</w:t>
      </w:r>
    </w:p>
    <w:p w14:paraId="288D0F68" w14:textId="77777777" w:rsidR="00F12AC6" w:rsidRDefault="00F12AC6" w:rsidP="00F12AC6">
      <w:pPr>
        <w:pStyle w:val="ListParagraph"/>
        <w:numPr>
          <w:ilvl w:val="0"/>
          <w:numId w:val="5"/>
        </w:numPr>
      </w:pPr>
      <w:r w:rsidRPr="00C54E8A">
        <w:t>The ‘NPA’ field has value as ‘Y’ (Which means it is marked as NPA).</w:t>
      </w:r>
    </w:p>
    <w:p w14:paraId="1C6DF533" w14:textId="4694C2ED" w:rsidR="005B0E6B" w:rsidRDefault="00F12AC6" w:rsidP="00F12AC6">
      <w:pPr>
        <w:pStyle w:val="ListParagraph"/>
        <w:numPr>
          <w:ilvl w:val="0"/>
          <w:numId w:val="5"/>
        </w:numPr>
      </w:pPr>
      <w:r w:rsidRPr="00C54E8A">
        <w:t>Date of NPA: ‘Date of NPA’ IS NOT NULL/SPACE(s).</w:t>
      </w:r>
    </w:p>
    <w:p w14:paraId="41646CDC" w14:textId="77777777" w:rsidR="005B0E6B" w:rsidRDefault="005B0E6B" w:rsidP="005B0E6B">
      <w:pPr>
        <w:jc w:val="both"/>
        <w:rPr>
          <w:i/>
        </w:rPr>
      </w:pPr>
      <w:r>
        <w:rPr>
          <w:noProof/>
        </w:rPr>
        <mc:AlternateContent>
          <mc:Choice Requires="wps">
            <w:drawing>
              <wp:inline distT="0" distB="0" distL="0" distR="0" wp14:anchorId="4855C879" wp14:editId="1DF8AE70">
                <wp:extent cx="5629469" cy="2295525"/>
                <wp:effectExtent l="0" t="0" r="28575" b="28575"/>
                <wp:docPr id="26" name="Rectangle 26"/>
                <wp:cNvGraphicFramePr/>
                <a:graphic xmlns:a="http://schemas.openxmlformats.org/drawingml/2006/main">
                  <a:graphicData uri="http://schemas.microsoft.com/office/word/2010/wordprocessingShape">
                    <wps:wsp>
                      <wps:cNvSpPr/>
                      <wps:spPr>
                        <a:xfrm>
                          <a:off x="0" y="0"/>
                          <a:ext cx="5629469"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632205" w14:textId="77777777" w:rsidR="004E3325" w:rsidRDefault="004E3325" w:rsidP="005B0E6B">
                            <w:pPr>
                              <w:pStyle w:val="ListParagraph"/>
                              <w:numPr>
                                <w:ilvl w:val="0"/>
                                <w:numId w:val="27"/>
                              </w:numPr>
                              <w:ind w:left="360"/>
                              <w:jc w:val="both"/>
                            </w:pPr>
                            <w:r>
                              <w:t>Since in Section 10 Page no. 13 ‘Extent of Guarantees’ of the gazette notification issued for this scheme dated 25</w:t>
                            </w:r>
                            <w:r w:rsidRPr="00FD320C">
                              <w:rPr>
                                <w:vertAlign w:val="superscript"/>
                              </w:rPr>
                              <w:t>th</w:t>
                            </w:r>
                            <w:r>
                              <w:t xml:space="preserve"> April 2016, it is mentioned that </w:t>
                            </w:r>
                            <w:r w:rsidRPr="00FD320C">
                              <w:rPr>
                                <w:i/>
                              </w:rPr>
                              <w:t xml:space="preserve">“The Fund shall provide guarantee cover to the extent of 80% of the amount in default for credit facility </w:t>
                            </w:r>
                            <w:r w:rsidRPr="00FD320C">
                              <w:rPr>
                                <w:i/>
                                <w:u w:val="single"/>
                              </w:rPr>
                              <w:t>above Rs.10 lakh</w:t>
                            </w:r>
                            <w:r w:rsidRPr="00FD320C">
                              <w:rPr>
                                <w:i/>
                              </w:rPr>
                              <w:t xml:space="preserve"> and upto Rs.50 lakh, subject to a maximum of Rs.40 lakh. ….”</w:t>
                            </w:r>
                            <w:r>
                              <w:t xml:space="preserve"> </w:t>
                            </w:r>
                          </w:p>
                          <w:p w14:paraId="7D1CF47A" w14:textId="77777777" w:rsidR="004E3325" w:rsidRDefault="004E3325" w:rsidP="005B0E6B">
                            <w:pPr>
                              <w:pStyle w:val="ListParagraph"/>
                              <w:ind w:left="360"/>
                              <w:jc w:val="both"/>
                            </w:pPr>
                          </w:p>
                          <w:p w14:paraId="5ADBE447" w14:textId="77777777" w:rsidR="004E3325" w:rsidRDefault="004E3325" w:rsidP="005B0E6B">
                            <w:pPr>
                              <w:pStyle w:val="ListParagraph"/>
                              <w:numPr>
                                <w:ilvl w:val="0"/>
                                <w:numId w:val="27"/>
                              </w:numPr>
                              <w:ind w:left="360"/>
                              <w:jc w:val="both"/>
                            </w:pPr>
                            <w:r>
                              <w:t xml:space="preserve">SURGE considers the docket parameter – ‘Maximum Limit to Guarantee Issuance Allowed’ and Minimum Limit to Guarantee Issuance Allowed’ as </w:t>
                            </w:r>
                            <w:r w:rsidRPr="00FD320C">
                              <w:rPr>
                                <w:i/>
                              </w:rPr>
                              <w:t>inclusive</w:t>
                            </w:r>
                            <w:r>
                              <w:t xml:space="preserve"> for any processing</w:t>
                            </w:r>
                          </w:p>
                          <w:p w14:paraId="40D170A7" w14:textId="77777777" w:rsidR="004E3325" w:rsidRDefault="004E3325" w:rsidP="005B0E6B">
                            <w:pPr>
                              <w:pStyle w:val="ListParagraph"/>
                            </w:pPr>
                          </w:p>
                          <w:p w14:paraId="3DDB8FFC" w14:textId="26E2528E" w:rsidR="004E3325" w:rsidRPr="00FD320C" w:rsidRDefault="004E3325" w:rsidP="005B0E6B">
                            <w:pPr>
                              <w:jc w:val="center"/>
                              <w:rPr>
                                <w:b/>
                              </w:rPr>
                            </w:pPr>
                            <w:r w:rsidRPr="00FD320C">
                              <w:rPr>
                                <w:b/>
                              </w:rPr>
                              <w:t>It is important to note that the value that needs to be set in the docket parameter - ‘M</w:t>
                            </w:r>
                            <w:r>
                              <w:rPr>
                                <w:b/>
                              </w:rPr>
                              <w:t>inimum Li</w:t>
                            </w:r>
                            <w:r w:rsidRPr="00FD320C">
                              <w:rPr>
                                <w:b/>
                              </w:rPr>
                              <w:t xml:space="preserve">mit to Guarantee Issuance Allowed’ must be </w:t>
                            </w:r>
                            <w:r>
                              <w:rPr>
                                <w:b/>
                              </w:rPr>
                              <w:t xml:space="preserve">1000000.01 and </w:t>
                            </w:r>
                            <w:r w:rsidRPr="00FD320C">
                              <w:rPr>
                                <w:b/>
                              </w:rPr>
                              <w:t xml:space="preserve">‘Maximum Limit to Guarantee Issuance Allowed’ must be </w:t>
                            </w:r>
                            <w:r>
                              <w:rPr>
                                <w:b/>
                              </w:rPr>
                              <w:t>100.00</w:t>
                            </w:r>
                            <w:r w:rsidRPr="00FD320C">
                              <w:rPr>
                                <w:b/>
                              </w:rPr>
                              <w:t>Lacs.</w:t>
                            </w:r>
                          </w:p>
                          <w:p w14:paraId="2B2F7DCE" w14:textId="77777777" w:rsidR="004E3325" w:rsidRPr="00204B75" w:rsidRDefault="004E3325" w:rsidP="005B0E6B">
                            <w:pPr>
                              <w:jc w:val="both"/>
                              <w:rPr>
                                <w:u w:val="single"/>
                              </w:rPr>
                            </w:pPr>
                          </w:p>
                          <w:p w14:paraId="57FA17B5" w14:textId="77777777" w:rsidR="004E3325" w:rsidRDefault="004E3325" w:rsidP="005B0E6B">
                            <w:pPr>
                              <w:pStyle w:val="NoSpacing"/>
                              <w:ind w:left="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55C879" id="Rectangle 26" o:spid="_x0000_s1031" style="width:443.25pt;height:18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" fillcolor="white [3201]" strokecolor="#70ad47 [3209]" strokeweight="1pt">
                <v:textbox>
                  <w:txbxContent>
                    <w:p w14:paraId="33632205" w14:textId="77777777" w:rsidR="004E3325" w:rsidRDefault="004E3325" w:rsidP="005B0E6B">
                      <w:pPr>
                        <w:pStyle w:val="ListParagraph"/>
                        <w:numPr>
                          <w:ilvl w:val="0"/>
                          <w:numId w:val="27"/>
                        </w:numPr>
                        <w:ind w:left="360"/>
                        <w:jc w:val="both"/>
                      </w:pPr>
                      <w:r>
                        <w:t>Since in Section 10 Page no. 13 ‘Extent of Guarantees’ of the gazette notification issued for this scheme dated 25</w:t>
                      </w:r>
                      <w:r w:rsidRPr="00FD320C">
                        <w:rPr>
                          <w:vertAlign w:val="superscript"/>
                        </w:rPr>
                        <w:t>th</w:t>
                      </w:r>
                      <w:r>
                        <w:t xml:space="preserve"> April 2016, it is mentioned that </w:t>
                      </w:r>
                      <w:r w:rsidRPr="00FD320C">
                        <w:rPr>
                          <w:i/>
                        </w:rPr>
                        <w:t xml:space="preserve">“The Fund shall provide guarantee cover to the extent of 80% of the amount in default for credit facility </w:t>
                      </w:r>
                      <w:r w:rsidRPr="00FD320C">
                        <w:rPr>
                          <w:i/>
                          <w:u w:val="single"/>
                        </w:rPr>
                        <w:t>above Rs.10 lakh</w:t>
                      </w:r>
                      <w:r w:rsidRPr="00FD320C">
                        <w:rPr>
                          <w:i/>
                        </w:rPr>
                        <w:t xml:space="preserve"> and upto Rs.50 lakh, subject to a maximum of Rs.40 lakh. ….”</w:t>
                      </w:r>
                      <w:r>
                        <w:t xml:space="preserve"> </w:t>
                      </w:r>
                    </w:p>
                    <w:p w14:paraId="7D1CF47A" w14:textId="77777777" w:rsidR="004E3325" w:rsidRDefault="004E3325" w:rsidP="005B0E6B">
                      <w:pPr>
                        <w:pStyle w:val="ListParagraph"/>
                        <w:ind w:left="360"/>
                        <w:jc w:val="both"/>
                      </w:pPr>
                    </w:p>
                    <w:p w14:paraId="5ADBE447" w14:textId="77777777" w:rsidR="004E3325" w:rsidRDefault="004E3325" w:rsidP="005B0E6B">
                      <w:pPr>
                        <w:pStyle w:val="ListParagraph"/>
                        <w:numPr>
                          <w:ilvl w:val="0"/>
                          <w:numId w:val="27"/>
                        </w:numPr>
                        <w:ind w:left="360"/>
                        <w:jc w:val="both"/>
                      </w:pPr>
                      <w:r>
                        <w:t xml:space="preserve">SURGE considers the docket parameter – ‘Maximum Limit to Guarantee Issuance Allowed’ and Minimum Limit to Guarantee Issuance Allowed’ as </w:t>
                      </w:r>
                      <w:r w:rsidRPr="00FD320C">
                        <w:rPr>
                          <w:i/>
                        </w:rPr>
                        <w:t>inclusive</w:t>
                      </w:r>
                      <w:r>
                        <w:t xml:space="preserve"> for any processing</w:t>
                      </w:r>
                    </w:p>
                    <w:p w14:paraId="40D170A7" w14:textId="77777777" w:rsidR="004E3325" w:rsidRDefault="004E3325" w:rsidP="005B0E6B">
                      <w:pPr>
                        <w:pStyle w:val="ListParagraph"/>
                      </w:pPr>
                    </w:p>
                    <w:p w14:paraId="3DDB8FFC" w14:textId="26E2528E" w:rsidR="004E3325" w:rsidRPr="00FD320C" w:rsidRDefault="004E3325" w:rsidP="005B0E6B">
                      <w:pPr>
                        <w:jc w:val="center"/>
                        <w:rPr>
                          <w:b/>
                        </w:rPr>
                      </w:pPr>
                      <w:r w:rsidRPr="00FD320C">
                        <w:rPr>
                          <w:b/>
                        </w:rPr>
                        <w:t>It is important to note that the value that needs to be set in the docket parameter - ‘M</w:t>
                      </w:r>
                      <w:r>
                        <w:rPr>
                          <w:b/>
                        </w:rPr>
                        <w:t>inimum Li</w:t>
                      </w:r>
                      <w:r w:rsidRPr="00FD320C">
                        <w:rPr>
                          <w:b/>
                        </w:rPr>
                        <w:t xml:space="preserve">mit to Guarantee Issuance Allowed’ must be </w:t>
                      </w:r>
                      <w:r>
                        <w:rPr>
                          <w:b/>
                        </w:rPr>
                        <w:t xml:space="preserve">1000000.01 and </w:t>
                      </w:r>
                      <w:r w:rsidRPr="00FD320C">
                        <w:rPr>
                          <w:b/>
                        </w:rPr>
                        <w:t xml:space="preserve">‘Maximum Limit to Guarantee Issuance Allowed’ must be </w:t>
                      </w:r>
                      <w:r>
                        <w:rPr>
                          <w:b/>
                        </w:rPr>
                        <w:t>100.00</w:t>
                      </w:r>
                      <w:r w:rsidRPr="00FD320C">
                        <w:rPr>
                          <w:b/>
                        </w:rPr>
                        <w:t>Lacs.</w:t>
                      </w:r>
                    </w:p>
                    <w:p w14:paraId="2B2F7DCE" w14:textId="77777777" w:rsidR="004E3325" w:rsidRPr="00204B75" w:rsidRDefault="004E3325" w:rsidP="005B0E6B">
                      <w:pPr>
                        <w:jc w:val="both"/>
                        <w:rPr>
                          <w:u w:val="single"/>
                        </w:rPr>
                      </w:pPr>
                    </w:p>
                    <w:p w14:paraId="57FA17B5" w14:textId="77777777" w:rsidR="004E3325" w:rsidRDefault="004E3325" w:rsidP="005B0E6B">
                      <w:pPr>
                        <w:pStyle w:val="NoSpacing"/>
                        <w:ind w:left="720"/>
                      </w:pPr>
                    </w:p>
                  </w:txbxContent>
                </v:textbox>
                <w10:anchorlock/>
              </v:rect>
            </w:pict>
          </mc:Fallback>
        </mc:AlternateContent>
      </w:r>
    </w:p>
    <w:p w14:paraId="44B10AC4" w14:textId="77777777" w:rsidR="005B0E6B" w:rsidRDefault="005B0E6B" w:rsidP="005B0E6B">
      <w:pPr>
        <w:jc w:val="both"/>
      </w:pPr>
    </w:p>
    <w:p w14:paraId="56F6C8AF"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24" w:name="_Toc473636728"/>
      <w:bookmarkStart w:id="825" w:name="_Toc483691717"/>
      <w:r>
        <w:rPr>
          <w:rFonts w:ascii="Trebuchet MS" w:hAnsi="Trebuchet MS"/>
          <w:b/>
          <w:bCs/>
          <w:color w:val="000000" w:themeColor="text1"/>
          <w:szCs w:val="22"/>
        </w:rPr>
        <w:lastRenderedPageBreak/>
        <w:t>Allotting Credit Guarantee Unique Identifiers - CGPAN</w:t>
      </w:r>
      <w:bookmarkEnd w:id="824"/>
      <w:bookmarkEnd w:id="825"/>
    </w:p>
    <w:p w14:paraId="547DC65A" w14:textId="77777777" w:rsidR="005B0E6B" w:rsidRDefault="005B0E6B" w:rsidP="005B0E6B">
      <w:pPr>
        <w:jc w:val="both"/>
      </w:pPr>
      <w:r>
        <w:t xml:space="preserve">For the eligible records system allocates a unique identification number to the processed NEW loan account, called as CGPAN – Credit Guarantee Permanent Account Number, for traceability and management of CG in SURGE system. </w:t>
      </w:r>
    </w:p>
    <w:p w14:paraId="782F504C" w14:textId="77777777" w:rsidR="005B0E6B" w:rsidRDefault="005B0E6B" w:rsidP="005B0E6B">
      <w:pPr>
        <w:jc w:val="both"/>
      </w:pPr>
      <w:r>
        <w:t>CGPAN follows a specific format:</w:t>
      </w:r>
    </w:p>
    <w:p w14:paraId="4A285923" w14:textId="77777777" w:rsidR="005B0E6B" w:rsidRPr="00C5323B" w:rsidRDefault="005B0E6B" w:rsidP="005B0E6B">
      <w:pPr>
        <w:jc w:val="both"/>
        <w:rPr>
          <w:b/>
        </w:rPr>
      </w:pPr>
      <w:r>
        <w:rPr>
          <w:b/>
        </w:rPr>
        <w:t>CGPAN Format for General Scheme:</w:t>
      </w:r>
    </w:p>
    <w:p w14:paraId="08F0725A" w14:textId="77777777" w:rsidR="005B0E6B" w:rsidRPr="00F96908" w:rsidRDefault="005B0E6B" w:rsidP="005B0E6B">
      <w:pPr>
        <w:jc w:val="both"/>
      </w:pPr>
      <w:r>
        <w:rPr>
          <w:noProof/>
        </w:rPr>
        <w:drawing>
          <wp:inline distT="0" distB="0" distL="0" distR="0" wp14:anchorId="6848C86A" wp14:editId="4B3D8085">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0B5FA9FC" w14:textId="77777777" w:rsidR="005B0E6B" w:rsidRDefault="005B0E6B" w:rsidP="005B0E6B">
      <w:pPr>
        <w:jc w:val="both"/>
      </w:pPr>
      <w:r>
        <w:t xml:space="preserve">CGPAN signifies a unique identification to the credit guarantee in SURGE system. Subsequently it is used to integrate with Accounting Subsystem and for payment reconciliations. </w:t>
      </w:r>
    </w:p>
    <w:p w14:paraId="7008E05E" w14:textId="77777777" w:rsidR="005B0E6B" w:rsidRDefault="005B0E6B" w:rsidP="005B0E6B">
      <w:pPr>
        <w:tabs>
          <w:tab w:val="left" w:pos="7267"/>
        </w:tabs>
        <w:jc w:val="both"/>
      </w:pPr>
      <w:r>
        <w:t xml:space="preserve">Post CGPAN allotment, SURGE updates the status of the loan guarantee record: </w:t>
      </w:r>
      <w:r>
        <w:tab/>
      </w:r>
    </w:p>
    <w:p w14:paraId="1F945C5A" w14:textId="77777777" w:rsidR="005B0E6B" w:rsidRDefault="005B0E6B" w:rsidP="005B0E6B">
      <w:pPr>
        <w:jc w:val="both"/>
      </w:pPr>
      <w:r>
        <w:rPr>
          <w:noProof/>
        </w:rPr>
        <mc:AlternateContent>
          <mc:Choice Requires="wps">
            <w:drawing>
              <wp:anchor distT="0" distB="0" distL="114300" distR="114300" simplePos="0" relativeHeight="251778048" behindDoc="0" locked="0" layoutInCell="1" allowOverlap="1" wp14:anchorId="11784B61" wp14:editId="4EF092A4">
                <wp:simplePos x="0" y="0"/>
                <wp:positionH relativeFrom="column">
                  <wp:posOffset>71755</wp:posOffset>
                </wp:positionH>
                <wp:positionV relativeFrom="paragraph">
                  <wp:posOffset>45882</wp:posOffset>
                </wp:positionV>
                <wp:extent cx="5757126" cy="390418"/>
                <wp:effectExtent l="0" t="0" r="0" b="0"/>
                <wp:wrapNone/>
                <wp:docPr id="17" name="Rectangle 17"/>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306C6CB9" w14:textId="77777777" w:rsidR="004E3325" w:rsidRDefault="004E3325" w:rsidP="005B0E6B">
                            <w:r w:rsidRPr="00231C89">
                              <w:t>Guarantee Cover ‘Status’ Field:</w:t>
                            </w:r>
                            <w:r>
                              <w:t xml:space="preserve">  </w:t>
                            </w:r>
                            <w:r w:rsidRPr="004B3DDA">
                              <w:rPr>
                                <w:b/>
                              </w:rPr>
                              <w:t>‘</w:t>
                            </w:r>
                            <w:r>
                              <w:rPr>
                                <w:b/>
                              </w:rPr>
                              <w:t>PROVISONAL</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4B61" id="Rectangle 17" o:spid="_x0000_s1032" style="position:absolute;left:0;text-align:left;margin-left:5.65pt;margin-top:3.6pt;width:453.3pt;height:30.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" fillcolor="#deeaf6 [660]" stroked="f" strokeweight=".5pt">
                <v:textbox inset=",7.2pt,,7.2pt">
                  <w:txbxContent>
                    <w:p w14:paraId="306C6CB9" w14:textId="77777777" w:rsidR="004E3325" w:rsidRDefault="004E3325" w:rsidP="005B0E6B">
                      <w:r w:rsidRPr="00231C89">
                        <w:t>Guarantee Cover ‘Status’ Field:</w:t>
                      </w:r>
                      <w:r>
                        <w:t xml:space="preserve">  </w:t>
                      </w:r>
                      <w:r w:rsidRPr="004B3DDA">
                        <w:rPr>
                          <w:b/>
                        </w:rPr>
                        <w:t>‘</w:t>
                      </w:r>
                      <w:r>
                        <w:rPr>
                          <w:b/>
                        </w:rPr>
                        <w:t>PROVISONAL</w:t>
                      </w:r>
                      <w:r w:rsidRPr="004B3DDA">
                        <w:rPr>
                          <w:b/>
                        </w:rPr>
                        <w:t>’</w:t>
                      </w:r>
                    </w:p>
                  </w:txbxContent>
                </v:textbox>
              </v:rect>
            </w:pict>
          </mc:Fallback>
        </mc:AlternateContent>
      </w:r>
    </w:p>
    <w:p w14:paraId="19A7B93F" w14:textId="77777777" w:rsidR="005B0E6B" w:rsidRDefault="005B0E6B" w:rsidP="005B0E6B">
      <w:pPr>
        <w:jc w:val="both"/>
      </w:pPr>
    </w:p>
    <w:p w14:paraId="527A637A" w14:textId="77777777" w:rsidR="005B0E6B" w:rsidRDefault="005B0E6B" w:rsidP="005B0E6B">
      <w:pPr>
        <w:jc w:val="both"/>
      </w:pPr>
    </w:p>
    <w:p w14:paraId="3C47250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26" w:name="_Toc473636729"/>
      <w:bookmarkStart w:id="827" w:name="_Toc483691718"/>
      <w:r>
        <w:rPr>
          <w:rFonts w:ascii="Trebuchet MS" w:hAnsi="Trebuchet MS"/>
          <w:b/>
          <w:bCs/>
          <w:color w:val="000000" w:themeColor="text1"/>
          <w:szCs w:val="22"/>
        </w:rPr>
        <w:t>Deduplication Criteria Checks</w:t>
      </w:r>
      <w:bookmarkEnd w:id="826"/>
      <w:bookmarkEnd w:id="827"/>
    </w:p>
    <w:p w14:paraId="10633723" w14:textId="185FCF80" w:rsidR="005B0E6B" w:rsidRDefault="005B0E6B" w:rsidP="005B0E6B">
      <w:pPr>
        <w:jc w:val="both"/>
      </w:pPr>
      <w:r w:rsidRPr="00BC4388">
        <w:t xml:space="preserve">Currently no provision for de-duplication will be provided, since, rolling out this scheme and acceptance of this scheme by </w:t>
      </w:r>
      <w:del w:id="828" w:author="Sachin Patange" w:date="2017-05-16T14:45:00Z">
        <w:r w:rsidRPr="00BC4388" w:rsidDel="001C14EC">
          <w:delText xml:space="preserve">Factors </w:delText>
        </w:r>
      </w:del>
      <w:ins w:id="829" w:author="Sachin Patange" w:date="2017-05-16T14:45:00Z">
        <w:r w:rsidR="001C14EC">
          <w:t>MLI</w:t>
        </w:r>
        <w:r w:rsidR="001C14EC" w:rsidRPr="00BC4388">
          <w:t xml:space="preserve"> </w:t>
        </w:r>
      </w:ins>
      <w:r w:rsidRPr="00BC4388">
        <w:t xml:space="preserve">is priority. </w:t>
      </w:r>
      <w:del w:id="830" w:author="Sachin Patange" w:date="2017-05-16T14:45:00Z">
        <w:r w:rsidRPr="00BC4388" w:rsidDel="001C14EC">
          <w:delText>Consequently</w:delText>
        </w:r>
      </w:del>
      <w:ins w:id="831" w:author="Sachin Patange" w:date="2017-05-16T14:45:00Z">
        <w:r w:rsidR="001C14EC" w:rsidRPr="00BC4388">
          <w:t>Consequently,</w:t>
        </w:r>
      </w:ins>
      <w:r w:rsidRPr="00BC4388">
        <w:t xml:space="preserve"> as the scheme and its process of issuance and settling guarantees stabilizes – it will be decided to construct an effective de-duplication mechanism.</w:t>
      </w:r>
    </w:p>
    <w:p w14:paraId="4946EDCA" w14:textId="77777777" w:rsidR="005B0E6B" w:rsidRDefault="005B0E6B" w:rsidP="005B0E6B">
      <w:pPr>
        <w:jc w:val="both"/>
      </w:pPr>
    </w:p>
    <w:p w14:paraId="411D417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32" w:name="_Toc473636730"/>
      <w:bookmarkStart w:id="833" w:name="_Toc483691719"/>
      <w:r>
        <w:rPr>
          <w:rFonts w:ascii="Trebuchet MS" w:hAnsi="Trebuchet MS"/>
          <w:b/>
          <w:bCs/>
          <w:color w:val="000000" w:themeColor="text1"/>
          <w:szCs w:val="22"/>
        </w:rPr>
        <w:t>Calculate Credit Guarantee Fees &amp; Covers</w:t>
      </w:r>
      <w:bookmarkEnd w:id="832"/>
      <w:bookmarkEnd w:id="833"/>
    </w:p>
    <w:p w14:paraId="1A644479" w14:textId="77777777" w:rsidR="005B0E6B" w:rsidRDefault="005B0E6B" w:rsidP="005B0E6B">
      <w:pPr>
        <w:jc w:val="both"/>
      </w:pPr>
      <w:r>
        <w:t>System will calculate credit guarantee cover and the charges for NEW loan accounts and while incorporating in existing CG’s, once these loan records have cleared their eligibility criteria checks mentioned in section 1.5.2 and 1.5.3.</w:t>
      </w:r>
    </w:p>
    <w:p w14:paraId="13A3A72F" w14:textId="77777777" w:rsidR="005B0E6B" w:rsidRDefault="005B0E6B" w:rsidP="005B0E6B">
      <w:pPr>
        <w:jc w:val="both"/>
      </w:pPr>
      <w:r>
        <w:t xml:space="preserve">For new Credit Guarantee’s, the Charges includes– Fees and Taxes. </w:t>
      </w:r>
    </w:p>
    <w:p w14:paraId="085165A8" w14:textId="77777777" w:rsidR="005B0E6B" w:rsidRDefault="005B0E6B" w:rsidP="005B0E6B">
      <w:pPr>
        <w:ind w:left="2160"/>
        <w:jc w:val="both"/>
      </w:pPr>
      <w:r>
        <w:rPr>
          <w:noProof/>
        </w:rPr>
        <w:drawing>
          <wp:inline distT="0" distB="0" distL="0" distR="0" wp14:anchorId="7E368593" wp14:editId="0CAF5D1B">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35B59E9F" w14:textId="77777777" w:rsidR="005B0E6B" w:rsidRDefault="005B0E6B" w:rsidP="005B0E6B">
      <w:pPr>
        <w:jc w:val="both"/>
      </w:pPr>
    </w:p>
    <w:p w14:paraId="13930345" w14:textId="77777777" w:rsidR="005B0E6B" w:rsidRDefault="005B0E6B" w:rsidP="005B0E6B">
      <w:pPr>
        <w:jc w:val="both"/>
      </w:pPr>
      <w:r>
        <w:t xml:space="preserve">The rules/logic for calculating cover and charges is covered in this section.  </w:t>
      </w:r>
    </w:p>
    <w:p w14:paraId="09F128D0"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34" w:name="_Toc473636731"/>
      <w:bookmarkStart w:id="835" w:name="_Toc483691720"/>
      <w:r>
        <w:rPr>
          <w:rFonts w:ascii="Trebuchet MS" w:hAnsi="Trebuchet MS"/>
          <w:b/>
          <w:bCs/>
          <w:color w:val="000000" w:themeColor="text1"/>
          <w:szCs w:val="22"/>
        </w:rPr>
        <w:t>Calculating Credit Guarantee Cover</w:t>
      </w:r>
      <w:bookmarkEnd w:id="834"/>
      <w:bookmarkEnd w:id="835"/>
      <w:r>
        <w:rPr>
          <w:rFonts w:ascii="Trebuchet MS" w:hAnsi="Trebuchet MS"/>
          <w:b/>
          <w:bCs/>
          <w:color w:val="000000" w:themeColor="text1"/>
          <w:szCs w:val="22"/>
        </w:rPr>
        <w:t xml:space="preserve"> </w:t>
      </w:r>
    </w:p>
    <w:p w14:paraId="03B776A1" w14:textId="77777777" w:rsidR="005B0E6B" w:rsidRDefault="005B0E6B" w:rsidP="005B0E6B">
      <w:pPr>
        <w:jc w:val="both"/>
      </w:pPr>
      <w:r>
        <w:t>The calculation of CG Cover will be done at the time of Claim settlement and not at the time of CG issuance. Refer section 1.7 for more details.</w:t>
      </w:r>
    </w:p>
    <w:p w14:paraId="304EA168"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36" w:name="_Toc473636732"/>
      <w:bookmarkStart w:id="837" w:name="_Toc483691721"/>
      <w:r>
        <w:rPr>
          <w:rFonts w:ascii="Trebuchet MS" w:hAnsi="Trebuchet MS"/>
          <w:b/>
          <w:bCs/>
          <w:color w:val="000000" w:themeColor="text1"/>
          <w:szCs w:val="22"/>
        </w:rPr>
        <w:t>Calculating Credit Guarantee Fees</w:t>
      </w:r>
      <w:bookmarkEnd w:id="836"/>
      <w:bookmarkEnd w:id="837"/>
      <w:r>
        <w:rPr>
          <w:rFonts w:ascii="Trebuchet MS" w:hAnsi="Trebuchet MS"/>
          <w:b/>
          <w:bCs/>
          <w:color w:val="000000" w:themeColor="text1"/>
          <w:szCs w:val="22"/>
        </w:rPr>
        <w:t xml:space="preserve"> </w:t>
      </w:r>
    </w:p>
    <w:p w14:paraId="5392DEFC" w14:textId="77777777" w:rsidR="005B0E6B" w:rsidRDefault="005B0E6B" w:rsidP="005B0E6B">
      <w:pPr>
        <w:jc w:val="both"/>
      </w:pPr>
      <w:r>
        <w:t>Though as mentioned earlier, cover is not being calculated at the time of CG issuance, but, Fees and tax will be calculated and will be for each individual loan record.</w:t>
      </w:r>
    </w:p>
    <w:p w14:paraId="448138F9" w14:textId="77777777" w:rsidR="005B0E6B" w:rsidRDefault="005B0E6B" w:rsidP="005B0E6B">
      <w:pPr>
        <w:jc w:val="both"/>
      </w:pPr>
      <w:r>
        <w:t xml:space="preserve">Since request for CG can occur at any of the quarters and the continuity period is annual, the calculation for fees for new CG request is for ‘Broken Period’ i.e. till the end of the FY. The Fee calculation is also based on NPA percentage as well as claim payout ratio. </w:t>
      </w:r>
      <w:r w:rsidRPr="007F5BBF">
        <w:t>RISK BASED Cred</w:t>
      </w:r>
      <w:r>
        <w:t>it Guarantee Fee is determined based on Modified Sanction Loan Amount provided by MLI in his respective Input File along with ‘Annual Guarantee Fee (%)’ configured in the ‘Scheme’ and it’s ‘Docket’ and the formulae is as below:</w:t>
      </w:r>
    </w:p>
    <w:p w14:paraId="2C73709D" w14:textId="1BB51F6F" w:rsidR="005B0E6B" w:rsidRDefault="005B0E6B" w:rsidP="005B0E6B">
      <w:pPr>
        <w:jc w:val="both"/>
        <w:rPr>
          <w:ins w:id="838" w:author="Sachin Patange" w:date="2017-05-27T23:41:00Z"/>
        </w:rPr>
      </w:pPr>
      <w:r>
        <w:rPr>
          <w:noProof/>
        </w:rPr>
        <mc:AlternateContent>
          <mc:Choice Requires="wps">
            <w:drawing>
              <wp:inline distT="0" distB="0" distL="0" distR="0" wp14:anchorId="3E937C4C" wp14:editId="3B143EE2">
                <wp:extent cx="5757126" cy="1355834"/>
                <wp:effectExtent l="0" t="0" r="15240" b="15875"/>
                <wp:docPr id="15" name="Rectangle 15"/>
                <wp:cNvGraphicFramePr/>
                <a:graphic xmlns:a="http://schemas.openxmlformats.org/drawingml/2006/main">
                  <a:graphicData uri="http://schemas.microsoft.com/office/word/2010/wordprocessingShape">
                    <wps:wsp>
                      <wps:cNvSpPr/>
                      <wps:spPr>
                        <a:xfrm>
                          <a:off x="0" y="0"/>
                          <a:ext cx="5757126" cy="1355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93B33F" w14:textId="77777777" w:rsidR="004E3325" w:rsidRDefault="004E3325" w:rsidP="005B0E6B">
                            <w:pPr>
                              <w:pStyle w:val="NoSpacing"/>
                              <w:numPr>
                                <w:ilvl w:val="0"/>
                                <w:numId w:val="26"/>
                              </w:numPr>
                            </w:pPr>
                            <w:r>
                              <w:t>Guarantee Fee on SBR = [(Summation of Sanction Loan Amount (Fund and Non Fund) for Loan Account) * ((Annual Guarantee Fee in Percent) / 4) * (No. of Quarter’s Left in current FY including the current quarter when the request for CG Quote is made)]</w:t>
                            </w:r>
                          </w:p>
                          <w:p w14:paraId="1F506103" w14:textId="77777777" w:rsidR="004E3325" w:rsidRDefault="004E3325" w:rsidP="005B0E6B">
                            <w:pPr>
                              <w:pStyle w:val="NoSpacing"/>
                              <w:numPr>
                                <w:ilvl w:val="0"/>
                                <w:numId w:val="26"/>
                              </w:numPr>
                            </w:pPr>
                            <w:r>
                              <w:t>Guarantee Fee for all Premiums = [(</w:t>
                            </w:r>
                            <w:r w:rsidRPr="00F60A5A">
                              <w:t>Risk Premium – NPA</w:t>
                            </w:r>
                            <w:r>
                              <w:t xml:space="preserve"> + </w:t>
                            </w:r>
                            <w:r w:rsidRPr="00F60A5A">
                              <w:t>Risk Premium – Claim</w:t>
                            </w:r>
                            <w:r>
                              <w:t xml:space="preserve">)] * Guarantee Fee on SBR </w:t>
                            </w:r>
                          </w:p>
                          <w:p w14:paraId="69A683DC" w14:textId="77777777" w:rsidR="004E3325" w:rsidRDefault="004E3325" w:rsidP="005B0E6B">
                            <w:pPr>
                              <w:pStyle w:val="NoSpacing"/>
                              <w:numPr>
                                <w:ilvl w:val="0"/>
                                <w:numId w:val="26"/>
                              </w:numPr>
                            </w:pPr>
                            <w:r>
                              <w:t>Total CG Fees = Guarantee Fee on SBR + Guarantee Fee for all Premiums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937C4C" id="Rectangle 15" o:spid="_x0000_s1033" style="width:453.3pt;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4VobwIAACc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" fillcolor="white [3201]" strokecolor="#70ad47 [3209]" strokeweight="1pt">
                <v:textbox>
                  <w:txbxContent>
                    <w:p w14:paraId="4A93B33F" w14:textId="77777777" w:rsidR="004E3325" w:rsidRDefault="004E3325" w:rsidP="005B0E6B">
                      <w:pPr>
                        <w:pStyle w:val="NoSpacing"/>
                        <w:numPr>
                          <w:ilvl w:val="0"/>
                          <w:numId w:val="26"/>
                        </w:numPr>
                      </w:pPr>
                      <w:r>
                        <w:t>Guarantee Fee on SBR = [(Summation of Sanction Loan Amount (Fund and Non Fund) for Loan Account) * ((Annual Guarantee Fee in Percent) / 4) * (No. of Quarter’s Left in current FY including the current quarter when the request for CG Quote is made)]</w:t>
                      </w:r>
                    </w:p>
                    <w:p w14:paraId="1F506103" w14:textId="77777777" w:rsidR="004E3325" w:rsidRDefault="004E3325" w:rsidP="005B0E6B">
                      <w:pPr>
                        <w:pStyle w:val="NoSpacing"/>
                        <w:numPr>
                          <w:ilvl w:val="0"/>
                          <w:numId w:val="26"/>
                        </w:numPr>
                      </w:pPr>
                      <w:r>
                        <w:t>Guarantee Fee for all Premiums = [(</w:t>
                      </w:r>
                      <w:r w:rsidRPr="00F60A5A">
                        <w:t>Risk Premium – NPA</w:t>
                      </w:r>
                      <w:r>
                        <w:t xml:space="preserve"> + </w:t>
                      </w:r>
                      <w:r w:rsidRPr="00F60A5A">
                        <w:t>Risk Premium – Claim</w:t>
                      </w:r>
                      <w:r>
                        <w:t xml:space="preserve">)] * Guarantee Fee on SBR </w:t>
                      </w:r>
                    </w:p>
                    <w:p w14:paraId="69A683DC" w14:textId="77777777" w:rsidR="004E3325" w:rsidRDefault="004E3325" w:rsidP="005B0E6B">
                      <w:pPr>
                        <w:pStyle w:val="NoSpacing"/>
                        <w:numPr>
                          <w:ilvl w:val="0"/>
                          <w:numId w:val="26"/>
                        </w:numPr>
                      </w:pPr>
                      <w:r>
                        <w:t>Total CG Fees = Guarantee Fee on SBR + Guarantee Fee for all Premiums</w:t>
                      </w:r>
                    </w:p>
                  </w:txbxContent>
                </v:textbox>
                <w10:anchorlock/>
              </v:rect>
            </w:pict>
          </mc:Fallback>
        </mc:AlternateContent>
      </w:r>
    </w:p>
    <w:p w14:paraId="0E83AA56" w14:textId="05FD7D4A" w:rsidR="00894BDC" w:rsidRPr="00894BDC" w:rsidRDefault="00894BDC" w:rsidP="005B0E6B">
      <w:pPr>
        <w:jc w:val="both"/>
        <w:rPr>
          <w:i/>
          <w:rPrChange w:id="839" w:author="Sachin Patange" w:date="2017-05-27T23:42:00Z">
            <w:rPr/>
          </w:rPrChange>
        </w:rPr>
      </w:pPr>
      <w:ins w:id="840" w:author="Sachin Patange" w:date="2017-05-27T23:41:00Z">
        <w:r w:rsidRPr="00894BDC">
          <w:rPr>
            <w:i/>
            <w:rPrChange w:id="841" w:author="Sachin Patange" w:date="2017-05-27T23:42:00Z">
              <w:rPr/>
            </w:rPrChange>
          </w:rPr>
          <w:t xml:space="preserve">Refer section 1.8 </w:t>
        </w:r>
      </w:ins>
      <w:ins w:id="842" w:author="Sachin Patange" w:date="2017-05-27T23:42:00Z">
        <w:r w:rsidRPr="00894BDC">
          <w:rPr>
            <w:i/>
            <w:rPrChange w:id="843" w:author="Sachin Patange" w:date="2017-05-27T23:42:00Z">
              <w:rPr/>
            </w:rPrChange>
          </w:rPr>
          <w:t>for details on selection of risk premium NPA and Claim for calculating CG Fees.</w:t>
        </w:r>
      </w:ins>
    </w:p>
    <w:tbl>
      <w:tblPr>
        <w:tblStyle w:val="TableGrid"/>
        <w:tblW w:w="9085" w:type="dxa"/>
        <w:tblLook w:val="04A0" w:firstRow="1" w:lastRow="0" w:firstColumn="1" w:lastColumn="0" w:noHBand="0" w:noVBand="1"/>
      </w:tblPr>
      <w:tblGrid>
        <w:gridCol w:w="6475"/>
        <w:gridCol w:w="2610"/>
      </w:tblGrid>
      <w:tr w:rsidR="005B0E6B" w:rsidRPr="00F25836" w14:paraId="5C84373B" w14:textId="77777777" w:rsidTr="00F66835">
        <w:trPr>
          <w:trHeight w:val="235"/>
        </w:trPr>
        <w:tc>
          <w:tcPr>
            <w:tcW w:w="6475" w:type="dxa"/>
            <w:noWrap/>
            <w:hideMark/>
          </w:tcPr>
          <w:p w14:paraId="63B40DCD"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2610" w:type="dxa"/>
            <w:noWrap/>
            <w:hideMark/>
          </w:tcPr>
          <w:p w14:paraId="0D82585A"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442BE7DD" w14:textId="77777777" w:rsidTr="00F66835">
        <w:trPr>
          <w:trHeight w:val="368"/>
        </w:trPr>
        <w:tc>
          <w:tcPr>
            <w:tcW w:w="6475" w:type="dxa"/>
            <w:hideMark/>
          </w:tcPr>
          <w:p w14:paraId="5747B7A9"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755DB771"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2610" w:type="dxa"/>
            <w:hideMark/>
          </w:tcPr>
          <w:p w14:paraId="27535D38"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11EA6CD5" w14:textId="77777777" w:rsidTr="00F66835">
        <w:trPr>
          <w:trHeight w:val="305"/>
        </w:trPr>
        <w:tc>
          <w:tcPr>
            <w:tcW w:w="6475" w:type="dxa"/>
          </w:tcPr>
          <w:p w14:paraId="636ADDCD"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15CBFD7B"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2610" w:type="dxa"/>
          </w:tcPr>
          <w:p w14:paraId="4DC822C3"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16ABEB68" w14:textId="77777777" w:rsidTr="00F66835">
        <w:trPr>
          <w:trHeight w:val="235"/>
        </w:trPr>
        <w:tc>
          <w:tcPr>
            <w:tcW w:w="6475" w:type="dxa"/>
            <w:hideMark/>
          </w:tcPr>
          <w:p w14:paraId="695DE09F"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2610" w:type="dxa"/>
            <w:hideMark/>
          </w:tcPr>
          <w:p w14:paraId="517F2B46"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w:t>
            </w:r>
            <w:r>
              <w:rPr>
                <w:rFonts w:ascii="Calibri" w:eastAsia="Times New Roman" w:hAnsi="Calibri" w:cs="Times New Roman"/>
                <w:color w:val="000000"/>
                <w:sz w:val="20"/>
                <w:szCs w:val="20"/>
              </w:rPr>
              <w:t>85</w:t>
            </w:r>
            <w:r w:rsidRPr="00F25836">
              <w:rPr>
                <w:rFonts w:ascii="Calibri" w:eastAsia="Times New Roman" w:hAnsi="Calibri" w:cs="Times New Roman"/>
                <w:color w:val="000000"/>
                <w:sz w:val="20"/>
                <w:szCs w:val="20"/>
              </w:rPr>
              <w:t>%</w:t>
            </w:r>
          </w:p>
        </w:tc>
      </w:tr>
      <w:tr w:rsidR="005B0E6B" w:rsidRPr="00F25836" w14:paraId="7894858B" w14:textId="77777777" w:rsidTr="00F66835">
        <w:trPr>
          <w:trHeight w:val="235"/>
        </w:trPr>
        <w:tc>
          <w:tcPr>
            <w:tcW w:w="6475" w:type="dxa"/>
          </w:tcPr>
          <w:p w14:paraId="5C72B97D"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2610" w:type="dxa"/>
          </w:tcPr>
          <w:p w14:paraId="3842DFE7"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51D40E67" w14:textId="77777777" w:rsidTr="00F66835">
        <w:trPr>
          <w:trHeight w:val="235"/>
        </w:trPr>
        <w:tc>
          <w:tcPr>
            <w:tcW w:w="6475" w:type="dxa"/>
          </w:tcPr>
          <w:p w14:paraId="74D42386"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2610" w:type="dxa"/>
          </w:tcPr>
          <w:p w14:paraId="0963B99A"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4114BA60" w14:textId="77777777" w:rsidTr="00F66835">
        <w:trPr>
          <w:trHeight w:val="235"/>
        </w:trPr>
        <w:tc>
          <w:tcPr>
            <w:tcW w:w="6475" w:type="dxa"/>
          </w:tcPr>
          <w:p w14:paraId="4F396DDE" w14:textId="77777777" w:rsidR="005B0E6B" w:rsidRDefault="005B0E6B" w:rsidP="00F66835">
            <w:pPr>
              <w:ind w:firstLineChars="168" w:firstLine="336"/>
              <w:rPr>
                <w:rFonts w:ascii="Calibri" w:eastAsia="Times New Roman" w:hAnsi="Calibri" w:cs="Times New Roman"/>
                <w:color w:val="000000"/>
                <w:sz w:val="20"/>
                <w:szCs w:val="20"/>
              </w:rPr>
            </w:pPr>
            <w:r w:rsidRPr="00B04FBC">
              <w:rPr>
                <w:rFonts w:ascii="Calibri" w:eastAsia="Times New Roman" w:hAnsi="Calibri" w:cs="Times New Roman"/>
                <w:color w:val="000000"/>
                <w:sz w:val="20"/>
                <w:szCs w:val="20"/>
              </w:rPr>
              <w:t>NPA Percentage</w:t>
            </w:r>
            <w:r>
              <w:rPr>
                <w:rFonts w:ascii="Calibri" w:eastAsia="Times New Roman" w:hAnsi="Calibri" w:cs="Times New Roman"/>
                <w:color w:val="000000"/>
                <w:sz w:val="20"/>
                <w:szCs w:val="20"/>
              </w:rPr>
              <w:t xml:space="preserve"> Risk Premium </w:t>
            </w:r>
          </w:p>
        </w:tc>
        <w:tc>
          <w:tcPr>
            <w:tcW w:w="2610" w:type="dxa"/>
          </w:tcPr>
          <w:p w14:paraId="6938BF6D"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20% of SBR (&gt;15%-20%)</w:t>
            </w:r>
          </w:p>
        </w:tc>
      </w:tr>
      <w:tr w:rsidR="005B0E6B" w:rsidRPr="00F25836" w14:paraId="7E2E93DC" w14:textId="77777777" w:rsidTr="00F66835">
        <w:trPr>
          <w:trHeight w:val="235"/>
        </w:trPr>
        <w:tc>
          <w:tcPr>
            <w:tcW w:w="6475" w:type="dxa"/>
          </w:tcPr>
          <w:p w14:paraId="533EBF6E" w14:textId="77777777" w:rsidR="005B0E6B" w:rsidRDefault="005B0E6B" w:rsidP="00F66835">
            <w:pPr>
              <w:ind w:firstLineChars="168" w:firstLine="336"/>
              <w:rPr>
                <w:rFonts w:ascii="Calibri" w:eastAsia="Times New Roman" w:hAnsi="Calibri" w:cs="Times New Roman"/>
                <w:color w:val="000000"/>
                <w:sz w:val="20"/>
                <w:szCs w:val="20"/>
              </w:rPr>
            </w:pPr>
            <w:r>
              <w:rPr>
                <w:rFonts w:ascii="Calibri" w:eastAsia="Times New Roman" w:hAnsi="Calibri" w:cs="Times New Roman"/>
                <w:color w:val="000000"/>
                <w:sz w:val="20"/>
                <w:szCs w:val="20"/>
              </w:rPr>
              <w:t>Claim Payout P</w:t>
            </w:r>
            <w:r w:rsidRPr="00B04FBC">
              <w:rPr>
                <w:rFonts w:ascii="Calibri" w:eastAsia="Times New Roman" w:hAnsi="Calibri" w:cs="Times New Roman"/>
                <w:color w:val="000000"/>
                <w:sz w:val="20"/>
                <w:szCs w:val="20"/>
              </w:rPr>
              <w:t>ercentage</w:t>
            </w:r>
            <w:r>
              <w:rPr>
                <w:rFonts w:ascii="Calibri" w:eastAsia="Times New Roman" w:hAnsi="Calibri" w:cs="Times New Roman"/>
                <w:color w:val="000000"/>
                <w:sz w:val="20"/>
                <w:szCs w:val="20"/>
              </w:rPr>
              <w:t xml:space="preserve"> Risk Premium </w:t>
            </w:r>
          </w:p>
        </w:tc>
        <w:tc>
          <w:tcPr>
            <w:tcW w:w="2610" w:type="dxa"/>
          </w:tcPr>
          <w:p w14:paraId="2942AE89"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 of SBR (&gt;5%-10%)</w:t>
            </w:r>
          </w:p>
        </w:tc>
      </w:tr>
    </w:tbl>
    <w:p w14:paraId="5BEB53CF" w14:textId="77777777" w:rsidR="005B0E6B" w:rsidRDefault="005B0E6B" w:rsidP="005B0E6B">
      <w:pPr>
        <w:jc w:val="both"/>
        <w:rPr>
          <w:b/>
          <w:u w:val="single"/>
        </w:rPr>
      </w:pPr>
    </w:p>
    <w:p w14:paraId="6DFB13D3" w14:textId="77777777" w:rsidR="005B0E6B" w:rsidRPr="000820F8" w:rsidRDefault="005B0E6B" w:rsidP="005B0E6B">
      <w:pPr>
        <w:jc w:val="both"/>
        <w:rPr>
          <w:u w:val="single"/>
        </w:rPr>
      </w:pPr>
      <w:r w:rsidRPr="00001F64">
        <w:rPr>
          <w:b/>
          <w:u w:val="single"/>
        </w:rPr>
        <w:t>Scenario 1:</w:t>
      </w:r>
      <w:r w:rsidRPr="000820F8">
        <w:rPr>
          <w:u w:val="single"/>
        </w:rPr>
        <w:t xml:space="preserve"> </w:t>
      </w:r>
      <w:r>
        <w:rPr>
          <w:u w:val="single"/>
        </w:rPr>
        <w:t xml:space="preserve">Summation of </w:t>
      </w:r>
      <w:r w:rsidRPr="00F67B76">
        <w:rPr>
          <w:u w:val="single"/>
        </w:rPr>
        <w:t xml:space="preserve">Sanction Loan Amount (Fund and Non Fund) for the given </w:t>
      </w:r>
      <w:r>
        <w:rPr>
          <w:u w:val="single"/>
        </w:rPr>
        <w:t>loan account DOES NOT EXCEEDS Minimum</w:t>
      </w:r>
      <w:r w:rsidRPr="0068388D">
        <w:rPr>
          <w:u w:val="single"/>
        </w:rPr>
        <w:t xml:space="preserve"> Limit to </w:t>
      </w:r>
      <w:r>
        <w:rPr>
          <w:u w:val="single"/>
        </w:rPr>
        <w:t>Guarantee Issuance Allowed</w:t>
      </w:r>
    </w:p>
    <w:p w14:paraId="54346782"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on/or after 5</w:t>
      </w:r>
      <w:r w:rsidRPr="00A94942">
        <w:rPr>
          <w:vertAlign w:val="superscript"/>
        </w:rPr>
        <w:t>th</w:t>
      </w:r>
      <w:r>
        <w:t xml:space="preserve"> April 2016(April-May-June). It means that 3 quarters are left in current FY. </w:t>
      </w:r>
    </w:p>
    <w:p w14:paraId="7973C8C1"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3C1A5B32" w14:textId="77777777" w:rsidTr="00F66835">
        <w:trPr>
          <w:trHeight w:val="255"/>
        </w:trPr>
        <w:tc>
          <w:tcPr>
            <w:tcW w:w="3640" w:type="dxa"/>
            <w:hideMark/>
          </w:tcPr>
          <w:p w14:paraId="69E98ED8"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lastRenderedPageBreak/>
              <w:t xml:space="preserve">Summation of </w:t>
            </w:r>
            <w:r w:rsidRPr="00F67B76">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4019E2B0"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900000.00</w:t>
            </w:r>
          </w:p>
        </w:tc>
      </w:tr>
    </w:tbl>
    <w:p w14:paraId="5A295E29" w14:textId="77777777" w:rsidR="005B0E6B" w:rsidRDefault="005B0E6B" w:rsidP="005B0E6B"/>
    <w:p w14:paraId="000E324D" w14:textId="77777777" w:rsidR="005B0E6B" w:rsidRDefault="005B0E6B" w:rsidP="005B0E6B">
      <w:pPr>
        <w:rPr>
          <w:b/>
          <w:u w:val="single"/>
        </w:rPr>
      </w:pPr>
      <w:r>
        <w:t>Thus, in case of this scenario, Guarantee is not issued and no fee calculation.</w:t>
      </w:r>
    </w:p>
    <w:p w14:paraId="3BAC5A90" w14:textId="77777777" w:rsidR="005B0E6B" w:rsidRPr="000820F8" w:rsidRDefault="005B0E6B" w:rsidP="005B0E6B">
      <w:pPr>
        <w:jc w:val="both"/>
        <w:rPr>
          <w:u w:val="single"/>
        </w:rPr>
      </w:pPr>
      <w:r w:rsidRPr="00001F64">
        <w:rPr>
          <w:b/>
          <w:u w:val="single"/>
        </w:rPr>
        <w:t xml:space="preserve">Scenario </w:t>
      </w:r>
      <w:r>
        <w:rPr>
          <w:b/>
          <w:u w:val="single"/>
        </w:rPr>
        <w:t>2</w:t>
      </w:r>
      <w:r w:rsidRPr="00001F64">
        <w:rPr>
          <w:b/>
          <w:u w:val="single"/>
        </w:rPr>
        <w:t>:</w:t>
      </w:r>
      <w:r w:rsidRPr="000820F8">
        <w:rPr>
          <w:u w:val="single"/>
        </w:rPr>
        <w:t xml:space="preserve"> </w:t>
      </w:r>
      <w:r>
        <w:rPr>
          <w:u w:val="single"/>
        </w:rPr>
        <w:t xml:space="preserve">Summation of </w:t>
      </w:r>
      <w:r w:rsidRPr="00F67B76">
        <w:rPr>
          <w:u w:val="single"/>
        </w:rPr>
        <w:t xml:space="preserve">Sanction Loan Amount (Fund and Non Fund) for the given </w:t>
      </w:r>
      <w:r>
        <w:rPr>
          <w:u w:val="single"/>
        </w:rPr>
        <w:t>loan account EXCEEDS Minimum</w:t>
      </w:r>
      <w:r w:rsidRPr="0068388D">
        <w:rPr>
          <w:u w:val="single"/>
        </w:rPr>
        <w:t xml:space="preserve"> Limit to </w:t>
      </w:r>
      <w:r>
        <w:rPr>
          <w:u w:val="single"/>
        </w:rPr>
        <w:t>Guarantee Issuance Allowed but does not EXCEEDS Maximum Limit to guarantee issuance allowed</w:t>
      </w:r>
    </w:p>
    <w:p w14:paraId="5E1B0EB1"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 or after 5</w:t>
      </w:r>
      <w:r w:rsidRPr="00A94942">
        <w:rPr>
          <w:vertAlign w:val="superscript"/>
        </w:rPr>
        <w:t>th</w:t>
      </w:r>
      <w:r>
        <w:t xml:space="preserve"> April 2016(April-May-June). It means that 3 quarters are left in current FY. The Loan Account has:</w:t>
      </w:r>
    </w:p>
    <w:tbl>
      <w:tblPr>
        <w:tblStyle w:val="TableGrid"/>
        <w:tblW w:w="5020" w:type="dxa"/>
        <w:tblLook w:val="04A0" w:firstRow="1" w:lastRow="0" w:firstColumn="1" w:lastColumn="0" w:noHBand="0" w:noVBand="1"/>
      </w:tblPr>
      <w:tblGrid>
        <w:gridCol w:w="3640"/>
        <w:gridCol w:w="1380"/>
      </w:tblGrid>
      <w:tr w:rsidR="005B0E6B" w:rsidRPr="00F25836" w14:paraId="17929D39" w14:textId="77777777" w:rsidTr="00F66835">
        <w:trPr>
          <w:trHeight w:val="255"/>
        </w:trPr>
        <w:tc>
          <w:tcPr>
            <w:tcW w:w="3640" w:type="dxa"/>
            <w:hideMark/>
          </w:tcPr>
          <w:p w14:paraId="4F0F959C"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F67B76">
              <w:rPr>
                <w:rFonts w:ascii="Calibri" w:eastAsia="Times New Roman" w:hAnsi="Calibri" w:cs="Times New Roman"/>
                <w:color w:val="000000"/>
                <w:sz w:val="20"/>
                <w:szCs w:val="20"/>
              </w:rPr>
              <w:t>Sanction Loan Amount (Fund and Non</w:t>
            </w:r>
            <w:r>
              <w:rPr>
                <w:rFonts w:ascii="Calibri" w:eastAsia="Times New Roman" w:hAnsi="Calibri" w:cs="Times New Roman"/>
                <w:color w:val="000000"/>
                <w:sz w:val="20"/>
                <w:szCs w:val="20"/>
              </w:rPr>
              <w:t xml:space="preserve"> Fund) for the given loan account</w:t>
            </w:r>
          </w:p>
        </w:tc>
        <w:tc>
          <w:tcPr>
            <w:tcW w:w="1380" w:type="dxa"/>
            <w:noWrap/>
            <w:hideMark/>
          </w:tcPr>
          <w:p w14:paraId="23EB5E6F"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6EA63F76" w14:textId="77777777" w:rsidR="005B0E6B" w:rsidRDefault="005B0E6B" w:rsidP="005B0E6B"/>
    <w:p w14:paraId="7ADD9510" w14:textId="77777777" w:rsidR="005B0E6B" w:rsidRDefault="005B0E6B" w:rsidP="005B0E6B">
      <w:r>
        <w:t>Thus, in case of this scenario, Guarantee Fee calculation will be based on Summation of Sanction Loan Amount (Fund and Non Fund) for the given loan account.</w:t>
      </w:r>
    </w:p>
    <w:p w14:paraId="21AC891D" w14:textId="77777777" w:rsidR="005B0E6B" w:rsidRDefault="005B0E6B" w:rsidP="005B0E6B">
      <w:r>
        <w:t>Guarantee Fee on SBR = 15,00,000 * (0.85%/4) *3 = 9562.5/-</w:t>
      </w:r>
    </w:p>
    <w:p w14:paraId="7314F293" w14:textId="77777777" w:rsidR="005B0E6B" w:rsidRDefault="005B0E6B" w:rsidP="005B0E6B">
      <w:r>
        <w:t>Guarantee Fee for all Premiums = 9562.5</w:t>
      </w:r>
      <w:r w:rsidRPr="00FF19AD">
        <w:t xml:space="preserve"> </w:t>
      </w:r>
      <w:r>
        <w:t>* 30% = 2868.75/-</w:t>
      </w:r>
    </w:p>
    <w:p w14:paraId="05AAF7D4" w14:textId="77777777" w:rsidR="005B0E6B" w:rsidRDefault="005B0E6B" w:rsidP="005B0E6B">
      <w:pPr>
        <w:jc w:val="both"/>
      </w:pPr>
      <w:r>
        <w:t>Total CG Fees equals to INR 12431.25/- rounded off to INR 12431.00/-</w:t>
      </w:r>
    </w:p>
    <w:p w14:paraId="0AF22E66" w14:textId="77777777" w:rsidR="005B0E6B" w:rsidRPr="000820F8" w:rsidRDefault="005B0E6B" w:rsidP="005B0E6B">
      <w:pPr>
        <w:jc w:val="both"/>
        <w:rPr>
          <w:u w:val="single"/>
        </w:rPr>
      </w:pPr>
      <w:r w:rsidRPr="00001F64">
        <w:rPr>
          <w:b/>
          <w:u w:val="single"/>
        </w:rPr>
        <w:t xml:space="preserve">Scenario </w:t>
      </w:r>
      <w:r>
        <w:rPr>
          <w:b/>
          <w:u w:val="single"/>
        </w:rPr>
        <w:t>3</w:t>
      </w:r>
      <w:r w:rsidRPr="00001F64">
        <w:rPr>
          <w:b/>
          <w:u w:val="single"/>
        </w:rPr>
        <w:t>:</w:t>
      </w:r>
      <w:r w:rsidRPr="000820F8">
        <w:rPr>
          <w:u w:val="single"/>
        </w:rPr>
        <w:t xml:space="preserve"> </w:t>
      </w:r>
      <w:r>
        <w:rPr>
          <w:u w:val="single"/>
        </w:rPr>
        <w:t xml:space="preserve">Summation of </w:t>
      </w:r>
      <w:r w:rsidRPr="000A6E88">
        <w:rPr>
          <w:u w:val="single"/>
        </w:rPr>
        <w:t xml:space="preserve">Sanction Loan Amount (Fund and Non Fund) for the given </w:t>
      </w:r>
      <w:r>
        <w:rPr>
          <w:u w:val="single"/>
        </w:rPr>
        <w:t>loan account Equals to Maximum Limit to guarantee issuance allowed</w:t>
      </w:r>
    </w:p>
    <w:p w14:paraId="07EAC33E"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 or after 5</w:t>
      </w:r>
      <w:r w:rsidRPr="00A94942">
        <w:rPr>
          <w:vertAlign w:val="superscript"/>
        </w:rPr>
        <w:t>th</w:t>
      </w:r>
      <w:r>
        <w:t xml:space="preserve"> April 2016(April-May-June). It means that 3 quarters are left in current FY. The Loan Account has:</w:t>
      </w:r>
    </w:p>
    <w:tbl>
      <w:tblPr>
        <w:tblStyle w:val="TableGrid"/>
        <w:tblW w:w="5020" w:type="dxa"/>
        <w:tblLook w:val="04A0" w:firstRow="1" w:lastRow="0" w:firstColumn="1" w:lastColumn="0" w:noHBand="0" w:noVBand="1"/>
      </w:tblPr>
      <w:tblGrid>
        <w:gridCol w:w="3640"/>
        <w:gridCol w:w="1380"/>
      </w:tblGrid>
      <w:tr w:rsidR="005B0E6B" w:rsidRPr="00F25836" w14:paraId="3ECED579" w14:textId="77777777" w:rsidTr="00F66835">
        <w:trPr>
          <w:trHeight w:val="255"/>
        </w:trPr>
        <w:tc>
          <w:tcPr>
            <w:tcW w:w="3640" w:type="dxa"/>
            <w:hideMark/>
          </w:tcPr>
          <w:p w14:paraId="5450E03D"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0A6E88">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3DB75F46"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bl>
    <w:p w14:paraId="1FE06304" w14:textId="77777777" w:rsidR="005B0E6B" w:rsidRDefault="005B0E6B" w:rsidP="005B0E6B"/>
    <w:p w14:paraId="7E43650B" w14:textId="77777777" w:rsidR="005B0E6B" w:rsidRDefault="005B0E6B" w:rsidP="005B0E6B">
      <w:r>
        <w:t>Thus, in case of this scenario, Guarantee Fee calculation will be based on Summation of Sanction Loan Amount (Fund and Non Fund) for the given loan account.</w:t>
      </w:r>
    </w:p>
    <w:p w14:paraId="7A8859F8" w14:textId="77777777" w:rsidR="005B0E6B" w:rsidRDefault="005B0E6B" w:rsidP="005B0E6B">
      <w:r>
        <w:t>Guarantee Fee on SBR = 100,00,000 * (0.85%/4) *3 = 63750.00/-</w:t>
      </w:r>
    </w:p>
    <w:p w14:paraId="5BF06C6A" w14:textId="77777777" w:rsidR="005B0E6B" w:rsidRDefault="005B0E6B" w:rsidP="005B0E6B">
      <w:r>
        <w:t>Guarantee Fee for all Premiums = 63750</w:t>
      </w:r>
      <w:r w:rsidRPr="00FF19AD">
        <w:t xml:space="preserve"> </w:t>
      </w:r>
      <w:r>
        <w:t>* 30% = 19125.00/-</w:t>
      </w:r>
    </w:p>
    <w:p w14:paraId="317BF8F3" w14:textId="77777777" w:rsidR="005B0E6B" w:rsidRDefault="005B0E6B" w:rsidP="005B0E6B">
      <w:pPr>
        <w:jc w:val="both"/>
      </w:pPr>
      <w:r>
        <w:t>Total CG Fees equals to INR 82875.00/ rounded off to INR 82875.00</w:t>
      </w:r>
    </w:p>
    <w:p w14:paraId="7C0A3EF7" w14:textId="77777777" w:rsidR="005B0E6B" w:rsidRPr="000820F8" w:rsidRDefault="005B0E6B" w:rsidP="005B0E6B">
      <w:pPr>
        <w:jc w:val="both"/>
        <w:rPr>
          <w:u w:val="single"/>
        </w:rPr>
      </w:pPr>
      <w:r>
        <w:rPr>
          <w:b/>
          <w:u w:val="single"/>
        </w:rPr>
        <w:t>Scenario 4</w:t>
      </w:r>
      <w:r w:rsidRPr="00001F64">
        <w:rPr>
          <w:b/>
          <w:u w:val="single"/>
        </w:rPr>
        <w:t>:</w:t>
      </w:r>
      <w:r w:rsidRPr="000820F8">
        <w:rPr>
          <w:u w:val="single"/>
        </w:rPr>
        <w:t xml:space="preserve"> </w:t>
      </w:r>
      <w:r>
        <w:rPr>
          <w:u w:val="single"/>
        </w:rPr>
        <w:t xml:space="preserve">Summation of </w:t>
      </w:r>
      <w:r w:rsidRPr="000A6E88">
        <w:rPr>
          <w:u w:val="single"/>
        </w:rPr>
        <w:t xml:space="preserve">Sanction Loan Amount (Fund and Non Fund) for the given </w:t>
      </w:r>
      <w:r>
        <w:rPr>
          <w:u w:val="single"/>
        </w:rPr>
        <w:t>loan account EXCEEDS Maximum</w:t>
      </w:r>
      <w:r w:rsidRPr="0068388D">
        <w:rPr>
          <w:u w:val="single"/>
        </w:rPr>
        <w:t xml:space="preserve"> Limit to </w:t>
      </w:r>
      <w:r>
        <w:rPr>
          <w:u w:val="single"/>
        </w:rPr>
        <w:t>Guarantee Issuance Allowed</w:t>
      </w:r>
    </w:p>
    <w:p w14:paraId="301E8EE1" w14:textId="77777777" w:rsidR="005B0E6B" w:rsidRDefault="005B0E6B" w:rsidP="005B0E6B">
      <w:pPr>
        <w:jc w:val="both"/>
      </w:pPr>
      <w:r>
        <w:lastRenderedPageBreak/>
        <w:t>MLI uploads and approves the input file on SURGE system on 1</w:t>
      </w:r>
      <w:r>
        <w:rPr>
          <w:vertAlign w:val="superscript"/>
        </w:rPr>
        <w:t>ST</w:t>
      </w:r>
      <w:r>
        <w:t xml:space="preserve"> July 2016. This input file contains Loan Disbursement Information for on/or after 5</w:t>
      </w:r>
      <w:r w:rsidRPr="00A94942">
        <w:rPr>
          <w:vertAlign w:val="superscript"/>
        </w:rPr>
        <w:t>th</w:t>
      </w:r>
      <w:r>
        <w:t xml:space="preserve"> April 2016(April-May-June). It means that 3 quarters are left in current FY. </w:t>
      </w:r>
    </w:p>
    <w:p w14:paraId="1F5C1F0A"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08E5EA61" w14:textId="77777777" w:rsidTr="00F66835">
        <w:trPr>
          <w:trHeight w:val="255"/>
        </w:trPr>
        <w:tc>
          <w:tcPr>
            <w:tcW w:w="3640" w:type="dxa"/>
            <w:hideMark/>
          </w:tcPr>
          <w:p w14:paraId="2C1F792F"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0A6E88">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4E78BC8A"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115,00,000.00</w:t>
            </w:r>
          </w:p>
        </w:tc>
      </w:tr>
    </w:tbl>
    <w:p w14:paraId="775D4275" w14:textId="77777777" w:rsidR="005B0E6B" w:rsidRDefault="005B0E6B" w:rsidP="005B0E6B"/>
    <w:p w14:paraId="4FCB7DAF" w14:textId="77777777" w:rsidR="005B0E6B" w:rsidRDefault="005B0E6B" w:rsidP="005B0E6B">
      <w:pPr>
        <w:rPr>
          <w:b/>
          <w:u w:val="single"/>
        </w:rPr>
      </w:pPr>
      <w:r>
        <w:t>Thus, in case of this scenario, Guarantee is not issued and no fee calculation.</w:t>
      </w:r>
    </w:p>
    <w:p w14:paraId="4CA19417" w14:textId="77777777" w:rsidR="005B0E6B" w:rsidRDefault="005B0E6B" w:rsidP="005B0E6B">
      <w:pPr>
        <w:jc w:val="both"/>
      </w:pPr>
    </w:p>
    <w:p w14:paraId="6DBB174F" w14:textId="77777777" w:rsidR="005B0E6B" w:rsidRDefault="005B0E6B" w:rsidP="005B0E6B">
      <w:pPr>
        <w:jc w:val="both"/>
      </w:pPr>
      <w:r>
        <w:rPr>
          <w:noProof/>
        </w:rPr>
        <mc:AlternateContent>
          <mc:Choice Requires="wps">
            <w:drawing>
              <wp:inline distT="0" distB="0" distL="0" distR="0" wp14:anchorId="12BD44B0" wp14:editId="0200CC96">
                <wp:extent cx="5908040" cy="1009650"/>
                <wp:effectExtent l="0" t="0" r="16510" b="19050"/>
                <wp:docPr id="41" name="Rectangle 41"/>
                <wp:cNvGraphicFramePr/>
                <a:graphic xmlns:a="http://schemas.openxmlformats.org/drawingml/2006/main">
                  <a:graphicData uri="http://schemas.microsoft.com/office/word/2010/wordprocessingShape">
                    <wps:wsp>
                      <wps:cNvSpPr/>
                      <wps:spPr>
                        <a:xfrm>
                          <a:off x="0" y="0"/>
                          <a:ext cx="590804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1D6B9C"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w:t>
                            </w:r>
                          </w:p>
                          <w:p w14:paraId="67B60D98" w14:textId="77777777" w:rsidR="004E3325" w:rsidRPr="00F93F68" w:rsidRDefault="004E3325" w:rsidP="005B0E6B">
                            <w:pPr>
                              <w:pStyle w:val="ListParagraph"/>
                              <w:numPr>
                                <w:ilvl w:val="0"/>
                                <w:numId w:val="22"/>
                              </w:numPr>
                              <w:jc w:val="both"/>
                              <w:rPr>
                                <w:rFonts w:asciiTheme="majorHAnsi" w:hAnsiTheme="majorHAnsi"/>
                                <w:u w:val="single"/>
                              </w:rPr>
                            </w:pPr>
                            <w:r>
                              <w:rPr>
                                <w:rFonts w:asciiTheme="majorHAnsi" w:hAnsiTheme="majorHAnsi"/>
                              </w:rPr>
                              <w:t xml:space="preserve">CG Fee will be calculated on Summation of </w:t>
                            </w:r>
                            <w:r w:rsidRPr="000A6E88">
                              <w:rPr>
                                <w:rFonts w:asciiTheme="majorHAnsi" w:hAnsiTheme="majorHAnsi"/>
                              </w:rPr>
                              <w:t xml:space="preserve">Sanction Loan Amount (Fund and Non Fund) for the given </w:t>
                            </w:r>
                            <w:r>
                              <w:rPr>
                                <w:rFonts w:asciiTheme="majorHAnsi" w:hAnsiTheme="majorHAnsi"/>
                              </w:rPr>
                              <w:t>loan account</w:t>
                            </w:r>
                            <w:r w:rsidRPr="00F93F68">
                              <w:rPr>
                                <w:rFonts w:asciiTheme="majorHAnsi" w:hAnsiTheme="majorHAnsi"/>
                              </w:rPr>
                              <w:t xml:space="preserve"> EXCEEDS Minimum Limit to Guarantee Issuance Allowed but does not EXCEEDS Maximum Limit to guarantee issuance allowed</w:t>
                            </w:r>
                            <w:r>
                              <w:rPr>
                                <w:rFonts w:asciiTheme="majorHAnsi" w:hAnsiTheme="majorHAnsi"/>
                              </w:rPr>
                              <w:t>.</w:t>
                            </w:r>
                          </w:p>
                          <w:p w14:paraId="4E347CD3" w14:textId="77777777" w:rsidR="004E3325" w:rsidRPr="00080992" w:rsidRDefault="004E3325" w:rsidP="005B0E6B">
                            <w:pPr>
                              <w:pStyle w:val="ListParagraph"/>
                              <w:jc w:val="both"/>
                              <w:rPr>
                                <w:rFonts w:asciiTheme="majorHAnsi" w:hAnsiTheme="majorHAnsi"/>
                              </w:rPr>
                            </w:pPr>
                          </w:p>
                          <w:p w14:paraId="4EA5871D" w14:textId="77777777" w:rsidR="004E3325" w:rsidRPr="006265B3"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BD44B0" id="Rectangle 41" o:spid="_x0000_s1034" style="width:465.2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" fillcolor="white [3201]" strokecolor="#70ad47 [3209]" strokeweight="1pt">
                <v:textbox>
                  <w:txbxContent>
                    <w:p w14:paraId="341D6B9C"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w:t>
                      </w:r>
                    </w:p>
                    <w:p w14:paraId="67B60D98" w14:textId="77777777" w:rsidR="004E3325" w:rsidRPr="00F93F68" w:rsidRDefault="004E3325" w:rsidP="005B0E6B">
                      <w:pPr>
                        <w:pStyle w:val="ListParagraph"/>
                        <w:numPr>
                          <w:ilvl w:val="0"/>
                          <w:numId w:val="22"/>
                        </w:numPr>
                        <w:jc w:val="both"/>
                        <w:rPr>
                          <w:rFonts w:asciiTheme="majorHAnsi" w:hAnsiTheme="majorHAnsi"/>
                          <w:u w:val="single"/>
                        </w:rPr>
                      </w:pPr>
                      <w:r>
                        <w:rPr>
                          <w:rFonts w:asciiTheme="majorHAnsi" w:hAnsiTheme="majorHAnsi"/>
                        </w:rPr>
                        <w:t xml:space="preserve">CG Fee will be calculated on Summation of </w:t>
                      </w:r>
                      <w:r w:rsidRPr="000A6E88">
                        <w:rPr>
                          <w:rFonts w:asciiTheme="majorHAnsi" w:hAnsiTheme="majorHAnsi"/>
                        </w:rPr>
                        <w:t xml:space="preserve">Sanction Loan Amount (Fund and Non Fund) for the given </w:t>
                      </w:r>
                      <w:r>
                        <w:rPr>
                          <w:rFonts w:asciiTheme="majorHAnsi" w:hAnsiTheme="majorHAnsi"/>
                        </w:rPr>
                        <w:t>loan account</w:t>
                      </w:r>
                      <w:r w:rsidRPr="00F93F68">
                        <w:rPr>
                          <w:rFonts w:asciiTheme="majorHAnsi" w:hAnsiTheme="majorHAnsi"/>
                        </w:rPr>
                        <w:t xml:space="preserve"> EXCEEDS Minimum Limit to Guarantee Issuance Allowed but does not EXCEEDS Maximum Limit to guarantee issuance allowed</w:t>
                      </w:r>
                      <w:r>
                        <w:rPr>
                          <w:rFonts w:asciiTheme="majorHAnsi" w:hAnsiTheme="majorHAnsi"/>
                        </w:rPr>
                        <w:t>.</w:t>
                      </w:r>
                    </w:p>
                    <w:p w14:paraId="4E347CD3" w14:textId="77777777" w:rsidR="004E3325" w:rsidRPr="00080992" w:rsidRDefault="004E3325" w:rsidP="005B0E6B">
                      <w:pPr>
                        <w:pStyle w:val="ListParagraph"/>
                        <w:jc w:val="both"/>
                        <w:rPr>
                          <w:rFonts w:asciiTheme="majorHAnsi" w:hAnsiTheme="majorHAnsi"/>
                        </w:rPr>
                      </w:pPr>
                    </w:p>
                    <w:p w14:paraId="4EA5871D" w14:textId="77777777" w:rsidR="004E3325" w:rsidRPr="006265B3" w:rsidRDefault="004E3325" w:rsidP="005B0E6B">
                      <w:pPr>
                        <w:jc w:val="both"/>
                        <w:rPr>
                          <w:rFonts w:asciiTheme="majorHAnsi" w:hAnsiTheme="majorHAnsi"/>
                        </w:rPr>
                      </w:pPr>
                    </w:p>
                  </w:txbxContent>
                </v:textbox>
                <w10:anchorlock/>
              </v:rect>
            </w:pict>
          </mc:Fallback>
        </mc:AlternateContent>
      </w:r>
    </w:p>
    <w:p w14:paraId="3D7A338D" w14:textId="77777777" w:rsidR="005B0E6B" w:rsidRDefault="005B0E6B" w:rsidP="005B0E6B">
      <w:pPr>
        <w:jc w:val="both"/>
      </w:pPr>
    </w:p>
    <w:p w14:paraId="141879D3"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44" w:name="_Toc473636733"/>
      <w:bookmarkStart w:id="845" w:name="_Toc483691722"/>
      <w:r>
        <w:rPr>
          <w:rFonts w:ascii="Trebuchet MS" w:hAnsi="Trebuchet MS"/>
          <w:b/>
          <w:bCs/>
          <w:color w:val="000000" w:themeColor="text1"/>
          <w:szCs w:val="22"/>
        </w:rPr>
        <w:t>Calculating Tax on Credit Guarantee Fees</w:t>
      </w:r>
      <w:bookmarkEnd w:id="844"/>
      <w:bookmarkEnd w:id="845"/>
      <w:r>
        <w:rPr>
          <w:rFonts w:ascii="Trebuchet MS" w:hAnsi="Trebuchet MS"/>
          <w:b/>
          <w:bCs/>
          <w:color w:val="000000" w:themeColor="text1"/>
          <w:szCs w:val="22"/>
        </w:rPr>
        <w:t xml:space="preserve"> </w:t>
      </w:r>
    </w:p>
    <w:p w14:paraId="0A063FB7" w14:textId="77777777" w:rsidR="005B0E6B" w:rsidRDefault="005B0E6B" w:rsidP="005B0E6B">
      <w:pPr>
        <w:jc w:val="both"/>
      </w:pPr>
      <w:r>
        <w:t>Tax on Credit Guarantee Charges is determined based on CG Fees calculated in section 1.5.5.2. There will be various Taxation components. SURGE allows users to define these components (their names and tax value). Summation of these tax components is the total tax determined. The formulae is as below:</w:t>
      </w:r>
    </w:p>
    <w:p w14:paraId="2CC6FB77" w14:textId="77777777" w:rsidR="005B0E6B" w:rsidRPr="00B35720" w:rsidRDefault="005B0E6B" w:rsidP="005B0E6B">
      <w:pPr>
        <w:jc w:val="both"/>
      </w:pPr>
      <w:r>
        <w:rPr>
          <w:noProof/>
        </w:rPr>
        <mc:AlternateContent>
          <mc:Choice Requires="wps">
            <w:drawing>
              <wp:inline distT="0" distB="0" distL="0" distR="0" wp14:anchorId="73B55641" wp14:editId="0EBAEB90">
                <wp:extent cx="5757126" cy="502285"/>
                <wp:effectExtent l="0" t="0" r="15240" b="12065"/>
                <wp:docPr id="18" name="Rectangle 1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3D42EB" w14:textId="77777777" w:rsidR="004E3325" w:rsidRDefault="004E3325" w:rsidP="005B0E6B">
                            <w:pPr>
                              <w:jc w:val="center"/>
                            </w:pPr>
                            <w:r>
                              <w:t>Tax on Guarantee Fee = (Tax</w:t>
                            </w:r>
                            <w:r w:rsidRPr="00CD5802">
                              <w:rPr>
                                <w:vertAlign w:val="subscript"/>
                              </w:rPr>
                              <w:t>1</w:t>
                            </w:r>
                            <w:r>
                              <w:t xml:space="preserve"> * Credit Guarantee Fee) + (Tax</w:t>
                            </w:r>
                            <w:r>
                              <w:rPr>
                                <w:vertAlign w:val="subscript"/>
                              </w:rPr>
                              <w:t>2</w:t>
                            </w:r>
                            <w:r>
                              <w:t xml:space="preserve"> * Credit Guarantee Fee) + …. + (Tax</w:t>
                            </w:r>
                            <w:r>
                              <w:rPr>
                                <w:vertAlign w:val="subscript"/>
                              </w:rPr>
                              <w:t>n</w:t>
                            </w:r>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B55641" id="Rectangle 18" o:spid="_x0000_s1035"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UdNLJW0CAAAmBQAADgAAAAAAAAAAAAAAAAAuAgAA&#10;ZHJzL2Uyb0RvYy54bWxQSwECLQAUAAYACAAAACEAUxjbqNkAAAAEAQAADwAAAAAAAAAAAAAAAADH&#10;BAAAZHJzL2Rvd25yZXYueG1sUEsFBgAAAAAEAAQA8wAAAM0FAAAAAA==&#10;" fillcolor="white [3201]" strokecolor="#70ad47 [3209]" strokeweight="1pt">
                <v:textbox>
                  <w:txbxContent>
                    <w:p w14:paraId="3F3D42EB" w14:textId="77777777" w:rsidR="004E3325" w:rsidRDefault="004E3325" w:rsidP="005B0E6B">
                      <w:pPr>
                        <w:jc w:val="center"/>
                      </w:pPr>
                      <w:r>
                        <w:t>Tax on Guarantee Fee = (Tax</w:t>
                      </w:r>
                      <w:r w:rsidRPr="00CD5802">
                        <w:rPr>
                          <w:vertAlign w:val="subscript"/>
                        </w:rPr>
                        <w:t>1</w:t>
                      </w:r>
                      <w:r>
                        <w:t xml:space="preserve"> * Credit Guarantee Fee) + (Tax</w:t>
                      </w:r>
                      <w:r>
                        <w:rPr>
                          <w:vertAlign w:val="subscript"/>
                        </w:rPr>
                        <w:t>2</w:t>
                      </w:r>
                      <w:r>
                        <w:t xml:space="preserve"> * Credit Guarantee Fee) + …. + (Tax</w:t>
                      </w:r>
                      <w:r>
                        <w:rPr>
                          <w:vertAlign w:val="subscript"/>
                        </w:rPr>
                        <w:t>n</w:t>
                      </w:r>
                      <w:r>
                        <w:t xml:space="preserve"> * Credit Guarantee Fee)</w:t>
                      </w:r>
                    </w:p>
                  </w:txbxContent>
                </v:textbox>
                <w10:anchorlock/>
              </v:rect>
            </w:pict>
          </mc:Fallback>
        </mc:AlternateContent>
      </w:r>
    </w:p>
    <w:tbl>
      <w:tblPr>
        <w:tblStyle w:val="TableGrid"/>
        <w:tblW w:w="8275" w:type="dxa"/>
        <w:tblLook w:val="04A0" w:firstRow="1" w:lastRow="0" w:firstColumn="1" w:lastColumn="0" w:noHBand="0" w:noVBand="1"/>
      </w:tblPr>
      <w:tblGrid>
        <w:gridCol w:w="6475"/>
        <w:gridCol w:w="1800"/>
      </w:tblGrid>
      <w:tr w:rsidR="005B0E6B" w:rsidRPr="00F25836" w14:paraId="527F5E1C" w14:textId="77777777" w:rsidTr="00F66835">
        <w:trPr>
          <w:trHeight w:val="235"/>
        </w:trPr>
        <w:tc>
          <w:tcPr>
            <w:tcW w:w="6475" w:type="dxa"/>
            <w:noWrap/>
            <w:hideMark/>
          </w:tcPr>
          <w:p w14:paraId="68A9CF9B"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558E632B"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559339EF" w14:textId="77777777" w:rsidTr="00F66835">
        <w:trPr>
          <w:trHeight w:val="368"/>
        </w:trPr>
        <w:tc>
          <w:tcPr>
            <w:tcW w:w="6475" w:type="dxa"/>
            <w:hideMark/>
          </w:tcPr>
          <w:p w14:paraId="7B4A2AD1"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67597B2D"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6ED752DF"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4A798241" w14:textId="77777777" w:rsidTr="00F66835">
        <w:trPr>
          <w:trHeight w:val="305"/>
        </w:trPr>
        <w:tc>
          <w:tcPr>
            <w:tcW w:w="6475" w:type="dxa"/>
          </w:tcPr>
          <w:p w14:paraId="0C2268A8"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1F15BEEA"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2049CE3B"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25F49262" w14:textId="77777777" w:rsidTr="00F66835">
        <w:trPr>
          <w:trHeight w:val="235"/>
        </w:trPr>
        <w:tc>
          <w:tcPr>
            <w:tcW w:w="6475" w:type="dxa"/>
            <w:hideMark/>
          </w:tcPr>
          <w:p w14:paraId="3286C2C4"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800" w:type="dxa"/>
            <w:hideMark/>
          </w:tcPr>
          <w:p w14:paraId="76EABA28"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w:t>
            </w:r>
            <w:r>
              <w:rPr>
                <w:rFonts w:ascii="Calibri" w:eastAsia="Times New Roman" w:hAnsi="Calibri" w:cs="Times New Roman"/>
                <w:color w:val="000000"/>
                <w:sz w:val="20"/>
                <w:szCs w:val="20"/>
              </w:rPr>
              <w:t>85</w:t>
            </w:r>
            <w:r w:rsidRPr="00F25836">
              <w:rPr>
                <w:rFonts w:ascii="Calibri" w:eastAsia="Times New Roman" w:hAnsi="Calibri" w:cs="Times New Roman"/>
                <w:color w:val="000000"/>
                <w:sz w:val="20"/>
                <w:szCs w:val="20"/>
              </w:rPr>
              <w:t>%</w:t>
            </w:r>
          </w:p>
        </w:tc>
      </w:tr>
      <w:tr w:rsidR="005B0E6B" w:rsidRPr="00F25836" w14:paraId="76D03D9F" w14:textId="77777777" w:rsidTr="00F66835">
        <w:trPr>
          <w:trHeight w:val="235"/>
        </w:trPr>
        <w:tc>
          <w:tcPr>
            <w:tcW w:w="6475" w:type="dxa"/>
          </w:tcPr>
          <w:p w14:paraId="32A08B33"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5408F5F3"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742E70A6" w14:textId="77777777" w:rsidTr="00F66835">
        <w:trPr>
          <w:trHeight w:val="235"/>
        </w:trPr>
        <w:tc>
          <w:tcPr>
            <w:tcW w:w="6475" w:type="dxa"/>
          </w:tcPr>
          <w:p w14:paraId="2DD8EE81"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76429A82"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10,00,000.00</w:t>
            </w:r>
          </w:p>
        </w:tc>
      </w:tr>
      <w:tr w:rsidR="005B0E6B" w:rsidRPr="00F25836" w14:paraId="249E7B1F" w14:textId="77777777" w:rsidTr="00F66835">
        <w:trPr>
          <w:trHeight w:val="235"/>
        </w:trPr>
        <w:tc>
          <w:tcPr>
            <w:tcW w:w="6475" w:type="dxa"/>
          </w:tcPr>
          <w:p w14:paraId="34A48139" w14:textId="77777777" w:rsidR="005B0E6B" w:rsidRPr="008F20C7" w:rsidRDefault="005B0E6B" w:rsidP="00F66835">
            <w:pPr>
              <w:ind w:firstLineChars="168" w:firstLine="336"/>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800" w:type="dxa"/>
          </w:tcPr>
          <w:p w14:paraId="25FE375C"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6EE61EAA" w14:textId="77777777" w:rsidR="005B0E6B" w:rsidRDefault="005B0E6B" w:rsidP="005B0E6B">
      <w:pPr>
        <w:jc w:val="both"/>
      </w:pPr>
    </w:p>
    <w:p w14:paraId="0D3347C3"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on/or after 5</w:t>
      </w:r>
      <w:r w:rsidRPr="00A94942">
        <w:rPr>
          <w:vertAlign w:val="superscript"/>
        </w:rPr>
        <w:t>th</w:t>
      </w:r>
      <w:r>
        <w:t xml:space="preserve"> April 2016(April-May-June). It means that 3 quarters are left in current FY. The Loan Account has:</w:t>
      </w:r>
    </w:p>
    <w:tbl>
      <w:tblPr>
        <w:tblStyle w:val="TableGrid"/>
        <w:tblW w:w="5020" w:type="dxa"/>
        <w:tblLook w:val="04A0" w:firstRow="1" w:lastRow="0" w:firstColumn="1" w:lastColumn="0" w:noHBand="0" w:noVBand="1"/>
      </w:tblPr>
      <w:tblGrid>
        <w:gridCol w:w="3640"/>
        <w:gridCol w:w="1380"/>
      </w:tblGrid>
      <w:tr w:rsidR="005B0E6B" w:rsidRPr="00F25836" w14:paraId="319F19EA" w14:textId="77777777" w:rsidTr="00F66835">
        <w:trPr>
          <w:trHeight w:val="255"/>
        </w:trPr>
        <w:tc>
          <w:tcPr>
            <w:tcW w:w="3640" w:type="dxa"/>
            <w:hideMark/>
          </w:tcPr>
          <w:p w14:paraId="0354BBD1"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0A6E88">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64B5E856"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3FB1FB5A" w14:textId="77777777" w:rsidR="005B0E6B" w:rsidRDefault="005B0E6B" w:rsidP="005B0E6B"/>
    <w:p w14:paraId="2A048144" w14:textId="77777777" w:rsidR="005B0E6B" w:rsidRDefault="005B0E6B" w:rsidP="005B0E6B">
      <w:r>
        <w:t>Thus, in case of this scenario, Guarantee Fee calculation will be based on Summation of Sanction Loan Amount (Fund and Non Fund) for the loan account.</w:t>
      </w:r>
    </w:p>
    <w:p w14:paraId="09DFD1D1" w14:textId="77777777" w:rsidR="005B0E6B" w:rsidRDefault="005B0E6B" w:rsidP="005B0E6B">
      <w:r>
        <w:t>Guarantee Fee on SBR = 15,00,000 * (0.85%/4) *3 = 9562.5/-</w:t>
      </w:r>
    </w:p>
    <w:p w14:paraId="6A80F6AC" w14:textId="77777777" w:rsidR="005B0E6B" w:rsidRDefault="005B0E6B" w:rsidP="005B0E6B">
      <w:r>
        <w:t>Guarantee Fee for all Premiums = 9562.5</w:t>
      </w:r>
      <w:r w:rsidRPr="00FF19AD">
        <w:t xml:space="preserve"> </w:t>
      </w:r>
      <w:r>
        <w:t>* 30% = 2868.75/-</w:t>
      </w:r>
    </w:p>
    <w:p w14:paraId="708403B7" w14:textId="77777777" w:rsidR="005B0E6B" w:rsidRDefault="005B0E6B" w:rsidP="005B0E6B">
      <w:pPr>
        <w:jc w:val="both"/>
      </w:pPr>
      <w:r>
        <w:t>Total CG Fees equals to INR 12431.25/- rounded off to INR 12431.00/-</w:t>
      </w:r>
    </w:p>
    <w:p w14:paraId="138F7E84" w14:textId="77777777" w:rsidR="005B0E6B" w:rsidRDefault="005B0E6B" w:rsidP="005B0E6B">
      <w:pPr>
        <w:jc w:val="both"/>
      </w:pPr>
      <w:r>
        <w:t>Taxation on INR 12431.00/- is determined as below:</w:t>
      </w:r>
    </w:p>
    <w:p w14:paraId="02F54B53" w14:textId="77777777" w:rsidR="005B0E6B" w:rsidRDefault="005B0E6B" w:rsidP="005B0E6B">
      <w:pPr>
        <w:pStyle w:val="ListParagraph"/>
        <w:numPr>
          <w:ilvl w:val="0"/>
          <w:numId w:val="8"/>
        </w:numPr>
        <w:jc w:val="both"/>
      </w:pPr>
      <w:r>
        <w:t>Service Tax on this Fee @14% is 12431.00*14% = INR 1740.34/- (rounded off to INR 1740.00/-</w:t>
      </w:r>
    </w:p>
    <w:p w14:paraId="17575991" w14:textId="77777777" w:rsidR="005B0E6B" w:rsidRDefault="005B0E6B" w:rsidP="005B0E6B">
      <w:pPr>
        <w:pStyle w:val="ListParagraph"/>
        <w:numPr>
          <w:ilvl w:val="0"/>
          <w:numId w:val="8"/>
        </w:numPr>
        <w:jc w:val="both"/>
      </w:pPr>
      <w:r>
        <w:t>Swach Bharat &amp; KK Cess each on this Fee @0.5% is 12431.00*0.5% = INR 62.16/- (rounded off to INR 62.00/-)</w:t>
      </w:r>
    </w:p>
    <w:p w14:paraId="0D13BBD0" w14:textId="77777777" w:rsidR="005B0E6B" w:rsidRDefault="005B0E6B" w:rsidP="005B0E6B">
      <w:pPr>
        <w:jc w:val="both"/>
      </w:pPr>
      <w:r>
        <w:t>Total Tax is summation of service tax, Swach Bharat Cess and Krishi Kalyan Cess = 1740.00 + 62.00 + 62.00 = INR 1864.00/-</w:t>
      </w:r>
    </w:p>
    <w:p w14:paraId="4918E484" w14:textId="77777777" w:rsidR="005B0E6B" w:rsidRDefault="005B0E6B" w:rsidP="005B0E6B">
      <w:pPr>
        <w:jc w:val="both"/>
      </w:pPr>
    </w:p>
    <w:p w14:paraId="5B038081" w14:textId="77777777" w:rsidR="005B0E6B" w:rsidRDefault="005B0E6B" w:rsidP="005B0E6B">
      <w:pPr>
        <w:jc w:val="both"/>
      </w:pPr>
      <w:r>
        <w:rPr>
          <w:noProof/>
        </w:rPr>
        <mc:AlternateContent>
          <mc:Choice Requires="wps">
            <w:drawing>
              <wp:inline distT="0" distB="0" distL="0" distR="0" wp14:anchorId="33EBA5BE" wp14:editId="724226DD">
                <wp:extent cx="5908040" cy="770255"/>
                <wp:effectExtent l="0" t="0" r="16510" b="10795"/>
                <wp:docPr id="20" name="Rectangle 2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D13FA"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 Tax:</w:t>
                            </w:r>
                          </w:p>
                          <w:p w14:paraId="3E343929" w14:textId="77777777" w:rsidR="004E3325" w:rsidRDefault="004E3325" w:rsidP="005B0E6B">
                            <w:pPr>
                              <w:pStyle w:val="ListParagraph"/>
                              <w:numPr>
                                <w:ilvl w:val="0"/>
                                <w:numId w:val="9"/>
                              </w:numPr>
                              <w:jc w:val="both"/>
                              <w:rPr>
                                <w:rFonts w:asciiTheme="majorHAnsi" w:hAnsiTheme="majorHAnsi"/>
                              </w:rPr>
                            </w:pPr>
                            <w:r>
                              <w:rPr>
                                <w:rFonts w:asciiTheme="majorHAnsi" w:hAnsiTheme="majorHAnsi"/>
                              </w:rPr>
                              <w:t>SURGE provides facility to define tax components (names and values (%))</w:t>
                            </w:r>
                          </w:p>
                          <w:p w14:paraId="74819D7A" w14:textId="77777777" w:rsidR="004E3325" w:rsidRPr="009F00C2" w:rsidRDefault="004E3325" w:rsidP="005B0E6B">
                            <w:pPr>
                              <w:pStyle w:val="ListParagraph"/>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14:paraId="2B834B61" w14:textId="77777777" w:rsidR="004E3325" w:rsidRDefault="004E3325" w:rsidP="005B0E6B">
                            <w:pPr>
                              <w:jc w:val="both"/>
                              <w:rPr>
                                <w:rFonts w:asciiTheme="majorHAnsi" w:hAnsiTheme="majorHAnsi"/>
                              </w:rPr>
                            </w:pPr>
                          </w:p>
                          <w:p w14:paraId="66EF9E07" w14:textId="77777777" w:rsidR="004E3325" w:rsidRDefault="004E3325" w:rsidP="005B0E6B">
                            <w:pPr>
                              <w:jc w:val="both"/>
                              <w:rPr>
                                <w:rFonts w:asciiTheme="majorHAnsi" w:hAnsiTheme="majorHAnsi"/>
                              </w:rPr>
                            </w:pPr>
                          </w:p>
                          <w:p w14:paraId="118E71ED" w14:textId="77777777" w:rsidR="004E3325" w:rsidRDefault="004E3325" w:rsidP="005B0E6B">
                            <w:pPr>
                              <w:jc w:val="both"/>
                              <w:rPr>
                                <w:rFonts w:asciiTheme="majorHAnsi" w:hAnsiTheme="majorHAnsi"/>
                              </w:rPr>
                            </w:pPr>
                          </w:p>
                          <w:p w14:paraId="20B53C7C" w14:textId="77777777" w:rsidR="004E3325" w:rsidRPr="00D451B1"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EBA5BE" id="Rectangle 20" o:spid="_x0000_s1036" style="width:465.2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" fillcolor="white [3201]" strokecolor="#70ad47 [3209]" strokeweight="1pt">
                <v:textbox>
                  <w:txbxContent>
                    <w:p w14:paraId="2C3D13FA"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 Tax:</w:t>
                      </w:r>
                    </w:p>
                    <w:p w14:paraId="3E343929" w14:textId="77777777" w:rsidR="004E3325" w:rsidRDefault="004E3325" w:rsidP="005B0E6B">
                      <w:pPr>
                        <w:pStyle w:val="ListParagraph"/>
                        <w:numPr>
                          <w:ilvl w:val="0"/>
                          <w:numId w:val="9"/>
                        </w:numPr>
                        <w:jc w:val="both"/>
                        <w:rPr>
                          <w:rFonts w:asciiTheme="majorHAnsi" w:hAnsiTheme="majorHAnsi"/>
                        </w:rPr>
                      </w:pPr>
                      <w:r>
                        <w:rPr>
                          <w:rFonts w:asciiTheme="majorHAnsi" w:hAnsiTheme="majorHAnsi"/>
                        </w:rPr>
                        <w:t>SURGE provides facility to define tax components (names and values (%))</w:t>
                      </w:r>
                    </w:p>
                    <w:p w14:paraId="74819D7A" w14:textId="77777777" w:rsidR="004E3325" w:rsidRPr="009F00C2" w:rsidRDefault="004E3325" w:rsidP="005B0E6B">
                      <w:pPr>
                        <w:pStyle w:val="ListParagraph"/>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14:paraId="2B834B61" w14:textId="77777777" w:rsidR="004E3325" w:rsidRDefault="004E3325" w:rsidP="005B0E6B">
                      <w:pPr>
                        <w:jc w:val="both"/>
                        <w:rPr>
                          <w:rFonts w:asciiTheme="majorHAnsi" w:hAnsiTheme="majorHAnsi"/>
                        </w:rPr>
                      </w:pPr>
                    </w:p>
                    <w:p w14:paraId="66EF9E07" w14:textId="77777777" w:rsidR="004E3325" w:rsidRDefault="004E3325" w:rsidP="005B0E6B">
                      <w:pPr>
                        <w:jc w:val="both"/>
                        <w:rPr>
                          <w:rFonts w:asciiTheme="majorHAnsi" w:hAnsiTheme="majorHAnsi"/>
                        </w:rPr>
                      </w:pPr>
                    </w:p>
                    <w:p w14:paraId="118E71ED" w14:textId="77777777" w:rsidR="004E3325" w:rsidRDefault="004E3325" w:rsidP="005B0E6B">
                      <w:pPr>
                        <w:jc w:val="both"/>
                        <w:rPr>
                          <w:rFonts w:asciiTheme="majorHAnsi" w:hAnsiTheme="majorHAnsi"/>
                        </w:rPr>
                      </w:pPr>
                    </w:p>
                    <w:p w14:paraId="20B53C7C" w14:textId="77777777" w:rsidR="004E3325" w:rsidRPr="00D451B1" w:rsidRDefault="004E3325" w:rsidP="005B0E6B">
                      <w:pPr>
                        <w:jc w:val="both"/>
                        <w:rPr>
                          <w:rFonts w:asciiTheme="majorHAnsi" w:hAnsiTheme="majorHAnsi"/>
                        </w:rPr>
                      </w:pPr>
                    </w:p>
                  </w:txbxContent>
                </v:textbox>
                <w10:anchorlock/>
              </v:rect>
            </w:pict>
          </mc:Fallback>
        </mc:AlternateContent>
      </w:r>
    </w:p>
    <w:p w14:paraId="3065CBED" w14:textId="77777777" w:rsidR="005B0E6B" w:rsidRDefault="005B0E6B" w:rsidP="005B0E6B">
      <w:pPr>
        <w:jc w:val="both"/>
      </w:pPr>
    </w:p>
    <w:p w14:paraId="4C4D0EA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46" w:name="_Toc441010209"/>
      <w:bookmarkStart w:id="847" w:name="_Toc473636734"/>
      <w:bookmarkStart w:id="848" w:name="_Toc483691723"/>
      <w:r>
        <w:rPr>
          <w:rFonts w:ascii="Trebuchet MS" w:hAnsi="Trebuchet MS"/>
          <w:b/>
          <w:bCs/>
          <w:color w:val="000000" w:themeColor="text1"/>
          <w:szCs w:val="22"/>
        </w:rPr>
        <w:t>Demand Advice for Guarantee Charges</w:t>
      </w:r>
      <w:bookmarkEnd w:id="846"/>
      <w:bookmarkEnd w:id="847"/>
      <w:bookmarkEnd w:id="848"/>
    </w:p>
    <w:p w14:paraId="4336ED90" w14:textId="77777777" w:rsidR="005B0E6B" w:rsidRDefault="005B0E6B" w:rsidP="005B0E6B">
      <w:r>
        <w:t>MLI needs to make payment of Fees and Taxes calculated as above to bring the guarantee ‘In Force’. The demand for fees is made to MLI in form of CGDAN – Credit Guarantee Demand Advisory Number. It is a unique number, used for traceability and management of CG Fees in SURGE.</w:t>
      </w:r>
    </w:p>
    <w:p w14:paraId="2D447432" w14:textId="77777777" w:rsidR="005B0E6B" w:rsidRDefault="005B0E6B" w:rsidP="005B0E6B">
      <w:pPr>
        <w:jc w:val="both"/>
      </w:pPr>
      <w:r>
        <w:t>It is used to integrate with Accounting Subsystem and for payment reconciliations.</w:t>
      </w:r>
    </w:p>
    <w:p w14:paraId="362A758F" w14:textId="77777777" w:rsidR="005B0E6B" w:rsidRDefault="005B0E6B" w:rsidP="005B0E6B">
      <w:pPr>
        <w:jc w:val="both"/>
      </w:pPr>
    </w:p>
    <w:p w14:paraId="15ECCF29"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49" w:name="_Toc473636735"/>
      <w:bookmarkStart w:id="850" w:name="_Toc483691724"/>
      <w:r>
        <w:rPr>
          <w:rFonts w:ascii="Trebuchet MS" w:hAnsi="Trebuchet MS"/>
          <w:b/>
          <w:bCs/>
          <w:color w:val="000000" w:themeColor="text1"/>
          <w:szCs w:val="22"/>
        </w:rPr>
        <w:t>CGDAN – Demand Advice: New Guarantee Cover - Individual</w:t>
      </w:r>
      <w:bookmarkEnd w:id="849"/>
      <w:bookmarkEnd w:id="850"/>
    </w:p>
    <w:p w14:paraId="38D41410" w14:textId="77777777" w:rsidR="005B0E6B" w:rsidRDefault="005B0E6B" w:rsidP="005B0E6B">
      <w:pPr>
        <w:jc w:val="both"/>
      </w:pPr>
      <w:r>
        <w:t xml:space="preserve">This is a demand advice number for each loan record (or guarantee cover).  </w:t>
      </w:r>
    </w:p>
    <w:p w14:paraId="3B127E2F" w14:textId="77777777" w:rsidR="005B0E6B" w:rsidRPr="00C5323B" w:rsidRDefault="005B0E6B" w:rsidP="005B0E6B">
      <w:pPr>
        <w:jc w:val="both"/>
        <w:rPr>
          <w:b/>
        </w:rPr>
      </w:pPr>
      <w:r>
        <w:rPr>
          <w:b/>
        </w:rPr>
        <w:t>CGDAN Format for General Scheme:</w:t>
      </w:r>
    </w:p>
    <w:p w14:paraId="4F7F98C8" w14:textId="77777777" w:rsidR="005B0E6B" w:rsidRPr="00F96908" w:rsidRDefault="005B0E6B" w:rsidP="005B0E6B">
      <w:pPr>
        <w:jc w:val="both"/>
      </w:pPr>
      <w:r>
        <w:rPr>
          <w:noProof/>
        </w:rPr>
        <w:drawing>
          <wp:inline distT="0" distB="0" distL="0" distR="0" wp14:anchorId="6ED9D901" wp14:editId="3666EAC8">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6D1503F9" w14:textId="77777777" w:rsidR="005B0E6B" w:rsidRPr="00AB40C6" w:rsidRDefault="005B0E6B" w:rsidP="005B0E6B">
      <w:pPr>
        <w:jc w:val="both"/>
        <w:rPr>
          <w:i/>
        </w:rPr>
      </w:pPr>
      <w:r>
        <w:rPr>
          <w:i/>
        </w:rPr>
        <w:lastRenderedPageBreak/>
        <w:t>GC – Guarantee Charge.</w:t>
      </w:r>
    </w:p>
    <w:p w14:paraId="5A46670F" w14:textId="77777777" w:rsidR="005B0E6B" w:rsidRDefault="005B0E6B" w:rsidP="005B0E6B">
      <w:pPr>
        <w:jc w:val="both"/>
      </w:pPr>
    </w:p>
    <w:p w14:paraId="59EC912D"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51" w:name="_Toc473636736"/>
      <w:bookmarkStart w:id="852" w:name="_Toc483691725"/>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851"/>
      <w:bookmarkEnd w:id="852"/>
    </w:p>
    <w:p w14:paraId="638A464F" w14:textId="77777777" w:rsidR="005B0E6B" w:rsidRDefault="005B0E6B" w:rsidP="005B0E6B">
      <w:pPr>
        <w:jc w:val="both"/>
      </w:pPr>
      <w:r>
        <w:t>Payments from MLI will be accepted for all the eligible records submitted by him i.e. at the batch level (batch here means the file submitted for quote request). To achieve this, system needs to aggregate CG Charges of all eligible records and raise the demand. A unique demand advice number called as ‘BATCHDAN’ is allotted to the batch of these eligible records in the format as below:</w:t>
      </w:r>
    </w:p>
    <w:p w14:paraId="4AB8322B" w14:textId="77777777" w:rsidR="005B0E6B" w:rsidRPr="00885E7D" w:rsidRDefault="005B0E6B" w:rsidP="005B0E6B">
      <w:pPr>
        <w:jc w:val="both"/>
        <w:rPr>
          <w:b/>
        </w:rPr>
      </w:pPr>
      <w:r w:rsidRPr="00885E7D">
        <w:rPr>
          <w:b/>
        </w:rPr>
        <w:t>Batch DAN Format for Batch of eligible records – New Credit Guarantee Batch:</w:t>
      </w:r>
    </w:p>
    <w:p w14:paraId="176983ED" w14:textId="77777777" w:rsidR="005B0E6B" w:rsidRPr="00F96908" w:rsidRDefault="005B0E6B" w:rsidP="005B0E6B">
      <w:pPr>
        <w:jc w:val="both"/>
      </w:pPr>
      <w:r>
        <w:rPr>
          <w:noProof/>
        </w:rPr>
        <w:drawing>
          <wp:inline distT="0" distB="0" distL="0" distR="0" wp14:anchorId="2549D865" wp14:editId="1CFF5716">
            <wp:extent cx="5486400" cy="1238036"/>
            <wp:effectExtent l="38100" t="0" r="19050" b="1968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45F6C894" w14:textId="77777777" w:rsidR="005B0E6B" w:rsidRPr="00885E7D" w:rsidRDefault="005B0E6B" w:rsidP="005B0E6B"/>
    <w:p w14:paraId="2779B96C"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r>
        <w:rPr>
          <w:rFonts w:ascii="Trebuchet MS" w:hAnsi="Trebuchet MS"/>
          <w:b/>
          <w:bCs/>
          <w:color w:val="000000" w:themeColor="text1"/>
          <w:szCs w:val="22"/>
        </w:rPr>
        <w:t xml:space="preserve">   </w:t>
      </w:r>
      <w:bookmarkStart w:id="853" w:name="_Toc473636737"/>
      <w:bookmarkStart w:id="854" w:name="_Toc483691726"/>
      <w:r>
        <w:rPr>
          <w:rFonts w:ascii="Trebuchet MS" w:hAnsi="Trebuchet MS"/>
          <w:b/>
          <w:bCs/>
          <w:color w:val="000000" w:themeColor="text1"/>
          <w:szCs w:val="22"/>
        </w:rPr>
        <w:t>Payment of CG Charges</w:t>
      </w:r>
      <w:bookmarkEnd w:id="853"/>
      <w:bookmarkEnd w:id="854"/>
    </w:p>
    <w:p w14:paraId="1E9C9022" w14:textId="77777777" w:rsidR="00F66835" w:rsidRDefault="00F66835" w:rsidP="00F66835">
      <w:pPr>
        <w:jc w:val="both"/>
        <w:rPr>
          <w:ins w:id="855" w:author="Sachin Patange" w:date="2017-04-30T11:44:00Z"/>
        </w:rPr>
      </w:pPr>
      <w:ins w:id="856" w:author="Sachin Patange" w:date="2017-04-30T11:44:00Z">
        <w:r>
          <w:t>Till the point MLI makes the payment of CG Charges, system will identify these CG’s as ‘Provisional’ by means of below mentioned status codes:</w:t>
        </w:r>
      </w:ins>
    </w:p>
    <w:p w14:paraId="77522963" w14:textId="77777777" w:rsidR="00F66835" w:rsidRDefault="00F66835" w:rsidP="00F66835">
      <w:pPr>
        <w:pStyle w:val="ListParagraph"/>
        <w:numPr>
          <w:ilvl w:val="0"/>
          <w:numId w:val="42"/>
        </w:numPr>
        <w:rPr>
          <w:ins w:id="857" w:author="Sachin Patange" w:date="2017-04-30T11:44:00Z"/>
        </w:rPr>
      </w:pPr>
      <w:ins w:id="858" w:author="Sachin Patange" w:date="2017-04-30T11:44:00Z">
        <w:r>
          <w:t xml:space="preserve"> Current CG Status – 30036</w:t>
        </w:r>
      </w:ins>
    </w:p>
    <w:p w14:paraId="4A0B399A" w14:textId="260AAE48" w:rsidR="00F66835" w:rsidRDefault="00F66835">
      <w:pPr>
        <w:pStyle w:val="ListParagraph"/>
        <w:numPr>
          <w:ilvl w:val="0"/>
          <w:numId w:val="42"/>
        </w:numPr>
        <w:jc w:val="both"/>
        <w:rPr>
          <w:ins w:id="859" w:author="Sachin Patange" w:date="2017-04-30T11:44:00Z"/>
        </w:rPr>
        <w:pPrChange w:id="860" w:author="Sachin Patange" w:date="2017-04-30T11:44:00Z">
          <w:pPr>
            <w:jc w:val="both"/>
          </w:pPr>
        </w:pPrChange>
      </w:pPr>
      <w:ins w:id="861" w:author="Sachin Patange" w:date="2017-04-30T11:44:00Z">
        <w:r>
          <w:t>Previous CG Status – 30036</w:t>
        </w:r>
      </w:ins>
    </w:p>
    <w:p w14:paraId="03CB2E0B" w14:textId="42B23795" w:rsidR="005B0E6B" w:rsidRDefault="005B0E6B" w:rsidP="005B0E6B">
      <w:pPr>
        <w:jc w:val="both"/>
      </w:pPr>
      <w:r>
        <w:t xml:space="preserve">Refer the document - </w:t>
      </w:r>
      <w:r w:rsidRPr="00123998">
        <w:t>‘</w:t>
      </w:r>
      <w:r>
        <w:t>Payment Mechanism</w:t>
      </w:r>
      <w:r w:rsidRPr="00123998">
        <w:t>’</w:t>
      </w:r>
      <w:r>
        <w:t xml:space="preserve"> for more details on payment process.</w:t>
      </w:r>
    </w:p>
    <w:p w14:paraId="24B20C40" w14:textId="77777777" w:rsidR="005B0E6B" w:rsidRDefault="005B0E6B" w:rsidP="005B0E6B">
      <w:pPr>
        <w:jc w:val="both"/>
      </w:pPr>
    </w:p>
    <w:p w14:paraId="5D8CCC30"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62" w:name="_Toc473636738"/>
      <w:bookmarkStart w:id="863" w:name="_Toc483691727"/>
      <w:r>
        <w:rPr>
          <w:rFonts w:ascii="Trebuchet MS" w:hAnsi="Trebuchet MS"/>
          <w:b/>
          <w:bCs/>
          <w:color w:val="000000" w:themeColor="text1"/>
          <w:szCs w:val="22"/>
        </w:rPr>
        <w:t>Payment of CG Charges in Stipulated Time</w:t>
      </w:r>
      <w:bookmarkEnd w:id="862"/>
      <w:bookmarkEnd w:id="863"/>
      <w:r>
        <w:rPr>
          <w:rFonts w:ascii="Trebuchet MS" w:hAnsi="Trebuchet MS"/>
          <w:b/>
          <w:bCs/>
          <w:color w:val="000000" w:themeColor="text1"/>
          <w:szCs w:val="22"/>
        </w:rPr>
        <w:t xml:space="preserve"> </w:t>
      </w:r>
    </w:p>
    <w:p w14:paraId="7D823E93" w14:textId="77777777" w:rsidR="005B0E6B" w:rsidRDefault="005B0E6B" w:rsidP="005B0E6B">
      <w:r>
        <w:t>Payment of CG Charges in stipulated time makes the guarantee active, and the Guarantee Status is updated as ‘In Force’.</w:t>
      </w:r>
    </w:p>
    <w:p w14:paraId="08A79840" w14:textId="77777777" w:rsidR="005B0E6B" w:rsidRDefault="005B0E6B" w:rsidP="005B0E6B">
      <w:r>
        <w:rPr>
          <w:noProof/>
        </w:rPr>
        <mc:AlternateContent>
          <mc:Choice Requires="wps">
            <w:drawing>
              <wp:anchor distT="0" distB="0" distL="114300" distR="114300" simplePos="0" relativeHeight="251779072" behindDoc="0" locked="0" layoutInCell="1" allowOverlap="1" wp14:anchorId="0ABCA9E8" wp14:editId="02CEE4A1">
                <wp:simplePos x="0" y="0"/>
                <wp:positionH relativeFrom="column">
                  <wp:posOffset>0</wp:posOffset>
                </wp:positionH>
                <wp:positionV relativeFrom="paragraph">
                  <wp:posOffset>0</wp:posOffset>
                </wp:positionV>
                <wp:extent cx="5757126" cy="390418"/>
                <wp:effectExtent l="0" t="0" r="0" b="0"/>
                <wp:wrapNone/>
                <wp:docPr id="21" name="Rectangle 21"/>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63DE1B0A" w14:textId="77777777" w:rsidR="004E3325" w:rsidRDefault="004E3325" w:rsidP="005B0E6B">
                            <w:r w:rsidRPr="00231C89">
                              <w:t>Guarantee Cover ‘Status’ Field:</w:t>
                            </w:r>
                            <w:r>
                              <w:t xml:space="preserve">  </w:t>
                            </w:r>
                            <w:r w:rsidRPr="004B3DDA">
                              <w:rPr>
                                <w:b/>
                              </w:rPr>
                              <w:t>‘</w:t>
                            </w:r>
                            <w:r>
                              <w:rPr>
                                <w:b/>
                              </w:rPr>
                              <w:t>In Force</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CA9E8" id="Rectangle 21" o:spid="_x0000_s1037" style="position:absolute;margin-left:0;margin-top:0;width:453.3pt;height:30.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" fillcolor="#deeaf6 [660]" stroked="f" strokeweight=".5pt">
                <v:textbox inset=",7.2pt,,7.2pt">
                  <w:txbxContent>
                    <w:p w14:paraId="63DE1B0A" w14:textId="77777777" w:rsidR="004E3325" w:rsidRDefault="004E3325" w:rsidP="005B0E6B">
                      <w:r w:rsidRPr="00231C89">
                        <w:t>Guarantee Cover ‘Status’ Field:</w:t>
                      </w:r>
                      <w:r>
                        <w:t xml:space="preserve">  </w:t>
                      </w:r>
                      <w:r w:rsidRPr="004B3DDA">
                        <w:rPr>
                          <w:b/>
                        </w:rPr>
                        <w:t>‘</w:t>
                      </w:r>
                      <w:r>
                        <w:rPr>
                          <w:b/>
                        </w:rPr>
                        <w:t>In Force</w:t>
                      </w:r>
                      <w:r w:rsidRPr="004B3DDA">
                        <w:rPr>
                          <w:b/>
                        </w:rPr>
                        <w:t>’</w:t>
                      </w:r>
                    </w:p>
                  </w:txbxContent>
                </v:textbox>
              </v:rect>
            </w:pict>
          </mc:Fallback>
        </mc:AlternateContent>
      </w:r>
    </w:p>
    <w:p w14:paraId="208872B1" w14:textId="77777777" w:rsidR="005B0E6B" w:rsidRDefault="005B0E6B" w:rsidP="005B0E6B"/>
    <w:p w14:paraId="136016E3" w14:textId="77777777" w:rsidR="00F66835" w:rsidRDefault="00F66835" w:rsidP="00F66835">
      <w:pPr>
        <w:rPr>
          <w:ins w:id="864" w:author="Sachin Patange" w:date="2017-04-30T11:44:00Z"/>
        </w:rPr>
      </w:pPr>
      <w:ins w:id="865" w:author="Sachin Patange" w:date="2017-04-30T11:44:00Z">
        <w:r>
          <w:t>System makes the CG as ‘In Force’ by using the below status codes:</w:t>
        </w:r>
      </w:ins>
    </w:p>
    <w:p w14:paraId="685AC41A" w14:textId="77777777" w:rsidR="00F66835" w:rsidRDefault="00F66835" w:rsidP="00F66835">
      <w:pPr>
        <w:pStyle w:val="ListParagraph"/>
        <w:numPr>
          <w:ilvl w:val="0"/>
          <w:numId w:val="42"/>
        </w:numPr>
        <w:rPr>
          <w:ins w:id="866" w:author="Sachin Patange" w:date="2017-04-30T11:44:00Z"/>
        </w:rPr>
      </w:pPr>
      <w:ins w:id="867" w:author="Sachin Patange" w:date="2017-04-30T11:44:00Z">
        <w:r>
          <w:t>Current CG Status – 30010</w:t>
        </w:r>
      </w:ins>
    </w:p>
    <w:p w14:paraId="060519EA" w14:textId="7D21F7C7" w:rsidR="00F66835" w:rsidRDefault="00F66835">
      <w:pPr>
        <w:pStyle w:val="ListParagraph"/>
        <w:numPr>
          <w:ilvl w:val="0"/>
          <w:numId w:val="42"/>
        </w:numPr>
        <w:rPr>
          <w:ins w:id="868" w:author="Sachin Patange" w:date="2017-04-30T11:44:00Z"/>
        </w:rPr>
        <w:pPrChange w:id="869" w:author="Sachin Patange" w:date="2017-04-30T11:44:00Z">
          <w:pPr/>
        </w:pPrChange>
      </w:pPr>
      <w:ins w:id="870" w:author="Sachin Patange" w:date="2017-04-30T11:44:00Z">
        <w:r>
          <w:t>Previous CG Status – 30036</w:t>
        </w:r>
      </w:ins>
    </w:p>
    <w:p w14:paraId="2DA4C6EB" w14:textId="6DBBF953" w:rsidR="005B0E6B" w:rsidRDefault="005B0E6B" w:rsidP="005B0E6B">
      <w:r>
        <w:t xml:space="preserve">SURGE allows following operations for active </w:t>
      </w:r>
      <w:ins w:id="871" w:author="Sachin Patange" w:date="2017-04-30T11:44:00Z">
        <w:r w:rsidR="00F66835">
          <w:t>(In Force)</w:t>
        </w:r>
      </w:ins>
      <w:ins w:id="872" w:author="Sachin Patange" w:date="2017-04-30T11:45:00Z">
        <w:r w:rsidR="00F66835">
          <w:t xml:space="preserve"> </w:t>
        </w:r>
      </w:ins>
      <w:r>
        <w:t>guarantees:</w:t>
      </w:r>
    </w:p>
    <w:p w14:paraId="256FFE50" w14:textId="06894C68" w:rsidR="005B0E6B" w:rsidRDefault="005B0E6B" w:rsidP="005B0E6B">
      <w:pPr>
        <w:pStyle w:val="ListParagraph"/>
        <w:numPr>
          <w:ilvl w:val="0"/>
          <w:numId w:val="6"/>
        </w:numPr>
      </w:pPr>
      <w:r>
        <w:t>Mark as NPA</w:t>
      </w:r>
      <w:del w:id="873" w:author="Sachin Patange" w:date="2017-04-30T11:45:00Z">
        <w:r w:rsidDel="00F66835">
          <w:delText xml:space="preserve"> (After Locking Period)</w:delText>
        </w:r>
      </w:del>
    </w:p>
    <w:p w14:paraId="547C0DD7" w14:textId="32330ED1" w:rsidR="005B0E6B" w:rsidDel="00F66835" w:rsidRDefault="005B0E6B" w:rsidP="005B0E6B">
      <w:pPr>
        <w:pStyle w:val="ListParagraph"/>
        <w:numPr>
          <w:ilvl w:val="0"/>
          <w:numId w:val="6"/>
        </w:numPr>
        <w:rPr>
          <w:del w:id="874" w:author="Sachin Patange" w:date="2017-04-30T11:45:00Z"/>
        </w:rPr>
      </w:pPr>
      <w:del w:id="875" w:author="Sachin Patange" w:date="2017-04-30T11:45:00Z">
        <w:r w:rsidDel="00F66835">
          <w:delText>Borrower Repayment’s</w:delText>
        </w:r>
      </w:del>
    </w:p>
    <w:p w14:paraId="362BD596" w14:textId="77777777" w:rsidR="005B0E6B" w:rsidRDefault="005B0E6B" w:rsidP="005B0E6B">
      <w:pPr>
        <w:pStyle w:val="ListParagraph"/>
        <w:numPr>
          <w:ilvl w:val="0"/>
          <w:numId w:val="6"/>
        </w:numPr>
      </w:pPr>
      <w:r>
        <w:lastRenderedPageBreak/>
        <w:t>Un-Mark as NPA</w:t>
      </w:r>
    </w:p>
    <w:p w14:paraId="4AADA539" w14:textId="77777777" w:rsidR="005B0E6B" w:rsidRDefault="005B0E6B" w:rsidP="005B0E6B">
      <w:pPr>
        <w:pStyle w:val="ListParagraph"/>
        <w:numPr>
          <w:ilvl w:val="0"/>
          <w:numId w:val="6"/>
        </w:numPr>
      </w:pPr>
      <w:r>
        <w:t>Lodge Claim</w:t>
      </w:r>
    </w:p>
    <w:p w14:paraId="02A84B5C" w14:textId="77777777" w:rsidR="005B0E6B" w:rsidRDefault="005B0E6B" w:rsidP="005B0E6B">
      <w:pPr>
        <w:pStyle w:val="ListParagraph"/>
        <w:numPr>
          <w:ilvl w:val="0"/>
          <w:numId w:val="6"/>
        </w:numPr>
      </w:pPr>
      <w:r>
        <w:t>Queries for Claims &amp; Resolution</w:t>
      </w:r>
    </w:p>
    <w:p w14:paraId="0D5FBF1F" w14:textId="77777777" w:rsidR="005B0E6B" w:rsidRDefault="005B0E6B" w:rsidP="005B0E6B">
      <w:pPr>
        <w:pStyle w:val="ListParagraph"/>
        <w:numPr>
          <w:ilvl w:val="0"/>
          <w:numId w:val="6"/>
        </w:numPr>
      </w:pPr>
      <w:r>
        <w:t>Claims Reject/Approve</w:t>
      </w:r>
    </w:p>
    <w:p w14:paraId="2D33D2AB" w14:textId="70E3FEC1" w:rsidR="005B0E6B" w:rsidDel="00F66835" w:rsidRDefault="005B0E6B" w:rsidP="005B0E6B">
      <w:pPr>
        <w:pStyle w:val="ListParagraph"/>
        <w:numPr>
          <w:ilvl w:val="0"/>
          <w:numId w:val="6"/>
        </w:numPr>
        <w:rPr>
          <w:del w:id="876" w:author="Sachin Patange" w:date="2017-04-30T11:45:00Z"/>
        </w:rPr>
      </w:pPr>
      <w:del w:id="877" w:author="Sachin Patange" w:date="2017-04-30T11:45:00Z">
        <w:r w:rsidDel="00F66835">
          <w:delText>Auto Approval of Claims (This is a configurable parameter. For example if this parameter has value INR 10,000/- then for the claims less than or equal to INR 10,000/- will be settled automatically)</w:delText>
        </w:r>
      </w:del>
    </w:p>
    <w:p w14:paraId="3825C2C3" w14:textId="77777777" w:rsidR="005B0E6B" w:rsidRDefault="005B0E6B" w:rsidP="005B0E6B">
      <w:pPr>
        <w:pStyle w:val="ListParagraph"/>
        <w:numPr>
          <w:ilvl w:val="0"/>
          <w:numId w:val="6"/>
        </w:numPr>
      </w:pPr>
      <w:r>
        <w:t>Claim Settlement (1</w:t>
      </w:r>
      <w:r w:rsidRPr="00E24583">
        <w:rPr>
          <w:vertAlign w:val="superscript"/>
        </w:rPr>
        <w:t>st</w:t>
      </w:r>
      <w:r>
        <w:t xml:space="preserve"> and Final)</w:t>
      </w:r>
    </w:p>
    <w:p w14:paraId="1BAD881C" w14:textId="77777777" w:rsidR="005B0E6B" w:rsidRDefault="005B0E6B" w:rsidP="005B0E6B">
      <w:pPr>
        <w:pStyle w:val="ListParagraph"/>
        <w:numPr>
          <w:ilvl w:val="0"/>
          <w:numId w:val="6"/>
        </w:numPr>
      </w:pPr>
      <w:r>
        <w:t>Post Claim Recoveries</w:t>
      </w:r>
    </w:p>
    <w:p w14:paraId="6B4B68C5" w14:textId="025AE43D" w:rsidR="005B0E6B" w:rsidRDefault="005B0E6B" w:rsidP="005B0E6B">
      <w:pPr>
        <w:pStyle w:val="ListParagraph"/>
        <w:numPr>
          <w:ilvl w:val="0"/>
          <w:numId w:val="6"/>
        </w:numPr>
      </w:pPr>
      <w:r>
        <w:t>Clos</w:t>
      </w:r>
      <w:ins w:id="878" w:author="Sachin Patange" w:date="2017-04-30T11:45:00Z">
        <w:r w:rsidR="00F66835">
          <w:t xml:space="preserve">e </w:t>
        </w:r>
      </w:ins>
      <w:del w:id="879" w:author="Sachin Patange" w:date="2017-04-30T11:45:00Z">
        <w:r w:rsidDel="00F66835">
          <w:delText>ures</w:delText>
        </w:r>
      </w:del>
      <w:ins w:id="880" w:author="Sachin Patange" w:date="2017-04-30T11:45:00Z">
        <w:r w:rsidR="00F66835">
          <w:t xml:space="preserve"> (by MLI)</w:t>
        </w:r>
      </w:ins>
    </w:p>
    <w:p w14:paraId="46FF3C29" w14:textId="52AB708C" w:rsidR="005B0E6B" w:rsidRDefault="005B0E6B" w:rsidP="005B0E6B">
      <w:pPr>
        <w:pStyle w:val="ListParagraph"/>
        <w:numPr>
          <w:ilvl w:val="0"/>
          <w:numId w:val="6"/>
        </w:numPr>
      </w:pPr>
      <w:del w:id="881" w:author="Sachin Patange" w:date="2017-04-30T11:45:00Z">
        <w:r w:rsidDel="00F66835">
          <w:delText xml:space="preserve">Revoke </w:delText>
        </w:r>
      </w:del>
      <w:ins w:id="882" w:author="Sachin Patange" w:date="2017-04-30T11:45:00Z">
        <w:r w:rsidR="00F66835">
          <w:t xml:space="preserve">Close </w:t>
        </w:r>
      </w:ins>
      <w:r>
        <w:t>(by NCGTC user)</w:t>
      </w:r>
    </w:p>
    <w:p w14:paraId="48B3CEA1" w14:textId="10348518" w:rsidR="005B0E6B" w:rsidRDefault="005B0E6B" w:rsidP="005B0E6B">
      <w:pPr>
        <w:pStyle w:val="ListParagraph"/>
        <w:numPr>
          <w:ilvl w:val="0"/>
          <w:numId w:val="6"/>
        </w:numPr>
        <w:rPr>
          <w:ins w:id="883" w:author="Sachin Patange" w:date="2017-04-30T11:45:00Z"/>
        </w:rPr>
      </w:pPr>
      <w:r>
        <w:t>Lapse</w:t>
      </w:r>
      <w:ins w:id="884" w:author="Sachin Patange" w:date="2017-04-30T11:45:00Z">
        <w:r w:rsidR="00F66835">
          <w:t xml:space="preserve"> (by System)</w:t>
        </w:r>
      </w:ins>
    </w:p>
    <w:p w14:paraId="719AAB86" w14:textId="77777777" w:rsidR="00F66835" w:rsidRDefault="00F66835" w:rsidP="00F66835">
      <w:pPr>
        <w:pStyle w:val="ListParagraph"/>
        <w:numPr>
          <w:ilvl w:val="0"/>
          <w:numId w:val="6"/>
        </w:numPr>
        <w:rPr>
          <w:ins w:id="885" w:author="Sachin Patange" w:date="2017-04-30T11:46:00Z"/>
        </w:rPr>
      </w:pPr>
      <w:ins w:id="886" w:author="Sachin Patange" w:date="2017-04-30T11:46:00Z">
        <w:r>
          <w:t>Release of Lapse (by NCGTC user)</w:t>
        </w:r>
      </w:ins>
    </w:p>
    <w:p w14:paraId="49E2B579" w14:textId="55B31A41" w:rsidR="00F66835" w:rsidRDefault="00F66835" w:rsidP="00F66835">
      <w:pPr>
        <w:pStyle w:val="ListParagraph"/>
        <w:numPr>
          <w:ilvl w:val="0"/>
          <w:numId w:val="6"/>
        </w:numPr>
      </w:pPr>
      <w:ins w:id="887" w:author="Sachin Patange" w:date="2017-04-30T11:46:00Z">
        <w:r>
          <w:t>Modify Specific Fields (by MLI User)</w:t>
        </w:r>
      </w:ins>
    </w:p>
    <w:p w14:paraId="350AD93F" w14:textId="77777777" w:rsidR="005B0E6B" w:rsidRDefault="005B0E6B" w:rsidP="005B0E6B">
      <w:r>
        <w:rPr>
          <w:noProof/>
        </w:rPr>
        <mc:AlternateContent>
          <mc:Choice Requires="wps">
            <w:drawing>
              <wp:inline distT="0" distB="0" distL="0" distR="0" wp14:anchorId="5625A291" wp14:editId="7CDA89B6">
                <wp:extent cx="5908040" cy="1885950"/>
                <wp:effectExtent l="0" t="0" r="16510" b="19050"/>
                <wp:docPr id="36" name="Rectangle 36"/>
                <wp:cNvGraphicFramePr/>
                <a:graphic xmlns:a="http://schemas.openxmlformats.org/drawingml/2006/main">
                  <a:graphicData uri="http://schemas.microsoft.com/office/word/2010/wordprocessingShape">
                    <wps:wsp>
                      <wps:cNvSpPr/>
                      <wps:spPr>
                        <a:xfrm>
                          <a:off x="0" y="0"/>
                          <a:ext cx="590804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C03F19" w14:textId="77777777" w:rsidR="004E3325" w:rsidRPr="00D451B1" w:rsidRDefault="004E3325" w:rsidP="005B0E6B">
                            <w:pPr>
                              <w:jc w:val="both"/>
                              <w:rPr>
                                <w:rFonts w:asciiTheme="majorHAnsi" w:hAnsiTheme="majorHAnsi"/>
                                <w:b/>
                              </w:rPr>
                            </w:pPr>
                            <w:r>
                              <w:rPr>
                                <w:rFonts w:asciiTheme="majorHAnsi" w:hAnsiTheme="majorHAnsi"/>
                                <w:b/>
                              </w:rPr>
                              <w:t>Guarantee Start Date and Validity:</w:t>
                            </w:r>
                          </w:p>
                          <w:p w14:paraId="1C419493" w14:textId="77777777" w:rsidR="004E3325" w:rsidRDefault="004E3325" w:rsidP="005B0E6B">
                            <w:pPr>
                              <w:pStyle w:val="ListParagraph"/>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1AED93DC" w14:textId="77777777" w:rsidR="004E3325" w:rsidRDefault="004E3325" w:rsidP="005B0E6B">
                            <w:pPr>
                              <w:pStyle w:val="ListParagraph"/>
                              <w:numPr>
                                <w:ilvl w:val="0"/>
                                <w:numId w:val="20"/>
                              </w:numPr>
                              <w:jc w:val="both"/>
                              <w:rPr>
                                <w:rFonts w:asciiTheme="majorHAnsi" w:hAnsiTheme="majorHAnsi"/>
                              </w:rPr>
                            </w:pPr>
                            <w:r>
                              <w:rPr>
                                <w:rFonts w:asciiTheme="majorHAnsi" w:hAnsiTheme="majorHAnsi"/>
                              </w:rPr>
                              <w:t>This guarantee is valid till end of that Financial Year. i.e. if the guarantee has been issued in FY 2015-16, then its validity is till 31</w:t>
                            </w:r>
                            <w:r w:rsidRPr="000D5221">
                              <w:rPr>
                                <w:rFonts w:asciiTheme="majorHAnsi" w:hAnsiTheme="majorHAnsi"/>
                                <w:vertAlign w:val="superscript"/>
                              </w:rPr>
                              <w:t>st</w:t>
                            </w:r>
                            <w:r>
                              <w:rPr>
                                <w:rFonts w:asciiTheme="majorHAnsi" w:hAnsiTheme="majorHAnsi"/>
                              </w:rPr>
                              <w:t xml:space="preserve"> March 2016.</w:t>
                            </w:r>
                          </w:p>
                          <w:p w14:paraId="274E2B33" w14:textId="77777777" w:rsidR="004E3325" w:rsidRPr="009F00C2" w:rsidRDefault="004E3325" w:rsidP="005B0E6B">
                            <w:pPr>
                              <w:pStyle w:val="ListParagraph"/>
                              <w:numPr>
                                <w:ilvl w:val="0"/>
                                <w:numId w:val="20"/>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FY (in April month) and pay the applicable CG Charges.</w:t>
                            </w:r>
                          </w:p>
                          <w:p w14:paraId="7CDC19EB" w14:textId="77777777" w:rsidR="004E3325" w:rsidRDefault="004E3325" w:rsidP="005B0E6B">
                            <w:pPr>
                              <w:jc w:val="both"/>
                              <w:rPr>
                                <w:rFonts w:asciiTheme="majorHAnsi" w:hAnsiTheme="majorHAnsi"/>
                              </w:rPr>
                            </w:pPr>
                          </w:p>
                          <w:p w14:paraId="22DB36C5" w14:textId="77777777" w:rsidR="004E3325" w:rsidRDefault="004E3325" w:rsidP="005B0E6B">
                            <w:pPr>
                              <w:jc w:val="both"/>
                              <w:rPr>
                                <w:rFonts w:asciiTheme="majorHAnsi" w:hAnsiTheme="majorHAnsi"/>
                              </w:rPr>
                            </w:pPr>
                          </w:p>
                          <w:p w14:paraId="4ED0FAB5" w14:textId="77777777" w:rsidR="004E3325" w:rsidRDefault="004E3325" w:rsidP="005B0E6B">
                            <w:pPr>
                              <w:jc w:val="both"/>
                              <w:rPr>
                                <w:rFonts w:asciiTheme="majorHAnsi" w:hAnsiTheme="majorHAnsi"/>
                              </w:rPr>
                            </w:pPr>
                          </w:p>
                          <w:p w14:paraId="422ED51C" w14:textId="77777777" w:rsidR="004E3325" w:rsidRPr="00D451B1"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25A291" id="Rectangle 36" o:spid="_x0000_s1038" style="width:465.2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" fillcolor="white [3201]" strokecolor="#70ad47 [3209]" strokeweight="1pt">
                <v:textbox>
                  <w:txbxContent>
                    <w:p w14:paraId="5AC03F19" w14:textId="77777777" w:rsidR="004E3325" w:rsidRPr="00D451B1" w:rsidRDefault="004E3325" w:rsidP="005B0E6B">
                      <w:pPr>
                        <w:jc w:val="both"/>
                        <w:rPr>
                          <w:rFonts w:asciiTheme="majorHAnsi" w:hAnsiTheme="majorHAnsi"/>
                          <w:b/>
                        </w:rPr>
                      </w:pPr>
                      <w:r>
                        <w:rPr>
                          <w:rFonts w:asciiTheme="majorHAnsi" w:hAnsiTheme="majorHAnsi"/>
                          <w:b/>
                        </w:rPr>
                        <w:t>Guarantee Start Date and Validity:</w:t>
                      </w:r>
                    </w:p>
                    <w:p w14:paraId="1C419493" w14:textId="77777777" w:rsidR="004E3325" w:rsidRDefault="004E3325" w:rsidP="005B0E6B">
                      <w:pPr>
                        <w:pStyle w:val="ListParagraph"/>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1AED93DC" w14:textId="77777777" w:rsidR="004E3325" w:rsidRDefault="004E3325" w:rsidP="005B0E6B">
                      <w:pPr>
                        <w:pStyle w:val="ListParagraph"/>
                        <w:numPr>
                          <w:ilvl w:val="0"/>
                          <w:numId w:val="20"/>
                        </w:numPr>
                        <w:jc w:val="both"/>
                        <w:rPr>
                          <w:rFonts w:asciiTheme="majorHAnsi" w:hAnsiTheme="majorHAnsi"/>
                        </w:rPr>
                      </w:pPr>
                      <w:r>
                        <w:rPr>
                          <w:rFonts w:asciiTheme="majorHAnsi" w:hAnsiTheme="majorHAnsi"/>
                        </w:rPr>
                        <w:t>This guarantee is valid till end of that Financial Year. i.e. if the guarantee has been issued in FY 2015-16, then its validity is till 31</w:t>
                      </w:r>
                      <w:r w:rsidRPr="000D5221">
                        <w:rPr>
                          <w:rFonts w:asciiTheme="majorHAnsi" w:hAnsiTheme="majorHAnsi"/>
                          <w:vertAlign w:val="superscript"/>
                        </w:rPr>
                        <w:t>st</w:t>
                      </w:r>
                      <w:r>
                        <w:rPr>
                          <w:rFonts w:asciiTheme="majorHAnsi" w:hAnsiTheme="majorHAnsi"/>
                        </w:rPr>
                        <w:t xml:space="preserve"> March 2016.</w:t>
                      </w:r>
                    </w:p>
                    <w:p w14:paraId="274E2B33" w14:textId="77777777" w:rsidR="004E3325" w:rsidRPr="009F00C2" w:rsidRDefault="004E3325" w:rsidP="005B0E6B">
                      <w:pPr>
                        <w:pStyle w:val="ListParagraph"/>
                        <w:numPr>
                          <w:ilvl w:val="0"/>
                          <w:numId w:val="20"/>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FY (in April month) and pay the applicable CG Charges.</w:t>
                      </w:r>
                    </w:p>
                    <w:p w14:paraId="7CDC19EB" w14:textId="77777777" w:rsidR="004E3325" w:rsidRDefault="004E3325" w:rsidP="005B0E6B">
                      <w:pPr>
                        <w:jc w:val="both"/>
                        <w:rPr>
                          <w:rFonts w:asciiTheme="majorHAnsi" w:hAnsiTheme="majorHAnsi"/>
                        </w:rPr>
                      </w:pPr>
                    </w:p>
                    <w:p w14:paraId="22DB36C5" w14:textId="77777777" w:rsidR="004E3325" w:rsidRDefault="004E3325" w:rsidP="005B0E6B">
                      <w:pPr>
                        <w:jc w:val="both"/>
                        <w:rPr>
                          <w:rFonts w:asciiTheme="majorHAnsi" w:hAnsiTheme="majorHAnsi"/>
                        </w:rPr>
                      </w:pPr>
                    </w:p>
                    <w:p w14:paraId="4ED0FAB5" w14:textId="77777777" w:rsidR="004E3325" w:rsidRDefault="004E3325" w:rsidP="005B0E6B">
                      <w:pPr>
                        <w:jc w:val="both"/>
                        <w:rPr>
                          <w:rFonts w:asciiTheme="majorHAnsi" w:hAnsiTheme="majorHAnsi"/>
                        </w:rPr>
                      </w:pPr>
                    </w:p>
                    <w:p w14:paraId="422ED51C" w14:textId="77777777" w:rsidR="004E3325" w:rsidRPr="00D451B1" w:rsidRDefault="004E3325" w:rsidP="005B0E6B">
                      <w:pPr>
                        <w:jc w:val="both"/>
                        <w:rPr>
                          <w:rFonts w:asciiTheme="majorHAnsi" w:hAnsiTheme="majorHAnsi"/>
                        </w:rPr>
                      </w:pPr>
                    </w:p>
                  </w:txbxContent>
                </v:textbox>
                <w10:anchorlock/>
              </v:rect>
            </w:pict>
          </mc:Fallback>
        </mc:AlternateContent>
      </w:r>
    </w:p>
    <w:p w14:paraId="7C3D08CB" w14:textId="77777777" w:rsidR="005B0E6B" w:rsidRDefault="005B0E6B" w:rsidP="005B0E6B">
      <w:pPr>
        <w:pStyle w:val="ListParagraph"/>
      </w:pPr>
    </w:p>
    <w:p w14:paraId="4C875BD1"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88" w:name="_Toc473636739"/>
      <w:bookmarkStart w:id="889" w:name="_Toc483691728"/>
      <w:r>
        <w:rPr>
          <w:rFonts w:ascii="Trebuchet MS" w:hAnsi="Trebuchet MS"/>
          <w:b/>
          <w:bCs/>
          <w:color w:val="000000" w:themeColor="text1"/>
          <w:szCs w:val="22"/>
        </w:rPr>
        <w:t>Non Payment of CG Charges in Stipulated Time</w:t>
      </w:r>
      <w:bookmarkEnd w:id="888"/>
      <w:bookmarkEnd w:id="889"/>
      <w:r>
        <w:rPr>
          <w:rFonts w:ascii="Trebuchet MS" w:hAnsi="Trebuchet MS"/>
          <w:b/>
          <w:bCs/>
          <w:color w:val="000000" w:themeColor="text1"/>
          <w:szCs w:val="22"/>
        </w:rPr>
        <w:t xml:space="preserve"> </w:t>
      </w:r>
    </w:p>
    <w:p w14:paraId="7FDA355E" w14:textId="3A875FBD" w:rsidR="005B0E6B" w:rsidRDefault="005B0E6B" w:rsidP="005B0E6B">
      <w:r>
        <w:t xml:space="preserve">On non-payment </w:t>
      </w:r>
      <w:ins w:id="890" w:author="Sachin Patange" w:date="2017-04-30T11:46:00Z">
        <w:r w:rsidR="00F66835">
          <w:t xml:space="preserve">(due to partial payment or No payment by MLI) </w:t>
        </w:r>
      </w:ins>
      <w:r>
        <w:t>of CG Charges in stipulated time, system is unable to issue the guarantee, thus, the guarantee status remains as ‘Not Issued’.</w:t>
      </w:r>
    </w:p>
    <w:p w14:paraId="713E4C2F" w14:textId="77777777" w:rsidR="005B0E6B" w:rsidRDefault="005B0E6B" w:rsidP="005B0E6B">
      <w:r>
        <w:rPr>
          <w:noProof/>
        </w:rPr>
        <mc:AlternateContent>
          <mc:Choice Requires="wps">
            <w:drawing>
              <wp:anchor distT="0" distB="0" distL="114300" distR="114300" simplePos="0" relativeHeight="251780096" behindDoc="0" locked="0" layoutInCell="1" allowOverlap="1" wp14:anchorId="66E217AE" wp14:editId="0AB36520">
                <wp:simplePos x="0" y="0"/>
                <wp:positionH relativeFrom="column">
                  <wp:posOffset>0</wp:posOffset>
                </wp:positionH>
                <wp:positionV relativeFrom="paragraph">
                  <wp:posOffset>0</wp:posOffset>
                </wp:positionV>
                <wp:extent cx="5757126" cy="390418"/>
                <wp:effectExtent l="0" t="0" r="0" b="0"/>
                <wp:wrapNone/>
                <wp:docPr id="24" name="Rectangle 24"/>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19B26778" w14:textId="77777777" w:rsidR="004E3325" w:rsidRDefault="004E3325" w:rsidP="005B0E6B">
                            <w:r w:rsidRPr="00231C89">
                              <w:t>Guarantee Cover ‘Status’ Field:</w:t>
                            </w:r>
                            <w:r>
                              <w:t xml:space="preserve">  </w:t>
                            </w:r>
                            <w:r w:rsidRPr="004B3DDA">
                              <w:rPr>
                                <w:b/>
                              </w:rPr>
                              <w:t>‘</w:t>
                            </w:r>
                            <w:r>
                              <w:rPr>
                                <w:b/>
                              </w:rPr>
                              <w:t>NOT ISSUED</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217AE" id="Rectangle 24" o:spid="_x0000_s1039" style="position:absolute;margin-left:0;margin-top:0;width:453.3pt;height:30.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" fillcolor="#deeaf6 [660]" stroked="f" strokeweight=".5pt">
                <v:textbox inset=",7.2pt,,7.2pt">
                  <w:txbxContent>
                    <w:p w14:paraId="19B26778" w14:textId="77777777" w:rsidR="004E3325" w:rsidRDefault="004E3325" w:rsidP="005B0E6B">
                      <w:r w:rsidRPr="00231C89">
                        <w:t>Guarantee Cover ‘Status’ Field:</w:t>
                      </w:r>
                      <w:r>
                        <w:t xml:space="preserve">  </w:t>
                      </w:r>
                      <w:r w:rsidRPr="004B3DDA">
                        <w:rPr>
                          <w:b/>
                        </w:rPr>
                        <w:t>‘</w:t>
                      </w:r>
                      <w:r>
                        <w:rPr>
                          <w:b/>
                        </w:rPr>
                        <w:t>NOT ISSUED</w:t>
                      </w:r>
                      <w:r w:rsidRPr="004B3DDA">
                        <w:rPr>
                          <w:b/>
                        </w:rPr>
                        <w:t>’</w:t>
                      </w:r>
                    </w:p>
                  </w:txbxContent>
                </v:textbox>
              </v:rect>
            </w:pict>
          </mc:Fallback>
        </mc:AlternateContent>
      </w:r>
    </w:p>
    <w:p w14:paraId="7DFD9CC8" w14:textId="77777777" w:rsidR="005B0E6B" w:rsidRDefault="005B0E6B" w:rsidP="005B0E6B"/>
    <w:p w14:paraId="0157CBCC" w14:textId="77777777" w:rsidR="00F66835" w:rsidRDefault="00F66835" w:rsidP="00F66835">
      <w:pPr>
        <w:rPr>
          <w:ins w:id="891" w:author="Sachin Patange" w:date="2017-04-30T11:46:00Z"/>
        </w:rPr>
      </w:pPr>
      <w:ins w:id="892" w:author="Sachin Patange" w:date="2017-04-30T11:46:00Z">
        <w:r>
          <w:t>System makes the CG as ‘Not Issued’ by using the below status codes:</w:t>
        </w:r>
      </w:ins>
    </w:p>
    <w:p w14:paraId="20320A0F" w14:textId="77777777" w:rsidR="00F66835" w:rsidRDefault="00F66835" w:rsidP="00F66835">
      <w:pPr>
        <w:pStyle w:val="ListParagraph"/>
        <w:numPr>
          <w:ilvl w:val="0"/>
          <w:numId w:val="42"/>
        </w:numPr>
        <w:rPr>
          <w:ins w:id="893" w:author="Sachin Patange" w:date="2017-04-30T11:46:00Z"/>
        </w:rPr>
      </w:pPr>
      <w:ins w:id="894" w:author="Sachin Patange" w:date="2017-04-30T11:46:00Z">
        <w:r>
          <w:t>Current CG Status – 30011</w:t>
        </w:r>
      </w:ins>
    </w:p>
    <w:p w14:paraId="3AB896BA" w14:textId="77777777" w:rsidR="00F66835" w:rsidRDefault="00F66835" w:rsidP="00F66835">
      <w:pPr>
        <w:pStyle w:val="ListParagraph"/>
        <w:numPr>
          <w:ilvl w:val="0"/>
          <w:numId w:val="42"/>
        </w:numPr>
        <w:rPr>
          <w:ins w:id="895" w:author="Sachin Patange" w:date="2017-04-30T11:46:00Z"/>
        </w:rPr>
      </w:pPr>
      <w:ins w:id="896" w:author="Sachin Patange" w:date="2017-04-30T11:46:00Z">
        <w:r>
          <w:t>Previous CG Status – 30036</w:t>
        </w:r>
      </w:ins>
    </w:p>
    <w:p w14:paraId="1B0A2B00" w14:textId="567B222B" w:rsidR="00F66835" w:rsidRDefault="00F66835" w:rsidP="00F66835">
      <w:pPr>
        <w:rPr>
          <w:ins w:id="897" w:author="Sachin Patange" w:date="2017-04-30T11:46:00Z"/>
        </w:rPr>
      </w:pPr>
      <w:ins w:id="898" w:author="Sachin Patange" w:date="2017-04-30T11:46:00Z">
        <w:r>
          <w:t>In fact there is a Service/Job which is executed at a predefined interval which will make the status codes as mentioned above. Thus, marking a provisional CG as ‘Not Issued’ is a system controlled function.</w:t>
        </w:r>
      </w:ins>
    </w:p>
    <w:p w14:paraId="0574B2A6" w14:textId="5679D5C1" w:rsidR="005B0E6B" w:rsidRDefault="005B0E6B" w:rsidP="005B0E6B">
      <w:pPr>
        <w:rPr>
          <w:rFonts w:ascii="Trebuchet MS" w:eastAsia="Times New Roman" w:hAnsi="Trebuchet MS" w:cs="Arial"/>
          <w:b/>
          <w:bCs/>
          <w:iCs/>
          <w:color w:val="7F7F7F"/>
          <w:sz w:val="28"/>
          <w:szCs w:val="28"/>
        </w:rPr>
      </w:pPr>
      <w:r>
        <w:t xml:space="preserve">No further operations are allowed. </w:t>
      </w:r>
      <w:r>
        <w:rPr>
          <w:rFonts w:ascii="Trebuchet MS" w:eastAsia="Times New Roman" w:hAnsi="Trebuchet MS" w:cs="Arial"/>
          <w:b/>
          <w:bCs/>
          <w:iCs/>
          <w:color w:val="7F7F7F"/>
          <w:sz w:val="28"/>
          <w:szCs w:val="28"/>
        </w:rPr>
        <w:br w:type="page"/>
      </w:r>
    </w:p>
    <w:p w14:paraId="68F645DF" w14:textId="77777777" w:rsidR="005B0E6B" w:rsidRPr="00817404"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899" w:name="_Toc473636740"/>
      <w:bookmarkStart w:id="900" w:name="_Toc483691729"/>
      <w:r>
        <w:rPr>
          <w:rFonts w:ascii="Trebuchet MS" w:eastAsia="Times New Roman" w:hAnsi="Trebuchet MS" w:cs="Arial"/>
          <w:b/>
          <w:bCs/>
          <w:iCs/>
          <w:color w:val="7F7F7F"/>
          <w:sz w:val="28"/>
          <w:szCs w:val="28"/>
        </w:rPr>
        <w:lastRenderedPageBreak/>
        <w:t xml:space="preserve">Continuing </w:t>
      </w:r>
      <w:r w:rsidRPr="00817404">
        <w:rPr>
          <w:rFonts w:ascii="Trebuchet MS" w:eastAsia="Times New Roman" w:hAnsi="Trebuchet MS" w:cs="Arial"/>
          <w:b/>
          <w:bCs/>
          <w:iCs/>
          <w:color w:val="7F7F7F"/>
          <w:sz w:val="28"/>
          <w:szCs w:val="28"/>
        </w:rPr>
        <w:t>Credit Guarantee</w:t>
      </w:r>
      <w:bookmarkEnd w:id="899"/>
      <w:bookmarkEnd w:id="900"/>
    </w:p>
    <w:p w14:paraId="4AE3655C" w14:textId="77777777" w:rsidR="005B0E6B" w:rsidRDefault="005B0E6B" w:rsidP="005B0E6B">
      <w:pPr>
        <w:jc w:val="both"/>
      </w:pPr>
      <w:r>
        <w:t>System initiates processing of input file for ‘Continuing’ Guarantees on upload and approval of loan data file from MLI’s (along with acceptance to the terms &amp; conditions of Management certificate) for a given batch execution.</w:t>
      </w:r>
    </w:p>
    <w:p w14:paraId="10B4631A" w14:textId="77777777" w:rsidR="005B0E6B" w:rsidRDefault="005B0E6B" w:rsidP="005B0E6B">
      <w:pPr>
        <w:jc w:val="both"/>
      </w:pPr>
      <w:r>
        <w:t>Steps involved in the batch execution for continuing the credit guarantees entails following steps:</w:t>
      </w:r>
      <w:r>
        <w:rPr>
          <w:noProof/>
        </w:rPr>
        <w:drawing>
          <wp:anchor distT="0" distB="0" distL="114300" distR="114300" simplePos="0" relativeHeight="251787264" behindDoc="0" locked="0" layoutInCell="1" allowOverlap="1" wp14:anchorId="1F3B3A38" wp14:editId="3E3535A9">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14:sizeRelH relativeFrom="margin">
              <wp14:pctWidth>0</wp14:pctWidth>
            </wp14:sizeRelH>
            <wp14:sizeRelV relativeFrom="margin">
              <wp14:pctHeight>0</wp14:pctHeight>
            </wp14:sizeRelV>
          </wp:anchor>
        </w:drawing>
      </w:r>
    </w:p>
    <w:p w14:paraId="734A8667" w14:textId="77777777" w:rsidR="005B0E6B" w:rsidRDefault="005B0E6B" w:rsidP="005B0E6B">
      <w:pPr>
        <w:jc w:val="both"/>
      </w:pPr>
    </w:p>
    <w:p w14:paraId="0D1312D6" w14:textId="77777777" w:rsidR="005B0E6B" w:rsidRDefault="005B0E6B" w:rsidP="005B0E6B">
      <w:pPr>
        <w:jc w:val="both"/>
      </w:pPr>
      <w:r>
        <w:t>The above is a schematic representation of various processes which will execute in batch mode of NCGTC system. Status reports will be generated at the end of each process to keep NCGTC end users informed and take corrective actions</w:t>
      </w:r>
    </w:p>
    <w:p w14:paraId="2FC64122" w14:textId="77777777" w:rsidR="005B0E6B" w:rsidRDefault="005B0E6B" w:rsidP="005B0E6B">
      <w:pPr>
        <w:jc w:val="both"/>
      </w:pPr>
      <w:r>
        <w:t>Continuity of CG depends on previous state of CG, following are possible ‘Continuity’ flows handled by SURGE:</w:t>
      </w:r>
    </w:p>
    <w:p w14:paraId="63BD8154" w14:textId="77777777" w:rsidR="005B0E6B" w:rsidRDefault="005B0E6B" w:rsidP="005B0E6B">
      <w:pPr>
        <w:jc w:val="both"/>
      </w:pPr>
      <w:r>
        <w:rPr>
          <w:noProof/>
        </w:rPr>
        <mc:AlternateContent>
          <mc:Choice Requires="wpg">
            <w:drawing>
              <wp:anchor distT="0" distB="0" distL="114300" distR="114300" simplePos="0" relativeHeight="251781120" behindDoc="0" locked="0" layoutInCell="1" allowOverlap="1" wp14:anchorId="1A585A88" wp14:editId="4A95C77B">
                <wp:simplePos x="0" y="0"/>
                <wp:positionH relativeFrom="column">
                  <wp:posOffset>-76200</wp:posOffset>
                </wp:positionH>
                <wp:positionV relativeFrom="paragraph">
                  <wp:posOffset>267335</wp:posOffset>
                </wp:positionV>
                <wp:extent cx="6429375" cy="904875"/>
                <wp:effectExtent l="0" t="0" r="28575" b="28575"/>
                <wp:wrapSquare wrapText="bothSides"/>
                <wp:docPr id="14" name="Group 1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3" name="Rounded Rectangle 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C382754"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149BF52"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53D85BB" w14:textId="77777777" w:rsidR="004E3325" w:rsidRPr="009166E2" w:rsidRDefault="004E3325" w:rsidP="005B0E6B">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Rounded Rectangle 11"/>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44021B6"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0B5A2799" w14:textId="77777777" w:rsidR="004E3325" w:rsidRPr="009166E2" w:rsidRDefault="004E3325" w:rsidP="005B0E6B">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A585A88" id="Group 14" o:spid="_x0000_s1040" style="position:absolute;left:0;text-align:left;margin-left:-6pt;margin-top:21.05pt;width:506.25pt;height:71.25pt;z-index:251781120;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">
                <v:roundrect id="Rounded Rectangle 3" o:spid="_x0000_s1041"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14:paraId="6C382754"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5" o:spid="_x0000_s1042"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4149BF52"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8" o:spid="_x0000_s1043"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" fillcolor="white [3201]" strokecolor="#ffc000 [3207]" strokeweight="1pt">
                  <v:stroke joinstyle="miter"/>
                  <v:textbox>
                    <w:txbxContent>
                      <w:p w14:paraId="453D85BB" w14:textId="77777777" w:rsidR="004E3325" w:rsidRPr="009166E2" w:rsidRDefault="004E3325" w:rsidP="005B0E6B">
                        <w:pPr>
                          <w:jc w:val="center"/>
                          <w:rPr>
                            <w:sz w:val="20"/>
                          </w:rPr>
                        </w:pPr>
                        <w:r w:rsidRPr="009166E2">
                          <w:rPr>
                            <w:sz w:val="20"/>
                          </w:rPr>
                          <w:t xml:space="preserve">MLI </w:t>
                        </w:r>
                        <w:r>
                          <w:rPr>
                            <w:sz w:val="20"/>
                          </w:rPr>
                          <w:t>makes Payment</w:t>
                        </w:r>
                      </w:p>
                    </w:txbxContent>
                  </v:textbox>
                </v:roundrect>
                <v:shapetype id="_x0000_t32" coordsize="21600,21600" o:spt="32" o:oned="t" path="m,l21600,21600e" filled="f">
                  <v:path arrowok="t" fillok="f" o:connecttype="none"/>
                  <o:lock v:ext="edit" shapetype="t"/>
                </v:shapetype>
                <v:shape id="Straight Arrow Connector 9" o:spid="_x0000_s1044"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" strokecolor="#ed7d31 [3205]" strokeweight=".5pt">
                  <v:stroke endarrow="block" joinstyle="miter"/>
                </v:shape>
                <v:shape id="Straight Arrow Connector 10" o:spid="_x0000_s1045"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strokecolor="#ed7d31 [3205]" strokeweight=".5pt">
                  <v:stroke endarrow="block" joinstyle="miter"/>
                </v:shape>
                <v:roundrect id="Rounded Rectangle 11" o:spid="_x0000_s1046"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" fillcolor="#f3a875 [2165]" strokecolor="#ed7d31 [3205]" strokeweight=".5pt">
                  <v:fill color2="#f09558 [2613]" rotate="t" colors="0 #f7bda4;.5 #f5b195;1 #f8a581" focus="100%" type="gradient">
                    <o:fill v:ext="view" type="gradientUnscaled"/>
                  </v:fill>
                  <v:stroke joinstyle="miter"/>
                  <v:textbox>
                    <w:txbxContent>
                      <w:p w14:paraId="644021B6"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0B5A2799" w14:textId="77777777" w:rsidR="004E3325" w:rsidRPr="009166E2" w:rsidRDefault="004E3325" w:rsidP="005B0E6B">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13" o:spid="_x0000_s1047"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" strokecolor="#ed7d31 [3205]" strokeweight=".5pt">
                  <v:stroke endarrow="block" joinstyle="miter"/>
                </v:shape>
                <w10:wrap type="square"/>
              </v:group>
            </w:pict>
          </mc:Fallback>
        </mc:AlternateContent>
      </w:r>
      <w:r w:rsidRPr="009166E2">
        <w:rPr>
          <w:u w:val="single"/>
        </w:rPr>
        <w:t>Scenario 1:</w:t>
      </w:r>
    </w:p>
    <w:p w14:paraId="78175465" w14:textId="77777777" w:rsidR="005B0E6B" w:rsidRDefault="005B0E6B" w:rsidP="005B0E6B">
      <w:pPr>
        <w:jc w:val="both"/>
        <w:rPr>
          <w:u w:val="single"/>
        </w:rPr>
      </w:pPr>
    </w:p>
    <w:p w14:paraId="320DA193" w14:textId="77777777" w:rsidR="005B0E6B" w:rsidRDefault="005B0E6B" w:rsidP="005B0E6B">
      <w:pPr>
        <w:jc w:val="both"/>
        <w:rPr>
          <w:u w:val="single"/>
        </w:rPr>
      </w:pPr>
      <w:r w:rsidRPr="009166E2">
        <w:rPr>
          <w:u w:val="single"/>
        </w:rPr>
        <w:t xml:space="preserve">Scenario </w:t>
      </w:r>
      <w:r>
        <w:rPr>
          <w:u w:val="single"/>
        </w:rPr>
        <w:t>2</w:t>
      </w:r>
      <w:r w:rsidRPr="009166E2">
        <w:rPr>
          <w:u w:val="single"/>
        </w:rPr>
        <w:t>:</w:t>
      </w:r>
    </w:p>
    <w:p w14:paraId="4FFC5A0B" w14:textId="77777777" w:rsidR="005B0E6B" w:rsidRDefault="005B0E6B" w:rsidP="005B0E6B">
      <w:pPr>
        <w:jc w:val="both"/>
      </w:pPr>
      <w:r>
        <w:rPr>
          <w:noProof/>
        </w:rPr>
        <w:drawing>
          <wp:inline distT="0" distB="0" distL="0" distR="0" wp14:anchorId="6F129CBC" wp14:editId="3813DD72">
            <wp:extent cx="6437630" cy="92075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37630" cy="920750"/>
                    </a:xfrm>
                    <a:prstGeom prst="rect">
                      <a:avLst/>
                    </a:prstGeom>
                    <a:noFill/>
                  </pic:spPr>
                </pic:pic>
              </a:graphicData>
            </a:graphic>
          </wp:inline>
        </w:drawing>
      </w:r>
    </w:p>
    <w:p w14:paraId="1F174971" w14:textId="77777777" w:rsidR="005B0E6B" w:rsidRDefault="005B0E6B" w:rsidP="005B0E6B">
      <w:pPr>
        <w:jc w:val="both"/>
      </w:pPr>
    </w:p>
    <w:p w14:paraId="5B6927AD" w14:textId="77777777" w:rsidR="005B0E6B" w:rsidRDefault="005B0E6B" w:rsidP="005B0E6B">
      <w:pPr>
        <w:jc w:val="both"/>
      </w:pPr>
      <w:r>
        <w:rPr>
          <w:noProof/>
        </w:rPr>
        <w:lastRenderedPageBreak/>
        <mc:AlternateContent>
          <mc:Choice Requires="wpg">
            <w:drawing>
              <wp:anchor distT="0" distB="0" distL="114300" distR="114300" simplePos="0" relativeHeight="251782144" behindDoc="0" locked="0" layoutInCell="1" allowOverlap="1" wp14:anchorId="6D232FB5" wp14:editId="79EA3606">
                <wp:simplePos x="0" y="0"/>
                <wp:positionH relativeFrom="column">
                  <wp:posOffset>-76200</wp:posOffset>
                </wp:positionH>
                <wp:positionV relativeFrom="paragraph">
                  <wp:posOffset>266700</wp:posOffset>
                </wp:positionV>
                <wp:extent cx="6429375" cy="904875"/>
                <wp:effectExtent l="0" t="0" r="28575" b="28575"/>
                <wp:wrapSquare wrapText="bothSides"/>
                <wp:docPr id="44" name="Group 4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45" name="Rounded Rectangle 45"/>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CADE250"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362075" y="142875"/>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5CFE6B6"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3D2B12E" w14:textId="77777777" w:rsidR="004E3325" w:rsidRPr="009166E2" w:rsidRDefault="004E3325" w:rsidP="005B0E6B">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 name="Rounded Rectangle 50"/>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4E3FC1D"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194BCC8A" w14:textId="77777777" w:rsidR="004E3325" w:rsidRPr="009166E2" w:rsidRDefault="004E3325" w:rsidP="005B0E6B">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D232FB5" id="Group 44" o:spid="_x0000_s1048" style="position:absolute;left:0;text-align:left;margin-left:-6pt;margin-top:21pt;width:506.25pt;height:71.25pt;z-index:251782144;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">
                <v:roundrect id="Rounded Rectangle 45" o:spid="_x0000_s1049"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" fillcolor="white [3201]" strokecolor="#ffc000 [3207]" strokeweight="1pt">
                  <v:stroke joinstyle="miter"/>
                  <v:textbox>
                    <w:txbxContent>
                      <w:p w14:paraId="1CADE250"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46" o:spid="_x0000_s1050" style="position:absolute;left:13620;top:1428;width:17145;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55CFE6B6"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47" o:spid="_x0000_s1051"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" fillcolor="white [3201]" strokecolor="#ffc000 [3207]" strokeweight="1pt">
                  <v:stroke joinstyle="miter"/>
                  <v:textbox>
                    <w:txbxContent>
                      <w:p w14:paraId="23D2B12E" w14:textId="77777777" w:rsidR="004E3325" w:rsidRPr="009166E2" w:rsidRDefault="004E3325" w:rsidP="005B0E6B">
                        <w:pPr>
                          <w:jc w:val="center"/>
                          <w:rPr>
                            <w:sz w:val="20"/>
                          </w:rPr>
                        </w:pPr>
                        <w:r w:rsidRPr="009166E2">
                          <w:rPr>
                            <w:sz w:val="20"/>
                          </w:rPr>
                          <w:t xml:space="preserve">MLI </w:t>
                        </w:r>
                        <w:r>
                          <w:rPr>
                            <w:sz w:val="20"/>
                          </w:rPr>
                          <w:t xml:space="preserve">makes Payment </w:t>
                        </w:r>
                      </w:p>
                    </w:txbxContent>
                  </v:textbox>
                </v:roundrect>
                <v:shape id="Straight Arrow Connector 48" o:spid="_x0000_s1052"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" strokecolor="#ed7d31 [3205]" strokeweight=".5pt">
                  <v:stroke endarrow="block" joinstyle="miter"/>
                </v:shape>
                <v:shape id="Straight Arrow Connector 49" o:spid="_x0000_s1053"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nJwwAAANsAAAAPAAAAZHJzL2Rvd25yZXYueG1sRI/BasMw&#10;EETvhfyD2EBvjZwS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K15ZycMAAADbAAAADwAA&#10;AAAAAAAAAAAAAAAHAgAAZHJzL2Rvd25yZXYueG1sUEsFBgAAAAADAAMAtwAAAPcCAAAAAA==&#10;" strokecolor="#ed7d31 [3205]" strokeweight=".5pt">
                  <v:stroke endarrow="block" joinstyle="miter"/>
                </v:shape>
                <v:roundrect id="Rounded Rectangle 50" o:spid="_x0000_s1054"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" fillcolor="#f3a875 [2165]" strokecolor="#ed7d31 [3205]" strokeweight=".5pt">
                  <v:fill color2="#f09558 [2613]" rotate="t" colors="0 #f7bda4;.5 #f5b195;1 #f8a581" focus="100%" type="gradient">
                    <o:fill v:ext="view" type="gradientUnscaled"/>
                  </v:fill>
                  <v:stroke joinstyle="miter"/>
                  <v:textbox>
                    <w:txbxContent>
                      <w:p w14:paraId="64E3FC1D"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194BCC8A" w14:textId="77777777" w:rsidR="004E3325" w:rsidRPr="009166E2" w:rsidRDefault="004E3325" w:rsidP="005B0E6B">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51" o:spid="_x0000_s1055"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MSwwAAANsAAAAPAAAAZHJzL2Rvd25yZXYueG1sRI/NasMw&#10;EITvhbyD2EBvjexA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UPHDEs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 xml:space="preserve">Scenario </w:t>
      </w:r>
      <w:r>
        <w:rPr>
          <w:u w:val="single"/>
        </w:rPr>
        <w:t>3</w:t>
      </w:r>
      <w:r w:rsidRPr="009166E2">
        <w:rPr>
          <w:u w:val="single"/>
        </w:rPr>
        <w:t>:</w:t>
      </w:r>
    </w:p>
    <w:p w14:paraId="6C23F774" w14:textId="77777777" w:rsidR="005B0E6B" w:rsidRDefault="005B0E6B" w:rsidP="005B0E6B">
      <w:pPr>
        <w:jc w:val="both"/>
        <w:rPr>
          <w:u w:val="single"/>
        </w:rPr>
      </w:pPr>
    </w:p>
    <w:p w14:paraId="3AD914A7" w14:textId="77777777" w:rsidR="005B0E6B" w:rsidRDefault="005B0E6B" w:rsidP="005B0E6B">
      <w:pPr>
        <w:jc w:val="both"/>
      </w:pPr>
      <w:r>
        <w:rPr>
          <w:noProof/>
          <w:u w:val="single"/>
        </w:rPr>
        <mc:AlternateContent>
          <mc:Choice Requires="wpg">
            <w:drawing>
              <wp:anchor distT="0" distB="0" distL="114300" distR="114300" simplePos="0" relativeHeight="251783168" behindDoc="0" locked="0" layoutInCell="1" allowOverlap="1" wp14:anchorId="29278D60" wp14:editId="6D6765D4">
                <wp:simplePos x="0" y="0"/>
                <wp:positionH relativeFrom="column">
                  <wp:posOffset>-76200</wp:posOffset>
                </wp:positionH>
                <wp:positionV relativeFrom="paragraph">
                  <wp:posOffset>266700</wp:posOffset>
                </wp:positionV>
                <wp:extent cx="6429375" cy="904875"/>
                <wp:effectExtent l="0" t="0" r="28575" b="28575"/>
                <wp:wrapSquare wrapText="bothSides"/>
                <wp:docPr id="60" name="Group 60"/>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53" name="Rounded Rectangle 5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BF2821C"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362075" y="161925"/>
                            <a:ext cx="1714500" cy="6191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1761395"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9DA29CC" w14:textId="77777777" w:rsidR="004E3325" w:rsidRPr="009166E2" w:rsidRDefault="004E3325" w:rsidP="005B0E6B">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Straight Arrow Connector 57"/>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8" name="Rounded Rectangle 58"/>
                        <wps:cNvSpPr/>
                        <wps:spPr>
                          <a:xfrm>
                            <a:off x="4714875" y="142875"/>
                            <a:ext cx="1714500" cy="6381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1825BE4" w14:textId="77777777" w:rsidR="004E3325" w:rsidRPr="009166E2" w:rsidRDefault="004E3325" w:rsidP="005B0E6B">
                              <w:pPr>
                                <w:pStyle w:val="NoSpacing"/>
                                <w:jc w:val="center"/>
                                <w:rPr>
                                  <w:sz w:val="20"/>
                                </w:rPr>
                              </w:pPr>
                              <w:r w:rsidRPr="009166E2">
                                <w:rPr>
                                  <w:sz w:val="20"/>
                                </w:rPr>
                                <w:t xml:space="preserve">System </w:t>
                              </w:r>
                              <w:r>
                                <w:rPr>
                                  <w:sz w:val="20"/>
                                </w:rPr>
                                <w:t>Does NOT Continues CG</w:t>
                              </w:r>
                            </w:p>
                            <w:p w14:paraId="210BF912" w14:textId="77777777" w:rsidR="004E3325" w:rsidRPr="009166E2" w:rsidRDefault="004E3325" w:rsidP="005B0E6B">
                              <w:pPr>
                                <w:pStyle w:val="NoSpacing"/>
                                <w:jc w:val="center"/>
                                <w:rPr>
                                  <w:sz w:val="20"/>
                                </w:rPr>
                              </w:pPr>
                              <w:r w:rsidRPr="009166E2">
                                <w:rPr>
                                  <w:sz w:val="20"/>
                                </w:rPr>
                                <w:t>Status of CG as ‘</w:t>
                              </w:r>
                              <w:r w:rsidRPr="00B047E5">
                                <w:rPr>
                                  <w:b/>
                                  <w:sz w:val="20"/>
                                </w:rPr>
                                <w:t>Lapsed</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9278D60" id="Group 60" o:spid="_x0000_s1056" style="position:absolute;left:0;text-align:left;margin-left:-6pt;margin-top:21pt;width:506.25pt;height:71.25pt;z-index:251783168;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">
                <v:roundrect id="Rounded Rectangle 53" o:spid="_x0000_s1057"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" fillcolor="white [3201]" strokecolor="#ffc000 [3207]" strokeweight="1pt">
                  <v:stroke joinstyle="miter"/>
                  <v:textbox>
                    <w:txbxContent>
                      <w:p w14:paraId="0BF2821C"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54" o:spid="_x0000_s1058" style="position:absolute;left:13620;top:1619;width:17145;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Nc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QJf1/CD5DrGwAAAP//AwBQSwECLQAUAAYACAAAACEA2+H2y+4AAACFAQAAEwAAAAAAAAAA&#10;AAAAAAAAAAAAW0NvbnRlbnRfVHlwZXNdLnhtbFBLAQItABQABgAIAAAAIQBa9CxbvwAAABUBAAAL&#10;AAAAAAAAAAAAAAAAAB8BAABfcmVscy8ucmVsc1BLAQItABQABgAIAAAAIQDkEVNc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71761395"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55" o:spid="_x0000_s1059"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" fillcolor="white [3201]" strokecolor="#ffc000 [3207]" strokeweight="1pt">
                  <v:stroke joinstyle="miter"/>
                  <v:textbox>
                    <w:txbxContent>
                      <w:p w14:paraId="59DA29CC" w14:textId="77777777" w:rsidR="004E3325" w:rsidRPr="009166E2" w:rsidRDefault="004E3325" w:rsidP="005B0E6B">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v:textbox>
                </v:roundrect>
                <v:shape id="Straight Arrow Connector 56" o:spid="_x0000_s1060"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tmwwAAANsAAAAPAAAAZHJzL2Rvd25yZXYueG1sRI/BasMw&#10;EETvgf6D2EBvsZxCTX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3xhbZsMAAADbAAAADwAA&#10;AAAAAAAAAAAAAAAHAgAAZHJzL2Rvd25yZXYueG1sUEsFBgAAAAADAAMAtwAAAPcCAAAAAA==&#10;" strokecolor="#ed7d31 [3205]" strokeweight=".5pt">
                  <v:stroke endarrow="block" joinstyle="miter"/>
                </v:shape>
                <v:shape id="Straight Arrow Connector 57" o:spid="_x0000_s1061"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strokecolor="#ed7d31 [3205]" strokeweight=".5pt">
                  <v:stroke endarrow="block" joinstyle="miter"/>
                </v:shape>
                <v:roundrect id="Rounded Rectangle 58" o:spid="_x0000_s1062" style="position:absolute;left:47148;top:1428;width:17145;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" fillcolor="#f3a875 [2165]" strokecolor="#ed7d31 [3205]" strokeweight=".5pt">
                  <v:fill color2="#f09558 [2613]" rotate="t" colors="0 #f7bda4;.5 #f5b195;1 #f8a581" focus="100%" type="gradient">
                    <o:fill v:ext="view" type="gradientUnscaled"/>
                  </v:fill>
                  <v:stroke joinstyle="miter"/>
                  <v:textbox>
                    <w:txbxContent>
                      <w:p w14:paraId="21825BE4" w14:textId="77777777" w:rsidR="004E3325" w:rsidRPr="009166E2" w:rsidRDefault="004E3325" w:rsidP="005B0E6B">
                        <w:pPr>
                          <w:pStyle w:val="NoSpacing"/>
                          <w:jc w:val="center"/>
                          <w:rPr>
                            <w:sz w:val="20"/>
                          </w:rPr>
                        </w:pPr>
                        <w:r w:rsidRPr="009166E2">
                          <w:rPr>
                            <w:sz w:val="20"/>
                          </w:rPr>
                          <w:t xml:space="preserve">System </w:t>
                        </w:r>
                        <w:r>
                          <w:rPr>
                            <w:sz w:val="20"/>
                          </w:rPr>
                          <w:t>Does NOT Continues CG</w:t>
                        </w:r>
                      </w:p>
                      <w:p w14:paraId="210BF912" w14:textId="77777777" w:rsidR="004E3325" w:rsidRPr="009166E2" w:rsidRDefault="004E3325" w:rsidP="005B0E6B">
                        <w:pPr>
                          <w:pStyle w:val="NoSpacing"/>
                          <w:jc w:val="center"/>
                          <w:rPr>
                            <w:sz w:val="20"/>
                          </w:rPr>
                        </w:pPr>
                        <w:r w:rsidRPr="009166E2">
                          <w:rPr>
                            <w:sz w:val="20"/>
                          </w:rPr>
                          <w:t>Status of CG as ‘</w:t>
                        </w:r>
                        <w:r w:rsidRPr="00B047E5">
                          <w:rPr>
                            <w:b/>
                            <w:sz w:val="20"/>
                          </w:rPr>
                          <w:t>Lapsed</w:t>
                        </w:r>
                        <w:r w:rsidRPr="009166E2">
                          <w:rPr>
                            <w:sz w:val="20"/>
                          </w:rPr>
                          <w:t>’</w:t>
                        </w:r>
                      </w:p>
                    </w:txbxContent>
                  </v:textbox>
                </v:roundrect>
                <v:shape id="Straight Arrow Connector 59" o:spid="_x0000_s1063"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88UwwAAANsAAAAPAAAAZHJzL2Rvd25yZXYueG1sRI/BasMw&#10;EETvhfyD2EBvjZxC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rofPFM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 xml:space="preserve">Scenario </w:t>
      </w:r>
      <w:r>
        <w:rPr>
          <w:u w:val="single"/>
        </w:rPr>
        <w:t>4</w:t>
      </w:r>
      <w:r w:rsidRPr="009166E2">
        <w:rPr>
          <w:u w:val="single"/>
        </w:rPr>
        <w:t>:</w:t>
      </w:r>
    </w:p>
    <w:p w14:paraId="34FA19B8" w14:textId="77777777" w:rsidR="005B0E6B" w:rsidRDefault="005B0E6B" w:rsidP="005B0E6B">
      <w:pPr>
        <w:jc w:val="both"/>
      </w:pPr>
    </w:p>
    <w:p w14:paraId="79B97385" w14:textId="77777777" w:rsidR="005B0E6B" w:rsidRDefault="005B0E6B" w:rsidP="005B0E6B">
      <w:pPr>
        <w:jc w:val="both"/>
      </w:pPr>
      <w:r>
        <w:rPr>
          <w:noProof/>
        </w:rPr>
        <mc:AlternateContent>
          <mc:Choice Requires="wpg">
            <w:drawing>
              <wp:anchor distT="0" distB="0" distL="114300" distR="114300" simplePos="0" relativeHeight="251784192" behindDoc="0" locked="0" layoutInCell="1" allowOverlap="1" wp14:anchorId="32BA5A92" wp14:editId="323163E3">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61"/>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35EE6B4"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AC565F3"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1E4FDF6" w14:textId="77777777" w:rsidR="004E3325" w:rsidRPr="009166E2" w:rsidRDefault="004E3325" w:rsidP="005B0E6B">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8EF8250"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3766F687" w14:textId="77777777" w:rsidR="004E3325" w:rsidRDefault="004E3325" w:rsidP="005B0E6B">
                              <w:pPr>
                                <w:pStyle w:val="NoSpacing"/>
                                <w:jc w:val="center"/>
                                <w:rPr>
                                  <w:sz w:val="20"/>
                                </w:rPr>
                              </w:pPr>
                              <w:r w:rsidRPr="009166E2">
                                <w:rPr>
                                  <w:sz w:val="20"/>
                                </w:rPr>
                                <w:t>Status of CG as</w:t>
                              </w:r>
                              <w:r>
                                <w:rPr>
                                  <w:sz w:val="20"/>
                                </w:rPr>
                                <w:t>:</w:t>
                              </w:r>
                            </w:p>
                            <w:p w14:paraId="040C6D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BA5A92" id="Group 61" o:spid="_x0000_s1064" style="position:absolute;left:0;text-align:left;margin-left:-5.65pt;margin-top:19.4pt;width:518.55pt;height:80.85pt;z-index:251784192;mso-position-horizontal-relative:text;mso-position-vertical-relative:text;mso-width-relative:margin;mso-height-relative:margin" coordorigin=",-220" coordsize="65857,1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">
                <v:roundrect id="Rounded Rectangle 62" o:spid="_x0000_s1065" style="position:absolute;width:11334;height:10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fillcolor="white [3201]" strokecolor="#ffc000 [3207]" strokeweight="1pt">
                  <v:stroke joinstyle="miter"/>
                  <v:textbox>
                    <w:txbxContent>
                      <w:p w14:paraId="635EE6B4"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o:spid="_x0000_s1066"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4AC565F3"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64" o:spid="_x0000_s1067"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fillcolor="white [3201]" strokecolor="#ffc000 [3207]" strokeweight="1pt">
                  <v:stroke joinstyle="miter"/>
                  <v:textbox>
                    <w:txbxContent>
                      <w:p w14:paraId="11E4FDF6" w14:textId="77777777" w:rsidR="004E3325" w:rsidRPr="009166E2" w:rsidRDefault="004E3325" w:rsidP="005B0E6B">
                        <w:pPr>
                          <w:jc w:val="center"/>
                          <w:rPr>
                            <w:sz w:val="20"/>
                          </w:rPr>
                        </w:pPr>
                        <w:r w:rsidRPr="009166E2">
                          <w:rPr>
                            <w:sz w:val="20"/>
                          </w:rPr>
                          <w:t xml:space="preserve">MLI </w:t>
                        </w:r>
                        <w:r>
                          <w:rPr>
                            <w:sz w:val="20"/>
                          </w:rPr>
                          <w:t>makes Payment</w:t>
                        </w:r>
                      </w:p>
                    </w:txbxContent>
                  </v:textbox>
                </v:roundrect>
                <v:shape id="Straight Arrow Connector 65" o:spid="_x0000_s1068"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strokecolor="#ed7d31 [3205]" strokeweight=".5pt">
                  <v:stroke endarrow="block" joinstyle="miter"/>
                </v:shape>
                <v:shape id="Straight Arrow Connector 66" o:spid="_x0000_s1069"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v:roundrect id="Rounded Rectangle 67" o:spid="_x0000_s1070" style="position:absolute;left:47148;top:-220;width:18709;height:9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18EF8250"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3766F687" w14:textId="77777777" w:rsidR="004E3325" w:rsidRDefault="004E3325" w:rsidP="005B0E6B">
                        <w:pPr>
                          <w:pStyle w:val="NoSpacing"/>
                          <w:jc w:val="center"/>
                          <w:rPr>
                            <w:sz w:val="20"/>
                          </w:rPr>
                        </w:pPr>
                        <w:r w:rsidRPr="009166E2">
                          <w:rPr>
                            <w:sz w:val="20"/>
                          </w:rPr>
                          <w:t>Status of CG as</w:t>
                        </w:r>
                        <w:r>
                          <w:rPr>
                            <w:sz w:val="20"/>
                          </w:rPr>
                          <w:t>:</w:t>
                        </w:r>
                      </w:p>
                      <w:p w14:paraId="040C6D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o:spid="_x0000_s1071"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strokecolor="#ed7d31 [3205]" strokeweight=".5pt">
                  <v:stroke endarrow="block" joinstyle="miter"/>
                </v:shape>
                <w10:wrap type="square"/>
              </v:group>
            </w:pict>
          </mc:Fallback>
        </mc:AlternateContent>
      </w:r>
      <w:r w:rsidRPr="009166E2">
        <w:rPr>
          <w:u w:val="single"/>
        </w:rPr>
        <w:t xml:space="preserve">Scenario </w:t>
      </w:r>
      <w:r>
        <w:rPr>
          <w:u w:val="single"/>
        </w:rPr>
        <w:t>5</w:t>
      </w:r>
      <w:r w:rsidRPr="009166E2">
        <w:rPr>
          <w:u w:val="single"/>
        </w:rPr>
        <w:t>:</w:t>
      </w:r>
    </w:p>
    <w:p w14:paraId="5A91A0B0" w14:textId="77777777" w:rsidR="005B0E6B" w:rsidRDefault="005B0E6B" w:rsidP="005B0E6B">
      <w:pPr>
        <w:jc w:val="both"/>
      </w:pPr>
    </w:p>
    <w:p w14:paraId="1FCE6505" w14:textId="77777777" w:rsidR="005B0E6B" w:rsidRDefault="005B0E6B" w:rsidP="005B0E6B">
      <w:pPr>
        <w:jc w:val="both"/>
      </w:pPr>
      <w:r>
        <w:rPr>
          <w:noProof/>
        </w:rPr>
        <mc:AlternateContent>
          <mc:Choice Requires="wpg">
            <w:drawing>
              <wp:anchor distT="0" distB="0" distL="114300" distR="114300" simplePos="0" relativeHeight="251785216" behindDoc="0" locked="0" layoutInCell="1" allowOverlap="1" wp14:anchorId="2BD1D4EE" wp14:editId="2BE283A8">
                <wp:simplePos x="0" y="0"/>
                <wp:positionH relativeFrom="column">
                  <wp:posOffset>-72390</wp:posOffset>
                </wp:positionH>
                <wp:positionV relativeFrom="paragraph">
                  <wp:posOffset>340995</wp:posOffset>
                </wp:positionV>
                <wp:extent cx="6585585" cy="1143000"/>
                <wp:effectExtent l="0" t="0" r="24765" b="19050"/>
                <wp:wrapSquare wrapText="bothSides"/>
                <wp:docPr id="69" name="Group 69"/>
                <wp:cNvGraphicFramePr/>
                <a:graphic xmlns:a="http://schemas.openxmlformats.org/drawingml/2006/main">
                  <a:graphicData uri="http://schemas.microsoft.com/office/word/2010/wordprocessingGroup">
                    <wpg:wgp>
                      <wpg:cNvGrpSpPr/>
                      <wpg:grpSpPr>
                        <a:xfrm>
                          <a:off x="0" y="0"/>
                          <a:ext cx="6585585" cy="1143000"/>
                          <a:chOff x="0" y="-107554"/>
                          <a:chExt cx="6586098" cy="1145778"/>
                        </a:xfrm>
                      </wpg:grpSpPr>
                      <wps:wsp>
                        <wps:cNvPr id="70" name="Rounded Rectangle 70"/>
                        <wps:cNvSpPr/>
                        <wps:spPr>
                          <a:xfrm>
                            <a:off x="0" y="-1"/>
                            <a:ext cx="1133475"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BC2C3BB"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9DBC0BD"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E7DEA66" w14:textId="77777777" w:rsidR="004E3325" w:rsidRPr="009166E2" w:rsidRDefault="004E3325" w:rsidP="005B0E6B">
                              <w:pPr>
                                <w:jc w:val="center"/>
                                <w:rPr>
                                  <w:sz w:val="20"/>
                                </w:rPr>
                              </w:pPr>
                              <w:r w:rsidRPr="009166E2">
                                <w:rPr>
                                  <w:sz w:val="20"/>
                                </w:rPr>
                                <w:t xml:space="preserve">MLI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871223" cy="114508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F963FCA" w14:textId="77777777" w:rsidR="004E3325" w:rsidRPr="009166E2" w:rsidRDefault="004E3325" w:rsidP="005B0E6B">
                              <w:pPr>
                                <w:pStyle w:val="NoSpacing"/>
                                <w:jc w:val="center"/>
                                <w:rPr>
                                  <w:sz w:val="20"/>
                                </w:rPr>
                              </w:pPr>
                              <w:r w:rsidRPr="009166E2">
                                <w:rPr>
                                  <w:sz w:val="20"/>
                                </w:rPr>
                                <w:t xml:space="preserve">System </w:t>
                              </w:r>
                              <w:r>
                                <w:rPr>
                                  <w:sz w:val="20"/>
                                </w:rPr>
                                <w:t>Does NOT Continue CG</w:t>
                              </w:r>
                            </w:p>
                            <w:p w14:paraId="721A2895" w14:textId="77777777" w:rsidR="004E3325" w:rsidRDefault="004E3325" w:rsidP="005B0E6B">
                              <w:pPr>
                                <w:pStyle w:val="NoSpacing"/>
                                <w:jc w:val="center"/>
                                <w:rPr>
                                  <w:sz w:val="20"/>
                                </w:rPr>
                              </w:pPr>
                              <w:r w:rsidRPr="009166E2">
                                <w:rPr>
                                  <w:sz w:val="20"/>
                                </w:rPr>
                                <w:t>Status of CG as</w:t>
                              </w:r>
                              <w:r>
                                <w:rPr>
                                  <w:sz w:val="20"/>
                                </w:rPr>
                                <w:t>:</w:t>
                              </w:r>
                            </w:p>
                            <w:p w14:paraId="7093D43C"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72420897" w14:textId="77777777" w:rsidR="004E3325" w:rsidRPr="009166E2" w:rsidRDefault="004E3325" w:rsidP="005B0E6B">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D1D4EE" id="Group 69" o:spid="_x0000_s1072" style="position:absolute;left:0;text-align:left;margin-left:-5.7pt;margin-top:26.85pt;width:518.55pt;height:90pt;z-index:251785216;mso-position-horizontal-relative:text;mso-position-vertical-relative:text;mso-width-relative:margin;mso-height-relative:margin" coordorigin=",-1075" coordsize="65860,1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">
                <v:roundrect id="Rounded Rectangle 70" o:spid="_x0000_s1073" style="position:absolute;width:11334;height:10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fillcolor="white [3201]" strokecolor="#ffc000 [3207]" strokeweight="1pt">
                  <v:stroke joinstyle="miter"/>
                  <v:textbox>
                    <w:txbxContent>
                      <w:p w14:paraId="6BC2C3BB"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o:spid="_x0000_s1074"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29DBC0BD"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72" o:spid="_x0000_s1075"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fillcolor="white [3201]" strokecolor="#ffc000 [3207]" strokeweight="1pt">
                  <v:stroke joinstyle="miter"/>
                  <v:textbox>
                    <w:txbxContent>
                      <w:p w14:paraId="6E7DEA66" w14:textId="77777777" w:rsidR="004E3325" w:rsidRPr="009166E2" w:rsidRDefault="004E3325" w:rsidP="005B0E6B">
                        <w:pPr>
                          <w:jc w:val="center"/>
                          <w:rPr>
                            <w:sz w:val="20"/>
                          </w:rPr>
                        </w:pPr>
                        <w:r w:rsidRPr="009166E2">
                          <w:rPr>
                            <w:sz w:val="20"/>
                          </w:rPr>
                          <w:t xml:space="preserve">MLI </w:t>
                        </w:r>
                        <w:r>
                          <w:rPr>
                            <w:sz w:val="20"/>
                          </w:rPr>
                          <w:t>Does NOT make Payment</w:t>
                        </w:r>
                      </w:p>
                    </w:txbxContent>
                  </v:textbox>
                </v:roundrect>
                <v:shape id="Straight Arrow Connector 73" o:spid="_x0000_s1076"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strokecolor="#ed7d31 [3205]" strokeweight=".5pt">
                  <v:stroke endarrow="block" joinstyle="miter"/>
                </v:shape>
                <v:shape id="Straight Arrow Connector 74" o:spid="_x0000_s1077"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strokecolor="#ed7d31 [3205]" strokeweight=".5pt">
                  <v:stroke endarrow="block" joinstyle="miter"/>
                </v:shape>
                <v:roundrect id="Rounded Rectangle 75" o:spid="_x0000_s1078" style="position:absolute;left:47148;top:-1075;width:18712;height:11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6F963FCA" w14:textId="77777777" w:rsidR="004E3325" w:rsidRPr="009166E2" w:rsidRDefault="004E3325" w:rsidP="005B0E6B">
                        <w:pPr>
                          <w:pStyle w:val="NoSpacing"/>
                          <w:jc w:val="center"/>
                          <w:rPr>
                            <w:sz w:val="20"/>
                          </w:rPr>
                        </w:pPr>
                        <w:r w:rsidRPr="009166E2">
                          <w:rPr>
                            <w:sz w:val="20"/>
                          </w:rPr>
                          <w:t xml:space="preserve">System </w:t>
                        </w:r>
                        <w:r>
                          <w:rPr>
                            <w:sz w:val="20"/>
                          </w:rPr>
                          <w:t>Does NOT Continue CG</w:t>
                        </w:r>
                      </w:p>
                      <w:p w14:paraId="721A2895" w14:textId="77777777" w:rsidR="004E3325" w:rsidRDefault="004E3325" w:rsidP="005B0E6B">
                        <w:pPr>
                          <w:pStyle w:val="NoSpacing"/>
                          <w:jc w:val="center"/>
                          <w:rPr>
                            <w:sz w:val="20"/>
                          </w:rPr>
                        </w:pPr>
                        <w:r w:rsidRPr="009166E2">
                          <w:rPr>
                            <w:sz w:val="20"/>
                          </w:rPr>
                          <w:t>Status of CG as</w:t>
                        </w:r>
                        <w:r>
                          <w:rPr>
                            <w:sz w:val="20"/>
                          </w:rPr>
                          <w:t>:</w:t>
                        </w:r>
                      </w:p>
                      <w:p w14:paraId="7093D43C"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72420897" w14:textId="77777777" w:rsidR="004E3325" w:rsidRPr="009166E2" w:rsidRDefault="004E3325" w:rsidP="005B0E6B">
                        <w:pPr>
                          <w:pStyle w:val="NoSpacing"/>
                          <w:jc w:val="center"/>
                          <w:rPr>
                            <w:sz w:val="20"/>
                          </w:rPr>
                        </w:pPr>
                      </w:p>
                    </w:txbxContent>
                  </v:textbox>
                </v:roundrect>
                <v:shape id="Straight Arrow Connector 76" o:spid="_x0000_s1079"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strokecolor="#ed7d31 [3205]" strokeweight=".5pt">
                  <v:stroke endarrow="block" joinstyle="miter"/>
                </v:shape>
                <w10:wrap type="square"/>
              </v:group>
            </w:pict>
          </mc:Fallback>
        </mc:AlternateContent>
      </w:r>
      <w:r w:rsidRPr="009166E2">
        <w:rPr>
          <w:u w:val="single"/>
        </w:rPr>
        <w:t xml:space="preserve">Scenario </w:t>
      </w:r>
      <w:r>
        <w:rPr>
          <w:u w:val="single"/>
        </w:rPr>
        <w:t>6</w:t>
      </w:r>
      <w:r w:rsidRPr="009166E2">
        <w:rPr>
          <w:u w:val="single"/>
        </w:rPr>
        <w:t>:</w:t>
      </w:r>
    </w:p>
    <w:p w14:paraId="4C062591" w14:textId="77777777" w:rsidR="005B0E6B" w:rsidRDefault="005B0E6B" w:rsidP="005B0E6B">
      <w:pPr>
        <w:jc w:val="both"/>
      </w:pPr>
    </w:p>
    <w:p w14:paraId="22DC00B9" w14:textId="77777777" w:rsidR="005B0E6B" w:rsidRDefault="005B0E6B" w:rsidP="005B0E6B">
      <w:pPr>
        <w:jc w:val="both"/>
        <w:rPr>
          <w:u w:val="single"/>
        </w:rPr>
      </w:pPr>
      <w:r>
        <w:rPr>
          <w:noProof/>
          <w:u w:val="single"/>
        </w:rPr>
        <mc:AlternateContent>
          <mc:Choice Requires="wpg">
            <w:drawing>
              <wp:anchor distT="0" distB="0" distL="114300" distR="114300" simplePos="0" relativeHeight="251786240" behindDoc="0" locked="0" layoutInCell="1" allowOverlap="1" wp14:anchorId="2BE18BAA" wp14:editId="06B7C51D">
                <wp:simplePos x="0" y="0"/>
                <wp:positionH relativeFrom="column">
                  <wp:posOffset>-71755</wp:posOffset>
                </wp:positionH>
                <wp:positionV relativeFrom="paragraph">
                  <wp:posOffset>238874</wp:posOffset>
                </wp:positionV>
                <wp:extent cx="6585278" cy="1000125"/>
                <wp:effectExtent l="0" t="0" r="25400" b="28575"/>
                <wp:wrapSquare wrapText="bothSides"/>
                <wp:docPr id="1" name="Group 1"/>
                <wp:cNvGraphicFramePr/>
                <a:graphic xmlns:a="http://schemas.openxmlformats.org/drawingml/2006/main">
                  <a:graphicData uri="http://schemas.microsoft.com/office/word/2010/wordprocessingGroup">
                    <wpg:wgp>
                      <wpg:cNvGrpSpPr/>
                      <wpg:grpSpPr>
                        <a:xfrm>
                          <a:off x="0" y="0"/>
                          <a:ext cx="6585278" cy="1000125"/>
                          <a:chOff x="0" y="0"/>
                          <a:chExt cx="6585278" cy="1000125"/>
                        </a:xfrm>
                      </wpg:grpSpPr>
                      <wps:wsp>
                        <wps:cNvPr id="86" name="Rounded Rectangle 8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A50805D"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1366463" y="195209"/>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D596533"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3328827" y="51371"/>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98C2134" w14:textId="77777777" w:rsidR="004E3325" w:rsidRPr="009166E2" w:rsidRDefault="004E3325" w:rsidP="005B0E6B">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13015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a:off x="3092521"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1" name="Rounded Rectangle 91"/>
                        <wps:cNvSpPr/>
                        <wps:spPr>
                          <a:xfrm>
                            <a:off x="4715838" y="41097"/>
                            <a:ext cx="1869440" cy="95504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FE2B343"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6703F657" w14:textId="77777777" w:rsidR="004E3325" w:rsidRDefault="004E3325" w:rsidP="005B0E6B">
                              <w:pPr>
                                <w:pStyle w:val="NoSpacing"/>
                                <w:jc w:val="center"/>
                                <w:rPr>
                                  <w:sz w:val="20"/>
                                </w:rPr>
                              </w:pPr>
                              <w:r w:rsidRPr="009166E2">
                                <w:rPr>
                                  <w:sz w:val="20"/>
                                </w:rPr>
                                <w:t>Status of CG as</w:t>
                              </w:r>
                              <w:r>
                                <w:rPr>
                                  <w:sz w:val="20"/>
                                </w:rPr>
                                <w:t>:</w:t>
                              </w:r>
                            </w:p>
                            <w:p w14:paraId="1E0E62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14:paraId="28D6CBB4" w14:textId="77777777" w:rsidR="004E3325" w:rsidRPr="009166E2" w:rsidRDefault="004E3325" w:rsidP="005B0E6B">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448980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BE18BAA" id="Group 1" o:spid="_x0000_s1080" style="position:absolute;left:0;text-align:left;margin-left:-5.65pt;margin-top:18.8pt;width:518.55pt;height:78.75pt;z-index:251786240;mso-position-horizontal-relative:text;mso-position-vertical-relative:text" coordsize="65852,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">
                <v:roundrect id="Rounded Rectangle 86" o:spid="_x0000_s1081" style="position:absolute;width:11334;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" fillcolor="white [3201]" strokecolor="#ffc000 [3207]" strokeweight="1pt">
                  <v:stroke joinstyle="miter"/>
                  <v:textbox>
                    <w:txbxContent>
                      <w:p w14:paraId="6A50805D"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87" o:spid="_x0000_s1082" style="position:absolute;left:13664;top:1952;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2D596533"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88" o:spid="_x0000_s1083" style="position:absolute;left:33288;top:513;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" fillcolor="white [3201]" strokecolor="#ffc000 [3207]" strokeweight="1pt">
                  <v:stroke joinstyle="miter"/>
                  <v:textbox>
                    <w:txbxContent>
                      <w:p w14:paraId="598C2134" w14:textId="77777777" w:rsidR="004E3325" w:rsidRPr="009166E2" w:rsidRDefault="004E3325" w:rsidP="005B0E6B">
                        <w:pPr>
                          <w:jc w:val="center"/>
                          <w:rPr>
                            <w:sz w:val="20"/>
                          </w:rPr>
                        </w:pPr>
                        <w:r w:rsidRPr="009166E2">
                          <w:rPr>
                            <w:sz w:val="20"/>
                          </w:rPr>
                          <w:t xml:space="preserve">MLI </w:t>
                        </w:r>
                        <w:r>
                          <w:rPr>
                            <w:sz w:val="20"/>
                          </w:rPr>
                          <w:t xml:space="preserve">makes Payment </w:t>
                        </w:r>
                      </w:p>
                    </w:txbxContent>
                  </v:textbox>
                </v:roundrect>
                <v:shape id="Straight Arrow Connector 89" o:spid="_x0000_s1084" type="#_x0000_t32" style="position:absolute;left:11301;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" strokecolor="#ed7d31 [3205]" strokeweight=".5pt">
                  <v:stroke endarrow="block" joinstyle="miter"/>
                </v:shape>
                <v:shape id="Straight Arrow Connector 90" o:spid="_x0000_s1085" type="#_x0000_t32" style="position:absolute;left:30925;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" strokecolor="#ed7d31 [3205]" strokeweight=".5pt">
                  <v:stroke endarrow="block" joinstyle="miter"/>
                </v:shape>
                <v:roundrect id="Rounded Rectangle 91" o:spid="_x0000_s1086" style="position:absolute;left:47158;top:410;width:18694;height:95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6FE2B343"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6703F657" w14:textId="77777777" w:rsidR="004E3325" w:rsidRDefault="004E3325" w:rsidP="005B0E6B">
                        <w:pPr>
                          <w:pStyle w:val="NoSpacing"/>
                          <w:jc w:val="center"/>
                          <w:rPr>
                            <w:sz w:val="20"/>
                          </w:rPr>
                        </w:pPr>
                        <w:r w:rsidRPr="009166E2">
                          <w:rPr>
                            <w:sz w:val="20"/>
                          </w:rPr>
                          <w:t>Status of CG as</w:t>
                        </w:r>
                        <w:r>
                          <w:rPr>
                            <w:sz w:val="20"/>
                          </w:rPr>
                          <w:t>:</w:t>
                        </w:r>
                      </w:p>
                      <w:p w14:paraId="1E0E62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14:paraId="28D6CBB4" w14:textId="77777777" w:rsidR="004E3325" w:rsidRPr="009166E2" w:rsidRDefault="004E3325" w:rsidP="005B0E6B">
                        <w:pPr>
                          <w:pStyle w:val="NoSpacing"/>
                          <w:jc w:val="center"/>
                          <w:rPr>
                            <w:sz w:val="20"/>
                          </w:rPr>
                        </w:pPr>
                      </w:p>
                    </w:txbxContent>
                  </v:textbox>
                </v:roundrect>
                <v:shape id="Straight Arrow Connector 92" o:spid="_x0000_s1087" type="#_x0000_t32" style="position:absolute;left:44898;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" strokecolor="#ed7d31 [3205]" strokeweight=".5pt">
                  <v:stroke endarrow="block" joinstyle="miter"/>
                </v:shape>
                <w10:wrap type="square"/>
              </v:group>
            </w:pict>
          </mc:Fallback>
        </mc:AlternateContent>
      </w:r>
      <w:r w:rsidRPr="009166E2">
        <w:rPr>
          <w:u w:val="single"/>
        </w:rPr>
        <w:t xml:space="preserve">Scenario </w:t>
      </w:r>
      <w:r>
        <w:rPr>
          <w:u w:val="single"/>
        </w:rPr>
        <w:t>7</w:t>
      </w:r>
      <w:r w:rsidRPr="009166E2">
        <w:rPr>
          <w:u w:val="single"/>
        </w:rPr>
        <w:t>:</w:t>
      </w:r>
    </w:p>
    <w:p w14:paraId="6D1472E6" w14:textId="77777777" w:rsidR="005B0E6B" w:rsidRDefault="005B0E6B" w:rsidP="005B0E6B">
      <w:pPr>
        <w:jc w:val="both"/>
      </w:pPr>
    </w:p>
    <w:p w14:paraId="4488DC83" w14:textId="77777777" w:rsidR="005B0E6B" w:rsidRDefault="005B0E6B" w:rsidP="005B0E6B">
      <w:pPr>
        <w:jc w:val="both"/>
      </w:pPr>
    </w:p>
    <w:p w14:paraId="51806A47" w14:textId="77777777" w:rsidR="005B0E6B" w:rsidRDefault="005B0E6B" w:rsidP="005B0E6B">
      <w:pPr>
        <w:jc w:val="both"/>
      </w:pPr>
      <w:r>
        <w:rPr>
          <w:noProof/>
          <w:u w:val="single"/>
        </w:rPr>
        <w:lastRenderedPageBreak/>
        <mc:AlternateContent>
          <mc:Choice Requires="wpg">
            <w:drawing>
              <wp:anchor distT="0" distB="0" distL="114300" distR="114300" simplePos="0" relativeHeight="251788288" behindDoc="0" locked="0" layoutInCell="1" allowOverlap="1" wp14:anchorId="5311A088" wp14:editId="664867AE">
                <wp:simplePos x="0" y="0"/>
                <wp:positionH relativeFrom="column">
                  <wp:posOffset>-57150</wp:posOffset>
                </wp:positionH>
                <wp:positionV relativeFrom="page">
                  <wp:posOffset>1199515</wp:posOffset>
                </wp:positionV>
                <wp:extent cx="6575425" cy="1133475"/>
                <wp:effectExtent l="0" t="0" r="15875" b="28575"/>
                <wp:wrapTopAndBottom/>
                <wp:docPr id="95" name="Group 95"/>
                <wp:cNvGraphicFramePr/>
                <a:graphic xmlns:a="http://schemas.openxmlformats.org/drawingml/2006/main">
                  <a:graphicData uri="http://schemas.microsoft.com/office/word/2010/wordprocessingGroup">
                    <wpg:wgp>
                      <wpg:cNvGrpSpPr/>
                      <wpg:grpSpPr>
                        <a:xfrm>
                          <a:off x="0" y="0"/>
                          <a:ext cx="6575425" cy="1133475"/>
                          <a:chOff x="0" y="-47174"/>
                          <a:chExt cx="6575461" cy="1144290"/>
                        </a:xfrm>
                      </wpg:grpSpPr>
                      <wps:wsp>
                        <wps:cNvPr id="96" name="Rounded Rectangle 9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35171B6"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6842B3B"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77B67A6" w14:textId="77777777" w:rsidR="004E3325" w:rsidRPr="009166E2" w:rsidRDefault="004E3325" w:rsidP="005B0E6B">
                              <w:pPr>
                                <w:jc w:val="center"/>
                                <w:rPr>
                                  <w:sz w:val="20"/>
                                </w:rPr>
                              </w:pPr>
                              <w:r w:rsidRPr="009166E2">
                                <w:rPr>
                                  <w:sz w:val="20"/>
                                </w:rPr>
                                <w:t xml:space="preserve">MLI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44436D3" w14:textId="77777777" w:rsidR="004E3325" w:rsidRPr="009166E2" w:rsidRDefault="004E3325" w:rsidP="005B0E6B">
                              <w:pPr>
                                <w:pStyle w:val="NoSpacing"/>
                                <w:jc w:val="center"/>
                                <w:rPr>
                                  <w:sz w:val="20"/>
                                </w:rPr>
                              </w:pPr>
                              <w:r w:rsidRPr="009166E2">
                                <w:rPr>
                                  <w:sz w:val="20"/>
                                </w:rPr>
                                <w:t xml:space="preserve">System </w:t>
                              </w:r>
                              <w:r>
                                <w:rPr>
                                  <w:sz w:val="20"/>
                                </w:rPr>
                                <w:t>Does NOT Continues CG</w:t>
                              </w:r>
                            </w:p>
                            <w:p w14:paraId="27F82F98" w14:textId="77777777" w:rsidR="004E3325" w:rsidRDefault="004E3325" w:rsidP="005B0E6B">
                              <w:pPr>
                                <w:pStyle w:val="NoSpacing"/>
                                <w:jc w:val="center"/>
                                <w:rPr>
                                  <w:sz w:val="20"/>
                                </w:rPr>
                              </w:pPr>
                              <w:r w:rsidRPr="009166E2">
                                <w:rPr>
                                  <w:sz w:val="20"/>
                                </w:rPr>
                                <w:t>Status of CG as</w:t>
                              </w:r>
                              <w:r>
                                <w:rPr>
                                  <w:sz w:val="20"/>
                                </w:rPr>
                                <w:t>:</w:t>
                              </w:r>
                            </w:p>
                            <w:p w14:paraId="7746A6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6C5FCD2C" w14:textId="77777777" w:rsidR="004E3325" w:rsidRPr="009166E2" w:rsidRDefault="004E3325" w:rsidP="005B0E6B">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11A088" id="Group 95" o:spid="_x0000_s1088" style="position:absolute;left:0;text-align:left;margin-left:-4.5pt;margin-top:94.45pt;width:517.75pt;height:89.25pt;z-index:251788288;mso-position-horizontal-relative:text;mso-position-vertical-relative:page;mso-width-relative:margin;mso-height-relative:margin" coordorigin=",-471" coordsize="65754,1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">
                <v:roundrect id="Rounded Rectangle 96" o:spid="_x0000_s1089" style="position:absolute;width:11334;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fillcolor="white [3201]" strokecolor="#ffc000 [3207]" strokeweight="1pt">
                  <v:stroke joinstyle="miter"/>
                  <v:textbox>
                    <w:txbxContent>
                      <w:p w14:paraId="535171B6"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97" o:spid="_x0000_s1090" style="position:absolute;left:13620;top:1905;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76842B3B"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98" o:spid="_x0000_s1091" style="position:absolute;left:33337;top:476;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fillcolor="white [3201]" strokecolor="#ffc000 [3207]" strokeweight="1pt">
                  <v:stroke joinstyle="miter"/>
                  <v:textbox>
                    <w:txbxContent>
                      <w:p w14:paraId="477B67A6" w14:textId="77777777" w:rsidR="004E3325" w:rsidRPr="009166E2" w:rsidRDefault="004E3325" w:rsidP="005B0E6B">
                        <w:pPr>
                          <w:jc w:val="center"/>
                          <w:rPr>
                            <w:sz w:val="20"/>
                          </w:rPr>
                        </w:pPr>
                        <w:r w:rsidRPr="009166E2">
                          <w:rPr>
                            <w:sz w:val="20"/>
                          </w:rPr>
                          <w:t xml:space="preserve">MLI </w:t>
                        </w:r>
                        <w:r>
                          <w:rPr>
                            <w:sz w:val="20"/>
                          </w:rPr>
                          <w:t xml:space="preserve">Does NOT make Payment </w:t>
                        </w:r>
                      </w:p>
                    </w:txbxContent>
                  </v:textbox>
                </v:roundrect>
                <v:shape id="Straight Arrow Connector 99" o:spid="_x0000_s1092" type="#_x0000_t32" style="position:absolute;left:11334;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strokecolor="#ed7d31 [3205]" strokeweight=".5pt">
                  <v:stroke endarrow="block" joinstyle="miter"/>
                </v:shape>
                <v:shape id="Straight Arrow Connector 100" o:spid="_x0000_s1093" type="#_x0000_t32" style="position:absolute;left:30956;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roundrect id="Rounded Rectangle 101" o:spid="_x0000_s1094" style="position:absolute;left:47148;top:-471;width:18606;height:11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644436D3" w14:textId="77777777" w:rsidR="004E3325" w:rsidRPr="009166E2" w:rsidRDefault="004E3325" w:rsidP="005B0E6B">
                        <w:pPr>
                          <w:pStyle w:val="NoSpacing"/>
                          <w:jc w:val="center"/>
                          <w:rPr>
                            <w:sz w:val="20"/>
                          </w:rPr>
                        </w:pPr>
                        <w:r w:rsidRPr="009166E2">
                          <w:rPr>
                            <w:sz w:val="20"/>
                          </w:rPr>
                          <w:t xml:space="preserve">System </w:t>
                        </w:r>
                        <w:r>
                          <w:rPr>
                            <w:sz w:val="20"/>
                          </w:rPr>
                          <w:t>Does NOT Continues CG</w:t>
                        </w:r>
                      </w:p>
                      <w:p w14:paraId="27F82F98" w14:textId="77777777" w:rsidR="004E3325" w:rsidRDefault="004E3325" w:rsidP="005B0E6B">
                        <w:pPr>
                          <w:pStyle w:val="NoSpacing"/>
                          <w:jc w:val="center"/>
                          <w:rPr>
                            <w:sz w:val="20"/>
                          </w:rPr>
                        </w:pPr>
                        <w:r w:rsidRPr="009166E2">
                          <w:rPr>
                            <w:sz w:val="20"/>
                          </w:rPr>
                          <w:t>Status of CG as</w:t>
                        </w:r>
                        <w:r>
                          <w:rPr>
                            <w:sz w:val="20"/>
                          </w:rPr>
                          <w:t>:</w:t>
                        </w:r>
                      </w:p>
                      <w:p w14:paraId="7746A6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6C5FCD2C" w14:textId="77777777" w:rsidR="004E3325" w:rsidRPr="009166E2" w:rsidRDefault="004E3325" w:rsidP="005B0E6B">
                        <w:pPr>
                          <w:pStyle w:val="NoSpacing"/>
                          <w:jc w:val="center"/>
                          <w:rPr>
                            <w:sz w:val="20"/>
                          </w:rPr>
                        </w:pPr>
                      </w:p>
                    </w:txbxContent>
                  </v:textbox>
                </v:roundrect>
                <v:shape id="Straight Arrow Connector 102" o:spid="_x0000_s1095" type="#_x0000_t32" style="position:absolute;left:44862;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strokecolor="#ed7d31 [3205]" strokeweight=".5pt">
                  <v:stroke endarrow="block" joinstyle="miter"/>
                </v:shape>
                <w10:wrap type="topAndBottom" anchory="page"/>
              </v:group>
            </w:pict>
          </mc:Fallback>
        </mc:AlternateContent>
      </w:r>
      <w:r w:rsidRPr="009166E2">
        <w:rPr>
          <w:u w:val="single"/>
        </w:rPr>
        <w:t xml:space="preserve">Scenario </w:t>
      </w:r>
      <w:r>
        <w:rPr>
          <w:u w:val="single"/>
        </w:rPr>
        <w:t>8</w:t>
      </w:r>
      <w:r w:rsidRPr="009166E2">
        <w:rPr>
          <w:u w:val="single"/>
        </w:rPr>
        <w:t>:</w:t>
      </w:r>
    </w:p>
    <w:p w14:paraId="4679F3B8" w14:textId="77777777" w:rsidR="005B0E6B" w:rsidRDefault="005B0E6B" w:rsidP="005B0E6B">
      <w:pPr>
        <w:jc w:val="both"/>
      </w:pPr>
    </w:p>
    <w:p w14:paraId="4F87B016" w14:textId="2D6E1F19" w:rsidR="005B0E6B" w:rsidRPr="00995B2F" w:rsidDel="00F66835" w:rsidRDefault="005B0E6B" w:rsidP="005B0E6B">
      <w:pPr>
        <w:jc w:val="both"/>
        <w:rPr>
          <w:del w:id="901" w:author="Sachin Patange" w:date="2017-04-30T11:46:00Z"/>
          <w:u w:val="single"/>
        </w:rPr>
      </w:pPr>
      <w:del w:id="902" w:author="Sachin Patange" w:date="2017-04-30T11:46:00Z">
        <w:r w:rsidDel="00F66835">
          <w:rPr>
            <w:noProof/>
            <w:u w:val="single"/>
          </w:rPr>
          <mc:AlternateContent>
            <mc:Choice Requires="wpg">
              <w:drawing>
                <wp:anchor distT="0" distB="0" distL="114300" distR="114300" simplePos="0" relativeHeight="251789312" behindDoc="0" locked="0" layoutInCell="1" allowOverlap="1" wp14:anchorId="02BE7C18" wp14:editId="60AB5E30">
                  <wp:simplePos x="0" y="0"/>
                  <wp:positionH relativeFrom="column">
                    <wp:posOffset>0</wp:posOffset>
                  </wp:positionH>
                  <wp:positionV relativeFrom="page">
                    <wp:posOffset>2990850</wp:posOffset>
                  </wp:positionV>
                  <wp:extent cx="5334000" cy="838200"/>
                  <wp:effectExtent l="0" t="0" r="19050" b="19050"/>
                  <wp:wrapTopAndBottom/>
                  <wp:docPr id="38" name="Group 38"/>
                  <wp:cNvGraphicFramePr/>
                  <a:graphic xmlns:a="http://schemas.openxmlformats.org/drawingml/2006/main">
                    <a:graphicData uri="http://schemas.microsoft.com/office/word/2010/wordprocessingGroup">
                      <wpg:wgp>
                        <wpg:cNvGrpSpPr/>
                        <wpg:grpSpPr>
                          <a:xfrm>
                            <a:off x="0" y="0"/>
                            <a:ext cx="5334000" cy="838200"/>
                            <a:chOff x="0" y="2"/>
                            <a:chExt cx="3076575" cy="932134"/>
                          </a:xfrm>
                        </wpg:grpSpPr>
                        <wps:wsp>
                          <wps:cNvPr id="39" name="Rounded Rectangle 39"/>
                          <wps:cNvSpPr/>
                          <wps:spPr>
                            <a:xfrm>
                              <a:off x="0" y="2"/>
                              <a:ext cx="1133475" cy="932134"/>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24F0FFD"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 xml:space="preserve">Loan Account Information </w:t>
                                </w:r>
                                <w:r>
                                  <w:rPr>
                                    <w:sz w:val="20"/>
                                  </w:rPr>
                                  <w:t xml:space="preserve">having - </w:t>
                                </w:r>
                                <w:r w:rsidRPr="00FF374F">
                                  <w:rPr>
                                    <w:sz w:val="20"/>
                                  </w:rPr>
                                  <w:t xml:space="preserve">‘Outstanding Loan Amount’ </w:t>
                                </w:r>
                                <w:r>
                                  <w:rPr>
                                    <w:sz w:val="20"/>
                                  </w:rPr>
                                  <w:t>= Zeroes Or Less Than Zeroes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E253242" w14:textId="77777777" w:rsidR="004E3325" w:rsidRPr="009166E2" w:rsidRDefault="004E3325" w:rsidP="005B0E6B">
                                <w:pPr>
                                  <w:jc w:val="center"/>
                                  <w:rPr>
                                    <w:sz w:val="20"/>
                                  </w:rPr>
                                </w:pPr>
                                <w:r>
                                  <w:rPr>
                                    <w:sz w:val="20"/>
                                  </w:rPr>
                                  <w:t>System closes the guarantee cover – Status of CG as ‘</w:t>
                                </w:r>
                                <w:r w:rsidRPr="00FF374F">
                                  <w:rPr>
                                    <w:b/>
                                    <w:sz w:val="20"/>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BE7C18" id="Group 38" o:spid="_x0000_s1096" style="position:absolute;left:0;text-align:left;margin-left:0;margin-top:235.5pt;width:420pt;height:66pt;z-index:251789312;mso-position-horizontal-relative:text;mso-position-vertical-relative:page;mso-width-relative:margin;mso-height-relative:margin" coordorigin="" coordsize="30765,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">
                  <v:roundrect id="Rounded Rectangle 39" o:spid="_x0000_s1097" style="position:absolute;width:11334;height:93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" fillcolor="white [3201]" strokecolor="#ffc000 [3207]" strokeweight="1pt">
                    <v:stroke joinstyle="miter"/>
                    <v:textbox>
                      <w:txbxContent>
                        <w:p w14:paraId="324F0FFD"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 xml:space="preserve">Loan Account Information </w:t>
                          </w:r>
                          <w:r>
                            <w:rPr>
                              <w:sz w:val="20"/>
                            </w:rPr>
                            <w:t xml:space="preserve">having - </w:t>
                          </w:r>
                          <w:r w:rsidRPr="00FF374F">
                            <w:rPr>
                              <w:sz w:val="20"/>
                            </w:rPr>
                            <w:t xml:space="preserve">‘Outstanding Loan Amount’ </w:t>
                          </w:r>
                          <w:r>
                            <w:rPr>
                              <w:sz w:val="20"/>
                            </w:rPr>
                            <w:t>= Zeroes Or Less Than Zeroes</w:t>
                          </w:r>
                        </w:p>
                      </w:txbxContent>
                    </v:textbox>
                  </v:roundrect>
                  <v:roundrect id="Rounded Rectangle 40" o:spid="_x0000_s1098" style="position:absolute;left:13620;top:1905;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" fillcolor="#f3a875 [2165]" strokecolor="#ed7d31 [3205]" strokeweight=".5pt">
                    <v:fill color2="#f09558 [2613]" rotate="t" colors="0 #f7bda4;.5 #f5b195;1 #f8a581" focus="100%" type="gradient">
                      <o:fill v:ext="view" type="gradientUnscaled"/>
                    </v:fill>
                    <v:stroke joinstyle="miter"/>
                    <v:textbox>
                      <w:txbxContent>
                        <w:p w14:paraId="1E253242" w14:textId="77777777" w:rsidR="004E3325" w:rsidRPr="009166E2" w:rsidRDefault="004E3325" w:rsidP="005B0E6B">
                          <w:pPr>
                            <w:jc w:val="center"/>
                            <w:rPr>
                              <w:sz w:val="20"/>
                            </w:rPr>
                          </w:pPr>
                          <w:r>
                            <w:rPr>
                              <w:sz w:val="20"/>
                            </w:rPr>
                            <w:t>System closes the guarantee cover – Status of CG as ‘</w:t>
                          </w:r>
                          <w:r w:rsidRPr="00FF374F">
                            <w:rPr>
                              <w:b/>
                              <w:sz w:val="20"/>
                            </w:rPr>
                            <w:t>Close’</w:t>
                          </w:r>
                        </w:p>
                      </w:txbxContent>
                    </v:textbox>
                  </v:roundrect>
                  <v:shape id="Straight Arrow Connector 42" o:spid="_x0000_s1099" type="#_x0000_t32" style="position:absolute;left:11334;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" strokecolor="#ed7d31 [3205]" strokeweight=".5pt">
                    <v:stroke endarrow="block" joinstyle="miter"/>
                  </v:shape>
                  <w10:wrap type="topAndBottom" anchory="page"/>
                </v:group>
              </w:pict>
            </mc:Fallback>
          </mc:AlternateContent>
        </w:r>
        <w:r w:rsidRPr="00995B2F" w:rsidDel="00F66835">
          <w:rPr>
            <w:u w:val="single"/>
          </w:rPr>
          <w:delText>Scenario 9:</w:delText>
        </w:r>
      </w:del>
    </w:p>
    <w:p w14:paraId="237B1875" w14:textId="77777777" w:rsidR="005B0E6B" w:rsidRDefault="005B0E6B" w:rsidP="005B0E6B">
      <w:pPr>
        <w:jc w:val="both"/>
      </w:pPr>
    </w:p>
    <w:p w14:paraId="4465F986" w14:textId="77777777" w:rsidR="005B0E6B" w:rsidRDefault="005B0E6B" w:rsidP="005B0E6B">
      <w:pPr>
        <w:jc w:val="both"/>
      </w:pPr>
      <w:r>
        <w:t>Continuity of CG is NOT Allowed for following Cases:</w:t>
      </w:r>
    </w:p>
    <w:p w14:paraId="17226C4A" w14:textId="77777777" w:rsidR="005B0E6B" w:rsidRDefault="005B0E6B" w:rsidP="005B0E6B">
      <w:pPr>
        <w:pStyle w:val="ListParagraph"/>
        <w:numPr>
          <w:ilvl w:val="0"/>
          <w:numId w:val="7"/>
        </w:numPr>
        <w:jc w:val="both"/>
      </w:pPr>
      <w:r>
        <w:t>Guarantee Cover ‘Not Issued’</w:t>
      </w:r>
    </w:p>
    <w:p w14:paraId="1EA107DC" w14:textId="77777777" w:rsidR="005B0E6B" w:rsidRDefault="005B0E6B" w:rsidP="005B0E6B">
      <w:pPr>
        <w:pStyle w:val="ListParagraph"/>
        <w:numPr>
          <w:ilvl w:val="0"/>
          <w:numId w:val="7"/>
        </w:numPr>
        <w:jc w:val="both"/>
      </w:pPr>
      <w:r>
        <w:t xml:space="preserve">Guarantee who has reported </w:t>
      </w:r>
      <w:r w:rsidRPr="0006350F">
        <w:t>‘Outstanding Loan Amount’</w:t>
      </w:r>
      <w:r>
        <w:t xml:space="preserve"> as Zeroes</w:t>
      </w:r>
    </w:p>
    <w:p w14:paraId="22B74682" w14:textId="77777777" w:rsidR="005B0E6B" w:rsidRDefault="005B0E6B" w:rsidP="005B0E6B">
      <w:pPr>
        <w:pStyle w:val="ListParagraph"/>
        <w:numPr>
          <w:ilvl w:val="0"/>
          <w:numId w:val="7"/>
        </w:numPr>
        <w:jc w:val="both"/>
      </w:pPr>
      <w:r>
        <w:t>CG whose claims has been lodged by MLI</w:t>
      </w:r>
    </w:p>
    <w:p w14:paraId="6C18BCEB" w14:textId="77777777" w:rsidR="005B0E6B" w:rsidRDefault="005B0E6B" w:rsidP="005B0E6B">
      <w:pPr>
        <w:pStyle w:val="ListParagraph"/>
        <w:numPr>
          <w:ilvl w:val="0"/>
          <w:numId w:val="7"/>
        </w:numPr>
      </w:pPr>
      <w:r>
        <w:t>Queries for Claims &amp; Resolution</w:t>
      </w:r>
    </w:p>
    <w:p w14:paraId="0C147F75" w14:textId="77777777" w:rsidR="005B0E6B" w:rsidRDefault="005B0E6B" w:rsidP="005B0E6B">
      <w:pPr>
        <w:pStyle w:val="ListParagraph"/>
        <w:numPr>
          <w:ilvl w:val="0"/>
          <w:numId w:val="7"/>
        </w:numPr>
      </w:pPr>
      <w:r>
        <w:t>Claims Reject/Approve</w:t>
      </w:r>
    </w:p>
    <w:p w14:paraId="096A5731" w14:textId="77777777" w:rsidR="005B0E6B" w:rsidRDefault="005B0E6B" w:rsidP="005B0E6B">
      <w:pPr>
        <w:pStyle w:val="ListParagraph"/>
        <w:numPr>
          <w:ilvl w:val="0"/>
          <w:numId w:val="7"/>
        </w:numPr>
      </w:pPr>
      <w:r>
        <w:t>Auto Approval of Claims (This is a configurable parameter. For example if this parameter has value INR 10,000/- then for the claims less than or equal to INR 10,000/- will be settled automatically)</w:t>
      </w:r>
    </w:p>
    <w:p w14:paraId="4F9FA24E" w14:textId="77777777" w:rsidR="005B0E6B" w:rsidRDefault="005B0E6B" w:rsidP="005B0E6B">
      <w:pPr>
        <w:pStyle w:val="ListParagraph"/>
        <w:numPr>
          <w:ilvl w:val="0"/>
          <w:numId w:val="7"/>
        </w:numPr>
      </w:pPr>
      <w:r>
        <w:t>Claim Settlement (1</w:t>
      </w:r>
      <w:r w:rsidRPr="00E24583">
        <w:rPr>
          <w:vertAlign w:val="superscript"/>
        </w:rPr>
        <w:t>st</w:t>
      </w:r>
      <w:r>
        <w:t xml:space="preserve"> and Final)</w:t>
      </w:r>
    </w:p>
    <w:p w14:paraId="3A226A52" w14:textId="77777777" w:rsidR="005B0E6B" w:rsidRDefault="005B0E6B" w:rsidP="005B0E6B">
      <w:pPr>
        <w:pStyle w:val="ListParagraph"/>
        <w:numPr>
          <w:ilvl w:val="0"/>
          <w:numId w:val="7"/>
        </w:numPr>
      </w:pPr>
      <w:r>
        <w:t>Post Claim Recoveries</w:t>
      </w:r>
    </w:p>
    <w:p w14:paraId="5555996A" w14:textId="77777777" w:rsidR="005B0E6B" w:rsidRDefault="005B0E6B" w:rsidP="005B0E6B">
      <w:pPr>
        <w:pStyle w:val="ListParagraph"/>
        <w:numPr>
          <w:ilvl w:val="0"/>
          <w:numId w:val="7"/>
        </w:numPr>
      </w:pPr>
      <w:r>
        <w:t>Closures</w:t>
      </w:r>
    </w:p>
    <w:p w14:paraId="4FEB583D" w14:textId="77777777" w:rsidR="005B0E6B" w:rsidRDefault="005B0E6B" w:rsidP="005B0E6B">
      <w:pPr>
        <w:pStyle w:val="ListParagraph"/>
        <w:numPr>
          <w:ilvl w:val="0"/>
          <w:numId w:val="7"/>
        </w:numPr>
      </w:pPr>
      <w:r>
        <w:t>Revoke (by NCGTC user)</w:t>
      </w:r>
    </w:p>
    <w:p w14:paraId="12A5091C" w14:textId="77777777" w:rsidR="005B0E6B" w:rsidRPr="00FC032F" w:rsidRDefault="005B0E6B" w:rsidP="005B0E6B">
      <w:pPr>
        <w:pStyle w:val="ListParagraph"/>
      </w:pPr>
    </w:p>
    <w:p w14:paraId="605B2EB1"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03" w:name="_Toc473636741"/>
      <w:bookmarkStart w:id="904" w:name="_Toc483691730"/>
      <w:r>
        <w:rPr>
          <w:rFonts w:ascii="Trebuchet MS" w:hAnsi="Trebuchet MS"/>
          <w:b/>
          <w:bCs/>
          <w:color w:val="000000" w:themeColor="text1"/>
          <w:szCs w:val="22"/>
        </w:rPr>
        <w:t>Input File Content to Staging Area</w:t>
      </w:r>
      <w:bookmarkEnd w:id="903"/>
      <w:bookmarkEnd w:id="904"/>
    </w:p>
    <w:p w14:paraId="251B2CFF" w14:textId="77777777" w:rsidR="005B0E6B" w:rsidRDefault="005B0E6B" w:rsidP="005B0E6B">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1E99ED4F" w14:textId="77777777" w:rsidR="005B0E6B" w:rsidRDefault="005B0E6B" w:rsidP="005B0E6B">
      <w:pPr>
        <w:jc w:val="both"/>
      </w:pPr>
    </w:p>
    <w:p w14:paraId="1231ABCB"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05" w:name="_Toc473636742"/>
      <w:bookmarkStart w:id="906" w:name="_Toc483691731"/>
      <w:r>
        <w:rPr>
          <w:rFonts w:ascii="Trebuchet MS" w:hAnsi="Trebuchet MS"/>
          <w:b/>
          <w:bCs/>
          <w:color w:val="000000" w:themeColor="text1"/>
          <w:szCs w:val="22"/>
        </w:rPr>
        <w:t>Eligibility Criteria Checks</w:t>
      </w:r>
      <w:bookmarkEnd w:id="905"/>
      <w:bookmarkEnd w:id="906"/>
    </w:p>
    <w:p w14:paraId="16985826" w14:textId="77777777" w:rsidR="005B0E6B" w:rsidRDefault="005B0E6B" w:rsidP="005B0E6B">
      <w:pPr>
        <w:jc w:val="both"/>
      </w:pPr>
      <w:r>
        <w:t xml:space="preserve">Following checks are performed on each MLI Loan Accounts to ascertain their eligibility for continuing credit guarantees. Approved Input file will be processed for each record and the record will be </w:t>
      </w:r>
      <w:r w:rsidRPr="00344D99">
        <w:rPr>
          <w:i/>
          <w:u w:val="single"/>
        </w:rPr>
        <w:t>REJECTED if</w:t>
      </w:r>
      <w:r>
        <w:t>:</w:t>
      </w:r>
    </w:p>
    <w:p w14:paraId="3E2E1E77" w14:textId="77777777" w:rsidR="00157983" w:rsidRPr="00B05699" w:rsidRDefault="00157983" w:rsidP="00157983">
      <w:pPr>
        <w:pStyle w:val="ListParagraph"/>
        <w:numPr>
          <w:ilvl w:val="0"/>
          <w:numId w:val="13"/>
        </w:numPr>
        <w:jc w:val="both"/>
        <w:rPr>
          <w:i/>
        </w:rPr>
      </w:pPr>
      <w:r w:rsidRPr="00B05699">
        <w:lastRenderedPageBreak/>
        <w:t>The ‘Loan Account Number’ for a particular Loan Account specified in same input file presented by MLI is checked within the same input file first AND then, the ‘Customer ID’. Here there are two possibilities for Rejection –</w:t>
      </w:r>
      <w:r w:rsidRPr="00B05699">
        <w:rPr>
          <w:i/>
        </w:rPr>
        <w:t xml:space="preserve"> </w:t>
      </w:r>
    </w:p>
    <w:p w14:paraId="0A539BE5" w14:textId="77777777" w:rsidR="00157983" w:rsidRPr="00B05699" w:rsidRDefault="00157983" w:rsidP="00157983">
      <w:pPr>
        <w:pStyle w:val="ListParagraph"/>
        <w:numPr>
          <w:ilvl w:val="1"/>
          <w:numId w:val="13"/>
        </w:numPr>
        <w:jc w:val="both"/>
      </w:pPr>
      <w:r w:rsidRPr="00B05699">
        <w:t>If both Customer Id and MLI Loan Account exists in the input file, then – this loan record will be rejected as ‘Duplicate Customer Id and Loan Account No. in same input file’.</w:t>
      </w:r>
    </w:p>
    <w:p w14:paraId="449044E8" w14:textId="77777777" w:rsidR="00157983" w:rsidRDefault="00157983" w:rsidP="00157983">
      <w:pPr>
        <w:pStyle w:val="ListParagraph"/>
        <w:numPr>
          <w:ilvl w:val="1"/>
          <w:numId w:val="13"/>
        </w:numPr>
        <w:jc w:val="both"/>
      </w:pPr>
      <w:r w:rsidRPr="00B05699">
        <w:t>If Only Loan Account No. matches, then – this loan account will be rejected as ‘Same Loan Account has Multiple Customer’s in same input file’.</w:t>
      </w:r>
    </w:p>
    <w:p w14:paraId="6DB05245" w14:textId="1C08A21B" w:rsidR="00157983" w:rsidRPr="00B05699" w:rsidRDefault="00157983" w:rsidP="00157983">
      <w:pPr>
        <w:pStyle w:val="ListParagraph"/>
        <w:numPr>
          <w:ilvl w:val="0"/>
          <w:numId w:val="13"/>
        </w:numPr>
        <w:jc w:val="both"/>
        <w:rPr>
          <w:i/>
        </w:rPr>
      </w:pPr>
      <w:r w:rsidRPr="00B05699">
        <w:t>The ‘Loan Account Number’ specified for a particular Loan Account is checked for a given ‘MLI AND then the ‘Customer ID’ is checked. Here there are two possibilities for Rejection –</w:t>
      </w:r>
      <w:r w:rsidRPr="00B05699">
        <w:rPr>
          <w:i/>
        </w:rPr>
        <w:t xml:space="preserve"> </w:t>
      </w:r>
    </w:p>
    <w:p w14:paraId="205100AD" w14:textId="643628F8" w:rsidR="00157983" w:rsidRPr="00B05699" w:rsidRDefault="00157983" w:rsidP="00157983">
      <w:pPr>
        <w:pStyle w:val="ListParagraph"/>
        <w:numPr>
          <w:ilvl w:val="1"/>
          <w:numId w:val="13"/>
        </w:numPr>
        <w:jc w:val="both"/>
      </w:pPr>
      <w:r w:rsidRPr="00B05699">
        <w:t>If both Customer Id</w:t>
      </w:r>
      <w:r>
        <w:t xml:space="preserve"> and Loan Account No. e</w:t>
      </w:r>
      <w:r w:rsidRPr="00B05699">
        <w:t xml:space="preserve">xists in the database </w:t>
      </w:r>
      <w:r w:rsidRPr="000D3E04">
        <w:t>such that the</w:t>
      </w:r>
      <w:r>
        <w:t xml:space="preserve"> </w:t>
      </w:r>
      <w:r w:rsidRPr="000D3E04">
        <w:t xml:space="preserve">CG Issue </w:t>
      </w:r>
      <w:r>
        <w:t>Start Date and CG Issue End Date is for the current FY. Then this record is rejected with message ‘Loan A/c is already received in this FY’</w:t>
      </w:r>
    </w:p>
    <w:p w14:paraId="5E93BDFE" w14:textId="3CE50E28" w:rsidR="00157983" w:rsidRDefault="00157983" w:rsidP="00157983">
      <w:pPr>
        <w:pStyle w:val="ListParagraph"/>
        <w:numPr>
          <w:ilvl w:val="1"/>
          <w:numId w:val="13"/>
        </w:numPr>
        <w:jc w:val="both"/>
      </w:pPr>
      <w:r w:rsidRPr="00B05699">
        <w:t>If Only Loan Account No. matches, then – this loan account will be rejected as ‘Same Loan Account has Multiple Customer’s</w:t>
      </w:r>
    </w:p>
    <w:p w14:paraId="64ECAE9C" w14:textId="446F664E" w:rsidR="00157983" w:rsidRDefault="00157983" w:rsidP="00157983">
      <w:pPr>
        <w:pStyle w:val="ListParagraph"/>
        <w:numPr>
          <w:ilvl w:val="0"/>
          <w:numId w:val="13"/>
        </w:numPr>
        <w:jc w:val="both"/>
      </w:pPr>
      <w:r w:rsidRPr="00793174">
        <w:t xml:space="preserve">The </w:t>
      </w:r>
      <w:r>
        <w:t xml:space="preserve">MLI </w:t>
      </w:r>
      <w:del w:id="907" w:author="Sachin Patange" w:date="2017-04-30T12:04:00Z">
        <w:r w:rsidDel="002F4E9D">
          <w:delText xml:space="preserve">AND Customer Id </w:delText>
        </w:r>
      </w:del>
      <w:r>
        <w:t xml:space="preserve">AND Account No. </w:t>
      </w:r>
      <w:r w:rsidRPr="00793174">
        <w:t xml:space="preserve">for a particular </w:t>
      </w:r>
      <w:r>
        <w:t xml:space="preserve">borrower </w:t>
      </w:r>
      <w:r w:rsidRPr="00793174">
        <w:t xml:space="preserve">specified in </w:t>
      </w:r>
      <w:r w:rsidRPr="00D029E9">
        <w:rPr>
          <w:u w:val="single"/>
        </w:rPr>
        <w:t>input file</w:t>
      </w:r>
      <w:r w:rsidRPr="00793174">
        <w:t xml:space="preserve"> presented by MLI is checked </w:t>
      </w:r>
      <w:r>
        <w:t xml:space="preserve">in the CG Issuance Table, </w:t>
      </w:r>
      <w:r w:rsidRPr="003F5C33">
        <w:t xml:space="preserve">If </w:t>
      </w:r>
      <w:del w:id="908" w:author="Sachin Patange" w:date="2017-04-30T12:05:00Z">
        <w:r w:rsidRPr="003F5C33" w:rsidDel="002F4E9D">
          <w:delText>Customer Id</w:delText>
        </w:r>
      </w:del>
      <w:ins w:id="909" w:author="Sachin Patange" w:date="2017-04-30T12:05:00Z">
        <w:r w:rsidR="002F4E9D">
          <w:t>Record</w:t>
        </w:r>
      </w:ins>
      <w:r w:rsidRPr="003F5C33">
        <w:t xml:space="preserve"> </w:t>
      </w:r>
      <w:r>
        <w:t xml:space="preserve">DOES NOT </w:t>
      </w:r>
      <w:r w:rsidRPr="003F5C33">
        <w:t xml:space="preserve">exists </w:t>
      </w:r>
      <w:r>
        <w:t>therein</w:t>
      </w:r>
      <w:r w:rsidRPr="003F5C33">
        <w:t>, th</w:t>
      </w:r>
      <w:r>
        <w:t>e</w:t>
      </w:r>
      <w:r w:rsidRPr="003F5C33">
        <w:t>n –</w:t>
      </w:r>
      <w:r>
        <w:t>The record for t</w:t>
      </w:r>
      <w:r w:rsidRPr="003F5C33">
        <w:t xml:space="preserve">his </w:t>
      </w:r>
      <w:r>
        <w:t xml:space="preserve">customer id </w:t>
      </w:r>
      <w:r w:rsidRPr="003F5C33">
        <w:t>will be rejected as ‘</w:t>
      </w:r>
      <w:del w:id="910" w:author="Sachin Patange" w:date="2017-04-30T12:05:00Z">
        <w:r w:rsidDel="002F4E9D">
          <w:delText>Customer ID</w:delText>
        </w:r>
      </w:del>
      <w:ins w:id="911" w:author="Sachin Patange" w:date="2017-04-30T12:05:00Z">
        <w:r w:rsidR="002F4E9D">
          <w:t>Record</w:t>
        </w:r>
      </w:ins>
      <w:r>
        <w:t xml:space="preserve"> does not exist in Table for Continuity’.</w:t>
      </w:r>
    </w:p>
    <w:p w14:paraId="66F381BE" w14:textId="77777777" w:rsidR="00157983" w:rsidRPr="0024503C" w:rsidRDefault="00157983" w:rsidP="00157983">
      <w:pPr>
        <w:pStyle w:val="ListParagraph"/>
        <w:numPr>
          <w:ilvl w:val="0"/>
          <w:numId w:val="13"/>
        </w:numPr>
        <w:jc w:val="both"/>
      </w:pPr>
      <w:r w:rsidRPr="0024503C">
        <w:t>For Term Loans (i.e. Loans with Loan Type ‘1’):</w:t>
      </w:r>
    </w:p>
    <w:p w14:paraId="26C54585" w14:textId="77777777" w:rsidR="00157983" w:rsidRPr="0024503C" w:rsidRDefault="00157983" w:rsidP="00157983">
      <w:pPr>
        <w:pStyle w:val="ListParagraph"/>
        <w:numPr>
          <w:ilvl w:val="1"/>
          <w:numId w:val="13"/>
        </w:numPr>
        <w:jc w:val="both"/>
      </w:pPr>
      <w:r w:rsidRPr="0024503C">
        <w:t xml:space="preserve">The </w:t>
      </w:r>
      <w:r w:rsidRPr="0070664E">
        <w:t>Modified Sanctioned Loan Amount/Limit - Fund Based</w:t>
      </w:r>
      <w:r w:rsidRPr="0024503C">
        <w:t xml:space="preserve"> amount is EQUAL TO </w:t>
      </w:r>
      <w:r>
        <w:t>ZERO OR LESS THAN ZERO</w:t>
      </w:r>
    </w:p>
    <w:p w14:paraId="7908BD94" w14:textId="77777777" w:rsidR="00157983" w:rsidRDefault="00157983" w:rsidP="00157983">
      <w:pPr>
        <w:pStyle w:val="ListParagraph"/>
        <w:numPr>
          <w:ilvl w:val="1"/>
          <w:numId w:val="13"/>
        </w:numPr>
        <w:jc w:val="both"/>
      </w:pPr>
      <w:r w:rsidRPr="0024503C">
        <w:t xml:space="preserve">The </w:t>
      </w:r>
      <w:r w:rsidRPr="0070664E">
        <w:t xml:space="preserve">Modified Sanctioned Loan Amount/Limit </w:t>
      </w:r>
      <w:r>
        <w:t>–</w:t>
      </w:r>
      <w:r w:rsidRPr="0070664E">
        <w:t xml:space="preserve"> </w:t>
      </w:r>
      <w:r>
        <w:t xml:space="preserve">Non </w:t>
      </w:r>
      <w:r w:rsidRPr="0070664E">
        <w:t>Fund Based</w:t>
      </w:r>
      <w:r w:rsidRPr="0024503C">
        <w:t xml:space="preserve"> amount is GREATER THAN ZERO</w:t>
      </w:r>
    </w:p>
    <w:p w14:paraId="5F5DD4CB" w14:textId="77777777" w:rsidR="00157983" w:rsidRPr="0024503C" w:rsidRDefault="00157983" w:rsidP="00157983">
      <w:pPr>
        <w:pStyle w:val="ListParagraph"/>
        <w:numPr>
          <w:ilvl w:val="1"/>
          <w:numId w:val="13"/>
        </w:numPr>
        <w:jc w:val="both"/>
      </w:pPr>
      <w:r>
        <w:t xml:space="preserve">Comparing with immediate previous record, if presented </w:t>
      </w:r>
      <w:r w:rsidRPr="0070664E">
        <w:t>Modified Sanctioned Loan Amount/Limit - Fund Based</w:t>
      </w:r>
      <w:r>
        <w:t xml:space="preserve"> is Less than </w:t>
      </w:r>
      <w:r w:rsidRPr="0070664E">
        <w:t>Modified Sanctioned Loan Amount/Limit - Fund Based</w:t>
      </w:r>
      <w:r>
        <w:t xml:space="preserve"> OR Total </w:t>
      </w:r>
      <w:r w:rsidRPr="0070664E">
        <w:t>Sanctioned Loan Amount/Limit - Fund Based</w:t>
      </w:r>
      <w:r>
        <w:t xml:space="preserve"> (whichever is present). </w:t>
      </w:r>
    </w:p>
    <w:p w14:paraId="2DB95DAB" w14:textId="77777777" w:rsidR="00157983" w:rsidRPr="0024503C" w:rsidRDefault="00157983" w:rsidP="00157983">
      <w:pPr>
        <w:pStyle w:val="ListParagraph"/>
        <w:numPr>
          <w:ilvl w:val="0"/>
          <w:numId w:val="13"/>
        </w:numPr>
        <w:jc w:val="both"/>
      </w:pPr>
      <w:r w:rsidRPr="0024503C">
        <w:t>For Working Capital Loans (i.e. Loans with Loan Type ‘2’):</w:t>
      </w:r>
    </w:p>
    <w:p w14:paraId="3B4B2E81" w14:textId="77777777" w:rsidR="00157983" w:rsidRDefault="00157983" w:rsidP="00157983">
      <w:pPr>
        <w:pStyle w:val="ListParagraph"/>
        <w:numPr>
          <w:ilvl w:val="1"/>
          <w:numId w:val="13"/>
        </w:numPr>
        <w:jc w:val="both"/>
      </w:pPr>
      <w:r w:rsidRPr="0024503C">
        <w:t xml:space="preserve">The </w:t>
      </w:r>
      <w:r>
        <w:t>Modified</w:t>
      </w:r>
      <w:r w:rsidRPr="0024503C">
        <w:t xml:space="preserve"> Sanctioned Loan Amount/Limit - Fund Based amount </w:t>
      </w:r>
      <w:r>
        <w:t>AND Modified</w:t>
      </w:r>
      <w:r w:rsidRPr="0024503C">
        <w:t xml:space="preserve"> Sanctioned Loan Amount/Limit – Non Fund Based amount is EQUAL TO ZERO OR LESS THAN ZERO</w:t>
      </w:r>
    </w:p>
    <w:p w14:paraId="4E43EC58" w14:textId="77777777" w:rsidR="00157983" w:rsidRPr="0024503C" w:rsidRDefault="00157983" w:rsidP="00157983">
      <w:pPr>
        <w:pStyle w:val="ListParagraph"/>
        <w:numPr>
          <w:ilvl w:val="1"/>
          <w:numId w:val="13"/>
        </w:numPr>
        <w:jc w:val="both"/>
      </w:pPr>
      <w:r w:rsidRPr="0024503C">
        <w:t xml:space="preserve">The </w:t>
      </w:r>
      <w:r>
        <w:t>Modified</w:t>
      </w:r>
      <w:r w:rsidRPr="0024503C">
        <w:t xml:space="preserve"> Sanctioned Loan Amount/Limit - Fund Based amount is LESS THAN ZERO </w:t>
      </w:r>
    </w:p>
    <w:p w14:paraId="1ECED1E0" w14:textId="77777777" w:rsidR="00157983" w:rsidRPr="0024503C" w:rsidRDefault="00157983" w:rsidP="00157983">
      <w:pPr>
        <w:pStyle w:val="ListParagraph"/>
        <w:numPr>
          <w:ilvl w:val="1"/>
          <w:numId w:val="13"/>
        </w:numPr>
        <w:jc w:val="both"/>
      </w:pPr>
      <w:r w:rsidRPr="0024503C">
        <w:t xml:space="preserve">The </w:t>
      </w:r>
      <w:r>
        <w:t>Modified</w:t>
      </w:r>
      <w:r w:rsidRPr="0024503C">
        <w:t xml:space="preserve"> Sanctioned Loan Amount/Limit – Non Fund Based amount is LESS THAN ZERO</w:t>
      </w:r>
    </w:p>
    <w:p w14:paraId="7F56330C" w14:textId="77777777" w:rsidR="00157983" w:rsidRPr="00EF47B7" w:rsidRDefault="00157983" w:rsidP="00157983">
      <w:pPr>
        <w:pStyle w:val="ListParagraph"/>
        <w:numPr>
          <w:ilvl w:val="0"/>
          <w:numId w:val="13"/>
        </w:numPr>
        <w:jc w:val="both"/>
      </w:pPr>
      <w:r w:rsidRPr="00EF47B7">
        <w:t>Date of Modified Sanctioned Loan Amount/Limit: The ‘Date of Modified Sanctioned Loan Amount/Limit’ is rejected if:</w:t>
      </w:r>
    </w:p>
    <w:tbl>
      <w:tblPr>
        <w:tblStyle w:val="GridTable4-Accent4"/>
        <w:tblW w:w="9298" w:type="dxa"/>
        <w:tblInd w:w="607"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1008"/>
        <w:gridCol w:w="1980"/>
        <w:gridCol w:w="1743"/>
        <w:gridCol w:w="1857"/>
        <w:gridCol w:w="2710"/>
      </w:tblGrid>
      <w:tr w:rsidR="00157983" w:rsidRPr="00FE02F7" w14:paraId="229C015D" w14:textId="77777777" w:rsidTr="00F66835">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008" w:type="dxa"/>
            <w:vMerge w:val="restart"/>
            <w:tcBorders>
              <w:top w:val="none" w:sz="0" w:space="0" w:color="auto"/>
              <w:left w:val="none" w:sz="0" w:space="0" w:color="auto"/>
              <w:bottom w:val="none" w:sz="0" w:space="0" w:color="auto"/>
              <w:right w:val="none" w:sz="0" w:space="0" w:color="auto"/>
            </w:tcBorders>
          </w:tcPr>
          <w:p w14:paraId="28F147CD" w14:textId="77777777" w:rsidR="00157983" w:rsidRPr="00FE02F7" w:rsidRDefault="00157983" w:rsidP="00F66835">
            <w:pPr>
              <w:rPr>
                <w:sz w:val="20"/>
              </w:rPr>
            </w:pPr>
            <w:r w:rsidRPr="00FE02F7">
              <w:rPr>
                <w:sz w:val="20"/>
              </w:rPr>
              <w:t>S. No.</w:t>
            </w:r>
          </w:p>
        </w:tc>
        <w:tc>
          <w:tcPr>
            <w:tcW w:w="3723" w:type="dxa"/>
            <w:gridSpan w:val="2"/>
            <w:tcBorders>
              <w:top w:val="none" w:sz="0" w:space="0" w:color="auto"/>
              <w:left w:val="none" w:sz="0" w:space="0" w:color="auto"/>
              <w:bottom w:val="none" w:sz="0" w:space="0" w:color="auto"/>
              <w:right w:val="none" w:sz="0" w:space="0" w:color="auto"/>
            </w:tcBorders>
          </w:tcPr>
          <w:p w14:paraId="4B5C4170" w14:textId="77777777" w:rsidR="00157983" w:rsidRPr="00FE02F7" w:rsidRDefault="00157983" w:rsidP="00F66835">
            <w:pPr>
              <w:jc w:val="center"/>
              <w:cnfStyle w:val="100000000000" w:firstRow="1" w:lastRow="0" w:firstColumn="0" w:lastColumn="0" w:oddVBand="0" w:evenVBand="0" w:oddHBand="0" w:evenHBand="0" w:firstRowFirstColumn="0" w:firstRowLastColumn="0" w:lastRowFirstColumn="0" w:lastRowLastColumn="0"/>
              <w:rPr>
                <w:sz w:val="20"/>
              </w:rPr>
            </w:pPr>
            <w:r w:rsidRPr="00FE02F7">
              <w:rPr>
                <w:sz w:val="20"/>
              </w:rPr>
              <w:t xml:space="preserve">Latest Record in </w:t>
            </w:r>
            <w:r>
              <w:rPr>
                <w:sz w:val="20"/>
              </w:rPr>
              <w:t>CG Database for Given Loan Account</w:t>
            </w:r>
            <w:r>
              <w:rPr>
                <w:sz w:val="20"/>
                <w:vertAlign w:val="superscript"/>
              </w:rPr>
              <w:t>1</w:t>
            </w:r>
          </w:p>
        </w:tc>
        <w:tc>
          <w:tcPr>
            <w:tcW w:w="4567" w:type="dxa"/>
            <w:gridSpan w:val="2"/>
            <w:tcBorders>
              <w:top w:val="none" w:sz="0" w:space="0" w:color="auto"/>
              <w:left w:val="none" w:sz="0" w:space="0" w:color="auto"/>
              <w:bottom w:val="none" w:sz="0" w:space="0" w:color="auto"/>
              <w:right w:val="none" w:sz="0" w:space="0" w:color="auto"/>
            </w:tcBorders>
          </w:tcPr>
          <w:p w14:paraId="2D4747D8" w14:textId="77777777" w:rsidR="00157983" w:rsidRPr="00FE02F7" w:rsidRDefault="00157983" w:rsidP="00F66835">
            <w:pPr>
              <w:jc w:val="center"/>
              <w:cnfStyle w:val="100000000000" w:firstRow="1" w:lastRow="0" w:firstColumn="0" w:lastColumn="0" w:oddVBand="0" w:evenVBand="0" w:oddHBand="0" w:evenHBand="0" w:firstRowFirstColumn="0" w:firstRowLastColumn="0" w:lastRowFirstColumn="0" w:lastRowLastColumn="0"/>
              <w:rPr>
                <w:sz w:val="20"/>
              </w:rPr>
            </w:pPr>
            <w:r w:rsidRPr="00FE02F7">
              <w:rPr>
                <w:sz w:val="20"/>
              </w:rPr>
              <w:t>Record In Input File</w:t>
            </w:r>
          </w:p>
        </w:tc>
      </w:tr>
      <w:tr w:rsidR="00157983" w:rsidRPr="00FE02F7" w14:paraId="007903A2" w14:textId="77777777" w:rsidTr="00F66835">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008" w:type="dxa"/>
            <w:vMerge/>
          </w:tcPr>
          <w:p w14:paraId="55ED02BC" w14:textId="77777777" w:rsidR="00157983" w:rsidRPr="00FE02F7" w:rsidRDefault="00157983" w:rsidP="00F66835">
            <w:pPr>
              <w:rPr>
                <w:sz w:val="20"/>
              </w:rPr>
            </w:pPr>
          </w:p>
        </w:tc>
        <w:tc>
          <w:tcPr>
            <w:tcW w:w="1980" w:type="dxa"/>
            <w:shd w:val="clear" w:color="auto" w:fill="FFC000" w:themeFill="accent4"/>
          </w:tcPr>
          <w:p w14:paraId="008EB7C0" w14:textId="77777777" w:rsidR="00157983" w:rsidRDefault="00157983" w:rsidP="00F66835">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Pr>
                <w:b/>
                <w:color w:val="FFFFFF" w:themeColor="background1"/>
                <w:sz w:val="20"/>
              </w:rPr>
              <w:t xml:space="preserve">Summation of </w:t>
            </w:r>
            <w:r w:rsidRPr="004274BD">
              <w:rPr>
                <w:b/>
                <w:color w:val="FFFFFF" w:themeColor="background1"/>
                <w:sz w:val="20"/>
              </w:rPr>
              <w:t>Modified Sanctioned Loan Amount/Limit - Fund Based</w:t>
            </w:r>
            <w:r>
              <w:rPr>
                <w:b/>
                <w:color w:val="FFFFFF" w:themeColor="background1"/>
                <w:sz w:val="20"/>
              </w:rPr>
              <w:t xml:space="preserve"> AND </w:t>
            </w:r>
            <w:r w:rsidRPr="004274BD">
              <w:rPr>
                <w:b/>
                <w:color w:val="FFFFFF" w:themeColor="background1"/>
                <w:sz w:val="20"/>
              </w:rPr>
              <w:t xml:space="preserve">Modified Sanctioned Loan Amount/Limit </w:t>
            </w:r>
            <w:r>
              <w:rPr>
                <w:b/>
                <w:color w:val="FFFFFF" w:themeColor="background1"/>
                <w:sz w:val="20"/>
              </w:rPr>
              <w:t>–</w:t>
            </w:r>
            <w:r w:rsidRPr="004274BD">
              <w:rPr>
                <w:b/>
                <w:color w:val="FFFFFF" w:themeColor="background1"/>
                <w:sz w:val="20"/>
              </w:rPr>
              <w:t xml:space="preserve"> </w:t>
            </w:r>
            <w:r>
              <w:rPr>
                <w:b/>
                <w:color w:val="FFFFFF" w:themeColor="background1"/>
                <w:sz w:val="20"/>
              </w:rPr>
              <w:t xml:space="preserve">Non </w:t>
            </w:r>
            <w:r w:rsidRPr="004274BD">
              <w:rPr>
                <w:b/>
                <w:color w:val="FFFFFF" w:themeColor="background1"/>
                <w:sz w:val="20"/>
              </w:rPr>
              <w:t>Fund Based</w:t>
            </w:r>
          </w:p>
          <w:p w14:paraId="7E2BDEDE" w14:textId="77777777" w:rsidR="00157983" w:rsidRPr="00FE02F7" w:rsidRDefault="00157983" w:rsidP="00F66835">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p>
        </w:tc>
        <w:tc>
          <w:tcPr>
            <w:tcW w:w="1743" w:type="dxa"/>
            <w:shd w:val="clear" w:color="auto" w:fill="FFC000" w:themeFill="accent4"/>
          </w:tcPr>
          <w:p w14:paraId="7411EB99" w14:textId="77777777" w:rsidR="00157983" w:rsidRPr="00FE02F7" w:rsidRDefault="00157983" w:rsidP="00F66835">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Pr>
                <w:b/>
                <w:color w:val="FFFFFF" w:themeColor="background1"/>
                <w:sz w:val="20"/>
              </w:rPr>
              <w:t>Modified Sanction Date</w:t>
            </w:r>
          </w:p>
        </w:tc>
        <w:tc>
          <w:tcPr>
            <w:tcW w:w="1857" w:type="dxa"/>
            <w:shd w:val="clear" w:color="auto" w:fill="FFC000" w:themeFill="accent4"/>
          </w:tcPr>
          <w:p w14:paraId="6E88492F" w14:textId="77777777" w:rsidR="00157983" w:rsidRDefault="00157983" w:rsidP="00F66835">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Pr>
                <w:b/>
                <w:color w:val="FFFFFF" w:themeColor="background1"/>
                <w:sz w:val="20"/>
              </w:rPr>
              <w:t xml:space="preserve">Summation of </w:t>
            </w:r>
            <w:r w:rsidRPr="004274BD">
              <w:rPr>
                <w:b/>
                <w:color w:val="FFFFFF" w:themeColor="background1"/>
                <w:sz w:val="20"/>
              </w:rPr>
              <w:t>Modified Sanctioned Loan Amount/Limit - Fund Based</w:t>
            </w:r>
            <w:r>
              <w:rPr>
                <w:b/>
                <w:color w:val="FFFFFF" w:themeColor="background1"/>
                <w:sz w:val="20"/>
              </w:rPr>
              <w:t xml:space="preserve"> AND </w:t>
            </w:r>
            <w:r w:rsidRPr="004274BD">
              <w:rPr>
                <w:b/>
                <w:color w:val="FFFFFF" w:themeColor="background1"/>
                <w:sz w:val="20"/>
              </w:rPr>
              <w:t xml:space="preserve">Modified Sanctioned Loan </w:t>
            </w:r>
            <w:r w:rsidRPr="004274BD">
              <w:rPr>
                <w:b/>
                <w:color w:val="FFFFFF" w:themeColor="background1"/>
                <w:sz w:val="20"/>
              </w:rPr>
              <w:lastRenderedPageBreak/>
              <w:t xml:space="preserve">Amount/Limit </w:t>
            </w:r>
            <w:r>
              <w:rPr>
                <w:b/>
                <w:color w:val="FFFFFF" w:themeColor="background1"/>
                <w:sz w:val="20"/>
              </w:rPr>
              <w:t>–</w:t>
            </w:r>
            <w:r w:rsidRPr="004274BD">
              <w:rPr>
                <w:b/>
                <w:color w:val="FFFFFF" w:themeColor="background1"/>
                <w:sz w:val="20"/>
              </w:rPr>
              <w:t xml:space="preserve"> </w:t>
            </w:r>
            <w:r>
              <w:rPr>
                <w:b/>
                <w:color w:val="FFFFFF" w:themeColor="background1"/>
                <w:sz w:val="20"/>
              </w:rPr>
              <w:t xml:space="preserve">Non </w:t>
            </w:r>
            <w:r w:rsidRPr="004274BD">
              <w:rPr>
                <w:b/>
                <w:color w:val="FFFFFF" w:themeColor="background1"/>
                <w:sz w:val="20"/>
              </w:rPr>
              <w:t>Fund Based</w:t>
            </w:r>
          </w:p>
          <w:p w14:paraId="7D6C92F8" w14:textId="77777777" w:rsidR="00157983" w:rsidRPr="00FE02F7" w:rsidRDefault="00157983" w:rsidP="00F66835">
            <w:pPr>
              <w:tabs>
                <w:tab w:val="center" w:pos="657"/>
              </w:tabs>
              <w:cnfStyle w:val="000000100000" w:firstRow="0" w:lastRow="0" w:firstColumn="0" w:lastColumn="0" w:oddVBand="0" w:evenVBand="0" w:oddHBand="1" w:evenHBand="0" w:firstRowFirstColumn="0" w:firstRowLastColumn="0" w:lastRowFirstColumn="0" w:lastRowLastColumn="0"/>
              <w:rPr>
                <w:b/>
                <w:color w:val="FFFFFF" w:themeColor="background1"/>
                <w:sz w:val="20"/>
              </w:rPr>
            </w:pPr>
          </w:p>
        </w:tc>
        <w:tc>
          <w:tcPr>
            <w:tcW w:w="2710" w:type="dxa"/>
            <w:shd w:val="clear" w:color="auto" w:fill="FFC000" w:themeFill="accent4"/>
          </w:tcPr>
          <w:p w14:paraId="494F40E2" w14:textId="77777777" w:rsidR="00157983" w:rsidRPr="00871D47" w:rsidRDefault="00157983" w:rsidP="00F66835">
            <w:pPr>
              <w:cnfStyle w:val="000000100000" w:firstRow="0" w:lastRow="0" w:firstColumn="0" w:lastColumn="0" w:oddVBand="0" w:evenVBand="0" w:oddHBand="1" w:evenHBand="0" w:firstRowFirstColumn="0" w:firstRowLastColumn="0" w:lastRowFirstColumn="0" w:lastRowLastColumn="0"/>
              <w:rPr>
                <w:sz w:val="20"/>
              </w:rPr>
            </w:pPr>
            <w:r>
              <w:rPr>
                <w:b/>
                <w:color w:val="FFFFFF" w:themeColor="background1"/>
                <w:sz w:val="20"/>
              </w:rPr>
              <w:lastRenderedPageBreak/>
              <w:t>Modified Sanction Date</w:t>
            </w:r>
          </w:p>
        </w:tc>
      </w:tr>
      <w:tr w:rsidR="00157983" w:rsidRPr="00FE02F7" w14:paraId="6AD8EF25" w14:textId="77777777" w:rsidTr="00F66835">
        <w:trPr>
          <w:trHeight w:val="129"/>
        </w:trPr>
        <w:tc>
          <w:tcPr>
            <w:cnfStyle w:val="001000000000" w:firstRow="0" w:lastRow="0" w:firstColumn="1" w:lastColumn="0" w:oddVBand="0" w:evenVBand="0" w:oddHBand="0" w:evenHBand="0" w:firstRowFirstColumn="0" w:firstRowLastColumn="0" w:lastRowFirstColumn="0" w:lastRowLastColumn="0"/>
            <w:tcW w:w="1008" w:type="dxa"/>
          </w:tcPr>
          <w:p w14:paraId="3D8D160C" w14:textId="77777777" w:rsidR="00157983" w:rsidRPr="00FE02F7" w:rsidRDefault="00157983" w:rsidP="00F66835">
            <w:pPr>
              <w:rPr>
                <w:sz w:val="20"/>
              </w:rPr>
            </w:pPr>
            <w:r>
              <w:rPr>
                <w:sz w:val="20"/>
              </w:rPr>
              <w:lastRenderedPageBreak/>
              <w:t>1</w:t>
            </w:r>
          </w:p>
        </w:tc>
        <w:tc>
          <w:tcPr>
            <w:tcW w:w="1980" w:type="dxa"/>
          </w:tcPr>
          <w:p w14:paraId="6893AD0A" w14:textId="77777777" w:rsidR="00157983" w:rsidRPr="00FE02F7" w:rsidRDefault="00157983" w:rsidP="00F66835">
            <w:pPr>
              <w:cnfStyle w:val="000000000000" w:firstRow="0" w:lastRow="0" w:firstColumn="0" w:lastColumn="0" w:oddVBand="0" w:evenVBand="0" w:oddHBand="0" w:evenHBand="0" w:firstRowFirstColumn="0" w:firstRowLastColumn="0" w:lastRowFirstColumn="0" w:lastRowLastColumn="0"/>
              <w:rPr>
                <w:sz w:val="20"/>
              </w:rPr>
            </w:pPr>
            <w:r>
              <w:rPr>
                <w:sz w:val="20"/>
              </w:rPr>
              <w:t>A1 (Where A1 is valid amount)</w:t>
            </w:r>
          </w:p>
        </w:tc>
        <w:tc>
          <w:tcPr>
            <w:tcW w:w="1743" w:type="dxa"/>
          </w:tcPr>
          <w:p w14:paraId="04624668" w14:textId="77777777" w:rsidR="00157983" w:rsidRPr="00FE02F7" w:rsidRDefault="00157983" w:rsidP="00F66835">
            <w:pPr>
              <w:cnfStyle w:val="000000000000" w:firstRow="0" w:lastRow="0" w:firstColumn="0" w:lastColumn="0" w:oddVBand="0" w:evenVBand="0" w:oddHBand="0" w:evenHBand="0" w:firstRowFirstColumn="0" w:firstRowLastColumn="0" w:lastRowFirstColumn="0" w:lastRowLastColumn="0"/>
              <w:rPr>
                <w:sz w:val="20"/>
              </w:rPr>
            </w:pPr>
            <w:r w:rsidRPr="00FE02F7">
              <w:rPr>
                <w:sz w:val="20"/>
              </w:rPr>
              <w:t>Valid date – D1</w:t>
            </w:r>
          </w:p>
        </w:tc>
        <w:tc>
          <w:tcPr>
            <w:tcW w:w="1857" w:type="dxa"/>
          </w:tcPr>
          <w:p w14:paraId="4933BB3A" w14:textId="77777777" w:rsidR="00157983" w:rsidRPr="00FE02F7" w:rsidRDefault="00157983" w:rsidP="00F66835">
            <w:pPr>
              <w:cnfStyle w:val="000000000000" w:firstRow="0" w:lastRow="0" w:firstColumn="0" w:lastColumn="0" w:oddVBand="0" w:evenVBand="0" w:oddHBand="0" w:evenHBand="0" w:firstRowFirstColumn="0" w:firstRowLastColumn="0" w:lastRowFirstColumn="0" w:lastRowLastColumn="0"/>
              <w:rPr>
                <w:sz w:val="20"/>
              </w:rPr>
            </w:pPr>
            <w:r>
              <w:rPr>
                <w:sz w:val="20"/>
              </w:rPr>
              <w:t>Same as A1</w:t>
            </w:r>
          </w:p>
        </w:tc>
        <w:tc>
          <w:tcPr>
            <w:tcW w:w="2710" w:type="dxa"/>
          </w:tcPr>
          <w:p w14:paraId="60A289CB" w14:textId="77777777" w:rsidR="00157983" w:rsidRPr="00854BC0" w:rsidRDefault="00157983" w:rsidP="00F6683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0"/>
              </w:rPr>
            </w:pPr>
            <w:r w:rsidRPr="00854BC0">
              <w:rPr>
                <w:sz w:val="20"/>
              </w:rPr>
              <w:t>Earlier To D1</w:t>
            </w:r>
          </w:p>
          <w:p w14:paraId="568D15E6" w14:textId="77777777" w:rsidR="00157983" w:rsidRDefault="00157983" w:rsidP="00F6683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0"/>
              </w:rPr>
            </w:pPr>
            <w:r>
              <w:rPr>
                <w:sz w:val="20"/>
              </w:rPr>
              <w:t>EXCEEDS</w:t>
            </w:r>
            <w:r w:rsidRPr="00FE02F7">
              <w:rPr>
                <w:sz w:val="20"/>
              </w:rPr>
              <w:t xml:space="preserve"> current system date</w:t>
            </w:r>
          </w:p>
          <w:p w14:paraId="7D8DFAA2" w14:textId="77777777" w:rsidR="00157983" w:rsidRPr="00AE5F3D" w:rsidRDefault="00157983" w:rsidP="00F6683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0"/>
              </w:rPr>
            </w:pPr>
            <w:r>
              <w:rPr>
                <w:sz w:val="20"/>
              </w:rPr>
              <w:t>NULL/SPACES</w:t>
            </w:r>
          </w:p>
          <w:p w14:paraId="4AD51023" w14:textId="77777777" w:rsidR="00157983" w:rsidRPr="008735BB" w:rsidRDefault="00157983" w:rsidP="00F66835">
            <w:pPr>
              <w:pStyle w:val="ListParagraph"/>
              <w:ind w:left="360"/>
              <w:cnfStyle w:val="000000000000" w:firstRow="0" w:lastRow="0" w:firstColumn="0" w:lastColumn="0" w:oddVBand="0" w:evenVBand="0" w:oddHBand="0" w:evenHBand="0" w:firstRowFirstColumn="0" w:firstRowLastColumn="0" w:lastRowFirstColumn="0" w:lastRowLastColumn="0"/>
              <w:rPr>
                <w:sz w:val="20"/>
              </w:rPr>
            </w:pPr>
          </w:p>
        </w:tc>
      </w:tr>
      <w:tr w:rsidR="00157983" w:rsidRPr="00FE02F7" w14:paraId="550CBB16" w14:textId="77777777" w:rsidTr="00F66835">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1008" w:type="dxa"/>
          </w:tcPr>
          <w:p w14:paraId="1F5B55E1" w14:textId="77777777" w:rsidR="00157983" w:rsidRPr="00FE02F7" w:rsidRDefault="00157983" w:rsidP="00F66835">
            <w:pPr>
              <w:rPr>
                <w:sz w:val="20"/>
              </w:rPr>
            </w:pPr>
            <w:r>
              <w:rPr>
                <w:sz w:val="20"/>
              </w:rPr>
              <w:t>2</w:t>
            </w:r>
          </w:p>
        </w:tc>
        <w:tc>
          <w:tcPr>
            <w:tcW w:w="1980" w:type="dxa"/>
          </w:tcPr>
          <w:p w14:paraId="0DFA60E6" w14:textId="77777777" w:rsidR="00157983" w:rsidRPr="00FE02F7" w:rsidRDefault="00157983" w:rsidP="00F66835">
            <w:pPr>
              <w:cnfStyle w:val="000000100000" w:firstRow="0" w:lastRow="0" w:firstColumn="0" w:lastColumn="0" w:oddVBand="0" w:evenVBand="0" w:oddHBand="1" w:evenHBand="0" w:firstRowFirstColumn="0" w:firstRowLastColumn="0" w:lastRowFirstColumn="0" w:lastRowLastColumn="0"/>
              <w:rPr>
                <w:sz w:val="20"/>
              </w:rPr>
            </w:pPr>
            <w:r>
              <w:rPr>
                <w:sz w:val="20"/>
              </w:rPr>
              <w:t>A1 (Where A1 is valid amount)</w:t>
            </w:r>
          </w:p>
        </w:tc>
        <w:tc>
          <w:tcPr>
            <w:tcW w:w="1743" w:type="dxa"/>
          </w:tcPr>
          <w:p w14:paraId="596407F5" w14:textId="77777777" w:rsidR="00157983" w:rsidRPr="00FE02F7" w:rsidRDefault="00157983" w:rsidP="00F66835">
            <w:pPr>
              <w:cnfStyle w:val="000000100000" w:firstRow="0" w:lastRow="0" w:firstColumn="0" w:lastColumn="0" w:oddVBand="0" w:evenVBand="0" w:oddHBand="1" w:evenHBand="0" w:firstRowFirstColumn="0" w:firstRowLastColumn="0" w:lastRowFirstColumn="0" w:lastRowLastColumn="0"/>
              <w:rPr>
                <w:sz w:val="20"/>
              </w:rPr>
            </w:pPr>
            <w:r w:rsidRPr="00FE02F7">
              <w:rPr>
                <w:sz w:val="20"/>
              </w:rPr>
              <w:t>Valid date – D1</w:t>
            </w:r>
          </w:p>
        </w:tc>
        <w:tc>
          <w:tcPr>
            <w:tcW w:w="1857" w:type="dxa"/>
          </w:tcPr>
          <w:p w14:paraId="6D9228E1" w14:textId="77777777" w:rsidR="00157983" w:rsidRPr="00FE02F7" w:rsidRDefault="00157983" w:rsidP="00F66835">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NOT </w:t>
            </w:r>
            <w:r w:rsidRPr="00FE02F7">
              <w:rPr>
                <w:sz w:val="20"/>
              </w:rPr>
              <w:t xml:space="preserve">Same as </w:t>
            </w:r>
            <w:r>
              <w:rPr>
                <w:sz w:val="20"/>
              </w:rPr>
              <w:t>A</w:t>
            </w:r>
            <w:r w:rsidRPr="00FE02F7">
              <w:rPr>
                <w:sz w:val="20"/>
              </w:rPr>
              <w:t>1</w:t>
            </w:r>
          </w:p>
        </w:tc>
        <w:tc>
          <w:tcPr>
            <w:tcW w:w="2710" w:type="dxa"/>
          </w:tcPr>
          <w:p w14:paraId="1B3728A4" w14:textId="77777777" w:rsidR="00157983" w:rsidRDefault="00157983" w:rsidP="00F6683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sidRPr="00AE5F3D">
              <w:rPr>
                <w:sz w:val="20"/>
              </w:rPr>
              <w:t>Same as D1</w:t>
            </w:r>
          </w:p>
          <w:p w14:paraId="2E1EDA72" w14:textId="77777777" w:rsidR="00157983" w:rsidRDefault="00157983" w:rsidP="00F6683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Pr>
                <w:sz w:val="20"/>
              </w:rPr>
              <w:t>Earlier To D1</w:t>
            </w:r>
          </w:p>
          <w:p w14:paraId="70AF0A19" w14:textId="77777777" w:rsidR="00157983" w:rsidRDefault="00157983" w:rsidP="00F6683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Pr>
                <w:sz w:val="20"/>
              </w:rPr>
              <w:t>EXCEEDS</w:t>
            </w:r>
            <w:r w:rsidRPr="00FE02F7">
              <w:rPr>
                <w:sz w:val="20"/>
              </w:rPr>
              <w:t xml:space="preserve"> current system date</w:t>
            </w:r>
          </w:p>
          <w:p w14:paraId="06235440" w14:textId="77777777" w:rsidR="00157983" w:rsidRPr="00AE5F3D" w:rsidRDefault="00157983" w:rsidP="00F6683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Pr>
                <w:sz w:val="20"/>
              </w:rPr>
              <w:t>NULL/SPACES</w:t>
            </w:r>
          </w:p>
          <w:p w14:paraId="1463D5C6" w14:textId="77777777" w:rsidR="00157983" w:rsidRPr="00FE02F7" w:rsidRDefault="00157983" w:rsidP="00F66835">
            <w:pPr>
              <w:jc w:val="center"/>
              <w:cnfStyle w:val="000000100000" w:firstRow="0" w:lastRow="0" w:firstColumn="0" w:lastColumn="0" w:oddVBand="0" w:evenVBand="0" w:oddHBand="1" w:evenHBand="0" w:firstRowFirstColumn="0" w:firstRowLastColumn="0" w:lastRowFirstColumn="0" w:lastRowLastColumn="0"/>
              <w:rPr>
                <w:sz w:val="20"/>
              </w:rPr>
            </w:pPr>
          </w:p>
        </w:tc>
      </w:tr>
    </w:tbl>
    <w:p w14:paraId="647210A2" w14:textId="77777777" w:rsidR="00157983" w:rsidRDefault="00157983" w:rsidP="00157983">
      <w:pPr>
        <w:pStyle w:val="ListParagraph"/>
        <w:jc w:val="both"/>
      </w:pPr>
    </w:p>
    <w:p w14:paraId="06F5084C" w14:textId="77777777" w:rsidR="00157983" w:rsidRPr="0024503C" w:rsidRDefault="00157983" w:rsidP="00157983">
      <w:pPr>
        <w:pStyle w:val="ListParagraph"/>
        <w:numPr>
          <w:ilvl w:val="0"/>
          <w:numId w:val="13"/>
        </w:numPr>
        <w:jc w:val="both"/>
      </w:pPr>
      <w:r w:rsidRPr="0024503C">
        <w:t xml:space="preserve">For </w:t>
      </w:r>
      <w:r>
        <w:t xml:space="preserve">Term Loans </w:t>
      </w:r>
      <w:r w:rsidRPr="0024503C">
        <w:t>(i.e. Loans with Loan Type ‘</w:t>
      </w:r>
      <w:r>
        <w:t>1</w:t>
      </w:r>
      <w:r w:rsidRPr="0024503C">
        <w:t>’):</w:t>
      </w:r>
    </w:p>
    <w:p w14:paraId="014BFF3D" w14:textId="2945CDBE" w:rsidR="00157983" w:rsidRDefault="00157983" w:rsidP="00157983">
      <w:pPr>
        <w:pStyle w:val="ListParagraph"/>
        <w:numPr>
          <w:ilvl w:val="0"/>
          <w:numId w:val="34"/>
        </w:numPr>
        <w:jc w:val="both"/>
      </w:pPr>
      <w:r>
        <w:t>The ‘</w:t>
      </w:r>
      <w:r w:rsidRPr="008C6CC6">
        <w:t>Outstanding Loan Amount</w:t>
      </w:r>
      <w:r>
        <w:t xml:space="preserve">’ IS </w:t>
      </w:r>
      <w:del w:id="912" w:author="Sachin Patange" w:date="2017-05-11T12:10:00Z">
        <w:r w:rsidDel="008416C7">
          <w:delText xml:space="preserve">EQUAL OR </w:delText>
        </w:r>
      </w:del>
      <w:r>
        <w:t>LESS THAN Zero OR LESS THAN ‘</w:t>
      </w:r>
      <w:r w:rsidRPr="00D211A6">
        <w:t>Minimum Acceptable value for Outstanding</w:t>
      </w:r>
      <w:r>
        <w:t>/Sanction</w:t>
      </w:r>
      <w:r w:rsidRPr="00D211A6">
        <w:t xml:space="preserve"> Amount</w:t>
      </w:r>
      <w:r>
        <w:t>’ (Docket Parameter).</w:t>
      </w:r>
    </w:p>
    <w:p w14:paraId="5B8B8067" w14:textId="77777777" w:rsidR="00157983" w:rsidRDefault="00157983" w:rsidP="00157983">
      <w:pPr>
        <w:pStyle w:val="ListParagraph"/>
        <w:numPr>
          <w:ilvl w:val="0"/>
          <w:numId w:val="13"/>
        </w:numPr>
        <w:jc w:val="both"/>
      </w:pPr>
      <w:r w:rsidRPr="008E737F">
        <w:t xml:space="preserve">Date of Loan Closure: </w:t>
      </w:r>
    </w:p>
    <w:p w14:paraId="11C9E6EF" w14:textId="77777777" w:rsidR="00157983" w:rsidRDefault="00157983" w:rsidP="00157983">
      <w:pPr>
        <w:pStyle w:val="ListParagraph"/>
        <w:numPr>
          <w:ilvl w:val="1"/>
          <w:numId w:val="34"/>
        </w:numPr>
        <w:jc w:val="both"/>
      </w:pPr>
      <w:r>
        <w:t>If ‘Loan Closed’ is N and Valid date is Provided</w:t>
      </w:r>
    </w:p>
    <w:p w14:paraId="09AD12E7" w14:textId="68BDE468" w:rsidR="00157983" w:rsidRDefault="00157983" w:rsidP="00157983">
      <w:pPr>
        <w:pStyle w:val="ListParagraph"/>
        <w:numPr>
          <w:ilvl w:val="1"/>
          <w:numId w:val="34"/>
        </w:numPr>
        <w:jc w:val="both"/>
      </w:pPr>
      <w:r>
        <w:t>If ‘Loan Closed’ is Y and Valid date is provided such that the</w:t>
      </w:r>
      <w:r w:rsidRPr="008E737F">
        <w:t xml:space="preserve"> ‘Date of Loan Closure’ is NOT BETWEEN </w:t>
      </w:r>
      <w:r>
        <w:t>‘Date of First Disbursement’ AND C</w:t>
      </w:r>
      <w:r w:rsidRPr="008343F8">
        <w:t xml:space="preserve">urrent </w:t>
      </w:r>
      <w:r>
        <w:t>S</w:t>
      </w:r>
      <w:r w:rsidRPr="008343F8">
        <w:t xml:space="preserve">ystem </w:t>
      </w:r>
      <w:r>
        <w:t>D</w:t>
      </w:r>
      <w:r w:rsidRPr="008343F8">
        <w:t>ate</w:t>
      </w:r>
      <w:r>
        <w:t xml:space="preserve"> (</w:t>
      </w:r>
      <w:ins w:id="913" w:author="Sachin Patange" w:date="2017-05-11T12:10:00Z">
        <w:r w:rsidR="008416C7">
          <w:t xml:space="preserve">inclusive of </w:t>
        </w:r>
      </w:ins>
      <w:del w:id="914" w:author="Sachin Patange" w:date="2017-05-11T12:10:00Z">
        <w:r w:rsidDel="008416C7">
          <w:delText xml:space="preserve">both </w:delText>
        </w:r>
      </w:del>
      <w:ins w:id="915" w:author="Sachin Patange" w:date="2017-05-11T12:10:00Z">
        <w:r w:rsidR="008416C7">
          <w:t xml:space="preserve">current system </w:t>
        </w:r>
      </w:ins>
      <w:r>
        <w:t xml:space="preserve">date </w:t>
      </w:r>
      <w:del w:id="916" w:author="Sachin Patange" w:date="2017-05-11T12:11:00Z">
        <w:r w:rsidDel="008416C7">
          <w:delText>inclusive</w:delText>
        </w:r>
      </w:del>
      <w:ins w:id="917" w:author="Sachin Patange" w:date="2017-05-11T12:11:00Z">
        <w:r w:rsidR="008416C7">
          <w:t>only</w:t>
        </w:r>
      </w:ins>
      <w:r>
        <w:t>).</w:t>
      </w:r>
    </w:p>
    <w:p w14:paraId="4FBAE49C" w14:textId="3E838356" w:rsidR="00157983" w:rsidRDefault="00157983" w:rsidP="00157983">
      <w:pPr>
        <w:pStyle w:val="ListParagraph"/>
        <w:numPr>
          <w:ilvl w:val="0"/>
          <w:numId w:val="13"/>
        </w:numPr>
        <w:jc w:val="both"/>
      </w:pPr>
      <w:r>
        <w:t>Date of NPA: (Part A): System will need to check if the NPA flag</w:t>
      </w:r>
      <w:ins w:id="918" w:author="Sachin Patange" w:date="2017-05-11T12:11:00Z">
        <w:r w:rsidR="00891DDA">
          <w:t xml:space="preserve"> and</w:t>
        </w:r>
      </w:ins>
      <w:del w:id="919" w:author="Sachin Patange" w:date="2017-05-11T12:11:00Z">
        <w:r w:rsidDel="00891DDA">
          <w:delText>,</w:delText>
        </w:r>
      </w:del>
      <w:r>
        <w:t xml:space="preserve"> NPA date </w:t>
      </w:r>
      <w:del w:id="920" w:author="Sachin Patange" w:date="2017-05-11T12:11:00Z">
        <w:r w:rsidDel="00891DDA">
          <w:delText xml:space="preserve">and NPA Category </w:delText>
        </w:r>
      </w:del>
      <w:r>
        <w:t>information provided in ALL the update record for a given customer (Customer ID) are SAME. If NOT, then ALL these update records for that customer will be rejected.</w:t>
      </w:r>
    </w:p>
    <w:p w14:paraId="4FE11375" w14:textId="77777777" w:rsidR="00157983" w:rsidRDefault="00157983" w:rsidP="00157983">
      <w:pPr>
        <w:pStyle w:val="ListParagraph"/>
        <w:numPr>
          <w:ilvl w:val="0"/>
          <w:numId w:val="13"/>
        </w:numPr>
        <w:spacing w:line="256" w:lineRule="auto"/>
        <w:jc w:val="both"/>
      </w:pPr>
      <w:r>
        <w:t>Date of NPA: (Part B): Post part A check, system, gets immediate previous records NPA Flag and NPA date values from CG Issuance Database (Records are chronologically sorted on date of insert in CG Issuance database from Oldest to Latest and the Latest records NPA flag and NPA date is being considered for following checks). Then, the input file record is rejected for:</w:t>
      </w:r>
    </w:p>
    <w:tbl>
      <w:tblPr>
        <w:tblW w:w="9373" w:type="dxa"/>
        <w:tblInd w:w="607" w:type="dxa"/>
        <w:tblCellMar>
          <w:left w:w="0" w:type="dxa"/>
          <w:right w:w="0" w:type="dxa"/>
        </w:tblCellMar>
        <w:tblLook w:val="04A0" w:firstRow="1" w:lastRow="0" w:firstColumn="1" w:lastColumn="0" w:noHBand="0" w:noVBand="1"/>
      </w:tblPr>
      <w:tblGrid>
        <w:gridCol w:w="509"/>
        <w:gridCol w:w="1124"/>
        <w:gridCol w:w="1530"/>
        <w:gridCol w:w="1350"/>
        <w:gridCol w:w="4860"/>
      </w:tblGrid>
      <w:tr w:rsidR="00157983" w14:paraId="61C5D81B" w14:textId="77777777" w:rsidTr="00F66835">
        <w:trPr>
          <w:trHeight w:val="177"/>
        </w:trPr>
        <w:tc>
          <w:tcPr>
            <w:tcW w:w="509" w:type="dxa"/>
            <w:vMerge w:val="restart"/>
            <w:tcBorders>
              <w:top w:val="single" w:sz="8" w:space="0" w:color="ED7D31"/>
              <w:left w:val="single" w:sz="8" w:space="0" w:color="ED7D31"/>
              <w:bottom w:val="single" w:sz="8" w:space="0" w:color="ED7D31"/>
              <w:right w:val="single" w:sz="8" w:space="0" w:color="ED7D31"/>
            </w:tcBorders>
            <w:shd w:val="clear" w:color="auto" w:fill="FFC000"/>
            <w:tcMar>
              <w:top w:w="0" w:type="dxa"/>
              <w:left w:w="108" w:type="dxa"/>
              <w:bottom w:w="0" w:type="dxa"/>
              <w:right w:w="108" w:type="dxa"/>
            </w:tcMar>
            <w:hideMark/>
          </w:tcPr>
          <w:p w14:paraId="08B440BB" w14:textId="77777777" w:rsidR="00157983" w:rsidRDefault="00157983" w:rsidP="00F66835">
            <w:pPr>
              <w:rPr>
                <w:b/>
                <w:bCs/>
                <w:color w:val="FFFFFF"/>
                <w:sz w:val="20"/>
                <w:szCs w:val="20"/>
              </w:rPr>
            </w:pPr>
            <w:r>
              <w:rPr>
                <w:b/>
                <w:bCs/>
                <w:color w:val="FFFFFF"/>
                <w:sz w:val="20"/>
                <w:szCs w:val="20"/>
              </w:rPr>
              <w:t>S. No.</w:t>
            </w:r>
          </w:p>
        </w:tc>
        <w:tc>
          <w:tcPr>
            <w:tcW w:w="2654" w:type="dxa"/>
            <w:gridSpan w:val="2"/>
            <w:tcBorders>
              <w:top w:val="single" w:sz="8" w:space="0" w:color="ED7D31"/>
              <w:left w:val="nil"/>
              <w:bottom w:val="single" w:sz="8" w:space="0" w:color="ED7D31"/>
              <w:right w:val="single" w:sz="8" w:space="0" w:color="ED7D31"/>
            </w:tcBorders>
            <w:shd w:val="clear" w:color="auto" w:fill="FFC000"/>
            <w:tcMar>
              <w:top w:w="0" w:type="dxa"/>
              <w:left w:w="108" w:type="dxa"/>
              <w:bottom w:w="0" w:type="dxa"/>
              <w:right w:w="108" w:type="dxa"/>
            </w:tcMar>
            <w:hideMark/>
          </w:tcPr>
          <w:p w14:paraId="0623F584" w14:textId="77777777" w:rsidR="00157983" w:rsidRDefault="00157983" w:rsidP="00F66835">
            <w:pPr>
              <w:jc w:val="center"/>
              <w:rPr>
                <w:b/>
                <w:bCs/>
                <w:color w:val="FFFFFF"/>
                <w:sz w:val="20"/>
                <w:szCs w:val="20"/>
              </w:rPr>
            </w:pPr>
            <w:r>
              <w:rPr>
                <w:b/>
                <w:bCs/>
                <w:color w:val="FFFFFF"/>
                <w:sz w:val="20"/>
                <w:szCs w:val="20"/>
              </w:rPr>
              <w:t>Latest Record in Existing in Database for Given CG</w:t>
            </w:r>
            <w:r>
              <w:rPr>
                <w:b/>
                <w:bCs/>
                <w:color w:val="FFFFFF"/>
                <w:sz w:val="20"/>
                <w:szCs w:val="20"/>
                <w:vertAlign w:val="superscript"/>
              </w:rPr>
              <w:t>1</w:t>
            </w:r>
          </w:p>
        </w:tc>
        <w:tc>
          <w:tcPr>
            <w:tcW w:w="6210" w:type="dxa"/>
            <w:gridSpan w:val="2"/>
            <w:tcBorders>
              <w:top w:val="single" w:sz="8" w:space="0" w:color="ED7D31"/>
              <w:left w:val="nil"/>
              <w:bottom w:val="single" w:sz="8" w:space="0" w:color="ED7D31"/>
              <w:right w:val="single" w:sz="8" w:space="0" w:color="ED7D31"/>
            </w:tcBorders>
            <w:shd w:val="clear" w:color="auto" w:fill="FFC000"/>
            <w:tcMar>
              <w:top w:w="0" w:type="dxa"/>
              <w:left w:w="108" w:type="dxa"/>
              <w:bottom w:w="0" w:type="dxa"/>
              <w:right w:w="108" w:type="dxa"/>
            </w:tcMar>
            <w:hideMark/>
          </w:tcPr>
          <w:p w14:paraId="2C8E898B" w14:textId="77777777" w:rsidR="00157983" w:rsidRDefault="00157983" w:rsidP="00F66835">
            <w:pPr>
              <w:rPr>
                <w:b/>
                <w:bCs/>
                <w:color w:val="FFFFFF"/>
                <w:sz w:val="20"/>
                <w:szCs w:val="20"/>
              </w:rPr>
            </w:pPr>
            <w:r>
              <w:rPr>
                <w:b/>
                <w:bCs/>
                <w:color w:val="FFFFFF"/>
                <w:sz w:val="20"/>
                <w:szCs w:val="20"/>
              </w:rPr>
              <w:tab/>
              <w:t>Record In Input File</w:t>
            </w:r>
          </w:p>
          <w:p w14:paraId="733F62FF" w14:textId="77777777" w:rsidR="00157983" w:rsidRDefault="00157983" w:rsidP="00F66835">
            <w:pPr>
              <w:rPr>
                <w:b/>
                <w:bCs/>
                <w:i/>
                <w:color w:val="FFFFFF"/>
                <w:sz w:val="20"/>
                <w:szCs w:val="20"/>
              </w:rPr>
            </w:pPr>
            <w:r>
              <w:rPr>
                <w:b/>
                <w:bCs/>
                <w:i/>
                <w:color w:val="FFFFFF"/>
                <w:sz w:val="20"/>
                <w:szCs w:val="20"/>
              </w:rPr>
              <w:t>(Any one of the NPA information is considered, since all the NPA information across the provided update information is/are common)</w:t>
            </w:r>
          </w:p>
        </w:tc>
      </w:tr>
      <w:tr w:rsidR="00157983" w14:paraId="5D41F685" w14:textId="77777777" w:rsidTr="00F66835">
        <w:trPr>
          <w:trHeight w:val="109"/>
        </w:trPr>
        <w:tc>
          <w:tcPr>
            <w:tcW w:w="0" w:type="auto"/>
            <w:vMerge/>
            <w:tcBorders>
              <w:top w:val="single" w:sz="8" w:space="0" w:color="ED7D31"/>
              <w:left w:val="single" w:sz="8" w:space="0" w:color="ED7D31"/>
              <w:bottom w:val="single" w:sz="8" w:space="0" w:color="ED7D31"/>
              <w:right w:val="single" w:sz="8" w:space="0" w:color="ED7D31"/>
            </w:tcBorders>
            <w:vAlign w:val="center"/>
            <w:hideMark/>
          </w:tcPr>
          <w:p w14:paraId="7E006D3B" w14:textId="77777777" w:rsidR="00157983" w:rsidRDefault="00157983" w:rsidP="00F66835">
            <w:pPr>
              <w:spacing w:after="0"/>
              <w:rPr>
                <w:b/>
                <w:bCs/>
                <w:color w:val="FFFFFF"/>
                <w:sz w:val="20"/>
                <w:szCs w:val="20"/>
              </w:rPr>
            </w:pPr>
          </w:p>
        </w:tc>
        <w:tc>
          <w:tcPr>
            <w:tcW w:w="1124"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716B6013" w14:textId="77777777" w:rsidR="00157983" w:rsidRDefault="00157983" w:rsidP="00F66835">
            <w:pPr>
              <w:jc w:val="center"/>
              <w:rPr>
                <w:b/>
                <w:bCs/>
                <w:color w:val="FFFFFF"/>
                <w:sz w:val="20"/>
                <w:szCs w:val="20"/>
              </w:rPr>
            </w:pPr>
            <w:r>
              <w:rPr>
                <w:b/>
                <w:bCs/>
                <w:color w:val="FFFFFF"/>
                <w:sz w:val="20"/>
                <w:szCs w:val="20"/>
              </w:rPr>
              <w:t>NPA Flag</w:t>
            </w:r>
          </w:p>
        </w:tc>
        <w:tc>
          <w:tcPr>
            <w:tcW w:w="153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3F51AB9E" w14:textId="77777777" w:rsidR="00157983" w:rsidRDefault="00157983" w:rsidP="00F66835">
            <w:pPr>
              <w:jc w:val="center"/>
              <w:rPr>
                <w:b/>
                <w:bCs/>
                <w:color w:val="FFFFFF"/>
                <w:sz w:val="20"/>
                <w:szCs w:val="20"/>
              </w:rPr>
            </w:pPr>
            <w:r>
              <w:rPr>
                <w:b/>
                <w:bCs/>
                <w:color w:val="FFFFFF"/>
                <w:sz w:val="20"/>
                <w:szCs w:val="20"/>
              </w:rPr>
              <w:t>Date</w:t>
            </w:r>
          </w:p>
        </w:tc>
        <w:tc>
          <w:tcPr>
            <w:tcW w:w="135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3B31A9D6" w14:textId="77777777" w:rsidR="00157983" w:rsidRDefault="00157983" w:rsidP="00F66835">
            <w:pPr>
              <w:jc w:val="center"/>
              <w:rPr>
                <w:b/>
                <w:bCs/>
                <w:color w:val="FFFFFF"/>
                <w:sz w:val="20"/>
                <w:szCs w:val="20"/>
              </w:rPr>
            </w:pPr>
            <w:r>
              <w:rPr>
                <w:b/>
                <w:bCs/>
                <w:color w:val="FFFFFF"/>
                <w:sz w:val="20"/>
                <w:szCs w:val="20"/>
              </w:rPr>
              <w:t>NPA Flag</w:t>
            </w:r>
          </w:p>
        </w:tc>
        <w:tc>
          <w:tcPr>
            <w:tcW w:w="486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7B4D3D9F" w14:textId="77777777" w:rsidR="00157983" w:rsidRDefault="00157983" w:rsidP="00F66835">
            <w:pPr>
              <w:jc w:val="center"/>
              <w:rPr>
                <w:b/>
                <w:bCs/>
                <w:color w:val="FFFFFF"/>
                <w:sz w:val="20"/>
                <w:szCs w:val="20"/>
              </w:rPr>
            </w:pPr>
            <w:r>
              <w:rPr>
                <w:b/>
                <w:bCs/>
                <w:color w:val="FFFFFF"/>
                <w:sz w:val="20"/>
                <w:szCs w:val="20"/>
              </w:rPr>
              <w:t>NPA Date</w:t>
            </w:r>
          </w:p>
        </w:tc>
      </w:tr>
      <w:tr w:rsidR="00157983" w14:paraId="148E21FE" w14:textId="77777777" w:rsidTr="00F66835">
        <w:trPr>
          <w:trHeight w:val="102"/>
        </w:trPr>
        <w:tc>
          <w:tcPr>
            <w:tcW w:w="509"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469B2C99" w14:textId="77777777" w:rsidR="00157983" w:rsidRDefault="00157983" w:rsidP="00F66835">
            <w:pPr>
              <w:rPr>
                <w:b/>
                <w:bCs/>
                <w:sz w:val="20"/>
                <w:szCs w:val="20"/>
              </w:rPr>
            </w:pPr>
            <w:r>
              <w:rPr>
                <w:b/>
                <w:bCs/>
                <w:sz w:val="20"/>
                <w:szCs w:val="20"/>
              </w:rPr>
              <w:t>1</w:t>
            </w:r>
          </w:p>
        </w:tc>
        <w:tc>
          <w:tcPr>
            <w:tcW w:w="1124" w:type="dxa"/>
            <w:tcBorders>
              <w:top w:val="nil"/>
              <w:left w:val="nil"/>
              <w:bottom w:val="single" w:sz="8" w:space="0" w:color="ED7D31"/>
              <w:right w:val="single" w:sz="8" w:space="0" w:color="ED7D31"/>
            </w:tcBorders>
            <w:tcMar>
              <w:top w:w="0" w:type="dxa"/>
              <w:left w:w="108" w:type="dxa"/>
              <w:bottom w:w="0" w:type="dxa"/>
              <w:right w:w="108" w:type="dxa"/>
            </w:tcMar>
            <w:hideMark/>
          </w:tcPr>
          <w:p w14:paraId="4A0AD315" w14:textId="77777777" w:rsidR="00157983" w:rsidRDefault="00157983" w:rsidP="00F66835">
            <w:pPr>
              <w:rPr>
                <w:sz w:val="20"/>
                <w:szCs w:val="20"/>
              </w:rPr>
            </w:pPr>
            <w:r>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1C509CE1" w14:textId="77777777" w:rsidR="00157983" w:rsidRDefault="00157983" w:rsidP="00F66835">
            <w:pPr>
              <w:rPr>
                <w:sz w:val="20"/>
                <w:szCs w:val="20"/>
              </w:rPr>
            </w:pPr>
            <w:r>
              <w:rPr>
                <w:sz w:val="20"/>
                <w:szCs w:val="20"/>
              </w:rPr>
              <w:t>Null</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5B9F2BD1" w14:textId="77777777" w:rsidR="00157983" w:rsidRDefault="00157983" w:rsidP="00F66835">
            <w:pPr>
              <w:rPr>
                <w:sz w:val="20"/>
                <w:szCs w:val="20"/>
              </w:rPr>
            </w:pPr>
            <w:r>
              <w:rPr>
                <w:sz w:val="20"/>
                <w:szCs w:val="20"/>
              </w:rPr>
              <w:t>N</w:t>
            </w:r>
          </w:p>
        </w:tc>
        <w:tc>
          <w:tcPr>
            <w:tcW w:w="4860" w:type="dxa"/>
            <w:tcBorders>
              <w:top w:val="nil"/>
              <w:left w:val="nil"/>
              <w:bottom w:val="single" w:sz="8" w:space="0" w:color="ED7D31"/>
              <w:right w:val="single" w:sz="8" w:space="0" w:color="ED7D31"/>
            </w:tcBorders>
            <w:tcMar>
              <w:top w:w="0" w:type="dxa"/>
              <w:left w:w="108" w:type="dxa"/>
              <w:bottom w:w="0" w:type="dxa"/>
              <w:right w:w="108" w:type="dxa"/>
            </w:tcMar>
            <w:hideMark/>
          </w:tcPr>
          <w:p w14:paraId="0460E717" w14:textId="77777777" w:rsidR="00157983" w:rsidRDefault="00157983" w:rsidP="00F66835">
            <w:pPr>
              <w:rPr>
                <w:sz w:val="20"/>
                <w:szCs w:val="20"/>
              </w:rPr>
            </w:pPr>
            <w:r>
              <w:rPr>
                <w:sz w:val="20"/>
                <w:szCs w:val="20"/>
              </w:rPr>
              <w:t>NOT Null</w:t>
            </w:r>
          </w:p>
        </w:tc>
      </w:tr>
      <w:tr w:rsidR="00157983" w14:paraId="2F98A07E" w14:textId="77777777" w:rsidTr="00F66835">
        <w:trPr>
          <w:trHeight w:val="102"/>
        </w:trPr>
        <w:tc>
          <w:tcPr>
            <w:tcW w:w="509"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hideMark/>
          </w:tcPr>
          <w:p w14:paraId="2BBACF70" w14:textId="77777777" w:rsidR="00157983" w:rsidRDefault="00157983" w:rsidP="00F66835">
            <w:pPr>
              <w:rPr>
                <w:b/>
                <w:bCs/>
                <w:sz w:val="20"/>
                <w:szCs w:val="20"/>
              </w:rPr>
            </w:pPr>
            <w:r>
              <w:rPr>
                <w:b/>
                <w:bCs/>
                <w:sz w:val="20"/>
                <w:szCs w:val="20"/>
              </w:rPr>
              <w:t>2</w:t>
            </w:r>
          </w:p>
        </w:tc>
        <w:tc>
          <w:tcPr>
            <w:tcW w:w="1124"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38B4BE13" w14:textId="77777777" w:rsidR="00157983" w:rsidRDefault="00157983" w:rsidP="00F66835">
            <w:pPr>
              <w:rPr>
                <w:sz w:val="20"/>
                <w:szCs w:val="20"/>
              </w:rPr>
            </w:pPr>
            <w:r>
              <w:rPr>
                <w:sz w:val="20"/>
                <w:szCs w:val="20"/>
              </w:rPr>
              <w:t>N</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08ECB633" w14:textId="77777777" w:rsidR="00157983" w:rsidRDefault="00157983" w:rsidP="00F66835">
            <w:pPr>
              <w:rPr>
                <w:sz w:val="20"/>
                <w:szCs w:val="20"/>
              </w:rPr>
            </w:pPr>
            <w:r>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7C166717" w14:textId="77777777" w:rsidR="00157983" w:rsidRDefault="00157983" w:rsidP="00F66835">
            <w:pPr>
              <w:rPr>
                <w:sz w:val="20"/>
                <w:szCs w:val="20"/>
              </w:rPr>
            </w:pPr>
            <w:r>
              <w:rPr>
                <w:sz w:val="20"/>
                <w:szCs w:val="20"/>
              </w:rPr>
              <w:t>N</w:t>
            </w:r>
          </w:p>
        </w:tc>
        <w:tc>
          <w:tcPr>
            <w:tcW w:w="486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027DCFC6" w14:textId="77777777" w:rsidR="00157983" w:rsidRDefault="00157983" w:rsidP="00F66835">
            <w:pPr>
              <w:rPr>
                <w:sz w:val="20"/>
                <w:szCs w:val="20"/>
              </w:rPr>
            </w:pPr>
            <w:r>
              <w:rPr>
                <w:sz w:val="20"/>
                <w:szCs w:val="20"/>
              </w:rPr>
              <w:t>NOT Same as D1</w:t>
            </w:r>
          </w:p>
        </w:tc>
      </w:tr>
      <w:tr w:rsidR="00157983" w14:paraId="0CD991E6" w14:textId="77777777" w:rsidTr="00F66835">
        <w:trPr>
          <w:trHeight w:val="627"/>
        </w:trPr>
        <w:tc>
          <w:tcPr>
            <w:tcW w:w="509"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0D51D925" w14:textId="77777777" w:rsidR="00157983" w:rsidRDefault="00157983" w:rsidP="00F66835">
            <w:pPr>
              <w:rPr>
                <w:b/>
                <w:bCs/>
                <w:sz w:val="20"/>
                <w:szCs w:val="20"/>
              </w:rPr>
            </w:pPr>
            <w:r>
              <w:rPr>
                <w:b/>
                <w:bCs/>
                <w:sz w:val="20"/>
                <w:szCs w:val="20"/>
              </w:rPr>
              <w:t>3</w:t>
            </w:r>
          </w:p>
        </w:tc>
        <w:tc>
          <w:tcPr>
            <w:tcW w:w="1124" w:type="dxa"/>
            <w:tcBorders>
              <w:top w:val="nil"/>
              <w:left w:val="nil"/>
              <w:bottom w:val="single" w:sz="8" w:space="0" w:color="ED7D31"/>
              <w:right w:val="single" w:sz="8" w:space="0" w:color="ED7D31"/>
            </w:tcBorders>
            <w:tcMar>
              <w:top w:w="0" w:type="dxa"/>
              <w:left w:w="108" w:type="dxa"/>
              <w:bottom w:w="0" w:type="dxa"/>
              <w:right w:w="108" w:type="dxa"/>
            </w:tcMar>
            <w:hideMark/>
          </w:tcPr>
          <w:p w14:paraId="180422FB" w14:textId="77777777" w:rsidR="00157983" w:rsidRDefault="00157983" w:rsidP="00F66835">
            <w:pPr>
              <w:rPr>
                <w:sz w:val="20"/>
                <w:szCs w:val="20"/>
              </w:rPr>
            </w:pPr>
            <w:r>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71BEB60C" w14:textId="77777777" w:rsidR="00157983" w:rsidRDefault="00157983" w:rsidP="00F66835">
            <w:pPr>
              <w:rPr>
                <w:sz w:val="20"/>
                <w:szCs w:val="20"/>
              </w:rPr>
            </w:pPr>
            <w:r>
              <w:rPr>
                <w:sz w:val="20"/>
                <w:szCs w:val="20"/>
              </w:rPr>
              <w:t>Null</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3C5AD369" w14:textId="77777777" w:rsidR="00157983" w:rsidRDefault="00157983" w:rsidP="00F66835">
            <w:pPr>
              <w:rPr>
                <w:sz w:val="20"/>
                <w:szCs w:val="20"/>
              </w:rPr>
            </w:pPr>
            <w:r>
              <w:rPr>
                <w:sz w:val="20"/>
                <w:szCs w:val="20"/>
              </w:rPr>
              <w:t>Y</w:t>
            </w:r>
          </w:p>
        </w:tc>
        <w:tc>
          <w:tcPr>
            <w:tcW w:w="4860" w:type="dxa"/>
            <w:tcBorders>
              <w:top w:val="nil"/>
              <w:left w:val="nil"/>
              <w:bottom w:val="single" w:sz="8" w:space="0" w:color="ED7D31"/>
              <w:right w:val="single" w:sz="8" w:space="0" w:color="ED7D31"/>
            </w:tcBorders>
            <w:tcMar>
              <w:top w:w="0" w:type="dxa"/>
              <w:left w:w="108" w:type="dxa"/>
              <w:bottom w:w="0" w:type="dxa"/>
              <w:right w:w="108" w:type="dxa"/>
            </w:tcMar>
            <w:hideMark/>
          </w:tcPr>
          <w:p w14:paraId="036D301A" w14:textId="24D92F05" w:rsidR="00157983" w:rsidRDefault="00157983" w:rsidP="00157983">
            <w:pPr>
              <w:pStyle w:val="ListParagraph"/>
              <w:numPr>
                <w:ilvl w:val="0"/>
                <w:numId w:val="35"/>
              </w:numPr>
              <w:spacing w:after="0" w:line="240" w:lineRule="auto"/>
              <w:rPr>
                <w:sz w:val="20"/>
                <w:szCs w:val="20"/>
              </w:rPr>
            </w:pPr>
            <w:r>
              <w:rPr>
                <w:sz w:val="20"/>
                <w:szCs w:val="20"/>
              </w:rPr>
              <w:t xml:space="preserve">System to first determine the </w:t>
            </w:r>
            <w:del w:id="921" w:author="Sachin Patange" w:date="2017-05-16T13:20:00Z">
              <w:r w:rsidDel="004D07F5">
                <w:rPr>
                  <w:sz w:val="20"/>
                  <w:szCs w:val="20"/>
                </w:rPr>
                <w:delText xml:space="preserve">EARLIEST </w:delText>
              </w:r>
            </w:del>
            <w:ins w:id="922" w:author="Sachin Patange" w:date="2017-05-16T13:20:00Z">
              <w:r w:rsidR="004D07F5">
                <w:rPr>
                  <w:sz w:val="20"/>
                  <w:szCs w:val="20"/>
                </w:rPr>
                <w:t xml:space="preserve">LATEST </w:t>
              </w:r>
            </w:ins>
            <w:r>
              <w:rPr>
                <w:sz w:val="20"/>
                <w:szCs w:val="20"/>
              </w:rPr>
              <w:t xml:space="preserve">first disbursement date (FDD) from CG database (i.e. Loan Application table) from all the records for particular customer (including new and update). Let’s say this date as LAFDD. </w:t>
            </w:r>
          </w:p>
          <w:p w14:paraId="0EDAF777" w14:textId="522A831C" w:rsidR="00157983" w:rsidDel="004275F2" w:rsidRDefault="00157983" w:rsidP="00157983">
            <w:pPr>
              <w:pStyle w:val="ListParagraph"/>
              <w:numPr>
                <w:ilvl w:val="0"/>
                <w:numId w:val="36"/>
              </w:numPr>
              <w:spacing w:after="0" w:line="240" w:lineRule="auto"/>
              <w:rPr>
                <w:del w:id="923" w:author="Sachin Patange" w:date="2017-05-16T14:12:00Z"/>
                <w:sz w:val="20"/>
                <w:szCs w:val="20"/>
              </w:rPr>
            </w:pPr>
            <w:del w:id="924" w:author="Sachin Patange" w:date="2017-05-16T14:12:00Z">
              <w:r w:rsidDel="004275F2">
                <w:rPr>
                  <w:sz w:val="20"/>
                  <w:szCs w:val="20"/>
                </w:rPr>
                <w:delText xml:space="preserve">System then determines the </w:delText>
              </w:r>
            </w:del>
            <w:commentRangeStart w:id="925"/>
            <w:del w:id="926" w:author="Sachin Patange" w:date="2017-05-16T13:20:00Z">
              <w:r w:rsidDel="004D07F5">
                <w:rPr>
                  <w:sz w:val="20"/>
                  <w:szCs w:val="20"/>
                </w:rPr>
                <w:delText>EARLIEST</w:delText>
              </w:r>
            </w:del>
            <w:commentRangeEnd w:id="925"/>
            <w:r w:rsidR="004275F2">
              <w:rPr>
                <w:rStyle w:val="CommentReference"/>
              </w:rPr>
              <w:commentReference w:id="925"/>
            </w:r>
            <w:del w:id="927" w:author="Sachin Patange" w:date="2017-05-16T13:20:00Z">
              <w:r w:rsidDel="004D07F5">
                <w:rPr>
                  <w:sz w:val="20"/>
                  <w:szCs w:val="20"/>
                </w:rPr>
                <w:delText xml:space="preserve"> </w:delText>
              </w:r>
            </w:del>
            <w:del w:id="928" w:author="Sachin Patange" w:date="2017-05-16T14:12:00Z">
              <w:r w:rsidDel="004275F2">
                <w:rPr>
                  <w:sz w:val="20"/>
                  <w:szCs w:val="20"/>
                </w:rPr>
                <w:delText xml:space="preserve">first disbursement date (FDD) from the provided inputs of updates (i.e. Temp Validation table) from all the </w:delText>
              </w:r>
              <w:r w:rsidDel="004275F2">
                <w:rPr>
                  <w:sz w:val="20"/>
                  <w:szCs w:val="20"/>
                </w:rPr>
                <w:lastRenderedPageBreak/>
                <w:delText>records for particular customer (including new and update). Let’s say this date as TVFDD.</w:delText>
              </w:r>
            </w:del>
          </w:p>
          <w:p w14:paraId="0154558B" w14:textId="218A09FA" w:rsidR="00157983" w:rsidRDefault="00157983" w:rsidP="00157983">
            <w:pPr>
              <w:pStyle w:val="ListParagraph"/>
              <w:numPr>
                <w:ilvl w:val="0"/>
                <w:numId w:val="36"/>
              </w:numPr>
              <w:spacing w:after="0" w:line="240" w:lineRule="auto"/>
              <w:rPr>
                <w:sz w:val="20"/>
                <w:szCs w:val="20"/>
              </w:rPr>
            </w:pPr>
            <w:r>
              <w:rPr>
                <w:sz w:val="20"/>
                <w:szCs w:val="20"/>
              </w:rPr>
              <w:t>If the LAFDD is a valid date, then, the NPA date provided in the update information is NOT between this first disbursement date and current system date (</w:t>
            </w:r>
            <w:del w:id="929" w:author="Sachin Patange" w:date="2017-05-11T12:16:00Z">
              <w:r w:rsidDel="00A7066C">
                <w:rPr>
                  <w:sz w:val="20"/>
                  <w:szCs w:val="20"/>
                </w:rPr>
                <w:delText xml:space="preserve">both </w:delText>
              </w:r>
            </w:del>
            <w:r>
              <w:rPr>
                <w:sz w:val="20"/>
                <w:szCs w:val="20"/>
              </w:rPr>
              <w:t>inclusive</w:t>
            </w:r>
            <w:ins w:id="930" w:author="Sachin Patange" w:date="2017-05-11T12:16:00Z">
              <w:r w:rsidR="00A7066C">
                <w:rPr>
                  <w:sz w:val="20"/>
                  <w:szCs w:val="20"/>
                </w:rPr>
                <w:t xml:space="preserve"> of current system date only</w:t>
              </w:r>
            </w:ins>
            <w:r>
              <w:rPr>
                <w:sz w:val="20"/>
                <w:szCs w:val="20"/>
              </w:rPr>
              <w:t>) then reject.</w:t>
            </w:r>
          </w:p>
          <w:p w14:paraId="1B6269A6" w14:textId="6FA029CA" w:rsidR="00157983" w:rsidRDefault="00157983" w:rsidP="00157983">
            <w:pPr>
              <w:pStyle w:val="ListParagraph"/>
              <w:numPr>
                <w:ilvl w:val="0"/>
                <w:numId w:val="36"/>
              </w:numPr>
              <w:spacing w:after="0" w:line="240" w:lineRule="auto"/>
              <w:rPr>
                <w:sz w:val="20"/>
                <w:szCs w:val="20"/>
              </w:rPr>
            </w:pPr>
            <w:r>
              <w:rPr>
                <w:sz w:val="20"/>
                <w:szCs w:val="20"/>
              </w:rPr>
              <w:t>If the LAFDD</w:t>
            </w:r>
            <w:del w:id="931" w:author="Sachin Patange" w:date="2017-05-16T14:12:00Z">
              <w:r w:rsidDel="004275F2">
                <w:rPr>
                  <w:sz w:val="20"/>
                  <w:szCs w:val="20"/>
                </w:rPr>
                <w:delText xml:space="preserve"> and TVFDD</w:delText>
              </w:r>
            </w:del>
            <w:r>
              <w:rPr>
                <w:sz w:val="20"/>
                <w:szCs w:val="20"/>
              </w:rPr>
              <w:t xml:space="preserve"> is NULL/SPACES then reject.</w:t>
            </w:r>
          </w:p>
          <w:p w14:paraId="297BC8F8" w14:textId="334D5BE7" w:rsidR="00157983" w:rsidRDefault="00157983" w:rsidP="004275F2">
            <w:pPr>
              <w:pStyle w:val="ListParagraph"/>
              <w:numPr>
                <w:ilvl w:val="0"/>
                <w:numId w:val="36"/>
              </w:numPr>
              <w:spacing w:after="0" w:line="240" w:lineRule="auto"/>
              <w:rPr>
                <w:sz w:val="20"/>
                <w:szCs w:val="20"/>
              </w:rPr>
            </w:pPr>
            <w:del w:id="932" w:author="Sachin Patange" w:date="2017-05-16T14:12:00Z">
              <w:r w:rsidDel="004275F2">
                <w:rPr>
                  <w:sz w:val="20"/>
                  <w:szCs w:val="20"/>
                </w:rPr>
                <w:delText>If the TVFDD is a valid date, then, the NPA date provided in the update information is NOT between this first disbursement date and current system date</w:delText>
              </w:r>
            </w:del>
            <w:r>
              <w:rPr>
                <w:sz w:val="20"/>
                <w:szCs w:val="20"/>
              </w:rPr>
              <w:t xml:space="preserve"> </w:t>
            </w:r>
            <w:del w:id="933" w:author="Sachin Patange" w:date="2017-05-16T14:12:00Z">
              <w:r w:rsidDel="004275F2">
                <w:rPr>
                  <w:sz w:val="20"/>
                  <w:szCs w:val="20"/>
                </w:rPr>
                <w:delText>(</w:delText>
              </w:r>
            </w:del>
            <w:del w:id="934" w:author="Sachin Patange" w:date="2017-05-11T12:16:00Z">
              <w:r w:rsidDel="00A7066C">
                <w:rPr>
                  <w:sz w:val="20"/>
                  <w:szCs w:val="20"/>
                </w:rPr>
                <w:delText xml:space="preserve">both </w:delText>
              </w:r>
            </w:del>
            <w:del w:id="935" w:author="Sachin Patange" w:date="2017-05-16T14:12:00Z">
              <w:r w:rsidDel="004275F2">
                <w:rPr>
                  <w:sz w:val="20"/>
                  <w:szCs w:val="20"/>
                </w:rPr>
                <w:delText>inclusive) then reject.</w:delText>
              </w:r>
            </w:del>
          </w:p>
        </w:tc>
      </w:tr>
      <w:tr w:rsidR="00157983" w14:paraId="346A61DC" w14:textId="77777777" w:rsidTr="00F66835">
        <w:trPr>
          <w:trHeight w:val="524"/>
        </w:trPr>
        <w:tc>
          <w:tcPr>
            <w:tcW w:w="509"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hideMark/>
          </w:tcPr>
          <w:p w14:paraId="11BEDE71" w14:textId="77777777" w:rsidR="00157983" w:rsidRDefault="00157983" w:rsidP="00F66835">
            <w:pPr>
              <w:rPr>
                <w:b/>
                <w:bCs/>
                <w:sz w:val="20"/>
                <w:szCs w:val="20"/>
              </w:rPr>
            </w:pPr>
            <w:r>
              <w:rPr>
                <w:b/>
                <w:bCs/>
                <w:sz w:val="20"/>
                <w:szCs w:val="20"/>
              </w:rPr>
              <w:lastRenderedPageBreak/>
              <w:t>4</w:t>
            </w:r>
          </w:p>
        </w:tc>
        <w:tc>
          <w:tcPr>
            <w:tcW w:w="1124"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62684185" w14:textId="77777777" w:rsidR="00157983" w:rsidRDefault="00157983" w:rsidP="00F66835">
            <w:pPr>
              <w:rPr>
                <w:sz w:val="20"/>
                <w:szCs w:val="20"/>
              </w:rPr>
            </w:pPr>
            <w:r>
              <w:rPr>
                <w:sz w:val="20"/>
                <w:szCs w:val="20"/>
              </w:rPr>
              <w:t>N</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54A670CE" w14:textId="77777777" w:rsidR="00157983" w:rsidRDefault="00157983" w:rsidP="00F66835">
            <w:pPr>
              <w:rPr>
                <w:sz w:val="20"/>
                <w:szCs w:val="20"/>
              </w:rPr>
            </w:pPr>
            <w:r>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10427D22" w14:textId="77777777" w:rsidR="00157983" w:rsidRDefault="00157983" w:rsidP="00F66835">
            <w:pPr>
              <w:rPr>
                <w:sz w:val="20"/>
                <w:szCs w:val="20"/>
              </w:rPr>
            </w:pPr>
            <w:r>
              <w:rPr>
                <w:sz w:val="20"/>
                <w:szCs w:val="20"/>
              </w:rPr>
              <w:t>Y</w:t>
            </w:r>
          </w:p>
        </w:tc>
        <w:tc>
          <w:tcPr>
            <w:tcW w:w="486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61C74336" w14:textId="77777777" w:rsidR="00157983" w:rsidRDefault="00157983" w:rsidP="00F66835">
            <w:pPr>
              <w:rPr>
                <w:sz w:val="20"/>
                <w:szCs w:val="20"/>
              </w:rPr>
            </w:pPr>
            <w:r>
              <w:rPr>
                <w:sz w:val="20"/>
                <w:szCs w:val="20"/>
              </w:rPr>
              <w:t xml:space="preserve">Date provided is NOT Later than D1 OR EXCEEDS current system date </w:t>
            </w:r>
          </w:p>
        </w:tc>
      </w:tr>
      <w:tr w:rsidR="00157983" w14:paraId="025C5FC7" w14:textId="77777777" w:rsidTr="00F66835">
        <w:trPr>
          <w:trHeight w:val="524"/>
        </w:trPr>
        <w:tc>
          <w:tcPr>
            <w:tcW w:w="509"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7038F655" w14:textId="77777777" w:rsidR="00157983" w:rsidRDefault="00157983" w:rsidP="00F66835">
            <w:pPr>
              <w:rPr>
                <w:b/>
                <w:bCs/>
                <w:sz w:val="20"/>
                <w:szCs w:val="20"/>
              </w:rPr>
            </w:pPr>
            <w:r>
              <w:rPr>
                <w:b/>
                <w:bCs/>
                <w:sz w:val="20"/>
                <w:szCs w:val="20"/>
              </w:rPr>
              <w:t>5</w:t>
            </w:r>
          </w:p>
        </w:tc>
        <w:tc>
          <w:tcPr>
            <w:tcW w:w="1124" w:type="dxa"/>
            <w:tcBorders>
              <w:top w:val="nil"/>
              <w:left w:val="nil"/>
              <w:bottom w:val="single" w:sz="8" w:space="0" w:color="ED7D31"/>
              <w:right w:val="single" w:sz="8" w:space="0" w:color="ED7D31"/>
            </w:tcBorders>
            <w:tcMar>
              <w:top w:w="0" w:type="dxa"/>
              <w:left w:w="108" w:type="dxa"/>
              <w:bottom w:w="0" w:type="dxa"/>
              <w:right w:w="108" w:type="dxa"/>
            </w:tcMar>
            <w:hideMark/>
          </w:tcPr>
          <w:p w14:paraId="544F0AAC" w14:textId="77777777" w:rsidR="00157983" w:rsidRDefault="00157983" w:rsidP="00F66835">
            <w:pPr>
              <w:rPr>
                <w:sz w:val="20"/>
                <w:szCs w:val="20"/>
              </w:rPr>
            </w:pPr>
            <w:r>
              <w:rPr>
                <w:sz w:val="20"/>
                <w:szCs w:val="20"/>
              </w:rPr>
              <w:t>Y</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7759429F" w14:textId="77777777" w:rsidR="00157983" w:rsidRDefault="00157983" w:rsidP="00F66835">
            <w:pPr>
              <w:rPr>
                <w:sz w:val="20"/>
                <w:szCs w:val="20"/>
              </w:rPr>
            </w:pPr>
            <w:r>
              <w:rPr>
                <w:sz w:val="20"/>
                <w:szCs w:val="20"/>
              </w:rPr>
              <w:t>Valid date – D1</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365DBB4F" w14:textId="77777777" w:rsidR="00157983" w:rsidRDefault="00157983" w:rsidP="00F66835">
            <w:pPr>
              <w:rPr>
                <w:sz w:val="20"/>
                <w:szCs w:val="20"/>
              </w:rPr>
            </w:pPr>
            <w:r>
              <w:rPr>
                <w:sz w:val="20"/>
                <w:szCs w:val="20"/>
              </w:rPr>
              <w:t>N</w:t>
            </w:r>
          </w:p>
        </w:tc>
        <w:tc>
          <w:tcPr>
            <w:tcW w:w="4860" w:type="dxa"/>
            <w:tcBorders>
              <w:top w:val="nil"/>
              <w:left w:val="nil"/>
              <w:bottom w:val="single" w:sz="8" w:space="0" w:color="ED7D31"/>
              <w:right w:val="single" w:sz="8" w:space="0" w:color="ED7D31"/>
            </w:tcBorders>
            <w:tcMar>
              <w:top w:w="0" w:type="dxa"/>
              <w:left w:w="108" w:type="dxa"/>
              <w:bottom w:w="0" w:type="dxa"/>
              <w:right w:w="108" w:type="dxa"/>
            </w:tcMar>
            <w:hideMark/>
          </w:tcPr>
          <w:p w14:paraId="44E78EC1" w14:textId="77777777" w:rsidR="00157983" w:rsidRDefault="00157983" w:rsidP="00F66835">
            <w:pPr>
              <w:rPr>
                <w:sz w:val="20"/>
                <w:szCs w:val="20"/>
              </w:rPr>
            </w:pPr>
            <w:r>
              <w:rPr>
                <w:sz w:val="20"/>
                <w:szCs w:val="20"/>
              </w:rPr>
              <w:t>Date provided is NOT Later than D1 OR EXCEEDS current system date</w:t>
            </w:r>
          </w:p>
        </w:tc>
      </w:tr>
      <w:tr w:rsidR="00157983" w14:paraId="20FB9913" w14:textId="77777777" w:rsidTr="00F66835">
        <w:trPr>
          <w:trHeight w:val="102"/>
        </w:trPr>
        <w:tc>
          <w:tcPr>
            <w:tcW w:w="509"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hideMark/>
          </w:tcPr>
          <w:p w14:paraId="2CD30AB8" w14:textId="77777777" w:rsidR="00157983" w:rsidRDefault="00157983" w:rsidP="00F66835">
            <w:pPr>
              <w:rPr>
                <w:b/>
                <w:bCs/>
                <w:sz w:val="20"/>
                <w:szCs w:val="20"/>
              </w:rPr>
            </w:pPr>
            <w:r>
              <w:rPr>
                <w:b/>
                <w:bCs/>
                <w:sz w:val="20"/>
                <w:szCs w:val="20"/>
              </w:rPr>
              <w:t>6</w:t>
            </w:r>
          </w:p>
        </w:tc>
        <w:tc>
          <w:tcPr>
            <w:tcW w:w="1124"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374EFBE1" w14:textId="77777777" w:rsidR="00157983" w:rsidRDefault="00157983" w:rsidP="00F66835">
            <w:pPr>
              <w:rPr>
                <w:sz w:val="20"/>
                <w:szCs w:val="20"/>
              </w:rPr>
            </w:pPr>
            <w:r>
              <w:rPr>
                <w:sz w:val="20"/>
                <w:szCs w:val="20"/>
              </w:rPr>
              <w:t>Y</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6C21B8B5" w14:textId="77777777" w:rsidR="00157983" w:rsidRDefault="00157983" w:rsidP="00F66835">
            <w:pPr>
              <w:rPr>
                <w:sz w:val="20"/>
                <w:szCs w:val="20"/>
              </w:rPr>
            </w:pPr>
            <w:r>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64B7ED04" w14:textId="77777777" w:rsidR="00157983" w:rsidRDefault="00157983" w:rsidP="00F66835">
            <w:pPr>
              <w:rPr>
                <w:sz w:val="20"/>
                <w:szCs w:val="20"/>
              </w:rPr>
            </w:pPr>
            <w:r>
              <w:rPr>
                <w:sz w:val="20"/>
                <w:szCs w:val="20"/>
              </w:rPr>
              <w:t>Y</w:t>
            </w:r>
          </w:p>
        </w:tc>
        <w:tc>
          <w:tcPr>
            <w:tcW w:w="486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7F0C96A1" w14:textId="77777777" w:rsidR="00157983" w:rsidRDefault="00157983" w:rsidP="00F66835">
            <w:pPr>
              <w:rPr>
                <w:sz w:val="20"/>
                <w:szCs w:val="20"/>
              </w:rPr>
            </w:pPr>
            <w:r>
              <w:rPr>
                <w:sz w:val="20"/>
                <w:szCs w:val="20"/>
              </w:rPr>
              <w:t>NOT Same as D1</w:t>
            </w:r>
          </w:p>
        </w:tc>
      </w:tr>
    </w:tbl>
    <w:p w14:paraId="6F2C27AB" w14:textId="77777777" w:rsidR="00157983" w:rsidRDefault="00157983" w:rsidP="00157983">
      <w:pPr>
        <w:pStyle w:val="ListParagraph"/>
        <w:jc w:val="both"/>
        <w:rPr>
          <w:highlight w:val="yellow"/>
        </w:rPr>
      </w:pPr>
    </w:p>
    <w:p w14:paraId="5E9EC423" w14:textId="77777777" w:rsidR="0017361B" w:rsidRDefault="0017361B" w:rsidP="0017361B">
      <w:pPr>
        <w:pStyle w:val="ListParagraph"/>
        <w:numPr>
          <w:ilvl w:val="0"/>
          <w:numId w:val="43"/>
        </w:numPr>
        <w:jc w:val="both"/>
        <w:rPr>
          <w:ins w:id="936" w:author="Sachin Patange" w:date="2017-04-30T12:06:00Z"/>
        </w:rPr>
      </w:pPr>
      <w:ins w:id="937" w:author="Sachin Patange" w:date="2017-04-30T12:06:00Z">
        <w:r w:rsidRPr="00F0664E">
          <w:t xml:space="preserve">The credit guarantee exists in system </w:t>
        </w:r>
        <w:r>
          <w:t>having its latest Current Status Code as:</w:t>
        </w:r>
      </w:ins>
    </w:p>
    <w:p w14:paraId="0BD76236" w14:textId="77777777" w:rsidR="0017361B" w:rsidRDefault="0017361B" w:rsidP="0017361B">
      <w:pPr>
        <w:pStyle w:val="ListParagraph"/>
        <w:numPr>
          <w:ilvl w:val="1"/>
          <w:numId w:val="43"/>
        </w:numPr>
        <w:jc w:val="both"/>
        <w:rPr>
          <w:ins w:id="938" w:author="Sachin Patange" w:date="2017-04-30T12:06:00Z"/>
        </w:rPr>
      </w:pPr>
      <w:ins w:id="939" w:author="Sachin Patange" w:date="2017-04-30T12:06:00Z">
        <w:r>
          <w:t>30036</w:t>
        </w:r>
      </w:ins>
    </w:p>
    <w:p w14:paraId="60DF6FE2" w14:textId="77777777" w:rsidR="0017361B" w:rsidRDefault="0017361B" w:rsidP="0017361B">
      <w:pPr>
        <w:pStyle w:val="ListParagraph"/>
        <w:numPr>
          <w:ilvl w:val="1"/>
          <w:numId w:val="43"/>
        </w:numPr>
        <w:jc w:val="both"/>
        <w:rPr>
          <w:ins w:id="940" w:author="Sachin Patange" w:date="2017-04-30T12:06:00Z"/>
        </w:rPr>
      </w:pPr>
      <w:ins w:id="941" w:author="Sachin Patange" w:date="2017-04-30T12:06:00Z">
        <w:r>
          <w:t>30011</w:t>
        </w:r>
      </w:ins>
    </w:p>
    <w:p w14:paraId="0F3A1258" w14:textId="77777777" w:rsidR="0017361B" w:rsidRDefault="0017361B" w:rsidP="0017361B">
      <w:pPr>
        <w:pStyle w:val="ListParagraph"/>
        <w:numPr>
          <w:ilvl w:val="1"/>
          <w:numId w:val="43"/>
        </w:numPr>
        <w:jc w:val="both"/>
        <w:rPr>
          <w:ins w:id="942" w:author="Sachin Patange" w:date="2017-04-30T12:06:00Z"/>
        </w:rPr>
      </w:pPr>
      <w:ins w:id="943" w:author="Sachin Patange" w:date="2017-04-30T12:06:00Z">
        <w:r>
          <w:t>30021</w:t>
        </w:r>
      </w:ins>
    </w:p>
    <w:p w14:paraId="41DE844C" w14:textId="77777777" w:rsidR="0017361B" w:rsidRDefault="0017361B" w:rsidP="0017361B">
      <w:pPr>
        <w:pStyle w:val="ListParagraph"/>
        <w:numPr>
          <w:ilvl w:val="1"/>
          <w:numId w:val="43"/>
        </w:numPr>
        <w:jc w:val="both"/>
        <w:rPr>
          <w:ins w:id="944" w:author="Sachin Patange" w:date="2017-04-30T12:06:00Z"/>
        </w:rPr>
      </w:pPr>
      <w:ins w:id="945" w:author="Sachin Patange" w:date="2017-04-30T12:06:00Z">
        <w:r>
          <w:t>30013</w:t>
        </w:r>
      </w:ins>
    </w:p>
    <w:p w14:paraId="108638A5" w14:textId="77777777" w:rsidR="0017361B" w:rsidRDefault="0017361B" w:rsidP="0017361B">
      <w:pPr>
        <w:pStyle w:val="ListParagraph"/>
        <w:numPr>
          <w:ilvl w:val="1"/>
          <w:numId w:val="43"/>
        </w:numPr>
        <w:jc w:val="both"/>
        <w:rPr>
          <w:ins w:id="946" w:author="Sachin Patange" w:date="2017-04-30T12:06:00Z"/>
        </w:rPr>
      </w:pPr>
      <w:ins w:id="947" w:author="Sachin Patange" w:date="2017-04-30T12:06:00Z">
        <w:r>
          <w:t>30005</w:t>
        </w:r>
      </w:ins>
    </w:p>
    <w:p w14:paraId="0837CE0A" w14:textId="77777777" w:rsidR="0017361B" w:rsidRDefault="0017361B" w:rsidP="0017361B">
      <w:pPr>
        <w:pStyle w:val="ListParagraph"/>
        <w:numPr>
          <w:ilvl w:val="1"/>
          <w:numId w:val="43"/>
        </w:numPr>
        <w:jc w:val="both"/>
        <w:rPr>
          <w:ins w:id="948" w:author="Sachin Patange" w:date="2017-04-30T12:06:00Z"/>
        </w:rPr>
      </w:pPr>
      <w:ins w:id="949" w:author="Sachin Patange" w:date="2017-04-30T12:06:00Z">
        <w:r>
          <w:t>30018</w:t>
        </w:r>
      </w:ins>
    </w:p>
    <w:p w14:paraId="5FE7FCAB" w14:textId="2BA7D9F1" w:rsidR="0017361B" w:rsidRDefault="0017361B" w:rsidP="0017361B">
      <w:pPr>
        <w:pStyle w:val="ListParagraph"/>
        <w:numPr>
          <w:ilvl w:val="1"/>
          <w:numId w:val="43"/>
        </w:numPr>
        <w:jc w:val="both"/>
        <w:rPr>
          <w:ins w:id="950" w:author="Sachin Patange" w:date="2017-05-27T21:34:00Z"/>
        </w:rPr>
      </w:pPr>
      <w:ins w:id="951" w:author="Sachin Patange" w:date="2017-04-30T12:06:00Z">
        <w:r>
          <w:t>30019</w:t>
        </w:r>
      </w:ins>
    </w:p>
    <w:p w14:paraId="6160B5FC" w14:textId="2A04B477" w:rsidR="00176D57" w:rsidRDefault="00176D57" w:rsidP="0017361B">
      <w:pPr>
        <w:pStyle w:val="ListParagraph"/>
        <w:numPr>
          <w:ilvl w:val="1"/>
          <w:numId w:val="43"/>
        </w:numPr>
        <w:jc w:val="both"/>
        <w:rPr>
          <w:ins w:id="952" w:author="Sachin Patange" w:date="2017-05-27T21:34:00Z"/>
        </w:rPr>
      </w:pPr>
      <w:ins w:id="953" w:author="Sachin Patange" w:date="2017-05-27T21:34:00Z">
        <w:r>
          <w:t>30038</w:t>
        </w:r>
      </w:ins>
    </w:p>
    <w:p w14:paraId="118C1313" w14:textId="74E0C871" w:rsidR="00176D57" w:rsidRPr="00F0664E" w:rsidRDefault="00176D57" w:rsidP="0017361B">
      <w:pPr>
        <w:pStyle w:val="ListParagraph"/>
        <w:numPr>
          <w:ilvl w:val="1"/>
          <w:numId w:val="43"/>
        </w:numPr>
        <w:jc w:val="both"/>
        <w:rPr>
          <w:ins w:id="954" w:author="Sachin Patange" w:date="2017-04-30T12:06:00Z"/>
        </w:rPr>
      </w:pPr>
      <w:ins w:id="955" w:author="Sachin Patange" w:date="2017-05-27T21:34:00Z">
        <w:r>
          <w:t>30039</w:t>
        </w:r>
      </w:ins>
    </w:p>
    <w:p w14:paraId="0BFACD0D" w14:textId="5DE96A45" w:rsidR="00157983" w:rsidRDefault="00157983" w:rsidP="0017361B">
      <w:pPr>
        <w:pStyle w:val="ListParagraph"/>
        <w:numPr>
          <w:ilvl w:val="0"/>
          <w:numId w:val="43"/>
        </w:numPr>
        <w:jc w:val="both"/>
      </w:pPr>
      <w:del w:id="956" w:author="Sachin Patange" w:date="2017-04-30T12:06:00Z">
        <w:r w:rsidDel="0017361B">
          <w:delText>The credit guarantee exists in system and is CLOSED or REVOKED or CLAIMS has been lodged.</w:delText>
        </w:r>
      </w:del>
    </w:p>
    <w:p w14:paraId="4B87C424" w14:textId="2F991E00" w:rsidR="005B0E6B" w:rsidRDefault="00157983" w:rsidP="00157983">
      <w:pPr>
        <w:jc w:val="both"/>
      </w:pPr>
      <w:r>
        <w:rPr>
          <w:i/>
        </w:rPr>
        <w:t xml:space="preserve">Note - </w:t>
      </w:r>
      <w:r w:rsidRPr="003E019B">
        <w:rPr>
          <w:i/>
        </w:rPr>
        <w:t xml:space="preserve">For the field names mentioned </w:t>
      </w:r>
      <w:r>
        <w:rPr>
          <w:i/>
        </w:rPr>
        <w:t xml:space="preserve">above </w:t>
      </w:r>
      <w:r w:rsidRPr="003E019B">
        <w:rPr>
          <w:i/>
        </w:rPr>
        <w:t>refer section 1.</w:t>
      </w:r>
      <w:r>
        <w:rPr>
          <w:i/>
        </w:rPr>
        <w:t>2</w:t>
      </w:r>
      <w:r w:rsidRPr="003E019B">
        <w:rPr>
          <w:i/>
        </w:rPr>
        <w:t>.</w:t>
      </w:r>
      <w:r>
        <w:rPr>
          <w:i/>
        </w:rPr>
        <w:t>2.</w:t>
      </w:r>
    </w:p>
    <w:p w14:paraId="327C7AF0" w14:textId="77777777" w:rsidR="005B0E6B" w:rsidRDefault="005B0E6B" w:rsidP="005B0E6B">
      <w:pPr>
        <w:jc w:val="both"/>
      </w:pPr>
    </w:p>
    <w:p w14:paraId="6C850534"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57" w:name="_Toc473636743"/>
      <w:bookmarkStart w:id="958" w:name="_Toc483691732"/>
      <w:r>
        <w:rPr>
          <w:rFonts w:ascii="Trebuchet MS" w:hAnsi="Trebuchet MS"/>
          <w:b/>
          <w:bCs/>
          <w:color w:val="000000" w:themeColor="text1"/>
          <w:szCs w:val="22"/>
        </w:rPr>
        <w:t>Determine Credit Guarantee Cover &amp; Charges</w:t>
      </w:r>
      <w:bookmarkEnd w:id="957"/>
      <w:bookmarkEnd w:id="958"/>
    </w:p>
    <w:p w14:paraId="462588B0" w14:textId="77777777" w:rsidR="005B0E6B" w:rsidRDefault="005B0E6B" w:rsidP="005B0E6B">
      <w:pPr>
        <w:jc w:val="both"/>
      </w:pPr>
      <w:r>
        <w:t>For continuing the existing CG system calculates the credit guarantee cover and the charges to issue this cover for the loan records which have cleared the eligibility criteria checks mentioned in section 1.6.2.</w:t>
      </w:r>
    </w:p>
    <w:p w14:paraId="28F997E3" w14:textId="77777777" w:rsidR="005B0E6B" w:rsidRDefault="005B0E6B" w:rsidP="005B0E6B">
      <w:pPr>
        <w:jc w:val="both"/>
      </w:pPr>
      <w:r>
        <w:t xml:space="preserve">For continuing the Credit Guarantee, charges includes – Fees, Penal Interest Charges (if the CG is in lapsed state) and Taxes. </w:t>
      </w:r>
    </w:p>
    <w:p w14:paraId="0A44B20A" w14:textId="77777777" w:rsidR="005B0E6B" w:rsidRDefault="005B0E6B" w:rsidP="005B0E6B">
      <w:pPr>
        <w:jc w:val="center"/>
      </w:pPr>
      <w:r>
        <w:rPr>
          <w:noProof/>
        </w:rPr>
        <w:drawing>
          <wp:inline distT="0" distB="0" distL="0" distR="0" wp14:anchorId="29493D7E" wp14:editId="79C8E462">
            <wp:extent cx="2650732" cy="1042335"/>
            <wp:effectExtent l="0" t="0" r="16510" b="571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14:paraId="086EE38E" w14:textId="77777777" w:rsidR="005B0E6B" w:rsidRDefault="005B0E6B" w:rsidP="005B0E6B">
      <w:pPr>
        <w:jc w:val="both"/>
      </w:pPr>
      <w:r>
        <w:lastRenderedPageBreak/>
        <w:t>The rules/logic for calculating cover and charges is covered in this section.</w:t>
      </w:r>
    </w:p>
    <w:p w14:paraId="211C81B9" w14:textId="77777777" w:rsidR="005B0E6B" w:rsidRDefault="005B0E6B" w:rsidP="005B0E6B">
      <w:pPr>
        <w:jc w:val="both"/>
      </w:pPr>
    </w:p>
    <w:p w14:paraId="5DA96674" w14:textId="77777777" w:rsidR="005B0E6B" w:rsidRDefault="005B0E6B" w:rsidP="005B0E6B">
      <w:pPr>
        <w:pStyle w:val="Heading3"/>
        <w:keepLines w:val="0"/>
        <w:numPr>
          <w:ilvl w:val="3"/>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59" w:name="_Toc473636744"/>
      <w:bookmarkStart w:id="960" w:name="_Toc483691733"/>
      <w:r>
        <w:rPr>
          <w:rFonts w:ascii="Trebuchet MS" w:hAnsi="Trebuchet MS"/>
          <w:b/>
          <w:bCs/>
          <w:color w:val="000000" w:themeColor="text1"/>
          <w:szCs w:val="22"/>
        </w:rPr>
        <w:t>Calculating Credit Guarantee Cover</w:t>
      </w:r>
      <w:bookmarkEnd w:id="959"/>
      <w:bookmarkEnd w:id="960"/>
      <w:r>
        <w:rPr>
          <w:rFonts w:ascii="Trebuchet MS" w:hAnsi="Trebuchet MS"/>
          <w:b/>
          <w:bCs/>
          <w:color w:val="000000" w:themeColor="text1"/>
          <w:szCs w:val="22"/>
        </w:rPr>
        <w:t xml:space="preserve"> </w:t>
      </w:r>
    </w:p>
    <w:p w14:paraId="46CC5E96" w14:textId="77777777" w:rsidR="005B0E6B" w:rsidRDefault="005B0E6B" w:rsidP="005B0E6B">
      <w:pPr>
        <w:jc w:val="both"/>
      </w:pPr>
      <w:r>
        <w:t xml:space="preserve">The calculation of CG Cover will be done at the time of Claim settlement and not at the time of CG issuance. </w:t>
      </w:r>
    </w:p>
    <w:p w14:paraId="2955704B" w14:textId="77777777" w:rsidR="005B0E6B" w:rsidRDefault="005B0E6B" w:rsidP="005B0E6B">
      <w:pPr>
        <w:jc w:val="both"/>
      </w:pPr>
      <w:r>
        <w:t>While issuing CG, the reports will mention – ‘As per scheme’ instead of actually calculating the CG cover. Refer section 1.7 for more details.</w:t>
      </w:r>
    </w:p>
    <w:p w14:paraId="4DC1B1E1" w14:textId="77777777" w:rsidR="005B0E6B" w:rsidRDefault="005B0E6B" w:rsidP="005B0E6B">
      <w:pPr>
        <w:jc w:val="both"/>
      </w:pPr>
    </w:p>
    <w:p w14:paraId="1AD1ED44" w14:textId="77777777" w:rsidR="005B0E6B" w:rsidRDefault="005B0E6B" w:rsidP="005B0E6B">
      <w:pPr>
        <w:pStyle w:val="Heading3"/>
        <w:keepLines w:val="0"/>
        <w:numPr>
          <w:ilvl w:val="3"/>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61" w:name="_Toc473636745"/>
      <w:bookmarkStart w:id="962" w:name="_Toc483691734"/>
      <w:r>
        <w:rPr>
          <w:rFonts w:ascii="Trebuchet MS" w:hAnsi="Trebuchet MS"/>
          <w:b/>
          <w:bCs/>
          <w:color w:val="000000" w:themeColor="text1"/>
          <w:szCs w:val="22"/>
        </w:rPr>
        <w:t>Calculating Credit Guarantee Fees</w:t>
      </w:r>
      <w:bookmarkEnd w:id="961"/>
      <w:bookmarkEnd w:id="962"/>
      <w:r>
        <w:rPr>
          <w:rFonts w:ascii="Trebuchet MS" w:hAnsi="Trebuchet MS"/>
          <w:b/>
          <w:bCs/>
          <w:color w:val="000000" w:themeColor="text1"/>
          <w:szCs w:val="22"/>
        </w:rPr>
        <w:t xml:space="preserve"> </w:t>
      </w:r>
    </w:p>
    <w:p w14:paraId="02880C18" w14:textId="77777777" w:rsidR="005B0E6B" w:rsidRDefault="005B0E6B" w:rsidP="005B0E6B">
      <w:pPr>
        <w:jc w:val="both"/>
      </w:pPr>
      <w:r w:rsidRPr="00C66B74">
        <w:t>Though as mentioned earlier, cover is not being calculated at the time of CG issuance, but, Fees and tax will be calculated and will be for each individual loan record.</w:t>
      </w:r>
    </w:p>
    <w:p w14:paraId="3844A5A6" w14:textId="77777777" w:rsidR="005B0E6B" w:rsidRDefault="005B0E6B" w:rsidP="005B0E6B">
      <w:pPr>
        <w:jc w:val="both"/>
      </w:pPr>
      <w:r>
        <w:t xml:space="preserve">CG for continuity of guarantee is annual. The calculation for CG Fees is in advanced for entire FY. The Fee calculation is also based on NPA percentage as well as claim payout ratio. </w:t>
      </w:r>
      <w:r w:rsidRPr="007F5BBF">
        <w:t>RISK BASED Cred</w:t>
      </w:r>
      <w:r>
        <w:t>it Guarantee Fee is determined based on Summation of Modified Sanction Loan Amount (Fund and Non Fund) for the given loan account provided by MLI in his respective Input File along with ‘Annual Guarantee Fee (%)’ configured in the ‘Scheme’ and it’s ‘Docket’ and the formulae is as below:</w:t>
      </w:r>
    </w:p>
    <w:p w14:paraId="3C939C3C" w14:textId="77777777" w:rsidR="005B0E6B" w:rsidRDefault="005B0E6B" w:rsidP="005B0E6B">
      <w:pPr>
        <w:jc w:val="both"/>
      </w:pPr>
      <w:r>
        <w:rPr>
          <w:noProof/>
        </w:rPr>
        <mc:AlternateContent>
          <mc:Choice Requires="wps">
            <w:drawing>
              <wp:inline distT="0" distB="0" distL="0" distR="0" wp14:anchorId="2AEE8D19" wp14:editId="1CA7B78C">
                <wp:extent cx="5757126" cy="1355834"/>
                <wp:effectExtent l="0" t="0" r="15240" b="15875"/>
                <wp:docPr id="2" name="Rectangle 2"/>
                <wp:cNvGraphicFramePr/>
                <a:graphic xmlns:a="http://schemas.openxmlformats.org/drawingml/2006/main">
                  <a:graphicData uri="http://schemas.microsoft.com/office/word/2010/wordprocessingShape">
                    <wps:wsp>
                      <wps:cNvSpPr/>
                      <wps:spPr>
                        <a:xfrm>
                          <a:off x="0" y="0"/>
                          <a:ext cx="5757126" cy="1355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05BD2F" w14:textId="77777777" w:rsidR="004E3325" w:rsidRDefault="004E3325" w:rsidP="005B0E6B">
                            <w:pPr>
                              <w:pStyle w:val="NoSpacing"/>
                              <w:numPr>
                                <w:ilvl w:val="0"/>
                                <w:numId w:val="26"/>
                              </w:numPr>
                            </w:pPr>
                            <w:r>
                              <w:t>Guarantee Fee on SBR = Summation of Modified Sanction Loan Amount (Fund and Non Fund) for the given loan account * Annual Guarantee Fee in Percent</w:t>
                            </w:r>
                          </w:p>
                          <w:p w14:paraId="3B37782F" w14:textId="77777777" w:rsidR="004E3325" w:rsidRDefault="004E3325" w:rsidP="005B0E6B">
                            <w:pPr>
                              <w:pStyle w:val="NoSpacing"/>
                              <w:numPr>
                                <w:ilvl w:val="0"/>
                                <w:numId w:val="26"/>
                              </w:numPr>
                            </w:pPr>
                            <w:r>
                              <w:t>Guarantee Fee for all Premiums = [(</w:t>
                            </w:r>
                            <w:r w:rsidRPr="00F60A5A">
                              <w:t>Risk Premium – NPA</w:t>
                            </w:r>
                            <w:r>
                              <w:t xml:space="preserve"> + </w:t>
                            </w:r>
                            <w:r w:rsidRPr="00F60A5A">
                              <w:t>Risk Premium – Claim</w:t>
                            </w:r>
                            <w:r>
                              <w:t xml:space="preserve">)] * Guarantee Fee on SBR </w:t>
                            </w:r>
                          </w:p>
                          <w:p w14:paraId="5A0A812F" w14:textId="77777777" w:rsidR="004E3325" w:rsidRDefault="004E3325" w:rsidP="005B0E6B">
                            <w:pPr>
                              <w:pStyle w:val="NoSpacing"/>
                              <w:numPr>
                                <w:ilvl w:val="0"/>
                                <w:numId w:val="26"/>
                              </w:numPr>
                            </w:pPr>
                            <w:r>
                              <w:t>Total CG Fees = Guarantee Fee on SBR + Guarantee Fee for all Premiums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EE8D19" id="Rectangle 2" o:spid="_x0000_s1100" style="width:453.3pt;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" fillcolor="white [3201]" strokecolor="#70ad47 [3209]" strokeweight="1pt">
                <v:textbox>
                  <w:txbxContent>
                    <w:p w14:paraId="1405BD2F" w14:textId="77777777" w:rsidR="004E3325" w:rsidRDefault="004E3325" w:rsidP="005B0E6B">
                      <w:pPr>
                        <w:pStyle w:val="NoSpacing"/>
                        <w:numPr>
                          <w:ilvl w:val="0"/>
                          <w:numId w:val="26"/>
                        </w:numPr>
                      </w:pPr>
                      <w:r>
                        <w:t>Guarantee Fee on SBR = Summation of Modified Sanction Loan Amount (Fund and Non Fund) for the given loan account * Annual Guarantee Fee in Percent</w:t>
                      </w:r>
                    </w:p>
                    <w:p w14:paraId="3B37782F" w14:textId="77777777" w:rsidR="004E3325" w:rsidRDefault="004E3325" w:rsidP="005B0E6B">
                      <w:pPr>
                        <w:pStyle w:val="NoSpacing"/>
                        <w:numPr>
                          <w:ilvl w:val="0"/>
                          <w:numId w:val="26"/>
                        </w:numPr>
                      </w:pPr>
                      <w:r>
                        <w:t>Guarantee Fee for all Premiums = [(</w:t>
                      </w:r>
                      <w:r w:rsidRPr="00F60A5A">
                        <w:t>Risk Premium – NPA</w:t>
                      </w:r>
                      <w:r>
                        <w:t xml:space="preserve"> + </w:t>
                      </w:r>
                      <w:r w:rsidRPr="00F60A5A">
                        <w:t>Risk Premium – Claim</w:t>
                      </w:r>
                      <w:r>
                        <w:t xml:space="preserve">)] * Guarantee Fee on SBR </w:t>
                      </w:r>
                    </w:p>
                    <w:p w14:paraId="5A0A812F" w14:textId="77777777" w:rsidR="004E3325" w:rsidRDefault="004E3325" w:rsidP="005B0E6B">
                      <w:pPr>
                        <w:pStyle w:val="NoSpacing"/>
                        <w:numPr>
                          <w:ilvl w:val="0"/>
                          <w:numId w:val="26"/>
                        </w:numPr>
                      </w:pPr>
                      <w:r>
                        <w:t>Total CG Fees = Guarantee Fee on SBR + Guarantee Fee for all Premiums</w:t>
                      </w:r>
                    </w:p>
                  </w:txbxContent>
                </v:textbox>
                <w10:anchorlock/>
              </v:rect>
            </w:pict>
          </mc:Fallback>
        </mc:AlternateContent>
      </w:r>
    </w:p>
    <w:p w14:paraId="53751488" w14:textId="77777777" w:rsidR="00894BDC" w:rsidRPr="00327EF5" w:rsidRDefault="00894BDC" w:rsidP="00894BDC">
      <w:pPr>
        <w:jc w:val="both"/>
        <w:rPr>
          <w:ins w:id="963" w:author="Sachin Patange" w:date="2017-05-27T23:42:00Z"/>
          <w:i/>
        </w:rPr>
      </w:pPr>
      <w:ins w:id="964" w:author="Sachin Patange" w:date="2017-05-27T23:42:00Z">
        <w:r w:rsidRPr="00327EF5">
          <w:rPr>
            <w:i/>
          </w:rPr>
          <w:t>Refer section 1.8 for details on selection of risk premium NPA and Claim for calculating CG Fees.</w:t>
        </w:r>
      </w:ins>
    </w:p>
    <w:p w14:paraId="05DD8CDB" w14:textId="40FB81C3" w:rsidR="005B0E6B" w:rsidRDefault="005B0E6B" w:rsidP="005B0E6B">
      <w:r>
        <w:t>Credit Guarantee fee calculation:</w:t>
      </w:r>
    </w:p>
    <w:tbl>
      <w:tblPr>
        <w:tblStyle w:val="TableGrid"/>
        <w:tblW w:w="9625" w:type="dxa"/>
        <w:tblLook w:val="04A0" w:firstRow="1" w:lastRow="0" w:firstColumn="1" w:lastColumn="0" w:noHBand="0" w:noVBand="1"/>
      </w:tblPr>
      <w:tblGrid>
        <w:gridCol w:w="6475"/>
        <w:gridCol w:w="3150"/>
      </w:tblGrid>
      <w:tr w:rsidR="005B0E6B" w:rsidRPr="00F25836" w14:paraId="3B5BAEBA" w14:textId="77777777" w:rsidTr="00F66835">
        <w:trPr>
          <w:trHeight w:val="235"/>
        </w:trPr>
        <w:tc>
          <w:tcPr>
            <w:tcW w:w="6475" w:type="dxa"/>
            <w:noWrap/>
            <w:hideMark/>
          </w:tcPr>
          <w:p w14:paraId="1F7165FB"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3150" w:type="dxa"/>
            <w:noWrap/>
            <w:hideMark/>
          </w:tcPr>
          <w:p w14:paraId="5C621F68"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2DC35C52" w14:textId="77777777" w:rsidTr="00F66835">
        <w:trPr>
          <w:trHeight w:val="368"/>
        </w:trPr>
        <w:tc>
          <w:tcPr>
            <w:tcW w:w="6475" w:type="dxa"/>
            <w:hideMark/>
          </w:tcPr>
          <w:p w14:paraId="474AD629"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1D06AC67"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3150" w:type="dxa"/>
            <w:hideMark/>
          </w:tcPr>
          <w:p w14:paraId="2410A62A"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08D494F0" w14:textId="77777777" w:rsidTr="00F66835">
        <w:trPr>
          <w:trHeight w:val="305"/>
        </w:trPr>
        <w:tc>
          <w:tcPr>
            <w:tcW w:w="6475" w:type="dxa"/>
          </w:tcPr>
          <w:p w14:paraId="3AB97F12"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794CA1BD"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3150" w:type="dxa"/>
          </w:tcPr>
          <w:p w14:paraId="0BE5C573"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565FFCD5" w14:textId="77777777" w:rsidTr="00F66835">
        <w:trPr>
          <w:trHeight w:val="235"/>
        </w:trPr>
        <w:tc>
          <w:tcPr>
            <w:tcW w:w="6475" w:type="dxa"/>
            <w:hideMark/>
          </w:tcPr>
          <w:p w14:paraId="5E626B97"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3150" w:type="dxa"/>
            <w:hideMark/>
          </w:tcPr>
          <w:p w14:paraId="00C666BC"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0.85%</w:t>
            </w:r>
          </w:p>
        </w:tc>
      </w:tr>
      <w:tr w:rsidR="005B0E6B" w:rsidRPr="00F25836" w14:paraId="52A45570" w14:textId="77777777" w:rsidTr="00F66835">
        <w:trPr>
          <w:trHeight w:val="235"/>
        </w:trPr>
        <w:tc>
          <w:tcPr>
            <w:tcW w:w="6475" w:type="dxa"/>
          </w:tcPr>
          <w:p w14:paraId="3B735C9C"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3150" w:type="dxa"/>
          </w:tcPr>
          <w:p w14:paraId="53B49AD2"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75ABB715" w14:textId="77777777" w:rsidTr="00F66835">
        <w:trPr>
          <w:trHeight w:val="235"/>
        </w:trPr>
        <w:tc>
          <w:tcPr>
            <w:tcW w:w="6475" w:type="dxa"/>
          </w:tcPr>
          <w:p w14:paraId="056E79CA"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3150" w:type="dxa"/>
          </w:tcPr>
          <w:p w14:paraId="7A42F486"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64602CE8" w14:textId="77777777" w:rsidTr="00F66835">
        <w:trPr>
          <w:trHeight w:val="235"/>
        </w:trPr>
        <w:tc>
          <w:tcPr>
            <w:tcW w:w="6475" w:type="dxa"/>
          </w:tcPr>
          <w:p w14:paraId="579B8AF3" w14:textId="77777777" w:rsidR="005B0E6B" w:rsidRDefault="005B0E6B" w:rsidP="00F66835">
            <w:pPr>
              <w:rPr>
                <w:rFonts w:ascii="Calibri" w:eastAsia="Times New Roman" w:hAnsi="Calibri" w:cs="Times New Roman"/>
                <w:color w:val="000000"/>
                <w:sz w:val="20"/>
                <w:szCs w:val="20"/>
              </w:rPr>
            </w:pPr>
            <w:r w:rsidRPr="00B04FBC">
              <w:rPr>
                <w:rFonts w:ascii="Calibri" w:eastAsia="Times New Roman" w:hAnsi="Calibri" w:cs="Times New Roman"/>
                <w:color w:val="000000"/>
                <w:sz w:val="20"/>
                <w:szCs w:val="20"/>
              </w:rPr>
              <w:t>NPA Percentage</w:t>
            </w:r>
            <w:r>
              <w:rPr>
                <w:rFonts w:ascii="Calibri" w:eastAsia="Times New Roman" w:hAnsi="Calibri" w:cs="Times New Roman"/>
                <w:color w:val="000000"/>
                <w:sz w:val="20"/>
                <w:szCs w:val="20"/>
              </w:rPr>
              <w:t xml:space="preserve"> Risk Premium </w:t>
            </w:r>
          </w:p>
        </w:tc>
        <w:tc>
          <w:tcPr>
            <w:tcW w:w="3150" w:type="dxa"/>
          </w:tcPr>
          <w:p w14:paraId="052E82E5" w14:textId="77777777" w:rsidR="005B0E6B"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20% of SR (&gt;15%-20%)</w:t>
            </w:r>
          </w:p>
        </w:tc>
      </w:tr>
      <w:tr w:rsidR="005B0E6B" w:rsidRPr="00F25836" w14:paraId="1A4ECCE3" w14:textId="77777777" w:rsidTr="00F66835">
        <w:trPr>
          <w:trHeight w:val="235"/>
        </w:trPr>
        <w:tc>
          <w:tcPr>
            <w:tcW w:w="6475" w:type="dxa"/>
          </w:tcPr>
          <w:p w14:paraId="58A7B671" w14:textId="77777777" w:rsidR="005B0E6B"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Claim Payout P</w:t>
            </w:r>
            <w:r w:rsidRPr="00B04FBC">
              <w:rPr>
                <w:rFonts w:ascii="Calibri" w:eastAsia="Times New Roman" w:hAnsi="Calibri" w:cs="Times New Roman"/>
                <w:color w:val="000000"/>
                <w:sz w:val="20"/>
                <w:szCs w:val="20"/>
              </w:rPr>
              <w:t>ercentage</w:t>
            </w:r>
            <w:r>
              <w:rPr>
                <w:rFonts w:ascii="Calibri" w:eastAsia="Times New Roman" w:hAnsi="Calibri" w:cs="Times New Roman"/>
                <w:color w:val="000000"/>
                <w:sz w:val="20"/>
                <w:szCs w:val="20"/>
              </w:rPr>
              <w:t xml:space="preserve"> Risk Premium </w:t>
            </w:r>
          </w:p>
        </w:tc>
        <w:tc>
          <w:tcPr>
            <w:tcW w:w="3150" w:type="dxa"/>
          </w:tcPr>
          <w:p w14:paraId="350EF80D" w14:textId="77777777" w:rsidR="005B0E6B"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 of SR (&gt;5%-10%)</w:t>
            </w:r>
          </w:p>
        </w:tc>
      </w:tr>
    </w:tbl>
    <w:p w14:paraId="5C16E2DA" w14:textId="77777777" w:rsidR="005B0E6B" w:rsidRDefault="005B0E6B" w:rsidP="005B0E6B">
      <w:pPr>
        <w:jc w:val="both"/>
        <w:rPr>
          <w:b/>
          <w:u w:val="single"/>
        </w:rPr>
      </w:pPr>
    </w:p>
    <w:p w14:paraId="75099C7C" w14:textId="77777777" w:rsidR="005B0E6B" w:rsidRPr="000820F8" w:rsidRDefault="005B0E6B" w:rsidP="005B0E6B">
      <w:pPr>
        <w:jc w:val="both"/>
        <w:rPr>
          <w:u w:val="single"/>
        </w:rPr>
      </w:pPr>
      <w:r w:rsidRPr="00001F64">
        <w:rPr>
          <w:b/>
          <w:u w:val="single"/>
        </w:rPr>
        <w:t>Scenario 1:</w:t>
      </w:r>
      <w:r w:rsidRPr="000820F8">
        <w:rPr>
          <w:u w:val="single"/>
        </w:rPr>
        <w:t xml:space="preserve"> </w:t>
      </w:r>
      <w:r w:rsidRPr="0037516E">
        <w:rPr>
          <w:u w:val="single"/>
        </w:rPr>
        <w:t xml:space="preserve">Summation of Modified Sanction Loan Amount (Fund and Non Fund) for the given </w:t>
      </w:r>
      <w:r w:rsidRPr="006D13E5">
        <w:rPr>
          <w:u w:val="single"/>
        </w:rPr>
        <w:t>loan account</w:t>
      </w:r>
      <w:r>
        <w:rPr>
          <w:u w:val="single"/>
        </w:rPr>
        <w:t xml:space="preserve"> DOES NOT EXCEEDS Minimum</w:t>
      </w:r>
      <w:r w:rsidRPr="0068388D">
        <w:rPr>
          <w:u w:val="single"/>
        </w:rPr>
        <w:t xml:space="preserve"> Limit to </w:t>
      </w:r>
      <w:r>
        <w:rPr>
          <w:u w:val="single"/>
        </w:rPr>
        <w:t>Guarantee Issuance Allowed</w:t>
      </w:r>
    </w:p>
    <w:p w14:paraId="0CC53258" w14:textId="77777777" w:rsidR="005B0E6B" w:rsidRDefault="005B0E6B" w:rsidP="005B0E6B">
      <w:pPr>
        <w:jc w:val="both"/>
      </w:pPr>
      <w:r>
        <w:lastRenderedPageBreak/>
        <w:t>MLI uploads and approves the input file on SURGE system on 10</w:t>
      </w:r>
      <w:r w:rsidRPr="0042116A">
        <w:rPr>
          <w:vertAlign w:val="superscript"/>
        </w:rPr>
        <w:t>th</w:t>
      </w:r>
      <w:r>
        <w:t xml:space="preserve"> April 2017. This input file contains Loan Disbursement Information till previous March 2017. The Loan Account has:</w:t>
      </w:r>
    </w:p>
    <w:tbl>
      <w:tblPr>
        <w:tblStyle w:val="TableGrid"/>
        <w:tblW w:w="5020" w:type="dxa"/>
        <w:tblLook w:val="04A0" w:firstRow="1" w:lastRow="0" w:firstColumn="1" w:lastColumn="0" w:noHBand="0" w:noVBand="1"/>
      </w:tblPr>
      <w:tblGrid>
        <w:gridCol w:w="3640"/>
        <w:gridCol w:w="1380"/>
      </w:tblGrid>
      <w:tr w:rsidR="005B0E6B" w:rsidRPr="00F25836" w14:paraId="686F297F" w14:textId="77777777" w:rsidTr="00F66835">
        <w:trPr>
          <w:trHeight w:val="255"/>
        </w:trPr>
        <w:tc>
          <w:tcPr>
            <w:tcW w:w="3640" w:type="dxa"/>
            <w:hideMark/>
          </w:tcPr>
          <w:p w14:paraId="0428FFA9" w14:textId="77777777" w:rsidR="005B0E6B" w:rsidRPr="00F25836" w:rsidRDefault="005B0E6B" w:rsidP="00F66835">
            <w:pPr>
              <w:rPr>
                <w:rFonts w:ascii="Calibri" w:eastAsia="Times New Roman" w:hAnsi="Calibri" w:cs="Times New Roman"/>
                <w:color w:val="000000"/>
                <w:sz w:val="20"/>
                <w:szCs w:val="20"/>
              </w:rPr>
            </w:pPr>
            <w:r w:rsidRPr="0037516E">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33E4B7E2"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900000.00</w:t>
            </w:r>
          </w:p>
        </w:tc>
      </w:tr>
    </w:tbl>
    <w:p w14:paraId="0B97E985" w14:textId="77777777" w:rsidR="005B0E6B" w:rsidRDefault="005B0E6B" w:rsidP="005B0E6B"/>
    <w:p w14:paraId="5DE65ADF" w14:textId="77777777" w:rsidR="005B0E6B" w:rsidRPr="00AD1EEA" w:rsidRDefault="005B0E6B" w:rsidP="005B0E6B">
      <w:pPr>
        <w:rPr>
          <w:rFonts w:ascii="Calibri" w:eastAsia="Times New Roman" w:hAnsi="Calibri" w:cs="Times New Roman"/>
          <w:color w:val="000000"/>
        </w:rPr>
      </w:pPr>
      <w:r>
        <w:t xml:space="preserve">Guarantee Fee on SBR = 900000 * 0.85% = </w:t>
      </w:r>
      <w:r w:rsidRPr="001F23B7">
        <w:rPr>
          <w:rFonts w:ascii="Calibri" w:eastAsia="Times New Roman" w:hAnsi="Calibri" w:cs="Times New Roman"/>
          <w:color w:val="000000"/>
        </w:rPr>
        <w:t>7650</w:t>
      </w:r>
      <w:r>
        <w:t xml:space="preserve">/ </w:t>
      </w:r>
    </w:p>
    <w:p w14:paraId="693908C2" w14:textId="77777777" w:rsidR="005B0E6B" w:rsidRPr="00AD1EEA" w:rsidRDefault="005B0E6B" w:rsidP="005B0E6B">
      <w:pPr>
        <w:rPr>
          <w:rFonts w:ascii="Calibri" w:eastAsia="Times New Roman" w:hAnsi="Calibri" w:cs="Times New Roman"/>
          <w:color w:val="000000"/>
        </w:rPr>
      </w:pPr>
      <w:r>
        <w:t xml:space="preserve">Guarantee Fee for all Premiums = </w:t>
      </w:r>
      <w:r w:rsidRPr="001F23B7">
        <w:rPr>
          <w:rFonts w:ascii="Calibri" w:eastAsia="Times New Roman" w:hAnsi="Calibri" w:cs="Times New Roman"/>
          <w:color w:val="000000"/>
        </w:rPr>
        <w:t>7650</w:t>
      </w:r>
      <w:r>
        <w:t xml:space="preserve">* 30% = </w:t>
      </w:r>
      <w:r w:rsidRPr="001F23B7">
        <w:rPr>
          <w:rFonts w:ascii="Calibri" w:eastAsia="Times New Roman" w:hAnsi="Calibri" w:cs="Times New Roman"/>
          <w:color w:val="000000"/>
        </w:rPr>
        <w:t>2295</w:t>
      </w:r>
      <w:r>
        <w:t>/-</w:t>
      </w:r>
    </w:p>
    <w:p w14:paraId="4C11DBF5" w14:textId="77777777" w:rsidR="005B0E6B" w:rsidRPr="00AD1EEA" w:rsidRDefault="005B0E6B" w:rsidP="005B0E6B">
      <w:pPr>
        <w:rPr>
          <w:rFonts w:ascii="Calibri" w:eastAsia="Times New Roman" w:hAnsi="Calibri" w:cs="Times New Roman"/>
          <w:color w:val="000000"/>
        </w:rPr>
      </w:pPr>
      <w:r>
        <w:t xml:space="preserve">Total CG Fees equals to INR </w:t>
      </w:r>
      <w:r w:rsidRPr="001F23B7">
        <w:rPr>
          <w:rFonts w:ascii="Calibri" w:eastAsia="Times New Roman" w:hAnsi="Calibri" w:cs="Times New Roman"/>
          <w:color w:val="000000"/>
        </w:rPr>
        <w:t>9945</w:t>
      </w:r>
      <w:r>
        <w:t>/-</w:t>
      </w:r>
    </w:p>
    <w:p w14:paraId="64302BE8" w14:textId="77777777" w:rsidR="005B0E6B" w:rsidRPr="000820F8" w:rsidRDefault="005B0E6B" w:rsidP="005B0E6B">
      <w:pPr>
        <w:jc w:val="both"/>
        <w:rPr>
          <w:u w:val="single"/>
        </w:rPr>
      </w:pPr>
      <w:r w:rsidRPr="00001F64">
        <w:rPr>
          <w:b/>
          <w:u w:val="single"/>
        </w:rPr>
        <w:t xml:space="preserve">Scenario </w:t>
      </w:r>
      <w:r>
        <w:rPr>
          <w:b/>
          <w:u w:val="single"/>
        </w:rPr>
        <w:t>2</w:t>
      </w:r>
      <w:r w:rsidRPr="00001F64">
        <w:rPr>
          <w:b/>
          <w:u w:val="single"/>
        </w:rPr>
        <w:t>:</w:t>
      </w:r>
      <w:r w:rsidRPr="000820F8">
        <w:rPr>
          <w:u w:val="single"/>
        </w:rPr>
        <w:t xml:space="preserve"> </w:t>
      </w:r>
      <w:r w:rsidRPr="0037516E">
        <w:rPr>
          <w:u w:val="single"/>
        </w:rPr>
        <w:t xml:space="preserve">Summation of Modified Sanction Loan Amount (Fund and Non Fund) for the given </w:t>
      </w:r>
      <w:r w:rsidRPr="006D13E5">
        <w:rPr>
          <w:u w:val="single"/>
        </w:rPr>
        <w:t>loan account</w:t>
      </w:r>
      <w:r>
        <w:rPr>
          <w:u w:val="single"/>
        </w:rPr>
        <w:t xml:space="preserve"> EXCEEDS Minimum</w:t>
      </w:r>
      <w:r w:rsidRPr="0068388D">
        <w:rPr>
          <w:u w:val="single"/>
        </w:rPr>
        <w:t xml:space="preserve"> Limit to </w:t>
      </w:r>
      <w:r>
        <w:rPr>
          <w:u w:val="single"/>
        </w:rPr>
        <w:t>Guarantee Issuance Allowed but not Maximum Limit to guarantee issuance allowed</w:t>
      </w:r>
    </w:p>
    <w:p w14:paraId="27113E52"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The Loan Account has:</w:t>
      </w:r>
    </w:p>
    <w:tbl>
      <w:tblPr>
        <w:tblStyle w:val="TableGrid"/>
        <w:tblW w:w="5020" w:type="dxa"/>
        <w:tblLook w:val="04A0" w:firstRow="1" w:lastRow="0" w:firstColumn="1" w:lastColumn="0" w:noHBand="0" w:noVBand="1"/>
      </w:tblPr>
      <w:tblGrid>
        <w:gridCol w:w="3640"/>
        <w:gridCol w:w="1380"/>
      </w:tblGrid>
      <w:tr w:rsidR="005B0E6B" w:rsidRPr="00F25836" w14:paraId="1A95A874" w14:textId="77777777" w:rsidTr="00F66835">
        <w:trPr>
          <w:trHeight w:val="255"/>
        </w:trPr>
        <w:tc>
          <w:tcPr>
            <w:tcW w:w="3640" w:type="dxa"/>
            <w:hideMark/>
          </w:tcPr>
          <w:p w14:paraId="5B909DDD" w14:textId="77777777" w:rsidR="005B0E6B" w:rsidRPr="00F25836" w:rsidRDefault="005B0E6B" w:rsidP="00F66835">
            <w:pPr>
              <w:rPr>
                <w:rFonts w:ascii="Calibri" w:eastAsia="Times New Roman" w:hAnsi="Calibri" w:cs="Times New Roman"/>
                <w:color w:val="000000"/>
                <w:sz w:val="20"/>
                <w:szCs w:val="20"/>
              </w:rPr>
            </w:pPr>
            <w:r w:rsidRPr="0037516E">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56050B77"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7A6C23E8" w14:textId="77777777" w:rsidR="005B0E6B" w:rsidRDefault="005B0E6B" w:rsidP="005B0E6B"/>
    <w:p w14:paraId="21AA7D36" w14:textId="77777777" w:rsidR="005B0E6B" w:rsidRDefault="005B0E6B" w:rsidP="005B0E6B">
      <w:r>
        <w:t xml:space="preserve">Thus, in case of this scenario, Guarantee Fee calculation will be based on </w:t>
      </w:r>
      <w:r w:rsidRPr="0037516E">
        <w:t xml:space="preserve">Summation of Modified Sanction Loan Amount (Fund and Non Fund) for the given </w:t>
      </w:r>
      <w:r>
        <w:t>loan account.</w:t>
      </w:r>
    </w:p>
    <w:p w14:paraId="249232E5" w14:textId="77777777" w:rsidR="005B0E6B" w:rsidRDefault="005B0E6B" w:rsidP="005B0E6B">
      <w:r>
        <w:t>Guarantee Fee on SBR = 15,00,000 * 0.85% = 12750/-</w:t>
      </w:r>
    </w:p>
    <w:p w14:paraId="17B75076" w14:textId="77777777" w:rsidR="005B0E6B" w:rsidRDefault="005B0E6B" w:rsidP="005B0E6B">
      <w:r>
        <w:t>Guarantee Fee for all Premiums = 12750* 30% = 3825/-</w:t>
      </w:r>
    </w:p>
    <w:p w14:paraId="6E968D77" w14:textId="77777777" w:rsidR="005B0E6B" w:rsidRDefault="005B0E6B" w:rsidP="005B0E6B">
      <w:r>
        <w:t>Total CG Fees equals to INR 16575/-</w:t>
      </w:r>
    </w:p>
    <w:p w14:paraId="20BDFCD4" w14:textId="77777777" w:rsidR="005B0E6B" w:rsidRPr="000820F8" w:rsidRDefault="005B0E6B" w:rsidP="005B0E6B">
      <w:pPr>
        <w:jc w:val="both"/>
        <w:rPr>
          <w:u w:val="single"/>
        </w:rPr>
      </w:pPr>
      <w:r w:rsidRPr="00001F64">
        <w:rPr>
          <w:b/>
          <w:u w:val="single"/>
        </w:rPr>
        <w:t xml:space="preserve">Scenario </w:t>
      </w:r>
      <w:r>
        <w:rPr>
          <w:b/>
          <w:u w:val="single"/>
        </w:rPr>
        <w:t>3</w:t>
      </w:r>
      <w:r w:rsidRPr="00001F64">
        <w:rPr>
          <w:b/>
          <w:u w:val="single"/>
        </w:rPr>
        <w:t>:</w:t>
      </w:r>
      <w:r w:rsidRPr="000820F8">
        <w:rPr>
          <w:u w:val="single"/>
        </w:rPr>
        <w:t xml:space="preserve"> </w:t>
      </w:r>
      <w:r w:rsidRPr="0037516E">
        <w:rPr>
          <w:u w:val="single"/>
        </w:rPr>
        <w:t xml:space="preserve">Summation of Modified Sanction Loan Amount (Fund and Non Fund) for the given </w:t>
      </w:r>
      <w:r w:rsidRPr="006D13E5">
        <w:rPr>
          <w:u w:val="single"/>
        </w:rPr>
        <w:t>loan account</w:t>
      </w:r>
      <w:r>
        <w:rPr>
          <w:u w:val="single"/>
        </w:rPr>
        <w:t xml:space="preserve"> Equals to Maximum Limit to guarantee issuance allowed</w:t>
      </w:r>
    </w:p>
    <w:p w14:paraId="33990864"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The Loan Account has:</w:t>
      </w:r>
    </w:p>
    <w:tbl>
      <w:tblPr>
        <w:tblStyle w:val="TableGrid"/>
        <w:tblW w:w="5020" w:type="dxa"/>
        <w:tblLook w:val="04A0" w:firstRow="1" w:lastRow="0" w:firstColumn="1" w:lastColumn="0" w:noHBand="0" w:noVBand="1"/>
      </w:tblPr>
      <w:tblGrid>
        <w:gridCol w:w="3640"/>
        <w:gridCol w:w="1380"/>
      </w:tblGrid>
      <w:tr w:rsidR="005B0E6B" w:rsidRPr="00F25836" w14:paraId="2B070C9B" w14:textId="77777777" w:rsidTr="00F66835">
        <w:trPr>
          <w:trHeight w:val="255"/>
        </w:trPr>
        <w:tc>
          <w:tcPr>
            <w:tcW w:w="3640" w:type="dxa"/>
            <w:hideMark/>
          </w:tcPr>
          <w:p w14:paraId="10E3A0B9" w14:textId="77777777" w:rsidR="005B0E6B" w:rsidRPr="00F25836" w:rsidRDefault="005B0E6B" w:rsidP="00F66835">
            <w:pPr>
              <w:rPr>
                <w:rFonts w:ascii="Calibri" w:eastAsia="Times New Roman" w:hAnsi="Calibri" w:cs="Times New Roman"/>
                <w:color w:val="000000"/>
                <w:sz w:val="20"/>
                <w:szCs w:val="20"/>
              </w:rPr>
            </w:pPr>
            <w:r w:rsidRPr="0037516E">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07999C1F"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bl>
    <w:p w14:paraId="487B6AC1" w14:textId="77777777" w:rsidR="005B0E6B" w:rsidRDefault="005B0E6B" w:rsidP="005B0E6B"/>
    <w:p w14:paraId="41BB3CCA" w14:textId="77777777" w:rsidR="005B0E6B" w:rsidRPr="00E773CF" w:rsidRDefault="005B0E6B" w:rsidP="005B0E6B">
      <w:r w:rsidRPr="00E773CF">
        <w:t>Guarantee Fee on SBR = 100,00,000 * 0.85% = 85000/-</w:t>
      </w:r>
    </w:p>
    <w:p w14:paraId="4717E095" w14:textId="77777777" w:rsidR="005B0E6B" w:rsidRPr="00E773CF" w:rsidRDefault="005B0E6B" w:rsidP="005B0E6B">
      <w:r w:rsidRPr="00E773CF">
        <w:t>Guarantee Fee for all Premiums = 85000 * 30% = 25500/-</w:t>
      </w:r>
    </w:p>
    <w:p w14:paraId="7A0F8DBD" w14:textId="77777777" w:rsidR="005B0E6B" w:rsidRDefault="005B0E6B" w:rsidP="005B0E6B">
      <w:r w:rsidRPr="00E773CF">
        <w:t>Total CG Fees equals to INR 110500/-</w:t>
      </w:r>
    </w:p>
    <w:p w14:paraId="41BD9527" w14:textId="77777777" w:rsidR="005B0E6B" w:rsidRPr="000820F8" w:rsidRDefault="005B0E6B" w:rsidP="005B0E6B">
      <w:pPr>
        <w:jc w:val="both"/>
        <w:rPr>
          <w:u w:val="single"/>
        </w:rPr>
      </w:pPr>
      <w:r>
        <w:rPr>
          <w:b/>
          <w:u w:val="single"/>
        </w:rPr>
        <w:t>Scenario 4</w:t>
      </w:r>
      <w:r w:rsidRPr="00001F64">
        <w:rPr>
          <w:b/>
          <w:u w:val="single"/>
        </w:rPr>
        <w:t>:</w:t>
      </w:r>
      <w:r w:rsidRPr="000820F8">
        <w:rPr>
          <w:u w:val="single"/>
        </w:rPr>
        <w:t xml:space="preserve"> </w:t>
      </w:r>
      <w:r w:rsidRPr="0037516E">
        <w:rPr>
          <w:u w:val="single"/>
        </w:rPr>
        <w:t xml:space="preserve">Summation of Modified Sanction Loan Amount (Fund and Non Fund) for the given </w:t>
      </w:r>
      <w:r w:rsidRPr="006D13E5">
        <w:rPr>
          <w:u w:val="single"/>
        </w:rPr>
        <w:t>loan account</w:t>
      </w:r>
      <w:r>
        <w:rPr>
          <w:u w:val="single"/>
        </w:rPr>
        <w:t xml:space="preserve"> EXCEEDS Maximum</w:t>
      </w:r>
      <w:r w:rsidRPr="0068388D">
        <w:rPr>
          <w:u w:val="single"/>
        </w:rPr>
        <w:t xml:space="preserve"> Limit to </w:t>
      </w:r>
      <w:r>
        <w:rPr>
          <w:u w:val="single"/>
        </w:rPr>
        <w:t>Guarantee Issuance Allowed</w:t>
      </w:r>
    </w:p>
    <w:p w14:paraId="210FDEFF" w14:textId="77777777" w:rsidR="005B0E6B" w:rsidRDefault="005B0E6B" w:rsidP="005B0E6B">
      <w:pPr>
        <w:jc w:val="both"/>
      </w:pPr>
      <w:r>
        <w:lastRenderedPageBreak/>
        <w:t>MLI uploads and approves the input file on SURGE system on 10</w:t>
      </w:r>
      <w:r w:rsidRPr="0042116A">
        <w:rPr>
          <w:vertAlign w:val="superscript"/>
        </w:rPr>
        <w:t>th</w:t>
      </w:r>
      <w:r>
        <w:t xml:space="preserve"> April 2017. This input file contains Loan Disbursement Information till previous March 2017. One of the Loan Account values are as below:</w:t>
      </w:r>
    </w:p>
    <w:p w14:paraId="78EAB0B4"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31EEDC3E" w14:textId="77777777" w:rsidTr="00F66835">
        <w:trPr>
          <w:trHeight w:val="255"/>
        </w:trPr>
        <w:tc>
          <w:tcPr>
            <w:tcW w:w="3640" w:type="dxa"/>
            <w:hideMark/>
          </w:tcPr>
          <w:p w14:paraId="5E89E1F3" w14:textId="77777777" w:rsidR="005B0E6B" w:rsidRPr="00F25836" w:rsidRDefault="005B0E6B" w:rsidP="00F66835">
            <w:pPr>
              <w:rPr>
                <w:rFonts w:ascii="Calibri" w:eastAsia="Times New Roman" w:hAnsi="Calibri" w:cs="Times New Roman"/>
                <w:color w:val="000000"/>
                <w:sz w:val="20"/>
                <w:szCs w:val="20"/>
              </w:rPr>
            </w:pPr>
            <w:r w:rsidRPr="00A2789B">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6AAE0B28"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115,00,000.00</w:t>
            </w:r>
          </w:p>
        </w:tc>
      </w:tr>
    </w:tbl>
    <w:p w14:paraId="338400C7" w14:textId="77777777" w:rsidR="005B0E6B" w:rsidRDefault="005B0E6B" w:rsidP="005B0E6B"/>
    <w:p w14:paraId="6A1EAC5B" w14:textId="77777777" w:rsidR="005B0E6B" w:rsidRPr="00AD1EEA" w:rsidRDefault="005B0E6B" w:rsidP="005B0E6B">
      <w:r w:rsidRPr="00AD1EEA">
        <w:t>Guarantee Fee on SBR = 100,00,000 * 0.85% = 85000/-</w:t>
      </w:r>
    </w:p>
    <w:p w14:paraId="35C705A3" w14:textId="77777777" w:rsidR="005B0E6B" w:rsidRPr="00AD1EEA" w:rsidRDefault="005B0E6B" w:rsidP="005B0E6B">
      <w:r w:rsidRPr="00AD1EEA">
        <w:t>Guarantee Fee for all Premiums = 85000 * 30% = 25500/-</w:t>
      </w:r>
    </w:p>
    <w:p w14:paraId="2F300B3E" w14:textId="77777777" w:rsidR="005B0E6B" w:rsidRDefault="005B0E6B" w:rsidP="005B0E6B">
      <w:r w:rsidRPr="00AD1EEA">
        <w:t>Total CG Fees equals to INR 110500/-</w:t>
      </w:r>
    </w:p>
    <w:p w14:paraId="612C18DF" w14:textId="77777777" w:rsidR="005B0E6B" w:rsidRDefault="005B0E6B" w:rsidP="005B0E6B">
      <w:pPr>
        <w:jc w:val="both"/>
      </w:pPr>
    </w:p>
    <w:p w14:paraId="73C30A8F" w14:textId="77777777" w:rsidR="005B0E6B" w:rsidRDefault="005B0E6B" w:rsidP="005B0E6B">
      <w:pPr>
        <w:jc w:val="both"/>
      </w:pPr>
      <w:r>
        <w:rPr>
          <w:noProof/>
        </w:rPr>
        <mc:AlternateContent>
          <mc:Choice Requires="wps">
            <w:drawing>
              <wp:inline distT="0" distB="0" distL="0" distR="0" wp14:anchorId="693949ED" wp14:editId="55D601A8">
                <wp:extent cx="5908040" cy="1885950"/>
                <wp:effectExtent l="0" t="0" r="16510" b="19050"/>
                <wp:docPr id="23" name="Rectangle 23"/>
                <wp:cNvGraphicFramePr/>
                <a:graphic xmlns:a="http://schemas.openxmlformats.org/drawingml/2006/main">
                  <a:graphicData uri="http://schemas.microsoft.com/office/word/2010/wordprocessingShape">
                    <wps:wsp>
                      <wps:cNvSpPr/>
                      <wps:spPr>
                        <a:xfrm>
                          <a:off x="0" y="0"/>
                          <a:ext cx="590804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0AC74E"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w:t>
                            </w:r>
                          </w:p>
                          <w:p w14:paraId="188CF65F" w14:textId="77777777" w:rsidR="004E3325" w:rsidRPr="00A2789B" w:rsidRDefault="004E3325" w:rsidP="005B0E6B">
                            <w:pPr>
                              <w:pStyle w:val="ListParagraph"/>
                              <w:numPr>
                                <w:ilvl w:val="0"/>
                                <w:numId w:val="22"/>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the given </w:t>
                            </w:r>
                            <w:r>
                              <w:rPr>
                                <w:rFonts w:asciiTheme="majorHAnsi" w:hAnsiTheme="majorHAnsi"/>
                              </w:rPr>
                              <w:t xml:space="preserve">loan account is in range of </w:t>
                            </w:r>
                            <w:r w:rsidRPr="006265B3">
                              <w:rPr>
                                <w:rFonts w:asciiTheme="majorHAnsi" w:hAnsiTheme="majorHAnsi"/>
                              </w:rPr>
                              <w:t>Minimum Limit to Guarantee Issuance Allowed but not Maximum Limit to Guarantee issuance allowed</w:t>
                            </w:r>
                            <w:r>
                              <w:rPr>
                                <w:rFonts w:asciiTheme="majorHAnsi" w:hAnsiTheme="majorHAnsi"/>
                              </w:rPr>
                              <w:t>, it is calculated based on S</w:t>
                            </w:r>
                            <w:r w:rsidRPr="00A2789B">
                              <w:rPr>
                                <w:rFonts w:asciiTheme="majorHAnsi" w:hAnsiTheme="majorHAnsi"/>
                              </w:rPr>
                              <w:t xml:space="preserve">ummation of Modified Sanction Loan Amount (Fund and Non Fund) for the given </w:t>
                            </w:r>
                            <w:r>
                              <w:rPr>
                                <w:rFonts w:asciiTheme="majorHAnsi" w:hAnsiTheme="majorHAnsi"/>
                              </w:rPr>
                              <w:t>loan account.</w:t>
                            </w:r>
                          </w:p>
                          <w:p w14:paraId="72D457BA" w14:textId="77777777" w:rsidR="004E3325" w:rsidRPr="00A2789B" w:rsidRDefault="004E3325" w:rsidP="005B0E6B">
                            <w:pPr>
                              <w:pStyle w:val="ListParagraph"/>
                              <w:numPr>
                                <w:ilvl w:val="0"/>
                                <w:numId w:val="22"/>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the given </w:t>
                            </w:r>
                            <w:r>
                              <w:rPr>
                                <w:rFonts w:asciiTheme="majorHAnsi" w:hAnsiTheme="majorHAnsi"/>
                              </w:rPr>
                              <w:t>loan account exceeds</w:t>
                            </w:r>
                            <w:r w:rsidRPr="006265B3">
                              <w:rPr>
                                <w:rFonts w:asciiTheme="majorHAnsi" w:hAnsiTheme="majorHAnsi"/>
                              </w:rPr>
                              <w:t xml:space="preserve"> Maximum Limit to Guarantee issuance allowed</w:t>
                            </w:r>
                            <w:r>
                              <w:rPr>
                                <w:rFonts w:asciiTheme="majorHAnsi" w:hAnsiTheme="majorHAnsi"/>
                              </w:rPr>
                              <w:t>, it is calculated based on S</w:t>
                            </w:r>
                            <w:r w:rsidRPr="00A2789B">
                              <w:rPr>
                                <w:rFonts w:asciiTheme="majorHAnsi" w:hAnsiTheme="majorHAnsi"/>
                              </w:rPr>
                              <w:t xml:space="preserve">ummation of Modified Sanction Loan Amount (Fund and Non Fund) for the given </w:t>
                            </w:r>
                            <w:r>
                              <w:rPr>
                                <w:rFonts w:asciiTheme="majorHAnsi" w:hAnsiTheme="majorHAnsi"/>
                              </w:rPr>
                              <w:t xml:space="preserve">loan account but capped to </w:t>
                            </w:r>
                            <w:r w:rsidRPr="006265B3">
                              <w:rPr>
                                <w:rFonts w:asciiTheme="majorHAnsi" w:hAnsiTheme="majorHAnsi"/>
                              </w:rPr>
                              <w:t>Maximum Limit to Guarantee issuance allowed</w:t>
                            </w:r>
                            <w:r>
                              <w:rPr>
                                <w:rFonts w:asciiTheme="majorHAnsi" w:hAnsiTheme="majorHAnsi"/>
                              </w:rPr>
                              <w:t>.</w:t>
                            </w:r>
                          </w:p>
                          <w:p w14:paraId="573663C5" w14:textId="77777777" w:rsidR="004E3325" w:rsidRPr="00080992" w:rsidRDefault="004E3325" w:rsidP="005B0E6B">
                            <w:pPr>
                              <w:pStyle w:val="ListParagraph"/>
                              <w:jc w:val="both"/>
                              <w:rPr>
                                <w:rFonts w:asciiTheme="majorHAnsi" w:hAnsiTheme="majorHAnsi"/>
                              </w:rPr>
                            </w:pPr>
                          </w:p>
                          <w:p w14:paraId="5C9E574E" w14:textId="77777777" w:rsidR="004E3325" w:rsidRPr="006265B3"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3949ED" id="Rectangle 23" o:spid="_x0000_s1101" style="width:465.2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" fillcolor="white [3201]" strokecolor="#70ad47 [3209]" strokeweight="1pt">
                <v:textbox>
                  <w:txbxContent>
                    <w:p w14:paraId="600AC74E"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w:t>
                      </w:r>
                    </w:p>
                    <w:p w14:paraId="188CF65F" w14:textId="77777777" w:rsidR="004E3325" w:rsidRPr="00A2789B" w:rsidRDefault="004E3325" w:rsidP="005B0E6B">
                      <w:pPr>
                        <w:pStyle w:val="ListParagraph"/>
                        <w:numPr>
                          <w:ilvl w:val="0"/>
                          <w:numId w:val="22"/>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the given </w:t>
                      </w:r>
                      <w:r>
                        <w:rPr>
                          <w:rFonts w:asciiTheme="majorHAnsi" w:hAnsiTheme="majorHAnsi"/>
                        </w:rPr>
                        <w:t xml:space="preserve">loan account is in range of </w:t>
                      </w:r>
                      <w:r w:rsidRPr="006265B3">
                        <w:rPr>
                          <w:rFonts w:asciiTheme="majorHAnsi" w:hAnsiTheme="majorHAnsi"/>
                        </w:rPr>
                        <w:t>Minimum Limit to Guarantee Issuance Allowed but not Maximum Limit to Guarantee issuance allowed</w:t>
                      </w:r>
                      <w:r>
                        <w:rPr>
                          <w:rFonts w:asciiTheme="majorHAnsi" w:hAnsiTheme="majorHAnsi"/>
                        </w:rPr>
                        <w:t>, it is calculated based on S</w:t>
                      </w:r>
                      <w:r w:rsidRPr="00A2789B">
                        <w:rPr>
                          <w:rFonts w:asciiTheme="majorHAnsi" w:hAnsiTheme="majorHAnsi"/>
                        </w:rPr>
                        <w:t xml:space="preserve">ummation of Modified Sanction Loan Amount (Fund and Non Fund) for the given </w:t>
                      </w:r>
                      <w:r>
                        <w:rPr>
                          <w:rFonts w:asciiTheme="majorHAnsi" w:hAnsiTheme="majorHAnsi"/>
                        </w:rPr>
                        <w:t>loan account.</w:t>
                      </w:r>
                    </w:p>
                    <w:p w14:paraId="72D457BA" w14:textId="77777777" w:rsidR="004E3325" w:rsidRPr="00A2789B" w:rsidRDefault="004E3325" w:rsidP="005B0E6B">
                      <w:pPr>
                        <w:pStyle w:val="ListParagraph"/>
                        <w:numPr>
                          <w:ilvl w:val="0"/>
                          <w:numId w:val="22"/>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the given </w:t>
                      </w:r>
                      <w:r>
                        <w:rPr>
                          <w:rFonts w:asciiTheme="majorHAnsi" w:hAnsiTheme="majorHAnsi"/>
                        </w:rPr>
                        <w:t>loan account exceeds</w:t>
                      </w:r>
                      <w:r w:rsidRPr="006265B3">
                        <w:rPr>
                          <w:rFonts w:asciiTheme="majorHAnsi" w:hAnsiTheme="majorHAnsi"/>
                        </w:rPr>
                        <w:t xml:space="preserve"> Maximum Limit to Guarantee issuance allowed</w:t>
                      </w:r>
                      <w:r>
                        <w:rPr>
                          <w:rFonts w:asciiTheme="majorHAnsi" w:hAnsiTheme="majorHAnsi"/>
                        </w:rPr>
                        <w:t>, it is calculated based on S</w:t>
                      </w:r>
                      <w:r w:rsidRPr="00A2789B">
                        <w:rPr>
                          <w:rFonts w:asciiTheme="majorHAnsi" w:hAnsiTheme="majorHAnsi"/>
                        </w:rPr>
                        <w:t xml:space="preserve">ummation of Modified Sanction Loan Amount (Fund and Non Fund) for the given </w:t>
                      </w:r>
                      <w:r>
                        <w:rPr>
                          <w:rFonts w:asciiTheme="majorHAnsi" w:hAnsiTheme="majorHAnsi"/>
                        </w:rPr>
                        <w:t xml:space="preserve">loan account but capped to </w:t>
                      </w:r>
                      <w:r w:rsidRPr="006265B3">
                        <w:rPr>
                          <w:rFonts w:asciiTheme="majorHAnsi" w:hAnsiTheme="majorHAnsi"/>
                        </w:rPr>
                        <w:t>Maximum Limit to Guarantee issuance allowed</w:t>
                      </w:r>
                      <w:r>
                        <w:rPr>
                          <w:rFonts w:asciiTheme="majorHAnsi" w:hAnsiTheme="majorHAnsi"/>
                        </w:rPr>
                        <w:t>.</w:t>
                      </w:r>
                    </w:p>
                    <w:p w14:paraId="573663C5" w14:textId="77777777" w:rsidR="004E3325" w:rsidRPr="00080992" w:rsidRDefault="004E3325" w:rsidP="005B0E6B">
                      <w:pPr>
                        <w:pStyle w:val="ListParagraph"/>
                        <w:jc w:val="both"/>
                        <w:rPr>
                          <w:rFonts w:asciiTheme="majorHAnsi" w:hAnsiTheme="majorHAnsi"/>
                        </w:rPr>
                      </w:pPr>
                    </w:p>
                    <w:p w14:paraId="5C9E574E" w14:textId="77777777" w:rsidR="004E3325" w:rsidRPr="006265B3" w:rsidRDefault="004E3325" w:rsidP="005B0E6B">
                      <w:pPr>
                        <w:jc w:val="both"/>
                        <w:rPr>
                          <w:rFonts w:asciiTheme="majorHAnsi" w:hAnsiTheme="majorHAnsi"/>
                        </w:rPr>
                      </w:pPr>
                    </w:p>
                  </w:txbxContent>
                </v:textbox>
                <w10:anchorlock/>
              </v:rect>
            </w:pict>
          </mc:Fallback>
        </mc:AlternateContent>
      </w:r>
    </w:p>
    <w:p w14:paraId="1C791134" w14:textId="77777777" w:rsidR="005B0E6B" w:rsidRDefault="005B0E6B" w:rsidP="005B0E6B">
      <w:pPr>
        <w:jc w:val="both"/>
        <w:rPr>
          <w:b/>
          <w:u w:val="single"/>
        </w:rPr>
      </w:pPr>
    </w:p>
    <w:p w14:paraId="6B95B81A" w14:textId="77777777" w:rsidR="005B0E6B" w:rsidRDefault="005B0E6B" w:rsidP="005B0E6B">
      <w:pPr>
        <w:pStyle w:val="Heading3"/>
        <w:keepLines w:val="0"/>
        <w:numPr>
          <w:ilvl w:val="3"/>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65" w:name="_Toc473636746"/>
      <w:bookmarkStart w:id="966" w:name="_Toc483691735"/>
      <w:r>
        <w:rPr>
          <w:rFonts w:ascii="Trebuchet MS" w:hAnsi="Trebuchet MS"/>
          <w:b/>
          <w:bCs/>
          <w:color w:val="000000" w:themeColor="text1"/>
          <w:szCs w:val="22"/>
        </w:rPr>
        <w:t>Calculating Penal Interest for Lapsed Revival</w:t>
      </w:r>
      <w:bookmarkEnd w:id="965"/>
      <w:bookmarkEnd w:id="966"/>
    </w:p>
    <w:p w14:paraId="6F4E72D0" w14:textId="6A01384F" w:rsidR="005F54F9" w:rsidRDefault="005B0E6B" w:rsidP="005B0E6B">
      <w:pPr>
        <w:jc w:val="both"/>
        <w:rPr>
          <w:ins w:id="967" w:author="Sachin Patange" w:date="2017-04-30T12:08:00Z"/>
        </w:rPr>
      </w:pPr>
      <w:r>
        <w:t xml:space="preserve">In situation of loan record not received for guarantee continuity for a particular cycle, the guarantee cover awarded to the loan record is inactivated with status as ‘Lapsed’. </w:t>
      </w:r>
      <w:ins w:id="968" w:author="Sachin Patange" w:date="2017-04-30T12:07:00Z">
        <w:r w:rsidR="0017361B">
          <w:t xml:space="preserve">This is a system generated transaction with status code as 30013 and 30021. </w:t>
        </w:r>
      </w:ins>
      <w:r>
        <w:t xml:space="preserve">For such lapsed guarantee’s, </w:t>
      </w:r>
      <w:ins w:id="969" w:author="Sachin Patange" w:date="2017-04-30T12:07:00Z">
        <w:r w:rsidR="005F54F9">
          <w:t>NCGTC user can select them for ‘Release Lapse’ case (status code 30038</w:t>
        </w:r>
      </w:ins>
      <w:ins w:id="970" w:author="Sachin Patange" w:date="2017-05-11T12:05:00Z">
        <w:r w:rsidR="008416C7">
          <w:t xml:space="preserve"> and 300</w:t>
        </w:r>
      </w:ins>
      <w:ins w:id="971" w:author="Sachin Patange" w:date="2017-05-11T12:06:00Z">
        <w:r w:rsidR="008416C7">
          <w:t>39</w:t>
        </w:r>
      </w:ins>
      <w:ins w:id="972" w:author="Sachin Patange" w:date="2017-04-30T12:07:00Z">
        <w:r w:rsidR="005F54F9">
          <w:t xml:space="preserve">) and mark the for levying penal charges. Now </w:t>
        </w:r>
      </w:ins>
      <w:r>
        <w:t xml:space="preserve">if loan record is presented to the system through the input ‘Input file – CG Continuity’, then, the system calculates the penal interest which MLI needs to pay in conjunction to the current calculated CG Fees and taxes. </w:t>
      </w:r>
    </w:p>
    <w:p w14:paraId="39F84DB5" w14:textId="7066EF98" w:rsidR="005F54F9" w:rsidRDefault="005F54F9" w:rsidP="005F54F9">
      <w:pPr>
        <w:jc w:val="both"/>
        <w:rPr>
          <w:ins w:id="973" w:author="Sachin Patange" w:date="2017-04-30T12:08:00Z"/>
        </w:rPr>
      </w:pPr>
      <w:ins w:id="974" w:author="Sachin Patange" w:date="2017-04-30T12:08:00Z">
        <w:r w:rsidRPr="00555098">
          <w:rPr>
            <w:i/>
          </w:rPr>
          <w:t>Note that the penal interest is only to be considered or calculated if the MLI and the scheme for which the renewal data is being received is marked for ‘Levy Penal Interest’. If the MLI and the scheme for which the renewal data is being received is NOT marked for ‘Levy Penal Interest’, then, penal charge calculation is NOT done.</w:t>
        </w:r>
      </w:ins>
    </w:p>
    <w:p w14:paraId="69C4B0D5" w14:textId="7541400A" w:rsidR="005B0E6B" w:rsidRDefault="005B0E6B" w:rsidP="005B0E6B">
      <w:pPr>
        <w:jc w:val="both"/>
      </w:pPr>
      <w:r>
        <w:t>On receipt of payment of penal interest along with CG Fees and taxes, system revives the guarantee</w:t>
      </w:r>
      <w:ins w:id="975" w:author="Sachin Patange" w:date="2017-04-30T12:08:00Z">
        <w:r w:rsidR="005F54F9">
          <w:t>.</w:t>
        </w:r>
      </w:ins>
      <w:r>
        <w:t xml:space="preserve"> </w:t>
      </w:r>
      <w:del w:id="976" w:author="Sachin Patange" w:date="2017-04-30T12:08:00Z">
        <w:r w:rsidDel="005F54F9">
          <w:delText xml:space="preserve">and updates the status as ‘In Force’. </w:delText>
        </w:r>
      </w:del>
    </w:p>
    <w:p w14:paraId="39C0D118" w14:textId="77777777" w:rsidR="005B0E6B" w:rsidRDefault="005B0E6B" w:rsidP="005B0E6B">
      <w:pPr>
        <w:jc w:val="both"/>
      </w:pPr>
      <w:r>
        <w:t>Formulae for calculation of penal interest is:</w:t>
      </w:r>
    </w:p>
    <w:p w14:paraId="352246E8" w14:textId="77777777" w:rsidR="005B0E6B" w:rsidRDefault="005B0E6B" w:rsidP="005B0E6B">
      <w:pPr>
        <w:jc w:val="both"/>
      </w:pPr>
    </w:p>
    <w:p w14:paraId="7F070D2A" w14:textId="77777777" w:rsidR="005B0E6B" w:rsidRDefault="005B0E6B" w:rsidP="005B0E6B">
      <w:pPr>
        <w:jc w:val="both"/>
      </w:pPr>
      <w:r>
        <w:rPr>
          <w:noProof/>
        </w:rPr>
        <mc:AlternateContent>
          <mc:Choice Requires="wps">
            <w:drawing>
              <wp:inline distT="0" distB="0" distL="0" distR="0" wp14:anchorId="0E0A6DD7" wp14:editId="4124827C">
                <wp:extent cx="5757126" cy="502285"/>
                <wp:effectExtent l="0" t="0" r="15240" b="12065"/>
                <wp:docPr id="33"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8823E7" w14:textId="739FA2D0" w:rsidR="004E3325" w:rsidRDefault="004E3325" w:rsidP="005B0E6B">
                            <w:pPr>
                              <w:jc w:val="center"/>
                            </w:pPr>
                            <w:r>
                              <w:t xml:space="preserve">Penal Interest for Lapsed Revival = </w:t>
                            </w:r>
                            <w:r w:rsidRPr="00B448BB">
                              <w:t xml:space="preserve">(CG Fees * </w:t>
                            </w:r>
                            <w:ins w:id="977" w:author="Sachin Patange" w:date="2017-04-30T12:09:00Z">
                              <w:r>
                                <w:t>(</w:t>
                              </w:r>
                            </w:ins>
                            <w:r w:rsidRPr="00B448BB">
                              <w:t xml:space="preserve">(Annual Penal Interest Rate (%) for Lapsed Revival) </w:t>
                            </w:r>
                            <w:ins w:id="978" w:author="Sachin Patange" w:date="2017-04-30T12:09:00Z">
                              <w:r>
                                <w:t xml:space="preserve">/4) </w:t>
                              </w:r>
                            </w:ins>
                            <w:r w:rsidRPr="00B448BB">
                              <w:t xml:space="preserve">* Number of Lapsed </w:t>
                            </w:r>
                            <w:del w:id="979" w:author="Sachin Patange" w:date="2017-04-30T12:09:00Z">
                              <w:r w:rsidDel="005F54F9">
                                <w:delText>FY Years</w:delText>
                              </w:r>
                            </w:del>
                            <w:ins w:id="980" w:author="Sachin Patange" w:date="2017-04-30T12:09:00Z">
                              <w:r>
                                <w:t>Quarters</w:t>
                              </w:r>
                            </w:ins>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0A6DD7" id="Rectangle 33" o:spid="_x0000_s1102"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CIiH3pbwIAACcFAAAOAAAAAAAAAAAAAAAAAC4C&#10;AABkcnMvZTJvRG9jLnhtbFBLAQItABQABgAIAAAAIQBTGNuo2QAAAAQBAAAPAAAAAAAAAAAAAAAA&#10;AMkEAABkcnMvZG93bnJldi54bWxQSwUGAAAAAAQABADzAAAAzwUAAAAA&#10;" fillcolor="white [3201]" strokecolor="#70ad47 [3209]" strokeweight="1pt">
                <v:textbox>
                  <w:txbxContent>
                    <w:p w14:paraId="418823E7" w14:textId="739FA2D0" w:rsidR="004E3325" w:rsidRDefault="004E3325" w:rsidP="005B0E6B">
                      <w:pPr>
                        <w:jc w:val="center"/>
                      </w:pPr>
                      <w:r>
                        <w:t xml:space="preserve">Penal Interest for Lapsed Revival = </w:t>
                      </w:r>
                      <w:r w:rsidRPr="00B448BB">
                        <w:t xml:space="preserve">(CG Fees * </w:t>
                      </w:r>
                      <w:ins w:id="982" w:author="Sachin Patange" w:date="2017-04-30T12:09:00Z">
                        <w:r>
                          <w:t>(</w:t>
                        </w:r>
                      </w:ins>
                      <w:r w:rsidRPr="00B448BB">
                        <w:t xml:space="preserve">(Annual Penal Interest Rate (%) for Lapsed Revival) </w:t>
                      </w:r>
                      <w:ins w:id="983" w:author="Sachin Patange" w:date="2017-04-30T12:09:00Z">
                        <w:r>
                          <w:t xml:space="preserve">/4) </w:t>
                        </w:r>
                      </w:ins>
                      <w:r w:rsidRPr="00B448BB">
                        <w:t xml:space="preserve">* Number of Lapsed </w:t>
                      </w:r>
                      <w:del w:id="984" w:author="Sachin Patange" w:date="2017-04-30T12:09:00Z">
                        <w:r w:rsidDel="005F54F9">
                          <w:delText>FY Years</w:delText>
                        </w:r>
                      </w:del>
                      <w:ins w:id="985" w:author="Sachin Patange" w:date="2017-04-30T12:09:00Z">
                        <w:r>
                          <w:t>Quarters</w:t>
                        </w:r>
                      </w:ins>
                      <w:r>
                        <w:t>)</w:t>
                      </w:r>
                    </w:p>
                  </w:txbxContent>
                </v:textbox>
                <w10:anchorlock/>
              </v:rect>
            </w:pict>
          </mc:Fallback>
        </mc:AlternateContent>
      </w:r>
    </w:p>
    <w:p w14:paraId="4C91111F" w14:textId="77777777" w:rsidR="005B0E6B" w:rsidRDefault="005B0E6B" w:rsidP="005B0E6B">
      <w:pPr>
        <w:jc w:val="both"/>
      </w:pPr>
    </w:p>
    <w:tbl>
      <w:tblPr>
        <w:tblStyle w:val="TableGrid"/>
        <w:tblW w:w="8275" w:type="dxa"/>
        <w:tblLook w:val="04A0" w:firstRow="1" w:lastRow="0" w:firstColumn="1" w:lastColumn="0" w:noHBand="0" w:noVBand="1"/>
      </w:tblPr>
      <w:tblGrid>
        <w:gridCol w:w="6475"/>
        <w:gridCol w:w="1800"/>
      </w:tblGrid>
      <w:tr w:rsidR="005B0E6B" w:rsidRPr="00F25836" w14:paraId="03217454" w14:textId="77777777" w:rsidTr="00F66835">
        <w:trPr>
          <w:trHeight w:val="235"/>
        </w:trPr>
        <w:tc>
          <w:tcPr>
            <w:tcW w:w="6475" w:type="dxa"/>
            <w:noWrap/>
            <w:hideMark/>
          </w:tcPr>
          <w:p w14:paraId="744ABEAE"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7282130B"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248F9454" w14:textId="77777777" w:rsidTr="00F66835">
        <w:trPr>
          <w:trHeight w:val="368"/>
        </w:trPr>
        <w:tc>
          <w:tcPr>
            <w:tcW w:w="6475" w:type="dxa"/>
            <w:hideMark/>
          </w:tcPr>
          <w:p w14:paraId="35785A36"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65299D16"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087C532D"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7E3A7DD1" w14:textId="77777777" w:rsidTr="00F66835">
        <w:trPr>
          <w:trHeight w:val="305"/>
        </w:trPr>
        <w:tc>
          <w:tcPr>
            <w:tcW w:w="6475" w:type="dxa"/>
          </w:tcPr>
          <w:p w14:paraId="333A3016"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5A53801A"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5066438E"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46BA0C12" w14:textId="77777777" w:rsidTr="00F66835">
        <w:trPr>
          <w:trHeight w:val="235"/>
        </w:trPr>
        <w:tc>
          <w:tcPr>
            <w:tcW w:w="6475" w:type="dxa"/>
            <w:hideMark/>
          </w:tcPr>
          <w:p w14:paraId="24F9B5F6"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800" w:type="dxa"/>
            <w:hideMark/>
          </w:tcPr>
          <w:p w14:paraId="1AC65BBC"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0.85</w:t>
            </w:r>
            <w:r w:rsidRPr="00F25836">
              <w:rPr>
                <w:rFonts w:ascii="Calibri" w:eastAsia="Times New Roman" w:hAnsi="Calibri" w:cs="Times New Roman"/>
                <w:color w:val="000000"/>
                <w:sz w:val="20"/>
                <w:szCs w:val="20"/>
              </w:rPr>
              <w:t>%</w:t>
            </w:r>
          </w:p>
        </w:tc>
      </w:tr>
      <w:tr w:rsidR="005B0E6B" w:rsidRPr="00F25836" w14:paraId="191A14C0" w14:textId="77777777" w:rsidTr="00F66835">
        <w:trPr>
          <w:trHeight w:val="235"/>
        </w:trPr>
        <w:tc>
          <w:tcPr>
            <w:tcW w:w="6475" w:type="dxa"/>
          </w:tcPr>
          <w:p w14:paraId="6A6DE108"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145EEF96"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778BB5F9" w14:textId="77777777" w:rsidTr="00F66835">
        <w:trPr>
          <w:trHeight w:val="235"/>
        </w:trPr>
        <w:tc>
          <w:tcPr>
            <w:tcW w:w="6475" w:type="dxa"/>
          </w:tcPr>
          <w:p w14:paraId="189AD9A0"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079B9ABB"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4E67A91C" w14:textId="77777777" w:rsidTr="00F66835">
        <w:trPr>
          <w:trHeight w:val="235"/>
        </w:trPr>
        <w:tc>
          <w:tcPr>
            <w:tcW w:w="6475" w:type="dxa"/>
          </w:tcPr>
          <w:p w14:paraId="45D0FA95" w14:textId="77777777" w:rsidR="005B0E6B" w:rsidRPr="003D1616" w:rsidRDefault="005B0E6B" w:rsidP="00F66835">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Annual Penal Intere</w:t>
            </w:r>
            <w:r>
              <w:rPr>
                <w:rFonts w:ascii="Calibri" w:eastAsia="Times New Roman" w:hAnsi="Calibri" w:cs="Times New Roman"/>
                <w:color w:val="000000"/>
                <w:sz w:val="20"/>
                <w:szCs w:val="20"/>
              </w:rPr>
              <w:t xml:space="preserve">st Rate (%) for Lapsed Revival </w:t>
            </w:r>
          </w:p>
        </w:tc>
        <w:tc>
          <w:tcPr>
            <w:tcW w:w="1800" w:type="dxa"/>
          </w:tcPr>
          <w:p w14:paraId="7D29F9F8" w14:textId="77777777" w:rsidR="005B0E6B" w:rsidRPr="003D1616" w:rsidRDefault="005B0E6B" w:rsidP="00F66835">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 xml:space="preserve">6.0% </w:t>
            </w:r>
          </w:p>
        </w:tc>
      </w:tr>
    </w:tbl>
    <w:p w14:paraId="79CF877C" w14:textId="77777777" w:rsidR="005B0E6B" w:rsidRDefault="005B0E6B" w:rsidP="005B0E6B">
      <w:pPr>
        <w:jc w:val="both"/>
      </w:pPr>
    </w:p>
    <w:p w14:paraId="298DAAF7" w14:textId="77777777" w:rsidR="005B0E6B" w:rsidRPr="00F41389" w:rsidRDefault="005B0E6B" w:rsidP="005B0E6B">
      <w:pPr>
        <w:jc w:val="both"/>
        <w:rPr>
          <w:sz w:val="20"/>
          <w:szCs w:val="20"/>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3AE49694" w14:textId="77777777" w:rsidR="005B0E6B" w:rsidRDefault="005B0E6B" w:rsidP="005B0E6B">
      <w:pPr>
        <w:jc w:val="both"/>
      </w:pPr>
      <w:r>
        <w:t>MLI uploads and approves the input file on SURGE system on 10</w:t>
      </w:r>
      <w:r w:rsidRPr="0042116A">
        <w:rPr>
          <w:vertAlign w:val="superscript"/>
        </w:rPr>
        <w:t>th</w:t>
      </w:r>
      <w:r>
        <w:t xml:space="preserve"> April 2018. This input file contains Loan Disbursement Information till previous March 2018. The Loan Account has:</w:t>
      </w:r>
    </w:p>
    <w:tbl>
      <w:tblPr>
        <w:tblStyle w:val="TableGrid"/>
        <w:tblW w:w="5020" w:type="dxa"/>
        <w:tblLook w:val="04A0" w:firstRow="1" w:lastRow="0" w:firstColumn="1" w:lastColumn="0" w:noHBand="0" w:noVBand="1"/>
      </w:tblPr>
      <w:tblGrid>
        <w:gridCol w:w="3640"/>
        <w:gridCol w:w="1380"/>
      </w:tblGrid>
      <w:tr w:rsidR="005B0E6B" w:rsidRPr="00F25836" w14:paraId="6ADED131" w14:textId="77777777" w:rsidTr="00F66835">
        <w:trPr>
          <w:trHeight w:val="255"/>
        </w:trPr>
        <w:tc>
          <w:tcPr>
            <w:tcW w:w="3640" w:type="dxa"/>
            <w:hideMark/>
          </w:tcPr>
          <w:p w14:paraId="6E71853A" w14:textId="77777777" w:rsidR="005B0E6B" w:rsidRPr="00F25836" w:rsidRDefault="005B0E6B" w:rsidP="00F66835">
            <w:pPr>
              <w:rPr>
                <w:rFonts w:ascii="Calibri" w:eastAsia="Times New Roman" w:hAnsi="Calibri" w:cs="Times New Roman"/>
                <w:color w:val="000000"/>
                <w:sz w:val="20"/>
                <w:szCs w:val="20"/>
              </w:rPr>
            </w:pPr>
            <w:r w:rsidRPr="00D645DD">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1410FDA1"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010C3E7D" w14:textId="77777777" w:rsidR="005B0E6B" w:rsidRDefault="005B0E6B" w:rsidP="005B0E6B">
      <w:pPr>
        <w:jc w:val="both"/>
      </w:pPr>
    </w:p>
    <w:p w14:paraId="4DC5F449" w14:textId="4D5AD28C" w:rsidR="005B0E6B" w:rsidRDefault="005B0E6B" w:rsidP="005B0E6B">
      <w:pPr>
        <w:jc w:val="both"/>
      </w:pPr>
      <w:r>
        <w:t xml:space="preserve">This loan account had been issued guarantee cover in the Quarter 2 of 2016 and had been ‘In Force’ since then till March 2017. However, its guarantee cover has lapsed since then till </w:t>
      </w:r>
      <w:ins w:id="981" w:author="Sachin Patange" w:date="2017-04-30T12:09:00Z">
        <w:r w:rsidR="005F54F9">
          <w:t>10</w:t>
        </w:r>
        <w:r w:rsidR="005F54F9" w:rsidRPr="005F54F9">
          <w:rPr>
            <w:vertAlign w:val="superscript"/>
            <w:rPrChange w:id="982" w:author="Sachin Patange" w:date="2017-04-30T12:09:00Z">
              <w:rPr/>
            </w:rPrChange>
          </w:rPr>
          <w:t>th</w:t>
        </w:r>
        <w:r w:rsidR="005F54F9">
          <w:t xml:space="preserve"> April 2018</w:t>
        </w:r>
      </w:ins>
      <w:del w:id="983" w:author="Sachin Patange" w:date="2017-04-30T12:09:00Z">
        <w:r w:rsidDel="005F54F9">
          <w:delText>FY 18-19</w:delText>
        </w:r>
      </w:del>
      <w:r>
        <w:t xml:space="preserve"> (i.e. Number of Lapsed </w:t>
      </w:r>
      <w:del w:id="984" w:author="Sachin Patange" w:date="2017-04-30T12:10:00Z">
        <w:r w:rsidDel="005F54F9">
          <w:delText>FY Years</w:delText>
        </w:r>
      </w:del>
      <w:ins w:id="985" w:author="Sachin Patange" w:date="2017-04-30T12:10:00Z">
        <w:r w:rsidR="005F54F9">
          <w:t>Quarters</w:t>
        </w:r>
      </w:ins>
      <w:r>
        <w:t xml:space="preserve"> = </w:t>
      </w:r>
      <w:del w:id="986" w:author="Sachin Patange" w:date="2017-04-30T12:10:00Z">
        <w:r w:rsidDel="005F54F9">
          <w:delText>2</w:delText>
        </w:r>
      </w:del>
      <w:ins w:id="987" w:author="Sachin Patange" w:date="2017-04-30T12:10:00Z">
        <w:r w:rsidR="005F54F9">
          <w:t>8</w:t>
        </w:r>
      </w:ins>
      <w:r>
        <w:t xml:space="preserve">). </w:t>
      </w:r>
    </w:p>
    <w:p w14:paraId="3E397B2C" w14:textId="77777777" w:rsidR="005B0E6B" w:rsidRDefault="005B0E6B" w:rsidP="005B0E6B">
      <w:pPr>
        <w:jc w:val="both"/>
      </w:pPr>
      <w:r>
        <w:t xml:space="preserve"> CG Fees is calculated on </w:t>
      </w:r>
      <w:r w:rsidRPr="00D645DD">
        <w:t xml:space="preserve">Summation of Modified Sanction Loan Amount (Fund and Non Fund) for the given </w:t>
      </w:r>
      <w:r>
        <w:t>loan account which is - INR 16575/- (Refer section 1.6.3.2 – Scenario 2 above).</w:t>
      </w:r>
    </w:p>
    <w:p w14:paraId="3E372672" w14:textId="2F8BC82E" w:rsidR="005B0E6B" w:rsidRDefault="005B0E6B" w:rsidP="005B0E6B">
      <w:pPr>
        <w:jc w:val="both"/>
      </w:pPr>
      <w:r>
        <w:t>Based on this CG Fees, penal interest for Lapsed Revival is calculated as (16575 * (6.0%</w:t>
      </w:r>
      <w:ins w:id="988" w:author="Sachin Patange" w:date="2017-04-30T12:11:00Z">
        <w:r w:rsidR="005F54F9">
          <w:t>/4</w:t>
        </w:r>
      </w:ins>
      <w:r>
        <w:t>) *</w:t>
      </w:r>
      <w:del w:id="989" w:author="Sachin Patange" w:date="2017-04-30T12:10:00Z">
        <w:r w:rsidDel="005F54F9">
          <w:delText>2</w:delText>
        </w:r>
      </w:del>
      <w:ins w:id="990" w:author="Sachin Patange" w:date="2017-04-30T12:10:00Z">
        <w:r w:rsidR="005F54F9">
          <w:t>8</w:t>
        </w:r>
      </w:ins>
      <w:r>
        <w:t>) = INR 1989/-</w:t>
      </w:r>
    </w:p>
    <w:p w14:paraId="64CAA69F" w14:textId="77777777" w:rsidR="005B0E6B" w:rsidRDefault="005B0E6B" w:rsidP="005B0E6B">
      <w:pPr>
        <w:jc w:val="both"/>
      </w:pPr>
      <w:r>
        <w:rPr>
          <w:noProof/>
        </w:rPr>
        <mc:AlternateContent>
          <mc:Choice Requires="wps">
            <w:drawing>
              <wp:inline distT="0" distB="0" distL="0" distR="0" wp14:anchorId="30AE9D6C" wp14:editId="09637842">
                <wp:extent cx="5908040" cy="1581150"/>
                <wp:effectExtent l="0" t="0" r="16510" b="19050"/>
                <wp:docPr id="34" name="Rectangle 34"/>
                <wp:cNvGraphicFramePr/>
                <a:graphic xmlns:a="http://schemas.openxmlformats.org/drawingml/2006/main">
                  <a:graphicData uri="http://schemas.microsoft.com/office/word/2010/wordprocessingShape">
                    <wps:wsp>
                      <wps:cNvSpPr/>
                      <wps:spPr>
                        <a:xfrm>
                          <a:off x="0" y="0"/>
                          <a:ext cx="5908040"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62338" w14:textId="77777777" w:rsidR="004E3325" w:rsidRPr="00737415" w:rsidRDefault="004E3325" w:rsidP="005B0E6B">
                            <w:pPr>
                              <w:jc w:val="both"/>
                              <w:rPr>
                                <w:rFonts w:asciiTheme="majorHAnsi" w:hAnsiTheme="majorHAnsi"/>
                                <w:b/>
                              </w:rPr>
                            </w:pPr>
                            <w:r>
                              <w:rPr>
                                <w:rFonts w:asciiTheme="majorHAnsi" w:hAnsiTheme="majorHAnsi"/>
                                <w:b/>
                              </w:rPr>
                              <w:t>Calculating the Penal Interest for Lapsed Revival:</w:t>
                            </w:r>
                          </w:p>
                          <w:p w14:paraId="5D1AB01D" w14:textId="60C00DBC" w:rsidR="004E3325" w:rsidRDefault="004E3325" w:rsidP="005B0E6B">
                            <w:pPr>
                              <w:pStyle w:val="ListParagraph"/>
                              <w:numPr>
                                <w:ilvl w:val="0"/>
                                <w:numId w:val="11"/>
                              </w:numPr>
                              <w:jc w:val="both"/>
                              <w:rPr>
                                <w:ins w:id="991" w:author="Sachin Patange" w:date="2017-04-30T12:13:00Z"/>
                                <w:rFonts w:asciiTheme="majorHAnsi" w:hAnsiTheme="majorHAnsi"/>
                              </w:rPr>
                            </w:pPr>
                            <w:ins w:id="992" w:author="Sachin Patange" w:date="2017-04-30T12:13:00Z">
                              <w:r>
                                <w:rPr>
                                  <w:rFonts w:asciiTheme="majorHAnsi" w:hAnsiTheme="majorHAnsi"/>
                                </w:rPr>
                                <w:t xml:space="preserve">The Loan Account CG cover has lapsed since MLI has failed to provide details of Outstanding Loan Account on previous count. Thus, Penal interest is based on the Fees calculated on Loan Sanctioned Amount presented and not on </w:t>
                              </w:r>
                            </w:ins>
                            <w:ins w:id="993" w:author="Sachin Patange" w:date="2017-04-30T12:14:00Z">
                              <w:r>
                                <w:rPr>
                                  <w:rFonts w:asciiTheme="majorHAnsi" w:hAnsiTheme="majorHAnsi"/>
                                </w:rPr>
                                <w:t>amount</w:t>
                              </w:r>
                            </w:ins>
                            <w:ins w:id="994" w:author="Sachin Patange" w:date="2017-04-30T12:13:00Z">
                              <w:r>
                                <w:rPr>
                                  <w:rFonts w:asciiTheme="majorHAnsi" w:hAnsiTheme="majorHAnsi"/>
                                </w:rPr>
                                <w:t xml:space="preserve"> of the lapsed quarters</w:t>
                              </w:r>
                            </w:ins>
                          </w:p>
                          <w:p w14:paraId="1811EE11" w14:textId="28DDA1A8" w:rsidR="004E3325" w:rsidRPr="008566A9" w:rsidDel="005F54F9" w:rsidRDefault="004E3325" w:rsidP="005B0E6B">
                            <w:pPr>
                              <w:pStyle w:val="ListParagraph"/>
                              <w:numPr>
                                <w:ilvl w:val="0"/>
                                <w:numId w:val="11"/>
                              </w:numPr>
                              <w:jc w:val="both"/>
                              <w:rPr>
                                <w:del w:id="995" w:author="Sachin Patange" w:date="2017-04-30T12:14:00Z"/>
                                <w:rFonts w:asciiTheme="majorHAnsi" w:hAnsiTheme="majorHAnsi"/>
                              </w:rPr>
                            </w:pPr>
                            <w:del w:id="996" w:author="Sachin Patange" w:date="2017-04-30T12:14:00Z">
                              <w:r w:rsidDel="005F54F9">
                                <w:rPr>
                                  <w:rFonts w:asciiTheme="majorHAnsi" w:hAnsiTheme="majorHAnsi"/>
                                </w:rPr>
                                <w:delText>If loan account has lapsed for 4 consequent FY (back-to-back FY), then the system auto-closes the guarantee cover.</w:delText>
                              </w:r>
                            </w:del>
                          </w:p>
                          <w:p w14:paraId="02E6CA09" w14:textId="598F62C0" w:rsidR="004E3325" w:rsidDel="005F54F9" w:rsidRDefault="004E3325" w:rsidP="005B0E6B">
                            <w:pPr>
                              <w:jc w:val="both"/>
                              <w:rPr>
                                <w:del w:id="997" w:author="Sachin Patange" w:date="2017-04-30T12:14:00Z"/>
                                <w:rFonts w:asciiTheme="majorHAnsi" w:hAnsiTheme="majorHAnsi"/>
                              </w:rPr>
                            </w:pPr>
                          </w:p>
                          <w:p w14:paraId="6AE17629" w14:textId="77777777" w:rsidR="004E3325" w:rsidRDefault="004E3325" w:rsidP="005B0E6B">
                            <w:pPr>
                              <w:jc w:val="both"/>
                              <w:rPr>
                                <w:rFonts w:asciiTheme="majorHAnsi" w:hAnsiTheme="majorHAnsi"/>
                              </w:rPr>
                            </w:pPr>
                          </w:p>
                          <w:p w14:paraId="667EFA41" w14:textId="77777777" w:rsidR="004E3325" w:rsidRDefault="004E3325" w:rsidP="005B0E6B">
                            <w:pPr>
                              <w:jc w:val="both"/>
                              <w:rPr>
                                <w:rFonts w:asciiTheme="majorHAnsi" w:hAnsiTheme="majorHAnsi"/>
                              </w:rPr>
                            </w:pPr>
                          </w:p>
                          <w:p w14:paraId="30538E05" w14:textId="77777777" w:rsidR="004E3325" w:rsidRDefault="004E3325" w:rsidP="005B0E6B">
                            <w:pPr>
                              <w:jc w:val="both"/>
                              <w:rPr>
                                <w:rFonts w:asciiTheme="majorHAnsi" w:hAnsiTheme="majorHAnsi"/>
                              </w:rPr>
                            </w:pPr>
                          </w:p>
                          <w:p w14:paraId="107C19B4" w14:textId="77777777" w:rsidR="004E3325" w:rsidRPr="00D451B1"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AE9D6C" id="Rectangle 34" o:spid="_x0000_s1103" style="width:465.2pt;height:1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" fillcolor="white [3201]" strokecolor="#70ad47 [3209]" strokeweight="1pt">
                <v:textbox>
                  <w:txbxContent>
                    <w:p w14:paraId="1ED62338" w14:textId="77777777" w:rsidR="004E3325" w:rsidRPr="00737415" w:rsidRDefault="004E3325" w:rsidP="005B0E6B">
                      <w:pPr>
                        <w:jc w:val="both"/>
                        <w:rPr>
                          <w:rFonts w:asciiTheme="majorHAnsi" w:hAnsiTheme="majorHAnsi"/>
                          <w:b/>
                        </w:rPr>
                      </w:pPr>
                      <w:r>
                        <w:rPr>
                          <w:rFonts w:asciiTheme="majorHAnsi" w:hAnsiTheme="majorHAnsi"/>
                          <w:b/>
                        </w:rPr>
                        <w:t>Calculating the Penal Interest for Lapsed Revival:</w:t>
                      </w:r>
                    </w:p>
                    <w:p w14:paraId="5D1AB01D" w14:textId="60C00DBC" w:rsidR="004E3325" w:rsidRDefault="004E3325" w:rsidP="005B0E6B">
                      <w:pPr>
                        <w:pStyle w:val="ListParagraph"/>
                        <w:numPr>
                          <w:ilvl w:val="0"/>
                          <w:numId w:val="11"/>
                        </w:numPr>
                        <w:jc w:val="both"/>
                        <w:rPr>
                          <w:ins w:id="1003" w:author="Sachin Patange" w:date="2017-04-30T12:13:00Z"/>
                          <w:rFonts w:asciiTheme="majorHAnsi" w:hAnsiTheme="majorHAnsi"/>
                        </w:rPr>
                      </w:pPr>
                      <w:ins w:id="1004" w:author="Sachin Patange" w:date="2017-04-30T12:13:00Z">
                        <w:r>
                          <w:rPr>
                            <w:rFonts w:asciiTheme="majorHAnsi" w:hAnsiTheme="majorHAnsi"/>
                          </w:rPr>
                          <w:t xml:space="preserve">The Loan Account CG cover has lapsed since MLI has failed to provide details of Outstanding Loan Account on previous count. Thus, Penal interest is based on the Fees calculated on Loan Sanctioned Amount presented and not on </w:t>
                        </w:r>
                      </w:ins>
                      <w:ins w:id="1005" w:author="Sachin Patange" w:date="2017-04-30T12:14:00Z">
                        <w:r>
                          <w:rPr>
                            <w:rFonts w:asciiTheme="majorHAnsi" w:hAnsiTheme="majorHAnsi"/>
                          </w:rPr>
                          <w:t>amount</w:t>
                        </w:r>
                      </w:ins>
                      <w:ins w:id="1006" w:author="Sachin Patange" w:date="2017-04-30T12:13:00Z">
                        <w:r>
                          <w:rPr>
                            <w:rFonts w:asciiTheme="majorHAnsi" w:hAnsiTheme="majorHAnsi"/>
                          </w:rPr>
                          <w:t xml:space="preserve"> of the lapsed quarters</w:t>
                        </w:r>
                      </w:ins>
                    </w:p>
                    <w:p w14:paraId="1811EE11" w14:textId="28DDA1A8" w:rsidR="004E3325" w:rsidRPr="008566A9" w:rsidDel="005F54F9" w:rsidRDefault="004E3325" w:rsidP="005B0E6B">
                      <w:pPr>
                        <w:pStyle w:val="ListParagraph"/>
                        <w:numPr>
                          <w:ilvl w:val="0"/>
                          <w:numId w:val="11"/>
                        </w:numPr>
                        <w:jc w:val="both"/>
                        <w:rPr>
                          <w:del w:id="1007" w:author="Sachin Patange" w:date="2017-04-30T12:14:00Z"/>
                          <w:rFonts w:asciiTheme="majorHAnsi" w:hAnsiTheme="majorHAnsi"/>
                        </w:rPr>
                      </w:pPr>
                      <w:del w:id="1008" w:author="Sachin Patange" w:date="2017-04-30T12:14:00Z">
                        <w:r w:rsidDel="005F54F9">
                          <w:rPr>
                            <w:rFonts w:asciiTheme="majorHAnsi" w:hAnsiTheme="majorHAnsi"/>
                          </w:rPr>
                          <w:delText>If loan account has lapsed for 4 consequent FY (back-to-back FY), then the system auto-closes the guarantee cover.</w:delText>
                        </w:r>
                      </w:del>
                    </w:p>
                    <w:p w14:paraId="02E6CA09" w14:textId="598F62C0" w:rsidR="004E3325" w:rsidDel="005F54F9" w:rsidRDefault="004E3325" w:rsidP="005B0E6B">
                      <w:pPr>
                        <w:jc w:val="both"/>
                        <w:rPr>
                          <w:del w:id="1009" w:author="Sachin Patange" w:date="2017-04-30T12:14:00Z"/>
                          <w:rFonts w:asciiTheme="majorHAnsi" w:hAnsiTheme="majorHAnsi"/>
                        </w:rPr>
                      </w:pPr>
                    </w:p>
                    <w:p w14:paraId="6AE17629" w14:textId="77777777" w:rsidR="004E3325" w:rsidRDefault="004E3325" w:rsidP="005B0E6B">
                      <w:pPr>
                        <w:jc w:val="both"/>
                        <w:rPr>
                          <w:rFonts w:asciiTheme="majorHAnsi" w:hAnsiTheme="majorHAnsi"/>
                        </w:rPr>
                      </w:pPr>
                    </w:p>
                    <w:p w14:paraId="667EFA41" w14:textId="77777777" w:rsidR="004E3325" w:rsidRDefault="004E3325" w:rsidP="005B0E6B">
                      <w:pPr>
                        <w:jc w:val="both"/>
                        <w:rPr>
                          <w:rFonts w:asciiTheme="majorHAnsi" w:hAnsiTheme="majorHAnsi"/>
                        </w:rPr>
                      </w:pPr>
                    </w:p>
                    <w:p w14:paraId="30538E05" w14:textId="77777777" w:rsidR="004E3325" w:rsidRDefault="004E3325" w:rsidP="005B0E6B">
                      <w:pPr>
                        <w:jc w:val="both"/>
                        <w:rPr>
                          <w:rFonts w:asciiTheme="majorHAnsi" w:hAnsiTheme="majorHAnsi"/>
                        </w:rPr>
                      </w:pPr>
                    </w:p>
                    <w:p w14:paraId="107C19B4" w14:textId="77777777" w:rsidR="004E3325" w:rsidRPr="00D451B1" w:rsidRDefault="004E3325" w:rsidP="005B0E6B">
                      <w:pPr>
                        <w:jc w:val="both"/>
                        <w:rPr>
                          <w:rFonts w:asciiTheme="majorHAnsi" w:hAnsiTheme="majorHAnsi"/>
                        </w:rPr>
                      </w:pPr>
                    </w:p>
                  </w:txbxContent>
                </v:textbox>
                <w10:anchorlock/>
              </v:rect>
            </w:pict>
          </mc:Fallback>
        </mc:AlternateContent>
      </w:r>
    </w:p>
    <w:p w14:paraId="4D671F57" w14:textId="77777777" w:rsidR="005B0E6B" w:rsidRDefault="005B0E6B" w:rsidP="005B0E6B">
      <w:pPr>
        <w:jc w:val="both"/>
      </w:pPr>
    </w:p>
    <w:p w14:paraId="082A36EF" w14:textId="77777777" w:rsidR="005B0E6B" w:rsidRDefault="005B0E6B" w:rsidP="005B0E6B">
      <w:pPr>
        <w:pStyle w:val="Heading3"/>
        <w:keepLines w:val="0"/>
        <w:numPr>
          <w:ilvl w:val="3"/>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98" w:name="_Toc473636747"/>
      <w:bookmarkStart w:id="999" w:name="_Toc483691736"/>
      <w:r>
        <w:rPr>
          <w:rFonts w:ascii="Trebuchet MS" w:hAnsi="Trebuchet MS"/>
          <w:b/>
          <w:bCs/>
          <w:color w:val="000000" w:themeColor="text1"/>
          <w:szCs w:val="22"/>
        </w:rPr>
        <w:lastRenderedPageBreak/>
        <w:t>Calculating Tax on Credit Guarantee Fees &amp; Interest for Lapsed Revival</w:t>
      </w:r>
      <w:bookmarkEnd w:id="998"/>
      <w:bookmarkEnd w:id="999"/>
    </w:p>
    <w:p w14:paraId="568A18A2" w14:textId="77777777" w:rsidR="005B0E6B" w:rsidRDefault="005B0E6B" w:rsidP="005B0E6B">
      <w:pPr>
        <w:jc w:val="both"/>
      </w:pPr>
      <w:r>
        <w:t>Tax on Credit Guarantee Charges is determined based on CG Fees and Penal Interest calculated in section 1.6.3.2 and 1.6.3.3 respectively. There will be various Taxation components. SURGE allows users to define these components (their names and tax value). Summation of these tax components is the total tax determined. The formulae is as below:</w:t>
      </w:r>
    </w:p>
    <w:p w14:paraId="0ADFE655" w14:textId="77777777" w:rsidR="005B0E6B" w:rsidRDefault="005B0E6B" w:rsidP="005B0E6B">
      <w:pPr>
        <w:jc w:val="both"/>
      </w:pPr>
      <w:r>
        <w:rPr>
          <w:noProof/>
        </w:rPr>
        <mc:AlternateContent>
          <mc:Choice Requires="wps">
            <w:drawing>
              <wp:inline distT="0" distB="0" distL="0" distR="0" wp14:anchorId="09EE74D6" wp14:editId="1C04F103">
                <wp:extent cx="5757126" cy="502285"/>
                <wp:effectExtent l="0" t="0" r="15240" b="12065"/>
                <wp:docPr id="27" name="Rectangle 27"/>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2D799" w14:textId="77777777" w:rsidR="004E3325" w:rsidRDefault="004E3325" w:rsidP="005B0E6B">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(Tax</w:t>
                            </w:r>
                            <w:r>
                              <w:rPr>
                                <w:vertAlign w:val="subscript"/>
                              </w:rPr>
                              <w:t>n</w:t>
                            </w:r>
                            <w:r>
                              <w:t xml:space="preserve"> * (Credit Guarantee Fee + Penalty))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EE74D6" id="Rectangle 27" o:spid="_x0000_s1104"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CruXW/bwIAACcFAAAOAAAAAAAAAAAAAAAAAC4C&#10;AABkcnMvZTJvRG9jLnhtbFBLAQItABQABgAIAAAAIQBTGNuo2QAAAAQBAAAPAAAAAAAAAAAAAAAA&#10;AMkEAABkcnMvZG93bnJldi54bWxQSwUGAAAAAAQABADzAAAAzwUAAAAA&#10;" fillcolor="white [3201]" strokecolor="#70ad47 [3209]" strokeweight="1pt">
                <v:textbox>
                  <w:txbxContent>
                    <w:p w14:paraId="03F2D799" w14:textId="77777777" w:rsidR="004E3325" w:rsidRDefault="004E3325" w:rsidP="005B0E6B">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(Tax</w:t>
                      </w:r>
                      <w:r>
                        <w:rPr>
                          <w:vertAlign w:val="subscript"/>
                        </w:rPr>
                        <w:t>n</w:t>
                      </w:r>
                      <w:r>
                        <w:t xml:space="preserve"> * (Credit Guarantee Fee + Penalty))</w:t>
                      </w:r>
                    </w:p>
                  </w:txbxContent>
                </v:textbox>
                <w10:anchorlock/>
              </v:rect>
            </w:pict>
          </mc:Fallback>
        </mc:AlternateContent>
      </w:r>
    </w:p>
    <w:p w14:paraId="4A93F86F" w14:textId="77777777" w:rsidR="005B0E6B" w:rsidRDefault="005B0E6B" w:rsidP="005B0E6B">
      <w:pPr>
        <w:jc w:val="both"/>
      </w:pPr>
    </w:p>
    <w:tbl>
      <w:tblPr>
        <w:tblStyle w:val="TableGrid"/>
        <w:tblW w:w="8275" w:type="dxa"/>
        <w:tblLook w:val="04A0" w:firstRow="1" w:lastRow="0" w:firstColumn="1" w:lastColumn="0" w:noHBand="0" w:noVBand="1"/>
      </w:tblPr>
      <w:tblGrid>
        <w:gridCol w:w="6475"/>
        <w:gridCol w:w="1800"/>
      </w:tblGrid>
      <w:tr w:rsidR="005B0E6B" w:rsidRPr="00F25836" w14:paraId="4E3C8B5C" w14:textId="77777777" w:rsidTr="00F66835">
        <w:trPr>
          <w:trHeight w:val="235"/>
        </w:trPr>
        <w:tc>
          <w:tcPr>
            <w:tcW w:w="6475" w:type="dxa"/>
            <w:noWrap/>
            <w:hideMark/>
          </w:tcPr>
          <w:p w14:paraId="29AEA4F3"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2BFAC3F6"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3A3BC2F2" w14:textId="77777777" w:rsidTr="00F66835">
        <w:trPr>
          <w:trHeight w:val="368"/>
        </w:trPr>
        <w:tc>
          <w:tcPr>
            <w:tcW w:w="6475" w:type="dxa"/>
            <w:hideMark/>
          </w:tcPr>
          <w:p w14:paraId="03BB1DD8"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3C749DA4"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60D082EE"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77BFCF70" w14:textId="77777777" w:rsidTr="00F66835">
        <w:trPr>
          <w:trHeight w:val="305"/>
        </w:trPr>
        <w:tc>
          <w:tcPr>
            <w:tcW w:w="6475" w:type="dxa"/>
          </w:tcPr>
          <w:p w14:paraId="21B299A1"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5BBC758D"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67F687AC"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39DC6DF5" w14:textId="77777777" w:rsidTr="00F66835">
        <w:trPr>
          <w:trHeight w:val="235"/>
        </w:trPr>
        <w:tc>
          <w:tcPr>
            <w:tcW w:w="6475" w:type="dxa"/>
            <w:hideMark/>
          </w:tcPr>
          <w:p w14:paraId="1485E27E"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800" w:type="dxa"/>
            <w:hideMark/>
          </w:tcPr>
          <w:p w14:paraId="6F4EB757"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0.85%</w:t>
            </w:r>
          </w:p>
        </w:tc>
      </w:tr>
      <w:tr w:rsidR="005B0E6B" w:rsidRPr="00F25836" w14:paraId="587BD194" w14:textId="77777777" w:rsidTr="00F66835">
        <w:trPr>
          <w:trHeight w:val="235"/>
        </w:trPr>
        <w:tc>
          <w:tcPr>
            <w:tcW w:w="6475" w:type="dxa"/>
          </w:tcPr>
          <w:p w14:paraId="58731277"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51983D7D"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5EE2C72A" w14:textId="77777777" w:rsidTr="00F66835">
        <w:trPr>
          <w:trHeight w:val="235"/>
        </w:trPr>
        <w:tc>
          <w:tcPr>
            <w:tcW w:w="6475" w:type="dxa"/>
          </w:tcPr>
          <w:p w14:paraId="21240D8F"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7F28E4E9"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19331821" w14:textId="77777777" w:rsidTr="00F66835">
        <w:trPr>
          <w:trHeight w:val="235"/>
        </w:trPr>
        <w:tc>
          <w:tcPr>
            <w:tcW w:w="6475" w:type="dxa"/>
          </w:tcPr>
          <w:p w14:paraId="3CFF6E4D" w14:textId="77777777" w:rsidR="005B0E6B" w:rsidRPr="003D1616" w:rsidRDefault="005B0E6B" w:rsidP="00F66835">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Annual Penal Interest Rate (%) for Lapsed Revival *</w:t>
            </w:r>
          </w:p>
        </w:tc>
        <w:tc>
          <w:tcPr>
            <w:tcW w:w="1800" w:type="dxa"/>
          </w:tcPr>
          <w:p w14:paraId="2E3743DC" w14:textId="77777777" w:rsidR="005B0E6B" w:rsidRPr="003D1616" w:rsidRDefault="005B0E6B" w:rsidP="00F66835">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6</w:t>
            </w:r>
            <w:r w:rsidRPr="003D1616">
              <w:rPr>
                <w:rFonts w:ascii="Calibri" w:eastAsia="Times New Roman" w:hAnsi="Calibri" w:cs="Times New Roman"/>
                <w:color w:val="000000"/>
                <w:sz w:val="20"/>
                <w:szCs w:val="20"/>
              </w:rPr>
              <w:t xml:space="preserve">.0% </w:t>
            </w:r>
          </w:p>
        </w:tc>
      </w:tr>
    </w:tbl>
    <w:p w14:paraId="58316F39" w14:textId="77777777" w:rsidR="005B0E6B" w:rsidRDefault="005B0E6B" w:rsidP="005B0E6B">
      <w:pPr>
        <w:jc w:val="both"/>
        <w:rPr>
          <w:b/>
          <w:u w:val="single"/>
        </w:rPr>
      </w:pPr>
    </w:p>
    <w:p w14:paraId="7B84B140" w14:textId="77777777" w:rsidR="005B0E6B" w:rsidRDefault="005B0E6B" w:rsidP="005B0E6B">
      <w:pPr>
        <w:jc w:val="both"/>
        <w:rPr>
          <w:b/>
          <w:u w:val="single"/>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2C90D265" w14:textId="77777777" w:rsidR="005B0E6B" w:rsidRPr="00FD797F" w:rsidRDefault="005B0E6B" w:rsidP="005B0E6B">
      <w:pPr>
        <w:jc w:val="both"/>
        <w:rPr>
          <w:u w:val="single"/>
        </w:rPr>
      </w:pPr>
      <w:r w:rsidRPr="00D60BB0">
        <w:rPr>
          <w:b/>
          <w:u w:val="single"/>
        </w:rPr>
        <w:t>Scenario 1:</w:t>
      </w:r>
      <w:r>
        <w:rPr>
          <w:u w:val="single"/>
        </w:rPr>
        <w:t xml:space="preserve"> Tax Calculation for Non Penal Interest Case</w:t>
      </w:r>
    </w:p>
    <w:p w14:paraId="4AE44721"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The Loan Account has:</w:t>
      </w:r>
    </w:p>
    <w:tbl>
      <w:tblPr>
        <w:tblStyle w:val="TableGrid"/>
        <w:tblW w:w="5020" w:type="dxa"/>
        <w:tblLook w:val="04A0" w:firstRow="1" w:lastRow="0" w:firstColumn="1" w:lastColumn="0" w:noHBand="0" w:noVBand="1"/>
      </w:tblPr>
      <w:tblGrid>
        <w:gridCol w:w="3640"/>
        <w:gridCol w:w="1380"/>
      </w:tblGrid>
      <w:tr w:rsidR="005B0E6B" w:rsidRPr="003D1616" w14:paraId="40375DE1" w14:textId="77777777" w:rsidTr="00F66835">
        <w:trPr>
          <w:trHeight w:val="255"/>
        </w:trPr>
        <w:tc>
          <w:tcPr>
            <w:tcW w:w="3640" w:type="dxa"/>
            <w:hideMark/>
          </w:tcPr>
          <w:p w14:paraId="3289A00B" w14:textId="77777777" w:rsidR="005B0E6B" w:rsidRPr="003D1616" w:rsidRDefault="005B0E6B" w:rsidP="00F66835">
            <w:pPr>
              <w:rPr>
                <w:rFonts w:ascii="Calibri" w:eastAsia="Times New Roman" w:hAnsi="Calibri" w:cs="Times New Roman"/>
                <w:color w:val="000000"/>
                <w:sz w:val="20"/>
                <w:szCs w:val="20"/>
              </w:rPr>
            </w:pPr>
            <w:r w:rsidRPr="00D645DD">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64CDA4C7" w14:textId="77777777" w:rsidR="005B0E6B" w:rsidRPr="003D161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w:t>
            </w:r>
            <w:r w:rsidRPr="003D1616">
              <w:rPr>
                <w:rFonts w:ascii="Calibri" w:eastAsia="Times New Roman" w:hAnsi="Calibri" w:cs="Times New Roman"/>
                <w:color w:val="000000"/>
                <w:sz w:val="20"/>
                <w:szCs w:val="20"/>
              </w:rPr>
              <w:t xml:space="preserve">.00 </w:t>
            </w:r>
          </w:p>
        </w:tc>
      </w:tr>
    </w:tbl>
    <w:p w14:paraId="271956AF" w14:textId="77777777" w:rsidR="005B0E6B" w:rsidRDefault="005B0E6B" w:rsidP="005B0E6B"/>
    <w:p w14:paraId="121F382A" w14:textId="77777777" w:rsidR="005B0E6B" w:rsidRDefault="005B0E6B" w:rsidP="005B0E6B">
      <w:pPr>
        <w:jc w:val="both"/>
      </w:pPr>
      <w:r>
        <w:t>CG Fees as determined in section XX above, on INR 15Lacs is 16575/-</w:t>
      </w:r>
    </w:p>
    <w:p w14:paraId="52BA6CC3" w14:textId="77777777" w:rsidR="005B0E6B" w:rsidRDefault="005B0E6B" w:rsidP="005B0E6B">
      <w:pPr>
        <w:jc w:val="both"/>
      </w:pPr>
      <w:r>
        <w:t>There is no penalty levied on this loan. Thus, Penalty = INR 0/-</w:t>
      </w:r>
    </w:p>
    <w:p w14:paraId="54EB55F2" w14:textId="77777777" w:rsidR="005B0E6B" w:rsidRDefault="005B0E6B" w:rsidP="005B0E6B">
      <w:pPr>
        <w:jc w:val="both"/>
      </w:pPr>
      <w:r>
        <w:t>Taxation on INR 21450/- is determined as below:</w:t>
      </w:r>
    </w:p>
    <w:p w14:paraId="634D0E56" w14:textId="77777777" w:rsidR="005B0E6B" w:rsidRDefault="005B0E6B" w:rsidP="005B0E6B">
      <w:pPr>
        <w:pStyle w:val="ListParagraph"/>
        <w:numPr>
          <w:ilvl w:val="0"/>
          <w:numId w:val="17"/>
        </w:numPr>
        <w:jc w:val="both"/>
      </w:pPr>
      <w:r>
        <w:t>Service Tax on this Fee @14% is 16575*14% = INR 2320.5/-</w:t>
      </w:r>
    </w:p>
    <w:p w14:paraId="1E2BE8E3" w14:textId="77777777" w:rsidR="005B0E6B" w:rsidRDefault="005B0E6B" w:rsidP="005B0E6B">
      <w:pPr>
        <w:pStyle w:val="ListParagraph"/>
        <w:numPr>
          <w:ilvl w:val="0"/>
          <w:numId w:val="17"/>
        </w:numPr>
        <w:jc w:val="both"/>
      </w:pPr>
      <w:r>
        <w:t>Swach Bharat Cess on this Fee @0.5% is 16575*0.5% = INR    82.875/-</w:t>
      </w:r>
    </w:p>
    <w:p w14:paraId="159218AB" w14:textId="77777777" w:rsidR="005B0E6B" w:rsidRDefault="005B0E6B" w:rsidP="005B0E6B">
      <w:pPr>
        <w:pStyle w:val="ListParagraph"/>
        <w:numPr>
          <w:ilvl w:val="0"/>
          <w:numId w:val="17"/>
        </w:numPr>
        <w:jc w:val="both"/>
      </w:pPr>
      <w:r>
        <w:t>Krishi Kalyan Cess on this Fee @0.5% is 16575*0.5% = INR 82.875/-</w:t>
      </w:r>
    </w:p>
    <w:p w14:paraId="20C9278C" w14:textId="77777777" w:rsidR="005B0E6B" w:rsidRDefault="005B0E6B" w:rsidP="005B0E6B">
      <w:pPr>
        <w:jc w:val="both"/>
      </w:pPr>
      <w:r>
        <w:t>Total Tax is summation of service tax and Swach Bharat Cess = 2320.5+82.875+82.875= INR 2486/-</w:t>
      </w:r>
    </w:p>
    <w:p w14:paraId="5FFEEE04" w14:textId="77777777" w:rsidR="005B0E6B" w:rsidRDefault="005B0E6B" w:rsidP="005B0E6B">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14:paraId="51FDE638" w14:textId="77777777" w:rsidR="005B0E6B" w:rsidRDefault="005B0E6B" w:rsidP="005B0E6B">
      <w:pPr>
        <w:jc w:val="both"/>
      </w:pPr>
      <w:r>
        <w:lastRenderedPageBreak/>
        <w:t>MLI uploads and approves the input file on SURGE system on 10</w:t>
      </w:r>
      <w:r w:rsidRPr="0042116A">
        <w:rPr>
          <w:vertAlign w:val="superscript"/>
        </w:rPr>
        <w:t>th</w:t>
      </w:r>
      <w:r>
        <w:t xml:space="preserve"> April 2018. This input file contains Loan Disbursement Information till previous March 2018. The Loan Account has:</w:t>
      </w:r>
    </w:p>
    <w:tbl>
      <w:tblPr>
        <w:tblStyle w:val="TableGrid"/>
        <w:tblW w:w="5020" w:type="dxa"/>
        <w:tblLook w:val="04A0" w:firstRow="1" w:lastRow="0" w:firstColumn="1" w:lastColumn="0" w:noHBand="0" w:noVBand="1"/>
      </w:tblPr>
      <w:tblGrid>
        <w:gridCol w:w="3640"/>
        <w:gridCol w:w="1380"/>
      </w:tblGrid>
      <w:tr w:rsidR="005B0E6B" w:rsidRPr="00F25836" w14:paraId="13FD89C1" w14:textId="77777777" w:rsidTr="00F66835">
        <w:trPr>
          <w:trHeight w:val="255"/>
        </w:trPr>
        <w:tc>
          <w:tcPr>
            <w:tcW w:w="3640" w:type="dxa"/>
            <w:hideMark/>
          </w:tcPr>
          <w:p w14:paraId="1475D939" w14:textId="77777777" w:rsidR="005B0E6B" w:rsidRPr="00F25836" w:rsidRDefault="005B0E6B" w:rsidP="00F66835">
            <w:pPr>
              <w:rPr>
                <w:rFonts w:ascii="Calibri" w:eastAsia="Times New Roman" w:hAnsi="Calibri" w:cs="Times New Roman"/>
                <w:color w:val="000000"/>
                <w:sz w:val="20"/>
                <w:szCs w:val="20"/>
              </w:rPr>
            </w:pPr>
            <w:r w:rsidRPr="00D645DD">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081B223F"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009A73CE" w14:textId="77777777" w:rsidR="005B0E6B" w:rsidRDefault="005B0E6B" w:rsidP="005B0E6B">
      <w:pPr>
        <w:jc w:val="both"/>
      </w:pPr>
    </w:p>
    <w:p w14:paraId="40594C46" w14:textId="77777777" w:rsidR="005B0E6B" w:rsidRDefault="005B0E6B" w:rsidP="005B0E6B">
      <w:pPr>
        <w:jc w:val="both"/>
      </w:pPr>
      <w:r>
        <w:t xml:space="preserve">This loan account had been issued guarantee cover in the Quarter 2 of 2016 and had been ‘In Force’ since then till March 2017. However, its guarantee cover has lapsed since then till FY 18-19 (i.e. Number of Lapsed FY Years = 2). </w:t>
      </w:r>
    </w:p>
    <w:p w14:paraId="3CCFFA3D" w14:textId="77777777" w:rsidR="005B0E6B" w:rsidRDefault="005B0E6B" w:rsidP="005B0E6B">
      <w:pPr>
        <w:jc w:val="both"/>
      </w:pPr>
      <w:r>
        <w:t xml:space="preserve"> CG Fees is calculated on Sanctioned Loan Amount which is - INR 16575/- (Refer section 1.6.3.2 – Scenario 2 above).</w:t>
      </w:r>
    </w:p>
    <w:p w14:paraId="11BFCF2E" w14:textId="5E3BD151" w:rsidR="005B0E6B" w:rsidRDefault="005B0E6B" w:rsidP="005B0E6B">
      <w:pPr>
        <w:jc w:val="both"/>
      </w:pPr>
      <w:r>
        <w:t>Based on this CG Fees, penal interest for Lapsed Revival is calculated as (16575 * (6.0%</w:t>
      </w:r>
      <w:ins w:id="1000" w:author="Sachin Patange" w:date="2017-04-30T12:14:00Z">
        <w:r w:rsidR="005F54F9">
          <w:t>/4</w:t>
        </w:r>
      </w:ins>
      <w:r>
        <w:t>) *</w:t>
      </w:r>
      <w:del w:id="1001" w:author="Sachin Patange" w:date="2017-04-30T12:14:00Z">
        <w:r w:rsidDel="005F54F9">
          <w:delText>2</w:delText>
        </w:r>
      </w:del>
      <w:ins w:id="1002" w:author="Sachin Patange" w:date="2017-04-30T12:14:00Z">
        <w:r w:rsidR="005F54F9">
          <w:t>8</w:t>
        </w:r>
      </w:ins>
      <w:r>
        <w:t>) = INR 1989/-</w:t>
      </w:r>
    </w:p>
    <w:p w14:paraId="067BC319" w14:textId="3A84E9BE" w:rsidR="005B0E6B" w:rsidRDefault="005B0E6B" w:rsidP="005B0E6B">
      <w:pPr>
        <w:jc w:val="both"/>
      </w:pPr>
      <w:r>
        <w:t xml:space="preserve">Taxation is calculated on INR  (16575+1989) = INR </w:t>
      </w:r>
      <w:del w:id="1003" w:author="Sachin Patange" w:date="2017-04-30T12:14:00Z">
        <w:r w:rsidDel="005F54F9">
          <w:delText>-</w:delText>
        </w:r>
      </w:del>
      <w:ins w:id="1004" w:author="Sachin Patange" w:date="2017-04-30T12:14:00Z">
        <w:r w:rsidR="005F54F9">
          <w:t>–</w:t>
        </w:r>
      </w:ins>
      <w:r>
        <w:t xml:space="preserve"> 18564</w:t>
      </w:r>
      <w:ins w:id="1005" w:author="Sachin Patange" w:date="2017-04-30T12:14:00Z">
        <w:r w:rsidR="005F54F9">
          <w:t xml:space="preserve">/- </w:t>
        </w:r>
      </w:ins>
      <w:r>
        <w:t>is determined as below:</w:t>
      </w:r>
    </w:p>
    <w:p w14:paraId="54F85013" w14:textId="77777777" w:rsidR="005B0E6B" w:rsidRDefault="005B0E6B" w:rsidP="005B0E6B">
      <w:pPr>
        <w:pStyle w:val="ListParagraph"/>
        <w:numPr>
          <w:ilvl w:val="0"/>
          <w:numId w:val="12"/>
        </w:numPr>
        <w:jc w:val="both"/>
      </w:pPr>
      <w:r>
        <w:t>Service Tax on this @14% is 18564*14% = INR 2598.96/-</w:t>
      </w:r>
    </w:p>
    <w:p w14:paraId="5524D95E" w14:textId="77777777" w:rsidR="005B0E6B" w:rsidRDefault="005B0E6B" w:rsidP="005B0E6B">
      <w:pPr>
        <w:pStyle w:val="ListParagraph"/>
        <w:numPr>
          <w:ilvl w:val="0"/>
          <w:numId w:val="12"/>
        </w:numPr>
        <w:jc w:val="both"/>
      </w:pPr>
      <w:r>
        <w:t>Swach Bharat Cess on this @0.5% is 18564*0.5% = INR 92.82/-</w:t>
      </w:r>
    </w:p>
    <w:p w14:paraId="01B3DDA5" w14:textId="77777777" w:rsidR="005B0E6B" w:rsidRDefault="005B0E6B" w:rsidP="005B0E6B">
      <w:pPr>
        <w:pStyle w:val="ListParagraph"/>
        <w:numPr>
          <w:ilvl w:val="0"/>
          <w:numId w:val="12"/>
        </w:numPr>
        <w:jc w:val="both"/>
      </w:pPr>
      <w:r>
        <w:t>Swach Bharat Cess on this @0.5% is 18564*0.5% = INR 92.82/-</w:t>
      </w:r>
    </w:p>
    <w:p w14:paraId="6C4AA508" w14:textId="77777777" w:rsidR="005B0E6B" w:rsidRDefault="005B0E6B" w:rsidP="005B0E6B">
      <w:pPr>
        <w:jc w:val="both"/>
      </w:pPr>
      <w:r>
        <w:t>Total Tax is summation of service tax and Swach Bharat Cess =  2598.96+92.82+92.82= INR 2784.6 rounded off to 2785</w:t>
      </w:r>
    </w:p>
    <w:p w14:paraId="06AA168D" w14:textId="77777777" w:rsidR="005B0E6B" w:rsidRDefault="005B0E6B" w:rsidP="005B0E6B">
      <w:pPr>
        <w:jc w:val="both"/>
      </w:pPr>
      <w:r>
        <w:rPr>
          <w:noProof/>
        </w:rPr>
        <mc:AlternateContent>
          <mc:Choice Requires="wps">
            <w:drawing>
              <wp:inline distT="0" distB="0" distL="0" distR="0" wp14:anchorId="049ECD92" wp14:editId="5B410678">
                <wp:extent cx="5908040" cy="770255"/>
                <wp:effectExtent l="0" t="0" r="16510" b="10795"/>
                <wp:docPr id="32" name="Rectangle 32"/>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45CDD2"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 Tax:</w:t>
                            </w:r>
                          </w:p>
                          <w:p w14:paraId="0EF59E79" w14:textId="77777777" w:rsidR="004E3325" w:rsidRDefault="004E3325" w:rsidP="005B0E6B">
                            <w:pPr>
                              <w:pStyle w:val="ListParagraph"/>
                              <w:numPr>
                                <w:ilvl w:val="0"/>
                                <w:numId w:val="10"/>
                              </w:numPr>
                              <w:jc w:val="both"/>
                              <w:rPr>
                                <w:rFonts w:asciiTheme="majorHAnsi" w:hAnsiTheme="majorHAnsi"/>
                              </w:rPr>
                            </w:pPr>
                            <w:r>
                              <w:rPr>
                                <w:rFonts w:asciiTheme="majorHAnsi" w:hAnsiTheme="majorHAnsi"/>
                              </w:rPr>
                              <w:t>SURGE provides facility to define tax components (names and values (%))</w:t>
                            </w:r>
                          </w:p>
                          <w:p w14:paraId="7FCD4FBC" w14:textId="77777777" w:rsidR="004E3325" w:rsidRPr="009F00C2" w:rsidRDefault="004E3325" w:rsidP="005B0E6B">
                            <w:pPr>
                              <w:pStyle w:val="ListParagraph"/>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14:paraId="0278DFF4" w14:textId="77777777" w:rsidR="004E3325" w:rsidRDefault="004E3325" w:rsidP="005B0E6B">
                            <w:pPr>
                              <w:jc w:val="both"/>
                              <w:rPr>
                                <w:rFonts w:asciiTheme="majorHAnsi" w:hAnsiTheme="majorHAnsi"/>
                              </w:rPr>
                            </w:pPr>
                          </w:p>
                          <w:p w14:paraId="72344278" w14:textId="77777777" w:rsidR="004E3325" w:rsidRDefault="004E3325" w:rsidP="005B0E6B">
                            <w:pPr>
                              <w:jc w:val="both"/>
                              <w:rPr>
                                <w:rFonts w:asciiTheme="majorHAnsi" w:hAnsiTheme="majorHAnsi"/>
                              </w:rPr>
                            </w:pPr>
                          </w:p>
                          <w:p w14:paraId="59E6E397" w14:textId="77777777" w:rsidR="004E3325" w:rsidRDefault="004E3325" w:rsidP="005B0E6B">
                            <w:pPr>
                              <w:jc w:val="both"/>
                              <w:rPr>
                                <w:rFonts w:asciiTheme="majorHAnsi" w:hAnsiTheme="majorHAnsi"/>
                              </w:rPr>
                            </w:pPr>
                          </w:p>
                          <w:p w14:paraId="09B5FB4A" w14:textId="77777777" w:rsidR="004E3325" w:rsidRPr="00D451B1"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9ECD92" id="Rectangle 32" o:spid="_x0000_s1105" style="width:465.2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" fillcolor="white [3201]" strokecolor="#70ad47 [3209]" strokeweight="1pt">
                <v:textbox>
                  <w:txbxContent>
                    <w:p w14:paraId="1645CDD2"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 Tax:</w:t>
                      </w:r>
                    </w:p>
                    <w:p w14:paraId="0EF59E79" w14:textId="77777777" w:rsidR="004E3325" w:rsidRDefault="004E3325" w:rsidP="005B0E6B">
                      <w:pPr>
                        <w:pStyle w:val="ListParagraph"/>
                        <w:numPr>
                          <w:ilvl w:val="0"/>
                          <w:numId w:val="10"/>
                        </w:numPr>
                        <w:jc w:val="both"/>
                        <w:rPr>
                          <w:rFonts w:asciiTheme="majorHAnsi" w:hAnsiTheme="majorHAnsi"/>
                        </w:rPr>
                      </w:pPr>
                      <w:r>
                        <w:rPr>
                          <w:rFonts w:asciiTheme="majorHAnsi" w:hAnsiTheme="majorHAnsi"/>
                        </w:rPr>
                        <w:t>SURGE provides facility to define tax components (names and values (%))</w:t>
                      </w:r>
                    </w:p>
                    <w:p w14:paraId="7FCD4FBC" w14:textId="77777777" w:rsidR="004E3325" w:rsidRPr="009F00C2" w:rsidRDefault="004E3325" w:rsidP="005B0E6B">
                      <w:pPr>
                        <w:pStyle w:val="ListParagraph"/>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14:paraId="0278DFF4" w14:textId="77777777" w:rsidR="004E3325" w:rsidRDefault="004E3325" w:rsidP="005B0E6B">
                      <w:pPr>
                        <w:jc w:val="both"/>
                        <w:rPr>
                          <w:rFonts w:asciiTheme="majorHAnsi" w:hAnsiTheme="majorHAnsi"/>
                        </w:rPr>
                      </w:pPr>
                    </w:p>
                    <w:p w14:paraId="72344278" w14:textId="77777777" w:rsidR="004E3325" w:rsidRDefault="004E3325" w:rsidP="005B0E6B">
                      <w:pPr>
                        <w:jc w:val="both"/>
                        <w:rPr>
                          <w:rFonts w:asciiTheme="majorHAnsi" w:hAnsiTheme="majorHAnsi"/>
                        </w:rPr>
                      </w:pPr>
                    </w:p>
                    <w:p w14:paraId="59E6E397" w14:textId="77777777" w:rsidR="004E3325" w:rsidRDefault="004E3325" w:rsidP="005B0E6B">
                      <w:pPr>
                        <w:jc w:val="both"/>
                        <w:rPr>
                          <w:rFonts w:asciiTheme="majorHAnsi" w:hAnsiTheme="majorHAnsi"/>
                        </w:rPr>
                      </w:pPr>
                    </w:p>
                    <w:p w14:paraId="09B5FB4A" w14:textId="77777777" w:rsidR="004E3325" w:rsidRPr="00D451B1" w:rsidRDefault="004E3325" w:rsidP="005B0E6B">
                      <w:pPr>
                        <w:jc w:val="both"/>
                        <w:rPr>
                          <w:rFonts w:asciiTheme="majorHAnsi" w:hAnsiTheme="majorHAnsi"/>
                        </w:rPr>
                      </w:pPr>
                    </w:p>
                  </w:txbxContent>
                </v:textbox>
                <w10:anchorlock/>
              </v:rect>
            </w:pict>
          </mc:Fallback>
        </mc:AlternateContent>
      </w:r>
    </w:p>
    <w:p w14:paraId="462FE654" w14:textId="77777777" w:rsidR="005B0E6B" w:rsidRDefault="005B0E6B" w:rsidP="005B0E6B"/>
    <w:p w14:paraId="36A40CD1"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06" w:name="_Toc473636748"/>
      <w:bookmarkStart w:id="1007" w:name="_Toc483691737"/>
      <w:r w:rsidRPr="00861CB6">
        <w:rPr>
          <w:rFonts w:ascii="Trebuchet MS" w:hAnsi="Trebuchet MS"/>
          <w:b/>
          <w:bCs/>
          <w:color w:val="000000" w:themeColor="text1"/>
          <w:szCs w:val="22"/>
        </w:rPr>
        <w:t>Demand Advice for Guarantee Charges</w:t>
      </w:r>
      <w:bookmarkEnd w:id="1006"/>
      <w:bookmarkEnd w:id="1007"/>
    </w:p>
    <w:p w14:paraId="4E8C81C5" w14:textId="77777777" w:rsidR="005B0E6B" w:rsidRPr="00861CB6" w:rsidRDefault="005B0E6B" w:rsidP="005B0E6B">
      <w:r>
        <w:t>For guarantee charges demand to continue the guarantee cover, system generates the DAN as specified below.</w:t>
      </w:r>
    </w:p>
    <w:p w14:paraId="7F5B4638"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08" w:name="_Toc473636749"/>
      <w:bookmarkStart w:id="1009" w:name="_Toc483691738"/>
      <w:r>
        <w:rPr>
          <w:rFonts w:ascii="Trebuchet MS" w:hAnsi="Trebuchet MS"/>
          <w:b/>
          <w:bCs/>
          <w:color w:val="000000" w:themeColor="text1"/>
          <w:szCs w:val="22"/>
        </w:rPr>
        <w:t>CGDAN – Demand Advice: Existing Guarantee Cover - Individual</w:t>
      </w:r>
      <w:bookmarkEnd w:id="1008"/>
      <w:bookmarkEnd w:id="1009"/>
      <w:r>
        <w:rPr>
          <w:rFonts w:ascii="Trebuchet MS" w:hAnsi="Trebuchet MS"/>
          <w:b/>
          <w:bCs/>
          <w:color w:val="000000" w:themeColor="text1"/>
          <w:szCs w:val="22"/>
        </w:rPr>
        <w:t xml:space="preserve"> </w:t>
      </w:r>
    </w:p>
    <w:p w14:paraId="6BA1C282" w14:textId="77777777" w:rsidR="005B0E6B" w:rsidRDefault="005B0E6B" w:rsidP="005B0E6B">
      <w:pPr>
        <w:jc w:val="both"/>
      </w:pPr>
      <w:r>
        <w:t>The demand for CG Charges is raised to MLI by generating CGDAN. Refer section 1.5.6.1 for details on CGDAN.</w:t>
      </w:r>
    </w:p>
    <w:p w14:paraId="37AFF248" w14:textId="77777777" w:rsidR="005B0E6B" w:rsidRDefault="005B0E6B" w:rsidP="005B0E6B">
      <w:pPr>
        <w:jc w:val="both"/>
      </w:pPr>
    </w:p>
    <w:p w14:paraId="73EE9423"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10" w:name="_Toc473636750"/>
      <w:bookmarkStart w:id="1011" w:name="_Toc483691739"/>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Existing Guarantee Cover - </w:t>
      </w:r>
      <w:r>
        <w:rPr>
          <w:rFonts w:ascii="Trebuchet MS" w:hAnsi="Trebuchet MS"/>
          <w:b/>
          <w:bCs/>
          <w:color w:val="000000" w:themeColor="text1"/>
          <w:szCs w:val="22"/>
        </w:rPr>
        <w:t>Batch</w:t>
      </w:r>
      <w:bookmarkEnd w:id="1010"/>
      <w:bookmarkEnd w:id="1011"/>
    </w:p>
    <w:p w14:paraId="22B5F6B5" w14:textId="77777777" w:rsidR="005B0E6B" w:rsidRPr="00885E7D" w:rsidRDefault="005B0E6B" w:rsidP="005B0E6B">
      <w:pPr>
        <w:jc w:val="both"/>
        <w:rPr>
          <w:b/>
        </w:rPr>
      </w:pPr>
      <w:r w:rsidRPr="00997DB7">
        <w:t>Batch DAN Format for Batch of eligible records – Continuity of Credit Guarantee Batch:</w:t>
      </w:r>
    </w:p>
    <w:p w14:paraId="39C63820" w14:textId="77777777" w:rsidR="005B0E6B" w:rsidRDefault="005B0E6B" w:rsidP="005B0E6B">
      <w:pPr>
        <w:jc w:val="both"/>
      </w:pPr>
      <w:r>
        <w:rPr>
          <w:noProof/>
        </w:rPr>
        <w:lastRenderedPageBreak/>
        <w:drawing>
          <wp:inline distT="0" distB="0" distL="0" distR="0" wp14:anchorId="68A21EC8" wp14:editId="2E83BBCB">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14:paraId="0463EA36" w14:textId="77777777" w:rsidR="005B0E6B" w:rsidRDefault="005B0E6B" w:rsidP="005B0E6B">
      <w:pPr>
        <w:jc w:val="both"/>
      </w:pPr>
    </w:p>
    <w:p w14:paraId="081CD125"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12" w:name="_Toc473636751"/>
      <w:bookmarkStart w:id="1013" w:name="_Toc483691740"/>
      <w:r>
        <w:rPr>
          <w:rFonts w:ascii="Trebuchet MS" w:hAnsi="Trebuchet MS"/>
          <w:b/>
          <w:bCs/>
          <w:color w:val="000000" w:themeColor="text1"/>
          <w:szCs w:val="22"/>
        </w:rPr>
        <w:t>Payment of CG Charges</w:t>
      </w:r>
      <w:bookmarkEnd w:id="1012"/>
      <w:bookmarkEnd w:id="1013"/>
    </w:p>
    <w:p w14:paraId="111D52CB" w14:textId="77777777" w:rsidR="005F54F9" w:rsidRDefault="005F54F9" w:rsidP="005F54F9">
      <w:pPr>
        <w:jc w:val="both"/>
        <w:rPr>
          <w:ins w:id="1014" w:author="Sachin Patange" w:date="2017-04-30T12:15:00Z"/>
        </w:rPr>
      </w:pPr>
      <w:ins w:id="1015" w:author="Sachin Patange" w:date="2017-04-30T12:15:00Z">
        <w:r>
          <w:t>Till the point MLI makes the payment of CG Charges, system will identify these CG’s as ‘Provisional’ by means of below mentioned status codes:</w:t>
        </w:r>
      </w:ins>
    </w:p>
    <w:p w14:paraId="2CFDE939" w14:textId="77777777" w:rsidR="005F54F9" w:rsidRDefault="005F54F9" w:rsidP="005F54F9">
      <w:pPr>
        <w:pStyle w:val="ListParagraph"/>
        <w:numPr>
          <w:ilvl w:val="0"/>
          <w:numId w:val="42"/>
        </w:numPr>
        <w:rPr>
          <w:ins w:id="1016" w:author="Sachin Patange" w:date="2017-04-30T12:15:00Z"/>
        </w:rPr>
      </w:pPr>
      <w:ins w:id="1017" w:author="Sachin Patange" w:date="2017-04-30T12:15:00Z">
        <w:r>
          <w:t xml:space="preserve"> Current CG Status – 30036</w:t>
        </w:r>
      </w:ins>
    </w:p>
    <w:p w14:paraId="31A74292" w14:textId="23E90162" w:rsidR="005F54F9" w:rsidRDefault="005F54F9">
      <w:pPr>
        <w:pStyle w:val="ListParagraph"/>
        <w:numPr>
          <w:ilvl w:val="0"/>
          <w:numId w:val="42"/>
        </w:numPr>
        <w:jc w:val="both"/>
        <w:rPr>
          <w:ins w:id="1018" w:author="Sachin Patange" w:date="2017-04-30T12:15:00Z"/>
        </w:rPr>
        <w:pPrChange w:id="1019" w:author="Sachin Patange" w:date="2017-04-30T12:15:00Z">
          <w:pPr>
            <w:jc w:val="both"/>
          </w:pPr>
        </w:pPrChange>
      </w:pPr>
      <w:ins w:id="1020" w:author="Sachin Patange" w:date="2017-04-30T12:15:00Z">
        <w:r>
          <w:t>Previous CG Status – 30036</w:t>
        </w:r>
      </w:ins>
    </w:p>
    <w:p w14:paraId="54901C68" w14:textId="5AA2C688" w:rsidR="005B0E6B" w:rsidRDefault="005B0E6B" w:rsidP="005B0E6B">
      <w:pPr>
        <w:jc w:val="both"/>
      </w:pPr>
      <w:r>
        <w:t>Refer the document - ‘Payment Mechanism’ for more details on payment process.</w:t>
      </w:r>
    </w:p>
    <w:p w14:paraId="379EA2D0" w14:textId="77777777" w:rsidR="005B0E6B" w:rsidRDefault="005B0E6B" w:rsidP="005B0E6B">
      <w:pPr>
        <w:jc w:val="both"/>
      </w:pPr>
    </w:p>
    <w:p w14:paraId="5BD8E804"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21" w:name="_Toc473636752"/>
      <w:bookmarkStart w:id="1022" w:name="_Toc483691741"/>
      <w:r>
        <w:rPr>
          <w:rFonts w:ascii="Trebuchet MS" w:hAnsi="Trebuchet MS"/>
          <w:b/>
          <w:bCs/>
          <w:color w:val="000000" w:themeColor="text1"/>
          <w:szCs w:val="22"/>
        </w:rPr>
        <w:t>Payment of CG Fees/Taxes/Penalty in Stipulated Time</w:t>
      </w:r>
      <w:bookmarkEnd w:id="1021"/>
      <w:bookmarkEnd w:id="1022"/>
      <w:r>
        <w:rPr>
          <w:rFonts w:ascii="Trebuchet MS" w:hAnsi="Trebuchet MS"/>
          <w:b/>
          <w:bCs/>
          <w:color w:val="000000" w:themeColor="text1"/>
          <w:szCs w:val="22"/>
        </w:rPr>
        <w:t xml:space="preserve"> </w:t>
      </w:r>
    </w:p>
    <w:p w14:paraId="1DC789CC" w14:textId="77777777" w:rsidR="005F54F9" w:rsidRDefault="005B0E6B" w:rsidP="005F54F9">
      <w:pPr>
        <w:jc w:val="both"/>
        <w:rPr>
          <w:ins w:id="1023" w:author="Sachin Patange" w:date="2017-04-30T12:15:00Z"/>
        </w:rPr>
      </w:pPr>
      <w:r>
        <w:t>Payment of CG Fees in stipulated time makes the guarantee active, and the Guarantee Status is updated as ‘In Force’</w:t>
      </w:r>
      <w:del w:id="1024" w:author="Sachin Patange" w:date="2017-04-30T12:15:00Z">
        <w:r w:rsidDel="005F54F9">
          <w:delText>.</w:delText>
        </w:r>
      </w:del>
      <w:ins w:id="1025" w:author="Sachin Patange" w:date="2017-04-30T12:15:00Z">
        <w:r w:rsidR="005F54F9">
          <w:t xml:space="preserve"> with below mentioned status codes:</w:t>
        </w:r>
      </w:ins>
    </w:p>
    <w:tbl>
      <w:tblPr>
        <w:tblStyle w:val="TableGrid"/>
        <w:tblW w:w="0" w:type="auto"/>
        <w:tblLook w:val="04A0" w:firstRow="1" w:lastRow="0" w:firstColumn="1" w:lastColumn="0" w:noHBand="0" w:noVBand="1"/>
      </w:tblPr>
      <w:tblGrid>
        <w:gridCol w:w="843"/>
        <w:gridCol w:w="2662"/>
        <w:gridCol w:w="3284"/>
        <w:gridCol w:w="2279"/>
      </w:tblGrid>
      <w:tr w:rsidR="005F54F9" w:rsidRPr="00E93554" w14:paraId="648C51E3" w14:textId="77777777" w:rsidTr="00001FBA">
        <w:trPr>
          <w:trHeight w:val="998"/>
          <w:ins w:id="1026" w:author="Sachin Patange" w:date="2017-04-30T12:15:00Z"/>
        </w:trPr>
        <w:tc>
          <w:tcPr>
            <w:tcW w:w="843" w:type="dxa"/>
          </w:tcPr>
          <w:p w14:paraId="0AFE1754" w14:textId="77777777" w:rsidR="005F54F9" w:rsidRPr="00555098" w:rsidRDefault="005F54F9" w:rsidP="00001FBA">
            <w:pPr>
              <w:jc w:val="both"/>
              <w:rPr>
                <w:ins w:id="1027" w:author="Sachin Patange" w:date="2017-04-30T12:15:00Z"/>
                <w:b/>
                <w:sz w:val="20"/>
                <w:szCs w:val="20"/>
              </w:rPr>
            </w:pPr>
            <w:ins w:id="1028" w:author="Sachin Patange" w:date="2017-04-30T12:15:00Z">
              <w:r w:rsidRPr="00555098">
                <w:rPr>
                  <w:b/>
                  <w:sz w:val="20"/>
                  <w:szCs w:val="20"/>
                </w:rPr>
                <w:t>S. No.</w:t>
              </w:r>
            </w:ins>
          </w:p>
        </w:tc>
        <w:tc>
          <w:tcPr>
            <w:tcW w:w="2662" w:type="dxa"/>
          </w:tcPr>
          <w:p w14:paraId="50D1982E" w14:textId="77777777" w:rsidR="005F54F9" w:rsidRPr="00555098" w:rsidRDefault="005F54F9" w:rsidP="00001FBA">
            <w:pPr>
              <w:jc w:val="both"/>
              <w:rPr>
                <w:ins w:id="1029" w:author="Sachin Patange" w:date="2017-04-30T12:15:00Z"/>
                <w:b/>
                <w:sz w:val="20"/>
                <w:szCs w:val="20"/>
              </w:rPr>
            </w:pPr>
            <w:ins w:id="1030" w:author="Sachin Patange" w:date="2017-04-30T12:15:00Z">
              <w:r w:rsidRPr="00555098">
                <w:rPr>
                  <w:b/>
                  <w:sz w:val="20"/>
                  <w:szCs w:val="20"/>
                </w:rPr>
                <w:t>Record Details In Input File for Loan Account in Consideration</w:t>
              </w:r>
            </w:ins>
          </w:p>
        </w:tc>
        <w:tc>
          <w:tcPr>
            <w:tcW w:w="3284" w:type="dxa"/>
          </w:tcPr>
          <w:p w14:paraId="13C7EC10" w14:textId="77777777" w:rsidR="005F54F9" w:rsidRPr="00555098" w:rsidRDefault="005F54F9" w:rsidP="00001FBA">
            <w:pPr>
              <w:jc w:val="both"/>
              <w:rPr>
                <w:ins w:id="1031" w:author="Sachin Patange" w:date="2017-04-30T12:15:00Z"/>
                <w:b/>
                <w:sz w:val="20"/>
                <w:szCs w:val="20"/>
              </w:rPr>
            </w:pPr>
            <w:ins w:id="1032" w:author="Sachin Patange" w:date="2017-04-30T12:15:00Z">
              <w:r w:rsidRPr="00555098">
                <w:rPr>
                  <w:b/>
                  <w:sz w:val="20"/>
                  <w:szCs w:val="20"/>
                </w:rPr>
                <w:t>State of Latest Record in SURGE for Corresponding  Loan Account’s CG</w:t>
              </w:r>
            </w:ins>
          </w:p>
        </w:tc>
        <w:tc>
          <w:tcPr>
            <w:tcW w:w="2279" w:type="dxa"/>
          </w:tcPr>
          <w:p w14:paraId="77B7E2FF" w14:textId="77777777" w:rsidR="005F54F9" w:rsidRPr="00555098" w:rsidRDefault="005F54F9" w:rsidP="00001FBA">
            <w:pPr>
              <w:jc w:val="both"/>
              <w:rPr>
                <w:ins w:id="1033" w:author="Sachin Patange" w:date="2017-04-30T12:15:00Z"/>
                <w:b/>
                <w:sz w:val="20"/>
                <w:szCs w:val="20"/>
              </w:rPr>
            </w:pPr>
            <w:ins w:id="1034" w:author="Sachin Patange" w:date="2017-04-30T12:15:00Z">
              <w:r w:rsidRPr="00555098">
                <w:rPr>
                  <w:b/>
                  <w:sz w:val="20"/>
                  <w:szCs w:val="20"/>
                </w:rPr>
                <w:t>Satus Codes Provided by System for the New Entry</w:t>
              </w:r>
            </w:ins>
          </w:p>
        </w:tc>
      </w:tr>
      <w:tr w:rsidR="005F54F9" w:rsidRPr="00F705EB" w14:paraId="44B7CC34" w14:textId="77777777" w:rsidTr="00001FBA">
        <w:trPr>
          <w:trHeight w:val="230"/>
          <w:ins w:id="1035" w:author="Sachin Patange" w:date="2017-04-30T12:15:00Z"/>
        </w:trPr>
        <w:tc>
          <w:tcPr>
            <w:tcW w:w="843" w:type="dxa"/>
          </w:tcPr>
          <w:p w14:paraId="762E580A" w14:textId="77777777" w:rsidR="005F54F9" w:rsidRPr="00555098" w:rsidRDefault="005F54F9" w:rsidP="00001FBA">
            <w:pPr>
              <w:jc w:val="both"/>
              <w:rPr>
                <w:ins w:id="1036" w:author="Sachin Patange" w:date="2017-04-30T12:15:00Z"/>
                <w:sz w:val="20"/>
                <w:szCs w:val="20"/>
              </w:rPr>
            </w:pPr>
            <w:ins w:id="1037" w:author="Sachin Patange" w:date="2017-04-30T12:15:00Z">
              <w:r w:rsidRPr="00555098">
                <w:rPr>
                  <w:sz w:val="20"/>
                  <w:szCs w:val="20"/>
                </w:rPr>
                <w:t>1</w:t>
              </w:r>
            </w:ins>
          </w:p>
        </w:tc>
        <w:tc>
          <w:tcPr>
            <w:tcW w:w="2662" w:type="dxa"/>
          </w:tcPr>
          <w:p w14:paraId="6AF46B05" w14:textId="77777777" w:rsidR="005F54F9" w:rsidRPr="00F705EB" w:rsidRDefault="005F54F9" w:rsidP="00001FBA">
            <w:pPr>
              <w:jc w:val="both"/>
              <w:rPr>
                <w:ins w:id="1038" w:author="Sachin Patange" w:date="2017-04-30T12:15:00Z"/>
                <w:sz w:val="20"/>
                <w:szCs w:val="20"/>
              </w:rPr>
            </w:pPr>
            <w:ins w:id="1039" w:author="Sachin Patange" w:date="2017-04-30T12:15:00Z">
              <w:r>
                <w:rPr>
                  <w:sz w:val="20"/>
                  <w:szCs w:val="20"/>
                </w:rPr>
                <w:t>Loan Account is Standard</w:t>
              </w:r>
            </w:ins>
          </w:p>
        </w:tc>
        <w:tc>
          <w:tcPr>
            <w:tcW w:w="3284" w:type="dxa"/>
          </w:tcPr>
          <w:p w14:paraId="3DBA9487" w14:textId="77777777" w:rsidR="005F54F9" w:rsidRPr="00F705EB" w:rsidRDefault="005F54F9" w:rsidP="00001FBA">
            <w:pPr>
              <w:jc w:val="both"/>
              <w:rPr>
                <w:ins w:id="1040" w:author="Sachin Patange" w:date="2017-04-30T12:15:00Z"/>
                <w:sz w:val="20"/>
                <w:szCs w:val="20"/>
              </w:rPr>
            </w:pPr>
            <w:ins w:id="1041" w:author="Sachin Patange" w:date="2017-04-30T12:15:00Z">
              <w:r>
                <w:rPr>
                  <w:sz w:val="20"/>
                  <w:szCs w:val="20"/>
                </w:rPr>
                <w:t>Current State – 30010</w:t>
              </w:r>
            </w:ins>
          </w:p>
        </w:tc>
        <w:tc>
          <w:tcPr>
            <w:tcW w:w="2279" w:type="dxa"/>
          </w:tcPr>
          <w:p w14:paraId="39E0E6AB" w14:textId="77777777" w:rsidR="005F54F9" w:rsidRPr="009A2E46" w:rsidRDefault="005F54F9" w:rsidP="00001FBA">
            <w:pPr>
              <w:jc w:val="both"/>
              <w:rPr>
                <w:ins w:id="1042" w:author="Sachin Patange" w:date="2017-04-30T12:15:00Z"/>
                <w:sz w:val="20"/>
              </w:rPr>
            </w:pPr>
            <w:ins w:id="1043" w:author="Sachin Patange" w:date="2017-04-30T12:15:00Z">
              <w:r w:rsidRPr="009A2E46">
                <w:rPr>
                  <w:sz w:val="20"/>
                </w:rPr>
                <w:t>Current State – 300</w:t>
              </w:r>
              <w:r>
                <w:rPr>
                  <w:sz w:val="20"/>
                </w:rPr>
                <w:t>10</w:t>
              </w:r>
            </w:ins>
          </w:p>
          <w:p w14:paraId="03FE0FFB" w14:textId="77777777" w:rsidR="005F54F9" w:rsidRPr="00F705EB" w:rsidRDefault="005F54F9" w:rsidP="00001FBA">
            <w:pPr>
              <w:jc w:val="both"/>
              <w:rPr>
                <w:ins w:id="1044" w:author="Sachin Patange" w:date="2017-04-30T12:15:00Z"/>
                <w:sz w:val="20"/>
                <w:szCs w:val="20"/>
              </w:rPr>
            </w:pPr>
            <w:ins w:id="1045" w:author="Sachin Patange" w:date="2017-04-30T12:15:00Z">
              <w:r w:rsidRPr="009A2E46">
                <w:rPr>
                  <w:sz w:val="20"/>
                </w:rPr>
                <w:t>Previous State – 300</w:t>
              </w:r>
              <w:r>
                <w:rPr>
                  <w:sz w:val="20"/>
                </w:rPr>
                <w:t>36</w:t>
              </w:r>
            </w:ins>
          </w:p>
        </w:tc>
      </w:tr>
      <w:tr w:rsidR="005F54F9" w:rsidRPr="00F705EB" w14:paraId="52C9055B" w14:textId="77777777" w:rsidTr="00001FBA">
        <w:trPr>
          <w:trHeight w:val="230"/>
          <w:ins w:id="1046" w:author="Sachin Patange" w:date="2017-04-30T12:15:00Z"/>
        </w:trPr>
        <w:tc>
          <w:tcPr>
            <w:tcW w:w="843" w:type="dxa"/>
          </w:tcPr>
          <w:p w14:paraId="5A21AD52" w14:textId="77777777" w:rsidR="005F54F9" w:rsidRPr="00F705EB" w:rsidRDefault="005F54F9" w:rsidP="00001FBA">
            <w:pPr>
              <w:jc w:val="both"/>
              <w:rPr>
                <w:ins w:id="1047" w:author="Sachin Patange" w:date="2017-04-30T12:15:00Z"/>
                <w:sz w:val="20"/>
                <w:szCs w:val="20"/>
              </w:rPr>
            </w:pPr>
            <w:ins w:id="1048" w:author="Sachin Patange" w:date="2017-04-30T12:15:00Z">
              <w:r>
                <w:rPr>
                  <w:sz w:val="20"/>
                  <w:szCs w:val="20"/>
                </w:rPr>
                <w:t>2</w:t>
              </w:r>
            </w:ins>
          </w:p>
        </w:tc>
        <w:tc>
          <w:tcPr>
            <w:tcW w:w="2662" w:type="dxa"/>
          </w:tcPr>
          <w:p w14:paraId="5903191A" w14:textId="77777777" w:rsidR="005F54F9" w:rsidRDefault="005F54F9" w:rsidP="00001FBA">
            <w:pPr>
              <w:jc w:val="both"/>
              <w:rPr>
                <w:ins w:id="1049" w:author="Sachin Patange" w:date="2017-04-30T12:15:00Z"/>
                <w:sz w:val="20"/>
                <w:szCs w:val="20"/>
              </w:rPr>
            </w:pPr>
            <w:ins w:id="1050" w:author="Sachin Patange" w:date="2017-04-30T12:15:00Z">
              <w:r>
                <w:rPr>
                  <w:sz w:val="20"/>
                  <w:szCs w:val="20"/>
                </w:rPr>
                <w:t>Loan Account is NPA</w:t>
              </w:r>
            </w:ins>
          </w:p>
        </w:tc>
        <w:tc>
          <w:tcPr>
            <w:tcW w:w="3284" w:type="dxa"/>
          </w:tcPr>
          <w:p w14:paraId="66E6CD04" w14:textId="77777777" w:rsidR="005F54F9" w:rsidRDefault="005F54F9" w:rsidP="00001FBA">
            <w:pPr>
              <w:jc w:val="both"/>
              <w:rPr>
                <w:ins w:id="1051" w:author="Sachin Patange" w:date="2017-04-30T12:15:00Z"/>
                <w:sz w:val="20"/>
                <w:szCs w:val="20"/>
              </w:rPr>
            </w:pPr>
            <w:ins w:id="1052" w:author="Sachin Patange" w:date="2017-04-30T12:15:00Z">
              <w:r>
                <w:rPr>
                  <w:sz w:val="20"/>
                  <w:szCs w:val="20"/>
                </w:rPr>
                <w:t>Current State – 30010</w:t>
              </w:r>
            </w:ins>
          </w:p>
        </w:tc>
        <w:tc>
          <w:tcPr>
            <w:tcW w:w="2279" w:type="dxa"/>
          </w:tcPr>
          <w:p w14:paraId="3F53F2BD" w14:textId="77777777" w:rsidR="005F54F9" w:rsidRPr="009A2E46" w:rsidRDefault="005F54F9" w:rsidP="00001FBA">
            <w:pPr>
              <w:jc w:val="both"/>
              <w:rPr>
                <w:ins w:id="1053" w:author="Sachin Patange" w:date="2017-04-30T12:15:00Z"/>
                <w:sz w:val="20"/>
              </w:rPr>
            </w:pPr>
            <w:ins w:id="1054" w:author="Sachin Patange" w:date="2017-04-30T12:15:00Z">
              <w:r w:rsidRPr="009A2E46">
                <w:rPr>
                  <w:sz w:val="20"/>
                </w:rPr>
                <w:t>Current State – 300</w:t>
              </w:r>
              <w:r>
                <w:rPr>
                  <w:sz w:val="20"/>
                </w:rPr>
                <w:t>20</w:t>
              </w:r>
            </w:ins>
          </w:p>
          <w:p w14:paraId="1293FFCD" w14:textId="77777777" w:rsidR="005F54F9" w:rsidRPr="009A2E46" w:rsidRDefault="005F54F9" w:rsidP="00001FBA">
            <w:pPr>
              <w:jc w:val="both"/>
              <w:rPr>
                <w:ins w:id="1055" w:author="Sachin Patange" w:date="2017-04-30T12:15:00Z"/>
                <w:sz w:val="20"/>
              </w:rPr>
            </w:pPr>
            <w:ins w:id="1056" w:author="Sachin Patange" w:date="2017-04-30T12:15:00Z">
              <w:r w:rsidRPr="009A2E46">
                <w:rPr>
                  <w:sz w:val="20"/>
                </w:rPr>
                <w:t>Previous State – 300</w:t>
              </w:r>
              <w:r>
                <w:rPr>
                  <w:sz w:val="20"/>
                </w:rPr>
                <w:t>36</w:t>
              </w:r>
            </w:ins>
          </w:p>
        </w:tc>
      </w:tr>
      <w:tr w:rsidR="005F54F9" w:rsidRPr="00F705EB" w14:paraId="7B79DA5A" w14:textId="77777777" w:rsidTr="00001FBA">
        <w:trPr>
          <w:trHeight w:val="230"/>
          <w:ins w:id="1057" w:author="Sachin Patange" w:date="2017-04-30T12:15:00Z"/>
        </w:trPr>
        <w:tc>
          <w:tcPr>
            <w:tcW w:w="843" w:type="dxa"/>
          </w:tcPr>
          <w:p w14:paraId="04DF6282" w14:textId="77777777" w:rsidR="005F54F9" w:rsidRDefault="005F54F9" w:rsidP="00001FBA">
            <w:pPr>
              <w:jc w:val="both"/>
              <w:rPr>
                <w:ins w:id="1058" w:author="Sachin Patange" w:date="2017-04-30T12:15:00Z"/>
                <w:sz w:val="20"/>
                <w:szCs w:val="20"/>
              </w:rPr>
            </w:pPr>
            <w:ins w:id="1059" w:author="Sachin Patange" w:date="2017-04-30T12:15:00Z">
              <w:r>
                <w:rPr>
                  <w:sz w:val="20"/>
                  <w:szCs w:val="20"/>
                </w:rPr>
                <w:t>3</w:t>
              </w:r>
            </w:ins>
          </w:p>
        </w:tc>
        <w:tc>
          <w:tcPr>
            <w:tcW w:w="2662" w:type="dxa"/>
          </w:tcPr>
          <w:p w14:paraId="08D2BEAA" w14:textId="77777777" w:rsidR="005F54F9" w:rsidRDefault="005F54F9" w:rsidP="00001FBA">
            <w:pPr>
              <w:jc w:val="both"/>
              <w:rPr>
                <w:ins w:id="1060" w:author="Sachin Patange" w:date="2017-04-30T12:15:00Z"/>
                <w:sz w:val="20"/>
                <w:szCs w:val="20"/>
              </w:rPr>
            </w:pPr>
            <w:ins w:id="1061" w:author="Sachin Patange" w:date="2017-04-30T12:15:00Z">
              <w:r>
                <w:rPr>
                  <w:sz w:val="20"/>
                  <w:szCs w:val="20"/>
                </w:rPr>
                <w:t>Loan Account is Standard</w:t>
              </w:r>
            </w:ins>
          </w:p>
        </w:tc>
        <w:tc>
          <w:tcPr>
            <w:tcW w:w="3284" w:type="dxa"/>
          </w:tcPr>
          <w:p w14:paraId="17E94465" w14:textId="77777777" w:rsidR="005F54F9" w:rsidRDefault="005F54F9" w:rsidP="00001FBA">
            <w:pPr>
              <w:jc w:val="both"/>
              <w:rPr>
                <w:ins w:id="1062" w:author="Sachin Patange" w:date="2017-04-30T12:15:00Z"/>
                <w:sz w:val="20"/>
                <w:szCs w:val="20"/>
              </w:rPr>
            </w:pPr>
            <w:ins w:id="1063" w:author="Sachin Patange" w:date="2017-04-30T12:15:00Z">
              <w:r>
                <w:rPr>
                  <w:sz w:val="20"/>
                  <w:szCs w:val="20"/>
                </w:rPr>
                <w:t>Current State – 30020</w:t>
              </w:r>
            </w:ins>
          </w:p>
        </w:tc>
        <w:tc>
          <w:tcPr>
            <w:tcW w:w="2279" w:type="dxa"/>
          </w:tcPr>
          <w:p w14:paraId="6AF198DA" w14:textId="77777777" w:rsidR="005F54F9" w:rsidRPr="009A2E46" w:rsidRDefault="005F54F9" w:rsidP="00001FBA">
            <w:pPr>
              <w:jc w:val="both"/>
              <w:rPr>
                <w:ins w:id="1064" w:author="Sachin Patange" w:date="2017-04-30T12:15:00Z"/>
                <w:sz w:val="20"/>
              </w:rPr>
            </w:pPr>
            <w:ins w:id="1065" w:author="Sachin Patange" w:date="2017-04-30T12:15:00Z">
              <w:r w:rsidRPr="009A2E46">
                <w:rPr>
                  <w:sz w:val="20"/>
                </w:rPr>
                <w:t>Current State – 300</w:t>
              </w:r>
              <w:r>
                <w:rPr>
                  <w:sz w:val="20"/>
                </w:rPr>
                <w:t>10</w:t>
              </w:r>
            </w:ins>
          </w:p>
          <w:p w14:paraId="5181CBF2" w14:textId="77777777" w:rsidR="005F54F9" w:rsidRPr="009A2E46" w:rsidRDefault="005F54F9" w:rsidP="00001FBA">
            <w:pPr>
              <w:jc w:val="both"/>
              <w:rPr>
                <w:ins w:id="1066" w:author="Sachin Patange" w:date="2017-04-30T12:15:00Z"/>
                <w:sz w:val="20"/>
              </w:rPr>
            </w:pPr>
            <w:ins w:id="1067" w:author="Sachin Patange" w:date="2017-04-30T12:15:00Z">
              <w:r w:rsidRPr="009A2E46">
                <w:rPr>
                  <w:sz w:val="20"/>
                </w:rPr>
                <w:t>Previous State – 300</w:t>
              </w:r>
              <w:r>
                <w:rPr>
                  <w:sz w:val="20"/>
                </w:rPr>
                <w:t>36</w:t>
              </w:r>
            </w:ins>
          </w:p>
        </w:tc>
      </w:tr>
      <w:tr w:rsidR="005F54F9" w:rsidRPr="00F705EB" w14:paraId="4191E4AC" w14:textId="77777777" w:rsidTr="00001FBA">
        <w:trPr>
          <w:trHeight w:val="230"/>
          <w:ins w:id="1068" w:author="Sachin Patange" w:date="2017-04-30T12:15:00Z"/>
        </w:trPr>
        <w:tc>
          <w:tcPr>
            <w:tcW w:w="843" w:type="dxa"/>
          </w:tcPr>
          <w:p w14:paraId="0CBAADED" w14:textId="77777777" w:rsidR="005F54F9" w:rsidRDefault="005F54F9" w:rsidP="00001FBA">
            <w:pPr>
              <w:jc w:val="both"/>
              <w:rPr>
                <w:ins w:id="1069" w:author="Sachin Patange" w:date="2017-04-30T12:15:00Z"/>
                <w:sz w:val="20"/>
                <w:szCs w:val="20"/>
              </w:rPr>
            </w:pPr>
            <w:ins w:id="1070" w:author="Sachin Patange" w:date="2017-04-30T12:15:00Z">
              <w:r>
                <w:rPr>
                  <w:sz w:val="20"/>
                  <w:szCs w:val="20"/>
                </w:rPr>
                <w:t>4</w:t>
              </w:r>
            </w:ins>
          </w:p>
        </w:tc>
        <w:tc>
          <w:tcPr>
            <w:tcW w:w="2662" w:type="dxa"/>
          </w:tcPr>
          <w:p w14:paraId="70AF210E" w14:textId="77777777" w:rsidR="005F54F9" w:rsidRDefault="005F54F9" w:rsidP="00001FBA">
            <w:pPr>
              <w:jc w:val="both"/>
              <w:rPr>
                <w:ins w:id="1071" w:author="Sachin Patange" w:date="2017-04-30T12:15:00Z"/>
                <w:sz w:val="20"/>
                <w:szCs w:val="20"/>
              </w:rPr>
            </w:pPr>
            <w:ins w:id="1072" w:author="Sachin Patange" w:date="2017-04-30T12:15:00Z">
              <w:r>
                <w:rPr>
                  <w:sz w:val="20"/>
                  <w:szCs w:val="20"/>
                </w:rPr>
                <w:t>Loan Account is NPA</w:t>
              </w:r>
            </w:ins>
          </w:p>
        </w:tc>
        <w:tc>
          <w:tcPr>
            <w:tcW w:w="3284" w:type="dxa"/>
          </w:tcPr>
          <w:p w14:paraId="09940CA0" w14:textId="77777777" w:rsidR="005F54F9" w:rsidRDefault="005F54F9" w:rsidP="00001FBA">
            <w:pPr>
              <w:jc w:val="both"/>
              <w:rPr>
                <w:ins w:id="1073" w:author="Sachin Patange" w:date="2017-04-30T12:15:00Z"/>
                <w:sz w:val="20"/>
                <w:szCs w:val="20"/>
              </w:rPr>
            </w:pPr>
            <w:ins w:id="1074" w:author="Sachin Patange" w:date="2017-04-30T12:15:00Z">
              <w:r>
                <w:rPr>
                  <w:sz w:val="20"/>
                  <w:szCs w:val="20"/>
                </w:rPr>
                <w:t>Current State – 30020</w:t>
              </w:r>
            </w:ins>
          </w:p>
        </w:tc>
        <w:tc>
          <w:tcPr>
            <w:tcW w:w="2279" w:type="dxa"/>
          </w:tcPr>
          <w:p w14:paraId="0FB51764" w14:textId="77777777" w:rsidR="005F54F9" w:rsidRPr="009A2E46" w:rsidRDefault="005F54F9" w:rsidP="00001FBA">
            <w:pPr>
              <w:jc w:val="both"/>
              <w:rPr>
                <w:ins w:id="1075" w:author="Sachin Patange" w:date="2017-04-30T12:15:00Z"/>
                <w:sz w:val="20"/>
              </w:rPr>
            </w:pPr>
            <w:ins w:id="1076" w:author="Sachin Patange" w:date="2017-04-30T12:15:00Z">
              <w:r w:rsidRPr="009A2E46">
                <w:rPr>
                  <w:sz w:val="20"/>
                </w:rPr>
                <w:t>Current State – 300</w:t>
              </w:r>
              <w:r>
                <w:rPr>
                  <w:sz w:val="20"/>
                </w:rPr>
                <w:t>20</w:t>
              </w:r>
            </w:ins>
          </w:p>
          <w:p w14:paraId="314F12D3" w14:textId="77777777" w:rsidR="005F54F9" w:rsidRPr="009A2E46" w:rsidRDefault="005F54F9" w:rsidP="00001FBA">
            <w:pPr>
              <w:jc w:val="both"/>
              <w:rPr>
                <w:ins w:id="1077" w:author="Sachin Patange" w:date="2017-04-30T12:15:00Z"/>
                <w:sz w:val="20"/>
              </w:rPr>
            </w:pPr>
            <w:ins w:id="1078" w:author="Sachin Patange" w:date="2017-04-30T12:15:00Z">
              <w:r w:rsidRPr="009A2E46">
                <w:rPr>
                  <w:sz w:val="20"/>
                </w:rPr>
                <w:t>Previous State – 300</w:t>
              </w:r>
              <w:r>
                <w:rPr>
                  <w:sz w:val="20"/>
                </w:rPr>
                <w:t>36</w:t>
              </w:r>
            </w:ins>
          </w:p>
        </w:tc>
      </w:tr>
      <w:tr w:rsidR="005F54F9" w:rsidRPr="00CD0E0D" w14:paraId="6ADBBD01" w14:textId="77777777" w:rsidTr="00001FBA">
        <w:trPr>
          <w:trHeight w:val="230"/>
          <w:ins w:id="1079" w:author="Sachin Patange" w:date="2017-04-30T12:15:00Z"/>
        </w:trPr>
        <w:tc>
          <w:tcPr>
            <w:tcW w:w="843" w:type="dxa"/>
          </w:tcPr>
          <w:p w14:paraId="14FE60EC" w14:textId="77777777" w:rsidR="005F54F9" w:rsidRPr="00CD0E0D" w:rsidRDefault="005F54F9" w:rsidP="00001FBA">
            <w:pPr>
              <w:jc w:val="both"/>
              <w:rPr>
                <w:ins w:id="1080" w:author="Sachin Patange" w:date="2017-04-30T12:15:00Z"/>
                <w:sz w:val="20"/>
                <w:szCs w:val="20"/>
              </w:rPr>
            </w:pPr>
            <w:ins w:id="1081" w:author="Sachin Patange" w:date="2017-04-30T12:15:00Z">
              <w:r>
                <w:rPr>
                  <w:sz w:val="20"/>
                  <w:szCs w:val="20"/>
                </w:rPr>
                <w:t>5</w:t>
              </w:r>
            </w:ins>
          </w:p>
        </w:tc>
        <w:tc>
          <w:tcPr>
            <w:tcW w:w="2662" w:type="dxa"/>
          </w:tcPr>
          <w:p w14:paraId="7DD8E751" w14:textId="77777777" w:rsidR="005F54F9" w:rsidRPr="00F705EB" w:rsidRDefault="005F54F9" w:rsidP="00001FBA">
            <w:pPr>
              <w:jc w:val="both"/>
              <w:rPr>
                <w:ins w:id="1082" w:author="Sachin Patange" w:date="2017-04-30T12:15:00Z"/>
                <w:sz w:val="20"/>
                <w:szCs w:val="20"/>
              </w:rPr>
            </w:pPr>
            <w:ins w:id="1083" w:author="Sachin Patange" w:date="2017-04-30T12:15:00Z">
              <w:r>
                <w:rPr>
                  <w:sz w:val="20"/>
                  <w:szCs w:val="20"/>
                </w:rPr>
                <w:t>Loan Account is Standard</w:t>
              </w:r>
            </w:ins>
          </w:p>
        </w:tc>
        <w:tc>
          <w:tcPr>
            <w:tcW w:w="3284" w:type="dxa"/>
          </w:tcPr>
          <w:p w14:paraId="052F075D" w14:textId="77777777" w:rsidR="005F54F9" w:rsidRPr="00F705EB" w:rsidRDefault="005F54F9" w:rsidP="00001FBA">
            <w:pPr>
              <w:jc w:val="both"/>
              <w:rPr>
                <w:ins w:id="1084" w:author="Sachin Patange" w:date="2017-04-30T12:15:00Z"/>
                <w:sz w:val="20"/>
                <w:szCs w:val="20"/>
              </w:rPr>
            </w:pPr>
            <w:ins w:id="1085" w:author="Sachin Patange" w:date="2017-04-30T12:15:00Z">
              <w:r>
                <w:rPr>
                  <w:sz w:val="20"/>
                  <w:szCs w:val="20"/>
                </w:rPr>
                <w:t>Current State – 30038</w:t>
              </w:r>
            </w:ins>
          </w:p>
        </w:tc>
        <w:tc>
          <w:tcPr>
            <w:tcW w:w="2279" w:type="dxa"/>
          </w:tcPr>
          <w:p w14:paraId="783A34DA" w14:textId="77777777" w:rsidR="005F54F9" w:rsidRPr="009A2E46" w:rsidRDefault="005F54F9" w:rsidP="00001FBA">
            <w:pPr>
              <w:jc w:val="both"/>
              <w:rPr>
                <w:ins w:id="1086" w:author="Sachin Patange" w:date="2017-04-30T12:15:00Z"/>
                <w:sz w:val="20"/>
              </w:rPr>
            </w:pPr>
            <w:ins w:id="1087" w:author="Sachin Patange" w:date="2017-04-30T12:15:00Z">
              <w:r w:rsidRPr="009A2E46">
                <w:rPr>
                  <w:sz w:val="20"/>
                </w:rPr>
                <w:t>Current State – 300</w:t>
              </w:r>
              <w:r>
                <w:rPr>
                  <w:sz w:val="20"/>
                </w:rPr>
                <w:t>10</w:t>
              </w:r>
            </w:ins>
          </w:p>
          <w:p w14:paraId="6C0A86A1" w14:textId="77777777" w:rsidR="005F54F9" w:rsidRPr="00F705EB" w:rsidRDefault="005F54F9" w:rsidP="00001FBA">
            <w:pPr>
              <w:jc w:val="both"/>
              <w:rPr>
                <w:ins w:id="1088" w:author="Sachin Patange" w:date="2017-04-30T12:15:00Z"/>
                <w:sz w:val="20"/>
                <w:szCs w:val="20"/>
              </w:rPr>
            </w:pPr>
            <w:ins w:id="1089" w:author="Sachin Patange" w:date="2017-04-30T12:15:00Z">
              <w:r w:rsidRPr="009A2E46">
                <w:rPr>
                  <w:sz w:val="20"/>
                </w:rPr>
                <w:t>Previous State – 300</w:t>
              </w:r>
              <w:r>
                <w:rPr>
                  <w:sz w:val="20"/>
                </w:rPr>
                <w:t>36</w:t>
              </w:r>
            </w:ins>
          </w:p>
        </w:tc>
      </w:tr>
      <w:tr w:rsidR="005F54F9" w:rsidRPr="00CD0E0D" w14:paraId="7914FD5A" w14:textId="77777777" w:rsidTr="00001FBA">
        <w:trPr>
          <w:trHeight w:val="230"/>
          <w:ins w:id="1090" w:author="Sachin Patange" w:date="2017-04-30T12:15:00Z"/>
        </w:trPr>
        <w:tc>
          <w:tcPr>
            <w:tcW w:w="843" w:type="dxa"/>
          </w:tcPr>
          <w:p w14:paraId="0AEECC92" w14:textId="77777777" w:rsidR="005F54F9" w:rsidRPr="00F705EB" w:rsidRDefault="005F54F9" w:rsidP="00001FBA">
            <w:pPr>
              <w:jc w:val="both"/>
              <w:rPr>
                <w:ins w:id="1091" w:author="Sachin Patange" w:date="2017-04-30T12:15:00Z"/>
                <w:sz w:val="20"/>
                <w:szCs w:val="20"/>
              </w:rPr>
            </w:pPr>
            <w:ins w:id="1092" w:author="Sachin Patange" w:date="2017-04-30T12:15:00Z">
              <w:r>
                <w:rPr>
                  <w:sz w:val="20"/>
                  <w:szCs w:val="20"/>
                </w:rPr>
                <w:t>6</w:t>
              </w:r>
            </w:ins>
          </w:p>
        </w:tc>
        <w:tc>
          <w:tcPr>
            <w:tcW w:w="2662" w:type="dxa"/>
          </w:tcPr>
          <w:p w14:paraId="062AC499" w14:textId="77777777" w:rsidR="005F54F9" w:rsidRDefault="005F54F9" w:rsidP="00001FBA">
            <w:pPr>
              <w:jc w:val="both"/>
              <w:rPr>
                <w:ins w:id="1093" w:author="Sachin Patange" w:date="2017-04-30T12:15:00Z"/>
                <w:sz w:val="20"/>
                <w:szCs w:val="20"/>
              </w:rPr>
            </w:pPr>
            <w:ins w:id="1094" w:author="Sachin Patange" w:date="2017-04-30T12:15:00Z">
              <w:r>
                <w:rPr>
                  <w:sz w:val="20"/>
                  <w:szCs w:val="20"/>
                </w:rPr>
                <w:t>Loan Account is NPA</w:t>
              </w:r>
            </w:ins>
          </w:p>
        </w:tc>
        <w:tc>
          <w:tcPr>
            <w:tcW w:w="3284" w:type="dxa"/>
          </w:tcPr>
          <w:p w14:paraId="31C4E6F8" w14:textId="77777777" w:rsidR="005F54F9" w:rsidRDefault="005F54F9" w:rsidP="00001FBA">
            <w:pPr>
              <w:jc w:val="both"/>
              <w:rPr>
                <w:ins w:id="1095" w:author="Sachin Patange" w:date="2017-04-30T12:15:00Z"/>
                <w:sz w:val="20"/>
                <w:szCs w:val="20"/>
              </w:rPr>
            </w:pPr>
            <w:ins w:id="1096" w:author="Sachin Patange" w:date="2017-04-30T12:15:00Z">
              <w:r>
                <w:rPr>
                  <w:sz w:val="20"/>
                  <w:szCs w:val="20"/>
                </w:rPr>
                <w:t>Current State – 30038</w:t>
              </w:r>
            </w:ins>
          </w:p>
        </w:tc>
        <w:tc>
          <w:tcPr>
            <w:tcW w:w="2279" w:type="dxa"/>
          </w:tcPr>
          <w:p w14:paraId="69DD7336" w14:textId="77777777" w:rsidR="005F54F9" w:rsidRPr="009A2E46" w:rsidRDefault="005F54F9" w:rsidP="00001FBA">
            <w:pPr>
              <w:jc w:val="both"/>
              <w:rPr>
                <w:ins w:id="1097" w:author="Sachin Patange" w:date="2017-04-30T12:15:00Z"/>
                <w:sz w:val="20"/>
              </w:rPr>
            </w:pPr>
            <w:ins w:id="1098" w:author="Sachin Patange" w:date="2017-04-30T12:15:00Z">
              <w:r w:rsidRPr="009A2E46">
                <w:rPr>
                  <w:sz w:val="20"/>
                </w:rPr>
                <w:t>Current State – 300</w:t>
              </w:r>
              <w:r>
                <w:rPr>
                  <w:sz w:val="20"/>
                </w:rPr>
                <w:t>20</w:t>
              </w:r>
            </w:ins>
          </w:p>
          <w:p w14:paraId="6F99C484" w14:textId="77777777" w:rsidR="005F54F9" w:rsidRPr="009A2E46" w:rsidRDefault="005F54F9" w:rsidP="00001FBA">
            <w:pPr>
              <w:jc w:val="both"/>
              <w:rPr>
                <w:ins w:id="1099" w:author="Sachin Patange" w:date="2017-04-30T12:15:00Z"/>
                <w:sz w:val="20"/>
              </w:rPr>
            </w:pPr>
            <w:ins w:id="1100" w:author="Sachin Patange" w:date="2017-04-30T12:15:00Z">
              <w:r w:rsidRPr="009A2E46">
                <w:rPr>
                  <w:sz w:val="20"/>
                </w:rPr>
                <w:t>Previous State – 300</w:t>
              </w:r>
              <w:r>
                <w:rPr>
                  <w:sz w:val="20"/>
                </w:rPr>
                <w:t>36</w:t>
              </w:r>
            </w:ins>
          </w:p>
        </w:tc>
      </w:tr>
      <w:tr w:rsidR="005F54F9" w:rsidRPr="00CD0E0D" w14:paraId="6CDE24C4" w14:textId="77777777" w:rsidTr="00001FBA">
        <w:trPr>
          <w:trHeight w:val="230"/>
          <w:ins w:id="1101" w:author="Sachin Patange" w:date="2017-04-30T12:15:00Z"/>
        </w:trPr>
        <w:tc>
          <w:tcPr>
            <w:tcW w:w="843" w:type="dxa"/>
          </w:tcPr>
          <w:p w14:paraId="35485A36" w14:textId="77777777" w:rsidR="005F54F9" w:rsidRDefault="005F54F9" w:rsidP="00001FBA">
            <w:pPr>
              <w:jc w:val="both"/>
              <w:rPr>
                <w:ins w:id="1102" w:author="Sachin Patange" w:date="2017-04-30T12:15:00Z"/>
                <w:sz w:val="20"/>
                <w:szCs w:val="20"/>
              </w:rPr>
            </w:pPr>
            <w:ins w:id="1103" w:author="Sachin Patange" w:date="2017-04-30T12:15:00Z">
              <w:r>
                <w:rPr>
                  <w:sz w:val="20"/>
                  <w:szCs w:val="20"/>
                </w:rPr>
                <w:t>7</w:t>
              </w:r>
            </w:ins>
          </w:p>
        </w:tc>
        <w:tc>
          <w:tcPr>
            <w:tcW w:w="2662" w:type="dxa"/>
          </w:tcPr>
          <w:p w14:paraId="33B98E7A" w14:textId="77777777" w:rsidR="005F54F9" w:rsidRDefault="005F54F9" w:rsidP="00001FBA">
            <w:pPr>
              <w:jc w:val="both"/>
              <w:rPr>
                <w:ins w:id="1104" w:author="Sachin Patange" w:date="2017-04-30T12:15:00Z"/>
                <w:sz w:val="20"/>
                <w:szCs w:val="20"/>
              </w:rPr>
            </w:pPr>
            <w:ins w:id="1105" w:author="Sachin Patange" w:date="2017-04-30T12:15:00Z">
              <w:r>
                <w:rPr>
                  <w:sz w:val="20"/>
                  <w:szCs w:val="20"/>
                </w:rPr>
                <w:t>Loan Account is Standard</w:t>
              </w:r>
            </w:ins>
          </w:p>
        </w:tc>
        <w:tc>
          <w:tcPr>
            <w:tcW w:w="3284" w:type="dxa"/>
          </w:tcPr>
          <w:p w14:paraId="709BB562" w14:textId="77777777" w:rsidR="005F54F9" w:rsidRDefault="005F54F9" w:rsidP="00001FBA">
            <w:pPr>
              <w:jc w:val="both"/>
              <w:rPr>
                <w:ins w:id="1106" w:author="Sachin Patange" w:date="2017-04-30T12:15:00Z"/>
                <w:sz w:val="20"/>
                <w:szCs w:val="20"/>
              </w:rPr>
            </w:pPr>
            <w:ins w:id="1107" w:author="Sachin Patange" w:date="2017-04-30T12:15:00Z">
              <w:r>
                <w:rPr>
                  <w:sz w:val="20"/>
                  <w:szCs w:val="20"/>
                </w:rPr>
                <w:t>Current State – 30039</w:t>
              </w:r>
            </w:ins>
          </w:p>
        </w:tc>
        <w:tc>
          <w:tcPr>
            <w:tcW w:w="2279" w:type="dxa"/>
          </w:tcPr>
          <w:p w14:paraId="208A735B" w14:textId="77777777" w:rsidR="005F54F9" w:rsidRPr="009A2E46" w:rsidRDefault="005F54F9" w:rsidP="00001FBA">
            <w:pPr>
              <w:jc w:val="both"/>
              <w:rPr>
                <w:ins w:id="1108" w:author="Sachin Patange" w:date="2017-04-30T12:15:00Z"/>
                <w:sz w:val="20"/>
              </w:rPr>
            </w:pPr>
            <w:ins w:id="1109" w:author="Sachin Patange" w:date="2017-04-30T12:15:00Z">
              <w:r w:rsidRPr="009A2E46">
                <w:rPr>
                  <w:sz w:val="20"/>
                </w:rPr>
                <w:t>Current State – 300</w:t>
              </w:r>
              <w:r>
                <w:rPr>
                  <w:sz w:val="20"/>
                </w:rPr>
                <w:t>10</w:t>
              </w:r>
            </w:ins>
          </w:p>
          <w:p w14:paraId="7A781C2F" w14:textId="77777777" w:rsidR="005F54F9" w:rsidRPr="009A2E46" w:rsidRDefault="005F54F9" w:rsidP="00001FBA">
            <w:pPr>
              <w:jc w:val="both"/>
              <w:rPr>
                <w:ins w:id="1110" w:author="Sachin Patange" w:date="2017-04-30T12:15:00Z"/>
                <w:sz w:val="20"/>
              </w:rPr>
            </w:pPr>
            <w:ins w:id="1111" w:author="Sachin Patange" w:date="2017-04-30T12:15:00Z">
              <w:r w:rsidRPr="009A2E46">
                <w:rPr>
                  <w:sz w:val="20"/>
                </w:rPr>
                <w:t>Previous State – 300</w:t>
              </w:r>
              <w:r>
                <w:rPr>
                  <w:sz w:val="20"/>
                </w:rPr>
                <w:t>36</w:t>
              </w:r>
            </w:ins>
          </w:p>
        </w:tc>
      </w:tr>
      <w:tr w:rsidR="005F54F9" w:rsidRPr="00CD0E0D" w14:paraId="6BEE8F65" w14:textId="77777777" w:rsidTr="00001FBA">
        <w:trPr>
          <w:trHeight w:val="230"/>
          <w:ins w:id="1112" w:author="Sachin Patange" w:date="2017-04-30T12:15:00Z"/>
        </w:trPr>
        <w:tc>
          <w:tcPr>
            <w:tcW w:w="843" w:type="dxa"/>
          </w:tcPr>
          <w:p w14:paraId="21357069" w14:textId="77777777" w:rsidR="005F54F9" w:rsidRDefault="005F54F9" w:rsidP="00001FBA">
            <w:pPr>
              <w:jc w:val="both"/>
              <w:rPr>
                <w:ins w:id="1113" w:author="Sachin Patange" w:date="2017-04-30T12:15:00Z"/>
                <w:sz w:val="20"/>
                <w:szCs w:val="20"/>
              </w:rPr>
            </w:pPr>
            <w:ins w:id="1114" w:author="Sachin Patange" w:date="2017-04-30T12:15:00Z">
              <w:r>
                <w:rPr>
                  <w:sz w:val="20"/>
                  <w:szCs w:val="20"/>
                </w:rPr>
                <w:t>8</w:t>
              </w:r>
            </w:ins>
          </w:p>
        </w:tc>
        <w:tc>
          <w:tcPr>
            <w:tcW w:w="2662" w:type="dxa"/>
          </w:tcPr>
          <w:p w14:paraId="1A2633B4" w14:textId="77777777" w:rsidR="005F54F9" w:rsidRDefault="005F54F9" w:rsidP="00001FBA">
            <w:pPr>
              <w:jc w:val="both"/>
              <w:rPr>
                <w:ins w:id="1115" w:author="Sachin Patange" w:date="2017-04-30T12:15:00Z"/>
                <w:sz w:val="20"/>
                <w:szCs w:val="20"/>
              </w:rPr>
            </w:pPr>
            <w:ins w:id="1116" w:author="Sachin Patange" w:date="2017-04-30T12:15:00Z">
              <w:r>
                <w:rPr>
                  <w:sz w:val="20"/>
                  <w:szCs w:val="20"/>
                </w:rPr>
                <w:t>Loan Account is NPA</w:t>
              </w:r>
            </w:ins>
          </w:p>
        </w:tc>
        <w:tc>
          <w:tcPr>
            <w:tcW w:w="3284" w:type="dxa"/>
          </w:tcPr>
          <w:p w14:paraId="469A45C6" w14:textId="77777777" w:rsidR="005F54F9" w:rsidRDefault="005F54F9" w:rsidP="00001FBA">
            <w:pPr>
              <w:jc w:val="both"/>
              <w:rPr>
                <w:ins w:id="1117" w:author="Sachin Patange" w:date="2017-04-30T12:15:00Z"/>
                <w:sz w:val="20"/>
                <w:szCs w:val="20"/>
              </w:rPr>
            </w:pPr>
            <w:ins w:id="1118" w:author="Sachin Patange" w:date="2017-04-30T12:15:00Z">
              <w:r>
                <w:rPr>
                  <w:sz w:val="20"/>
                  <w:szCs w:val="20"/>
                </w:rPr>
                <w:t>Current State – 30039</w:t>
              </w:r>
            </w:ins>
          </w:p>
        </w:tc>
        <w:tc>
          <w:tcPr>
            <w:tcW w:w="2279" w:type="dxa"/>
          </w:tcPr>
          <w:p w14:paraId="27739E6A" w14:textId="77777777" w:rsidR="005F54F9" w:rsidRPr="009A2E46" w:rsidRDefault="005F54F9" w:rsidP="00001FBA">
            <w:pPr>
              <w:jc w:val="both"/>
              <w:rPr>
                <w:ins w:id="1119" w:author="Sachin Patange" w:date="2017-04-30T12:15:00Z"/>
                <w:sz w:val="20"/>
              </w:rPr>
            </w:pPr>
            <w:ins w:id="1120" w:author="Sachin Patange" w:date="2017-04-30T12:15:00Z">
              <w:r w:rsidRPr="009A2E46">
                <w:rPr>
                  <w:sz w:val="20"/>
                </w:rPr>
                <w:t>Current State – 300</w:t>
              </w:r>
              <w:r>
                <w:rPr>
                  <w:sz w:val="20"/>
                </w:rPr>
                <w:t>20</w:t>
              </w:r>
            </w:ins>
          </w:p>
          <w:p w14:paraId="1991080D" w14:textId="77777777" w:rsidR="005F54F9" w:rsidRPr="009A2E46" w:rsidRDefault="005F54F9" w:rsidP="00001FBA">
            <w:pPr>
              <w:jc w:val="both"/>
              <w:rPr>
                <w:ins w:id="1121" w:author="Sachin Patange" w:date="2017-04-30T12:15:00Z"/>
                <w:sz w:val="20"/>
              </w:rPr>
            </w:pPr>
            <w:ins w:id="1122" w:author="Sachin Patange" w:date="2017-04-30T12:15:00Z">
              <w:r w:rsidRPr="009A2E46">
                <w:rPr>
                  <w:sz w:val="20"/>
                </w:rPr>
                <w:t>Previous State – 300</w:t>
              </w:r>
              <w:r>
                <w:rPr>
                  <w:sz w:val="20"/>
                </w:rPr>
                <w:t>36</w:t>
              </w:r>
            </w:ins>
          </w:p>
        </w:tc>
      </w:tr>
      <w:tr w:rsidR="00480209" w:rsidRPr="00CD0E0D" w14:paraId="66D2DE9C" w14:textId="77777777" w:rsidTr="00001FBA">
        <w:trPr>
          <w:trHeight w:val="230"/>
          <w:ins w:id="1123" w:author="Sachin Patange" w:date="2017-05-16T14:41:00Z"/>
        </w:trPr>
        <w:tc>
          <w:tcPr>
            <w:tcW w:w="843" w:type="dxa"/>
          </w:tcPr>
          <w:p w14:paraId="53DA5103" w14:textId="23952454" w:rsidR="00480209" w:rsidRDefault="00480209" w:rsidP="00480209">
            <w:pPr>
              <w:jc w:val="both"/>
              <w:rPr>
                <w:ins w:id="1124" w:author="Sachin Patange" w:date="2017-05-16T14:41:00Z"/>
                <w:sz w:val="20"/>
                <w:szCs w:val="20"/>
              </w:rPr>
            </w:pPr>
            <w:ins w:id="1125" w:author="Sachin Patange" w:date="2017-05-16T14:41:00Z">
              <w:r>
                <w:rPr>
                  <w:sz w:val="20"/>
                  <w:szCs w:val="20"/>
                </w:rPr>
                <w:t>9</w:t>
              </w:r>
            </w:ins>
          </w:p>
        </w:tc>
        <w:tc>
          <w:tcPr>
            <w:tcW w:w="2662" w:type="dxa"/>
          </w:tcPr>
          <w:p w14:paraId="7962D221" w14:textId="6B4D63A0" w:rsidR="00480209" w:rsidRDefault="00480209" w:rsidP="00480209">
            <w:pPr>
              <w:jc w:val="both"/>
              <w:rPr>
                <w:ins w:id="1126" w:author="Sachin Patange" w:date="2017-05-16T14:41:00Z"/>
                <w:sz w:val="20"/>
                <w:szCs w:val="20"/>
              </w:rPr>
            </w:pPr>
            <w:ins w:id="1127" w:author="Sachin Patange" w:date="2017-05-16T14:41:00Z">
              <w:r>
                <w:rPr>
                  <w:sz w:val="20"/>
                  <w:szCs w:val="20"/>
                </w:rPr>
                <w:t>Loan Account is Closed</w:t>
              </w:r>
            </w:ins>
          </w:p>
        </w:tc>
        <w:tc>
          <w:tcPr>
            <w:tcW w:w="3284" w:type="dxa"/>
          </w:tcPr>
          <w:p w14:paraId="5F24275C" w14:textId="2CF09FED" w:rsidR="00480209" w:rsidRDefault="00480209" w:rsidP="00480209">
            <w:pPr>
              <w:jc w:val="both"/>
              <w:rPr>
                <w:ins w:id="1128" w:author="Sachin Patange" w:date="2017-05-16T14:41:00Z"/>
                <w:sz w:val="20"/>
                <w:szCs w:val="20"/>
              </w:rPr>
            </w:pPr>
            <w:ins w:id="1129" w:author="Sachin Patange" w:date="2017-05-16T14:41:00Z">
              <w:r>
                <w:rPr>
                  <w:sz w:val="20"/>
                  <w:szCs w:val="20"/>
                </w:rPr>
                <w:t xml:space="preserve">Current State </w:t>
              </w:r>
            </w:ins>
            <w:ins w:id="1130" w:author="Sachin Patange" w:date="2017-05-16T14:42:00Z">
              <w:r>
                <w:rPr>
                  <w:sz w:val="20"/>
                  <w:szCs w:val="20"/>
                </w:rPr>
                <w:t>–</w:t>
              </w:r>
            </w:ins>
            <w:ins w:id="1131" w:author="Sachin Patange" w:date="2017-05-16T14:41:00Z">
              <w:r>
                <w:rPr>
                  <w:sz w:val="20"/>
                  <w:szCs w:val="20"/>
                </w:rPr>
                <w:t xml:space="preserve"> </w:t>
              </w:r>
            </w:ins>
            <w:ins w:id="1132" w:author="Sachin Patange" w:date="2017-05-16T14:42:00Z">
              <w:r>
                <w:rPr>
                  <w:sz w:val="20"/>
                  <w:szCs w:val="20"/>
                </w:rPr>
                <w:t>30010 or 30020 or 30038 or 30039</w:t>
              </w:r>
            </w:ins>
          </w:p>
        </w:tc>
        <w:tc>
          <w:tcPr>
            <w:tcW w:w="2279" w:type="dxa"/>
          </w:tcPr>
          <w:p w14:paraId="73D2214D" w14:textId="547AC36E" w:rsidR="00480209" w:rsidRPr="009A2E46" w:rsidRDefault="00480209" w:rsidP="00480209">
            <w:pPr>
              <w:jc w:val="both"/>
              <w:rPr>
                <w:ins w:id="1133" w:author="Sachin Patange" w:date="2017-05-16T14:42:00Z"/>
                <w:sz w:val="20"/>
              </w:rPr>
            </w:pPr>
            <w:ins w:id="1134" w:author="Sachin Patange" w:date="2017-05-16T14:42:00Z">
              <w:r w:rsidRPr="009A2E46">
                <w:rPr>
                  <w:sz w:val="20"/>
                </w:rPr>
                <w:t>Current State – 300</w:t>
              </w:r>
              <w:r>
                <w:rPr>
                  <w:sz w:val="20"/>
                </w:rPr>
                <w:t>05</w:t>
              </w:r>
            </w:ins>
          </w:p>
          <w:p w14:paraId="0906D981" w14:textId="5F54769D" w:rsidR="00480209" w:rsidRPr="009A2E46" w:rsidRDefault="00480209" w:rsidP="00480209">
            <w:pPr>
              <w:jc w:val="both"/>
              <w:rPr>
                <w:ins w:id="1135" w:author="Sachin Patange" w:date="2017-05-16T14:41:00Z"/>
                <w:sz w:val="20"/>
              </w:rPr>
            </w:pPr>
            <w:ins w:id="1136" w:author="Sachin Patange" w:date="2017-05-16T14:42:00Z">
              <w:r w:rsidRPr="009A2E46">
                <w:rPr>
                  <w:sz w:val="20"/>
                </w:rPr>
                <w:t>Previous State – 300</w:t>
              </w:r>
              <w:r>
                <w:rPr>
                  <w:sz w:val="20"/>
                </w:rPr>
                <w:t>36</w:t>
              </w:r>
            </w:ins>
          </w:p>
        </w:tc>
      </w:tr>
    </w:tbl>
    <w:p w14:paraId="2B49D538" w14:textId="34F0828B" w:rsidR="005B0E6B" w:rsidRDefault="005B0E6B" w:rsidP="005B0E6B">
      <w:pPr>
        <w:jc w:val="both"/>
      </w:pPr>
    </w:p>
    <w:p w14:paraId="4A85912C" w14:textId="5E767B11" w:rsidR="005B0E6B" w:rsidDel="005F54F9" w:rsidRDefault="005B0E6B" w:rsidP="005B0E6B">
      <w:pPr>
        <w:rPr>
          <w:del w:id="1137" w:author="Sachin Patange" w:date="2017-04-30T12:15:00Z"/>
        </w:rPr>
      </w:pPr>
      <w:del w:id="1138" w:author="Sachin Patange" w:date="2017-04-30T12:15:00Z">
        <w:r w:rsidDel="005F54F9">
          <w:rPr>
            <w:noProof/>
          </w:rPr>
          <w:lastRenderedPageBreak/>
          <mc:AlternateContent>
            <mc:Choice Requires="wps">
              <w:drawing>
                <wp:inline distT="0" distB="0" distL="0" distR="0" wp14:anchorId="0EC82C1F" wp14:editId="30515EC7">
                  <wp:extent cx="5756910" cy="2476500"/>
                  <wp:effectExtent l="0" t="0" r="0" b="0"/>
                  <wp:docPr id="25" name="Rectangle 25"/>
                  <wp:cNvGraphicFramePr/>
                  <a:graphic xmlns:a="http://schemas.openxmlformats.org/drawingml/2006/main">
                    <a:graphicData uri="http://schemas.microsoft.com/office/word/2010/wordprocessingShape">
                      <wps:wsp>
                        <wps:cNvSpPr/>
                        <wps:spPr>
                          <a:xfrm>
                            <a:off x="0" y="0"/>
                            <a:ext cx="5756910" cy="247650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2575FAC9" w14:textId="77777777" w:rsidR="004E3325" w:rsidRPr="004B3DDA" w:rsidRDefault="004E3325" w:rsidP="005B0E6B">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004E3325" w:rsidRPr="006D0A46" w14:paraId="51C8EE40" w14:textId="77777777" w:rsidTr="003D1616">
                                <w:tc>
                                  <w:tcPr>
                                    <w:tcW w:w="2160" w:type="dxa"/>
                                  </w:tcPr>
                                  <w:p w14:paraId="3A22ADA3" w14:textId="77777777" w:rsidR="004E3325" w:rsidRPr="006D0A46" w:rsidRDefault="004E3325" w:rsidP="00263B9D">
                                    <w:pPr>
                                      <w:rPr>
                                        <w:b/>
                                        <w:sz w:val="20"/>
                                      </w:rPr>
                                    </w:pPr>
                                    <w:r w:rsidRPr="006D0A46">
                                      <w:rPr>
                                        <w:b/>
                                        <w:sz w:val="20"/>
                                      </w:rPr>
                                      <w:t>CG Status Field Value</w:t>
                                    </w:r>
                                  </w:p>
                                </w:tc>
                                <w:tc>
                                  <w:tcPr>
                                    <w:tcW w:w="6295" w:type="dxa"/>
                                  </w:tcPr>
                                  <w:p w14:paraId="5F6C1E07" w14:textId="77777777" w:rsidR="004E3325" w:rsidRPr="006D0A46" w:rsidRDefault="004E3325" w:rsidP="00263B9D">
                                    <w:pPr>
                                      <w:rPr>
                                        <w:b/>
                                        <w:sz w:val="20"/>
                                      </w:rPr>
                                    </w:pPr>
                                    <w:r w:rsidRPr="006D0A46">
                                      <w:rPr>
                                        <w:b/>
                                        <w:sz w:val="20"/>
                                      </w:rPr>
                                      <w:t xml:space="preserve">Condition </w:t>
                                    </w:r>
                                  </w:p>
                                </w:tc>
                              </w:tr>
                              <w:tr w:rsidR="004E3325" w:rsidRPr="006D0A46" w14:paraId="660BE3A1" w14:textId="77777777" w:rsidTr="003D1616">
                                <w:tc>
                                  <w:tcPr>
                                    <w:tcW w:w="2160" w:type="dxa"/>
                                  </w:tcPr>
                                  <w:p w14:paraId="2468E2D2" w14:textId="77777777" w:rsidR="004E3325" w:rsidRPr="006D0A46" w:rsidRDefault="004E3325" w:rsidP="00263B9D">
                                    <w:pPr>
                                      <w:rPr>
                                        <w:sz w:val="20"/>
                                      </w:rPr>
                                    </w:pPr>
                                    <w:r w:rsidRPr="006D0A46">
                                      <w:rPr>
                                        <w:sz w:val="20"/>
                                      </w:rPr>
                                      <w:t>In Force</w:t>
                                    </w:r>
                                  </w:p>
                                </w:tc>
                                <w:tc>
                                  <w:tcPr>
                                    <w:tcW w:w="6295" w:type="dxa"/>
                                  </w:tcPr>
                                  <w:p w14:paraId="66D25666" w14:textId="77777777" w:rsidR="004E3325" w:rsidRPr="006D0A46" w:rsidRDefault="004E3325" w:rsidP="006D0A46">
                                    <w:pPr>
                                      <w:rPr>
                                        <w:sz w:val="20"/>
                                      </w:rPr>
                                    </w:pPr>
                                    <w:r w:rsidRPr="006D0A46">
                                      <w:rPr>
                                        <w:sz w:val="20"/>
                                      </w:rPr>
                                      <w:t>MLI makes payment of CG Fees in stipulated time AND Previous Status Value of CG is ‘In Force’.</w:t>
                                    </w:r>
                                  </w:p>
                                  <w:p w14:paraId="2E49652B" w14:textId="77777777" w:rsidR="004E3325" w:rsidRPr="006D0A46" w:rsidRDefault="004E3325" w:rsidP="006D0A46">
                                    <w:pPr>
                                      <w:rPr>
                                        <w:sz w:val="20"/>
                                      </w:rPr>
                                    </w:pPr>
                                    <w:r w:rsidRPr="006D0A46">
                                      <w:rPr>
                                        <w:sz w:val="20"/>
                                      </w:rPr>
                                      <w:t xml:space="preserve">OR </w:t>
                                    </w:r>
                                  </w:p>
                                  <w:p w14:paraId="50BADB7E" w14:textId="77777777" w:rsidR="004E3325" w:rsidRPr="006D0A46" w:rsidRDefault="004E3325" w:rsidP="006D0A46">
                                    <w:pPr>
                                      <w:rPr>
                                        <w:sz w:val="20"/>
                                      </w:rPr>
                                    </w:pPr>
                                    <w:r w:rsidRPr="006D0A46">
                                      <w:rPr>
                                        <w:sz w:val="20"/>
                                      </w:rPr>
                                      <w:t>MLI makes payment of CG Fees in stipulated time AND Previous Status Value of CG is ‘Lapsed’.</w:t>
                                    </w:r>
                                  </w:p>
                                  <w:p w14:paraId="2B834572" w14:textId="77777777" w:rsidR="004E3325" w:rsidRPr="006D0A46" w:rsidRDefault="004E3325" w:rsidP="006D0A46">
                                    <w:pPr>
                                      <w:rPr>
                                        <w:sz w:val="20"/>
                                      </w:rPr>
                                    </w:pPr>
                                  </w:p>
                                </w:tc>
                              </w:tr>
                              <w:tr w:rsidR="004E3325" w:rsidRPr="006D0A46" w14:paraId="2B4E73CC" w14:textId="77777777" w:rsidTr="003D1616">
                                <w:tc>
                                  <w:tcPr>
                                    <w:tcW w:w="2160" w:type="dxa"/>
                                  </w:tcPr>
                                  <w:p w14:paraId="712880AF" w14:textId="77777777" w:rsidR="004E3325" w:rsidRPr="006D0A46" w:rsidRDefault="004E3325" w:rsidP="006D0A46">
                                    <w:pPr>
                                      <w:rPr>
                                        <w:sz w:val="20"/>
                                      </w:rPr>
                                    </w:pPr>
                                    <w:r>
                                      <w:rPr>
                                        <w:sz w:val="20"/>
                                      </w:rPr>
                                      <w:t>NPA - In Force</w:t>
                                    </w:r>
                                  </w:p>
                                </w:tc>
                                <w:tc>
                                  <w:tcPr>
                                    <w:tcW w:w="6295" w:type="dxa"/>
                                  </w:tcPr>
                                  <w:p w14:paraId="39DDBAAD" w14:textId="77777777" w:rsidR="004E3325" w:rsidRPr="006D0A46" w:rsidRDefault="004E3325" w:rsidP="006D0A46">
                                    <w:pPr>
                                      <w:rPr>
                                        <w:sz w:val="20"/>
                                      </w:rPr>
                                    </w:pPr>
                                    <w:r w:rsidRPr="006D0A46">
                                      <w:rPr>
                                        <w:sz w:val="20"/>
                                      </w:rPr>
                                      <w:t>MLI makes payment of CG Fees in stipulated time AND Previous Status Value of CG is ‘</w:t>
                                    </w:r>
                                    <w:r>
                                      <w:rPr>
                                        <w:sz w:val="20"/>
                                      </w:rPr>
                                      <w:t xml:space="preserve">NPA - </w:t>
                                    </w:r>
                                    <w:r w:rsidRPr="006D0A46">
                                      <w:rPr>
                                        <w:sz w:val="20"/>
                                      </w:rPr>
                                      <w:t>In Force’.</w:t>
                                    </w:r>
                                  </w:p>
                                  <w:p w14:paraId="0A4F577E" w14:textId="77777777" w:rsidR="004E3325" w:rsidRPr="006D0A46" w:rsidRDefault="004E3325" w:rsidP="006D0A46">
                                    <w:pPr>
                                      <w:rPr>
                                        <w:sz w:val="20"/>
                                      </w:rPr>
                                    </w:pPr>
                                    <w:r w:rsidRPr="006D0A46">
                                      <w:rPr>
                                        <w:sz w:val="20"/>
                                      </w:rPr>
                                      <w:t xml:space="preserve">OR </w:t>
                                    </w:r>
                                  </w:p>
                                  <w:p w14:paraId="20DC2BAE" w14:textId="77777777" w:rsidR="004E3325" w:rsidRPr="006D0A46" w:rsidRDefault="004E3325" w:rsidP="006D0A46">
                                    <w:pPr>
                                      <w:rPr>
                                        <w:sz w:val="20"/>
                                      </w:rPr>
                                    </w:pPr>
                                    <w:r w:rsidRPr="006D0A46">
                                      <w:rPr>
                                        <w:sz w:val="20"/>
                                      </w:rPr>
                                      <w:t>MLI makes payment of CG Fees in stipulated time AND Previous Status Value of CG is ‘</w:t>
                                    </w:r>
                                    <w:r>
                                      <w:rPr>
                                        <w:sz w:val="20"/>
                                      </w:rPr>
                                      <w:t xml:space="preserve">NPA - </w:t>
                                    </w:r>
                                    <w:r w:rsidRPr="006D0A46">
                                      <w:rPr>
                                        <w:sz w:val="20"/>
                                      </w:rPr>
                                      <w:t>Lapsed’.</w:t>
                                    </w:r>
                                  </w:p>
                                  <w:p w14:paraId="398480D0" w14:textId="77777777" w:rsidR="004E3325" w:rsidRPr="006D0A46" w:rsidRDefault="004E3325" w:rsidP="006D0A46">
                                    <w:pPr>
                                      <w:rPr>
                                        <w:sz w:val="20"/>
                                      </w:rPr>
                                    </w:pPr>
                                  </w:p>
                                </w:tc>
                              </w:tr>
                            </w:tbl>
                            <w:p w14:paraId="7BBD107A" w14:textId="77777777" w:rsidR="004E3325" w:rsidRPr="00263B9D" w:rsidRDefault="004E3325" w:rsidP="005B0E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EC82C1F" id="Rectangle 25" o:spid="_x0000_s1106" style="width:453.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" fillcolor="#deeaf6 [660]" stroked="f" strokeweight=".5pt">
                  <v:textbox>
                    <w:txbxContent>
                      <w:p w14:paraId="2575FAC9" w14:textId="77777777" w:rsidR="004E3325" w:rsidRPr="004B3DDA" w:rsidRDefault="004E3325" w:rsidP="005B0E6B">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004E3325" w:rsidRPr="006D0A46" w14:paraId="51C8EE40" w14:textId="77777777" w:rsidTr="003D1616">
                          <w:tc>
                            <w:tcPr>
                              <w:tcW w:w="2160" w:type="dxa"/>
                            </w:tcPr>
                            <w:p w14:paraId="3A22ADA3" w14:textId="77777777" w:rsidR="004E3325" w:rsidRPr="006D0A46" w:rsidRDefault="004E3325" w:rsidP="00263B9D">
                              <w:pPr>
                                <w:rPr>
                                  <w:b/>
                                  <w:sz w:val="20"/>
                                </w:rPr>
                              </w:pPr>
                              <w:r w:rsidRPr="006D0A46">
                                <w:rPr>
                                  <w:b/>
                                  <w:sz w:val="20"/>
                                </w:rPr>
                                <w:t>CG Status Field Value</w:t>
                              </w:r>
                            </w:p>
                          </w:tc>
                          <w:tc>
                            <w:tcPr>
                              <w:tcW w:w="6295" w:type="dxa"/>
                            </w:tcPr>
                            <w:p w14:paraId="5F6C1E07" w14:textId="77777777" w:rsidR="004E3325" w:rsidRPr="006D0A46" w:rsidRDefault="004E3325" w:rsidP="00263B9D">
                              <w:pPr>
                                <w:rPr>
                                  <w:b/>
                                  <w:sz w:val="20"/>
                                </w:rPr>
                              </w:pPr>
                              <w:r w:rsidRPr="006D0A46">
                                <w:rPr>
                                  <w:b/>
                                  <w:sz w:val="20"/>
                                </w:rPr>
                                <w:t xml:space="preserve">Condition </w:t>
                              </w:r>
                            </w:p>
                          </w:tc>
                        </w:tr>
                        <w:tr w:rsidR="004E3325" w:rsidRPr="006D0A46" w14:paraId="660BE3A1" w14:textId="77777777" w:rsidTr="003D1616">
                          <w:tc>
                            <w:tcPr>
                              <w:tcW w:w="2160" w:type="dxa"/>
                            </w:tcPr>
                            <w:p w14:paraId="2468E2D2" w14:textId="77777777" w:rsidR="004E3325" w:rsidRPr="006D0A46" w:rsidRDefault="004E3325" w:rsidP="00263B9D">
                              <w:pPr>
                                <w:rPr>
                                  <w:sz w:val="20"/>
                                </w:rPr>
                              </w:pPr>
                              <w:r w:rsidRPr="006D0A46">
                                <w:rPr>
                                  <w:sz w:val="20"/>
                                </w:rPr>
                                <w:t>In Force</w:t>
                              </w:r>
                            </w:p>
                          </w:tc>
                          <w:tc>
                            <w:tcPr>
                              <w:tcW w:w="6295" w:type="dxa"/>
                            </w:tcPr>
                            <w:p w14:paraId="66D25666" w14:textId="77777777" w:rsidR="004E3325" w:rsidRPr="006D0A46" w:rsidRDefault="004E3325" w:rsidP="006D0A46">
                              <w:pPr>
                                <w:rPr>
                                  <w:sz w:val="20"/>
                                </w:rPr>
                              </w:pPr>
                              <w:r w:rsidRPr="006D0A46">
                                <w:rPr>
                                  <w:sz w:val="20"/>
                                </w:rPr>
                                <w:t>MLI makes payment of CG Fees in stipulated time AND Previous Status Value of CG is ‘In Force’.</w:t>
                              </w:r>
                            </w:p>
                            <w:p w14:paraId="2E49652B" w14:textId="77777777" w:rsidR="004E3325" w:rsidRPr="006D0A46" w:rsidRDefault="004E3325" w:rsidP="006D0A46">
                              <w:pPr>
                                <w:rPr>
                                  <w:sz w:val="20"/>
                                </w:rPr>
                              </w:pPr>
                              <w:r w:rsidRPr="006D0A46">
                                <w:rPr>
                                  <w:sz w:val="20"/>
                                </w:rPr>
                                <w:t xml:space="preserve">OR </w:t>
                              </w:r>
                            </w:p>
                            <w:p w14:paraId="50BADB7E" w14:textId="77777777" w:rsidR="004E3325" w:rsidRPr="006D0A46" w:rsidRDefault="004E3325" w:rsidP="006D0A46">
                              <w:pPr>
                                <w:rPr>
                                  <w:sz w:val="20"/>
                                </w:rPr>
                              </w:pPr>
                              <w:r w:rsidRPr="006D0A46">
                                <w:rPr>
                                  <w:sz w:val="20"/>
                                </w:rPr>
                                <w:t>MLI makes payment of CG Fees in stipulated time AND Previous Status Value of CG is ‘Lapsed’.</w:t>
                              </w:r>
                            </w:p>
                            <w:p w14:paraId="2B834572" w14:textId="77777777" w:rsidR="004E3325" w:rsidRPr="006D0A46" w:rsidRDefault="004E3325" w:rsidP="006D0A46">
                              <w:pPr>
                                <w:rPr>
                                  <w:sz w:val="20"/>
                                </w:rPr>
                              </w:pPr>
                            </w:p>
                          </w:tc>
                        </w:tr>
                        <w:tr w:rsidR="004E3325" w:rsidRPr="006D0A46" w14:paraId="2B4E73CC" w14:textId="77777777" w:rsidTr="003D1616">
                          <w:tc>
                            <w:tcPr>
                              <w:tcW w:w="2160" w:type="dxa"/>
                            </w:tcPr>
                            <w:p w14:paraId="712880AF" w14:textId="77777777" w:rsidR="004E3325" w:rsidRPr="006D0A46" w:rsidRDefault="004E3325" w:rsidP="006D0A46">
                              <w:pPr>
                                <w:rPr>
                                  <w:sz w:val="20"/>
                                </w:rPr>
                              </w:pPr>
                              <w:r>
                                <w:rPr>
                                  <w:sz w:val="20"/>
                                </w:rPr>
                                <w:t>NPA - In Force</w:t>
                              </w:r>
                            </w:p>
                          </w:tc>
                          <w:tc>
                            <w:tcPr>
                              <w:tcW w:w="6295" w:type="dxa"/>
                            </w:tcPr>
                            <w:p w14:paraId="39DDBAAD" w14:textId="77777777" w:rsidR="004E3325" w:rsidRPr="006D0A46" w:rsidRDefault="004E3325" w:rsidP="006D0A46">
                              <w:pPr>
                                <w:rPr>
                                  <w:sz w:val="20"/>
                                </w:rPr>
                              </w:pPr>
                              <w:r w:rsidRPr="006D0A46">
                                <w:rPr>
                                  <w:sz w:val="20"/>
                                </w:rPr>
                                <w:t>MLI makes payment of CG Fees in stipulated time AND Previous Status Value of CG is ‘</w:t>
                              </w:r>
                              <w:r>
                                <w:rPr>
                                  <w:sz w:val="20"/>
                                </w:rPr>
                                <w:t xml:space="preserve">NPA - </w:t>
                              </w:r>
                              <w:r w:rsidRPr="006D0A46">
                                <w:rPr>
                                  <w:sz w:val="20"/>
                                </w:rPr>
                                <w:t>In Force’.</w:t>
                              </w:r>
                            </w:p>
                            <w:p w14:paraId="0A4F577E" w14:textId="77777777" w:rsidR="004E3325" w:rsidRPr="006D0A46" w:rsidRDefault="004E3325" w:rsidP="006D0A46">
                              <w:pPr>
                                <w:rPr>
                                  <w:sz w:val="20"/>
                                </w:rPr>
                              </w:pPr>
                              <w:r w:rsidRPr="006D0A46">
                                <w:rPr>
                                  <w:sz w:val="20"/>
                                </w:rPr>
                                <w:t xml:space="preserve">OR </w:t>
                              </w:r>
                            </w:p>
                            <w:p w14:paraId="20DC2BAE" w14:textId="77777777" w:rsidR="004E3325" w:rsidRPr="006D0A46" w:rsidRDefault="004E3325" w:rsidP="006D0A46">
                              <w:pPr>
                                <w:rPr>
                                  <w:sz w:val="20"/>
                                </w:rPr>
                              </w:pPr>
                              <w:r w:rsidRPr="006D0A46">
                                <w:rPr>
                                  <w:sz w:val="20"/>
                                </w:rPr>
                                <w:t>MLI makes payment of CG Fees in stipulated time AND Previous Status Value of CG is ‘</w:t>
                              </w:r>
                              <w:r>
                                <w:rPr>
                                  <w:sz w:val="20"/>
                                </w:rPr>
                                <w:t xml:space="preserve">NPA - </w:t>
                              </w:r>
                              <w:r w:rsidRPr="006D0A46">
                                <w:rPr>
                                  <w:sz w:val="20"/>
                                </w:rPr>
                                <w:t>Lapsed’.</w:t>
                              </w:r>
                            </w:p>
                            <w:p w14:paraId="398480D0" w14:textId="77777777" w:rsidR="004E3325" w:rsidRPr="006D0A46" w:rsidRDefault="004E3325" w:rsidP="006D0A46">
                              <w:pPr>
                                <w:rPr>
                                  <w:sz w:val="20"/>
                                </w:rPr>
                              </w:pPr>
                            </w:p>
                          </w:tc>
                        </w:tr>
                      </w:tbl>
                      <w:p w14:paraId="7BBD107A" w14:textId="77777777" w:rsidR="004E3325" w:rsidRPr="00263B9D" w:rsidRDefault="004E3325" w:rsidP="005B0E6B"/>
                    </w:txbxContent>
                  </v:textbox>
                  <w10:anchorlock/>
                </v:rect>
              </w:pict>
            </mc:Fallback>
          </mc:AlternateContent>
        </w:r>
      </w:del>
    </w:p>
    <w:p w14:paraId="31305FC6" w14:textId="77777777" w:rsidR="005F54F9" w:rsidRDefault="005F54F9" w:rsidP="005F54F9">
      <w:pPr>
        <w:rPr>
          <w:ins w:id="1139" w:author="Sachin Patange" w:date="2017-04-30T12:16:00Z"/>
        </w:rPr>
      </w:pPr>
      <w:ins w:id="1140" w:author="Sachin Patange" w:date="2017-04-30T12:16:00Z">
        <w:r>
          <w:t>SURGE allows following operations for active (In Force) guarantees:</w:t>
        </w:r>
      </w:ins>
    </w:p>
    <w:p w14:paraId="27D7046D" w14:textId="77777777" w:rsidR="005F54F9" w:rsidRDefault="005F54F9" w:rsidP="005F54F9">
      <w:pPr>
        <w:pStyle w:val="ListParagraph"/>
        <w:numPr>
          <w:ilvl w:val="0"/>
          <w:numId w:val="6"/>
        </w:numPr>
        <w:rPr>
          <w:ins w:id="1141" w:author="Sachin Patange" w:date="2017-04-30T12:16:00Z"/>
        </w:rPr>
      </w:pPr>
      <w:ins w:id="1142" w:author="Sachin Patange" w:date="2017-04-30T12:16:00Z">
        <w:r>
          <w:t xml:space="preserve">Mark as NPA </w:t>
        </w:r>
      </w:ins>
    </w:p>
    <w:p w14:paraId="7ED186BC" w14:textId="77777777" w:rsidR="005F54F9" w:rsidRDefault="005F54F9" w:rsidP="005F54F9">
      <w:pPr>
        <w:pStyle w:val="ListParagraph"/>
        <w:numPr>
          <w:ilvl w:val="0"/>
          <w:numId w:val="6"/>
        </w:numPr>
        <w:rPr>
          <w:ins w:id="1143" w:author="Sachin Patange" w:date="2017-04-30T12:16:00Z"/>
        </w:rPr>
      </w:pPr>
      <w:ins w:id="1144" w:author="Sachin Patange" w:date="2017-04-30T12:16:00Z">
        <w:r>
          <w:t>Un-Mark as NPA</w:t>
        </w:r>
      </w:ins>
    </w:p>
    <w:p w14:paraId="472AE2E4" w14:textId="77777777" w:rsidR="005F54F9" w:rsidRDefault="005F54F9" w:rsidP="005F54F9">
      <w:pPr>
        <w:pStyle w:val="ListParagraph"/>
        <w:numPr>
          <w:ilvl w:val="0"/>
          <w:numId w:val="6"/>
        </w:numPr>
        <w:rPr>
          <w:ins w:id="1145" w:author="Sachin Patange" w:date="2017-04-30T12:16:00Z"/>
        </w:rPr>
      </w:pPr>
      <w:ins w:id="1146" w:author="Sachin Patange" w:date="2017-04-30T12:16:00Z">
        <w:r>
          <w:t>Lodge Claim</w:t>
        </w:r>
      </w:ins>
    </w:p>
    <w:p w14:paraId="534F23C3" w14:textId="77777777" w:rsidR="005F54F9" w:rsidRDefault="005F54F9" w:rsidP="005F54F9">
      <w:pPr>
        <w:pStyle w:val="ListParagraph"/>
        <w:numPr>
          <w:ilvl w:val="0"/>
          <w:numId w:val="6"/>
        </w:numPr>
        <w:rPr>
          <w:ins w:id="1147" w:author="Sachin Patange" w:date="2017-04-30T12:16:00Z"/>
        </w:rPr>
      </w:pPr>
      <w:ins w:id="1148" w:author="Sachin Patange" w:date="2017-04-30T12:16:00Z">
        <w:r>
          <w:t>Queries for Claims &amp; Resolution</w:t>
        </w:r>
      </w:ins>
    </w:p>
    <w:p w14:paraId="1E1BCF00" w14:textId="77777777" w:rsidR="005F54F9" w:rsidRDefault="005F54F9" w:rsidP="005F54F9">
      <w:pPr>
        <w:pStyle w:val="ListParagraph"/>
        <w:numPr>
          <w:ilvl w:val="0"/>
          <w:numId w:val="6"/>
        </w:numPr>
        <w:rPr>
          <w:ins w:id="1149" w:author="Sachin Patange" w:date="2017-04-30T12:16:00Z"/>
        </w:rPr>
      </w:pPr>
      <w:ins w:id="1150" w:author="Sachin Patange" w:date="2017-04-30T12:16:00Z">
        <w:r>
          <w:t>Claims Reject/Approve</w:t>
        </w:r>
      </w:ins>
    </w:p>
    <w:p w14:paraId="2BE100B4" w14:textId="77777777" w:rsidR="005F54F9" w:rsidRDefault="005F54F9" w:rsidP="005F54F9">
      <w:pPr>
        <w:pStyle w:val="ListParagraph"/>
        <w:numPr>
          <w:ilvl w:val="0"/>
          <w:numId w:val="6"/>
        </w:numPr>
        <w:rPr>
          <w:ins w:id="1151" w:author="Sachin Patange" w:date="2017-04-30T12:16:00Z"/>
        </w:rPr>
      </w:pPr>
      <w:ins w:id="1152" w:author="Sachin Patange" w:date="2017-04-30T12:16:00Z">
        <w:r>
          <w:t>Claim Settlement (1</w:t>
        </w:r>
        <w:r w:rsidRPr="00E24583">
          <w:rPr>
            <w:vertAlign w:val="superscript"/>
          </w:rPr>
          <w:t>st</w:t>
        </w:r>
        <w:r>
          <w:t xml:space="preserve"> and Final)</w:t>
        </w:r>
      </w:ins>
    </w:p>
    <w:p w14:paraId="71E4BABA" w14:textId="77777777" w:rsidR="005F54F9" w:rsidRDefault="005F54F9" w:rsidP="005F54F9">
      <w:pPr>
        <w:pStyle w:val="ListParagraph"/>
        <w:numPr>
          <w:ilvl w:val="0"/>
          <w:numId w:val="6"/>
        </w:numPr>
        <w:rPr>
          <w:ins w:id="1153" w:author="Sachin Patange" w:date="2017-04-30T12:16:00Z"/>
        </w:rPr>
      </w:pPr>
      <w:ins w:id="1154" w:author="Sachin Patange" w:date="2017-04-30T12:16:00Z">
        <w:r>
          <w:t>Post Claim Recoveries</w:t>
        </w:r>
      </w:ins>
    </w:p>
    <w:p w14:paraId="6EDC5A64" w14:textId="77777777" w:rsidR="005F54F9" w:rsidRDefault="005F54F9" w:rsidP="005F54F9">
      <w:pPr>
        <w:pStyle w:val="ListParagraph"/>
        <w:numPr>
          <w:ilvl w:val="0"/>
          <w:numId w:val="6"/>
        </w:numPr>
        <w:rPr>
          <w:ins w:id="1155" w:author="Sachin Patange" w:date="2017-04-30T12:16:00Z"/>
        </w:rPr>
      </w:pPr>
      <w:ins w:id="1156" w:author="Sachin Patange" w:date="2017-04-30T12:16:00Z">
        <w:r>
          <w:t>Close (by MLI user)</w:t>
        </w:r>
      </w:ins>
    </w:p>
    <w:p w14:paraId="1684B307" w14:textId="77777777" w:rsidR="005F54F9" w:rsidRDefault="005F54F9" w:rsidP="005F54F9">
      <w:pPr>
        <w:pStyle w:val="ListParagraph"/>
        <w:numPr>
          <w:ilvl w:val="0"/>
          <w:numId w:val="6"/>
        </w:numPr>
        <w:rPr>
          <w:ins w:id="1157" w:author="Sachin Patange" w:date="2017-04-30T12:16:00Z"/>
        </w:rPr>
      </w:pPr>
      <w:ins w:id="1158" w:author="Sachin Patange" w:date="2017-04-30T12:16:00Z">
        <w:r>
          <w:t>Close (by NCGTC user)</w:t>
        </w:r>
      </w:ins>
    </w:p>
    <w:p w14:paraId="7BD4E164" w14:textId="77777777" w:rsidR="005F54F9" w:rsidRDefault="005F54F9" w:rsidP="005F54F9">
      <w:pPr>
        <w:pStyle w:val="ListParagraph"/>
        <w:numPr>
          <w:ilvl w:val="0"/>
          <w:numId w:val="6"/>
        </w:numPr>
        <w:rPr>
          <w:ins w:id="1159" w:author="Sachin Patange" w:date="2017-04-30T12:16:00Z"/>
        </w:rPr>
      </w:pPr>
      <w:ins w:id="1160" w:author="Sachin Patange" w:date="2017-04-30T12:16:00Z">
        <w:r>
          <w:t>Lapse (by System)</w:t>
        </w:r>
      </w:ins>
    </w:p>
    <w:p w14:paraId="30D7AEF8" w14:textId="77777777" w:rsidR="005F54F9" w:rsidRDefault="005F54F9" w:rsidP="005F54F9">
      <w:pPr>
        <w:pStyle w:val="ListParagraph"/>
        <w:numPr>
          <w:ilvl w:val="0"/>
          <w:numId w:val="6"/>
        </w:numPr>
        <w:rPr>
          <w:ins w:id="1161" w:author="Sachin Patange" w:date="2017-04-30T12:16:00Z"/>
        </w:rPr>
      </w:pPr>
      <w:ins w:id="1162" w:author="Sachin Patange" w:date="2017-04-30T12:16:00Z">
        <w:r>
          <w:t>Release of Lapse (by NCGTC user)</w:t>
        </w:r>
      </w:ins>
    </w:p>
    <w:p w14:paraId="5D601A76" w14:textId="77777777" w:rsidR="005F54F9" w:rsidRDefault="005F54F9" w:rsidP="005F54F9">
      <w:pPr>
        <w:pStyle w:val="ListParagraph"/>
        <w:numPr>
          <w:ilvl w:val="0"/>
          <w:numId w:val="6"/>
        </w:numPr>
        <w:rPr>
          <w:ins w:id="1163" w:author="Sachin Patange" w:date="2017-04-30T12:16:00Z"/>
        </w:rPr>
      </w:pPr>
      <w:ins w:id="1164" w:author="Sachin Patange" w:date="2017-04-30T12:16:00Z">
        <w:r>
          <w:t>Modify Specific Fields (by MLI User)</w:t>
        </w:r>
      </w:ins>
    </w:p>
    <w:p w14:paraId="230ABEAE" w14:textId="77777777" w:rsidR="00A66D8A" w:rsidRDefault="00A66D8A">
      <w:pPr>
        <w:jc w:val="both"/>
        <w:rPr>
          <w:ins w:id="1165" w:author="Sachin Patange" w:date="2017-05-27T21:36:00Z"/>
        </w:rPr>
        <w:pPrChange w:id="1166" w:author="Sachin Patange" w:date="2017-05-27T21:36:00Z">
          <w:pPr>
            <w:pStyle w:val="ListParagraph"/>
            <w:numPr>
              <w:numId w:val="6"/>
            </w:numPr>
            <w:ind w:hanging="360"/>
            <w:jc w:val="both"/>
          </w:pPr>
        </w:pPrChange>
      </w:pPr>
      <w:ins w:id="1167" w:author="Sachin Patange" w:date="2017-05-27T21:36:00Z">
        <w:r>
          <w:t>Note:</w:t>
        </w:r>
      </w:ins>
    </w:p>
    <w:p w14:paraId="4AE40DD0" w14:textId="6E41D5D3" w:rsidR="005F54F9" w:rsidRDefault="00A66D8A">
      <w:pPr>
        <w:rPr>
          <w:ins w:id="1168" w:author="Sachin Patange" w:date="2017-04-30T12:16:00Z"/>
        </w:rPr>
        <w:pPrChange w:id="1169" w:author="Sachin Patange" w:date="2017-05-27T21:36:00Z">
          <w:pPr>
            <w:pStyle w:val="ListParagraph"/>
          </w:pPr>
        </w:pPrChange>
      </w:pPr>
      <w:ins w:id="1170" w:author="Sachin Patange" w:date="2017-05-27T21:36:00Z">
        <w:r>
          <w:t>In case of marking the CG as NPA or Standard or Closed: – if Loan Account has been specified with NPA fields and Close fields together – then – CG status provided will be for Closed and not as NPA.</w:t>
        </w:r>
      </w:ins>
    </w:p>
    <w:p w14:paraId="29F2C273" w14:textId="77777777" w:rsidR="005F54F9" w:rsidRDefault="005F54F9" w:rsidP="005F54F9">
      <w:pPr>
        <w:pStyle w:val="Heading3"/>
        <w:keepLines w:val="0"/>
        <w:numPr>
          <w:ilvl w:val="3"/>
          <w:numId w:val="1"/>
        </w:numPr>
        <w:pBdr>
          <w:bottom w:val="single" w:sz="4" w:space="1" w:color="auto"/>
        </w:pBdr>
        <w:tabs>
          <w:tab w:val="left" w:pos="0"/>
          <w:tab w:val="left" w:pos="720"/>
        </w:tabs>
        <w:spacing w:before="60" w:after="60" w:line="276" w:lineRule="auto"/>
        <w:jc w:val="both"/>
        <w:rPr>
          <w:ins w:id="1171" w:author="Sachin Patange" w:date="2017-04-30T12:16:00Z"/>
          <w:rFonts w:ascii="Trebuchet MS" w:hAnsi="Trebuchet MS"/>
          <w:b/>
          <w:bCs/>
          <w:color w:val="000000" w:themeColor="text1"/>
          <w:szCs w:val="22"/>
        </w:rPr>
      </w:pPr>
      <w:bookmarkStart w:id="1172" w:name="_Toc483691742"/>
      <w:ins w:id="1173" w:author="Sachin Patange" w:date="2017-04-30T12:16:00Z">
        <w:r>
          <w:rPr>
            <w:rFonts w:ascii="Trebuchet MS" w:hAnsi="Trebuchet MS"/>
            <w:b/>
            <w:bCs/>
            <w:color w:val="000000" w:themeColor="text1"/>
            <w:szCs w:val="22"/>
          </w:rPr>
          <w:t>Non Payment of CG Charges in Stipulated Time</w:t>
        </w:r>
        <w:bookmarkEnd w:id="1172"/>
        <w:r>
          <w:rPr>
            <w:rFonts w:ascii="Trebuchet MS" w:hAnsi="Trebuchet MS"/>
            <w:b/>
            <w:bCs/>
            <w:color w:val="000000" w:themeColor="text1"/>
            <w:szCs w:val="22"/>
          </w:rPr>
          <w:t xml:space="preserve"> </w:t>
        </w:r>
      </w:ins>
    </w:p>
    <w:p w14:paraId="611A801B" w14:textId="77777777" w:rsidR="005F54F9" w:rsidRDefault="005F54F9" w:rsidP="005F54F9">
      <w:pPr>
        <w:rPr>
          <w:ins w:id="1174" w:author="Sachin Patange" w:date="2017-04-30T12:16:00Z"/>
        </w:rPr>
      </w:pPr>
      <w:ins w:id="1175" w:author="Sachin Patange" w:date="2017-04-30T12:16:00Z">
        <w:r>
          <w:t xml:space="preserve">On non-payment (due to partial payment or No payment by MLI) of CG Charges in stipulated time, </w:t>
        </w:r>
        <w:bookmarkStart w:id="1176" w:name="_GoBack"/>
        <w:bookmarkEnd w:id="1176"/>
        <w:r>
          <w:t>system is unable to issue the guarantee, thus, the guarantee status remains as ‘Lapsed’, with below mentioned status codes:</w:t>
        </w:r>
      </w:ins>
    </w:p>
    <w:tbl>
      <w:tblPr>
        <w:tblStyle w:val="TableGrid"/>
        <w:tblW w:w="0" w:type="auto"/>
        <w:tblLook w:val="04A0" w:firstRow="1" w:lastRow="0" w:firstColumn="1" w:lastColumn="0" w:noHBand="0" w:noVBand="1"/>
      </w:tblPr>
      <w:tblGrid>
        <w:gridCol w:w="843"/>
        <w:gridCol w:w="2662"/>
        <w:gridCol w:w="3284"/>
        <w:gridCol w:w="2279"/>
      </w:tblGrid>
      <w:tr w:rsidR="005F54F9" w:rsidRPr="00CD0E0D" w14:paraId="751ED8A4" w14:textId="77777777" w:rsidTr="00001FBA">
        <w:trPr>
          <w:trHeight w:val="998"/>
          <w:ins w:id="1177" w:author="Sachin Patange" w:date="2017-04-30T12:16:00Z"/>
        </w:trPr>
        <w:tc>
          <w:tcPr>
            <w:tcW w:w="843" w:type="dxa"/>
          </w:tcPr>
          <w:p w14:paraId="50B16CD7" w14:textId="77777777" w:rsidR="005F54F9" w:rsidRPr="00CD0E0D" w:rsidRDefault="005F54F9" w:rsidP="00001FBA">
            <w:pPr>
              <w:jc w:val="both"/>
              <w:rPr>
                <w:ins w:id="1178" w:author="Sachin Patange" w:date="2017-04-30T12:16:00Z"/>
                <w:b/>
                <w:sz w:val="20"/>
                <w:szCs w:val="20"/>
              </w:rPr>
            </w:pPr>
            <w:ins w:id="1179" w:author="Sachin Patange" w:date="2017-04-30T12:16:00Z">
              <w:r w:rsidRPr="00CD0E0D">
                <w:rPr>
                  <w:b/>
                  <w:sz w:val="20"/>
                  <w:szCs w:val="20"/>
                </w:rPr>
                <w:t>S. No.</w:t>
              </w:r>
            </w:ins>
          </w:p>
        </w:tc>
        <w:tc>
          <w:tcPr>
            <w:tcW w:w="2662" w:type="dxa"/>
          </w:tcPr>
          <w:p w14:paraId="41A95690" w14:textId="77777777" w:rsidR="005F54F9" w:rsidRPr="00CD0E0D" w:rsidRDefault="005F54F9" w:rsidP="00001FBA">
            <w:pPr>
              <w:jc w:val="both"/>
              <w:rPr>
                <w:ins w:id="1180" w:author="Sachin Patange" w:date="2017-04-30T12:16:00Z"/>
                <w:b/>
                <w:sz w:val="20"/>
                <w:szCs w:val="20"/>
              </w:rPr>
            </w:pPr>
            <w:ins w:id="1181" w:author="Sachin Patange" w:date="2017-04-30T12:16:00Z">
              <w:r w:rsidRPr="00CD0E0D">
                <w:rPr>
                  <w:b/>
                  <w:sz w:val="20"/>
                  <w:szCs w:val="20"/>
                </w:rPr>
                <w:t>Record Details In Input File for Loan Account in Consideration</w:t>
              </w:r>
            </w:ins>
          </w:p>
        </w:tc>
        <w:tc>
          <w:tcPr>
            <w:tcW w:w="3284" w:type="dxa"/>
          </w:tcPr>
          <w:p w14:paraId="186A9FB7" w14:textId="77777777" w:rsidR="005F54F9" w:rsidRPr="00CD0E0D" w:rsidRDefault="005F54F9" w:rsidP="00001FBA">
            <w:pPr>
              <w:jc w:val="both"/>
              <w:rPr>
                <w:ins w:id="1182" w:author="Sachin Patange" w:date="2017-04-30T12:16:00Z"/>
                <w:b/>
                <w:sz w:val="20"/>
                <w:szCs w:val="20"/>
              </w:rPr>
            </w:pPr>
            <w:ins w:id="1183" w:author="Sachin Patange" w:date="2017-04-30T12:16:00Z">
              <w:r w:rsidRPr="00CD0E0D">
                <w:rPr>
                  <w:b/>
                  <w:sz w:val="20"/>
                  <w:szCs w:val="20"/>
                </w:rPr>
                <w:t>State of Latest Record in SURGE for Corresponding  Loan Account’s CG</w:t>
              </w:r>
            </w:ins>
          </w:p>
        </w:tc>
        <w:tc>
          <w:tcPr>
            <w:tcW w:w="2279" w:type="dxa"/>
          </w:tcPr>
          <w:p w14:paraId="4D7DFB4F" w14:textId="77777777" w:rsidR="005F54F9" w:rsidRPr="00CD0E0D" w:rsidRDefault="005F54F9" w:rsidP="00001FBA">
            <w:pPr>
              <w:jc w:val="both"/>
              <w:rPr>
                <w:ins w:id="1184" w:author="Sachin Patange" w:date="2017-04-30T12:16:00Z"/>
                <w:b/>
                <w:sz w:val="20"/>
                <w:szCs w:val="20"/>
              </w:rPr>
            </w:pPr>
            <w:ins w:id="1185" w:author="Sachin Patange" w:date="2017-04-30T12:16:00Z">
              <w:r w:rsidRPr="00CD0E0D">
                <w:rPr>
                  <w:b/>
                  <w:sz w:val="20"/>
                  <w:szCs w:val="20"/>
                </w:rPr>
                <w:t>Satus Codes Provided by System for the New Entry</w:t>
              </w:r>
            </w:ins>
          </w:p>
        </w:tc>
      </w:tr>
      <w:tr w:rsidR="005F54F9" w:rsidRPr="00CD0E0D" w14:paraId="7A827107" w14:textId="77777777" w:rsidTr="00001FBA">
        <w:trPr>
          <w:trHeight w:val="230"/>
          <w:ins w:id="1186" w:author="Sachin Patange" w:date="2017-04-30T12:16:00Z"/>
        </w:trPr>
        <w:tc>
          <w:tcPr>
            <w:tcW w:w="843" w:type="dxa"/>
          </w:tcPr>
          <w:p w14:paraId="3B6A0EB4" w14:textId="77777777" w:rsidR="005F54F9" w:rsidRPr="00CD0E0D" w:rsidRDefault="005F54F9" w:rsidP="00001FBA">
            <w:pPr>
              <w:jc w:val="both"/>
              <w:rPr>
                <w:ins w:id="1187" w:author="Sachin Patange" w:date="2017-04-30T12:16:00Z"/>
                <w:sz w:val="20"/>
                <w:szCs w:val="20"/>
              </w:rPr>
            </w:pPr>
            <w:ins w:id="1188" w:author="Sachin Patange" w:date="2017-04-30T12:16:00Z">
              <w:r w:rsidRPr="00CD0E0D">
                <w:rPr>
                  <w:sz w:val="20"/>
                  <w:szCs w:val="20"/>
                </w:rPr>
                <w:t>1</w:t>
              </w:r>
            </w:ins>
          </w:p>
        </w:tc>
        <w:tc>
          <w:tcPr>
            <w:tcW w:w="2662" w:type="dxa"/>
          </w:tcPr>
          <w:p w14:paraId="6EC2E46F" w14:textId="77777777" w:rsidR="005F54F9" w:rsidRPr="00F705EB" w:rsidRDefault="005F54F9" w:rsidP="00001FBA">
            <w:pPr>
              <w:jc w:val="both"/>
              <w:rPr>
                <w:ins w:id="1189" w:author="Sachin Patange" w:date="2017-04-30T12:16:00Z"/>
                <w:sz w:val="20"/>
                <w:szCs w:val="20"/>
              </w:rPr>
            </w:pPr>
            <w:ins w:id="1190" w:author="Sachin Patange" w:date="2017-04-30T12:16:00Z">
              <w:r>
                <w:rPr>
                  <w:sz w:val="20"/>
                  <w:szCs w:val="20"/>
                </w:rPr>
                <w:t>Loan Account is Standard</w:t>
              </w:r>
            </w:ins>
          </w:p>
        </w:tc>
        <w:tc>
          <w:tcPr>
            <w:tcW w:w="3284" w:type="dxa"/>
          </w:tcPr>
          <w:p w14:paraId="45C25662" w14:textId="77777777" w:rsidR="005F54F9" w:rsidRPr="00F705EB" w:rsidRDefault="005F54F9" w:rsidP="00001FBA">
            <w:pPr>
              <w:jc w:val="both"/>
              <w:rPr>
                <w:ins w:id="1191" w:author="Sachin Patange" w:date="2017-04-30T12:16:00Z"/>
                <w:sz w:val="20"/>
                <w:szCs w:val="20"/>
              </w:rPr>
            </w:pPr>
            <w:ins w:id="1192" w:author="Sachin Patange" w:date="2017-04-30T12:16:00Z">
              <w:r>
                <w:rPr>
                  <w:sz w:val="20"/>
                  <w:szCs w:val="20"/>
                </w:rPr>
                <w:t>Current State – 30010</w:t>
              </w:r>
            </w:ins>
          </w:p>
        </w:tc>
        <w:tc>
          <w:tcPr>
            <w:tcW w:w="2279" w:type="dxa"/>
          </w:tcPr>
          <w:p w14:paraId="4B78C258" w14:textId="77777777" w:rsidR="005F54F9" w:rsidRPr="009A2E46" w:rsidRDefault="005F54F9" w:rsidP="00001FBA">
            <w:pPr>
              <w:jc w:val="both"/>
              <w:rPr>
                <w:ins w:id="1193" w:author="Sachin Patange" w:date="2017-04-30T12:16:00Z"/>
                <w:sz w:val="20"/>
              </w:rPr>
            </w:pPr>
            <w:ins w:id="1194" w:author="Sachin Patange" w:date="2017-04-30T12:16:00Z">
              <w:r w:rsidRPr="009A2E46">
                <w:rPr>
                  <w:sz w:val="20"/>
                </w:rPr>
                <w:t>Current State – 300</w:t>
              </w:r>
              <w:r>
                <w:rPr>
                  <w:sz w:val="20"/>
                </w:rPr>
                <w:t>13</w:t>
              </w:r>
            </w:ins>
          </w:p>
          <w:p w14:paraId="72C49484" w14:textId="77777777" w:rsidR="005F54F9" w:rsidRPr="00F705EB" w:rsidRDefault="005F54F9" w:rsidP="00001FBA">
            <w:pPr>
              <w:jc w:val="both"/>
              <w:rPr>
                <w:ins w:id="1195" w:author="Sachin Patange" w:date="2017-04-30T12:16:00Z"/>
                <w:sz w:val="20"/>
                <w:szCs w:val="20"/>
              </w:rPr>
            </w:pPr>
            <w:ins w:id="1196" w:author="Sachin Patange" w:date="2017-04-30T12:16:00Z">
              <w:r w:rsidRPr="009A2E46">
                <w:rPr>
                  <w:sz w:val="20"/>
                </w:rPr>
                <w:t>Previous State – 300</w:t>
              </w:r>
              <w:r>
                <w:rPr>
                  <w:sz w:val="20"/>
                </w:rPr>
                <w:t>36</w:t>
              </w:r>
            </w:ins>
          </w:p>
        </w:tc>
      </w:tr>
      <w:tr w:rsidR="005F54F9" w:rsidRPr="00CD0E0D" w14:paraId="2C36EAB8" w14:textId="77777777" w:rsidTr="00001FBA">
        <w:trPr>
          <w:trHeight w:val="230"/>
          <w:ins w:id="1197" w:author="Sachin Patange" w:date="2017-04-30T12:16:00Z"/>
        </w:trPr>
        <w:tc>
          <w:tcPr>
            <w:tcW w:w="843" w:type="dxa"/>
          </w:tcPr>
          <w:p w14:paraId="79371B17" w14:textId="77777777" w:rsidR="005F54F9" w:rsidRPr="00F705EB" w:rsidRDefault="005F54F9" w:rsidP="00001FBA">
            <w:pPr>
              <w:jc w:val="both"/>
              <w:rPr>
                <w:ins w:id="1198" w:author="Sachin Patange" w:date="2017-04-30T12:16:00Z"/>
                <w:sz w:val="20"/>
                <w:szCs w:val="20"/>
              </w:rPr>
            </w:pPr>
            <w:ins w:id="1199" w:author="Sachin Patange" w:date="2017-04-30T12:16:00Z">
              <w:r>
                <w:rPr>
                  <w:sz w:val="20"/>
                  <w:szCs w:val="20"/>
                </w:rPr>
                <w:t>2</w:t>
              </w:r>
            </w:ins>
          </w:p>
        </w:tc>
        <w:tc>
          <w:tcPr>
            <w:tcW w:w="2662" w:type="dxa"/>
          </w:tcPr>
          <w:p w14:paraId="521743CE" w14:textId="77777777" w:rsidR="005F54F9" w:rsidRDefault="005F54F9" w:rsidP="00001FBA">
            <w:pPr>
              <w:jc w:val="both"/>
              <w:rPr>
                <w:ins w:id="1200" w:author="Sachin Patange" w:date="2017-04-30T12:16:00Z"/>
                <w:sz w:val="20"/>
                <w:szCs w:val="20"/>
              </w:rPr>
            </w:pPr>
            <w:ins w:id="1201" w:author="Sachin Patange" w:date="2017-04-30T12:16:00Z">
              <w:r>
                <w:rPr>
                  <w:sz w:val="20"/>
                  <w:szCs w:val="20"/>
                </w:rPr>
                <w:t>Loan Account is NPA</w:t>
              </w:r>
            </w:ins>
          </w:p>
        </w:tc>
        <w:tc>
          <w:tcPr>
            <w:tcW w:w="3284" w:type="dxa"/>
          </w:tcPr>
          <w:p w14:paraId="619118D1" w14:textId="77777777" w:rsidR="005F54F9" w:rsidRDefault="005F54F9" w:rsidP="00001FBA">
            <w:pPr>
              <w:jc w:val="both"/>
              <w:rPr>
                <w:ins w:id="1202" w:author="Sachin Patange" w:date="2017-04-30T12:16:00Z"/>
                <w:sz w:val="20"/>
                <w:szCs w:val="20"/>
              </w:rPr>
            </w:pPr>
            <w:ins w:id="1203" w:author="Sachin Patange" w:date="2017-04-30T12:16:00Z">
              <w:r>
                <w:rPr>
                  <w:sz w:val="20"/>
                  <w:szCs w:val="20"/>
                </w:rPr>
                <w:t>Current State – 30010</w:t>
              </w:r>
            </w:ins>
          </w:p>
        </w:tc>
        <w:tc>
          <w:tcPr>
            <w:tcW w:w="2279" w:type="dxa"/>
          </w:tcPr>
          <w:p w14:paraId="1671E1BF" w14:textId="77777777" w:rsidR="005F54F9" w:rsidRPr="009A2E46" w:rsidRDefault="005F54F9" w:rsidP="00001FBA">
            <w:pPr>
              <w:jc w:val="both"/>
              <w:rPr>
                <w:ins w:id="1204" w:author="Sachin Patange" w:date="2017-04-30T12:16:00Z"/>
                <w:sz w:val="20"/>
              </w:rPr>
            </w:pPr>
            <w:ins w:id="1205" w:author="Sachin Patange" w:date="2017-04-30T12:16:00Z">
              <w:r w:rsidRPr="009A2E46">
                <w:rPr>
                  <w:sz w:val="20"/>
                </w:rPr>
                <w:t>Current State – 300</w:t>
              </w:r>
              <w:r>
                <w:rPr>
                  <w:sz w:val="20"/>
                </w:rPr>
                <w:t>21</w:t>
              </w:r>
            </w:ins>
          </w:p>
          <w:p w14:paraId="29EE0B5E" w14:textId="77777777" w:rsidR="005F54F9" w:rsidRPr="009A2E46" w:rsidRDefault="005F54F9" w:rsidP="00001FBA">
            <w:pPr>
              <w:jc w:val="both"/>
              <w:rPr>
                <w:ins w:id="1206" w:author="Sachin Patange" w:date="2017-04-30T12:16:00Z"/>
                <w:sz w:val="20"/>
              </w:rPr>
            </w:pPr>
            <w:ins w:id="1207" w:author="Sachin Patange" w:date="2017-04-30T12:16:00Z">
              <w:r w:rsidRPr="009A2E46">
                <w:rPr>
                  <w:sz w:val="20"/>
                </w:rPr>
                <w:t>Previous State – 300</w:t>
              </w:r>
              <w:r>
                <w:rPr>
                  <w:sz w:val="20"/>
                </w:rPr>
                <w:t>36</w:t>
              </w:r>
            </w:ins>
          </w:p>
        </w:tc>
      </w:tr>
      <w:tr w:rsidR="005F54F9" w:rsidRPr="00CD0E0D" w14:paraId="7D302638" w14:textId="77777777" w:rsidTr="00001FBA">
        <w:trPr>
          <w:trHeight w:val="230"/>
          <w:ins w:id="1208" w:author="Sachin Patange" w:date="2017-04-30T12:16:00Z"/>
        </w:trPr>
        <w:tc>
          <w:tcPr>
            <w:tcW w:w="843" w:type="dxa"/>
          </w:tcPr>
          <w:p w14:paraId="51D758F4" w14:textId="77777777" w:rsidR="005F54F9" w:rsidRDefault="005F54F9" w:rsidP="00001FBA">
            <w:pPr>
              <w:jc w:val="both"/>
              <w:rPr>
                <w:ins w:id="1209" w:author="Sachin Patange" w:date="2017-04-30T12:16:00Z"/>
                <w:sz w:val="20"/>
                <w:szCs w:val="20"/>
              </w:rPr>
            </w:pPr>
            <w:ins w:id="1210" w:author="Sachin Patange" w:date="2017-04-30T12:16:00Z">
              <w:r>
                <w:rPr>
                  <w:sz w:val="20"/>
                  <w:szCs w:val="20"/>
                </w:rPr>
                <w:lastRenderedPageBreak/>
                <w:t>3</w:t>
              </w:r>
            </w:ins>
          </w:p>
        </w:tc>
        <w:tc>
          <w:tcPr>
            <w:tcW w:w="2662" w:type="dxa"/>
          </w:tcPr>
          <w:p w14:paraId="4D7C66C0" w14:textId="77777777" w:rsidR="005F54F9" w:rsidRDefault="005F54F9" w:rsidP="00001FBA">
            <w:pPr>
              <w:jc w:val="both"/>
              <w:rPr>
                <w:ins w:id="1211" w:author="Sachin Patange" w:date="2017-04-30T12:16:00Z"/>
                <w:sz w:val="20"/>
                <w:szCs w:val="20"/>
              </w:rPr>
            </w:pPr>
            <w:ins w:id="1212" w:author="Sachin Patange" w:date="2017-04-30T12:16:00Z">
              <w:r>
                <w:rPr>
                  <w:sz w:val="20"/>
                  <w:szCs w:val="20"/>
                </w:rPr>
                <w:t>Loan Account is Standard</w:t>
              </w:r>
            </w:ins>
          </w:p>
        </w:tc>
        <w:tc>
          <w:tcPr>
            <w:tcW w:w="3284" w:type="dxa"/>
          </w:tcPr>
          <w:p w14:paraId="387EB2FC" w14:textId="77777777" w:rsidR="005F54F9" w:rsidRDefault="005F54F9" w:rsidP="00001FBA">
            <w:pPr>
              <w:jc w:val="both"/>
              <w:rPr>
                <w:ins w:id="1213" w:author="Sachin Patange" w:date="2017-04-30T12:16:00Z"/>
                <w:sz w:val="20"/>
                <w:szCs w:val="20"/>
              </w:rPr>
            </w:pPr>
            <w:ins w:id="1214" w:author="Sachin Patange" w:date="2017-04-30T12:16:00Z">
              <w:r>
                <w:rPr>
                  <w:sz w:val="20"/>
                  <w:szCs w:val="20"/>
                </w:rPr>
                <w:t>Current State – 30020</w:t>
              </w:r>
            </w:ins>
          </w:p>
        </w:tc>
        <w:tc>
          <w:tcPr>
            <w:tcW w:w="2279" w:type="dxa"/>
          </w:tcPr>
          <w:p w14:paraId="6FA54237" w14:textId="77777777" w:rsidR="005F54F9" w:rsidRPr="009A2E46" w:rsidRDefault="005F54F9" w:rsidP="00001FBA">
            <w:pPr>
              <w:jc w:val="both"/>
              <w:rPr>
                <w:ins w:id="1215" w:author="Sachin Patange" w:date="2017-04-30T12:16:00Z"/>
                <w:sz w:val="20"/>
              </w:rPr>
            </w:pPr>
            <w:ins w:id="1216" w:author="Sachin Patange" w:date="2017-04-30T12:16:00Z">
              <w:r w:rsidRPr="009A2E46">
                <w:rPr>
                  <w:sz w:val="20"/>
                </w:rPr>
                <w:t>Current State – 300</w:t>
              </w:r>
              <w:r>
                <w:rPr>
                  <w:sz w:val="20"/>
                </w:rPr>
                <w:t>13</w:t>
              </w:r>
            </w:ins>
          </w:p>
          <w:p w14:paraId="31EA1B90" w14:textId="77777777" w:rsidR="005F54F9" w:rsidRPr="009A2E46" w:rsidRDefault="005F54F9" w:rsidP="00001FBA">
            <w:pPr>
              <w:jc w:val="both"/>
              <w:rPr>
                <w:ins w:id="1217" w:author="Sachin Patange" w:date="2017-04-30T12:16:00Z"/>
                <w:sz w:val="20"/>
              </w:rPr>
            </w:pPr>
            <w:ins w:id="1218" w:author="Sachin Patange" w:date="2017-04-30T12:16:00Z">
              <w:r w:rsidRPr="009A2E46">
                <w:rPr>
                  <w:sz w:val="20"/>
                </w:rPr>
                <w:t>Previous State – 300</w:t>
              </w:r>
              <w:r>
                <w:rPr>
                  <w:sz w:val="20"/>
                </w:rPr>
                <w:t>36</w:t>
              </w:r>
            </w:ins>
          </w:p>
        </w:tc>
      </w:tr>
      <w:tr w:rsidR="005F54F9" w:rsidRPr="00CD0E0D" w14:paraId="51AE01CA" w14:textId="77777777" w:rsidTr="00001FBA">
        <w:trPr>
          <w:trHeight w:val="230"/>
          <w:ins w:id="1219" w:author="Sachin Patange" w:date="2017-04-30T12:16:00Z"/>
        </w:trPr>
        <w:tc>
          <w:tcPr>
            <w:tcW w:w="843" w:type="dxa"/>
          </w:tcPr>
          <w:p w14:paraId="3B373A6A" w14:textId="77777777" w:rsidR="005F54F9" w:rsidRDefault="005F54F9" w:rsidP="00001FBA">
            <w:pPr>
              <w:jc w:val="both"/>
              <w:rPr>
                <w:ins w:id="1220" w:author="Sachin Patange" w:date="2017-04-30T12:16:00Z"/>
                <w:sz w:val="20"/>
                <w:szCs w:val="20"/>
              </w:rPr>
            </w:pPr>
            <w:ins w:id="1221" w:author="Sachin Patange" w:date="2017-04-30T12:16:00Z">
              <w:r>
                <w:rPr>
                  <w:sz w:val="20"/>
                  <w:szCs w:val="20"/>
                </w:rPr>
                <w:t>4</w:t>
              </w:r>
            </w:ins>
          </w:p>
        </w:tc>
        <w:tc>
          <w:tcPr>
            <w:tcW w:w="2662" w:type="dxa"/>
          </w:tcPr>
          <w:p w14:paraId="50C8C8F4" w14:textId="77777777" w:rsidR="005F54F9" w:rsidRDefault="005F54F9" w:rsidP="00001FBA">
            <w:pPr>
              <w:jc w:val="both"/>
              <w:rPr>
                <w:ins w:id="1222" w:author="Sachin Patange" w:date="2017-04-30T12:16:00Z"/>
                <w:sz w:val="20"/>
                <w:szCs w:val="20"/>
              </w:rPr>
            </w:pPr>
            <w:ins w:id="1223" w:author="Sachin Patange" w:date="2017-04-30T12:16:00Z">
              <w:r>
                <w:rPr>
                  <w:sz w:val="20"/>
                  <w:szCs w:val="20"/>
                </w:rPr>
                <w:t>Loan Account is NPA</w:t>
              </w:r>
            </w:ins>
          </w:p>
        </w:tc>
        <w:tc>
          <w:tcPr>
            <w:tcW w:w="3284" w:type="dxa"/>
          </w:tcPr>
          <w:p w14:paraId="41D20751" w14:textId="77777777" w:rsidR="005F54F9" w:rsidRDefault="005F54F9" w:rsidP="00001FBA">
            <w:pPr>
              <w:jc w:val="both"/>
              <w:rPr>
                <w:ins w:id="1224" w:author="Sachin Patange" w:date="2017-04-30T12:16:00Z"/>
                <w:sz w:val="20"/>
                <w:szCs w:val="20"/>
              </w:rPr>
            </w:pPr>
            <w:ins w:id="1225" w:author="Sachin Patange" w:date="2017-04-30T12:16:00Z">
              <w:r>
                <w:rPr>
                  <w:sz w:val="20"/>
                  <w:szCs w:val="20"/>
                </w:rPr>
                <w:t>Current State – 30020</w:t>
              </w:r>
            </w:ins>
          </w:p>
        </w:tc>
        <w:tc>
          <w:tcPr>
            <w:tcW w:w="2279" w:type="dxa"/>
          </w:tcPr>
          <w:p w14:paraId="316F7DA0" w14:textId="77777777" w:rsidR="005F54F9" w:rsidRPr="009A2E46" w:rsidRDefault="005F54F9" w:rsidP="00001FBA">
            <w:pPr>
              <w:jc w:val="both"/>
              <w:rPr>
                <w:ins w:id="1226" w:author="Sachin Patange" w:date="2017-04-30T12:16:00Z"/>
                <w:sz w:val="20"/>
              </w:rPr>
            </w:pPr>
            <w:ins w:id="1227" w:author="Sachin Patange" w:date="2017-04-30T12:16:00Z">
              <w:r w:rsidRPr="009A2E46">
                <w:rPr>
                  <w:sz w:val="20"/>
                </w:rPr>
                <w:t>Current State – 300</w:t>
              </w:r>
              <w:r>
                <w:rPr>
                  <w:sz w:val="20"/>
                </w:rPr>
                <w:t>21</w:t>
              </w:r>
            </w:ins>
          </w:p>
          <w:p w14:paraId="1D333CBE" w14:textId="77777777" w:rsidR="005F54F9" w:rsidRPr="009A2E46" w:rsidRDefault="005F54F9" w:rsidP="00001FBA">
            <w:pPr>
              <w:jc w:val="both"/>
              <w:rPr>
                <w:ins w:id="1228" w:author="Sachin Patange" w:date="2017-04-30T12:16:00Z"/>
                <w:sz w:val="20"/>
              </w:rPr>
            </w:pPr>
            <w:ins w:id="1229" w:author="Sachin Patange" w:date="2017-04-30T12:16:00Z">
              <w:r w:rsidRPr="009A2E46">
                <w:rPr>
                  <w:sz w:val="20"/>
                </w:rPr>
                <w:t>Previous State – 300</w:t>
              </w:r>
              <w:r>
                <w:rPr>
                  <w:sz w:val="20"/>
                </w:rPr>
                <w:t>36</w:t>
              </w:r>
            </w:ins>
          </w:p>
        </w:tc>
      </w:tr>
      <w:tr w:rsidR="005F54F9" w:rsidRPr="00CD0E0D" w14:paraId="38455FE6" w14:textId="77777777" w:rsidTr="00001FBA">
        <w:trPr>
          <w:trHeight w:val="230"/>
          <w:ins w:id="1230" w:author="Sachin Patange" w:date="2017-04-30T12:16:00Z"/>
        </w:trPr>
        <w:tc>
          <w:tcPr>
            <w:tcW w:w="843" w:type="dxa"/>
          </w:tcPr>
          <w:p w14:paraId="1B878823" w14:textId="77777777" w:rsidR="005F54F9" w:rsidRPr="00CD0E0D" w:rsidRDefault="005F54F9" w:rsidP="00001FBA">
            <w:pPr>
              <w:jc w:val="both"/>
              <w:rPr>
                <w:ins w:id="1231" w:author="Sachin Patange" w:date="2017-04-30T12:16:00Z"/>
                <w:sz w:val="20"/>
                <w:szCs w:val="20"/>
              </w:rPr>
            </w:pPr>
            <w:ins w:id="1232" w:author="Sachin Patange" w:date="2017-04-30T12:16:00Z">
              <w:r>
                <w:rPr>
                  <w:sz w:val="20"/>
                  <w:szCs w:val="20"/>
                </w:rPr>
                <w:t>5</w:t>
              </w:r>
            </w:ins>
          </w:p>
        </w:tc>
        <w:tc>
          <w:tcPr>
            <w:tcW w:w="2662" w:type="dxa"/>
          </w:tcPr>
          <w:p w14:paraId="397E73D1" w14:textId="77777777" w:rsidR="005F54F9" w:rsidRPr="00F705EB" w:rsidRDefault="005F54F9" w:rsidP="00001FBA">
            <w:pPr>
              <w:jc w:val="both"/>
              <w:rPr>
                <w:ins w:id="1233" w:author="Sachin Patange" w:date="2017-04-30T12:16:00Z"/>
                <w:sz w:val="20"/>
                <w:szCs w:val="20"/>
              </w:rPr>
            </w:pPr>
            <w:ins w:id="1234" w:author="Sachin Patange" w:date="2017-04-30T12:16:00Z">
              <w:r>
                <w:rPr>
                  <w:sz w:val="20"/>
                  <w:szCs w:val="20"/>
                </w:rPr>
                <w:t>Loan Account is Standard</w:t>
              </w:r>
            </w:ins>
          </w:p>
        </w:tc>
        <w:tc>
          <w:tcPr>
            <w:tcW w:w="3284" w:type="dxa"/>
          </w:tcPr>
          <w:p w14:paraId="432DEF3E" w14:textId="77777777" w:rsidR="005F54F9" w:rsidRPr="00F705EB" w:rsidRDefault="005F54F9" w:rsidP="00001FBA">
            <w:pPr>
              <w:jc w:val="both"/>
              <w:rPr>
                <w:ins w:id="1235" w:author="Sachin Patange" w:date="2017-04-30T12:16:00Z"/>
                <w:sz w:val="20"/>
                <w:szCs w:val="20"/>
              </w:rPr>
            </w:pPr>
            <w:ins w:id="1236" w:author="Sachin Patange" w:date="2017-04-30T12:16:00Z">
              <w:r>
                <w:rPr>
                  <w:sz w:val="20"/>
                  <w:szCs w:val="20"/>
                </w:rPr>
                <w:t>Current State – 30038</w:t>
              </w:r>
            </w:ins>
          </w:p>
        </w:tc>
        <w:tc>
          <w:tcPr>
            <w:tcW w:w="2279" w:type="dxa"/>
          </w:tcPr>
          <w:p w14:paraId="544000F4" w14:textId="77777777" w:rsidR="005F54F9" w:rsidRPr="009A2E46" w:rsidRDefault="005F54F9" w:rsidP="00001FBA">
            <w:pPr>
              <w:jc w:val="both"/>
              <w:rPr>
                <w:ins w:id="1237" w:author="Sachin Patange" w:date="2017-04-30T12:16:00Z"/>
                <w:sz w:val="20"/>
              </w:rPr>
            </w:pPr>
            <w:ins w:id="1238" w:author="Sachin Patange" w:date="2017-04-30T12:16:00Z">
              <w:r w:rsidRPr="009A2E46">
                <w:rPr>
                  <w:sz w:val="20"/>
                </w:rPr>
                <w:t>Current State – 300</w:t>
              </w:r>
              <w:r>
                <w:rPr>
                  <w:sz w:val="20"/>
                </w:rPr>
                <w:t>13</w:t>
              </w:r>
            </w:ins>
          </w:p>
          <w:p w14:paraId="36716BE7" w14:textId="77777777" w:rsidR="005F54F9" w:rsidRPr="00F705EB" w:rsidRDefault="005F54F9" w:rsidP="00001FBA">
            <w:pPr>
              <w:jc w:val="both"/>
              <w:rPr>
                <w:ins w:id="1239" w:author="Sachin Patange" w:date="2017-04-30T12:16:00Z"/>
                <w:sz w:val="20"/>
                <w:szCs w:val="20"/>
              </w:rPr>
            </w:pPr>
            <w:ins w:id="1240" w:author="Sachin Patange" w:date="2017-04-30T12:16:00Z">
              <w:r w:rsidRPr="009A2E46">
                <w:rPr>
                  <w:sz w:val="20"/>
                </w:rPr>
                <w:t>Previous State – 300</w:t>
              </w:r>
              <w:r>
                <w:rPr>
                  <w:sz w:val="20"/>
                </w:rPr>
                <w:t>36</w:t>
              </w:r>
            </w:ins>
          </w:p>
        </w:tc>
      </w:tr>
      <w:tr w:rsidR="005F54F9" w:rsidRPr="00CD0E0D" w14:paraId="53C3B409" w14:textId="77777777" w:rsidTr="00001FBA">
        <w:trPr>
          <w:trHeight w:val="230"/>
          <w:ins w:id="1241" w:author="Sachin Patange" w:date="2017-04-30T12:16:00Z"/>
        </w:trPr>
        <w:tc>
          <w:tcPr>
            <w:tcW w:w="843" w:type="dxa"/>
          </w:tcPr>
          <w:p w14:paraId="587CD25F" w14:textId="77777777" w:rsidR="005F54F9" w:rsidRPr="00F705EB" w:rsidRDefault="005F54F9" w:rsidP="00001FBA">
            <w:pPr>
              <w:jc w:val="both"/>
              <w:rPr>
                <w:ins w:id="1242" w:author="Sachin Patange" w:date="2017-04-30T12:16:00Z"/>
                <w:sz w:val="20"/>
                <w:szCs w:val="20"/>
              </w:rPr>
            </w:pPr>
            <w:ins w:id="1243" w:author="Sachin Patange" w:date="2017-04-30T12:16:00Z">
              <w:r>
                <w:rPr>
                  <w:sz w:val="20"/>
                  <w:szCs w:val="20"/>
                </w:rPr>
                <w:t>6</w:t>
              </w:r>
            </w:ins>
          </w:p>
        </w:tc>
        <w:tc>
          <w:tcPr>
            <w:tcW w:w="2662" w:type="dxa"/>
          </w:tcPr>
          <w:p w14:paraId="479F5BDB" w14:textId="77777777" w:rsidR="005F54F9" w:rsidRDefault="005F54F9" w:rsidP="00001FBA">
            <w:pPr>
              <w:jc w:val="both"/>
              <w:rPr>
                <w:ins w:id="1244" w:author="Sachin Patange" w:date="2017-04-30T12:16:00Z"/>
                <w:sz w:val="20"/>
                <w:szCs w:val="20"/>
              </w:rPr>
            </w:pPr>
            <w:ins w:id="1245" w:author="Sachin Patange" w:date="2017-04-30T12:16:00Z">
              <w:r>
                <w:rPr>
                  <w:sz w:val="20"/>
                  <w:szCs w:val="20"/>
                </w:rPr>
                <w:t>Loan Account is NPA</w:t>
              </w:r>
            </w:ins>
          </w:p>
        </w:tc>
        <w:tc>
          <w:tcPr>
            <w:tcW w:w="3284" w:type="dxa"/>
          </w:tcPr>
          <w:p w14:paraId="4793B620" w14:textId="77777777" w:rsidR="005F54F9" w:rsidRDefault="005F54F9" w:rsidP="00001FBA">
            <w:pPr>
              <w:jc w:val="both"/>
              <w:rPr>
                <w:ins w:id="1246" w:author="Sachin Patange" w:date="2017-04-30T12:16:00Z"/>
                <w:sz w:val="20"/>
                <w:szCs w:val="20"/>
              </w:rPr>
            </w:pPr>
            <w:ins w:id="1247" w:author="Sachin Patange" w:date="2017-04-30T12:16:00Z">
              <w:r>
                <w:rPr>
                  <w:sz w:val="20"/>
                  <w:szCs w:val="20"/>
                </w:rPr>
                <w:t>Current State – 30038</w:t>
              </w:r>
            </w:ins>
          </w:p>
        </w:tc>
        <w:tc>
          <w:tcPr>
            <w:tcW w:w="2279" w:type="dxa"/>
          </w:tcPr>
          <w:p w14:paraId="08BED41A" w14:textId="77777777" w:rsidR="005F54F9" w:rsidRPr="009A2E46" w:rsidRDefault="005F54F9" w:rsidP="00001FBA">
            <w:pPr>
              <w:jc w:val="both"/>
              <w:rPr>
                <w:ins w:id="1248" w:author="Sachin Patange" w:date="2017-04-30T12:16:00Z"/>
                <w:sz w:val="20"/>
              </w:rPr>
            </w:pPr>
            <w:ins w:id="1249" w:author="Sachin Patange" w:date="2017-04-30T12:16:00Z">
              <w:r w:rsidRPr="009A2E46">
                <w:rPr>
                  <w:sz w:val="20"/>
                </w:rPr>
                <w:t>Current State – 300</w:t>
              </w:r>
              <w:r>
                <w:rPr>
                  <w:sz w:val="20"/>
                </w:rPr>
                <w:t>21</w:t>
              </w:r>
            </w:ins>
          </w:p>
          <w:p w14:paraId="1BDBA132" w14:textId="77777777" w:rsidR="005F54F9" w:rsidRPr="009A2E46" w:rsidRDefault="005F54F9" w:rsidP="00001FBA">
            <w:pPr>
              <w:jc w:val="both"/>
              <w:rPr>
                <w:ins w:id="1250" w:author="Sachin Patange" w:date="2017-04-30T12:16:00Z"/>
                <w:sz w:val="20"/>
              </w:rPr>
            </w:pPr>
            <w:ins w:id="1251" w:author="Sachin Patange" w:date="2017-04-30T12:16:00Z">
              <w:r w:rsidRPr="009A2E46">
                <w:rPr>
                  <w:sz w:val="20"/>
                </w:rPr>
                <w:t>Previous State – 300</w:t>
              </w:r>
              <w:r>
                <w:rPr>
                  <w:sz w:val="20"/>
                </w:rPr>
                <w:t>36</w:t>
              </w:r>
            </w:ins>
          </w:p>
        </w:tc>
      </w:tr>
      <w:tr w:rsidR="005F54F9" w:rsidRPr="00CD0E0D" w14:paraId="60DE6161" w14:textId="77777777" w:rsidTr="00001FBA">
        <w:trPr>
          <w:trHeight w:val="230"/>
          <w:ins w:id="1252" w:author="Sachin Patange" w:date="2017-04-30T12:16:00Z"/>
        </w:trPr>
        <w:tc>
          <w:tcPr>
            <w:tcW w:w="843" w:type="dxa"/>
          </w:tcPr>
          <w:p w14:paraId="15DE91F1" w14:textId="77777777" w:rsidR="005F54F9" w:rsidRDefault="005F54F9" w:rsidP="00001FBA">
            <w:pPr>
              <w:jc w:val="both"/>
              <w:rPr>
                <w:ins w:id="1253" w:author="Sachin Patange" w:date="2017-04-30T12:16:00Z"/>
                <w:sz w:val="20"/>
                <w:szCs w:val="20"/>
              </w:rPr>
            </w:pPr>
            <w:ins w:id="1254" w:author="Sachin Patange" w:date="2017-04-30T12:16:00Z">
              <w:r>
                <w:rPr>
                  <w:sz w:val="20"/>
                  <w:szCs w:val="20"/>
                </w:rPr>
                <w:t>7</w:t>
              </w:r>
            </w:ins>
          </w:p>
        </w:tc>
        <w:tc>
          <w:tcPr>
            <w:tcW w:w="2662" w:type="dxa"/>
          </w:tcPr>
          <w:p w14:paraId="169187C5" w14:textId="77777777" w:rsidR="005F54F9" w:rsidRDefault="005F54F9" w:rsidP="00001FBA">
            <w:pPr>
              <w:jc w:val="both"/>
              <w:rPr>
                <w:ins w:id="1255" w:author="Sachin Patange" w:date="2017-04-30T12:16:00Z"/>
                <w:sz w:val="20"/>
                <w:szCs w:val="20"/>
              </w:rPr>
            </w:pPr>
            <w:ins w:id="1256" w:author="Sachin Patange" w:date="2017-04-30T12:16:00Z">
              <w:r>
                <w:rPr>
                  <w:sz w:val="20"/>
                  <w:szCs w:val="20"/>
                </w:rPr>
                <w:t>Loan Account is Standard</w:t>
              </w:r>
            </w:ins>
          </w:p>
        </w:tc>
        <w:tc>
          <w:tcPr>
            <w:tcW w:w="3284" w:type="dxa"/>
          </w:tcPr>
          <w:p w14:paraId="68125366" w14:textId="77777777" w:rsidR="005F54F9" w:rsidRDefault="005F54F9" w:rsidP="00001FBA">
            <w:pPr>
              <w:jc w:val="both"/>
              <w:rPr>
                <w:ins w:id="1257" w:author="Sachin Patange" w:date="2017-04-30T12:16:00Z"/>
                <w:sz w:val="20"/>
                <w:szCs w:val="20"/>
              </w:rPr>
            </w:pPr>
            <w:ins w:id="1258" w:author="Sachin Patange" w:date="2017-04-30T12:16:00Z">
              <w:r>
                <w:rPr>
                  <w:sz w:val="20"/>
                  <w:szCs w:val="20"/>
                </w:rPr>
                <w:t>Current State – 30039</w:t>
              </w:r>
            </w:ins>
          </w:p>
        </w:tc>
        <w:tc>
          <w:tcPr>
            <w:tcW w:w="2279" w:type="dxa"/>
          </w:tcPr>
          <w:p w14:paraId="22167129" w14:textId="77777777" w:rsidR="005F54F9" w:rsidRPr="009A2E46" w:rsidRDefault="005F54F9" w:rsidP="00001FBA">
            <w:pPr>
              <w:jc w:val="both"/>
              <w:rPr>
                <w:ins w:id="1259" w:author="Sachin Patange" w:date="2017-04-30T12:16:00Z"/>
                <w:sz w:val="20"/>
              </w:rPr>
            </w:pPr>
            <w:ins w:id="1260" w:author="Sachin Patange" w:date="2017-04-30T12:16:00Z">
              <w:r w:rsidRPr="009A2E46">
                <w:rPr>
                  <w:sz w:val="20"/>
                </w:rPr>
                <w:t>Current State – 300</w:t>
              </w:r>
              <w:r>
                <w:rPr>
                  <w:sz w:val="20"/>
                </w:rPr>
                <w:t>13</w:t>
              </w:r>
            </w:ins>
          </w:p>
          <w:p w14:paraId="51FFE419" w14:textId="77777777" w:rsidR="005F54F9" w:rsidRPr="009A2E46" w:rsidRDefault="005F54F9" w:rsidP="00001FBA">
            <w:pPr>
              <w:jc w:val="both"/>
              <w:rPr>
                <w:ins w:id="1261" w:author="Sachin Patange" w:date="2017-04-30T12:16:00Z"/>
                <w:sz w:val="20"/>
              </w:rPr>
            </w:pPr>
            <w:ins w:id="1262" w:author="Sachin Patange" w:date="2017-04-30T12:16:00Z">
              <w:r w:rsidRPr="009A2E46">
                <w:rPr>
                  <w:sz w:val="20"/>
                </w:rPr>
                <w:t>Previous State – 300</w:t>
              </w:r>
              <w:r>
                <w:rPr>
                  <w:sz w:val="20"/>
                </w:rPr>
                <w:t>36</w:t>
              </w:r>
            </w:ins>
          </w:p>
        </w:tc>
      </w:tr>
      <w:tr w:rsidR="005F54F9" w:rsidRPr="00CD0E0D" w14:paraId="762BD381" w14:textId="77777777" w:rsidTr="00001FBA">
        <w:trPr>
          <w:trHeight w:val="230"/>
          <w:ins w:id="1263" w:author="Sachin Patange" w:date="2017-04-30T12:16:00Z"/>
        </w:trPr>
        <w:tc>
          <w:tcPr>
            <w:tcW w:w="843" w:type="dxa"/>
          </w:tcPr>
          <w:p w14:paraId="4E4ABF52" w14:textId="77777777" w:rsidR="005F54F9" w:rsidRDefault="005F54F9" w:rsidP="00001FBA">
            <w:pPr>
              <w:jc w:val="both"/>
              <w:rPr>
                <w:ins w:id="1264" w:author="Sachin Patange" w:date="2017-04-30T12:16:00Z"/>
                <w:sz w:val="20"/>
                <w:szCs w:val="20"/>
              </w:rPr>
            </w:pPr>
            <w:ins w:id="1265" w:author="Sachin Patange" w:date="2017-04-30T12:16:00Z">
              <w:r>
                <w:rPr>
                  <w:sz w:val="20"/>
                  <w:szCs w:val="20"/>
                </w:rPr>
                <w:t>8</w:t>
              </w:r>
            </w:ins>
          </w:p>
        </w:tc>
        <w:tc>
          <w:tcPr>
            <w:tcW w:w="2662" w:type="dxa"/>
          </w:tcPr>
          <w:p w14:paraId="249A9B03" w14:textId="77777777" w:rsidR="005F54F9" w:rsidRDefault="005F54F9" w:rsidP="00001FBA">
            <w:pPr>
              <w:jc w:val="both"/>
              <w:rPr>
                <w:ins w:id="1266" w:author="Sachin Patange" w:date="2017-04-30T12:16:00Z"/>
                <w:sz w:val="20"/>
                <w:szCs w:val="20"/>
              </w:rPr>
            </w:pPr>
            <w:ins w:id="1267" w:author="Sachin Patange" w:date="2017-04-30T12:16:00Z">
              <w:r>
                <w:rPr>
                  <w:sz w:val="20"/>
                  <w:szCs w:val="20"/>
                </w:rPr>
                <w:t>Loan Account is NPA</w:t>
              </w:r>
            </w:ins>
          </w:p>
        </w:tc>
        <w:tc>
          <w:tcPr>
            <w:tcW w:w="3284" w:type="dxa"/>
          </w:tcPr>
          <w:p w14:paraId="5A397CFB" w14:textId="77777777" w:rsidR="005F54F9" w:rsidRDefault="005F54F9" w:rsidP="00001FBA">
            <w:pPr>
              <w:jc w:val="both"/>
              <w:rPr>
                <w:ins w:id="1268" w:author="Sachin Patange" w:date="2017-04-30T12:16:00Z"/>
                <w:sz w:val="20"/>
                <w:szCs w:val="20"/>
              </w:rPr>
            </w:pPr>
            <w:ins w:id="1269" w:author="Sachin Patange" w:date="2017-04-30T12:16:00Z">
              <w:r>
                <w:rPr>
                  <w:sz w:val="20"/>
                  <w:szCs w:val="20"/>
                </w:rPr>
                <w:t>Current State – 30039</w:t>
              </w:r>
            </w:ins>
          </w:p>
        </w:tc>
        <w:tc>
          <w:tcPr>
            <w:tcW w:w="2279" w:type="dxa"/>
          </w:tcPr>
          <w:p w14:paraId="6A7CA08B" w14:textId="77777777" w:rsidR="005F54F9" w:rsidRPr="009A2E46" w:rsidRDefault="005F54F9" w:rsidP="00001FBA">
            <w:pPr>
              <w:jc w:val="both"/>
              <w:rPr>
                <w:ins w:id="1270" w:author="Sachin Patange" w:date="2017-04-30T12:16:00Z"/>
                <w:sz w:val="20"/>
              </w:rPr>
            </w:pPr>
            <w:ins w:id="1271" w:author="Sachin Patange" w:date="2017-04-30T12:16:00Z">
              <w:r w:rsidRPr="009A2E46">
                <w:rPr>
                  <w:sz w:val="20"/>
                </w:rPr>
                <w:t>Current State – 300</w:t>
              </w:r>
              <w:r>
                <w:rPr>
                  <w:sz w:val="20"/>
                </w:rPr>
                <w:t>21</w:t>
              </w:r>
            </w:ins>
          </w:p>
          <w:p w14:paraId="4A27DBE6" w14:textId="77777777" w:rsidR="005F54F9" w:rsidRPr="009A2E46" w:rsidRDefault="005F54F9" w:rsidP="00001FBA">
            <w:pPr>
              <w:jc w:val="both"/>
              <w:rPr>
                <w:ins w:id="1272" w:author="Sachin Patange" w:date="2017-04-30T12:16:00Z"/>
                <w:sz w:val="20"/>
              </w:rPr>
            </w:pPr>
            <w:ins w:id="1273" w:author="Sachin Patange" w:date="2017-04-30T12:16:00Z">
              <w:r w:rsidRPr="009A2E46">
                <w:rPr>
                  <w:sz w:val="20"/>
                </w:rPr>
                <w:t>Previous State – 300</w:t>
              </w:r>
              <w:r>
                <w:rPr>
                  <w:sz w:val="20"/>
                </w:rPr>
                <w:t>36</w:t>
              </w:r>
            </w:ins>
          </w:p>
        </w:tc>
      </w:tr>
    </w:tbl>
    <w:p w14:paraId="0A5DEA9C" w14:textId="2989B98D" w:rsidR="005F54F9" w:rsidRDefault="005F54F9" w:rsidP="005F54F9">
      <w:pPr>
        <w:rPr>
          <w:ins w:id="1274" w:author="Sachin Patange" w:date="2017-05-16T14:44:00Z"/>
        </w:rPr>
      </w:pPr>
    </w:p>
    <w:p w14:paraId="3C491B67" w14:textId="77777777" w:rsidR="00BF5B6E" w:rsidRDefault="00BF5B6E" w:rsidP="00BF5B6E">
      <w:pPr>
        <w:jc w:val="both"/>
        <w:rPr>
          <w:ins w:id="1275" w:author="Sachin Patange" w:date="2017-05-27T21:37:00Z"/>
        </w:rPr>
      </w:pPr>
      <w:ins w:id="1276" w:author="Sachin Patange" w:date="2017-05-27T21:37:00Z">
        <w:r>
          <w:t>Note:</w:t>
        </w:r>
      </w:ins>
    </w:p>
    <w:p w14:paraId="5BAD0C91" w14:textId="77777777" w:rsidR="00BF5B6E" w:rsidRDefault="00BF5B6E" w:rsidP="00BF5B6E">
      <w:pPr>
        <w:pStyle w:val="ListParagraph"/>
        <w:numPr>
          <w:ilvl w:val="0"/>
          <w:numId w:val="44"/>
        </w:numPr>
        <w:rPr>
          <w:ins w:id="1277" w:author="Sachin Patange" w:date="2017-05-27T21:37:00Z"/>
        </w:rPr>
      </w:pPr>
      <w:ins w:id="1278" w:author="Sachin Patange" w:date="2017-05-27T21:37:00Z">
        <w:r>
          <w:t>The above mentioned lapsed status codes are provided by the Service/Job which is executed at a predefined interval. Thus, marking a provisional CG as ‘Lapsed’ is a system controlled function.</w:t>
        </w:r>
      </w:ins>
    </w:p>
    <w:p w14:paraId="4E2AE9E7" w14:textId="77777777" w:rsidR="00BF5B6E" w:rsidRDefault="00BF5B6E">
      <w:pPr>
        <w:pStyle w:val="ListParagraph"/>
        <w:numPr>
          <w:ilvl w:val="0"/>
          <w:numId w:val="44"/>
        </w:numPr>
        <w:jc w:val="both"/>
        <w:rPr>
          <w:ins w:id="1279" w:author="Sachin Patange" w:date="2017-05-27T21:37:00Z"/>
        </w:rPr>
        <w:pPrChange w:id="1280" w:author="Sachin Patange" w:date="2017-05-27T21:37:00Z">
          <w:pPr/>
        </w:pPrChange>
      </w:pPr>
      <w:ins w:id="1281" w:author="Sachin Patange" w:date="2017-05-27T21:37:00Z">
        <w:r>
          <w:t>No further operations are allowed on Lapsed CG.</w:t>
        </w:r>
      </w:ins>
    </w:p>
    <w:p w14:paraId="0EDA617F" w14:textId="22666B31" w:rsidR="005F54F9" w:rsidRDefault="00BF5B6E">
      <w:pPr>
        <w:pStyle w:val="ListParagraph"/>
        <w:numPr>
          <w:ilvl w:val="0"/>
          <w:numId w:val="44"/>
        </w:numPr>
        <w:jc w:val="both"/>
        <w:rPr>
          <w:ins w:id="1282" w:author="Sachin Patange" w:date="2017-04-30T12:16:00Z"/>
        </w:rPr>
        <w:pPrChange w:id="1283" w:author="Sachin Patange" w:date="2017-05-27T21:37:00Z">
          <w:pPr/>
        </w:pPrChange>
      </w:pPr>
      <w:ins w:id="1284" w:author="Sachin Patange" w:date="2017-05-27T21:37:00Z">
        <w:r>
          <w:t>In case of marking the CG as NPA or Standard or Closed: – if Loan Account has been specified with NPA fields and Close fields together – then – CG status provided will be for Closed and not as NPA.</w:t>
        </w:r>
      </w:ins>
    </w:p>
    <w:p w14:paraId="011F17EF" w14:textId="79956DA0" w:rsidR="005B0E6B" w:rsidDel="005F54F9" w:rsidRDefault="005B0E6B" w:rsidP="005B0E6B">
      <w:pPr>
        <w:rPr>
          <w:del w:id="1285" w:author="Sachin Patange" w:date="2017-04-30T12:16:00Z"/>
        </w:rPr>
      </w:pPr>
      <w:del w:id="1286" w:author="Sachin Patange" w:date="2017-04-30T12:16:00Z">
        <w:r w:rsidDel="005F54F9">
          <w:delText>SURGE allows following operations for active guarantees:</w:delText>
        </w:r>
      </w:del>
    </w:p>
    <w:p w14:paraId="20E5E239" w14:textId="749B87EF" w:rsidR="005B0E6B" w:rsidDel="005F54F9" w:rsidRDefault="005B0E6B" w:rsidP="005B0E6B">
      <w:pPr>
        <w:pStyle w:val="ListParagraph"/>
        <w:numPr>
          <w:ilvl w:val="0"/>
          <w:numId w:val="6"/>
        </w:numPr>
        <w:rPr>
          <w:del w:id="1287" w:author="Sachin Patange" w:date="2017-04-30T12:16:00Z"/>
        </w:rPr>
      </w:pPr>
      <w:del w:id="1288" w:author="Sachin Patange" w:date="2017-04-30T12:16:00Z">
        <w:r w:rsidDel="005F54F9">
          <w:delText>Mark it as NPA (After Locking Period)</w:delText>
        </w:r>
      </w:del>
    </w:p>
    <w:p w14:paraId="2E24799A" w14:textId="55A03E64" w:rsidR="005B0E6B" w:rsidDel="005F54F9" w:rsidRDefault="005B0E6B" w:rsidP="005B0E6B">
      <w:pPr>
        <w:pStyle w:val="ListParagraph"/>
        <w:numPr>
          <w:ilvl w:val="0"/>
          <w:numId w:val="6"/>
        </w:numPr>
        <w:rPr>
          <w:del w:id="1289" w:author="Sachin Patange" w:date="2017-04-30T12:16:00Z"/>
        </w:rPr>
      </w:pPr>
      <w:del w:id="1290" w:author="Sachin Patange" w:date="2017-04-30T12:16:00Z">
        <w:r w:rsidDel="005F54F9">
          <w:delText>Borrower Repayment’s</w:delText>
        </w:r>
      </w:del>
    </w:p>
    <w:p w14:paraId="4859E691" w14:textId="7F86672E" w:rsidR="005B0E6B" w:rsidDel="005F54F9" w:rsidRDefault="005B0E6B" w:rsidP="005B0E6B">
      <w:pPr>
        <w:pStyle w:val="ListParagraph"/>
        <w:numPr>
          <w:ilvl w:val="0"/>
          <w:numId w:val="6"/>
        </w:numPr>
        <w:rPr>
          <w:del w:id="1291" w:author="Sachin Patange" w:date="2017-04-30T12:16:00Z"/>
        </w:rPr>
      </w:pPr>
      <w:del w:id="1292" w:author="Sachin Patange" w:date="2017-04-30T12:16:00Z">
        <w:r w:rsidDel="005F54F9">
          <w:delText>Un-Mark as NPA</w:delText>
        </w:r>
      </w:del>
    </w:p>
    <w:p w14:paraId="3BEF3429" w14:textId="62313C48" w:rsidR="005B0E6B" w:rsidDel="005F54F9" w:rsidRDefault="005B0E6B" w:rsidP="005B0E6B">
      <w:pPr>
        <w:pStyle w:val="ListParagraph"/>
        <w:numPr>
          <w:ilvl w:val="0"/>
          <w:numId w:val="6"/>
        </w:numPr>
        <w:rPr>
          <w:del w:id="1293" w:author="Sachin Patange" w:date="2017-04-30T12:16:00Z"/>
        </w:rPr>
      </w:pPr>
      <w:del w:id="1294" w:author="Sachin Patange" w:date="2017-04-30T12:16:00Z">
        <w:r w:rsidDel="005F54F9">
          <w:delText>Lodge Claim</w:delText>
        </w:r>
      </w:del>
    </w:p>
    <w:p w14:paraId="62B0E534" w14:textId="15E277A4" w:rsidR="005B0E6B" w:rsidDel="005F54F9" w:rsidRDefault="005B0E6B" w:rsidP="005B0E6B">
      <w:pPr>
        <w:pStyle w:val="ListParagraph"/>
        <w:numPr>
          <w:ilvl w:val="0"/>
          <w:numId w:val="6"/>
        </w:numPr>
        <w:rPr>
          <w:del w:id="1295" w:author="Sachin Patange" w:date="2017-04-30T12:16:00Z"/>
        </w:rPr>
      </w:pPr>
      <w:del w:id="1296" w:author="Sachin Patange" w:date="2017-04-30T12:16:00Z">
        <w:r w:rsidDel="005F54F9">
          <w:delText>Queries for Claims &amp; Resolution</w:delText>
        </w:r>
      </w:del>
    </w:p>
    <w:p w14:paraId="3755F3B4" w14:textId="2C148E1E" w:rsidR="005B0E6B" w:rsidDel="005F54F9" w:rsidRDefault="005B0E6B" w:rsidP="005B0E6B">
      <w:pPr>
        <w:pStyle w:val="ListParagraph"/>
        <w:numPr>
          <w:ilvl w:val="0"/>
          <w:numId w:val="6"/>
        </w:numPr>
        <w:rPr>
          <w:del w:id="1297" w:author="Sachin Patange" w:date="2017-04-30T12:16:00Z"/>
        </w:rPr>
      </w:pPr>
      <w:del w:id="1298" w:author="Sachin Patange" w:date="2017-04-30T12:16:00Z">
        <w:r w:rsidDel="005F54F9">
          <w:delText>Claims Reject/Approve</w:delText>
        </w:r>
      </w:del>
    </w:p>
    <w:p w14:paraId="777304DF" w14:textId="3EAD9843" w:rsidR="005B0E6B" w:rsidDel="005F54F9" w:rsidRDefault="005B0E6B" w:rsidP="005B0E6B">
      <w:pPr>
        <w:pStyle w:val="ListParagraph"/>
        <w:numPr>
          <w:ilvl w:val="0"/>
          <w:numId w:val="6"/>
        </w:numPr>
        <w:rPr>
          <w:del w:id="1299" w:author="Sachin Patange" w:date="2017-04-30T12:16:00Z"/>
        </w:rPr>
      </w:pPr>
      <w:del w:id="1300" w:author="Sachin Patange" w:date="2017-04-30T12:16:00Z">
        <w:r w:rsidDel="005F54F9">
          <w:delText>Auto Approval of Claims (This is a configurable parameter. For example if this parameter has value INR 10,000/- then for the claims less than or equal to INR 10,000/- will be settled automatically)</w:delText>
        </w:r>
      </w:del>
    </w:p>
    <w:p w14:paraId="128EDFF7" w14:textId="37AEB7E7" w:rsidR="005B0E6B" w:rsidDel="005F54F9" w:rsidRDefault="005B0E6B" w:rsidP="005B0E6B">
      <w:pPr>
        <w:pStyle w:val="ListParagraph"/>
        <w:numPr>
          <w:ilvl w:val="0"/>
          <w:numId w:val="6"/>
        </w:numPr>
        <w:rPr>
          <w:del w:id="1301" w:author="Sachin Patange" w:date="2017-04-30T12:16:00Z"/>
        </w:rPr>
      </w:pPr>
      <w:del w:id="1302" w:author="Sachin Patange" w:date="2017-04-30T12:16:00Z">
        <w:r w:rsidDel="005F54F9">
          <w:delText>Claim Settlement (1</w:delText>
        </w:r>
        <w:r w:rsidRPr="00E24583" w:rsidDel="005F54F9">
          <w:rPr>
            <w:vertAlign w:val="superscript"/>
          </w:rPr>
          <w:delText>st</w:delText>
        </w:r>
        <w:r w:rsidDel="005F54F9">
          <w:delText xml:space="preserve"> and Final)</w:delText>
        </w:r>
      </w:del>
    </w:p>
    <w:p w14:paraId="0E32D170" w14:textId="44D1F47B" w:rsidR="005B0E6B" w:rsidDel="005F54F9" w:rsidRDefault="005B0E6B" w:rsidP="005B0E6B">
      <w:pPr>
        <w:pStyle w:val="ListParagraph"/>
        <w:numPr>
          <w:ilvl w:val="0"/>
          <w:numId w:val="6"/>
        </w:numPr>
        <w:rPr>
          <w:del w:id="1303" w:author="Sachin Patange" w:date="2017-04-30T12:16:00Z"/>
        </w:rPr>
      </w:pPr>
      <w:del w:id="1304" w:author="Sachin Patange" w:date="2017-04-30T12:16:00Z">
        <w:r w:rsidDel="005F54F9">
          <w:delText>Post Claim Recoveries</w:delText>
        </w:r>
      </w:del>
    </w:p>
    <w:p w14:paraId="4E996CD6" w14:textId="459CEB2D" w:rsidR="005B0E6B" w:rsidDel="005F54F9" w:rsidRDefault="005B0E6B" w:rsidP="005B0E6B">
      <w:pPr>
        <w:pStyle w:val="ListParagraph"/>
        <w:numPr>
          <w:ilvl w:val="0"/>
          <w:numId w:val="6"/>
        </w:numPr>
        <w:rPr>
          <w:del w:id="1305" w:author="Sachin Patange" w:date="2017-04-30T12:16:00Z"/>
        </w:rPr>
      </w:pPr>
      <w:del w:id="1306" w:author="Sachin Patange" w:date="2017-04-30T12:16:00Z">
        <w:r w:rsidDel="005F54F9">
          <w:delText>Closures</w:delText>
        </w:r>
      </w:del>
    </w:p>
    <w:p w14:paraId="6EF11B97" w14:textId="2FF6E4AE" w:rsidR="005B0E6B" w:rsidDel="005F54F9" w:rsidRDefault="005B0E6B" w:rsidP="005B0E6B">
      <w:pPr>
        <w:pStyle w:val="ListParagraph"/>
        <w:numPr>
          <w:ilvl w:val="0"/>
          <w:numId w:val="6"/>
        </w:numPr>
        <w:rPr>
          <w:del w:id="1307" w:author="Sachin Patange" w:date="2017-04-30T12:16:00Z"/>
        </w:rPr>
      </w:pPr>
      <w:del w:id="1308" w:author="Sachin Patange" w:date="2017-04-30T12:16:00Z">
        <w:r w:rsidDel="005F54F9">
          <w:delText>Revoke (by NCGTC user)</w:delText>
        </w:r>
      </w:del>
    </w:p>
    <w:p w14:paraId="32BC657E" w14:textId="2DAFBE0E" w:rsidR="005B0E6B" w:rsidDel="005F54F9" w:rsidRDefault="005B0E6B" w:rsidP="005B0E6B">
      <w:pPr>
        <w:pStyle w:val="ListParagraph"/>
        <w:numPr>
          <w:ilvl w:val="0"/>
          <w:numId w:val="6"/>
        </w:numPr>
        <w:rPr>
          <w:del w:id="1309" w:author="Sachin Patange" w:date="2017-04-30T12:16:00Z"/>
        </w:rPr>
      </w:pPr>
      <w:del w:id="1310" w:author="Sachin Patange" w:date="2017-04-30T12:16:00Z">
        <w:r w:rsidDel="005F54F9">
          <w:delText>Lapse</w:delText>
        </w:r>
      </w:del>
    </w:p>
    <w:p w14:paraId="008E7383" w14:textId="050C2D75" w:rsidR="005B0E6B" w:rsidDel="005F54F9" w:rsidRDefault="005B0E6B" w:rsidP="005B0E6B">
      <w:pPr>
        <w:rPr>
          <w:del w:id="1311" w:author="Sachin Patange" w:date="2017-04-30T12:16:00Z"/>
        </w:rPr>
      </w:pPr>
      <w:del w:id="1312" w:author="Sachin Patange" w:date="2017-04-30T12:16:00Z">
        <w:r w:rsidDel="005F54F9">
          <w:rPr>
            <w:noProof/>
          </w:rPr>
          <mc:AlternateContent>
            <mc:Choice Requires="wps">
              <w:drawing>
                <wp:inline distT="0" distB="0" distL="0" distR="0" wp14:anchorId="3CADD701" wp14:editId="741E0B9D">
                  <wp:extent cx="5908040" cy="1504950"/>
                  <wp:effectExtent l="0" t="0" r="16510" b="19050"/>
                  <wp:docPr id="37" name="Rectangle 37"/>
                  <wp:cNvGraphicFramePr/>
                  <a:graphic xmlns:a="http://schemas.openxmlformats.org/drawingml/2006/main">
                    <a:graphicData uri="http://schemas.microsoft.com/office/word/2010/wordprocessingShape">
                      <wps:wsp>
                        <wps:cNvSpPr/>
                        <wps:spPr>
                          <a:xfrm>
                            <a:off x="0" y="0"/>
                            <a:ext cx="5908040"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2E2171" w14:textId="77777777" w:rsidR="004E3325" w:rsidRPr="00D451B1" w:rsidRDefault="004E3325" w:rsidP="005B0E6B">
                              <w:pPr>
                                <w:jc w:val="both"/>
                                <w:rPr>
                                  <w:rFonts w:asciiTheme="majorHAnsi" w:hAnsiTheme="majorHAnsi"/>
                                  <w:b/>
                                </w:rPr>
                              </w:pPr>
                              <w:r>
                                <w:rPr>
                                  <w:rFonts w:asciiTheme="majorHAnsi" w:hAnsiTheme="majorHAnsi"/>
                                  <w:b/>
                                </w:rPr>
                                <w:t>Guarantee Start Date and Validity:</w:t>
                              </w:r>
                            </w:p>
                            <w:p w14:paraId="47C5AF1D" w14:textId="77777777" w:rsidR="004E3325" w:rsidRDefault="004E3325" w:rsidP="005B0E6B">
                              <w:pPr>
                                <w:pStyle w:val="ListParagraph"/>
                                <w:numPr>
                                  <w:ilvl w:val="0"/>
                                  <w:numId w:val="21"/>
                                </w:numPr>
                                <w:jc w:val="both"/>
                                <w:rPr>
                                  <w:rFonts w:asciiTheme="majorHAnsi" w:hAnsiTheme="majorHAnsi"/>
                                </w:rPr>
                              </w:pPr>
                              <w:r w:rsidRPr="000D5221">
                                <w:rPr>
                                  <w:rFonts w:asciiTheme="majorHAnsi" w:hAnsiTheme="majorHAnsi"/>
                                </w:rPr>
                                <w:t xml:space="preserve">The guarantees are issued and put ‘In Force’ from the start date of </w:t>
                              </w:r>
                              <w:r>
                                <w:rPr>
                                  <w:rFonts w:asciiTheme="majorHAnsi" w:hAnsiTheme="majorHAnsi"/>
                                </w:rPr>
                                <w:t>the Financial Year i.e. 1</w:t>
                              </w:r>
                              <w:r w:rsidRPr="00E36E29">
                                <w:rPr>
                                  <w:rFonts w:asciiTheme="majorHAnsi" w:hAnsiTheme="majorHAnsi"/>
                                  <w:vertAlign w:val="superscript"/>
                                </w:rPr>
                                <w:t>st</w:t>
                              </w:r>
                              <w:r>
                                <w:rPr>
                                  <w:rFonts w:asciiTheme="majorHAnsi" w:hAnsiTheme="majorHAnsi"/>
                                </w:rPr>
                                <w:t xml:space="preserve"> of April.</w:t>
                              </w:r>
                            </w:p>
                            <w:p w14:paraId="05DBB4D2" w14:textId="77777777" w:rsidR="004E3325" w:rsidRDefault="004E3325" w:rsidP="005B0E6B">
                              <w:pPr>
                                <w:pStyle w:val="ListParagraph"/>
                                <w:numPr>
                                  <w:ilvl w:val="0"/>
                                  <w:numId w:val="21"/>
                                </w:numPr>
                                <w:jc w:val="both"/>
                                <w:rPr>
                                  <w:rFonts w:asciiTheme="majorHAnsi" w:hAnsiTheme="majorHAnsi"/>
                                </w:rPr>
                              </w:pPr>
                              <w:r>
                                <w:rPr>
                                  <w:rFonts w:asciiTheme="majorHAnsi" w:hAnsiTheme="majorHAnsi"/>
                                </w:rPr>
                                <w:t>These guarantees are valid till end of Financial Year. i.e. if the guarantee has been continued in FY 2015, then validity is till 31</w:t>
                              </w:r>
                              <w:r w:rsidRPr="000D5221">
                                <w:rPr>
                                  <w:rFonts w:asciiTheme="majorHAnsi" w:hAnsiTheme="majorHAnsi"/>
                                  <w:vertAlign w:val="superscript"/>
                                </w:rPr>
                                <w:t>st</w:t>
                              </w:r>
                              <w:r>
                                <w:rPr>
                                  <w:rFonts w:asciiTheme="majorHAnsi" w:hAnsiTheme="majorHAnsi"/>
                                </w:rPr>
                                <w:t xml:space="preserve"> March 2015.</w:t>
                              </w:r>
                            </w:p>
                            <w:p w14:paraId="58B48220" w14:textId="77777777" w:rsidR="004E3325" w:rsidRPr="00E36E29" w:rsidRDefault="004E3325" w:rsidP="005B0E6B">
                              <w:pPr>
                                <w:pStyle w:val="ListParagraph"/>
                                <w:numPr>
                                  <w:ilvl w:val="0"/>
                                  <w:numId w:val="21"/>
                                </w:numPr>
                                <w:jc w:val="both"/>
                                <w:rPr>
                                  <w:rFonts w:asciiTheme="majorHAnsi" w:hAnsiTheme="majorHAnsi"/>
                                </w:rPr>
                              </w:pPr>
                              <w:r w:rsidRPr="00E36E29">
                                <w:rPr>
                                  <w:rFonts w:asciiTheme="majorHAnsi" w:hAnsiTheme="majorHAnsi"/>
                                </w:rPr>
                                <w:t>It is expected that the MLI to keep the guarantee cover in active state needs to apply for quotes during the CG continuity period of next FY April month and pay the applicable CG Charges.</w:t>
                              </w:r>
                            </w:p>
                            <w:p w14:paraId="1FF0FB6A" w14:textId="77777777" w:rsidR="004E3325" w:rsidRDefault="004E3325" w:rsidP="005B0E6B">
                              <w:pPr>
                                <w:jc w:val="both"/>
                                <w:rPr>
                                  <w:rFonts w:asciiTheme="majorHAnsi" w:hAnsiTheme="majorHAnsi"/>
                                </w:rPr>
                              </w:pPr>
                            </w:p>
                            <w:p w14:paraId="7AE9D9A9" w14:textId="77777777" w:rsidR="004E3325" w:rsidRPr="00D451B1"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ADD701" id="Rectangle 37" o:spid="_x0000_s1107" style="width:465.2pt;height:1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" fillcolor="white [3201]" strokecolor="#70ad47 [3209]" strokeweight="1pt">
                  <v:textbox>
                    <w:txbxContent>
                      <w:p w14:paraId="1F2E2171" w14:textId="77777777" w:rsidR="004E3325" w:rsidRPr="00D451B1" w:rsidRDefault="004E3325" w:rsidP="005B0E6B">
                        <w:pPr>
                          <w:jc w:val="both"/>
                          <w:rPr>
                            <w:rFonts w:asciiTheme="majorHAnsi" w:hAnsiTheme="majorHAnsi"/>
                            <w:b/>
                          </w:rPr>
                        </w:pPr>
                        <w:r>
                          <w:rPr>
                            <w:rFonts w:asciiTheme="majorHAnsi" w:hAnsiTheme="majorHAnsi"/>
                            <w:b/>
                          </w:rPr>
                          <w:t>Guarantee Start Date and Validity:</w:t>
                        </w:r>
                      </w:p>
                      <w:p w14:paraId="47C5AF1D" w14:textId="77777777" w:rsidR="004E3325" w:rsidRDefault="004E3325" w:rsidP="005B0E6B">
                        <w:pPr>
                          <w:pStyle w:val="ListParagraph"/>
                          <w:numPr>
                            <w:ilvl w:val="0"/>
                            <w:numId w:val="21"/>
                          </w:numPr>
                          <w:jc w:val="both"/>
                          <w:rPr>
                            <w:rFonts w:asciiTheme="majorHAnsi" w:hAnsiTheme="majorHAnsi"/>
                          </w:rPr>
                        </w:pPr>
                        <w:r w:rsidRPr="000D5221">
                          <w:rPr>
                            <w:rFonts w:asciiTheme="majorHAnsi" w:hAnsiTheme="majorHAnsi"/>
                          </w:rPr>
                          <w:t xml:space="preserve">The guarantees are issued and put ‘In Force’ from the start date of </w:t>
                        </w:r>
                        <w:r>
                          <w:rPr>
                            <w:rFonts w:asciiTheme="majorHAnsi" w:hAnsiTheme="majorHAnsi"/>
                          </w:rPr>
                          <w:t>the Financial Year i.e. 1</w:t>
                        </w:r>
                        <w:r w:rsidRPr="00E36E29">
                          <w:rPr>
                            <w:rFonts w:asciiTheme="majorHAnsi" w:hAnsiTheme="majorHAnsi"/>
                            <w:vertAlign w:val="superscript"/>
                          </w:rPr>
                          <w:t>st</w:t>
                        </w:r>
                        <w:r>
                          <w:rPr>
                            <w:rFonts w:asciiTheme="majorHAnsi" w:hAnsiTheme="majorHAnsi"/>
                          </w:rPr>
                          <w:t xml:space="preserve"> of April.</w:t>
                        </w:r>
                      </w:p>
                      <w:p w14:paraId="05DBB4D2" w14:textId="77777777" w:rsidR="004E3325" w:rsidRDefault="004E3325" w:rsidP="005B0E6B">
                        <w:pPr>
                          <w:pStyle w:val="ListParagraph"/>
                          <w:numPr>
                            <w:ilvl w:val="0"/>
                            <w:numId w:val="21"/>
                          </w:numPr>
                          <w:jc w:val="both"/>
                          <w:rPr>
                            <w:rFonts w:asciiTheme="majorHAnsi" w:hAnsiTheme="majorHAnsi"/>
                          </w:rPr>
                        </w:pPr>
                        <w:r>
                          <w:rPr>
                            <w:rFonts w:asciiTheme="majorHAnsi" w:hAnsiTheme="majorHAnsi"/>
                          </w:rPr>
                          <w:t>These guarantees are valid till end of Financial Year. i.e. if the guarantee has been continued in FY 2015, then validity is till 31</w:t>
                        </w:r>
                        <w:r w:rsidRPr="000D5221">
                          <w:rPr>
                            <w:rFonts w:asciiTheme="majorHAnsi" w:hAnsiTheme="majorHAnsi"/>
                            <w:vertAlign w:val="superscript"/>
                          </w:rPr>
                          <w:t>st</w:t>
                        </w:r>
                        <w:r>
                          <w:rPr>
                            <w:rFonts w:asciiTheme="majorHAnsi" w:hAnsiTheme="majorHAnsi"/>
                          </w:rPr>
                          <w:t xml:space="preserve"> March 2015.</w:t>
                        </w:r>
                      </w:p>
                      <w:p w14:paraId="58B48220" w14:textId="77777777" w:rsidR="004E3325" w:rsidRPr="00E36E29" w:rsidRDefault="004E3325" w:rsidP="005B0E6B">
                        <w:pPr>
                          <w:pStyle w:val="ListParagraph"/>
                          <w:numPr>
                            <w:ilvl w:val="0"/>
                            <w:numId w:val="21"/>
                          </w:numPr>
                          <w:jc w:val="both"/>
                          <w:rPr>
                            <w:rFonts w:asciiTheme="majorHAnsi" w:hAnsiTheme="majorHAnsi"/>
                          </w:rPr>
                        </w:pPr>
                        <w:r w:rsidRPr="00E36E29">
                          <w:rPr>
                            <w:rFonts w:asciiTheme="majorHAnsi" w:hAnsiTheme="majorHAnsi"/>
                          </w:rPr>
                          <w:t>It is expected that the MLI to keep the guarantee cover in active state needs to apply for quotes during the CG continuity period of next FY April month and pay the applicable CG Charges.</w:t>
                        </w:r>
                      </w:p>
                      <w:p w14:paraId="1FF0FB6A" w14:textId="77777777" w:rsidR="004E3325" w:rsidRDefault="004E3325" w:rsidP="005B0E6B">
                        <w:pPr>
                          <w:jc w:val="both"/>
                          <w:rPr>
                            <w:rFonts w:asciiTheme="majorHAnsi" w:hAnsiTheme="majorHAnsi"/>
                          </w:rPr>
                        </w:pPr>
                      </w:p>
                      <w:p w14:paraId="7AE9D9A9" w14:textId="77777777" w:rsidR="004E3325" w:rsidRPr="00D451B1" w:rsidRDefault="004E3325" w:rsidP="005B0E6B">
                        <w:pPr>
                          <w:jc w:val="both"/>
                          <w:rPr>
                            <w:rFonts w:asciiTheme="majorHAnsi" w:hAnsiTheme="majorHAnsi"/>
                          </w:rPr>
                        </w:pPr>
                      </w:p>
                    </w:txbxContent>
                  </v:textbox>
                  <w10:anchorlock/>
                </v:rect>
              </w:pict>
            </mc:Fallback>
          </mc:AlternateContent>
        </w:r>
      </w:del>
    </w:p>
    <w:p w14:paraId="73F208CE" w14:textId="3306F157" w:rsidR="005B0E6B" w:rsidDel="005F54F9" w:rsidRDefault="005B0E6B" w:rsidP="005B0E6B">
      <w:pPr>
        <w:pStyle w:val="ListParagraph"/>
        <w:rPr>
          <w:del w:id="1313" w:author="Sachin Patange" w:date="2017-04-30T12:16:00Z"/>
        </w:rPr>
      </w:pPr>
    </w:p>
    <w:p w14:paraId="2748CB16" w14:textId="2C65674E" w:rsidR="005B0E6B" w:rsidDel="005F54F9" w:rsidRDefault="005B0E6B" w:rsidP="005B0E6B">
      <w:pPr>
        <w:pStyle w:val="ListParagraph"/>
        <w:rPr>
          <w:del w:id="1314" w:author="Sachin Patange" w:date="2017-04-30T12:16:00Z"/>
        </w:rPr>
      </w:pPr>
    </w:p>
    <w:p w14:paraId="2EA3E0F0" w14:textId="4938E6DD" w:rsidR="005B0E6B" w:rsidDel="005F54F9"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del w:id="1315" w:author="Sachin Patange" w:date="2017-04-30T12:16:00Z"/>
          <w:rFonts w:ascii="Trebuchet MS" w:hAnsi="Trebuchet MS"/>
          <w:b/>
          <w:bCs/>
          <w:color w:val="000000" w:themeColor="text1"/>
          <w:szCs w:val="22"/>
        </w:rPr>
      </w:pPr>
      <w:bookmarkStart w:id="1316" w:name="_Toc473636753"/>
      <w:bookmarkStart w:id="1317" w:name="_Toc481318008"/>
      <w:bookmarkStart w:id="1318" w:name="_Toc483685441"/>
      <w:bookmarkStart w:id="1319" w:name="_Toc483691544"/>
      <w:bookmarkStart w:id="1320" w:name="_Toc483691743"/>
      <w:del w:id="1321" w:author="Sachin Patange" w:date="2017-04-30T12:16:00Z">
        <w:r w:rsidDel="005F54F9">
          <w:rPr>
            <w:rFonts w:ascii="Trebuchet MS" w:hAnsi="Trebuchet MS"/>
            <w:b/>
            <w:bCs/>
            <w:color w:val="000000" w:themeColor="text1"/>
            <w:szCs w:val="22"/>
          </w:rPr>
          <w:delText>Non Payment of CG Fees/Taxes/Penalty in Stipulated Time</w:delText>
        </w:r>
        <w:bookmarkEnd w:id="1316"/>
        <w:bookmarkEnd w:id="1317"/>
        <w:bookmarkEnd w:id="1318"/>
        <w:bookmarkEnd w:id="1319"/>
        <w:bookmarkEnd w:id="1320"/>
        <w:r w:rsidDel="005F54F9">
          <w:rPr>
            <w:rFonts w:ascii="Trebuchet MS" w:hAnsi="Trebuchet MS"/>
            <w:b/>
            <w:bCs/>
            <w:color w:val="000000" w:themeColor="text1"/>
            <w:szCs w:val="22"/>
          </w:rPr>
          <w:delText xml:space="preserve"> </w:delText>
        </w:r>
      </w:del>
    </w:p>
    <w:p w14:paraId="5FF917C6" w14:textId="3A1328C9" w:rsidR="005B0E6B" w:rsidDel="005F54F9" w:rsidRDefault="005B0E6B" w:rsidP="005B0E6B">
      <w:pPr>
        <w:rPr>
          <w:del w:id="1322" w:author="Sachin Patange" w:date="2017-04-30T12:16:00Z"/>
        </w:rPr>
      </w:pPr>
      <w:del w:id="1323" w:author="Sachin Patange" w:date="2017-04-30T12:16:00Z">
        <w:r w:rsidDel="005F54F9">
          <w:delText>Non-payment of CG Fees in stipulated time makes the guarantee as Lapsed, and the Guarantee Status is updated as ‘Lapsed’.</w:delText>
        </w:r>
      </w:del>
    </w:p>
    <w:p w14:paraId="7211F6CB" w14:textId="6F32404E" w:rsidR="005B0E6B" w:rsidDel="005F54F9" w:rsidRDefault="005B0E6B" w:rsidP="005B0E6B">
      <w:pPr>
        <w:rPr>
          <w:del w:id="1324" w:author="Sachin Patange" w:date="2017-04-30T12:16:00Z"/>
        </w:rPr>
      </w:pPr>
      <w:del w:id="1325" w:author="Sachin Patange" w:date="2017-04-30T12:16:00Z">
        <w:r w:rsidDel="005F54F9">
          <w:rPr>
            <w:noProof/>
          </w:rPr>
          <mc:AlternateContent>
            <mc:Choice Requires="wps">
              <w:drawing>
                <wp:inline distT="0" distB="0" distL="0" distR="0" wp14:anchorId="3FB08676" wp14:editId="72234397">
                  <wp:extent cx="5756910" cy="3390900"/>
                  <wp:effectExtent l="0" t="0" r="0" b="0"/>
                  <wp:docPr id="103" name="Rectangle 103"/>
                  <wp:cNvGraphicFramePr/>
                  <a:graphic xmlns:a="http://schemas.openxmlformats.org/drawingml/2006/main">
                    <a:graphicData uri="http://schemas.microsoft.com/office/word/2010/wordprocessingShape">
                      <wps:wsp>
                        <wps:cNvSpPr/>
                        <wps:spPr>
                          <a:xfrm>
                            <a:off x="0" y="0"/>
                            <a:ext cx="5756910" cy="339090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78502586" w14:textId="77777777" w:rsidR="004E3325" w:rsidRPr="004B3DDA" w:rsidRDefault="004E3325" w:rsidP="005B0E6B">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004E3325" w:rsidRPr="006D0A46" w14:paraId="46E769ED" w14:textId="77777777" w:rsidTr="003D1616">
                                <w:tc>
                                  <w:tcPr>
                                    <w:tcW w:w="2160" w:type="dxa"/>
                                  </w:tcPr>
                                  <w:p w14:paraId="35BC6CB5" w14:textId="77777777" w:rsidR="004E3325" w:rsidRPr="006D0A46" w:rsidRDefault="004E3325" w:rsidP="00263B9D">
                                    <w:pPr>
                                      <w:rPr>
                                        <w:b/>
                                        <w:sz w:val="20"/>
                                      </w:rPr>
                                    </w:pPr>
                                    <w:r w:rsidRPr="006D0A46">
                                      <w:rPr>
                                        <w:b/>
                                        <w:sz w:val="20"/>
                                      </w:rPr>
                                      <w:t>CG Status Field Value</w:t>
                                    </w:r>
                                  </w:p>
                                </w:tc>
                                <w:tc>
                                  <w:tcPr>
                                    <w:tcW w:w="6295" w:type="dxa"/>
                                  </w:tcPr>
                                  <w:p w14:paraId="18A32C4E" w14:textId="77777777" w:rsidR="004E3325" w:rsidRPr="006D0A46" w:rsidRDefault="004E3325" w:rsidP="00263B9D">
                                    <w:pPr>
                                      <w:rPr>
                                        <w:b/>
                                        <w:sz w:val="20"/>
                                      </w:rPr>
                                    </w:pPr>
                                    <w:r w:rsidRPr="006D0A46">
                                      <w:rPr>
                                        <w:b/>
                                        <w:sz w:val="20"/>
                                      </w:rPr>
                                      <w:t xml:space="preserve">Condition </w:t>
                                    </w:r>
                                  </w:p>
                                </w:tc>
                              </w:tr>
                              <w:tr w:rsidR="004E3325" w:rsidRPr="006D0A46" w14:paraId="0B91BF3E" w14:textId="77777777" w:rsidTr="003D1616">
                                <w:tc>
                                  <w:tcPr>
                                    <w:tcW w:w="2160" w:type="dxa"/>
                                  </w:tcPr>
                                  <w:p w14:paraId="36D78EC7" w14:textId="77777777" w:rsidR="004E3325" w:rsidRPr="006D0A46" w:rsidRDefault="004E3325" w:rsidP="00263B9D">
                                    <w:pPr>
                                      <w:rPr>
                                        <w:sz w:val="20"/>
                                      </w:rPr>
                                    </w:pPr>
                                    <w:r w:rsidRPr="006D0A46">
                                      <w:rPr>
                                        <w:sz w:val="20"/>
                                      </w:rPr>
                                      <w:t>Lapsed</w:t>
                                    </w:r>
                                  </w:p>
                                </w:tc>
                                <w:tc>
                                  <w:tcPr>
                                    <w:tcW w:w="6295" w:type="dxa"/>
                                  </w:tcPr>
                                  <w:p w14:paraId="068D2E6E" w14:textId="77777777" w:rsidR="004E3325" w:rsidRPr="006D0A46" w:rsidRDefault="004E3325" w:rsidP="00263B9D">
                                    <w:pPr>
                                      <w:rPr>
                                        <w:sz w:val="20"/>
                                      </w:rPr>
                                    </w:pPr>
                                    <w:r w:rsidRPr="006D0A46">
                                      <w:rPr>
                                        <w:sz w:val="20"/>
                                      </w:rPr>
                                      <w:t>MLI does not make payment of CG Fees in stipulated time AND Previous Status Value of CG is ‘In Force’.</w:t>
                                    </w:r>
                                  </w:p>
                                  <w:p w14:paraId="713AE609" w14:textId="77777777" w:rsidR="004E3325" w:rsidRPr="006D0A46" w:rsidRDefault="004E3325" w:rsidP="00263B9D">
                                    <w:pPr>
                                      <w:rPr>
                                        <w:sz w:val="20"/>
                                      </w:rPr>
                                    </w:pPr>
                                    <w:r w:rsidRPr="006D0A46">
                                      <w:rPr>
                                        <w:sz w:val="20"/>
                                      </w:rPr>
                                      <w:t>OR</w:t>
                                    </w:r>
                                  </w:p>
                                  <w:p w14:paraId="7B97CA52" w14:textId="77777777" w:rsidR="004E3325" w:rsidRPr="006D0A46" w:rsidRDefault="004E3325" w:rsidP="00C37849">
                                    <w:pPr>
                                      <w:rPr>
                                        <w:sz w:val="20"/>
                                      </w:rPr>
                                    </w:pPr>
                                    <w:r w:rsidRPr="006D0A46">
                                      <w:rPr>
                                        <w:sz w:val="20"/>
                                      </w:rPr>
                                      <w:t xml:space="preserve">No MLI Loan Account Information is received from MLI in a given quarter AND Previous Status Value of CG is ‘Lapsed’. </w:t>
                                    </w:r>
                                  </w:p>
                                  <w:p w14:paraId="0939B117" w14:textId="77777777" w:rsidR="004E3325" w:rsidRDefault="004E3325" w:rsidP="00C37849">
                                    <w:pPr>
                                      <w:rPr>
                                        <w:sz w:val="20"/>
                                      </w:rPr>
                                    </w:pPr>
                                    <w:r>
                                      <w:rPr>
                                        <w:sz w:val="20"/>
                                      </w:rPr>
                                      <w:t>OR</w:t>
                                    </w:r>
                                  </w:p>
                                  <w:p w14:paraId="054B783B" w14:textId="77777777" w:rsidR="004E3325" w:rsidRPr="006D0A46" w:rsidRDefault="004E3325" w:rsidP="006D0A46">
                                    <w:pPr>
                                      <w:rPr>
                                        <w:sz w:val="20"/>
                                      </w:rPr>
                                    </w:pPr>
                                    <w:r w:rsidRPr="006D0A46">
                                      <w:rPr>
                                        <w:sz w:val="20"/>
                                      </w:rPr>
                                      <w:t>MLI does not make payment of CG Fees in stipulated time AND Previous Status Value of CG is ‘</w:t>
                                    </w:r>
                                    <w:r>
                                      <w:rPr>
                                        <w:sz w:val="20"/>
                                      </w:rPr>
                                      <w:t>Lapsed</w:t>
                                    </w:r>
                                    <w:r w:rsidRPr="006D0A46">
                                      <w:rPr>
                                        <w:sz w:val="20"/>
                                      </w:rPr>
                                      <w:t>’.</w:t>
                                    </w:r>
                                  </w:p>
                                  <w:p w14:paraId="3B501DBD" w14:textId="77777777" w:rsidR="004E3325" w:rsidRPr="006D0A46" w:rsidRDefault="004E3325" w:rsidP="00C37849">
                                    <w:pPr>
                                      <w:rPr>
                                        <w:sz w:val="20"/>
                                      </w:rPr>
                                    </w:pPr>
                                  </w:p>
                                </w:tc>
                              </w:tr>
                              <w:tr w:rsidR="004E3325" w:rsidRPr="006D0A46" w14:paraId="68F5C6D3" w14:textId="77777777" w:rsidTr="003D1616">
                                <w:tc>
                                  <w:tcPr>
                                    <w:tcW w:w="2160" w:type="dxa"/>
                                  </w:tcPr>
                                  <w:p w14:paraId="7162705B" w14:textId="77777777" w:rsidR="004E3325" w:rsidRDefault="004E3325" w:rsidP="006D0A46">
                                    <w:pPr>
                                      <w:rPr>
                                        <w:sz w:val="20"/>
                                      </w:rPr>
                                    </w:pPr>
                                    <w:r>
                                      <w:rPr>
                                        <w:sz w:val="20"/>
                                      </w:rPr>
                                      <w:t xml:space="preserve">NPA – </w:t>
                                    </w:r>
                                    <w:r w:rsidRPr="006D0A46">
                                      <w:rPr>
                                        <w:sz w:val="20"/>
                                      </w:rPr>
                                      <w:t>Lapsed</w:t>
                                    </w:r>
                                  </w:p>
                                </w:tc>
                                <w:tc>
                                  <w:tcPr>
                                    <w:tcW w:w="6295" w:type="dxa"/>
                                  </w:tcPr>
                                  <w:p w14:paraId="687D5428" w14:textId="77777777" w:rsidR="004E3325" w:rsidRPr="006D0A46" w:rsidRDefault="004E3325" w:rsidP="006D0A46">
                                    <w:pPr>
                                      <w:rPr>
                                        <w:sz w:val="20"/>
                                      </w:rPr>
                                    </w:pPr>
                                    <w:r w:rsidRPr="006D0A46">
                                      <w:rPr>
                                        <w:sz w:val="20"/>
                                      </w:rPr>
                                      <w:t>MLI does not make payment of CG Fees in stipulated time AND Previous Status Value of CG is ‘</w:t>
                                    </w:r>
                                    <w:r>
                                      <w:rPr>
                                        <w:sz w:val="20"/>
                                      </w:rPr>
                                      <w:t xml:space="preserve">NPA - </w:t>
                                    </w:r>
                                    <w:r w:rsidRPr="006D0A46">
                                      <w:rPr>
                                        <w:sz w:val="20"/>
                                      </w:rPr>
                                      <w:t>In Force’.</w:t>
                                    </w:r>
                                  </w:p>
                                  <w:p w14:paraId="2B128189" w14:textId="77777777" w:rsidR="004E3325" w:rsidRPr="006D0A46" w:rsidRDefault="004E3325" w:rsidP="006D0A46">
                                    <w:pPr>
                                      <w:rPr>
                                        <w:sz w:val="20"/>
                                      </w:rPr>
                                    </w:pPr>
                                    <w:r w:rsidRPr="006D0A46">
                                      <w:rPr>
                                        <w:sz w:val="20"/>
                                      </w:rPr>
                                      <w:t>OR</w:t>
                                    </w:r>
                                  </w:p>
                                  <w:p w14:paraId="00003A0B" w14:textId="77777777" w:rsidR="004E3325" w:rsidRPr="006D0A46" w:rsidRDefault="004E3325" w:rsidP="006D0A46">
                                    <w:pPr>
                                      <w:rPr>
                                        <w:sz w:val="20"/>
                                      </w:rPr>
                                    </w:pPr>
                                    <w:r w:rsidRPr="006D0A46">
                                      <w:rPr>
                                        <w:sz w:val="20"/>
                                      </w:rPr>
                                      <w:t>No MLI Loan Account Information is received from MLI in a given quarter AND Previous Status Value of CG is ‘</w:t>
                                    </w:r>
                                    <w:r>
                                      <w:rPr>
                                        <w:sz w:val="20"/>
                                      </w:rPr>
                                      <w:t xml:space="preserve">NPA - </w:t>
                                    </w:r>
                                    <w:r w:rsidRPr="006D0A46">
                                      <w:rPr>
                                        <w:sz w:val="20"/>
                                      </w:rPr>
                                      <w:t xml:space="preserve">Lapsed’. </w:t>
                                    </w:r>
                                  </w:p>
                                  <w:p w14:paraId="23BF603C" w14:textId="77777777" w:rsidR="004E3325" w:rsidRDefault="004E3325" w:rsidP="006D0A46">
                                    <w:pPr>
                                      <w:rPr>
                                        <w:sz w:val="20"/>
                                      </w:rPr>
                                    </w:pPr>
                                    <w:r>
                                      <w:rPr>
                                        <w:sz w:val="20"/>
                                      </w:rPr>
                                      <w:t>OR</w:t>
                                    </w:r>
                                  </w:p>
                                  <w:p w14:paraId="7FDBA607" w14:textId="77777777" w:rsidR="004E3325" w:rsidRPr="006D0A46" w:rsidRDefault="004E3325" w:rsidP="006D0A46">
                                    <w:pPr>
                                      <w:rPr>
                                        <w:sz w:val="20"/>
                                      </w:rPr>
                                    </w:pPr>
                                    <w:r w:rsidRPr="006D0A46">
                                      <w:rPr>
                                        <w:sz w:val="20"/>
                                      </w:rPr>
                                      <w:t>MLI does not make payment of CG Fees in stipulated time AND Previous Status Value of CG is ‘</w:t>
                                    </w:r>
                                    <w:r>
                                      <w:rPr>
                                        <w:sz w:val="20"/>
                                      </w:rPr>
                                      <w:t>NPA - Lapsed</w:t>
                                    </w:r>
                                    <w:r w:rsidRPr="006D0A46">
                                      <w:rPr>
                                        <w:sz w:val="20"/>
                                      </w:rPr>
                                      <w:t>’.</w:t>
                                    </w:r>
                                  </w:p>
                                  <w:p w14:paraId="287D4611" w14:textId="77777777" w:rsidR="004E3325" w:rsidRPr="006D0A46" w:rsidRDefault="004E3325" w:rsidP="006D0A46">
                                    <w:pPr>
                                      <w:rPr>
                                        <w:sz w:val="20"/>
                                      </w:rPr>
                                    </w:pPr>
                                  </w:p>
                                </w:tc>
                              </w:tr>
                            </w:tbl>
                            <w:p w14:paraId="37D985E3" w14:textId="77777777" w:rsidR="004E3325" w:rsidRPr="00263B9D" w:rsidRDefault="004E3325" w:rsidP="005B0E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FB08676" id="Rectangle 103" o:spid="_x0000_s1108" style="width:453.3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" fillcolor="#deeaf6 [660]" stroked="f" strokeweight=".5pt">
                  <v:textbox>
                    <w:txbxContent>
                      <w:p w14:paraId="78502586" w14:textId="77777777" w:rsidR="004E3325" w:rsidRPr="004B3DDA" w:rsidRDefault="004E3325" w:rsidP="005B0E6B">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004E3325" w:rsidRPr="006D0A46" w14:paraId="46E769ED" w14:textId="77777777" w:rsidTr="003D1616">
                          <w:tc>
                            <w:tcPr>
                              <w:tcW w:w="2160" w:type="dxa"/>
                            </w:tcPr>
                            <w:p w14:paraId="35BC6CB5" w14:textId="77777777" w:rsidR="004E3325" w:rsidRPr="006D0A46" w:rsidRDefault="004E3325" w:rsidP="00263B9D">
                              <w:pPr>
                                <w:rPr>
                                  <w:b/>
                                  <w:sz w:val="20"/>
                                </w:rPr>
                              </w:pPr>
                              <w:r w:rsidRPr="006D0A46">
                                <w:rPr>
                                  <w:b/>
                                  <w:sz w:val="20"/>
                                </w:rPr>
                                <w:t>CG Status Field Value</w:t>
                              </w:r>
                            </w:p>
                          </w:tc>
                          <w:tc>
                            <w:tcPr>
                              <w:tcW w:w="6295" w:type="dxa"/>
                            </w:tcPr>
                            <w:p w14:paraId="18A32C4E" w14:textId="77777777" w:rsidR="004E3325" w:rsidRPr="006D0A46" w:rsidRDefault="004E3325" w:rsidP="00263B9D">
                              <w:pPr>
                                <w:rPr>
                                  <w:b/>
                                  <w:sz w:val="20"/>
                                </w:rPr>
                              </w:pPr>
                              <w:r w:rsidRPr="006D0A46">
                                <w:rPr>
                                  <w:b/>
                                  <w:sz w:val="20"/>
                                </w:rPr>
                                <w:t xml:space="preserve">Condition </w:t>
                              </w:r>
                            </w:p>
                          </w:tc>
                        </w:tr>
                        <w:tr w:rsidR="004E3325" w:rsidRPr="006D0A46" w14:paraId="0B91BF3E" w14:textId="77777777" w:rsidTr="003D1616">
                          <w:tc>
                            <w:tcPr>
                              <w:tcW w:w="2160" w:type="dxa"/>
                            </w:tcPr>
                            <w:p w14:paraId="36D78EC7" w14:textId="77777777" w:rsidR="004E3325" w:rsidRPr="006D0A46" w:rsidRDefault="004E3325" w:rsidP="00263B9D">
                              <w:pPr>
                                <w:rPr>
                                  <w:sz w:val="20"/>
                                </w:rPr>
                              </w:pPr>
                              <w:r w:rsidRPr="006D0A46">
                                <w:rPr>
                                  <w:sz w:val="20"/>
                                </w:rPr>
                                <w:t>Lapsed</w:t>
                              </w:r>
                            </w:p>
                          </w:tc>
                          <w:tc>
                            <w:tcPr>
                              <w:tcW w:w="6295" w:type="dxa"/>
                            </w:tcPr>
                            <w:p w14:paraId="068D2E6E" w14:textId="77777777" w:rsidR="004E3325" w:rsidRPr="006D0A46" w:rsidRDefault="004E3325" w:rsidP="00263B9D">
                              <w:pPr>
                                <w:rPr>
                                  <w:sz w:val="20"/>
                                </w:rPr>
                              </w:pPr>
                              <w:r w:rsidRPr="006D0A46">
                                <w:rPr>
                                  <w:sz w:val="20"/>
                                </w:rPr>
                                <w:t>MLI does not make payment of CG Fees in stipulated time AND Previous Status Value of CG is ‘In Force’.</w:t>
                              </w:r>
                            </w:p>
                            <w:p w14:paraId="713AE609" w14:textId="77777777" w:rsidR="004E3325" w:rsidRPr="006D0A46" w:rsidRDefault="004E3325" w:rsidP="00263B9D">
                              <w:pPr>
                                <w:rPr>
                                  <w:sz w:val="20"/>
                                </w:rPr>
                              </w:pPr>
                              <w:r w:rsidRPr="006D0A46">
                                <w:rPr>
                                  <w:sz w:val="20"/>
                                </w:rPr>
                                <w:t>OR</w:t>
                              </w:r>
                            </w:p>
                            <w:p w14:paraId="7B97CA52" w14:textId="77777777" w:rsidR="004E3325" w:rsidRPr="006D0A46" w:rsidRDefault="004E3325" w:rsidP="00C37849">
                              <w:pPr>
                                <w:rPr>
                                  <w:sz w:val="20"/>
                                </w:rPr>
                              </w:pPr>
                              <w:r w:rsidRPr="006D0A46">
                                <w:rPr>
                                  <w:sz w:val="20"/>
                                </w:rPr>
                                <w:t xml:space="preserve">No MLI Loan Account Information is received from MLI in a given quarter AND Previous Status Value of CG is ‘Lapsed’. </w:t>
                              </w:r>
                            </w:p>
                            <w:p w14:paraId="0939B117" w14:textId="77777777" w:rsidR="004E3325" w:rsidRDefault="004E3325" w:rsidP="00C37849">
                              <w:pPr>
                                <w:rPr>
                                  <w:sz w:val="20"/>
                                </w:rPr>
                              </w:pPr>
                              <w:r>
                                <w:rPr>
                                  <w:sz w:val="20"/>
                                </w:rPr>
                                <w:t>OR</w:t>
                              </w:r>
                            </w:p>
                            <w:p w14:paraId="054B783B" w14:textId="77777777" w:rsidR="004E3325" w:rsidRPr="006D0A46" w:rsidRDefault="004E3325" w:rsidP="006D0A46">
                              <w:pPr>
                                <w:rPr>
                                  <w:sz w:val="20"/>
                                </w:rPr>
                              </w:pPr>
                              <w:r w:rsidRPr="006D0A46">
                                <w:rPr>
                                  <w:sz w:val="20"/>
                                </w:rPr>
                                <w:t>MLI does not make payment of CG Fees in stipulated time AND Previous Status Value of CG is ‘</w:t>
                              </w:r>
                              <w:r>
                                <w:rPr>
                                  <w:sz w:val="20"/>
                                </w:rPr>
                                <w:t>Lapsed</w:t>
                              </w:r>
                              <w:r w:rsidRPr="006D0A46">
                                <w:rPr>
                                  <w:sz w:val="20"/>
                                </w:rPr>
                                <w:t>’.</w:t>
                              </w:r>
                            </w:p>
                            <w:p w14:paraId="3B501DBD" w14:textId="77777777" w:rsidR="004E3325" w:rsidRPr="006D0A46" w:rsidRDefault="004E3325" w:rsidP="00C37849">
                              <w:pPr>
                                <w:rPr>
                                  <w:sz w:val="20"/>
                                </w:rPr>
                              </w:pPr>
                            </w:p>
                          </w:tc>
                        </w:tr>
                        <w:tr w:rsidR="004E3325" w:rsidRPr="006D0A46" w14:paraId="68F5C6D3" w14:textId="77777777" w:rsidTr="003D1616">
                          <w:tc>
                            <w:tcPr>
                              <w:tcW w:w="2160" w:type="dxa"/>
                            </w:tcPr>
                            <w:p w14:paraId="7162705B" w14:textId="77777777" w:rsidR="004E3325" w:rsidRDefault="004E3325" w:rsidP="006D0A46">
                              <w:pPr>
                                <w:rPr>
                                  <w:sz w:val="20"/>
                                </w:rPr>
                              </w:pPr>
                              <w:r>
                                <w:rPr>
                                  <w:sz w:val="20"/>
                                </w:rPr>
                                <w:t xml:space="preserve">NPA – </w:t>
                              </w:r>
                              <w:r w:rsidRPr="006D0A46">
                                <w:rPr>
                                  <w:sz w:val="20"/>
                                </w:rPr>
                                <w:t>Lapsed</w:t>
                              </w:r>
                            </w:p>
                          </w:tc>
                          <w:tc>
                            <w:tcPr>
                              <w:tcW w:w="6295" w:type="dxa"/>
                            </w:tcPr>
                            <w:p w14:paraId="687D5428" w14:textId="77777777" w:rsidR="004E3325" w:rsidRPr="006D0A46" w:rsidRDefault="004E3325" w:rsidP="006D0A46">
                              <w:pPr>
                                <w:rPr>
                                  <w:sz w:val="20"/>
                                </w:rPr>
                              </w:pPr>
                              <w:r w:rsidRPr="006D0A46">
                                <w:rPr>
                                  <w:sz w:val="20"/>
                                </w:rPr>
                                <w:t>MLI does not make payment of CG Fees in stipulated time AND Previous Status Value of CG is ‘</w:t>
                              </w:r>
                              <w:r>
                                <w:rPr>
                                  <w:sz w:val="20"/>
                                </w:rPr>
                                <w:t xml:space="preserve">NPA - </w:t>
                              </w:r>
                              <w:r w:rsidRPr="006D0A46">
                                <w:rPr>
                                  <w:sz w:val="20"/>
                                </w:rPr>
                                <w:t>In Force’.</w:t>
                              </w:r>
                            </w:p>
                            <w:p w14:paraId="2B128189" w14:textId="77777777" w:rsidR="004E3325" w:rsidRPr="006D0A46" w:rsidRDefault="004E3325" w:rsidP="006D0A46">
                              <w:pPr>
                                <w:rPr>
                                  <w:sz w:val="20"/>
                                </w:rPr>
                              </w:pPr>
                              <w:r w:rsidRPr="006D0A46">
                                <w:rPr>
                                  <w:sz w:val="20"/>
                                </w:rPr>
                                <w:t>OR</w:t>
                              </w:r>
                            </w:p>
                            <w:p w14:paraId="00003A0B" w14:textId="77777777" w:rsidR="004E3325" w:rsidRPr="006D0A46" w:rsidRDefault="004E3325" w:rsidP="006D0A46">
                              <w:pPr>
                                <w:rPr>
                                  <w:sz w:val="20"/>
                                </w:rPr>
                              </w:pPr>
                              <w:r w:rsidRPr="006D0A46">
                                <w:rPr>
                                  <w:sz w:val="20"/>
                                </w:rPr>
                                <w:t>No MLI Loan Account Information is received from MLI in a given quarter AND Previous Status Value of CG is ‘</w:t>
                              </w:r>
                              <w:r>
                                <w:rPr>
                                  <w:sz w:val="20"/>
                                </w:rPr>
                                <w:t xml:space="preserve">NPA - </w:t>
                              </w:r>
                              <w:r w:rsidRPr="006D0A46">
                                <w:rPr>
                                  <w:sz w:val="20"/>
                                </w:rPr>
                                <w:t xml:space="preserve">Lapsed’. </w:t>
                              </w:r>
                            </w:p>
                            <w:p w14:paraId="23BF603C" w14:textId="77777777" w:rsidR="004E3325" w:rsidRDefault="004E3325" w:rsidP="006D0A46">
                              <w:pPr>
                                <w:rPr>
                                  <w:sz w:val="20"/>
                                </w:rPr>
                              </w:pPr>
                              <w:r>
                                <w:rPr>
                                  <w:sz w:val="20"/>
                                </w:rPr>
                                <w:t>OR</w:t>
                              </w:r>
                            </w:p>
                            <w:p w14:paraId="7FDBA607" w14:textId="77777777" w:rsidR="004E3325" w:rsidRPr="006D0A46" w:rsidRDefault="004E3325" w:rsidP="006D0A46">
                              <w:pPr>
                                <w:rPr>
                                  <w:sz w:val="20"/>
                                </w:rPr>
                              </w:pPr>
                              <w:r w:rsidRPr="006D0A46">
                                <w:rPr>
                                  <w:sz w:val="20"/>
                                </w:rPr>
                                <w:t>MLI does not make payment of CG Fees in stipulated time AND Previous Status Value of CG is ‘</w:t>
                              </w:r>
                              <w:r>
                                <w:rPr>
                                  <w:sz w:val="20"/>
                                </w:rPr>
                                <w:t>NPA - Lapsed</w:t>
                              </w:r>
                              <w:r w:rsidRPr="006D0A46">
                                <w:rPr>
                                  <w:sz w:val="20"/>
                                </w:rPr>
                                <w:t>’.</w:t>
                              </w:r>
                            </w:p>
                            <w:p w14:paraId="287D4611" w14:textId="77777777" w:rsidR="004E3325" w:rsidRPr="006D0A46" w:rsidRDefault="004E3325" w:rsidP="006D0A46">
                              <w:pPr>
                                <w:rPr>
                                  <w:sz w:val="20"/>
                                </w:rPr>
                              </w:pPr>
                            </w:p>
                          </w:tc>
                        </w:tr>
                      </w:tbl>
                      <w:p w14:paraId="37D985E3" w14:textId="77777777" w:rsidR="004E3325" w:rsidRPr="00263B9D" w:rsidRDefault="004E3325" w:rsidP="005B0E6B"/>
                    </w:txbxContent>
                  </v:textbox>
                  <w10:anchorlock/>
                </v:rect>
              </w:pict>
            </mc:Fallback>
          </mc:AlternateContent>
        </w:r>
      </w:del>
    </w:p>
    <w:p w14:paraId="3635D138" w14:textId="30149E17" w:rsidR="005B0E6B" w:rsidDel="005F54F9" w:rsidRDefault="005B0E6B" w:rsidP="005B0E6B">
      <w:pPr>
        <w:rPr>
          <w:del w:id="1326" w:author="Sachin Patange" w:date="2017-04-30T12:16:00Z"/>
        </w:rPr>
      </w:pPr>
      <w:del w:id="1327" w:author="Sachin Patange" w:date="2017-04-30T12:16:00Z">
        <w:r w:rsidDel="005F54F9">
          <w:delText xml:space="preserve">No further operations are allowed on lapsed guarantee except for:  </w:delText>
        </w:r>
      </w:del>
    </w:p>
    <w:p w14:paraId="49A81468" w14:textId="22019DAB" w:rsidR="005B0E6B" w:rsidDel="005F54F9" w:rsidRDefault="005B0E6B" w:rsidP="005B0E6B">
      <w:pPr>
        <w:pStyle w:val="ListParagraph"/>
        <w:numPr>
          <w:ilvl w:val="0"/>
          <w:numId w:val="6"/>
        </w:numPr>
        <w:rPr>
          <w:del w:id="1328" w:author="Sachin Patange" w:date="2017-04-30T12:16:00Z"/>
        </w:rPr>
      </w:pPr>
      <w:del w:id="1329" w:author="Sachin Patange" w:date="2017-04-30T12:16:00Z">
        <w:r w:rsidDel="005F54F9">
          <w:delText>Continue</w:delText>
        </w:r>
      </w:del>
    </w:p>
    <w:p w14:paraId="5023A30F" w14:textId="330A5D46" w:rsidR="005B0E6B" w:rsidDel="005F54F9" w:rsidRDefault="005B0E6B" w:rsidP="005B0E6B">
      <w:pPr>
        <w:pStyle w:val="ListParagraph"/>
        <w:numPr>
          <w:ilvl w:val="0"/>
          <w:numId w:val="6"/>
        </w:numPr>
        <w:rPr>
          <w:del w:id="1330" w:author="Sachin Patange" w:date="2017-04-30T12:16:00Z"/>
        </w:rPr>
      </w:pPr>
      <w:del w:id="1331" w:author="Sachin Patange" w:date="2017-04-30T12:16:00Z">
        <w:r w:rsidDel="005F54F9">
          <w:delText>Mark as NPA (After Locking Period)</w:delText>
        </w:r>
      </w:del>
    </w:p>
    <w:p w14:paraId="02336905" w14:textId="2FA90A17" w:rsidR="005B0E6B" w:rsidDel="005F54F9" w:rsidRDefault="005B0E6B" w:rsidP="005B0E6B">
      <w:pPr>
        <w:pStyle w:val="ListParagraph"/>
        <w:numPr>
          <w:ilvl w:val="0"/>
          <w:numId w:val="6"/>
        </w:numPr>
        <w:rPr>
          <w:del w:id="1332" w:author="Sachin Patange" w:date="2017-04-30T12:16:00Z"/>
        </w:rPr>
      </w:pPr>
      <w:del w:id="1333" w:author="Sachin Patange" w:date="2017-04-30T12:16:00Z">
        <w:r w:rsidDel="005F54F9">
          <w:delText>Un-Mark as NPA</w:delText>
        </w:r>
      </w:del>
    </w:p>
    <w:p w14:paraId="09508DE1" w14:textId="02F4EF06" w:rsidR="005B0E6B" w:rsidDel="005F54F9" w:rsidRDefault="005B0E6B" w:rsidP="005B0E6B">
      <w:pPr>
        <w:pStyle w:val="ListParagraph"/>
        <w:numPr>
          <w:ilvl w:val="0"/>
          <w:numId w:val="6"/>
        </w:numPr>
        <w:rPr>
          <w:del w:id="1334" w:author="Sachin Patange" w:date="2017-04-30T12:16:00Z"/>
        </w:rPr>
      </w:pPr>
      <w:del w:id="1335" w:author="Sachin Patange" w:date="2017-04-30T12:16:00Z">
        <w:r w:rsidDel="005F54F9">
          <w:delText>Closures</w:delText>
        </w:r>
      </w:del>
    </w:p>
    <w:p w14:paraId="725FB8E5" w14:textId="0982646B" w:rsidR="005B0E6B" w:rsidRPr="006D13E5" w:rsidRDefault="005B0E6B" w:rsidP="005B0E6B">
      <w:pPr>
        <w:pStyle w:val="ListParagraph"/>
        <w:numPr>
          <w:ilvl w:val="0"/>
          <w:numId w:val="6"/>
        </w:numPr>
        <w:rPr>
          <w:rFonts w:ascii="Trebuchet MS" w:eastAsia="Times New Roman" w:hAnsi="Trebuchet MS" w:cs="Arial"/>
          <w:b/>
          <w:bCs/>
          <w:iCs/>
          <w:color w:val="7F7F7F"/>
          <w:sz w:val="28"/>
          <w:szCs w:val="28"/>
        </w:rPr>
      </w:pPr>
      <w:del w:id="1336" w:author="Sachin Patange" w:date="2017-04-30T12:16:00Z">
        <w:r w:rsidDel="005F54F9">
          <w:delText>Revoke (by NCGTC user)</w:delText>
        </w:r>
      </w:del>
    </w:p>
    <w:p w14:paraId="5D4516F3" w14:textId="77777777" w:rsidR="005B0E6B" w:rsidRPr="006D13E5" w:rsidRDefault="005B0E6B" w:rsidP="005B0E6B">
      <w:pPr>
        <w:rPr>
          <w:rFonts w:ascii="Trebuchet MS" w:eastAsia="Times New Roman" w:hAnsi="Trebuchet MS" w:cs="Arial"/>
          <w:b/>
          <w:bCs/>
          <w:iCs/>
          <w:color w:val="7F7F7F"/>
          <w:sz w:val="28"/>
          <w:szCs w:val="28"/>
        </w:rPr>
      </w:pPr>
    </w:p>
    <w:p w14:paraId="3E8E5D3E" w14:textId="77777777" w:rsidR="005B0E6B"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337" w:name="_Toc473636754"/>
      <w:bookmarkStart w:id="1338" w:name="_Toc483691744"/>
      <w:r w:rsidRPr="00E30CC5">
        <w:rPr>
          <w:rFonts w:ascii="Trebuchet MS" w:eastAsia="Times New Roman" w:hAnsi="Trebuchet MS" w:cs="Arial"/>
          <w:b/>
          <w:bCs/>
          <w:iCs/>
          <w:color w:val="7F7F7F"/>
          <w:sz w:val="28"/>
          <w:szCs w:val="28"/>
        </w:rPr>
        <w:t>CG Cover Calculation Applicable During Claim Settlement or MIS/Reporting</w:t>
      </w:r>
      <w:bookmarkEnd w:id="1337"/>
      <w:bookmarkEnd w:id="1338"/>
    </w:p>
    <w:p w14:paraId="769BDBC0" w14:textId="77777777" w:rsidR="005B0E6B" w:rsidRDefault="005B0E6B" w:rsidP="005B0E6B">
      <w:pPr>
        <w:pStyle w:val="ListParagraph"/>
        <w:ind w:left="432"/>
        <w:jc w:val="both"/>
      </w:pPr>
      <w:r>
        <w:t>While issuing CG, the reports will mention – ‘As per scheme’ instead of actually calculating the CG cover.</w:t>
      </w:r>
    </w:p>
    <w:p w14:paraId="544A58D9" w14:textId="77777777" w:rsidR="005B0E6B" w:rsidRDefault="005B0E6B" w:rsidP="005B0E6B">
      <w:pPr>
        <w:pStyle w:val="ListParagraph"/>
        <w:ind w:left="432"/>
        <w:jc w:val="both"/>
      </w:pPr>
      <w:r>
        <w:t>However, at the time of claim settlement and the MIS, the cover calculation will be based on Summation of Sanction Loan Amount (Fund and Non Fund) for the given customer id, along with ‘Guarantee Cover’ (%) configured in the ‘Scheme’ and it’s ‘Docket’ and the formulae is as below:</w:t>
      </w:r>
    </w:p>
    <w:p w14:paraId="433F5FAA" w14:textId="77777777" w:rsidR="005B0E6B" w:rsidRDefault="005B0E6B" w:rsidP="005B0E6B">
      <w:pPr>
        <w:pStyle w:val="ListParagraph"/>
        <w:ind w:left="432"/>
        <w:jc w:val="both"/>
      </w:pPr>
    </w:p>
    <w:p w14:paraId="7145C6A2" w14:textId="77777777" w:rsidR="005B0E6B" w:rsidRDefault="005B0E6B" w:rsidP="005B0E6B">
      <w:pPr>
        <w:pStyle w:val="ListParagraph"/>
        <w:ind w:left="432"/>
        <w:jc w:val="both"/>
      </w:pPr>
      <w:r>
        <w:rPr>
          <w:noProof/>
        </w:rPr>
        <w:lastRenderedPageBreak/>
        <mc:AlternateContent>
          <mc:Choice Requires="wps">
            <w:drawing>
              <wp:inline distT="0" distB="0" distL="0" distR="0" wp14:anchorId="4DE4F92E" wp14:editId="64384754">
                <wp:extent cx="5629469" cy="3295650"/>
                <wp:effectExtent l="0" t="0" r="28575" b="19050"/>
                <wp:docPr id="16" name="Rectangle 16"/>
                <wp:cNvGraphicFramePr/>
                <a:graphic xmlns:a="http://schemas.openxmlformats.org/drawingml/2006/main">
                  <a:graphicData uri="http://schemas.microsoft.com/office/word/2010/wordprocessingShape">
                    <wps:wsp>
                      <wps:cNvSpPr/>
                      <wps:spPr>
                        <a:xfrm>
                          <a:off x="0" y="0"/>
                          <a:ext cx="5629469" cy="3295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F22B42" w14:textId="77777777" w:rsidR="004E3325" w:rsidRDefault="004E3325" w:rsidP="005B0E6B">
                            <w:pPr>
                              <w:jc w:val="both"/>
                            </w:pPr>
                            <w:r>
                              <w:t>In case, Summation of Sanction Loan Amount (Fund and Non Fund) for the given customer id</w:t>
                            </w:r>
                            <w:r w:rsidRPr="0062353F">
                              <w:t xml:space="preserve"> EXCEEDS Minimum Limit to Guarantee Issuance Allowed</w:t>
                            </w:r>
                            <w:r>
                              <w:t xml:space="preserve"> </w:t>
                            </w:r>
                            <w:r w:rsidRPr="005C575D">
                              <w:t xml:space="preserve">but </w:t>
                            </w:r>
                            <w:r>
                              <w:t>upto Rs.50 lakh, then:</w:t>
                            </w:r>
                          </w:p>
                          <w:p w14:paraId="1B725BFE" w14:textId="77777777" w:rsidR="004E3325" w:rsidRDefault="004E3325" w:rsidP="005B0E6B">
                            <w:pPr>
                              <w:jc w:val="both"/>
                            </w:pPr>
                            <w:r>
                              <w:t xml:space="preserve">     Guarantee Cover = (Summation of Sanction Loan Amount (Fund and Non Fund) for the given customer id) * Guarantee Cover (80 %)   [Max Rs.40 Lakh]</w:t>
                            </w:r>
                          </w:p>
                          <w:p w14:paraId="0D3FF106" w14:textId="77777777" w:rsidR="004E3325" w:rsidRDefault="004E3325" w:rsidP="005B0E6B">
                            <w:pPr>
                              <w:jc w:val="both"/>
                            </w:pPr>
                          </w:p>
                          <w:p w14:paraId="690E2D2C" w14:textId="77777777" w:rsidR="004E3325" w:rsidRDefault="004E3325" w:rsidP="005B0E6B">
                            <w:pPr>
                              <w:jc w:val="both"/>
                            </w:pPr>
                            <w:r>
                              <w:t>In case, Summation of Sanction Loan Amount (Fund and Non Fund) for the given customer id EXCEEDS</w:t>
                            </w:r>
                            <w:r w:rsidRPr="0062353F">
                              <w:t xml:space="preserve"> </w:t>
                            </w:r>
                            <w:r>
                              <w:t xml:space="preserve">Rs.50 Lakh but upto Maximum </w:t>
                            </w:r>
                            <w:r w:rsidRPr="0062353F">
                              <w:t>Limit to Guarantee Issuance Allowed</w:t>
                            </w:r>
                            <w:r>
                              <w:t>, then:</w:t>
                            </w:r>
                          </w:p>
                          <w:p w14:paraId="5FE7E173" w14:textId="77777777" w:rsidR="004E3325" w:rsidRDefault="004E3325" w:rsidP="005B0E6B">
                            <w:pPr>
                              <w:jc w:val="both"/>
                            </w:pPr>
                            <w:r>
                              <w:t xml:space="preserve">Guarantee Cover = (Summation of Sanction Loan Amount (Fund and Non Fund) for the given customer id (Upto 50 Lakh)) * Guarantee Cover (80%)  [Max Rs.40 Lakh] </w:t>
                            </w:r>
                          </w:p>
                          <w:p w14:paraId="5DC0EB44" w14:textId="77777777" w:rsidR="004E3325" w:rsidRPr="00E06373" w:rsidRDefault="004E3325" w:rsidP="005B0E6B">
                            <w:pPr>
                              <w:ind w:left="2880" w:firstLine="720"/>
                              <w:jc w:val="both"/>
                              <w:rPr>
                                <w:sz w:val="32"/>
                              </w:rPr>
                            </w:pPr>
                            <w:r w:rsidRPr="00E06373">
                              <w:rPr>
                                <w:sz w:val="32"/>
                              </w:rPr>
                              <w:t>+</w:t>
                            </w:r>
                          </w:p>
                          <w:p w14:paraId="4D0E7E86" w14:textId="77777777" w:rsidR="004E3325" w:rsidRDefault="004E3325" w:rsidP="005B0E6B">
                            <w:pPr>
                              <w:jc w:val="both"/>
                            </w:pPr>
                            <w:r>
                              <w:t xml:space="preserve">(Difference of Summation of Sanction Loan Amount (Fund and Non Fund) for the given customer id (Above Rs. 50 Lakh)) * Guarantee Cover (50 %)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E4F92E" id="Rectangle 16" o:spid="_x0000_s1109" style="width:443.2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" fillcolor="white [3201]" strokecolor="#70ad47 [3209]" strokeweight="1pt">
                <v:textbox>
                  <w:txbxContent>
                    <w:p w14:paraId="2EF22B42" w14:textId="77777777" w:rsidR="004E3325" w:rsidRDefault="004E3325" w:rsidP="005B0E6B">
                      <w:pPr>
                        <w:jc w:val="both"/>
                      </w:pPr>
                      <w:r>
                        <w:t>In case, Summation of Sanction Loan Amount (Fund and Non Fund) for the given customer id</w:t>
                      </w:r>
                      <w:r w:rsidRPr="0062353F">
                        <w:t xml:space="preserve"> EXCEEDS Minimum Limit to Guarantee Issuance Allowed</w:t>
                      </w:r>
                      <w:r>
                        <w:t xml:space="preserve"> </w:t>
                      </w:r>
                      <w:r w:rsidRPr="005C575D">
                        <w:t xml:space="preserve">but </w:t>
                      </w:r>
                      <w:r>
                        <w:t>upto Rs.50 lakh, then:</w:t>
                      </w:r>
                    </w:p>
                    <w:p w14:paraId="1B725BFE" w14:textId="77777777" w:rsidR="004E3325" w:rsidRDefault="004E3325" w:rsidP="005B0E6B">
                      <w:pPr>
                        <w:jc w:val="both"/>
                      </w:pPr>
                      <w:r>
                        <w:t xml:space="preserve">     Guarantee Cover = (Summation of Sanction Loan Amount (Fund and Non Fund) for the given customer id) * Guarantee Cover (80 %)   [Max Rs.40 Lakh]</w:t>
                      </w:r>
                    </w:p>
                    <w:p w14:paraId="0D3FF106" w14:textId="77777777" w:rsidR="004E3325" w:rsidRDefault="004E3325" w:rsidP="005B0E6B">
                      <w:pPr>
                        <w:jc w:val="both"/>
                      </w:pPr>
                    </w:p>
                    <w:p w14:paraId="690E2D2C" w14:textId="77777777" w:rsidR="004E3325" w:rsidRDefault="004E3325" w:rsidP="005B0E6B">
                      <w:pPr>
                        <w:jc w:val="both"/>
                      </w:pPr>
                      <w:r>
                        <w:t>In case, Summation of Sanction Loan Amount (Fund and Non Fund) for the given customer id EXCEEDS</w:t>
                      </w:r>
                      <w:r w:rsidRPr="0062353F">
                        <w:t xml:space="preserve"> </w:t>
                      </w:r>
                      <w:r>
                        <w:t xml:space="preserve">Rs.50 Lakh but upto Maximum </w:t>
                      </w:r>
                      <w:r w:rsidRPr="0062353F">
                        <w:t>Limit to Guarantee Issuance Allowed</w:t>
                      </w:r>
                      <w:r>
                        <w:t>, then:</w:t>
                      </w:r>
                    </w:p>
                    <w:p w14:paraId="5FE7E173" w14:textId="77777777" w:rsidR="004E3325" w:rsidRDefault="004E3325" w:rsidP="005B0E6B">
                      <w:pPr>
                        <w:jc w:val="both"/>
                      </w:pPr>
                      <w:r>
                        <w:t xml:space="preserve">Guarantee Cover = (Summation of Sanction Loan Amount (Fund and Non Fund) for the given customer id (Upto 50 Lakh)) * Guarantee Cover (80%)  [Max Rs.40 Lakh] </w:t>
                      </w:r>
                    </w:p>
                    <w:p w14:paraId="5DC0EB44" w14:textId="77777777" w:rsidR="004E3325" w:rsidRPr="00E06373" w:rsidRDefault="004E3325" w:rsidP="005B0E6B">
                      <w:pPr>
                        <w:ind w:left="2880" w:firstLine="720"/>
                        <w:jc w:val="both"/>
                        <w:rPr>
                          <w:sz w:val="32"/>
                        </w:rPr>
                      </w:pPr>
                      <w:r w:rsidRPr="00E06373">
                        <w:rPr>
                          <w:sz w:val="32"/>
                        </w:rPr>
                        <w:t>+</w:t>
                      </w:r>
                    </w:p>
                    <w:p w14:paraId="4D0E7E86" w14:textId="77777777" w:rsidR="004E3325" w:rsidRDefault="004E3325" w:rsidP="005B0E6B">
                      <w:pPr>
                        <w:jc w:val="both"/>
                      </w:pPr>
                      <w:r>
                        <w:t xml:space="preserve">(Difference of Summation of Sanction Loan Amount (Fund and Non Fund) for the given customer id (Above Rs. 50 Lakh)) * Guarantee Cover (50 %) </w:t>
                      </w:r>
                    </w:p>
                  </w:txbxContent>
                </v:textbox>
                <w10:anchorlock/>
              </v:rect>
            </w:pict>
          </mc:Fallback>
        </mc:AlternateContent>
      </w:r>
    </w:p>
    <w:p w14:paraId="1CE238CE" w14:textId="77777777" w:rsidR="005B0E6B" w:rsidRDefault="005B0E6B" w:rsidP="005B0E6B">
      <w:pPr>
        <w:pStyle w:val="ListParagraph"/>
        <w:tabs>
          <w:tab w:val="left" w:pos="5472"/>
        </w:tabs>
        <w:ind w:left="432"/>
        <w:jc w:val="both"/>
      </w:pPr>
    </w:p>
    <w:p w14:paraId="2DA9E55E" w14:textId="77777777" w:rsidR="005B0E6B" w:rsidRDefault="005B0E6B" w:rsidP="005B0E6B">
      <w:pPr>
        <w:pStyle w:val="ListParagraph"/>
        <w:tabs>
          <w:tab w:val="left" w:pos="5472"/>
        </w:tabs>
        <w:ind w:left="432"/>
        <w:jc w:val="both"/>
      </w:pPr>
      <w:r>
        <w:t>Consider the following illustration for calculation purpose:</w:t>
      </w:r>
    </w:p>
    <w:tbl>
      <w:tblPr>
        <w:tblStyle w:val="TableGrid"/>
        <w:tblW w:w="8275" w:type="dxa"/>
        <w:tblLook w:val="04A0" w:firstRow="1" w:lastRow="0" w:firstColumn="1" w:lastColumn="0" w:noHBand="0" w:noVBand="1"/>
      </w:tblPr>
      <w:tblGrid>
        <w:gridCol w:w="6475"/>
        <w:gridCol w:w="1800"/>
      </w:tblGrid>
      <w:tr w:rsidR="005B0E6B" w:rsidRPr="00F25836" w14:paraId="7FD0A1C7" w14:textId="77777777" w:rsidTr="00F66835">
        <w:trPr>
          <w:trHeight w:val="235"/>
        </w:trPr>
        <w:tc>
          <w:tcPr>
            <w:tcW w:w="6475" w:type="dxa"/>
            <w:noWrap/>
            <w:hideMark/>
          </w:tcPr>
          <w:p w14:paraId="69D11945"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15C348E8"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146B01F1" w14:textId="77777777" w:rsidTr="00F66835">
        <w:trPr>
          <w:trHeight w:val="287"/>
        </w:trPr>
        <w:tc>
          <w:tcPr>
            <w:tcW w:w="6475" w:type="dxa"/>
            <w:hideMark/>
          </w:tcPr>
          <w:p w14:paraId="01DB43A9" w14:textId="77777777" w:rsidR="005B0E6B" w:rsidRDefault="005B0E6B" w:rsidP="00F66835">
            <w:pPr>
              <w:ind w:left="247" w:firstLineChars="45" w:firstLine="9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53BF6151"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70053FBC"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65D8D0D0" w14:textId="77777777" w:rsidTr="00F66835">
        <w:trPr>
          <w:trHeight w:val="323"/>
        </w:trPr>
        <w:tc>
          <w:tcPr>
            <w:tcW w:w="6475" w:type="dxa"/>
          </w:tcPr>
          <w:p w14:paraId="68362ABA" w14:textId="77777777" w:rsidR="005B0E6B" w:rsidRDefault="005B0E6B" w:rsidP="00F66835">
            <w:pPr>
              <w:ind w:left="-23" w:firstLineChars="180" w:firstLine="36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011219E9"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2E78A82F"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53CF1E49" w14:textId="77777777" w:rsidTr="00F66835">
        <w:trPr>
          <w:trHeight w:val="235"/>
        </w:trPr>
        <w:tc>
          <w:tcPr>
            <w:tcW w:w="6475" w:type="dxa"/>
          </w:tcPr>
          <w:p w14:paraId="49CFBAAE"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413971CA"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0D4E5B01" w14:textId="77777777" w:rsidTr="00F66835">
        <w:trPr>
          <w:trHeight w:val="235"/>
        </w:trPr>
        <w:tc>
          <w:tcPr>
            <w:tcW w:w="6475" w:type="dxa"/>
          </w:tcPr>
          <w:p w14:paraId="4BC9B06F"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13826AF8"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bl>
    <w:p w14:paraId="1205DD9A" w14:textId="77777777" w:rsidR="005B0E6B" w:rsidRDefault="005B0E6B" w:rsidP="005B0E6B">
      <w:pPr>
        <w:jc w:val="both"/>
        <w:rPr>
          <w:i/>
        </w:rPr>
      </w:pPr>
    </w:p>
    <w:p w14:paraId="0613252E" w14:textId="77777777" w:rsidR="005B0E6B" w:rsidRDefault="005B0E6B" w:rsidP="005B0E6B">
      <w:pPr>
        <w:jc w:val="both"/>
        <w:rPr>
          <w:u w:val="single"/>
        </w:rPr>
      </w:pPr>
      <w:r w:rsidRPr="00001F64">
        <w:rPr>
          <w:b/>
          <w:u w:val="single"/>
        </w:rPr>
        <w:t>Scenario 1:</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DOES NOT EXCEEDS Minimum</w:t>
      </w:r>
      <w:r w:rsidRPr="0068388D">
        <w:rPr>
          <w:u w:val="single"/>
        </w:rPr>
        <w:t xml:space="preserve"> Limit to </w:t>
      </w:r>
      <w:r>
        <w:rPr>
          <w:u w:val="single"/>
        </w:rPr>
        <w:t>Guarantee Issuance Allowed</w:t>
      </w:r>
    </w:p>
    <w:p w14:paraId="27860D16"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5CB0C162"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691FDE12" w14:textId="77777777" w:rsidTr="00F66835">
        <w:trPr>
          <w:trHeight w:val="255"/>
        </w:trPr>
        <w:tc>
          <w:tcPr>
            <w:tcW w:w="3640" w:type="dxa"/>
            <w:hideMark/>
          </w:tcPr>
          <w:p w14:paraId="03F7B5E1"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S</w:t>
            </w:r>
            <w:r w:rsidRPr="00C66B74">
              <w:rPr>
                <w:rFonts w:ascii="Calibri" w:eastAsia="Times New Roman" w:hAnsi="Calibri" w:cs="Times New Roman"/>
                <w:color w:val="000000"/>
                <w:sz w:val="20"/>
                <w:szCs w:val="20"/>
              </w:rPr>
              <w:t xml:space="preserve">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51093415"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900000.00</w:t>
            </w:r>
          </w:p>
        </w:tc>
      </w:tr>
    </w:tbl>
    <w:p w14:paraId="06974D95" w14:textId="77777777" w:rsidR="005B0E6B" w:rsidRDefault="005B0E6B" w:rsidP="005B0E6B"/>
    <w:p w14:paraId="7587F5F6" w14:textId="77777777" w:rsidR="005B0E6B" w:rsidRDefault="005B0E6B" w:rsidP="005B0E6B">
      <w:r>
        <w:t>Thus, in case of this scenario, Guarantee cover calculation will be based on sanction loan amount. Thus, Guarantee Cover=900000*80%</w:t>
      </w:r>
    </w:p>
    <w:p w14:paraId="7BF3DE57" w14:textId="77777777" w:rsidR="005B0E6B" w:rsidRDefault="005B0E6B" w:rsidP="005B0E6B">
      <w:pPr>
        <w:rPr>
          <w:b/>
          <w:u w:val="single"/>
        </w:rPr>
      </w:pPr>
      <w:r>
        <w:t xml:space="preserve">Which is equal to INR 720000/- </w:t>
      </w:r>
    </w:p>
    <w:p w14:paraId="55A5B919" w14:textId="77777777" w:rsidR="005B0E6B" w:rsidRPr="000820F8" w:rsidRDefault="005B0E6B" w:rsidP="005B0E6B">
      <w:pPr>
        <w:jc w:val="both"/>
        <w:rPr>
          <w:u w:val="single"/>
        </w:rPr>
      </w:pPr>
      <w:r w:rsidRPr="00001F64">
        <w:rPr>
          <w:b/>
          <w:u w:val="single"/>
        </w:rPr>
        <w:lastRenderedPageBreak/>
        <w:t xml:space="preserve">Scenario </w:t>
      </w:r>
      <w:r>
        <w:rPr>
          <w:b/>
          <w:u w:val="single"/>
        </w:rPr>
        <w:t>2</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Minimum</w:t>
      </w:r>
      <w:r w:rsidRPr="0068388D">
        <w:rPr>
          <w:u w:val="single"/>
        </w:rPr>
        <w:t xml:space="preserve"> Limit to </w:t>
      </w:r>
      <w:r>
        <w:rPr>
          <w:u w:val="single"/>
        </w:rPr>
        <w:t>Guarantee Issuance Allowed but UPTO Rs.50 Lakh</w:t>
      </w:r>
    </w:p>
    <w:p w14:paraId="51BAD9E9"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084693B8" w14:textId="77777777" w:rsidR="005B0E6B" w:rsidRDefault="005B0E6B" w:rsidP="005B0E6B">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7AB6FB68" w14:textId="77777777" w:rsidTr="00F66835">
        <w:trPr>
          <w:trHeight w:val="255"/>
        </w:trPr>
        <w:tc>
          <w:tcPr>
            <w:tcW w:w="3640" w:type="dxa"/>
            <w:hideMark/>
          </w:tcPr>
          <w:p w14:paraId="169DA5AE"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38E9C1A7"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58D7B985" w14:textId="77777777" w:rsidR="005B0E6B" w:rsidRDefault="005B0E6B" w:rsidP="005B0E6B">
      <w:pPr>
        <w:jc w:val="both"/>
        <w:rPr>
          <w:i/>
        </w:rPr>
      </w:pPr>
    </w:p>
    <w:p w14:paraId="66F4FD27" w14:textId="77777777" w:rsidR="005B0E6B" w:rsidRDefault="005B0E6B" w:rsidP="005B0E6B">
      <w:pPr>
        <w:jc w:val="both"/>
      </w:pPr>
      <w:r>
        <w:t>Thus, in case of this scenario, Guarantee Cover calculation will be based on Sanction Loan Amount. Thus, Guarantee Cover = 1500000 * 80%</w:t>
      </w:r>
    </w:p>
    <w:p w14:paraId="5FA0B934" w14:textId="77777777" w:rsidR="005B0E6B" w:rsidRDefault="005B0E6B" w:rsidP="005B0E6B">
      <w:pPr>
        <w:jc w:val="both"/>
      </w:pPr>
      <w:r>
        <w:t>Which equals to INR 1200000/-</w:t>
      </w:r>
    </w:p>
    <w:p w14:paraId="33EDD948" w14:textId="77777777" w:rsidR="005B0E6B" w:rsidRDefault="005B0E6B" w:rsidP="005B0E6B">
      <w:pPr>
        <w:jc w:val="both"/>
        <w:rPr>
          <w:u w:val="single"/>
        </w:rPr>
      </w:pPr>
      <w:r>
        <w:rPr>
          <w:b/>
          <w:u w:val="single"/>
        </w:rPr>
        <w:t>Scenario 3</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Rs. 50 lakh but UPTO Maximum</w:t>
      </w:r>
      <w:r w:rsidRPr="0068388D">
        <w:rPr>
          <w:u w:val="single"/>
        </w:rPr>
        <w:t xml:space="preserve"> Limit to </w:t>
      </w:r>
      <w:r>
        <w:rPr>
          <w:u w:val="single"/>
        </w:rPr>
        <w:t>Guarantee Issuance Allowed</w:t>
      </w:r>
    </w:p>
    <w:p w14:paraId="46B56D62"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3932145B" w14:textId="77777777" w:rsidR="005B0E6B" w:rsidRDefault="005B0E6B" w:rsidP="005B0E6B">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622849AF" w14:textId="77777777" w:rsidTr="00F66835">
        <w:trPr>
          <w:trHeight w:val="255"/>
        </w:trPr>
        <w:tc>
          <w:tcPr>
            <w:tcW w:w="3640" w:type="dxa"/>
            <w:hideMark/>
          </w:tcPr>
          <w:p w14:paraId="5143B309"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2D384127"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70000000.00</w:t>
            </w:r>
          </w:p>
        </w:tc>
      </w:tr>
    </w:tbl>
    <w:p w14:paraId="3E9FBA95" w14:textId="77777777" w:rsidR="005B0E6B" w:rsidRDefault="005B0E6B" w:rsidP="005B0E6B">
      <w:pPr>
        <w:jc w:val="both"/>
      </w:pPr>
      <w:r>
        <w:t>Thus, in case of this scenario, Guarantee Cover calculation will be based on Summation of Sanction Loan Amount (Fund and Non Fund) for the given Customer ID. Thus, Guarantee Cover = 5000000* 80% + 2000000*50 %</w:t>
      </w:r>
    </w:p>
    <w:p w14:paraId="10C5B136" w14:textId="77777777" w:rsidR="005B0E6B" w:rsidRDefault="005B0E6B" w:rsidP="005B0E6B">
      <w:pPr>
        <w:jc w:val="both"/>
      </w:pPr>
      <w:r>
        <w:t>Which equals to INR 5000000/-</w:t>
      </w:r>
    </w:p>
    <w:p w14:paraId="0B2C183F" w14:textId="77777777" w:rsidR="005B0E6B" w:rsidRPr="000820F8" w:rsidRDefault="005B0E6B" w:rsidP="005B0E6B">
      <w:pPr>
        <w:jc w:val="both"/>
        <w:rPr>
          <w:u w:val="single"/>
        </w:rPr>
      </w:pPr>
      <w:r w:rsidRPr="00001F64">
        <w:rPr>
          <w:b/>
          <w:u w:val="single"/>
        </w:rPr>
        <w:t xml:space="preserve">Scenario </w:t>
      </w:r>
      <w:r>
        <w:rPr>
          <w:b/>
          <w:u w:val="single"/>
        </w:rPr>
        <w:t>4</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Equals to Maximum Limit to Guarantee issuance allowed</w:t>
      </w:r>
    </w:p>
    <w:p w14:paraId="35AAE222"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w:t>
      </w:r>
    </w:p>
    <w:p w14:paraId="77B2037F" w14:textId="77777777" w:rsidR="005B0E6B" w:rsidRDefault="005B0E6B" w:rsidP="005B0E6B">
      <w:pPr>
        <w:jc w:val="both"/>
      </w:pPr>
      <w:r>
        <w:t xml:space="preserve"> 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200228C8" w14:textId="77777777" w:rsidTr="00F66835">
        <w:trPr>
          <w:trHeight w:val="255"/>
        </w:trPr>
        <w:tc>
          <w:tcPr>
            <w:tcW w:w="3640" w:type="dxa"/>
            <w:hideMark/>
          </w:tcPr>
          <w:p w14:paraId="033D147A"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5947512E"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bl>
    <w:p w14:paraId="0DE34DB0" w14:textId="77777777" w:rsidR="005B0E6B" w:rsidRDefault="005B0E6B" w:rsidP="005B0E6B">
      <w:pPr>
        <w:jc w:val="both"/>
      </w:pPr>
    </w:p>
    <w:p w14:paraId="642801EC" w14:textId="77777777" w:rsidR="005B0E6B" w:rsidRDefault="005B0E6B" w:rsidP="005B0E6B">
      <w:pPr>
        <w:jc w:val="both"/>
      </w:pPr>
      <w:r>
        <w:t>Thus, in case of this scenario, Guarantee Cover calculation will be based on Summation of Sanction Loan Amount (Fund and Non Fund) for the given Customer ID. Thus, Guarantee Cover = 5000000* 80% + 5000000*50 %</w:t>
      </w:r>
    </w:p>
    <w:p w14:paraId="6DDEA248" w14:textId="77777777" w:rsidR="005B0E6B" w:rsidRDefault="005B0E6B" w:rsidP="005B0E6B">
      <w:pPr>
        <w:jc w:val="both"/>
      </w:pPr>
      <w:r>
        <w:t>Which equals to INR 6500000/-</w:t>
      </w:r>
    </w:p>
    <w:p w14:paraId="1104A569" w14:textId="77777777" w:rsidR="005B0E6B" w:rsidRPr="000820F8" w:rsidRDefault="005B0E6B" w:rsidP="005B0E6B">
      <w:pPr>
        <w:jc w:val="both"/>
        <w:rPr>
          <w:u w:val="single"/>
        </w:rPr>
      </w:pPr>
      <w:r>
        <w:rPr>
          <w:b/>
          <w:u w:val="single"/>
        </w:rPr>
        <w:lastRenderedPageBreak/>
        <w:t>Scenario 5</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Maximum</w:t>
      </w:r>
      <w:r w:rsidRPr="0068388D">
        <w:rPr>
          <w:u w:val="single"/>
        </w:rPr>
        <w:t xml:space="preserve"> Limit to </w:t>
      </w:r>
      <w:r>
        <w:rPr>
          <w:u w:val="single"/>
        </w:rPr>
        <w:t>Guarantee Issuance Allowed</w:t>
      </w:r>
    </w:p>
    <w:p w14:paraId="7A4A6D5B"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14522F73" w14:textId="77777777" w:rsidR="005B0E6B" w:rsidRDefault="005B0E6B" w:rsidP="005B0E6B">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161C2E3D" w14:textId="77777777" w:rsidTr="00F66835">
        <w:trPr>
          <w:trHeight w:val="255"/>
        </w:trPr>
        <w:tc>
          <w:tcPr>
            <w:tcW w:w="3640" w:type="dxa"/>
            <w:hideMark/>
          </w:tcPr>
          <w:p w14:paraId="2FF31E21"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1CD7992E"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115,00,000.00</w:t>
            </w:r>
          </w:p>
        </w:tc>
      </w:tr>
    </w:tbl>
    <w:p w14:paraId="52269A4C" w14:textId="77777777" w:rsidR="005B0E6B" w:rsidRDefault="005B0E6B" w:rsidP="005B0E6B"/>
    <w:p w14:paraId="2DFA4208" w14:textId="77777777" w:rsidR="005B0E6B" w:rsidRDefault="005B0E6B" w:rsidP="005B0E6B">
      <w:pPr>
        <w:jc w:val="both"/>
      </w:pPr>
      <w:r>
        <w:t xml:space="preserve">Thus, in case of this scenario, Guarantee is </w:t>
      </w:r>
      <w:r w:rsidRPr="00C66B74">
        <w:rPr>
          <w:u w:val="single"/>
        </w:rPr>
        <w:t>capped</w:t>
      </w:r>
      <w:r>
        <w:t xml:space="preserve"> at sanction of 1Cr. Thus, in case of this scenario, Guarantee Cover calculation will be based on Summation of Sanction Loan Amount (Fund and Non Fund) for the given Customer ID. Thus, Guarantee Cover = 5000000* 80% + 5000000*50 %</w:t>
      </w:r>
    </w:p>
    <w:p w14:paraId="74C40060" w14:textId="77777777" w:rsidR="005B0E6B" w:rsidRPr="00C66B74" w:rsidRDefault="005B0E6B" w:rsidP="005B0E6B">
      <w:pPr>
        <w:rPr>
          <w:b/>
        </w:rPr>
      </w:pPr>
      <w:r>
        <w:t>Which equals to INR 6500000/-</w:t>
      </w:r>
    </w:p>
    <w:p w14:paraId="1E4F4A0E" w14:textId="77777777" w:rsidR="005B0E6B" w:rsidRDefault="005B0E6B" w:rsidP="005B0E6B">
      <w:pPr>
        <w:jc w:val="both"/>
      </w:pPr>
    </w:p>
    <w:p w14:paraId="62D8B335" w14:textId="77777777" w:rsidR="005B0E6B" w:rsidRPr="00237714" w:rsidRDefault="005B0E6B" w:rsidP="005B0E6B">
      <w:pPr>
        <w:jc w:val="both"/>
      </w:pPr>
      <w:r>
        <w:rPr>
          <w:noProof/>
        </w:rPr>
        <mc:AlternateContent>
          <mc:Choice Requires="wps">
            <w:drawing>
              <wp:inline distT="0" distB="0" distL="0" distR="0" wp14:anchorId="5E1557C0" wp14:editId="73D452B7">
                <wp:extent cx="5908040" cy="1924050"/>
                <wp:effectExtent l="0" t="0" r="16510" b="19050"/>
                <wp:docPr id="7" name="Rectangle 7"/>
                <wp:cNvGraphicFramePr/>
                <a:graphic xmlns:a="http://schemas.openxmlformats.org/drawingml/2006/main">
                  <a:graphicData uri="http://schemas.microsoft.com/office/word/2010/wordprocessingShape">
                    <wps:wsp>
                      <wps:cNvSpPr/>
                      <wps:spPr>
                        <a:xfrm>
                          <a:off x="0" y="0"/>
                          <a:ext cx="5908040" cy="1924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18A6F5" w14:textId="77777777" w:rsidR="004E3325" w:rsidRPr="00D451B1" w:rsidRDefault="004E3325" w:rsidP="005B0E6B">
                            <w:pPr>
                              <w:jc w:val="both"/>
                              <w:rPr>
                                <w:rFonts w:asciiTheme="majorHAnsi" w:hAnsiTheme="majorHAnsi"/>
                                <w:b/>
                              </w:rPr>
                            </w:pPr>
                            <w:r>
                              <w:rPr>
                                <w:rFonts w:asciiTheme="majorHAnsi" w:hAnsiTheme="majorHAnsi"/>
                                <w:b/>
                              </w:rPr>
                              <w:t>Calculating the Credit Guarantee Cover:</w:t>
                            </w:r>
                          </w:p>
                          <w:p w14:paraId="0CC9DB66" w14:textId="77777777" w:rsidR="004E3325" w:rsidRDefault="004E3325" w:rsidP="005B0E6B">
                            <w:pPr>
                              <w:pStyle w:val="ListParagraph"/>
                              <w:numPr>
                                <w:ilvl w:val="0"/>
                                <w:numId w:val="23"/>
                              </w:numPr>
                              <w:jc w:val="both"/>
                            </w:pPr>
                            <w:r>
                              <w:t xml:space="preserve">Summation of Sanction Loan Amount (Fund and Non Fund) for the given Customer ID </w:t>
                            </w:r>
                            <w:r w:rsidRPr="0062353F">
                              <w:t>EXCEEDS</w:t>
                            </w:r>
                            <w:r>
                              <w:t xml:space="preserve"> OR DOES NOT EXCEEDS</w:t>
                            </w:r>
                            <w:r w:rsidRPr="0062353F">
                              <w:t xml:space="preserve"> Minimum Limit to Guarantee Issuance Allowed</w:t>
                            </w:r>
                            <w:r>
                              <w:t xml:space="preserve"> </w:t>
                            </w:r>
                            <w:r w:rsidRPr="005C575D">
                              <w:t xml:space="preserve">but </w:t>
                            </w:r>
                            <w:r>
                              <w:t>upto Rs.50 lakh.</w:t>
                            </w:r>
                          </w:p>
                          <w:p w14:paraId="36F29C17" w14:textId="77777777" w:rsidR="004E3325" w:rsidRPr="00C66B74" w:rsidRDefault="004E3325" w:rsidP="005B0E6B">
                            <w:pPr>
                              <w:pStyle w:val="ListParagraph"/>
                              <w:numPr>
                                <w:ilvl w:val="0"/>
                                <w:numId w:val="23"/>
                              </w:numPr>
                              <w:jc w:val="both"/>
                              <w:rPr>
                                <w:rFonts w:asciiTheme="majorHAnsi" w:hAnsiTheme="majorHAnsi"/>
                              </w:rPr>
                            </w:pPr>
                            <w:r>
                              <w:t>Summation of Sanction Loan Amount (Fund and Non Fund) for the given Customer ID EXCEEDS</w:t>
                            </w:r>
                            <w:r w:rsidRPr="0062353F">
                              <w:t xml:space="preserve"> </w:t>
                            </w:r>
                            <w:r>
                              <w:t xml:space="preserve">Rs.50 Lakh but upto Maximum </w:t>
                            </w:r>
                            <w:r w:rsidRPr="0062353F">
                              <w:t>Limit to Guarantee Issuance Allowed</w:t>
                            </w:r>
                            <w:r>
                              <w:t>.</w:t>
                            </w:r>
                          </w:p>
                          <w:p w14:paraId="145AF580" w14:textId="77777777" w:rsidR="004E3325" w:rsidRPr="00C66B74" w:rsidRDefault="004E3325" w:rsidP="005B0E6B">
                            <w:pPr>
                              <w:pStyle w:val="ListParagraph"/>
                              <w:numPr>
                                <w:ilvl w:val="0"/>
                                <w:numId w:val="23"/>
                              </w:numPr>
                              <w:jc w:val="both"/>
                              <w:rPr>
                                <w:rFonts w:asciiTheme="majorHAnsi" w:hAnsiTheme="majorHAnsi"/>
                              </w:rPr>
                            </w:pPr>
                            <w:r>
                              <w:t>Summation of Sanction Loan Amount (Fund and Non Fund) for the given Customer ID EXCEEDS</w:t>
                            </w:r>
                            <w:r w:rsidRPr="0062353F">
                              <w:t xml:space="preserve"> </w:t>
                            </w:r>
                            <w:r>
                              <w:t xml:space="preserve">Maximum </w:t>
                            </w:r>
                            <w:r w:rsidRPr="0062353F">
                              <w:t>Limit to Guarantee Issuance Allowed</w:t>
                            </w:r>
                            <w:r>
                              <w:t xml:space="preserve">, then the Guarantee is capped at Maximum </w:t>
                            </w:r>
                            <w:r w:rsidRPr="0062353F">
                              <w:t>Limit to Guarantee Issuance Allowed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1557C0" id="Rectangle 7" o:spid="_x0000_s1110" style="width:465.2pt;height:15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" fillcolor="white [3201]" strokecolor="#70ad47 [3209]" strokeweight="1pt">
                <v:textbox>
                  <w:txbxContent>
                    <w:p w14:paraId="4018A6F5" w14:textId="77777777" w:rsidR="004E3325" w:rsidRPr="00D451B1" w:rsidRDefault="004E3325" w:rsidP="005B0E6B">
                      <w:pPr>
                        <w:jc w:val="both"/>
                        <w:rPr>
                          <w:rFonts w:asciiTheme="majorHAnsi" w:hAnsiTheme="majorHAnsi"/>
                          <w:b/>
                        </w:rPr>
                      </w:pPr>
                      <w:r>
                        <w:rPr>
                          <w:rFonts w:asciiTheme="majorHAnsi" w:hAnsiTheme="majorHAnsi"/>
                          <w:b/>
                        </w:rPr>
                        <w:t>Calculating the Credit Guarantee Cover:</w:t>
                      </w:r>
                    </w:p>
                    <w:p w14:paraId="0CC9DB66" w14:textId="77777777" w:rsidR="004E3325" w:rsidRDefault="004E3325" w:rsidP="005B0E6B">
                      <w:pPr>
                        <w:pStyle w:val="ListParagraph"/>
                        <w:numPr>
                          <w:ilvl w:val="0"/>
                          <w:numId w:val="23"/>
                        </w:numPr>
                        <w:jc w:val="both"/>
                      </w:pPr>
                      <w:r>
                        <w:t xml:space="preserve">Summation of Sanction Loan Amount (Fund and Non Fund) for the given Customer ID </w:t>
                      </w:r>
                      <w:r w:rsidRPr="0062353F">
                        <w:t>EXCEEDS</w:t>
                      </w:r>
                      <w:r>
                        <w:t xml:space="preserve"> OR DOES NOT EXCEEDS</w:t>
                      </w:r>
                      <w:r w:rsidRPr="0062353F">
                        <w:t xml:space="preserve"> Minimum Limit to Guarantee Issuance Allowed</w:t>
                      </w:r>
                      <w:r>
                        <w:t xml:space="preserve"> </w:t>
                      </w:r>
                      <w:r w:rsidRPr="005C575D">
                        <w:t xml:space="preserve">but </w:t>
                      </w:r>
                      <w:r>
                        <w:t>upto Rs.50 lakh.</w:t>
                      </w:r>
                    </w:p>
                    <w:p w14:paraId="36F29C17" w14:textId="77777777" w:rsidR="004E3325" w:rsidRPr="00C66B74" w:rsidRDefault="004E3325" w:rsidP="005B0E6B">
                      <w:pPr>
                        <w:pStyle w:val="ListParagraph"/>
                        <w:numPr>
                          <w:ilvl w:val="0"/>
                          <w:numId w:val="23"/>
                        </w:numPr>
                        <w:jc w:val="both"/>
                        <w:rPr>
                          <w:rFonts w:asciiTheme="majorHAnsi" w:hAnsiTheme="majorHAnsi"/>
                        </w:rPr>
                      </w:pPr>
                      <w:r>
                        <w:t>Summation of Sanction Loan Amount (Fund and Non Fund) for the given Customer ID EXCEEDS</w:t>
                      </w:r>
                      <w:r w:rsidRPr="0062353F">
                        <w:t xml:space="preserve"> </w:t>
                      </w:r>
                      <w:r>
                        <w:t xml:space="preserve">Rs.50 Lakh but upto Maximum </w:t>
                      </w:r>
                      <w:r w:rsidRPr="0062353F">
                        <w:t>Limit to Guarantee Issuance Allowed</w:t>
                      </w:r>
                      <w:r>
                        <w:t>.</w:t>
                      </w:r>
                    </w:p>
                    <w:p w14:paraId="145AF580" w14:textId="77777777" w:rsidR="004E3325" w:rsidRPr="00C66B74" w:rsidRDefault="004E3325" w:rsidP="005B0E6B">
                      <w:pPr>
                        <w:pStyle w:val="ListParagraph"/>
                        <w:numPr>
                          <w:ilvl w:val="0"/>
                          <w:numId w:val="23"/>
                        </w:numPr>
                        <w:jc w:val="both"/>
                        <w:rPr>
                          <w:rFonts w:asciiTheme="majorHAnsi" w:hAnsiTheme="majorHAnsi"/>
                        </w:rPr>
                      </w:pPr>
                      <w:r>
                        <w:t>Summation of Sanction Loan Amount (Fund and Non Fund) for the given Customer ID EXCEEDS</w:t>
                      </w:r>
                      <w:r w:rsidRPr="0062353F">
                        <w:t xml:space="preserve"> </w:t>
                      </w:r>
                      <w:r>
                        <w:t xml:space="preserve">Maximum </w:t>
                      </w:r>
                      <w:r w:rsidRPr="0062353F">
                        <w:t>Limit to Guarantee Issuance Allowed</w:t>
                      </w:r>
                      <w:r>
                        <w:t xml:space="preserve">, then the Guarantee is capped at Maximum </w:t>
                      </w:r>
                      <w:r w:rsidRPr="0062353F">
                        <w:t>Limit to Guarantee Issuance Allowed</w:t>
                      </w:r>
                      <w:r>
                        <w:t>.</w:t>
                      </w:r>
                    </w:p>
                  </w:txbxContent>
                </v:textbox>
                <w10:anchorlock/>
              </v:rect>
            </w:pict>
          </mc:Fallback>
        </mc:AlternateContent>
      </w:r>
    </w:p>
    <w:p w14:paraId="2E5FD3F8" w14:textId="77777777" w:rsidR="005B0E6B" w:rsidRDefault="005B0E6B" w:rsidP="005B0E6B">
      <w:pPr>
        <w:pStyle w:val="ListParagraph"/>
        <w:tabs>
          <w:tab w:val="left" w:pos="5472"/>
        </w:tabs>
        <w:ind w:left="432"/>
        <w:jc w:val="both"/>
      </w:pPr>
      <w:r>
        <w:tab/>
      </w:r>
    </w:p>
    <w:p w14:paraId="1F1D874C" w14:textId="28E1D2E8" w:rsidR="00705446" w:rsidRDefault="00705446" w:rsidP="00705446">
      <w:pPr>
        <w:pStyle w:val="Heading2"/>
        <w:numPr>
          <w:ilvl w:val="1"/>
          <w:numId w:val="1"/>
        </w:numPr>
        <w:spacing w:before="60" w:after="60" w:line="276" w:lineRule="auto"/>
        <w:jc w:val="both"/>
        <w:rPr>
          <w:ins w:id="1339" w:author="Sachin Patange" w:date="2017-05-27T23:17:00Z"/>
          <w:rFonts w:ascii="Trebuchet MS" w:eastAsia="Times New Roman" w:hAnsi="Trebuchet MS" w:cs="Arial"/>
          <w:b/>
          <w:bCs/>
          <w:iCs/>
          <w:color w:val="7F7F7F"/>
          <w:sz w:val="28"/>
          <w:szCs w:val="28"/>
        </w:rPr>
      </w:pPr>
      <w:bookmarkStart w:id="1340" w:name="_Toc483691745"/>
      <w:ins w:id="1341" w:author="Sachin Patange" w:date="2017-05-27T23:16:00Z">
        <w:r>
          <w:rPr>
            <w:rFonts w:ascii="Trebuchet MS" w:eastAsia="Times New Roman" w:hAnsi="Trebuchet MS" w:cs="Arial"/>
            <w:b/>
            <w:bCs/>
            <w:iCs/>
            <w:color w:val="7F7F7F"/>
            <w:sz w:val="28"/>
            <w:szCs w:val="28"/>
          </w:rPr>
          <w:t xml:space="preserve">Loan Amount </w:t>
        </w:r>
      </w:ins>
      <w:ins w:id="1342" w:author="Sachin Patange" w:date="2017-05-27T23:15:00Z">
        <w:r>
          <w:rPr>
            <w:rFonts w:ascii="Trebuchet MS" w:eastAsia="Times New Roman" w:hAnsi="Trebuchet MS" w:cs="Arial"/>
            <w:b/>
            <w:bCs/>
            <w:iCs/>
            <w:color w:val="7F7F7F"/>
            <w:sz w:val="28"/>
            <w:szCs w:val="28"/>
          </w:rPr>
          <w:t xml:space="preserve">Sanction Date </w:t>
        </w:r>
      </w:ins>
      <w:ins w:id="1343" w:author="Sachin Patange" w:date="2017-05-27T23:16:00Z">
        <w:r>
          <w:rPr>
            <w:rFonts w:ascii="Trebuchet MS" w:eastAsia="Times New Roman" w:hAnsi="Trebuchet MS" w:cs="Arial"/>
            <w:b/>
            <w:bCs/>
            <w:iCs/>
            <w:color w:val="7F7F7F"/>
            <w:sz w:val="28"/>
            <w:szCs w:val="28"/>
          </w:rPr>
          <w:t>and Risk Premium Selection</w:t>
        </w:r>
      </w:ins>
      <w:bookmarkEnd w:id="1340"/>
    </w:p>
    <w:p w14:paraId="6E891582" w14:textId="196AFFF7" w:rsidR="00705446" w:rsidRDefault="00705446" w:rsidP="00705446">
      <w:pPr>
        <w:pStyle w:val="Heading3"/>
        <w:keepLines w:val="0"/>
        <w:numPr>
          <w:ilvl w:val="2"/>
          <w:numId w:val="1"/>
        </w:numPr>
        <w:pBdr>
          <w:bottom w:val="single" w:sz="4" w:space="1" w:color="auto"/>
        </w:pBdr>
        <w:tabs>
          <w:tab w:val="left" w:pos="0"/>
          <w:tab w:val="left" w:pos="720"/>
        </w:tabs>
        <w:spacing w:before="60" w:after="60" w:line="276" w:lineRule="auto"/>
        <w:jc w:val="both"/>
        <w:rPr>
          <w:ins w:id="1344" w:author="Sachin Patange" w:date="2017-05-27T23:17:00Z"/>
          <w:rFonts w:ascii="Trebuchet MS" w:hAnsi="Trebuchet MS"/>
          <w:b/>
          <w:bCs/>
          <w:color w:val="000000" w:themeColor="text1"/>
          <w:szCs w:val="22"/>
        </w:rPr>
      </w:pPr>
      <w:bookmarkStart w:id="1345" w:name="_Toc483691746"/>
      <w:ins w:id="1346" w:author="Sachin Patange" w:date="2017-05-27T23:17:00Z">
        <w:r>
          <w:rPr>
            <w:rFonts w:ascii="Trebuchet MS" w:hAnsi="Trebuchet MS"/>
            <w:b/>
            <w:bCs/>
            <w:color w:val="000000" w:themeColor="text1"/>
            <w:szCs w:val="22"/>
          </w:rPr>
          <w:t>For New Credit Guarantee Cases</w:t>
        </w:r>
        <w:bookmarkEnd w:id="1345"/>
        <w:r>
          <w:rPr>
            <w:rFonts w:ascii="Trebuchet MS" w:hAnsi="Trebuchet MS"/>
            <w:b/>
            <w:bCs/>
            <w:color w:val="000000" w:themeColor="text1"/>
            <w:szCs w:val="22"/>
          </w:rPr>
          <w:t xml:space="preserve"> </w:t>
        </w:r>
      </w:ins>
    </w:p>
    <w:p w14:paraId="2B00D6ED" w14:textId="79C29AE9" w:rsidR="00705446" w:rsidRDefault="00705446">
      <w:pPr>
        <w:jc w:val="both"/>
        <w:rPr>
          <w:ins w:id="1347" w:author="Sachin Patange" w:date="2017-05-27T23:17:00Z"/>
        </w:rPr>
        <w:pPrChange w:id="1348" w:author="Sachin Patange" w:date="2017-05-27T23:19:00Z">
          <w:pPr/>
        </w:pPrChange>
      </w:pPr>
      <w:ins w:id="1349" w:author="Sachin Patange" w:date="2017-05-27T23:17:00Z">
        <w:r>
          <w:t xml:space="preserve">The Risk Premium parameters are saved in the respective masters. For </w:t>
        </w:r>
      </w:ins>
      <w:ins w:id="1350" w:author="Sachin Patange" w:date="2017-05-27T23:18:00Z">
        <w:r>
          <w:t>new CG cases, the selection of particular risk premium value</w:t>
        </w:r>
      </w:ins>
      <w:ins w:id="1351" w:author="Sachin Patange" w:date="2017-05-27T23:21:00Z">
        <w:r w:rsidR="004E3325">
          <w:t xml:space="preserve"> </w:t>
        </w:r>
      </w:ins>
      <w:ins w:id="1352" w:author="Sachin Patange" w:date="2017-05-27T23:20:00Z">
        <w:r w:rsidRPr="00705446">
          <w:t>(</w:t>
        </w:r>
      </w:ins>
      <w:ins w:id="1353" w:author="Sachin Patange" w:date="2017-05-27T23:21:00Z">
        <w:r w:rsidR="004E3325">
          <w:t xml:space="preserve">for </w:t>
        </w:r>
      </w:ins>
      <w:ins w:id="1354" w:author="Sachin Patange" w:date="2017-05-27T23:20:00Z">
        <w:r w:rsidRPr="00705446">
          <w:t>NPA and Claim)</w:t>
        </w:r>
      </w:ins>
      <w:ins w:id="1355" w:author="Sachin Patange" w:date="2017-05-27T23:18:00Z">
        <w:r>
          <w:t xml:space="preserve"> depends on - t</w:t>
        </w:r>
      </w:ins>
      <w:ins w:id="1356" w:author="Sachin Patange" w:date="2017-05-27T23:17:00Z">
        <w:r>
          <w:t>he sanction date</w:t>
        </w:r>
      </w:ins>
      <w:ins w:id="1357" w:author="Sachin Patange" w:date="2017-05-27T23:18:00Z">
        <w:r>
          <w:t>.</w:t>
        </w:r>
      </w:ins>
      <w:ins w:id="1358" w:author="Sachin Patange" w:date="2017-05-27T23:17:00Z">
        <w:r>
          <w:t xml:space="preserve"> However</w:t>
        </w:r>
      </w:ins>
      <w:ins w:id="1359" w:author="Sachin Patange" w:date="2017-05-27T23:19:00Z">
        <w:r>
          <w:t>,</w:t>
        </w:r>
      </w:ins>
      <w:ins w:id="1360" w:author="Sachin Patange" w:date="2017-05-27T23:17:00Z">
        <w:r>
          <w:t xml:space="preserve"> the complication is due to the fact there may be one or multiple entries which qualifies the selection.</w:t>
        </w:r>
      </w:ins>
    </w:p>
    <w:p w14:paraId="293DE3D4" w14:textId="16B6BECC" w:rsidR="004E3325" w:rsidRDefault="00705446">
      <w:pPr>
        <w:pStyle w:val="ListParagraph"/>
        <w:numPr>
          <w:ilvl w:val="0"/>
          <w:numId w:val="35"/>
        </w:numPr>
        <w:rPr>
          <w:ins w:id="1361" w:author="Sachin Patange" w:date="2017-05-27T23:23:00Z"/>
        </w:rPr>
        <w:pPrChange w:id="1362" w:author="Sachin Patange" w:date="2017-05-27T23:23:00Z">
          <w:pPr/>
        </w:pPrChange>
      </w:pPr>
      <w:ins w:id="1363" w:author="Sachin Patange" w:date="2017-05-27T23:17:00Z">
        <w:r>
          <w:t>Example:</w:t>
        </w:r>
      </w:ins>
      <w:ins w:id="1364" w:author="Sachin Patange" w:date="2017-05-27T23:19:00Z">
        <w:r>
          <w:t xml:space="preserve"> </w:t>
        </w:r>
      </w:ins>
      <w:ins w:id="1365" w:author="Sachin Patange" w:date="2017-05-27T23:21:00Z">
        <w:r w:rsidR="004E3325">
          <w:t>This example is for selection of NPA risk premium parameter</w:t>
        </w:r>
      </w:ins>
      <w:ins w:id="1366" w:author="Sachin Patange" w:date="2017-05-27T23:22:00Z">
        <w:r w:rsidR="004E3325">
          <w:t xml:space="preserve">. The same rational applies for Claim risk premium parameter. </w:t>
        </w:r>
      </w:ins>
    </w:p>
    <w:p w14:paraId="74293084" w14:textId="77777777" w:rsidR="00742785" w:rsidRDefault="00742785">
      <w:pPr>
        <w:pStyle w:val="ListParagraph"/>
        <w:ind w:left="360"/>
        <w:rPr>
          <w:ins w:id="1367" w:author="Sachin Patange" w:date="2017-05-27T23:36:00Z"/>
        </w:rPr>
        <w:pPrChange w:id="1368" w:author="Sachin Patange" w:date="2017-05-27T23:23:00Z">
          <w:pPr/>
        </w:pPrChange>
      </w:pPr>
    </w:p>
    <w:p w14:paraId="40FD9DE7" w14:textId="635CA4BF" w:rsidR="00001FBA" w:rsidRDefault="004E3325">
      <w:pPr>
        <w:pStyle w:val="ListParagraph"/>
        <w:ind w:left="360"/>
        <w:pPrChange w:id="1369" w:author="Sachin Patange" w:date="2017-05-27T23:23:00Z">
          <w:pPr/>
        </w:pPrChange>
      </w:pPr>
      <w:ins w:id="1370" w:author="Sachin Patange" w:date="2017-05-27T23:21:00Z">
        <w:r>
          <w:t xml:space="preserve">Consider the loan </w:t>
        </w:r>
      </w:ins>
      <w:ins w:id="1371" w:author="Sachin Patange" w:date="2017-05-27T23:17:00Z">
        <w:r>
          <w:t xml:space="preserve">Sanction date of one of the loan </w:t>
        </w:r>
      </w:ins>
      <w:ins w:id="1372" w:author="Sachin Patange" w:date="2017-05-27T23:21:00Z">
        <w:r>
          <w:t xml:space="preserve">account </w:t>
        </w:r>
      </w:ins>
      <w:ins w:id="1373" w:author="Sachin Patange" w:date="2017-05-27T23:17:00Z">
        <w:r w:rsidR="00705446">
          <w:t>is 10-Oct-2016</w:t>
        </w:r>
      </w:ins>
    </w:p>
    <w:p w14:paraId="37BD5F7E" w14:textId="77777777" w:rsidR="00085F1D" w:rsidRDefault="00705446">
      <w:pPr>
        <w:ind w:firstLine="576"/>
        <w:jc w:val="both"/>
        <w:rPr>
          <w:ins w:id="1374" w:author="Sachin Patange" w:date="2017-05-27T23:24:00Z"/>
        </w:rPr>
        <w:pPrChange w:id="1375" w:author="Sachin Patange" w:date="2017-05-27T23:21:00Z">
          <w:pPr/>
        </w:pPrChange>
      </w:pPr>
      <w:bookmarkStart w:id="1376" w:name="_Toc473636755"/>
      <w:ins w:id="1377" w:author="Sachin Patange" w:date="2017-05-27T23:19:00Z">
        <w:r w:rsidRPr="00705446">
          <w:rPr>
            <w:rPrChange w:id="1378" w:author="Sachin Patange" w:date="2017-05-27T23:20:00Z">
              <w:rPr>
                <w:rFonts w:ascii="Trebuchet MS" w:eastAsia="Times New Roman" w:hAnsi="Trebuchet MS" w:cs="Arial"/>
                <w:b/>
                <w:bCs/>
                <w:iCs/>
                <w:color w:val="7F7F7F"/>
                <w:sz w:val="28"/>
                <w:szCs w:val="28"/>
              </w:rPr>
            </w:rPrChange>
          </w:rPr>
          <w:t>Scenario 1:</w:t>
        </w:r>
      </w:ins>
      <w:ins w:id="1379" w:author="Sachin Patange" w:date="2017-05-27T23:23:00Z">
        <w:r w:rsidR="004E3325">
          <w:t xml:space="preserve"> following entries exist in NPA risk premium </w:t>
        </w:r>
      </w:ins>
      <w:ins w:id="1380" w:author="Sachin Patange" w:date="2017-05-27T23:24:00Z">
        <w:r w:rsidR="00085F1D">
          <w:t>parameter table:</w:t>
        </w:r>
      </w:ins>
    </w:p>
    <w:tbl>
      <w:tblPr>
        <w:tblStyle w:val="TableGrid"/>
        <w:tblW w:w="0" w:type="auto"/>
        <w:jc w:val="center"/>
        <w:tblLook w:val="04A0" w:firstRow="1" w:lastRow="0" w:firstColumn="1" w:lastColumn="0" w:noHBand="0" w:noVBand="1"/>
      </w:tblPr>
      <w:tblGrid>
        <w:gridCol w:w="1800"/>
        <w:gridCol w:w="1800"/>
        <w:gridCol w:w="1616"/>
        <w:gridCol w:w="2219"/>
      </w:tblGrid>
      <w:tr w:rsidR="00085F1D" w14:paraId="3BFF111C" w14:textId="77777777" w:rsidTr="00E92637">
        <w:trPr>
          <w:trHeight w:val="410"/>
          <w:jc w:val="center"/>
          <w:ins w:id="1381" w:author="Sachin Patange" w:date="2017-05-27T23:24:00Z"/>
        </w:trPr>
        <w:tc>
          <w:tcPr>
            <w:tcW w:w="1800" w:type="dxa"/>
          </w:tcPr>
          <w:p w14:paraId="25D0CF5E" w14:textId="33E286DE" w:rsidR="00085F1D" w:rsidRDefault="00085F1D" w:rsidP="00085F1D">
            <w:pPr>
              <w:jc w:val="center"/>
              <w:rPr>
                <w:ins w:id="1382" w:author="Sachin Patange" w:date="2017-05-27T23:26:00Z"/>
              </w:rPr>
            </w:pPr>
            <w:ins w:id="1383" w:author="Sachin Patange" w:date="2017-05-27T23:27:00Z">
              <w:r>
                <w:t>Row No.</w:t>
              </w:r>
            </w:ins>
          </w:p>
        </w:tc>
        <w:tc>
          <w:tcPr>
            <w:tcW w:w="1800" w:type="dxa"/>
          </w:tcPr>
          <w:p w14:paraId="2101117E" w14:textId="3374E062" w:rsidR="00085F1D" w:rsidRDefault="00085F1D">
            <w:pPr>
              <w:jc w:val="center"/>
              <w:rPr>
                <w:ins w:id="1384" w:author="Sachin Patange" w:date="2017-05-27T23:24:00Z"/>
              </w:rPr>
              <w:pPrChange w:id="1385" w:author="Sachin Patange" w:date="2017-05-27T23:25:00Z">
                <w:pPr>
                  <w:jc w:val="both"/>
                </w:pPr>
              </w:pPrChange>
            </w:pPr>
            <w:ins w:id="1386" w:author="Sachin Patange" w:date="2017-05-27T23:24:00Z">
              <w:r>
                <w:t>From Date</w:t>
              </w:r>
            </w:ins>
          </w:p>
        </w:tc>
        <w:tc>
          <w:tcPr>
            <w:tcW w:w="1616" w:type="dxa"/>
          </w:tcPr>
          <w:p w14:paraId="4108C65F" w14:textId="151883FC" w:rsidR="00085F1D" w:rsidRDefault="00085F1D">
            <w:pPr>
              <w:jc w:val="center"/>
              <w:rPr>
                <w:ins w:id="1387" w:author="Sachin Patange" w:date="2017-05-27T23:24:00Z"/>
              </w:rPr>
              <w:pPrChange w:id="1388" w:author="Sachin Patange" w:date="2017-05-27T23:25:00Z">
                <w:pPr>
                  <w:jc w:val="both"/>
                </w:pPr>
              </w:pPrChange>
            </w:pPr>
            <w:ins w:id="1389" w:author="Sachin Patange" w:date="2017-05-27T23:24:00Z">
              <w:r>
                <w:t>To Date</w:t>
              </w:r>
            </w:ins>
          </w:p>
        </w:tc>
        <w:tc>
          <w:tcPr>
            <w:tcW w:w="2219" w:type="dxa"/>
          </w:tcPr>
          <w:p w14:paraId="08AEFBD0" w14:textId="06D52B7B" w:rsidR="00085F1D" w:rsidRDefault="00085F1D">
            <w:pPr>
              <w:jc w:val="center"/>
              <w:rPr>
                <w:ins w:id="1390" w:author="Sachin Patange" w:date="2017-05-27T23:24:00Z"/>
              </w:rPr>
              <w:pPrChange w:id="1391" w:author="Sachin Patange" w:date="2017-05-27T23:25:00Z">
                <w:pPr>
                  <w:jc w:val="both"/>
                </w:pPr>
              </w:pPrChange>
            </w:pPr>
            <w:ins w:id="1392" w:author="Sachin Patange" w:date="2017-05-27T23:24:00Z">
              <w:r>
                <w:t>NPA Risk Premium</w:t>
              </w:r>
            </w:ins>
          </w:p>
        </w:tc>
      </w:tr>
      <w:tr w:rsidR="00085F1D" w14:paraId="0894868D" w14:textId="77777777" w:rsidTr="00E92637">
        <w:trPr>
          <w:trHeight w:val="300"/>
          <w:jc w:val="center"/>
          <w:ins w:id="1393" w:author="Sachin Patange" w:date="2017-05-27T23:25:00Z"/>
        </w:trPr>
        <w:tc>
          <w:tcPr>
            <w:tcW w:w="1800" w:type="dxa"/>
          </w:tcPr>
          <w:p w14:paraId="3BCB51A5" w14:textId="1DE930FC" w:rsidR="00085F1D" w:rsidRDefault="00085F1D" w:rsidP="00085F1D">
            <w:pPr>
              <w:jc w:val="center"/>
              <w:rPr>
                <w:ins w:id="1394" w:author="Sachin Patange" w:date="2017-05-27T23:26:00Z"/>
                <w:rFonts w:eastAsia="Times New Roman"/>
                <w:color w:val="000000"/>
              </w:rPr>
            </w:pPr>
            <w:ins w:id="1395" w:author="Sachin Patange" w:date="2017-05-27T23:27:00Z">
              <w:r>
                <w:rPr>
                  <w:rFonts w:eastAsia="Times New Roman"/>
                  <w:color w:val="000000"/>
                </w:rPr>
                <w:lastRenderedPageBreak/>
                <w:t>1</w:t>
              </w:r>
            </w:ins>
          </w:p>
        </w:tc>
        <w:tc>
          <w:tcPr>
            <w:tcW w:w="1800" w:type="dxa"/>
            <w:noWrap/>
            <w:hideMark/>
          </w:tcPr>
          <w:p w14:paraId="6B260D70" w14:textId="56B012BA" w:rsidR="00085F1D" w:rsidRDefault="00085F1D">
            <w:pPr>
              <w:jc w:val="center"/>
              <w:rPr>
                <w:ins w:id="1396" w:author="Sachin Patange" w:date="2017-05-27T23:25:00Z"/>
                <w:rFonts w:eastAsia="Times New Roman"/>
              </w:rPr>
              <w:pPrChange w:id="1397" w:author="Sachin Patange" w:date="2017-05-27T23:25:00Z">
                <w:pPr>
                  <w:jc w:val="right"/>
                </w:pPr>
              </w:pPrChange>
            </w:pPr>
            <w:ins w:id="1398" w:author="Sachin Patange" w:date="2017-05-27T23:25:00Z">
              <w:r>
                <w:rPr>
                  <w:rFonts w:eastAsia="Times New Roman"/>
                  <w:color w:val="000000"/>
                </w:rPr>
                <w:t>10-Oct-16</w:t>
              </w:r>
            </w:ins>
          </w:p>
        </w:tc>
        <w:tc>
          <w:tcPr>
            <w:tcW w:w="1616" w:type="dxa"/>
            <w:noWrap/>
            <w:hideMark/>
          </w:tcPr>
          <w:p w14:paraId="2DDE79B9" w14:textId="77777777" w:rsidR="00085F1D" w:rsidRDefault="00085F1D">
            <w:pPr>
              <w:jc w:val="center"/>
              <w:rPr>
                <w:ins w:id="1399" w:author="Sachin Patange" w:date="2017-05-27T23:25:00Z"/>
                <w:rFonts w:eastAsia="Times New Roman"/>
              </w:rPr>
              <w:pPrChange w:id="1400" w:author="Sachin Patange" w:date="2017-05-27T23:25:00Z">
                <w:pPr>
                  <w:jc w:val="right"/>
                </w:pPr>
              </w:pPrChange>
            </w:pPr>
            <w:ins w:id="1401" w:author="Sachin Patange" w:date="2017-05-27T23:25:00Z">
              <w:r>
                <w:rPr>
                  <w:rFonts w:eastAsia="Times New Roman"/>
                  <w:color w:val="000000"/>
                </w:rPr>
                <w:t>20-Oct-16</w:t>
              </w:r>
            </w:ins>
          </w:p>
        </w:tc>
        <w:tc>
          <w:tcPr>
            <w:tcW w:w="2219" w:type="dxa"/>
            <w:noWrap/>
            <w:hideMark/>
          </w:tcPr>
          <w:p w14:paraId="4AF087BF" w14:textId="77777777" w:rsidR="00085F1D" w:rsidRDefault="00085F1D">
            <w:pPr>
              <w:jc w:val="center"/>
              <w:rPr>
                <w:ins w:id="1402" w:author="Sachin Patange" w:date="2017-05-27T23:25:00Z"/>
                <w:rFonts w:eastAsia="Times New Roman"/>
              </w:rPr>
              <w:pPrChange w:id="1403" w:author="Sachin Patange" w:date="2017-05-27T23:25:00Z">
                <w:pPr>
                  <w:jc w:val="right"/>
                </w:pPr>
              </w:pPrChange>
            </w:pPr>
            <w:ins w:id="1404" w:author="Sachin Patange" w:date="2017-05-27T23:25:00Z">
              <w:r>
                <w:rPr>
                  <w:rFonts w:eastAsia="Times New Roman"/>
                  <w:color w:val="000000"/>
                </w:rPr>
                <w:t>10%</w:t>
              </w:r>
            </w:ins>
          </w:p>
        </w:tc>
      </w:tr>
      <w:tr w:rsidR="00085F1D" w14:paraId="4481AC7D" w14:textId="77777777" w:rsidTr="00E92637">
        <w:trPr>
          <w:trHeight w:val="300"/>
          <w:jc w:val="center"/>
          <w:ins w:id="1405" w:author="Sachin Patange" w:date="2017-05-27T23:25:00Z"/>
        </w:trPr>
        <w:tc>
          <w:tcPr>
            <w:tcW w:w="1800" w:type="dxa"/>
          </w:tcPr>
          <w:p w14:paraId="09CA968B" w14:textId="43B9A5DA" w:rsidR="00085F1D" w:rsidRDefault="00085F1D" w:rsidP="00085F1D">
            <w:pPr>
              <w:jc w:val="center"/>
              <w:rPr>
                <w:ins w:id="1406" w:author="Sachin Patange" w:date="2017-05-27T23:26:00Z"/>
                <w:rFonts w:eastAsia="Times New Roman"/>
                <w:color w:val="000000"/>
              </w:rPr>
            </w:pPr>
            <w:ins w:id="1407" w:author="Sachin Patange" w:date="2017-05-27T23:27:00Z">
              <w:r>
                <w:rPr>
                  <w:rFonts w:eastAsia="Times New Roman"/>
                  <w:color w:val="000000"/>
                </w:rPr>
                <w:t>2</w:t>
              </w:r>
            </w:ins>
          </w:p>
        </w:tc>
        <w:tc>
          <w:tcPr>
            <w:tcW w:w="1800" w:type="dxa"/>
            <w:noWrap/>
            <w:hideMark/>
          </w:tcPr>
          <w:p w14:paraId="44FA92BC" w14:textId="02080C40" w:rsidR="00085F1D" w:rsidRDefault="00085F1D">
            <w:pPr>
              <w:jc w:val="center"/>
              <w:rPr>
                <w:ins w:id="1408" w:author="Sachin Patange" w:date="2017-05-27T23:25:00Z"/>
                <w:rFonts w:eastAsia="Times New Roman"/>
              </w:rPr>
              <w:pPrChange w:id="1409" w:author="Sachin Patange" w:date="2017-05-27T23:25:00Z">
                <w:pPr>
                  <w:jc w:val="right"/>
                </w:pPr>
              </w:pPrChange>
            </w:pPr>
            <w:ins w:id="1410" w:author="Sachin Patange" w:date="2017-05-27T23:25:00Z">
              <w:r>
                <w:rPr>
                  <w:rFonts w:eastAsia="Times New Roman"/>
                  <w:color w:val="000000"/>
                </w:rPr>
                <w:t>20-Oct-16</w:t>
              </w:r>
            </w:ins>
          </w:p>
        </w:tc>
        <w:tc>
          <w:tcPr>
            <w:tcW w:w="1616" w:type="dxa"/>
            <w:noWrap/>
            <w:hideMark/>
          </w:tcPr>
          <w:p w14:paraId="5BDC0306" w14:textId="77777777" w:rsidR="00085F1D" w:rsidRDefault="00085F1D">
            <w:pPr>
              <w:jc w:val="center"/>
              <w:rPr>
                <w:ins w:id="1411" w:author="Sachin Patange" w:date="2017-05-27T23:25:00Z"/>
                <w:rFonts w:eastAsia="Times New Roman"/>
              </w:rPr>
              <w:pPrChange w:id="1412" w:author="Sachin Patange" w:date="2017-05-27T23:25:00Z">
                <w:pPr>
                  <w:jc w:val="right"/>
                </w:pPr>
              </w:pPrChange>
            </w:pPr>
            <w:ins w:id="1413" w:author="Sachin Patange" w:date="2017-05-27T23:25:00Z">
              <w:r>
                <w:rPr>
                  <w:rFonts w:eastAsia="Times New Roman"/>
                  <w:color w:val="000000"/>
                </w:rPr>
                <w:t>30-Oct-16</w:t>
              </w:r>
            </w:ins>
          </w:p>
        </w:tc>
        <w:tc>
          <w:tcPr>
            <w:tcW w:w="2219" w:type="dxa"/>
            <w:noWrap/>
            <w:hideMark/>
          </w:tcPr>
          <w:p w14:paraId="226CD705" w14:textId="77777777" w:rsidR="00085F1D" w:rsidRDefault="00085F1D">
            <w:pPr>
              <w:jc w:val="center"/>
              <w:rPr>
                <w:ins w:id="1414" w:author="Sachin Patange" w:date="2017-05-27T23:25:00Z"/>
                <w:rFonts w:eastAsia="Times New Roman"/>
              </w:rPr>
              <w:pPrChange w:id="1415" w:author="Sachin Patange" w:date="2017-05-27T23:25:00Z">
                <w:pPr>
                  <w:jc w:val="right"/>
                </w:pPr>
              </w:pPrChange>
            </w:pPr>
            <w:ins w:id="1416" w:author="Sachin Patange" w:date="2017-05-27T23:25:00Z">
              <w:r>
                <w:rPr>
                  <w:rFonts w:eastAsia="Times New Roman"/>
                  <w:color w:val="000000"/>
                </w:rPr>
                <w:t>20%</w:t>
              </w:r>
            </w:ins>
          </w:p>
        </w:tc>
      </w:tr>
      <w:tr w:rsidR="00085F1D" w14:paraId="146CB0B6" w14:textId="77777777" w:rsidTr="00E92637">
        <w:trPr>
          <w:trHeight w:val="300"/>
          <w:jc w:val="center"/>
          <w:ins w:id="1417" w:author="Sachin Patange" w:date="2017-05-27T23:25:00Z"/>
        </w:trPr>
        <w:tc>
          <w:tcPr>
            <w:tcW w:w="1800" w:type="dxa"/>
          </w:tcPr>
          <w:p w14:paraId="1E658587" w14:textId="3AF10F26" w:rsidR="00085F1D" w:rsidRDefault="00085F1D" w:rsidP="00085F1D">
            <w:pPr>
              <w:jc w:val="center"/>
              <w:rPr>
                <w:ins w:id="1418" w:author="Sachin Patange" w:date="2017-05-27T23:26:00Z"/>
                <w:rFonts w:eastAsia="Times New Roman"/>
                <w:color w:val="000000"/>
              </w:rPr>
            </w:pPr>
            <w:ins w:id="1419" w:author="Sachin Patange" w:date="2017-05-27T23:27:00Z">
              <w:r>
                <w:rPr>
                  <w:rFonts w:eastAsia="Times New Roman"/>
                  <w:color w:val="000000"/>
                </w:rPr>
                <w:t>3</w:t>
              </w:r>
            </w:ins>
          </w:p>
        </w:tc>
        <w:tc>
          <w:tcPr>
            <w:tcW w:w="1800" w:type="dxa"/>
            <w:noWrap/>
            <w:hideMark/>
          </w:tcPr>
          <w:p w14:paraId="3DC310CD" w14:textId="3BFE1B2E" w:rsidR="00085F1D" w:rsidRDefault="00085F1D">
            <w:pPr>
              <w:jc w:val="center"/>
              <w:rPr>
                <w:ins w:id="1420" w:author="Sachin Patange" w:date="2017-05-27T23:25:00Z"/>
                <w:rFonts w:eastAsia="Times New Roman"/>
              </w:rPr>
              <w:pPrChange w:id="1421" w:author="Sachin Patange" w:date="2017-05-27T23:25:00Z">
                <w:pPr>
                  <w:jc w:val="right"/>
                </w:pPr>
              </w:pPrChange>
            </w:pPr>
            <w:ins w:id="1422" w:author="Sachin Patange" w:date="2017-05-27T23:25:00Z">
              <w:r>
                <w:rPr>
                  <w:rFonts w:eastAsia="Times New Roman"/>
                  <w:color w:val="000000"/>
                </w:rPr>
                <w:t>30-Oct-16</w:t>
              </w:r>
            </w:ins>
          </w:p>
        </w:tc>
        <w:tc>
          <w:tcPr>
            <w:tcW w:w="1616" w:type="dxa"/>
            <w:noWrap/>
            <w:hideMark/>
          </w:tcPr>
          <w:p w14:paraId="7F6856B2" w14:textId="77777777" w:rsidR="00085F1D" w:rsidRDefault="00085F1D">
            <w:pPr>
              <w:jc w:val="center"/>
              <w:rPr>
                <w:ins w:id="1423" w:author="Sachin Patange" w:date="2017-05-27T23:25:00Z"/>
                <w:rFonts w:eastAsia="Times New Roman"/>
              </w:rPr>
              <w:pPrChange w:id="1424" w:author="Sachin Patange" w:date="2017-05-27T23:25:00Z">
                <w:pPr/>
              </w:pPrChange>
            </w:pPr>
            <w:ins w:id="1425" w:author="Sachin Patange" w:date="2017-05-27T23:25:00Z">
              <w:r>
                <w:rPr>
                  <w:rFonts w:eastAsia="Times New Roman"/>
                  <w:color w:val="000000"/>
                </w:rPr>
                <w:t>-</w:t>
              </w:r>
            </w:ins>
          </w:p>
        </w:tc>
        <w:tc>
          <w:tcPr>
            <w:tcW w:w="2219" w:type="dxa"/>
            <w:noWrap/>
            <w:hideMark/>
          </w:tcPr>
          <w:p w14:paraId="60D2DCC7" w14:textId="77777777" w:rsidR="00085F1D" w:rsidRDefault="00085F1D">
            <w:pPr>
              <w:jc w:val="center"/>
              <w:rPr>
                <w:ins w:id="1426" w:author="Sachin Patange" w:date="2017-05-27T23:25:00Z"/>
                <w:rFonts w:eastAsia="Times New Roman"/>
              </w:rPr>
              <w:pPrChange w:id="1427" w:author="Sachin Patange" w:date="2017-05-27T23:25:00Z">
                <w:pPr>
                  <w:jc w:val="right"/>
                </w:pPr>
              </w:pPrChange>
            </w:pPr>
            <w:ins w:id="1428" w:author="Sachin Patange" w:date="2017-05-27T23:25:00Z">
              <w:r>
                <w:rPr>
                  <w:rFonts w:eastAsia="Times New Roman"/>
                  <w:color w:val="000000"/>
                </w:rPr>
                <w:t>30%</w:t>
              </w:r>
            </w:ins>
          </w:p>
        </w:tc>
      </w:tr>
    </w:tbl>
    <w:p w14:paraId="482039CF" w14:textId="77777777" w:rsidR="00085F1D" w:rsidRDefault="00085F1D">
      <w:pPr>
        <w:ind w:firstLine="576"/>
        <w:jc w:val="both"/>
        <w:rPr>
          <w:ins w:id="1429" w:author="Sachin Patange" w:date="2017-05-27T23:27:00Z"/>
        </w:rPr>
        <w:pPrChange w:id="1430" w:author="Sachin Patange" w:date="2017-05-27T23:21:00Z">
          <w:pPr/>
        </w:pPrChange>
      </w:pPr>
    </w:p>
    <w:p w14:paraId="3FAE6EE5" w14:textId="341F945C" w:rsidR="00705446" w:rsidRDefault="00085F1D">
      <w:pPr>
        <w:ind w:left="576"/>
        <w:jc w:val="both"/>
        <w:rPr>
          <w:ins w:id="1431" w:author="Sachin Patange" w:date="2017-05-27T23:26:00Z"/>
        </w:rPr>
        <w:pPrChange w:id="1432" w:author="Sachin Patange" w:date="2017-05-27T23:28:00Z">
          <w:pPr/>
        </w:pPrChange>
      </w:pPr>
      <w:ins w:id="1433" w:author="Sachin Patange" w:date="2017-05-27T23:26:00Z">
        <w:r>
          <w:t>Since Sanction loan date is 10</w:t>
        </w:r>
        <w:r w:rsidRPr="00085F1D">
          <w:rPr>
            <w:vertAlign w:val="superscript"/>
            <w:rPrChange w:id="1434" w:author="Sachin Patange" w:date="2017-05-27T23:26:00Z">
              <w:rPr/>
            </w:rPrChange>
          </w:rPr>
          <w:t>th</w:t>
        </w:r>
        <w:r>
          <w:t xml:space="preserve"> Oct 2016, </w:t>
        </w:r>
      </w:ins>
      <w:ins w:id="1435" w:author="Sachin Patange" w:date="2017-05-27T23:27:00Z">
        <w:r>
          <w:t>Row No. 1 qualifies the selection and hence 10% is the NPA premium value used for calculation.</w:t>
        </w:r>
      </w:ins>
      <w:ins w:id="1436" w:author="Sachin Patange" w:date="2017-05-27T23:26:00Z">
        <w:r>
          <w:t xml:space="preserve"> </w:t>
        </w:r>
      </w:ins>
      <w:ins w:id="1437" w:author="Sachin Patange" w:date="2017-05-27T23:19:00Z">
        <w:r w:rsidR="00705446" w:rsidRPr="00705446">
          <w:rPr>
            <w:rPrChange w:id="1438" w:author="Sachin Patange" w:date="2017-05-27T23:20:00Z">
              <w:rPr>
                <w:rFonts w:ascii="Trebuchet MS" w:eastAsia="Times New Roman" w:hAnsi="Trebuchet MS" w:cs="Arial"/>
                <w:b/>
                <w:bCs/>
                <w:iCs/>
                <w:color w:val="7F7F7F"/>
                <w:sz w:val="28"/>
                <w:szCs w:val="28"/>
              </w:rPr>
            </w:rPrChange>
          </w:rPr>
          <w:t xml:space="preserve"> </w:t>
        </w:r>
      </w:ins>
    </w:p>
    <w:p w14:paraId="5B4C88E1" w14:textId="77777777" w:rsidR="00085F1D" w:rsidRDefault="00085F1D" w:rsidP="00085F1D">
      <w:pPr>
        <w:ind w:firstLine="576"/>
        <w:jc w:val="both"/>
        <w:rPr>
          <w:ins w:id="1439" w:author="Sachin Patange" w:date="2017-05-27T23:30:00Z"/>
        </w:rPr>
      </w:pPr>
    </w:p>
    <w:p w14:paraId="1383BC8A" w14:textId="205E4367" w:rsidR="00085F1D" w:rsidRDefault="00085F1D" w:rsidP="00085F1D">
      <w:pPr>
        <w:ind w:firstLine="576"/>
        <w:jc w:val="both"/>
        <w:rPr>
          <w:ins w:id="1440" w:author="Sachin Patange" w:date="2017-05-27T23:28:00Z"/>
        </w:rPr>
      </w:pPr>
      <w:ins w:id="1441" w:author="Sachin Patange" w:date="2017-05-27T23:28:00Z">
        <w:r w:rsidRPr="00AF6B95">
          <w:t xml:space="preserve">Scenario </w:t>
        </w:r>
      </w:ins>
      <w:ins w:id="1442" w:author="Sachin Patange" w:date="2017-05-27T23:30:00Z">
        <w:r>
          <w:t>2</w:t>
        </w:r>
      </w:ins>
      <w:ins w:id="1443" w:author="Sachin Patange" w:date="2017-05-27T23:28:00Z">
        <w:r w:rsidRPr="00AF6B95">
          <w:t>:</w:t>
        </w:r>
        <w:r>
          <w:t xml:space="preserve"> following entries exist in NPA risk premium parameter table:</w:t>
        </w:r>
      </w:ins>
    </w:p>
    <w:tbl>
      <w:tblPr>
        <w:tblStyle w:val="TableGrid"/>
        <w:tblW w:w="0" w:type="auto"/>
        <w:jc w:val="center"/>
        <w:tblLook w:val="04A0" w:firstRow="1" w:lastRow="0" w:firstColumn="1" w:lastColumn="0" w:noHBand="0" w:noVBand="1"/>
      </w:tblPr>
      <w:tblGrid>
        <w:gridCol w:w="1800"/>
        <w:gridCol w:w="1800"/>
        <w:gridCol w:w="1616"/>
        <w:gridCol w:w="2219"/>
        <w:tblGridChange w:id="1444">
          <w:tblGrid>
            <w:gridCol w:w="1800"/>
            <w:gridCol w:w="1800"/>
            <w:gridCol w:w="1616"/>
            <w:gridCol w:w="2219"/>
          </w:tblGrid>
        </w:tblGridChange>
      </w:tblGrid>
      <w:tr w:rsidR="00085F1D" w14:paraId="1128C864" w14:textId="77777777" w:rsidTr="00AF6B95">
        <w:trPr>
          <w:trHeight w:val="410"/>
          <w:jc w:val="center"/>
          <w:ins w:id="1445" w:author="Sachin Patange" w:date="2017-05-27T23:28:00Z"/>
        </w:trPr>
        <w:tc>
          <w:tcPr>
            <w:tcW w:w="1800" w:type="dxa"/>
          </w:tcPr>
          <w:p w14:paraId="3FE4C80F" w14:textId="77777777" w:rsidR="00085F1D" w:rsidRDefault="00085F1D" w:rsidP="00AF6B95">
            <w:pPr>
              <w:jc w:val="center"/>
              <w:rPr>
                <w:ins w:id="1446" w:author="Sachin Patange" w:date="2017-05-27T23:28:00Z"/>
              </w:rPr>
            </w:pPr>
            <w:ins w:id="1447" w:author="Sachin Patange" w:date="2017-05-27T23:28:00Z">
              <w:r>
                <w:t>Row No.</w:t>
              </w:r>
            </w:ins>
          </w:p>
        </w:tc>
        <w:tc>
          <w:tcPr>
            <w:tcW w:w="1800" w:type="dxa"/>
          </w:tcPr>
          <w:p w14:paraId="46DBBDB1" w14:textId="77777777" w:rsidR="00085F1D" w:rsidRDefault="00085F1D" w:rsidP="00AF6B95">
            <w:pPr>
              <w:jc w:val="center"/>
              <w:rPr>
                <w:ins w:id="1448" w:author="Sachin Patange" w:date="2017-05-27T23:28:00Z"/>
              </w:rPr>
            </w:pPr>
            <w:ins w:id="1449" w:author="Sachin Patange" w:date="2017-05-27T23:28:00Z">
              <w:r>
                <w:t>From Date</w:t>
              </w:r>
            </w:ins>
          </w:p>
        </w:tc>
        <w:tc>
          <w:tcPr>
            <w:tcW w:w="1616" w:type="dxa"/>
          </w:tcPr>
          <w:p w14:paraId="77090BC2" w14:textId="77777777" w:rsidR="00085F1D" w:rsidRDefault="00085F1D" w:rsidP="00AF6B95">
            <w:pPr>
              <w:jc w:val="center"/>
              <w:rPr>
                <w:ins w:id="1450" w:author="Sachin Patange" w:date="2017-05-27T23:28:00Z"/>
              </w:rPr>
            </w:pPr>
            <w:ins w:id="1451" w:author="Sachin Patange" w:date="2017-05-27T23:28:00Z">
              <w:r>
                <w:t>To Date</w:t>
              </w:r>
            </w:ins>
          </w:p>
        </w:tc>
        <w:tc>
          <w:tcPr>
            <w:tcW w:w="2219" w:type="dxa"/>
          </w:tcPr>
          <w:p w14:paraId="3115173A" w14:textId="77777777" w:rsidR="00085F1D" w:rsidRDefault="00085F1D" w:rsidP="00AF6B95">
            <w:pPr>
              <w:jc w:val="center"/>
              <w:rPr>
                <w:ins w:id="1452" w:author="Sachin Patange" w:date="2017-05-27T23:28:00Z"/>
              </w:rPr>
            </w:pPr>
            <w:ins w:id="1453" w:author="Sachin Patange" w:date="2017-05-27T23:28:00Z">
              <w:r>
                <w:t>NPA Risk Premium</w:t>
              </w:r>
            </w:ins>
          </w:p>
        </w:tc>
      </w:tr>
      <w:tr w:rsidR="00085F1D" w14:paraId="490AF0A6" w14:textId="77777777" w:rsidTr="00715D49">
        <w:tblPrEx>
          <w:tblW w:w="0" w:type="auto"/>
          <w:jc w:val="center"/>
          <w:tblPrExChange w:id="1454" w:author="Sachin Patange" w:date="2017-05-27T23:28:00Z">
            <w:tblPrEx>
              <w:tblW w:w="0" w:type="auto"/>
              <w:jc w:val="center"/>
            </w:tblPrEx>
          </w:tblPrExChange>
        </w:tblPrEx>
        <w:trPr>
          <w:trHeight w:val="300"/>
          <w:jc w:val="center"/>
          <w:ins w:id="1455" w:author="Sachin Patange" w:date="2017-05-27T23:28:00Z"/>
          <w:trPrChange w:id="1456" w:author="Sachin Patange" w:date="2017-05-27T23:28:00Z">
            <w:trPr>
              <w:trHeight w:val="300"/>
              <w:jc w:val="center"/>
            </w:trPr>
          </w:trPrChange>
        </w:trPr>
        <w:tc>
          <w:tcPr>
            <w:tcW w:w="1800" w:type="dxa"/>
            <w:tcPrChange w:id="1457" w:author="Sachin Patange" w:date="2017-05-27T23:28:00Z">
              <w:tcPr>
                <w:tcW w:w="1800" w:type="dxa"/>
              </w:tcPr>
            </w:tcPrChange>
          </w:tcPr>
          <w:p w14:paraId="649C6045" w14:textId="77777777" w:rsidR="00085F1D" w:rsidRDefault="00085F1D" w:rsidP="00085F1D">
            <w:pPr>
              <w:jc w:val="center"/>
              <w:rPr>
                <w:ins w:id="1458" w:author="Sachin Patange" w:date="2017-05-27T23:28:00Z"/>
                <w:rFonts w:eastAsia="Times New Roman"/>
                <w:color w:val="000000"/>
              </w:rPr>
            </w:pPr>
            <w:ins w:id="1459" w:author="Sachin Patange" w:date="2017-05-27T23:28:00Z">
              <w:r>
                <w:rPr>
                  <w:rFonts w:eastAsia="Times New Roman"/>
                  <w:color w:val="000000"/>
                </w:rPr>
                <w:t>1</w:t>
              </w:r>
            </w:ins>
          </w:p>
        </w:tc>
        <w:tc>
          <w:tcPr>
            <w:tcW w:w="1800" w:type="dxa"/>
            <w:tcBorders>
              <w:top w:val="nil"/>
              <w:left w:val="single" w:sz="8" w:space="0" w:color="auto"/>
              <w:bottom w:val="single" w:sz="8" w:space="0" w:color="auto"/>
              <w:right w:val="single" w:sz="8" w:space="0" w:color="auto"/>
            </w:tcBorders>
            <w:noWrap/>
            <w:tcPrChange w:id="1460" w:author="Sachin Patange" w:date="2017-05-27T23:28:00Z">
              <w:tcPr>
                <w:tcW w:w="1800" w:type="dxa"/>
                <w:noWrap/>
              </w:tcPr>
            </w:tcPrChange>
          </w:tcPr>
          <w:p w14:paraId="5E261CE4" w14:textId="76BBC376" w:rsidR="00085F1D" w:rsidRDefault="00085F1D" w:rsidP="00085F1D">
            <w:pPr>
              <w:jc w:val="center"/>
              <w:rPr>
                <w:ins w:id="1461" w:author="Sachin Patange" w:date="2017-05-27T23:28:00Z"/>
                <w:rFonts w:eastAsia="Times New Roman"/>
              </w:rPr>
            </w:pPr>
            <w:ins w:id="1462" w:author="Sachin Patange" w:date="2017-05-27T23:28:00Z">
              <w:r>
                <w:rPr>
                  <w:rFonts w:eastAsia="Times New Roman"/>
                  <w:color w:val="000000"/>
                </w:rPr>
                <w:t>5-Oct-16</w:t>
              </w:r>
            </w:ins>
          </w:p>
        </w:tc>
        <w:tc>
          <w:tcPr>
            <w:tcW w:w="1616" w:type="dxa"/>
            <w:tcBorders>
              <w:top w:val="nil"/>
              <w:left w:val="nil"/>
              <w:bottom w:val="single" w:sz="8" w:space="0" w:color="auto"/>
              <w:right w:val="single" w:sz="8" w:space="0" w:color="auto"/>
            </w:tcBorders>
            <w:noWrap/>
            <w:tcPrChange w:id="1463" w:author="Sachin Patange" w:date="2017-05-27T23:28:00Z">
              <w:tcPr>
                <w:tcW w:w="1616" w:type="dxa"/>
                <w:noWrap/>
              </w:tcPr>
            </w:tcPrChange>
          </w:tcPr>
          <w:p w14:paraId="772F5142" w14:textId="1C467750" w:rsidR="00085F1D" w:rsidRDefault="00085F1D" w:rsidP="00085F1D">
            <w:pPr>
              <w:jc w:val="center"/>
              <w:rPr>
                <w:ins w:id="1464" w:author="Sachin Patange" w:date="2017-05-27T23:28:00Z"/>
                <w:rFonts w:eastAsia="Times New Roman"/>
              </w:rPr>
            </w:pPr>
            <w:ins w:id="1465" w:author="Sachin Patange" w:date="2017-05-27T23:28:00Z">
              <w:r>
                <w:rPr>
                  <w:rFonts w:eastAsia="Times New Roman"/>
                  <w:color w:val="000000"/>
                </w:rPr>
                <w:t>10-Oct-16</w:t>
              </w:r>
            </w:ins>
          </w:p>
        </w:tc>
        <w:tc>
          <w:tcPr>
            <w:tcW w:w="2219" w:type="dxa"/>
            <w:noWrap/>
            <w:hideMark/>
            <w:tcPrChange w:id="1466" w:author="Sachin Patange" w:date="2017-05-27T23:28:00Z">
              <w:tcPr>
                <w:tcW w:w="2219" w:type="dxa"/>
                <w:noWrap/>
                <w:hideMark/>
              </w:tcPr>
            </w:tcPrChange>
          </w:tcPr>
          <w:p w14:paraId="6D4D4989" w14:textId="77777777" w:rsidR="00085F1D" w:rsidRDefault="00085F1D" w:rsidP="00085F1D">
            <w:pPr>
              <w:jc w:val="center"/>
              <w:rPr>
                <w:ins w:id="1467" w:author="Sachin Patange" w:date="2017-05-27T23:28:00Z"/>
                <w:rFonts w:eastAsia="Times New Roman"/>
              </w:rPr>
            </w:pPr>
            <w:ins w:id="1468" w:author="Sachin Patange" w:date="2017-05-27T23:28:00Z">
              <w:r>
                <w:rPr>
                  <w:rFonts w:eastAsia="Times New Roman"/>
                  <w:color w:val="000000"/>
                </w:rPr>
                <w:t>10%</w:t>
              </w:r>
            </w:ins>
          </w:p>
        </w:tc>
      </w:tr>
      <w:tr w:rsidR="00085F1D" w14:paraId="43FDE042" w14:textId="77777777" w:rsidTr="00715D49">
        <w:tblPrEx>
          <w:tblW w:w="0" w:type="auto"/>
          <w:jc w:val="center"/>
          <w:tblPrExChange w:id="1469" w:author="Sachin Patange" w:date="2017-05-27T23:28:00Z">
            <w:tblPrEx>
              <w:tblW w:w="0" w:type="auto"/>
              <w:jc w:val="center"/>
            </w:tblPrEx>
          </w:tblPrExChange>
        </w:tblPrEx>
        <w:trPr>
          <w:trHeight w:val="300"/>
          <w:jc w:val="center"/>
          <w:ins w:id="1470" w:author="Sachin Patange" w:date="2017-05-27T23:28:00Z"/>
          <w:trPrChange w:id="1471" w:author="Sachin Patange" w:date="2017-05-27T23:28:00Z">
            <w:trPr>
              <w:trHeight w:val="300"/>
              <w:jc w:val="center"/>
            </w:trPr>
          </w:trPrChange>
        </w:trPr>
        <w:tc>
          <w:tcPr>
            <w:tcW w:w="1800" w:type="dxa"/>
            <w:tcPrChange w:id="1472" w:author="Sachin Patange" w:date="2017-05-27T23:28:00Z">
              <w:tcPr>
                <w:tcW w:w="1800" w:type="dxa"/>
              </w:tcPr>
            </w:tcPrChange>
          </w:tcPr>
          <w:p w14:paraId="43BEEF17" w14:textId="77777777" w:rsidR="00085F1D" w:rsidRDefault="00085F1D" w:rsidP="00085F1D">
            <w:pPr>
              <w:jc w:val="center"/>
              <w:rPr>
                <w:ins w:id="1473" w:author="Sachin Patange" w:date="2017-05-27T23:28:00Z"/>
                <w:rFonts w:eastAsia="Times New Roman"/>
                <w:color w:val="000000"/>
              </w:rPr>
            </w:pPr>
            <w:ins w:id="1474" w:author="Sachin Patange" w:date="2017-05-27T23:28:00Z">
              <w:r>
                <w:rPr>
                  <w:rFonts w:eastAsia="Times New Roman"/>
                  <w:color w:val="000000"/>
                </w:rPr>
                <w:t>2</w:t>
              </w:r>
            </w:ins>
          </w:p>
        </w:tc>
        <w:tc>
          <w:tcPr>
            <w:tcW w:w="1800" w:type="dxa"/>
            <w:tcBorders>
              <w:top w:val="nil"/>
              <w:left w:val="single" w:sz="8" w:space="0" w:color="auto"/>
              <w:bottom w:val="single" w:sz="8" w:space="0" w:color="auto"/>
              <w:right w:val="single" w:sz="8" w:space="0" w:color="auto"/>
            </w:tcBorders>
            <w:noWrap/>
            <w:tcPrChange w:id="1475" w:author="Sachin Patange" w:date="2017-05-27T23:28:00Z">
              <w:tcPr>
                <w:tcW w:w="1800" w:type="dxa"/>
                <w:noWrap/>
              </w:tcPr>
            </w:tcPrChange>
          </w:tcPr>
          <w:p w14:paraId="0EE71695" w14:textId="565BEBD6" w:rsidR="00085F1D" w:rsidRDefault="00085F1D" w:rsidP="00085F1D">
            <w:pPr>
              <w:jc w:val="center"/>
              <w:rPr>
                <w:ins w:id="1476" w:author="Sachin Patange" w:date="2017-05-27T23:28:00Z"/>
                <w:rFonts w:eastAsia="Times New Roman"/>
              </w:rPr>
            </w:pPr>
            <w:ins w:id="1477" w:author="Sachin Patange" w:date="2017-05-27T23:28:00Z">
              <w:r>
                <w:rPr>
                  <w:rFonts w:eastAsia="Times New Roman"/>
                  <w:color w:val="000000"/>
                </w:rPr>
                <w:t>10-Oct-16</w:t>
              </w:r>
            </w:ins>
          </w:p>
        </w:tc>
        <w:tc>
          <w:tcPr>
            <w:tcW w:w="1616" w:type="dxa"/>
            <w:tcBorders>
              <w:top w:val="nil"/>
              <w:left w:val="nil"/>
              <w:bottom w:val="single" w:sz="8" w:space="0" w:color="auto"/>
              <w:right w:val="single" w:sz="8" w:space="0" w:color="auto"/>
            </w:tcBorders>
            <w:noWrap/>
            <w:tcPrChange w:id="1478" w:author="Sachin Patange" w:date="2017-05-27T23:28:00Z">
              <w:tcPr>
                <w:tcW w:w="1616" w:type="dxa"/>
                <w:noWrap/>
              </w:tcPr>
            </w:tcPrChange>
          </w:tcPr>
          <w:p w14:paraId="525A01B5" w14:textId="1F735E4A" w:rsidR="00085F1D" w:rsidRDefault="00085F1D" w:rsidP="00085F1D">
            <w:pPr>
              <w:jc w:val="center"/>
              <w:rPr>
                <w:ins w:id="1479" w:author="Sachin Patange" w:date="2017-05-27T23:28:00Z"/>
                <w:rFonts w:eastAsia="Times New Roman"/>
              </w:rPr>
            </w:pPr>
            <w:ins w:id="1480" w:author="Sachin Patange" w:date="2017-05-27T23:28:00Z">
              <w:r>
                <w:rPr>
                  <w:rFonts w:eastAsia="Times New Roman"/>
                  <w:color w:val="000000"/>
                </w:rPr>
                <w:t>30-Oct-16</w:t>
              </w:r>
            </w:ins>
          </w:p>
        </w:tc>
        <w:tc>
          <w:tcPr>
            <w:tcW w:w="2219" w:type="dxa"/>
            <w:noWrap/>
            <w:hideMark/>
            <w:tcPrChange w:id="1481" w:author="Sachin Patange" w:date="2017-05-27T23:28:00Z">
              <w:tcPr>
                <w:tcW w:w="2219" w:type="dxa"/>
                <w:noWrap/>
                <w:hideMark/>
              </w:tcPr>
            </w:tcPrChange>
          </w:tcPr>
          <w:p w14:paraId="620063B4" w14:textId="77777777" w:rsidR="00085F1D" w:rsidRDefault="00085F1D" w:rsidP="00085F1D">
            <w:pPr>
              <w:jc w:val="center"/>
              <w:rPr>
                <w:ins w:id="1482" w:author="Sachin Patange" w:date="2017-05-27T23:28:00Z"/>
                <w:rFonts w:eastAsia="Times New Roman"/>
              </w:rPr>
            </w:pPr>
            <w:ins w:id="1483" w:author="Sachin Patange" w:date="2017-05-27T23:28:00Z">
              <w:r>
                <w:rPr>
                  <w:rFonts w:eastAsia="Times New Roman"/>
                  <w:color w:val="000000"/>
                </w:rPr>
                <w:t>20%</w:t>
              </w:r>
            </w:ins>
          </w:p>
        </w:tc>
      </w:tr>
      <w:tr w:rsidR="00085F1D" w14:paraId="32A4C203" w14:textId="77777777" w:rsidTr="00715D49">
        <w:tblPrEx>
          <w:tblW w:w="0" w:type="auto"/>
          <w:jc w:val="center"/>
          <w:tblPrExChange w:id="1484" w:author="Sachin Patange" w:date="2017-05-27T23:28:00Z">
            <w:tblPrEx>
              <w:tblW w:w="0" w:type="auto"/>
              <w:jc w:val="center"/>
            </w:tblPrEx>
          </w:tblPrExChange>
        </w:tblPrEx>
        <w:trPr>
          <w:trHeight w:val="300"/>
          <w:jc w:val="center"/>
          <w:ins w:id="1485" w:author="Sachin Patange" w:date="2017-05-27T23:28:00Z"/>
          <w:trPrChange w:id="1486" w:author="Sachin Patange" w:date="2017-05-27T23:28:00Z">
            <w:trPr>
              <w:trHeight w:val="300"/>
              <w:jc w:val="center"/>
            </w:trPr>
          </w:trPrChange>
        </w:trPr>
        <w:tc>
          <w:tcPr>
            <w:tcW w:w="1800" w:type="dxa"/>
            <w:tcPrChange w:id="1487" w:author="Sachin Patange" w:date="2017-05-27T23:28:00Z">
              <w:tcPr>
                <w:tcW w:w="1800" w:type="dxa"/>
              </w:tcPr>
            </w:tcPrChange>
          </w:tcPr>
          <w:p w14:paraId="7D912515" w14:textId="77777777" w:rsidR="00085F1D" w:rsidRDefault="00085F1D" w:rsidP="00085F1D">
            <w:pPr>
              <w:jc w:val="center"/>
              <w:rPr>
                <w:ins w:id="1488" w:author="Sachin Patange" w:date="2017-05-27T23:28:00Z"/>
                <w:rFonts w:eastAsia="Times New Roman"/>
                <w:color w:val="000000"/>
              </w:rPr>
            </w:pPr>
            <w:ins w:id="1489" w:author="Sachin Patange" w:date="2017-05-27T23:28:00Z">
              <w:r>
                <w:rPr>
                  <w:rFonts w:eastAsia="Times New Roman"/>
                  <w:color w:val="000000"/>
                </w:rPr>
                <w:t>3</w:t>
              </w:r>
            </w:ins>
          </w:p>
        </w:tc>
        <w:tc>
          <w:tcPr>
            <w:tcW w:w="1800" w:type="dxa"/>
            <w:tcBorders>
              <w:top w:val="nil"/>
              <w:left w:val="single" w:sz="8" w:space="0" w:color="auto"/>
              <w:bottom w:val="single" w:sz="8" w:space="0" w:color="auto"/>
              <w:right w:val="single" w:sz="8" w:space="0" w:color="auto"/>
            </w:tcBorders>
            <w:noWrap/>
            <w:tcPrChange w:id="1490" w:author="Sachin Patange" w:date="2017-05-27T23:28:00Z">
              <w:tcPr>
                <w:tcW w:w="1800" w:type="dxa"/>
                <w:noWrap/>
              </w:tcPr>
            </w:tcPrChange>
          </w:tcPr>
          <w:p w14:paraId="4448800E" w14:textId="27F505CA" w:rsidR="00085F1D" w:rsidRDefault="00085F1D" w:rsidP="00085F1D">
            <w:pPr>
              <w:jc w:val="center"/>
              <w:rPr>
                <w:ins w:id="1491" w:author="Sachin Patange" w:date="2017-05-27T23:28:00Z"/>
                <w:rFonts w:eastAsia="Times New Roman"/>
              </w:rPr>
            </w:pPr>
            <w:ins w:id="1492" w:author="Sachin Patange" w:date="2017-05-27T23:28:00Z">
              <w:r>
                <w:rPr>
                  <w:rFonts w:eastAsia="Times New Roman"/>
                  <w:color w:val="000000"/>
                </w:rPr>
                <w:t>30-Oct-16</w:t>
              </w:r>
            </w:ins>
          </w:p>
        </w:tc>
        <w:tc>
          <w:tcPr>
            <w:tcW w:w="1616" w:type="dxa"/>
            <w:tcBorders>
              <w:top w:val="nil"/>
              <w:left w:val="nil"/>
              <w:bottom w:val="single" w:sz="8" w:space="0" w:color="auto"/>
              <w:right w:val="single" w:sz="8" w:space="0" w:color="auto"/>
            </w:tcBorders>
            <w:noWrap/>
            <w:tcPrChange w:id="1493" w:author="Sachin Patange" w:date="2017-05-27T23:28:00Z">
              <w:tcPr>
                <w:tcW w:w="1616" w:type="dxa"/>
                <w:noWrap/>
              </w:tcPr>
            </w:tcPrChange>
          </w:tcPr>
          <w:p w14:paraId="2C656271" w14:textId="7DEBE61A" w:rsidR="00085F1D" w:rsidRDefault="00085F1D" w:rsidP="00085F1D">
            <w:pPr>
              <w:jc w:val="center"/>
              <w:rPr>
                <w:ins w:id="1494" w:author="Sachin Patange" w:date="2017-05-27T23:28:00Z"/>
                <w:rFonts w:eastAsia="Times New Roman"/>
              </w:rPr>
            </w:pPr>
            <w:ins w:id="1495" w:author="Sachin Patange" w:date="2017-05-27T23:28:00Z">
              <w:r>
                <w:rPr>
                  <w:rFonts w:eastAsia="Times New Roman"/>
                  <w:color w:val="000000"/>
                </w:rPr>
                <w:t>-</w:t>
              </w:r>
            </w:ins>
          </w:p>
        </w:tc>
        <w:tc>
          <w:tcPr>
            <w:tcW w:w="2219" w:type="dxa"/>
            <w:noWrap/>
            <w:hideMark/>
            <w:tcPrChange w:id="1496" w:author="Sachin Patange" w:date="2017-05-27T23:28:00Z">
              <w:tcPr>
                <w:tcW w:w="2219" w:type="dxa"/>
                <w:noWrap/>
                <w:hideMark/>
              </w:tcPr>
            </w:tcPrChange>
          </w:tcPr>
          <w:p w14:paraId="487E5C39" w14:textId="77777777" w:rsidR="00085F1D" w:rsidRDefault="00085F1D" w:rsidP="00085F1D">
            <w:pPr>
              <w:jc w:val="center"/>
              <w:rPr>
                <w:ins w:id="1497" w:author="Sachin Patange" w:date="2017-05-27T23:28:00Z"/>
                <w:rFonts w:eastAsia="Times New Roman"/>
              </w:rPr>
            </w:pPr>
            <w:ins w:id="1498" w:author="Sachin Patange" w:date="2017-05-27T23:28:00Z">
              <w:r>
                <w:rPr>
                  <w:rFonts w:eastAsia="Times New Roman"/>
                  <w:color w:val="000000"/>
                </w:rPr>
                <w:t>30%</w:t>
              </w:r>
            </w:ins>
          </w:p>
        </w:tc>
      </w:tr>
    </w:tbl>
    <w:p w14:paraId="75B3B59E" w14:textId="77777777" w:rsidR="00085F1D" w:rsidRDefault="00085F1D" w:rsidP="00085F1D">
      <w:pPr>
        <w:ind w:firstLine="576"/>
        <w:jc w:val="both"/>
        <w:rPr>
          <w:ins w:id="1499" w:author="Sachin Patange" w:date="2017-05-27T23:28:00Z"/>
        </w:rPr>
      </w:pPr>
    </w:p>
    <w:p w14:paraId="23F71D70" w14:textId="3318404C" w:rsidR="00085F1D" w:rsidRDefault="00085F1D">
      <w:pPr>
        <w:ind w:left="576"/>
        <w:jc w:val="both"/>
        <w:rPr>
          <w:ins w:id="1500" w:author="Sachin Patange" w:date="2017-05-27T23:28:00Z"/>
        </w:rPr>
        <w:pPrChange w:id="1501" w:author="Sachin Patange" w:date="2017-05-27T23:28:00Z">
          <w:pPr/>
        </w:pPrChange>
      </w:pPr>
      <w:ins w:id="1502" w:author="Sachin Patange" w:date="2017-05-27T23:28:00Z">
        <w:r>
          <w:t>Since Sanction loan date is 10</w:t>
        </w:r>
        <w:r w:rsidRPr="00AF6B95">
          <w:rPr>
            <w:vertAlign w:val="superscript"/>
          </w:rPr>
          <w:t>th</w:t>
        </w:r>
        <w:r>
          <w:t xml:space="preserve"> Oct 2016, </w:t>
        </w:r>
      </w:ins>
      <w:ins w:id="1503" w:author="Sachin Patange" w:date="2017-05-27T23:29:00Z">
        <w:r>
          <w:t xml:space="preserve">‘To Date’ of </w:t>
        </w:r>
      </w:ins>
      <w:ins w:id="1504" w:author="Sachin Patange" w:date="2017-05-27T23:28:00Z">
        <w:r>
          <w:t xml:space="preserve">Row No. 1 </w:t>
        </w:r>
      </w:ins>
      <w:ins w:id="1505" w:author="Sachin Patange" w:date="2017-05-27T23:29:00Z">
        <w:r>
          <w:t xml:space="preserve">and ‘From Date’ of Row No. 2 </w:t>
        </w:r>
      </w:ins>
      <w:ins w:id="1506" w:author="Sachin Patange" w:date="2017-05-27T23:28:00Z">
        <w:r>
          <w:t>qualifies the selection</w:t>
        </w:r>
      </w:ins>
      <w:ins w:id="1507" w:author="Sachin Patange" w:date="2017-05-27T23:29:00Z">
        <w:r>
          <w:t>. But Row No. 2 will have higher precedence since it indicates the start of date range</w:t>
        </w:r>
      </w:ins>
      <w:ins w:id="1508" w:author="Sachin Patange" w:date="2017-05-27T23:30:00Z">
        <w:r>
          <w:t xml:space="preserve"> </w:t>
        </w:r>
      </w:ins>
      <w:ins w:id="1509" w:author="Sachin Patange" w:date="2017-05-27T23:28:00Z">
        <w:r>
          <w:t xml:space="preserve">and hence </w:t>
        </w:r>
      </w:ins>
      <w:ins w:id="1510" w:author="Sachin Patange" w:date="2017-05-27T23:30:00Z">
        <w:r>
          <w:t>2</w:t>
        </w:r>
      </w:ins>
      <w:ins w:id="1511" w:author="Sachin Patange" w:date="2017-05-27T23:28:00Z">
        <w:r>
          <w:t>0% is the NPA premium value used for calculation.</w:t>
        </w:r>
      </w:ins>
    </w:p>
    <w:p w14:paraId="26DBEAC4" w14:textId="2640C305" w:rsidR="00085F1D" w:rsidRDefault="00085F1D">
      <w:pPr>
        <w:ind w:firstLine="576"/>
        <w:jc w:val="both"/>
        <w:rPr>
          <w:ins w:id="1512" w:author="Sachin Patange" w:date="2017-05-27T23:30:00Z"/>
        </w:rPr>
        <w:pPrChange w:id="1513" w:author="Sachin Patange" w:date="2017-05-27T23:21:00Z">
          <w:pPr/>
        </w:pPrChange>
      </w:pPr>
    </w:p>
    <w:p w14:paraId="50FE8A7B" w14:textId="6157E0F7" w:rsidR="00085F1D" w:rsidRDefault="00085F1D" w:rsidP="00085F1D">
      <w:pPr>
        <w:ind w:firstLine="576"/>
        <w:jc w:val="both"/>
        <w:rPr>
          <w:ins w:id="1514" w:author="Sachin Patange" w:date="2017-05-27T23:30:00Z"/>
        </w:rPr>
      </w:pPr>
      <w:ins w:id="1515" w:author="Sachin Patange" w:date="2017-05-27T23:30:00Z">
        <w:r w:rsidRPr="00AF6B95">
          <w:t xml:space="preserve">Scenario </w:t>
        </w:r>
      </w:ins>
      <w:ins w:id="1516" w:author="Sachin Patange" w:date="2017-05-27T23:31:00Z">
        <w:r>
          <w:t>3</w:t>
        </w:r>
      </w:ins>
      <w:ins w:id="1517" w:author="Sachin Patange" w:date="2017-05-27T23:30:00Z">
        <w:r w:rsidRPr="00AF6B95">
          <w:t>:</w:t>
        </w:r>
        <w:r>
          <w:t xml:space="preserve"> following entries exist in NPA risk premium parameter table:</w:t>
        </w:r>
      </w:ins>
    </w:p>
    <w:tbl>
      <w:tblPr>
        <w:tblStyle w:val="TableGrid"/>
        <w:tblW w:w="0" w:type="auto"/>
        <w:tblInd w:w="895" w:type="dxa"/>
        <w:tblLook w:val="04A0" w:firstRow="1" w:lastRow="0" w:firstColumn="1" w:lastColumn="0" w:noHBand="0" w:noVBand="1"/>
        <w:tblPrChange w:id="1518" w:author="Sachin Patange" w:date="2017-05-27T23:31:00Z">
          <w:tblPr>
            <w:tblStyle w:val="TableGrid"/>
            <w:tblW w:w="0" w:type="auto"/>
            <w:tblInd w:w="895" w:type="dxa"/>
            <w:tblLook w:val="04A0" w:firstRow="1" w:lastRow="0" w:firstColumn="1" w:lastColumn="0" w:noHBand="0" w:noVBand="1"/>
          </w:tblPr>
        </w:tblPrChange>
      </w:tblPr>
      <w:tblGrid>
        <w:gridCol w:w="1890"/>
        <w:gridCol w:w="1800"/>
        <w:gridCol w:w="1620"/>
        <w:gridCol w:w="2160"/>
        <w:tblGridChange w:id="1519">
          <w:tblGrid>
            <w:gridCol w:w="607"/>
            <w:gridCol w:w="288"/>
            <w:gridCol w:w="432"/>
            <w:gridCol w:w="473"/>
            <w:gridCol w:w="607"/>
            <w:gridCol w:w="378"/>
            <w:gridCol w:w="342"/>
            <w:gridCol w:w="473"/>
            <w:gridCol w:w="607"/>
            <w:gridCol w:w="378"/>
            <w:gridCol w:w="342"/>
            <w:gridCol w:w="289"/>
            <w:gridCol w:w="607"/>
            <w:gridCol w:w="720"/>
            <w:gridCol w:w="892"/>
            <w:gridCol w:w="607"/>
            <w:gridCol w:w="323"/>
            <w:gridCol w:w="397"/>
          </w:tblGrid>
        </w:tblGridChange>
      </w:tblGrid>
      <w:tr w:rsidR="00085F1D" w14:paraId="11FCCA27" w14:textId="77777777" w:rsidTr="00085F1D">
        <w:trPr>
          <w:trHeight w:val="410"/>
          <w:ins w:id="1520" w:author="Sachin Patange" w:date="2017-05-27T23:30:00Z"/>
          <w:trPrChange w:id="1521" w:author="Sachin Patange" w:date="2017-05-27T23:31:00Z">
            <w:trPr>
              <w:gridBefore w:val="2"/>
              <w:gridAfter w:val="0"/>
              <w:trHeight w:val="410"/>
            </w:trPr>
          </w:trPrChange>
        </w:trPr>
        <w:tc>
          <w:tcPr>
            <w:tcW w:w="1890" w:type="dxa"/>
            <w:tcPrChange w:id="1522" w:author="Sachin Patange" w:date="2017-05-27T23:31:00Z">
              <w:tcPr>
                <w:tcW w:w="1890" w:type="dxa"/>
                <w:gridSpan w:val="4"/>
              </w:tcPr>
            </w:tcPrChange>
          </w:tcPr>
          <w:p w14:paraId="501363A1" w14:textId="77777777" w:rsidR="00085F1D" w:rsidRDefault="00085F1D" w:rsidP="00AF6B95">
            <w:pPr>
              <w:jc w:val="center"/>
              <w:rPr>
                <w:ins w:id="1523" w:author="Sachin Patange" w:date="2017-05-27T23:30:00Z"/>
              </w:rPr>
            </w:pPr>
            <w:ins w:id="1524" w:author="Sachin Patange" w:date="2017-05-27T23:30:00Z">
              <w:r>
                <w:t>Row No.</w:t>
              </w:r>
            </w:ins>
          </w:p>
        </w:tc>
        <w:tc>
          <w:tcPr>
            <w:tcW w:w="1800" w:type="dxa"/>
            <w:tcPrChange w:id="1525" w:author="Sachin Patange" w:date="2017-05-27T23:31:00Z">
              <w:tcPr>
                <w:tcW w:w="1800" w:type="dxa"/>
                <w:gridSpan w:val="4"/>
              </w:tcPr>
            </w:tcPrChange>
          </w:tcPr>
          <w:p w14:paraId="12E1F441" w14:textId="77777777" w:rsidR="00085F1D" w:rsidRDefault="00085F1D" w:rsidP="00AF6B95">
            <w:pPr>
              <w:jc w:val="center"/>
              <w:rPr>
                <w:ins w:id="1526" w:author="Sachin Patange" w:date="2017-05-27T23:30:00Z"/>
              </w:rPr>
            </w:pPr>
            <w:ins w:id="1527" w:author="Sachin Patange" w:date="2017-05-27T23:30:00Z">
              <w:r>
                <w:t>From Date</w:t>
              </w:r>
            </w:ins>
          </w:p>
        </w:tc>
        <w:tc>
          <w:tcPr>
            <w:tcW w:w="1620" w:type="dxa"/>
            <w:tcPrChange w:id="1528" w:author="Sachin Patange" w:date="2017-05-27T23:31:00Z">
              <w:tcPr>
                <w:tcW w:w="1238" w:type="dxa"/>
                <w:gridSpan w:val="3"/>
              </w:tcPr>
            </w:tcPrChange>
          </w:tcPr>
          <w:p w14:paraId="01641026" w14:textId="77777777" w:rsidR="00085F1D" w:rsidRDefault="00085F1D" w:rsidP="00AF6B95">
            <w:pPr>
              <w:jc w:val="center"/>
              <w:rPr>
                <w:ins w:id="1529" w:author="Sachin Patange" w:date="2017-05-27T23:30:00Z"/>
              </w:rPr>
            </w:pPr>
            <w:ins w:id="1530" w:author="Sachin Patange" w:date="2017-05-27T23:30:00Z">
              <w:r>
                <w:t>To Date</w:t>
              </w:r>
            </w:ins>
          </w:p>
        </w:tc>
        <w:tc>
          <w:tcPr>
            <w:tcW w:w="2160" w:type="dxa"/>
            <w:tcPrChange w:id="1531" w:author="Sachin Patange" w:date="2017-05-27T23:31:00Z">
              <w:tcPr>
                <w:tcW w:w="2542" w:type="dxa"/>
                <w:gridSpan w:val="4"/>
              </w:tcPr>
            </w:tcPrChange>
          </w:tcPr>
          <w:p w14:paraId="76CC2D8F" w14:textId="77777777" w:rsidR="00085F1D" w:rsidRDefault="00085F1D" w:rsidP="00AF6B95">
            <w:pPr>
              <w:jc w:val="center"/>
              <w:rPr>
                <w:ins w:id="1532" w:author="Sachin Patange" w:date="2017-05-27T23:30:00Z"/>
              </w:rPr>
            </w:pPr>
            <w:ins w:id="1533" w:author="Sachin Patange" w:date="2017-05-27T23:30:00Z">
              <w:r>
                <w:t>NPA Risk Premium</w:t>
              </w:r>
            </w:ins>
          </w:p>
        </w:tc>
      </w:tr>
      <w:tr w:rsidR="00085F1D" w14:paraId="3D7FD2B6" w14:textId="77777777" w:rsidTr="00085F1D">
        <w:tblPrEx>
          <w:tblPrExChange w:id="1534" w:author="Sachin Patange" w:date="2017-05-27T23:31:00Z">
            <w:tblPrEx>
              <w:tblInd w:w="607" w:type="dxa"/>
            </w:tblPrEx>
          </w:tblPrExChange>
        </w:tblPrEx>
        <w:trPr>
          <w:trHeight w:val="300"/>
          <w:ins w:id="1535" w:author="Sachin Patange" w:date="2017-05-27T23:30:00Z"/>
          <w:trPrChange w:id="1536" w:author="Sachin Patange" w:date="2017-05-27T23:31:00Z">
            <w:trPr>
              <w:gridBefore w:val="1"/>
              <w:gridAfter w:val="0"/>
              <w:trHeight w:val="300"/>
            </w:trPr>
          </w:trPrChange>
        </w:trPr>
        <w:tc>
          <w:tcPr>
            <w:tcW w:w="1890" w:type="dxa"/>
            <w:tcPrChange w:id="1537" w:author="Sachin Patange" w:date="2017-05-27T23:31:00Z">
              <w:tcPr>
                <w:tcW w:w="1800" w:type="dxa"/>
                <w:gridSpan w:val="4"/>
              </w:tcPr>
            </w:tcPrChange>
          </w:tcPr>
          <w:p w14:paraId="29E3FB48" w14:textId="77777777" w:rsidR="00085F1D" w:rsidRDefault="00085F1D" w:rsidP="00AF6B95">
            <w:pPr>
              <w:jc w:val="center"/>
              <w:rPr>
                <w:ins w:id="1538" w:author="Sachin Patange" w:date="2017-05-27T23:30:00Z"/>
                <w:rFonts w:eastAsia="Times New Roman"/>
                <w:color w:val="000000"/>
              </w:rPr>
            </w:pPr>
            <w:ins w:id="1539" w:author="Sachin Patange" w:date="2017-05-27T23:30:00Z">
              <w:r>
                <w:rPr>
                  <w:rFonts w:eastAsia="Times New Roman"/>
                  <w:color w:val="000000"/>
                </w:rPr>
                <w:t>1</w:t>
              </w:r>
            </w:ins>
          </w:p>
        </w:tc>
        <w:tc>
          <w:tcPr>
            <w:tcW w:w="1800" w:type="dxa"/>
            <w:noWrap/>
            <w:tcPrChange w:id="1540" w:author="Sachin Patange" w:date="2017-05-27T23:31:00Z">
              <w:tcPr>
                <w:tcW w:w="1800" w:type="dxa"/>
                <w:gridSpan w:val="4"/>
                <w:noWrap/>
              </w:tcPr>
            </w:tcPrChange>
          </w:tcPr>
          <w:p w14:paraId="2A2BCD14" w14:textId="77777777" w:rsidR="00085F1D" w:rsidRDefault="00085F1D" w:rsidP="00AF6B95">
            <w:pPr>
              <w:jc w:val="center"/>
              <w:rPr>
                <w:ins w:id="1541" w:author="Sachin Patange" w:date="2017-05-27T23:30:00Z"/>
                <w:rFonts w:eastAsia="Times New Roman"/>
              </w:rPr>
            </w:pPr>
            <w:ins w:id="1542" w:author="Sachin Patange" w:date="2017-05-27T23:30:00Z">
              <w:r>
                <w:rPr>
                  <w:rFonts w:eastAsia="Times New Roman"/>
                  <w:color w:val="000000"/>
                </w:rPr>
                <w:t>5-Oct-16</w:t>
              </w:r>
            </w:ins>
          </w:p>
        </w:tc>
        <w:tc>
          <w:tcPr>
            <w:tcW w:w="1620" w:type="dxa"/>
            <w:noWrap/>
            <w:tcPrChange w:id="1543" w:author="Sachin Patange" w:date="2017-05-27T23:31:00Z">
              <w:tcPr>
                <w:tcW w:w="1616" w:type="dxa"/>
                <w:gridSpan w:val="4"/>
                <w:noWrap/>
              </w:tcPr>
            </w:tcPrChange>
          </w:tcPr>
          <w:p w14:paraId="6D673C86" w14:textId="77777777" w:rsidR="00085F1D" w:rsidRDefault="00085F1D" w:rsidP="00AF6B95">
            <w:pPr>
              <w:jc w:val="center"/>
              <w:rPr>
                <w:ins w:id="1544" w:author="Sachin Patange" w:date="2017-05-27T23:30:00Z"/>
                <w:rFonts w:eastAsia="Times New Roman"/>
              </w:rPr>
            </w:pPr>
            <w:ins w:id="1545" w:author="Sachin Patange" w:date="2017-05-27T23:30:00Z">
              <w:r>
                <w:rPr>
                  <w:rFonts w:eastAsia="Times New Roman"/>
                  <w:color w:val="000000"/>
                </w:rPr>
                <w:t>10-Oct-16</w:t>
              </w:r>
            </w:ins>
          </w:p>
        </w:tc>
        <w:tc>
          <w:tcPr>
            <w:tcW w:w="2160" w:type="dxa"/>
            <w:noWrap/>
            <w:hideMark/>
            <w:tcPrChange w:id="1546" w:author="Sachin Patange" w:date="2017-05-27T23:31:00Z">
              <w:tcPr>
                <w:tcW w:w="2219" w:type="dxa"/>
                <w:gridSpan w:val="3"/>
                <w:noWrap/>
                <w:hideMark/>
              </w:tcPr>
            </w:tcPrChange>
          </w:tcPr>
          <w:p w14:paraId="2C89CCBA" w14:textId="77777777" w:rsidR="00085F1D" w:rsidRDefault="00085F1D" w:rsidP="00AF6B95">
            <w:pPr>
              <w:jc w:val="center"/>
              <w:rPr>
                <w:ins w:id="1547" w:author="Sachin Patange" w:date="2017-05-27T23:30:00Z"/>
                <w:rFonts w:eastAsia="Times New Roman"/>
              </w:rPr>
            </w:pPr>
            <w:ins w:id="1548" w:author="Sachin Patange" w:date="2017-05-27T23:30:00Z">
              <w:r>
                <w:rPr>
                  <w:rFonts w:eastAsia="Times New Roman"/>
                  <w:color w:val="000000"/>
                </w:rPr>
                <w:t>10%</w:t>
              </w:r>
            </w:ins>
          </w:p>
        </w:tc>
      </w:tr>
      <w:tr w:rsidR="00085F1D" w14:paraId="23B0A479" w14:textId="77777777" w:rsidTr="00085F1D">
        <w:tblPrEx>
          <w:tblPrExChange w:id="1549" w:author="Sachin Patange" w:date="2017-05-27T23:31:00Z">
            <w:tblPrEx>
              <w:tblInd w:w="607" w:type="dxa"/>
            </w:tblPrEx>
          </w:tblPrExChange>
        </w:tblPrEx>
        <w:trPr>
          <w:trHeight w:val="300"/>
          <w:ins w:id="1550" w:author="Sachin Patange" w:date="2017-05-27T23:30:00Z"/>
          <w:trPrChange w:id="1551" w:author="Sachin Patange" w:date="2017-05-27T23:31:00Z">
            <w:trPr>
              <w:gridBefore w:val="1"/>
              <w:gridAfter w:val="0"/>
              <w:trHeight w:val="300"/>
            </w:trPr>
          </w:trPrChange>
        </w:trPr>
        <w:tc>
          <w:tcPr>
            <w:tcW w:w="1890" w:type="dxa"/>
            <w:tcPrChange w:id="1552" w:author="Sachin Patange" w:date="2017-05-27T23:31:00Z">
              <w:tcPr>
                <w:tcW w:w="1800" w:type="dxa"/>
                <w:gridSpan w:val="4"/>
              </w:tcPr>
            </w:tcPrChange>
          </w:tcPr>
          <w:p w14:paraId="6BC37378" w14:textId="77777777" w:rsidR="00085F1D" w:rsidRDefault="00085F1D" w:rsidP="00AF6B95">
            <w:pPr>
              <w:jc w:val="center"/>
              <w:rPr>
                <w:ins w:id="1553" w:author="Sachin Patange" w:date="2017-05-27T23:30:00Z"/>
                <w:rFonts w:eastAsia="Times New Roman"/>
                <w:color w:val="000000"/>
              </w:rPr>
            </w:pPr>
            <w:ins w:id="1554" w:author="Sachin Patange" w:date="2017-05-27T23:30:00Z">
              <w:r>
                <w:rPr>
                  <w:rFonts w:eastAsia="Times New Roman"/>
                  <w:color w:val="000000"/>
                </w:rPr>
                <w:t>2</w:t>
              </w:r>
            </w:ins>
          </w:p>
        </w:tc>
        <w:tc>
          <w:tcPr>
            <w:tcW w:w="1800" w:type="dxa"/>
            <w:noWrap/>
            <w:tcPrChange w:id="1555" w:author="Sachin Patange" w:date="2017-05-27T23:31:00Z">
              <w:tcPr>
                <w:tcW w:w="1800" w:type="dxa"/>
                <w:gridSpan w:val="4"/>
                <w:noWrap/>
              </w:tcPr>
            </w:tcPrChange>
          </w:tcPr>
          <w:p w14:paraId="4431BD40" w14:textId="77777777" w:rsidR="00085F1D" w:rsidRDefault="00085F1D" w:rsidP="00AF6B95">
            <w:pPr>
              <w:jc w:val="center"/>
              <w:rPr>
                <w:ins w:id="1556" w:author="Sachin Patange" w:date="2017-05-27T23:30:00Z"/>
                <w:rFonts w:eastAsia="Times New Roman"/>
              </w:rPr>
            </w:pPr>
            <w:ins w:id="1557" w:author="Sachin Patange" w:date="2017-05-27T23:30:00Z">
              <w:r>
                <w:rPr>
                  <w:rFonts w:eastAsia="Times New Roman"/>
                  <w:color w:val="000000"/>
                </w:rPr>
                <w:t>10-Oct-16</w:t>
              </w:r>
            </w:ins>
          </w:p>
        </w:tc>
        <w:tc>
          <w:tcPr>
            <w:tcW w:w="1620" w:type="dxa"/>
            <w:noWrap/>
            <w:tcPrChange w:id="1558" w:author="Sachin Patange" w:date="2017-05-27T23:31:00Z">
              <w:tcPr>
                <w:tcW w:w="1616" w:type="dxa"/>
                <w:gridSpan w:val="4"/>
                <w:noWrap/>
              </w:tcPr>
            </w:tcPrChange>
          </w:tcPr>
          <w:p w14:paraId="4336276D" w14:textId="48BF46AD" w:rsidR="00085F1D" w:rsidRDefault="00085F1D" w:rsidP="00AF6B95">
            <w:pPr>
              <w:jc w:val="center"/>
              <w:rPr>
                <w:ins w:id="1559" w:author="Sachin Patange" w:date="2017-05-27T23:30:00Z"/>
                <w:rFonts w:eastAsia="Times New Roman"/>
              </w:rPr>
            </w:pPr>
            <w:ins w:id="1560" w:author="Sachin Patange" w:date="2017-05-27T23:32:00Z">
              <w:r>
                <w:rPr>
                  <w:rFonts w:eastAsia="Times New Roman"/>
                  <w:color w:val="000000"/>
                </w:rPr>
                <w:t>10-Oct-16</w:t>
              </w:r>
            </w:ins>
          </w:p>
        </w:tc>
        <w:tc>
          <w:tcPr>
            <w:tcW w:w="2160" w:type="dxa"/>
            <w:noWrap/>
            <w:hideMark/>
            <w:tcPrChange w:id="1561" w:author="Sachin Patange" w:date="2017-05-27T23:31:00Z">
              <w:tcPr>
                <w:tcW w:w="2219" w:type="dxa"/>
                <w:gridSpan w:val="3"/>
                <w:noWrap/>
                <w:hideMark/>
              </w:tcPr>
            </w:tcPrChange>
          </w:tcPr>
          <w:p w14:paraId="0F935F03" w14:textId="77777777" w:rsidR="00085F1D" w:rsidRDefault="00085F1D" w:rsidP="00AF6B95">
            <w:pPr>
              <w:jc w:val="center"/>
              <w:rPr>
                <w:ins w:id="1562" w:author="Sachin Patange" w:date="2017-05-27T23:30:00Z"/>
                <w:rFonts w:eastAsia="Times New Roman"/>
              </w:rPr>
            </w:pPr>
            <w:ins w:id="1563" w:author="Sachin Patange" w:date="2017-05-27T23:30:00Z">
              <w:r>
                <w:rPr>
                  <w:rFonts w:eastAsia="Times New Roman"/>
                  <w:color w:val="000000"/>
                </w:rPr>
                <w:t>20%</w:t>
              </w:r>
            </w:ins>
          </w:p>
        </w:tc>
      </w:tr>
      <w:tr w:rsidR="00085F1D" w14:paraId="7AD3A69A" w14:textId="77777777" w:rsidTr="00085F1D">
        <w:tblPrEx>
          <w:tblPrExChange w:id="1564" w:author="Sachin Patange" w:date="2017-05-27T23:31:00Z">
            <w:tblPrEx>
              <w:tblInd w:w="1327" w:type="dxa"/>
            </w:tblPrEx>
          </w:tblPrExChange>
        </w:tblPrEx>
        <w:trPr>
          <w:trHeight w:val="300"/>
          <w:ins w:id="1565" w:author="Sachin Patange" w:date="2017-05-27T23:30:00Z"/>
          <w:trPrChange w:id="1566" w:author="Sachin Patange" w:date="2017-05-27T23:31:00Z">
            <w:trPr>
              <w:gridBefore w:val="3"/>
              <w:trHeight w:val="300"/>
            </w:trPr>
          </w:trPrChange>
        </w:trPr>
        <w:tc>
          <w:tcPr>
            <w:tcW w:w="1890" w:type="dxa"/>
            <w:tcPrChange w:id="1567" w:author="Sachin Patange" w:date="2017-05-27T23:31:00Z">
              <w:tcPr>
                <w:tcW w:w="1800" w:type="dxa"/>
                <w:gridSpan w:val="4"/>
              </w:tcPr>
            </w:tcPrChange>
          </w:tcPr>
          <w:p w14:paraId="4AA27A24" w14:textId="77777777" w:rsidR="00085F1D" w:rsidRDefault="00085F1D" w:rsidP="00AF6B95">
            <w:pPr>
              <w:jc w:val="center"/>
              <w:rPr>
                <w:ins w:id="1568" w:author="Sachin Patange" w:date="2017-05-27T23:30:00Z"/>
                <w:rFonts w:eastAsia="Times New Roman"/>
                <w:color w:val="000000"/>
              </w:rPr>
            </w:pPr>
            <w:ins w:id="1569" w:author="Sachin Patange" w:date="2017-05-27T23:30:00Z">
              <w:r>
                <w:rPr>
                  <w:rFonts w:eastAsia="Times New Roman"/>
                  <w:color w:val="000000"/>
                </w:rPr>
                <w:t>3</w:t>
              </w:r>
            </w:ins>
          </w:p>
        </w:tc>
        <w:tc>
          <w:tcPr>
            <w:tcW w:w="1800" w:type="dxa"/>
            <w:noWrap/>
            <w:tcPrChange w:id="1570" w:author="Sachin Patange" w:date="2017-05-27T23:31:00Z">
              <w:tcPr>
                <w:tcW w:w="1800" w:type="dxa"/>
                <w:gridSpan w:val="4"/>
                <w:noWrap/>
              </w:tcPr>
            </w:tcPrChange>
          </w:tcPr>
          <w:p w14:paraId="56349C28" w14:textId="5074F12E" w:rsidR="00085F1D" w:rsidRDefault="00085F1D" w:rsidP="00AF6B95">
            <w:pPr>
              <w:jc w:val="center"/>
              <w:rPr>
                <w:ins w:id="1571" w:author="Sachin Patange" w:date="2017-05-27T23:30:00Z"/>
                <w:rFonts w:eastAsia="Times New Roman"/>
              </w:rPr>
            </w:pPr>
            <w:ins w:id="1572" w:author="Sachin Patange" w:date="2017-05-27T23:32:00Z">
              <w:r>
                <w:rPr>
                  <w:rFonts w:eastAsia="Times New Roman"/>
                  <w:color w:val="000000"/>
                </w:rPr>
                <w:t>10-Oct-16</w:t>
              </w:r>
            </w:ins>
          </w:p>
        </w:tc>
        <w:tc>
          <w:tcPr>
            <w:tcW w:w="1620" w:type="dxa"/>
            <w:noWrap/>
            <w:tcPrChange w:id="1573" w:author="Sachin Patange" w:date="2017-05-27T23:31:00Z">
              <w:tcPr>
                <w:tcW w:w="1616" w:type="dxa"/>
                <w:gridSpan w:val="3"/>
                <w:noWrap/>
              </w:tcPr>
            </w:tcPrChange>
          </w:tcPr>
          <w:p w14:paraId="3B5785A5" w14:textId="4F83FE02" w:rsidR="00085F1D" w:rsidRDefault="00085F1D" w:rsidP="00AF6B95">
            <w:pPr>
              <w:jc w:val="center"/>
              <w:rPr>
                <w:ins w:id="1574" w:author="Sachin Patange" w:date="2017-05-27T23:30:00Z"/>
                <w:rFonts w:eastAsia="Times New Roman"/>
              </w:rPr>
            </w:pPr>
            <w:ins w:id="1575" w:author="Sachin Patange" w:date="2017-05-27T23:32:00Z">
              <w:r>
                <w:rPr>
                  <w:rFonts w:eastAsia="Times New Roman"/>
                  <w:color w:val="000000"/>
                </w:rPr>
                <w:t>10-Oct-16</w:t>
              </w:r>
            </w:ins>
          </w:p>
        </w:tc>
        <w:tc>
          <w:tcPr>
            <w:tcW w:w="2160" w:type="dxa"/>
            <w:noWrap/>
            <w:hideMark/>
            <w:tcPrChange w:id="1576" w:author="Sachin Patange" w:date="2017-05-27T23:31:00Z">
              <w:tcPr>
                <w:tcW w:w="2219" w:type="dxa"/>
                <w:gridSpan w:val="4"/>
                <w:noWrap/>
                <w:hideMark/>
              </w:tcPr>
            </w:tcPrChange>
          </w:tcPr>
          <w:p w14:paraId="27AEDFFD" w14:textId="17F55039" w:rsidR="00085F1D" w:rsidRDefault="00085F1D" w:rsidP="00AF6B95">
            <w:pPr>
              <w:jc w:val="center"/>
              <w:rPr>
                <w:ins w:id="1577" w:author="Sachin Patange" w:date="2017-05-27T23:30:00Z"/>
                <w:rFonts w:eastAsia="Times New Roman"/>
              </w:rPr>
            </w:pPr>
            <w:ins w:id="1578" w:author="Sachin Patange" w:date="2017-05-27T23:32:00Z">
              <w:r>
                <w:rPr>
                  <w:rFonts w:eastAsia="Times New Roman"/>
                  <w:color w:val="000000"/>
                </w:rPr>
                <w:t>25%</w:t>
              </w:r>
            </w:ins>
          </w:p>
        </w:tc>
      </w:tr>
      <w:tr w:rsidR="00085F1D" w14:paraId="23F937F5" w14:textId="77777777" w:rsidTr="00085F1D">
        <w:tblPrEx>
          <w:tblPrExChange w:id="1579" w:author="Sachin Patange" w:date="2017-05-27T23:31:00Z">
            <w:tblPrEx>
              <w:jc w:val="center"/>
              <w:tblInd w:w="0" w:type="dxa"/>
            </w:tblPrEx>
          </w:tblPrExChange>
        </w:tblPrEx>
        <w:trPr>
          <w:trHeight w:val="300"/>
          <w:ins w:id="1580" w:author="Sachin Patange" w:date="2017-05-27T23:31:00Z"/>
          <w:trPrChange w:id="1581" w:author="Sachin Patange" w:date="2017-05-27T23:31:00Z">
            <w:trPr>
              <w:gridAfter w:val="0"/>
              <w:trHeight w:val="300"/>
              <w:jc w:val="center"/>
            </w:trPr>
          </w:trPrChange>
        </w:trPr>
        <w:tc>
          <w:tcPr>
            <w:tcW w:w="1890" w:type="dxa"/>
            <w:tcPrChange w:id="1582" w:author="Sachin Patange" w:date="2017-05-27T23:31:00Z">
              <w:tcPr>
                <w:tcW w:w="1800" w:type="dxa"/>
                <w:gridSpan w:val="4"/>
              </w:tcPr>
            </w:tcPrChange>
          </w:tcPr>
          <w:p w14:paraId="64A02405" w14:textId="7DEF2E1C" w:rsidR="00085F1D" w:rsidRDefault="00085F1D" w:rsidP="00AF6B95">
            <w:pPr>
              <w:jc w:val="center"/>
              <w:rPr>
                <w:ins w:id="1583" w:author="Sachin Patange" w:date="2017-05-27T23:31:00Z"/>
                <w:rFonts w:eastAsia="Times New Roman"/>
                <w:color w:val="000000"/>
              </w:rPr>
            </w:pPr>
            <w:ins w:id="1584" w:author="Sachin Patange" w:date="2017-05-27T23:31:00Z">
              <w:r>
                <w:rPr>
                  <w:rFonts w:eastAsia="Times New Roman"/>
                  <w:color w:val="000000"/>
                </w:rPr>
                <w:t>4</w:t>
              </w:r>
            </w:ins>
          </w:p>
        </w:tc>
        <w:tc>
          <w:tcPr>
            <w:tcW w:w="1800" w:type="dxa"/>
            <w:noWrap/>
            <w:tcPrChange w:id="1585" w:author="Sachin Patange" w:date="2017-05-27T23:31:00Z">
              <w:tcPr>
                <w:tcW w:w="1800" w:type="dxa"/>
                <w:gridSpan w:val="4"/>
                <w:tcBorders>
                  <w:top w:val="nil"/>
                  <w:left w:val="single" w:sz="8" w:space="0" w:color="auto"/>
                  <w:bottom w:val="single" w:sz="8" w:space="0" w:color="auto"/>
                  <w:right w:val="single" w:sz="8" w:space="0" w:color="auto"/>
                </w:tcBorders>
                <w:noWrap/>
              </w:tcPr>
            </w:tcPrChange>
          </w:tcPr>
          <w:p w14:paraId="6E92B6A5" w14:textId="306AE750" w:rsidR="00085F1D" w:rsidRDefault="00085F1D" w:rsidP="00AF6B95">
            <w:pPr>
              <w:jc w:val="center"/>
              <w:rPr>
                <w:ins w:id="1586" w:author="Sachin Patange" w:date="2017-05-27T23:31:00Z"/>
                <w:rFonts w:eastAsia="Times New Roman"/>
                <w:color w:val="000000"/>
              </w:rPr>
            </w:pPr>
            <w:ins w:id="1587" w:author="Sachin Patange" w:date="2017-05-27T23:32:00Z">
              <w:r>
                <w:rPr>
                  <w:rFonts w:eastAsia="Times New Roman"/>
                  <w:color w:val="000000"/>
                </w:rPr>
                <w:t>10-Oct-16</w:t>
              </w:r>
            </w:ins>
          </w:p>
        </w:tc>
        <w:tc>
          <w:tcPr>
            <w:tcW w:w="1620" w:type="dxa"/>
            <w:noWrap/>
            <w:tcPrChange w:id="1588" w:author="Sachin Patange" w:date="2017-05-27T23:31:00Z">
              <w:tcPr>
                <w:tcW w:w="1616" w:type="dxa"/>
                <w:gridSpan w:val="4"/>
                <w:tcBorders>
                  <w:top w:val="nil"/>
                  <w:left w:val="nil"/>
                  <w:bottom w:val="single" w:sz="8" w:space="0" w:color="auto"/>
                  <w:right w:val="single" w:sz="8" w:space="0" w:color="auto"/>
                </w:tcBorders>
                <w:noWrap/>
              </w:tcPr>
            </w:tcPrChange>
          </w:tcPr>
          <w:p w14:paraId="0D75C830" w14:textId="56A7347D" w:rsidR="00085F1D" w:rsidRDefault="00085F1D" w:rsidP="00AF6B95">
            <w:pPr>
              <w:jc w:val="center"/>
              <w:rPr>
                <w:ins w:id="1589" w:author="Sachin Patange" w:date="2017-05-27T23:31:00Z"/>
                <w:rFonts w:eastAsia="Times New Roman"/>
                <w:color w:val="000000"/>
              </w:rPr>
            </w:pPr>
            <w:ins w:id="1590" w:author="Sachin Patange" w:date="2017-05-27T23:32:00Z">
              <w:r>
                <w:rPr>
                  <w:rFonts w:eastAsia="Times New Roman"/>
                  <w:color w:val="000000"/>
                </w:rPr>
                <w:t>10-Oct-16</w:t>
              </w:r>
            </w:ins>
          </w:p>
        </w:tc>
        <w:tc>
          <w:tcPr>
            <w:tcW w:w="2160" w:type="dxa"/>
            <w:noWrap/>
            <w:tcPrChange w:id="1591" w:author="Sachin Patange" w:date="2017-05-27T23:31:00Z">
              <w:tcPr>
                <w:tcW w:w="2219" w:type="dxa"/>
                <w:gridSpan w:val="3"/>
                <w:noWrap/>
              </w:tcPr>
            </w:tcPrChange>
          </w:tcPr>
          <w:p w14:paraId="7A8D90CE" w14:textId="6E774FA0" w:rsidR="00085F1D" w:rsidRDefault="00085F1D" w:rsidP="00AF6B95">
            <w:pPr>
              <w:jc w:val="center"/>
              <w:rPr>
                <w:ins w:id="1592" w:author="Sachin Patange" w:date="2017-05-27T23:31:00Z"/>
                <w:rFonts w:eastAsia="Times New Roman"/>
                <w:color w:val="000000"/>
              </w:rPr>
            </w:pPr>
            <w:ins w:id="1593" w:author="Sachin Patange" w:date="2017-05-27T23:32:00Z">
              <w:r>
                <w:rPr>
                  <w:rFonts w:eastAsia="Times New Roman"/>
                  <w:color w:val="000000"/>
                </w:rPr>
                <w:t>30%</w:t>
              </w:r>
            </w:ins>
          </w:p>
        </w:tc>
      </w:tr>
      <w:tr w:rsidR="00085F1D" w14:paraId="7D0BC54B" w14:textId="77777777" w:rsidTr="00085F1D">
        <w:tblPrEx>
          <w:tblPrExChange w:id="1594" w:author="Sachin Patange" w:date="2017-05-27T23:31:00Z">
            <w:tblPrEx>
              <w:jc w:val="center"/>
              <w:tblInd w:w="0" w:type="dxa"/>
            </w:tblPrEx>
          </w:tblPrExChange>
        </w:tblPrEx>
        <w:trPr>
          <w:trHeight w:val="300"/>
          <w:ins w:id="1595" w:author="Sachin Patange" w:date="2017-05-27T23:31:00Z"/>
          <w:trPrChange w:id="1596" w:author="Sachin Patange" w:date="2017-05-27T23:31:00Z">
            <w:trPr>
              <w:gridAfter w:val="0"/>
              <w:trHeight w:val="300"/>
              <w:jc w:val="center"/>
            </w:trPr>
          </w:trPrChange>
        </w:trPr>
        <w:tc>
          <w:tcPr>
            <w:tcW w:w="1890" w:type="dxa"/>
            <w:tcPrChange w:id="1597" w:author="Sachin Patange" w:date="2017-05-27T23:31:00Z">
              <w:tcPr>
                <w:tcW w:w="1800" w:type="dxa"/>
                <w:gridSpan w:val="4"/>
              </w:tcPr>
            </w:tcPrChange>
          </w:tcPr>
          <w:p w14:paraId="149BAE3E" w14:textId="171AC3A4" w:rsidR="00085F1D" w:rsidRDefault="00085F1D" w:rsidP="00AF6B95">
            <w:pPr>
              <w:jc w:val="center"/>
              <w:rPr>
                <w:ins w:id="1598" w:author="Sachin Patange" w:date="2017-05-27T23:31:00Z"/>
                <w:rFonts w:eastAsia="Times New Roman"/>
                <w:color w:val="000000"/>
              </w:rPr>
            </w:pPr>
            <w:ins w:id="1599" w:author="Sachin Patange" w:date="2017-05-27T23:31:00Z">
              <w:r>
                <w:rPr>
                  <w:rFonts w:eastAsia="Times New Roman"/>
                  <w:color w:val="000000"/>
                </w:rPr>
                <w:t>5</w:t>
              </w:r>
            </w:ins>
          </w:p>
        </w:tc>
        <w:tc>
          <w:tcPr>
            <w:tcW w:w="1800" w:type="dxa"/>
            <w:noWrap/>
            <w:tcPrChange w:id="1600" w:author="Sachin Patange" w:date="2017-05-27T23:31:00Z">
              <w:tcPr>
                <w:tcW w:w="1800" w:type="dxa"/>
                <w:gridSpan w:val="4"/>
                <w:tcBorders>
                  <w:top w:val="nil"/>
                  <w:left w:val="single" w:sz="8" w:space="0" w:color="auto"/>
                  <w:bottom w:val="single" w:sz="8" w:space="0" w:color="auto"/>
                  <w:right w:val="single" w:sz="8" w:space="0" w:color="auto"/>
                </w:tcBorders>
                <w:noWrap/>
              </w:tcPr>
            </w:tcPrChange>
          </w:tcPr>
          <w:p w14:paraId="33783C05" w14:textId="2AE06E19" w:rsidR="00085F1D" w:rsidRDefault="00085F1D" w:rsidP="00AF6B95">
            <w:pPr>
              <w:jc w:val="center"/>
              <w:rPr>
                <w:ins w:id="1601" w:author="Sachin Patange" w:date="2017-05-27T23:31:00Z"/>
                <w:rFonts w:eastAsia="Times New Roman"/>
                <w:color w:val="000000"/>
              </w:rPr>
            </w:pPr>
            <w:ins w:id="1602" w:author="Sachin Patange" w:date="2017-05-27T23:32:00Z">
              <w:r>
                <w:rPr>
                  <w:rFonts w:eastAsia="Times New Roman"/>
                  <w:color w:val="000000"/>
                </w:rPr>
                <w:t>10-Oct-16</w:t>
              </w:r>
            </w:ins>
          </w:p>
        </w:tc>
        <w:tc>
          <w:tcPr>
            <w:tcW w:w="1620" w:type="dxa"/>
            <w:noWrap/>
            <w:tcPrChange w:id="1603" w:author="Sachin Patange" w:date="2017-05-27T23:31:00Z">
              <w:tcPr>
                <w:tcW w:w="1616" w:type="dxa"/>
                <w:gridSpan w:val="4"/>
                <w:tcBorders>
                  <w:top w:val="nil"/>
                  <w:left w:val="nil"/>
                  <w:bottom w:val="single" w:sz="8" w:space="0" w:color="auto"/>
                  <w:right w:val="single" w:sz="8" w:space="0" w:color="auto"/>
                </w:tcBorders>
                <w:noWrap/>
              </w:tcPr>
            </w:tcPrChange>
          </w:tcPr>
          <w:p w14:paraId="26A347D6" w14:textId="00C818A3" w:rsidR="00085F1D" w:rsidRDefault="00085F1D" w:rsidP="00AF6B95">
            <w:pPr>
              <w:jc w:val="center"/>
              <w:rPr>
                <w:ins w:id="1604" w:author="Sachin Patange" w:date="2017-05-27T23:31:00Z"/>
                <w:rFonts w:eastAsia="Times New Roman"/>
                <w:color w:val="000000"/>
              </w:rPr>
            </w:pPr>
            <w:ins w:id="1605" w:author="Sachin Patange" w:date="2017-05-27T23:32:00Z">
              <w:r>
                <w:rPr>
                  <w:rFonts w:eastAsia="Times New Roman"/>
                  <w:color w:val="000000"/>
                </w:rPr>
                <w:t>-</w:t>
              </w:r>
            </w:ins>
          </w:p>
        </w:tc>
        <w:tc>
          <w:tcPr>
            <w:tcW w:w="2160" w:type="dxa"/>
            <w:noWrap/>
            <w:tcPrChange w:id="1606" w:author="Sachin Patange" w:date="2017-05-27T23:31:00Z">
              <w:tcPr>
                <w:tcW w:w="2219" w:type="dxa"/>
                <w:gridSpan w:val="3"/>
                <w:noWrap/>
              </w:tcPr>
            </w:tcPrChange>
          </w:tcPr>
          <w:p w14:paraId="6107A32C" w14:textId="7CC55319" w:rsidR="00085F1D" w:rsidRDefault="00085F1D" w:rsidP="00AF6B95">
            <w:pPr>
              <w:jc w:val="center"/>
              <w:rPr>
                <w:ins w:id="1607" w:author="Sachin Patange" w:date="2017-05-27T23:31:00Z"/>
                <w:rFonts w:eastAsia="Times New Roman"/>
                <w:color w:val="000000"/>
              </w:rPr>
            </w:pPr>
            <w:ins w:id="1608" w:author="Sachin Patange" w:date="2017-05-27T23:32:00Z">
              <w:r>
                <w:rPr>
                  <w:rFonts w:eastAsia="Times New Roman"/>
                  <w:color w:val="000000"/>
                </w:rPr>
                <w:t>40%</w:t>
              </w:r>
            </w:ins>
          </w:p>
        </w:tc>
      </w:tr>
    </w:tbl>
    <w:p w14:paraId="24AB5CE8" w14:textId="77777777" w:rsidR="00085F1D" w:rsidRDefault="00085F1D" w:rsidP="00085F1D">
      <w:pPr>
        <w:ind w:firstLine="576"/>
        <w:jc w:val="both"/>
        <w:rPr>
          <w:ins w:id="1609" w:author="Sachin Patange" w:date="2017-05-27T23:30:00Z"/>
        </w:rPr>
      </w:pPr>
    </w:p>
    <w:p w14:paraId="1D865396" w14:textId="0849F970" w:rsidR="00085F1D" w:rsidRDefault="00085F1D">
      <w:pPr>
        <w:ind w:left="576"/>
        <w:jc w:val="both"/>
        <w:rPr>
          <w:ins w:id="1610" w:author="Sachin Patange" w:date="2017-05-27T23:20:00Z"/>
        </w:rPr>
        <w:pPrChange w:id="1611" w:author="Sachin Patange" w:date="2017-05-27T23:30:00Z">
          <w:pPr/>
        </w:pPrChange>
      </w:pPr>
      <w:ins w:id="1612" w:author="Sachin Patange" w:date="2017-05-27T23:30:00Z">
        <w:r>
          <w:t>Since Sanction loan date is 10</w:t>
        </w:r>
        <w:r w:rsidRPr="00AF6B95">
          <w:rPr>
            <w:vertAlign w:val="superscript"/>
          </w:rPr>
          <w:t>th</w:t>
        </w:r>
        <w:r>
          <w:t xml:space="preserve"> Oct 2016, ‘To Date’ of Row No. 1 and ‘From Date’ of Row No. 2</w:t>
        </w:r>
      </w:ins>
      <w:ins w:id="1613" w:author="Sachin Patange" w:date="2017-05-27T23:32:00Z">
        <w:r>
          <w:t>/3/4/5</w:t>
        </w:r>
      </w:ins>
      <w:ins w:id="1614" w:author="Sachin Patange" w:date="2017-05-27T23:30:00Z">
        <w:r>
          <w:t xml:space="preserve"> qualifies the selection. </w:t>
        </w:r>
      </w:ins>
      <w:ins w:id="1615" w:author="Sachin Patange" w:date="2017-05-27T23:33:00Z">
        <w:r>
          <w:t xml:space="preserve">Note, that there are multiple rows of ‘From Date’ that qualifies the selection. </w:t>
        </w:r>
      </w:ins>
      <w:ins w:id="1616" w:author="Sachin Patange" w:date="2017-05-27T23:30:00Z">
        <w:r>
          <w:t xml:space="preserve">But Row No. </w:t>
        </w:r>
      </w:ins>
      <w:ins w:id="1617" w:author="Sachin Patange" w:date="2017-05-27T23:33:00Z">
        <w:r>
          <w:t>5</w:t>
        </w:r>
      </w:ins>
      <w:ins w:id="1618" w:author="Sachin Patange" w:date="2017-05-27T23:30:00Z">
        <w:r>
          <w:t xml:space="preserve"> will have higher precedence since system considers the </w:t>
        </w:r>
      </w:ins>
      <w:ins w:id="1619" w:author="Sachin Patange" w:date="2017-05-27T23:34:00Z">
        <w:r w:rsidR="00547A6D">
          <w:t xml:space="preserve">active parameter (the one which does not have ‘To Date’) for usage. </w:t>
        </w:r>
      </w:ins>
      <w:ins w:id="1620" w:author="Sachin Patange" w:date="2017-05-27T23:35:00Z">
        <w:r w:rsidR="00547A6D">
          <w:t>H</w:t>
        </w:r>
      </w:ins>
      <w:ins w:id="1621" w:author="Sachin Patange" w:date="2017-05-27T23:30:00Z">
        <w:r>
          <w:t xml:space="preserve">ence </w:t>
        </w:r>
      </w:ins>
      <w:ins w:id="1622" w:author="Sachin Patange" w:date="2017-05-27T23:35:00Z">
        <w:r w:rsidR="00547A6D">
          <w:t>4</w:t>
        </w:r>
      </w:ins>
      <w:ins w:id="1623" w:author="Sachin Patange" w:date="2017-05-27T23:30:00Z">
        <w:r>
          <w:t>0% is the NPA premium value used for calculation.</w:t>
        </w:r>
      </w:ins>
    </w:p>
    <w:p w14:paraId="75D3286A" w14:textId="4EAA13EF" w:rsidR="00BF5B6E" w:rsidRDefault="00BF5B6E">
      <w:pPr>
        <w:jc w:val="both"/>
        <w:rPr>
          <w:ins w:id="1624" w:author="Sachin Patange" w:date="2017-05-27T23:37:00Z"/>
        </w:rPr>
        <w:pPrChange w:id="1625" w:author="Sachin Patange" w:date="2017-05-27T23:20:00Z">
          <w:pPr/>
        </w:pPrChange>
      </w:pPr>
    </w:p>
    <w:p w14:paraId="60EDD136" w14:textId="757F9C54" w:rsidR="00742785" w:rsidRDefault="00742785" w:rsidP="00742785">
      <w:pPr>
        <w:pStyle w:val="Heading3"/>
        <w:keepLines w:val="0"/>
        <w:numPr>
          <w:ilvl w:val="2"/>
          <w:numId w:val="1"/>
        </w:numPr>
        <w:pBdr>
          <w:bottom w:val="single" w:sz="4" w:space="1" w:color="auto"/>
        </w:pBdr>
        <w:tabs>
          <w:tab w:val="left" w:pos="0"/>
          <w:tab w:val="left" w:pos="720"/>
        </w:tabs>
        <w:spacing w:before="60" w:after="60" w:line="276" w:lineRule="auto"/>
        <w:jc w:val="both"/>
        <w:rPr>
          <w:ins w:id="1626" w:author="Sachin Patange" w:date="2017-05-27T23:37:00Z"/>
          <w:rFonts w:ascii="Trebuchet MS" w:hAnsi="Trebuchet MS"/>
          <w:b/>
          <w:bCs/>
          <w:color w:val="000000" w:themeColor="text1"/>
          <w:szCs w:val="22"/>
        </w:rPr>
      </w:pPr>
      <w:bookmarkStart w:id="1627" w:name="_Toc483691747"/>
      <w:ins w:id="1628" w:author="Sachin Patange" w:date="2017-05-27T23:37:00Z">
        <w:r>
          <w:rPr>
            <w:rFonts w:ascii="Trebuchet MS" w:hAnsi="Trebuchet MS"/>
            <w:b/>
            <w:bCs/>
            <w:color w:val="000000" w:themeColor="text1"/>
            <w:szCs w:val="22"/>
          </w:rPr>
          <w:t>For Continue Credit Guarantee Cases</w:t>
        </w:r>
        <w:bookmarkEnd w:id="1627"/>
        <w:r>
          <w:rPr>
            <w:rFonts w:ascii="Trebuchet MS" w:hAnsi="Trebuchet MS"/>
            <w:b/>
            <w:bCs/>
            <w:color w:val="000000" w:themeColor="text1"/>
            <w:szCs w:val="22"/>
          </w:rPr>
          <w:t xml:space="preserve"> </w:t>
        </w:r>
      </w:ins>
    </w:p>
    <w:p w14:paraId="6DCB8646" w14:textId="7BE44168" w:rsidR="00742785" w:rsidRPr="00742785" w:rsidRDefault="00742785">
      <w:pPr>
        <w:jc w:val="both"/>
        <w:rPr>
          <w:ins w:id="1629" w:author="Sachin Patange" w:date="2017-05-27T21:38:00Z"/>
        </w:rPr>
        <w:pPrChange w:id="1630" w:author="Sachin Patange" w:date="2017-05-27T23:20:00Z">
          <w:pPr/>
        </w:pPrChange>
      </w:pPr>
      <w:ins w:id="1631" w:author="Sachin Patange" w:date="2017-05-27T23:37:00Z">
        <w:r>
          <w:t xml:space="preserve">In case of continue CG, the selection of particular risk premium value </w:t>
        </w:r>
        <w:r w:rsidRPr="00705446">
          <w:t>(</w:t>
        </w:r>
        <w:r>
          <w:t xml:space="preserve">for </w:t>
        </w:r>
        <w:r w:rsidRPr="00705446">
          <w:t>NPA and Claim)</w:t>
        </w:r>
        <w:r>
          <w:t xml:space="preserve"> DOES NOT depends on - the sanction date. The latest available risk premium value is selected for further calculation of CG Fees.</w:t>
        </w:r>
      </w:ins>
    </w:p>
    <w:p w14:paraId="695329D9" w14:textId="77777777" w:rsidR="00742785" w:rsidRPr="00705446" w:rsidRDefault="00742785">
      <w:pPr>
        <w:jc w:val="both"/>
        <w:rPr>
          <w:ins w:id="1632" w:author="Sachin Patange" w:date="2017-05-27T21:38:00Z"/>
          <w:rPrChange w:id="1633" w:author="Sachin Patange" w:date="2017-05-27T23:20:00Z">
            <w:rPr>
              <w:ins w:id="1634" w:author="Sachin Patange" w:date="2017-05-27T21:38:00Z"/>
              <w:rFonts w:ascii="Trebuchet MS" w:eastAsia="Times New Roman" w:hAnsi="Trebuchet MS" w:cs="Arial"/>
              <w:b/>
              <w:bCs/>
              <w:iCs/>
              <w:color w:val="7F7F7F"/>
              <w:sz w:val="28"/>
              <w:szCs w:val="28"/>
            </w:rPr>
          </w:rPrChange>
        </w:rPr>
        <w:pPrChange w:id="1635" w:author="Sachin Patange" w:date="2017-05-27T23:20:00Z">
          <w:pPr/>
        </w:pPrChange>
      </w:pPr>
    </w:p>
    <w:p w14:paraId="4C7502E7" w14:textId="77777777" w:rsidR="00BF5B6E" w:rsidRDefault="00BF5B6E" w:rsidP="00705446">
      <w:pPr>
        <w:pStyle w:val="Heading2"/>
        <w:numPr>
          <w:ilvl w:val="1"/>
          <w:numId w:val="1"/>
        </w:numPr>
        <w:spacing w:before="60" w:after="60" w:line="276" w:lineRule="auto"/>
        <w:jc w:val="both"/>
        <w:rPr>
          <w:ins w:id="1636" w:author="Sachin Patange" w:date="2017-05-27T21:38:00Z"/>
          <w:rFonts w:ascii="Trebuchet MS" w:eastAsia="Times New Roman" w:hAnsi="Trebuchet MS" w:cs="Arial"/>
          <w:b/>
          <w:bCs/>
          <w:iCs/>
          <w:color w:val="7F7F7F"/>
          <w:sz w:val="28"/>
          <w:szCs w:val="28"/>
        </w:rPr>
      </w:pPr>
      <w:bookmarkStart w:id="1637" w:name="_Toc483681448"/>
      <w:bookmarkStart w:id="1638" w:name="_Toc483691748"/>
      <w:ins w:id="1639" w:author="Sachin Patange" w:date="2017-05-27T21:38:00Z">
        <w:r>
          <w:rPr>
            <w:rFonts w:ascii="Trebuchet MS" w:eastAsia="Times New Roman" w:hAnsi="Trebuchet MS" w:cs="Arial"/>
            <w:b/>
            <w:bCs/>
            <w:iCs/>
            <w:color w:val="7F7F7F"/>
            <w:sz w:val="28"/>
            <w:szCs w:val="28"/>
          </w:rPr>
          <w:lastRenderedPageBreak/>
          <w:t>Persisting the Loan Account Information in CG Table</w:t>
        </w:r>
        <w:bookmarkEnd w:id="1637"/>
        <w:bookmarkEnd w:id="1638"/>
      </w:ins>
    </w:p>
    <w:p w14:paraId="3FFD2FA9" w14:textId="77777777" w:rsidR="00BF5B6E" w:rsidRDefault="00BF5B6E" w:rsidP="00BF5B6E">
      <w:pPr>
        <w:pStyle w:val="Heading3"/>
        <w:keepLines w:val="0"/>
        <w:numPr>
          <w:ilvl w:val="2"/>
          <w:numId w:val="1"/>
        </w:numPr>
        <w:pBdr>
          <w:bottom w:val="single" w:sz="4" w:space="1" w:color="auto"/>
        </w:pBdr>
        <w:tabs>
          <w:tab w:val="left" w:pos="0"/>
          <w:tab w:val="left" w:pos="720"/>
        </w:tabs>
        <w:spacing w:before="60" w:after="60" w:line="276" w:lineRule="auto"/>
        <w:jc w:val="both"/>
        <w:rPr>
          <w:ins w:id="1640" w:author="Sachin Patange" w:date="2017-05-27T21:38:00Z"/>
          <w:rFonts w:ascii="Trebuchet MS" w:hAnsi="Trebuchet MS"/>
          <w:b/>
          <w:bCs/>
          <w:color w:val="000000" w:themeColor="text1"/>
          <w:szCs w:val="22"/>
        </w:rPr>
      </w:pPr>
      <w:bookmarkStart w:id="1641" w:name="_Toc483681449"/>
      <w:bookmarkStart w:id="1642" w:name="_Toc483691749"/>
      <w:ins w:id="1643" w:author="Sachin Patange" w:date="2017-05-27T21:38:00Z">
        <w:r>
          <w:rPr>
            <w:rFonts w:ascii="Trebuchet MS" w:hAnsi="Trebuchet MS"/>
            <w:b/>
            <w:bCs/>
            <w:color w:val="000000" w:themeColor="text1"/>
            <w:szCs w:val="22"/>
          </w:rPr>
          <w:t>New Credit Guarantee Information</w:t>
        </w:r>
        <w:bookmarkEnd w:id="1641"/>
        <w:bookmarkEnd w:id="1642"/>
        <w:r>
          <w:rPr>
            <w:rFonts w:ascii="Trebuchet MS" w:hAnsi="Trebuchet MS"/>
            <w:b/>
            <w:bCs/>
            <w:color w:val="000000" w:themeColor="text1"/>
            <w:szCs w:val="22"/>
          </w:rPr>
          <w:t xml:space="preserve"> </w:t>
        </w:r>
      </w:ins>
    </w:p>
    <w:p w14:paraId="6F1A34C4" w14:textId="77777777" w:rsidR="00BF5B6E" w:rsidRDefault="00BF5B6E" w:rsidP="00BF5B6E">
      <w:pPr>
        <w:jc w:val="both"/>
        <w:rPr>
          <w:ins w:id="1644" w:author="Sachin Patange" w:date="2017-05-27T21:38:00Z"/>
        </w:rPr>
      </w:pPr>
      <w:ins w:id="1645" w:author="Sachin Patange" w:date="2017-05-27T21:38:00Z">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ins>
    </w:p>
    <w:p w14:paraId="5B674341" w14:textId="77777777" w:rsidR="00BF5B6E" w:rsidRDefault="00BF5B6E" w:rsidP="00BF5B6E">
      <w:pPr>
        <w:pStyle w:val="ListParagraph"/>
        <w:numPr>
          <w:ilvl w:val="0"/>
          <w:numId w:val="45"/>
        </w:numPr>
        <w:jc w:val="both"/>
        <w:rPr>
          <w:ins w:id="1646" w:author="Sachin Patange" w:date="2017-05-27T21:38:00Z"/>
        </w:rPr>
      </w:pPr>
      <w:ins w:id="1647" w:author="Sachin Patange" w:date="2017-05-27T21:38:00Z">
        <w:r>
          <w:t>File Type – 1 (which indicates that this is a batch transaction for New CG)</w:t>
        </w:r>
      </w:ins>
    </w:p>
    <w:p w14:paraId="238BFECA" w14:textId="77777777" w:rsidR="00BF5B6E" w:rsidRDefault="00BF5B6E" w:rsidP="00BF5B6E">
      <w:pPr>
        <w:pStyle w:val="ListParagraph"/>
        <w:numPr>
          <w:ilvl w:val="0"/>
          <w:numId w:val="45"/>
        </w:numPr>
        <w:jc w:val="both"/>
        <w:rPr>
          <w:ins w:id="1648" w:author="Sachin Patange" w:date="2017-05-27T21:38:00Z"/>
        </w:rPr>
      </w:pPr>
      <w:ins w:id="1649" w:author="Sachin Patange" w:date="2017-05-27T21:38:00Z">
        <w:r>
          <w:t xml:space="preserve">Transaction Mode – 120001 </w:t>
        </w:r>
      </w:ins>
    </w:p>
    <w:p w14:paraId="4CBA4D9E" w14:textId="77777777" w:rsidR="00BF5B6E" w:rsidRDefault="00BF5B6E" w:rsidP="00BF5B6E">
      <w:pPr>
        <w:pStyle w:val="ListParagraph"/>
        <w:numPr>
          <w:ilvl w:val="0"/>
          <w:numId w:val="45"/>
        </w:numPr>
        <w:jc w:val="both"/>
        <w:rPr>
          <w:ins w:id="1650" w:author="Sachin Patange" w:date="2017-05-27T21:38:00Z"/>
        </w:rPr>
      </w:pPr>
      <w:ins w:id="1651" w:author="Sachin Patange" w:date="2017-05-27T21:38:00Z">
        <w:r>
          <w:t>IP Address – IP Address of the User</w:t>
        </w:r>
      </w:ins>
    </w:p>
    <w:p w14:paraId="2240961E" w14:textId="77777777" w:rsidR="00BF5B6E" w:rsidRDefault="00BF5B6E" w:rsidP="00BF5B6E">
      <w:pPr>
        <w:pStyle w:val="ListParagraph"/>
        <w:numPr>
          <w:ilvl w:val="0"/>
          <w:numId w:val="45"/>
        </w:numPr>
        <w:jc w:val="both"/>
        <w:rPr>
          <w:ins w:id="1652" w:author="Sachin Patange" w:date="2017-05-27T21:38:00Z"/>
        </w:rPr>
      </w:pPr>
      <w:ins w:id="1653" w:author="Sachin Patange" w:date="2017-05-27T21:38:00Z">
        <w:r>
          <w:t>Is Active Flag – Active</w:t>
        </w:r>
      </w:ins>
    </w:p>
    <w:p w14:paraId="22CBD012" w14:textId="77777777" w:rsidR="00BF5B6E" w:rsidRDefault="00BF5B6E" w:rsidP="00BF5B6E">
      <w:pPr>
        <w:pStyle w:val="ListParagraph"/>
        <w:numPr>
          <w:ilvl w:val="0"/>
          <w:numId w:val="45"/>
        </w:numPr>
        <w:jc w:val="both"/>
        <w:rPr>
          <w:ins w:id="1654" w:author="Sachin Patange" w:date="2017-05-27T21:38:00Z"/>
        </w:rPr>
      </w:pPr>
      <w:ins w:id="1655" w:author="Sachin Patange" w:date="2017-05-27T21:38:00Z">
        <w:r>
          <w:t>Created By – NCGTC user id</w:t>
        </w:r>
      </w:ins>
    </w:p>
    <w:p w14:paraId="7FFA0DD7" w14:textId="77777777" w:rsidR="00BF5B6E" w:rsidRPr="00A960C7" w:rsidRDefault="00BF5B6E" w:rsidP="00BF5B6E">
      <w:pPr>
        <w:pStyle w:val="ListParagraph"/>
        <w:numPr>
          <w:ilvl w:val="0"/>
          <w:numId w:val="45"/>
        </w:numPr>
        <w:jc w:val="both"/>
        <w:rPr>
          <w:ins w:id="1656" w:author="Sachin Patange" w:date="2017-05-27T21:38:00Z"/>
        </w:rPr>
      </w:pPr>
      <w:ins w:id="1657" w:author="Sachin Patange" w:date="2017-05-27T21:38:00Z">
        <w:r>
          <w:t xml:space="preserve">Created Date – DateTime of Record insertion </w:t>
        </w:r>
      </w:ins>
    </w:p>
    <w:p w14:paraId="36F1E000" w14:textId="77777777" w:rsidR="00BF5B6E" w:rsidRDefault="00BF5B6E" w:rsidP="00BF5B6E">
      <w:pPr>
        <w:rPr>
          <w:ins w:id="1658" w:author="Sachin Patange" w:date="2017-05-27T21:38:00Z"/>
        </w:rPr>
      </w:pPr>
    </w:p>
    <w:p w14:paraId="782B333E" w14:textId="77777777" w:rsidR="00BF5B6E" w:rsidRDefault="00BF5B6E" w:rsidP="00BF5B6E">
      <w:pPr>
        <w:pStyle w:val="Heading3"/>
        <w:keepLines w:val="0"/>
        <w:numPr>
          <w:ilvl w:val="2"/>
          <w:numId w:val="1"/>
        </w:numPr>
        <w:pBdr>
          <w:bottom w:val="single" w:sz="4" w:space="1" w:color="auto"/>
        </w:pBdr>
        <w:tabs>
          <w:tab w:val="left" w:pos="0"/>
          <w:tab w:val="left" w:pos="720"/>
        </w:tabs>
        <w:spacing w:before="60" w:after="60" w:line="276" w:lineRule="auto"/>
        <w:jc w:val="both"/>
        <w:rPr>
          <w:ins w:id="1659" w:author="Sachin Patange" w:date="2017-05-27T21:38:00Z"/>
          <w:rFonts w:ascii="Trebuchet MS" w:hAnsi="Trebuchet MS"/>
          <w:b/>
          <w:bCs/>
          <w:color w:val="000000" w:themeColor="text1"/>
          <w:szCs w:val="22"/>
        </w:rPr>
      </w:pPr>
      <w:bookmarkStart w:id="1660" w:name="_Toc483681450"/>
      <w:bookmarkStart w:id="1661" w:name="_Toc483691750"/>
      <w:ins w:id="1662" w:author="Sachin Patange" w:date="2017-05-27T21:38:00Z">
        <w:r>
          <w:rPr>
            <w:rFonts w:ascii="Trebuchet MS" w:hAnsi="Trebuchet MS"/>
            <w:b/>
            <w:bCs/>
            <w:color w:val="000000" w:themeColor="text1"/>
            <w:szCs w:val="22"/>
          </w:rPr>
          <w:t>Continue Credit Guarantee Information</w:t>
        </w:r>
        <w:bookmarkEnd w:id="1660"/>
        <w:bookmarkEnd w:id="1661"/>
        <w:r>
          <w:rPr>
            <w:rFonts w:ascii="Trebuchet MS" w:hAnsi="Trebuchet MS"/>
            <w:b/>
            <w:bCs/>
            <w:color w:val="000000" w:themeColor="text1"/>
            <w:szCs w:val="22"/>
          </w:rPr>
          <w:t xml:space="preserve"> </w:t>
        </w:r>
      </w:ins>
    </w:p>
    <w:p w14:paraId="2C59CA29" w14:textId="77777777" w:rsidR="00BF5B6E" w:rsidRDefault="00BF5B6E" w:rsidP="00BF5B6E">
      <w:pPr>
        <w:jc w:val="both"/>
        <w:rPr>
          <w:ins w:id="1663" w:author="Sachin Patange" w:date="2017-05-27T21:38:00Z"/>
        </w:rPr>
      </w:pPr>
      <w:ins w:id="1664" w:author="Sachin Patange" w:date="2017-05-27T21:38:00Z">
        <w:r>
          <w:t>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ins>
    </w:p>
    <w:p w14:paraId="0BAD4B75" w14:textId="77777777" w:rsidR="00BF5B6E" w:rsidRDefault="00BF5B6E" w:rsidP="00BF5B6E">
      <w:pPr>
        <w:pStyle w:val="ListParagraph"/>
        <w:numPr>
          <w:ilvl w:val="0"/>
          <w:numId w:val="45"/>
        </w:numPr>
        <w:jc w:val="both"/>
        <w:rPr>
          <w:ins w:id="1665" w:author="Sachin Patange" w:date="2017-05-27T21:38:00Z"/>
        </w:rPr>
      </w:pPr>
      <w:ins w:id="1666" w:author="Sachin Patange" w:date="2017-05-27T21:38:00Z">
        <w:r>
          <w:t>File Type – 2 (which indicates that this is a batch transaction for New CG)</w:t>
        </w:r>
      </w:ins>
    </w:p>
    <w:p w14:paraId="123482B3" w14:textId="77777777" w:rsidR="00BF5B6E" w:rsidRDefault="00BF5B6E" w:rsidP="00BF5B6E">
      <w:pPr>
        <w:pStyle w:val="ListParagraph"/>
        <w:numPr>
          <w:ilvl w:val="0"/>
          <w:numId w:val="45"/>
        </w:numPr>
        <w:jc w:val="both"/>
        <w:rPr>
          <w:ins w:id="1667" w:author="Sachin Patange" w:date="2017-05-27T21:38:00Z"/>
        </w:rPr>
      </w:pPr>
      <w:ins w:id="1668" w:author="Sachin Patange" w:date="2017-05-27T21:38:00Z">
        <w:r>
          <w:t xml:space="preserve">Transaction Mode – 120001 </w:t>
        </w:r>
      </w:ins>
    </w:p>
    <w:p w14:paraId="0386D38A" w14:textId="77777777" w:rsidR="00BF5B6E" w:rsidRDefault="00BF5B6E" w:rsidP="00BF5B6E">
      <w:pPr>
        <w:pStyle w:val="ListParagraph"/>
        <w:numPr>
          <w:ilvl w:val="0"/>
          <w:numId w:val="45"/>
        </w:numPr>
        <w:jc w:val="both"/>
        <w:rPr>
          <w:ins w:id="1669" w:author="Sachin Patange" w:date="2017-05-27T21:38:00Z"/>
        </w:rPr>
      </w:pPr>
      <w:ins w:id="1670" w:author="Sachin Patange" w:date="2017-05-27T21:38:00Z">
        <w:r>
          <w:t>IP Address – IP Address of the User</w:t>
        </w:r>
      </w:ins>
    </w:p>
    <w:p w14:paraId="666E05AF" w14:textId="77777777" w:rsidR="00BF5B6E" w:rsidRDefault="00BF5B6E" w:rsidP="00BF5B6E">
      <w:pPr>
        <w:pStyle w:val="ListParagraph"/>
        <w:numPr>
          <w:ilvl w:val="0"/>
          <w:numId w:val="45"/>
        </w:numPr>
        <w:jc w:val="both"/>
        <w:rPr>
          <w:ins w:id="1671" w:author="Sachin Patange" w:date="2017-05-27T21:38:00Z"/>
        </w:rPr>
      </w:pPr>
      <w:ins w:id="1672" w:author="Sachin Patange" w:date="2017-05-27T21:38:00Z">
        <w:r>
          <w:t>Is Active Flag – Active</w:t>
        </w:r>
      </w:ins>
    </w:p>
    <w:p w14:paraId="4582947B" w14:textId="77777777" w:rsidR="00BF5B6E" w:rsidRPr="00BF5B6E" w:rsidRDefault="00BF5B6E">
      <w:pPr>
        <w:pStyle w:val="ListParagraph"/>
        <w:numPr>
          <w:ilvl w:val="0"/>
          <w:numId w:val="45"/>
        </w:numPr>
        <w:jc w:val="both"/>
        <w:rPr>
          <w:ins w:id="1673" w:author="Sachin Patange" w:date="2017-05-27T21:38:00Z"/>
          <w:rFonts w:ascii="Trebuchet MS" w:eastAsia="Times New Roman" w:hAnsi="Trebuchet MS" w:cs="Arial"/>
          <w:b/>
          <w:bCs/>
          <w:iCs/>
          <w:color w:val="7F7F7F"/>
          <w:sz w:val="28"/>
          <w:szCs w:val="28"/>
          <w:rPrChange w:id="1674" w:author="Sachin Patange" w:date="2017-05-27T21:38:00Z">
            <w:rPr>
              <w:ins w:id="1675" w:author="Sachin Patange" w:date="2017-05-27T21:38:00Z"/>
            </w:rPr>
          </w:rPrChange>
        </w:rPr>
        <w:pPrChange w:id="1676" w:author="Sachin Patange" w:date="2017-05-27T21:38:00Z">
          <w:pPr/>
        </w:pPrChange>
      </w:pPr>
      <w:ins w:id="1677" w:author="Sachin Patange" w:date="2017-05-27T21:38:00Z">
        <w:r>
          <w:t>Created By – NCGTC user id</w:t>
        </w:r>
      </w:ins>
    </w:p>
    <w:p w14:paraId="289D6E40" w14:textId="6FD124ED" w:rsidR="00BF5B6E" w:rsidRPr="00BF5B6E" w:rsidRDefault="00BF5B6E">
      <w:pPr>
        <w:pStyle w:val="ListParagraph"/>
        <w:numPr>
          <w:ilvl w:val="0"/>
          <w:numId w:val="45"/>
        </w:numPr>
        <w:jc w:val="both"/>
        <w:rPr>
          <w:ins w:id="1678" w:author="Sachin Patange" w:date="2017-05-27T21:38:00Z"/>
          <w:rFonts w:ascii="Trebuchet MS" w:eastAsia="Times New Roman" w:hAnsi="Trebuchet MS" w:cs="Arial"/>
          <w:b/>
          <w:bCs/>
          <w:iCs/>
          <w:color w:val="7F7F7F"/>
          <w:sz w:val="28"/>
          <w:szCs w:val="28"/>
        </w:rPr>
        <w:pPrChange w:id="1679" w:author="Sachin Patange" w:date="2017-05-27T21:38:00Z">
          <w:pPr/>
        </w:pPrChange>
      </w:pPr>
      <w:ins w:id="1680" w:author="Sachin Patange" w:date="2017-05-27T21:38:00Z">
        <w:r>
          <w:t>Created Date – DateTime of Record insertion</w:t>
        </w:r>
        <w:r w:rsidRPr="00BF5B6E">
          <w:rPr>
            <w:rFonts w:ascii="Trebuchet MS" w:eastAsia="Times New Roman" w:hAnsi="Trebuchet MS" w:cs="Arial"/>
            <w:b/>
            <w:bCs/>
            <w:iCs/>
            <w:color w:val="7F7F7F"/>
            <w:sz w:val="28"/>
            <w:szCs w:val="28"/>
          </w:rPr>
          <w:br w:type="page"/>
        </w:r>
      </w:ins>
    </w:p>
    <w:p w14:paraId="79F490FB" w14:textId="3CEB4406" w:rsidR="005B0E6B"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681" w:name="_Toc483691751"/>
      <w:r>
        <w:rPr>
          <w:rFonts w:ascii="Trebuchet MS" w:eastAsia="Times New Roman" w:hAnsi="Trebuchet MS" w:cs="Arial"/>
          <w:b/>
          <w:bCs/>
          <w:iCs/>
          <w:color w:val="7F7F7F"/>
          <w:sz w:val="28"/>
          <w:szCs w:val="28"/>
        </w:rPr>
        <w:lastRenderedPageBreak/>
        <w:t>Points Pending For Further Clarification</w:t>
      </w:r>
      <w:bookmarkEnd w:id="1376"/>
      <w:bookmarkEnd w:id="1681"/>
    </w:p>
    <w:p w14:paraId="366AEB24" w14:textId="77777777" w:rsidR="005B0E6B" w:rsidRDefault="005B0E6B" w:rsidP="005B0E6B">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14:paraId="757604A7" w14:textId="77777777" w:rsidTr="00F66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3ECB8497" w14:textId="77777777" w:rsidR="005B0E6B" w:rsidRDefault="005B0E6B" w:rsidP="00F66835">
            <w:pPr>
              <w:jc w:val="both"/>
            </w:pPr>
            <w:r>
              <w:t>S. No.</w:t>
            </w:r>
          </w:p>
        </w:tc>
        <w:tc>
          <w:tcPr>
            <w:tcW w:w="5580" w:type="dxa"/>
          </w:tcPr>
          <w:p w14:paraId="20AA7DC2"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47A73A57"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Contemplations</w:t>
            </w:r>
          </w:p>
        </w:tc>
      </w:tr>
      <w:tr w:rsidR="005B0E6B" w14:paraId="4273C091" w14:textId="77777777" w:rsidTr="00F66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4B9D6DD5" w14:textId="77777777" w:rsidR="005B0E6B" w:rsidRDefault="005B0E6B" w:rsidP="00F66835">
            <w:pPr>
              <w:jc w:val="both"/>
            </w:pPr>
            <w:r>
              <w:t>1</w:t>
            </w:r>
          </w:p>
        </w:tc>
        <w:tc>
          <w:tcPr>
            <w:tcW w:w="5580" w:type="dxa"/>
          </w:tcPr>
          <w:p w14:paraId="718B6542" w14:textId="77777777" w:rsidR="005B0E6B" w:rsidRDefault="005B0E6B" w:rsidP="00F66835">
            <w:pPr>
              <w:jc w:val="both"/>
              <w:cnfStyle w:val="000000100000" w:firstRow="0" w:lastRow="0" w:firstColumn="0" w:lastColumn="0" w:oddVBand="0" w:evenVBand="0" w:oddHBand="1" w:evenHBand="0" w:firstRowFirstColumn="0" w:firstRowLastColumn="0" w:lastRowFirstColumn="0" w:lastRowLastColumn="0"/>
            </w:pPr>
            <w:r>
              <w:t>A request for continuing credit guarantee is raised by MLI for such a loan account which has neared its end of loan tenure.</w:t>
            </w:r>
          </w:p>
        </w:tc>
        <w:tc>
          <w:tcPr>
            <w:tcW w:w="3425" w:type="dxa"/>
          </w:tcPr>
          <w:p w14:paraId="0BB88FDD" w14:textId="77777777" w:rsidR="005B0E6B" w:rsidRDefault="005B0E6B" w:rsidP="00F66835">
            <w:pPr>
              <w:jc w:val="both"/>
              <w:cnfStyle w:val="000000100000" w:firstRow="0" w:lastRow="0" w:firstColumn="0" w:lastColumn="0" w:oddVBand="0" w:evenVBand="0" w:oddHBand="1" w:evenHBand="0" w:firstRowFirstColumn="0" w:firstRowLastColumn="0" w:lastRowFirstColumn="0" w:lastRowLastColumn="0"/>
            </w:pPr>
            <w:r>
              <w:t>Whether to close the guarantee cover or issue the cover for the ‘Broken Period’</w:t>
            </w:r>
          </w:p>
        </w:tc>
      </w:tr>
      <w:tr w:rsidR="005B0E6B" w14:paraId="43B62A2E" w14:textId="77777777" w:rsidTr="00F66835">
        <w:trPr>
          <w:trHeight w:val="111"/>
        </w:trPr>
        <w:tc>
          <w:tcPr>
            <w:cnfStyle w:val="001000000000" w:firstRow="0" w:lastRow="0" w:firstColumn="1" w:lastColumn="0" w:oddVBand="0" w:evenVBand="0" w:oddHBand="0" w:evenHBand="0" w:firstRowFirstColumn="0" w:firstRowLastColumn="0" w:lastRowFirstColumn="0" w:lastRowLastColumn="0"/>
            <w:tcW w:w="895" w:type="dxa"/>
          </w:tcPr>
          <w:p w14:paraId="6DAF45C0" w14:textId="6ABA64B5" w:rsidR="005B0E6B" w:rsidRDefault="005B0E6B" w:rsidP="00F66835">
            <w:pPr>
              <w:jc w:val="both"/>
            </w:pPr>
            <w:del w:id="1682" w:author="Sachin Patange" w:date="2017-04-30T12:16:00Z">
              <w:r w:rsidDel="005F54F9">
                <w:delText>2</w:delText>
              </w:r>
            </w:del>
          </w:p>
        </w:tc>
        <w:tc>
          <w:tcPr>
            <w:tcW w:w="5580" w:type="dxa"/>
          </w:tcPr>
          <w:p w14:paraId="7813D719" w14:textId="3BB35B17" w:rsidR="005B0E6B" w:rsidRDefault="005B0E6B" w:rsidP="00F66835">
            <w:pPr>
              <w:jc w:val="both"/>
              <w:cnfStyle w:val="000000000000" w:firstRow="0" w:lastRow="0" w:firstColumn="0" w:lastColumn="0" w:oddVBand="0" w:evenVBand="0" w:oddHBand="0" w:evenHBand="0" w:firstRowFirstColumn="0" w:firstRowLastColumn="0" w:lastRowFirstColumn="0" w:lastRowLastColumn="0"/>
            </w:pPr>
            <w:del w:id="1683" w:author="Sachin Patange" w:date="2017-04-30T12:16:00Z">
              <w:r w:rsidDel="005F54F9">
                <w:delText>Waiving CG Charges for Continuity Request</w:delText>
              </w:r>
            </w:del>
          </w:p>
        </w:tc>
        <w:tc>
          <w:tcPr>
            <w:tcW w:w="3425" w:type="dxa"/>
          </w:tcPr>
          <w:p w14:paraId="2C2FE021" w14:textId="40D80E8F" w:rsidR="005B0E6B" w:rsidRDefault="005B0E6B" w:rsidP="00F66835">
            <w:pPr>
              <w:jc w:val="both"/>
              <w:cnfStyle w:val="000000000000" w:firstRow="0" w:lastRow="0" w:firstColumn="0" w:lastColumn="0" w:oddVBand="0" w:evenVBand="0" w:oddHBand="0" w:evenHBand="0" w:firstRowFirstColumn="0" w:firstRowLastColumn="0" w:lastRowFirstColumn="0" w:lastRowLastColumn="0"/>
            </w:pPr>
            <w:del w:id="1684" w:author="Sachin Patange" w:date="2017-04-30T12:16:00Z">
              <w:r w:rsidDel="005F54F9">
                <w:delText>What will be the nature of such request (whether for Fees, Penalty or Taxes)</w:delText>
              </w:r>
            </w:del>
          </w:p>
        </w:tc>
      </w:tr>
      <w:tr w:rsidR="005B0E6B" w14:paraId="665DE0A8" w14:textId="77777777" w:rsidTr="00F66835">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895" w:type="dxa"/>
          </w:tcPr>
          <w:p w14:paraId="3E7CF888" w14:textId="77777777" w:rsidR="005B0E6B" w:rsidRDefault="005B0E6B" w:rsidP="00F66835">
            <w:pPr>
              <w:jc w:val="both"/>
            </w:pPr>
            <w:r>
              <w:t>3</w:t>
            </w:r>
          </w:p>
        </w:tc>
        <w:tc>
          <w:tcPr>
            <w:tcW w:w="5580" w:type="dxa"/>
          </w:tcPr>
          <w:p w14:paraId="5B5760BB" w14:textId="77777777" w:rsidR="005B0E6B" w:rsidRDefault="005B0E6B" w:rsidP="00F66835">
            <w:pPr>
              <w:jc w:val="both"/>
              <w:cnfStyle w:val="000000100000" w:firstRow="0" w:lastRow="0" w:firstColumn="0" w:lastColumn="0" w:oddVBand="0" w:evenVBand="0" w:oddHBand="1" w:evenHBand="0" w:firstRowFirstColumn="0" w:firstRowLastColumn="0" w:lastRowFirstColumn="0" w:lastRowLastColumn="0"/>
            </w:pPr>
            <w:r>
              <w:t>Loan Account details have ‘Outstanding Loan Amount’ = Zero</w:t>
            </w:r>
          </w:p>
        </w:tc>
        <w:tc>
          <w:tcPr>
            <w:tcW w:w="3425" w:type="dxa"/>
          </w:tcPr>
          <w:p w14:paraId="4226D248" w14:textId="77777777" w:rsidR="005B0E6B" w:rsidRDefault="005B0E6B" w:rsidP="00F66835">
            <w:pPr>
              <w:jc w:val="both"/>
              <w:cnfStyle w:val="000000100000" w:firstRow="0" w:lastRow="0" w:firstColumn="0" w:lastColumn="0" w:oddVBand="0" w:evenVBand="0" w:oddHBand="1" w:evenHBand="0" w:firstRowFirstColumn="0" w:firstRowLastColumn="0" w:lastRowFirstColumn="0" w:lastRowLastColumn="0"/>
            </w:pPr>
            <w:r>
              <w:t>Does the system close the CG or provide alert to MLI, consequently, MLI closes the CG manually.</w:t>
            </w:r>
          </w:p>
        </w:tc>
      </w:tr>
    </w:tbl>
    <w:p w14:paraId="3A807854" w14:textId="77777777" w:rsidR="005B0E6B" w:rsidRDefault="005B0E6B" w:rsidP="005B0E6B"/>
    <w:p w14:paraId="1A838305" w14:textId="6D950C8C" w:rsidR="007D170E" w:rsidRPr="00FC5DD7" w:rsidRDefault="005B0E6B" w:rsidP="005B0E6B">
      <w:r>
        <w:t>On receipt of further clarification from NCGTC team, the current document will undergo revision.</w:t>
      </w:r>
    </w:p>
    <w:p w14:paraId="5FA3F797" w14:textId="77777777" w:rsidR="0059069C" w:rsidRDefault="0059069C" w:rsidP="005B1988"/>
    <w:p w14:paraId="07F623D3" w14:textId="77777777" w:rsidR="002D58E6" w:rsidRDefault="002D58E6" w:rsidP="002D58E6">
      <w:pPr>
        <w:pStyle w:val="ListParagraph"/>
      </w:pPr>
    </w:p>
    <w:p w14:paraId="08C913D9" w14:textId="77777777" w:rsidR="0061770F" w:rsidRDefault="0061770F" w:rsidP="0061770F"/>
    <w:p w14:paraId="044F7888" w14:textId="77777777" w:rsidR="0029620B" w:rsidRDefault="0029620B" w:rsidP="0061770F"/>
    <w:p w14:paraId="77CF9EB8" w14:textId="77777777" w:rsidR="0029620B" w:rsidRDefault="0029620B" w:rsidP="0061770F"/>
    <w:p w14:paraId="7308E437" w14:textId="77777777" w:rsidR="0029620B" w:rsidRDefault="0029620B" w:rsidP="0061770F"/>
    <w:p w14:paraId="3727F70F" w14:textId="77777777" w:rsidR="0029620B" w:rsidRDefault="0029620B" w:rsidP="0061770F"/>
    <w:p w14:paraId="133DD5A4" w14:textId="77777777" w:rsidR="0029620B" w:rsidRDefault="0029620B" w:rsidP="0061770F"/>
    <w:p w14:paraId="6596691A" w14:textId="77777777" w:rsidR="00ED1170" w:rsidRDefault="00ED1170" w:rsidP="0061770F"/>
    <w:p w14:paraId="564AFE6F" w14:textId="77777777" w:rsidR="00ED1170" w:rsidRDefault="00ED1170" w:rsidP="0061770F"/>
    <w:p w14:paraId="160FC90F" w14:textId="77777777" w:rsidR="00ED1170" w:rsidRDefault="00ED1170" w:rsidP="0061770F"/>
    <w:p w14:paraId="76A10B07" w14:textId="77777777" w:rsidR="00ED1170" w:rsidRDefault="00ED1170" w:rsidP="0061770F"/>
    <w:p w14:paraId="1B310FCB" w14:textId="77777777" w:rsidR="00ED1170" w:rsidRDefault="00ED1170" w:rsidP="0061770F"/>
    <w:p w14:paraId="4437A926" w14:textId="77777777" w:rsidR="00ED1170" w:rsidRDefault="00ED1170" w:rsidP="0061770F"/>
    <w:p w14:paraId="2660FECF" w14:textId="77777777" w:rsidR="00ED1170" w:rsidRDefault="00ED1170" w:rsidP="0061770F"/>
    <w:p w14:paraId="37B27CC3" w14:textId="77777777" w:rsidR="00ED1170" w:rsidRDefault="00ED1170" w:rsidP="0061770F"/>
    <w:p w14:paraId="55690D4B" w14:textId="77777777" w:rsidR="00ED1170" w:rsidRDefault="00ED1170" w:rsidP="0061770F"/>
    <w:p w14:paraId="763AD0A0" w14:textId="77777777" w:rsidR="005B4C68" w:rsidRDefault="005B4C68" w:rsidP="0061770F"/>
    <w:p w14:paraId="496287EE" w14:textId="77777777" w:rsidR="005B4C68" w:rsidRDefault="005B4C68" w:rsidP="0061770F"/>
    <w:p w14:paraId="64058E66" w14:textId="77777777" w:rsidR="005B4C68" w:rsidRDefault="005B4C68" w:rsidP="0061770F"/>
    <w:p w14:paraId="4434D032" w14:textId="77777777" w:rsidR="005B4C68" w:rsidRDefault="005B4C68" w:rsidP="0061770F"/>
    <w:p w14:paraId="3923F2A5" w14:textId="77777777" w:rsidR="005B4C68" w:rsidRDefault="005B4C68" w:rsidP="0061770F"/>
    <w:p w14:paraId="33206DAC" w14:textId="77777777" w:rsidR="005B4C68" w:rsidRDefault="005B4C68" w:rsidP="0061770F"/>
    <w:p w14:paraId="7E1C2F21" w14:textId="77777777" w:rsidR="005B4C68" w:rsidRDefault="005B4C68" w:rsidP="0061770F"/>
    <w:p w14:paraId="1A49086A" w14:textId="77777777" w:rsidR="005B4C68" w:rsidRDefault="005B4C68" w:rsidP="0061770F"/>
    <w:p w14:paraId="7ED4950F" w14:textId="77777777" w:rsidR="005B4C68" w:rsidRDefault="005B4C68" w:rsidP="0061770F"/>
    <w:p w14:paraId="3C675663" w14:textId="77777777" w:rsidR="005B4C68" w:rsidRDefault="005B4C68" w:rsidP="0061770F"/>
    <w:p w14:paraId="6369EA35" w14:textId="77777777" w:rsidR="005B4C68" w:rsidRDefault="005B4C68" w:rsidP="0061770F"/>
    <w:p w14:paraId="714ACFB6" w14:textId="77777777" w:rsidR="005B4C68" w:rsidRDefault="005B4C68" w:rsidP="0061770F"/>
    <w:p w14:paraId="5E0F7EDD" w14:textId="77777777" w:rsidR="005B4C68" w:rsidRDefault="005B4C68" w:rsidP="0061770F"/>
    <w:p w14:paraId="1382C6F8" w14:textId="2DF68B68" w:rsidR="005B4C68" w:rsidDel="00B66D24" w:rsidRDefault="005B4C68" w:rsidP="0061770F">
      <w:pPr>
        <w:rPr>
          <w:del w:id="1685" w:author="Sachin Patange" w:date="2017-05-27T23:35:00Z"/>
        </w:rPr>
      </w:pPr>
    </w:p>
    <w:p w14:paraId="1B17D40A" w14:textId="7E0004FA" w:rsidR="005B4C68" w:rsidDel="00B66D24" w:rsidRDefault="005B4C68" w:rsidP="0061770F">
      <w:pPr>
        <w:rPr>
          <w:del w:id="1686" w:author="Sachin Patange" w:date="2017-05-27T23:35:00Z"/>
        </w:rPr>
      </w:pPr>
    </w:p>
    <w:p w14:paraId="7C2E4318" w14:textId="6074E252" w:rsidR="005B4C68" w:rsidDel="00B66D24" w:rsidRDefault="005B4C68" w:rsidP="0061770F">
      <w:pPr>
        <w:rPr>
          <w:del w:id="1687" w:author="Sachin Patange" w:date="2017-05-27T23:35:00Z"/>
        </w:rPr>
      </w:pPr>
    </w:p>
    <w:p w14:paraId="15D0EA28" w14:textId="6AEE43C2" w:rsidR="005B4C68" w:rsidDel="00B66D24" w:rsidRDefault="005B4C68" w:rsidP="0061770F">
      <w:pPr>
        <w:rPr>
          <w:del w:id="1688" w:author="Sachin Patange" w:date="2017-05-27T23:35:00Z"/>
        </w:rPr>
      </w:pPr>
    </w:p>
    <w:p w14:paraId="0AB3AC85" w14:textId="6C70302B" w:rsidR="005B4C68" w:rsidDel="00B66D24" w:rsidRDefault="005B4C68" w:rsidP="0061770F">
      <w:pPr>
        <w:rPr>
          <w:del w:id="1689" w:author="Sachin Patange" w:date="2017-05-27T23:35:00Z"/>
        </w:rPr>
      </w:pPr>
    </w:p>
    <w:p w14:paraId="29EE0F55" w14:textId="06D4D001" w:rsidR="005B4C68" w:rsidDel="00B66D24" w:rsidRDefault="005B4C68" w:rsidP="0061770F">
      <w:pPr>
        <w:rPr>
          <w:del w:id="1690" w:author="Sachin Patange" w:date="2017-05-27T23:35:00Z"/>
        </w:rPr>
      </w:pPr>
    </w:p>
    <w:p w14:paraId="754D3005" w14:textId="24417058" w:rsidR="005B4C68" w:rsidDel="00B66D24" w:rsidRDefault="005B4C68" w:rsidP="00851A8C">
      <w:pPr>
        <w:pStyle w:val="NoSpacing"/>
        <w:rPr>
          <w:del w:id="1691" w:author="Sachin Patange" w:date="2017-05-27T23:35:00Z"/>
          <w:color w:val="A6A6A6" w:themeColor="background1" w:themeShade="A6"/>
          <w:sz w:val="20"/>
        </w:rPr>
      </w:pPr>
    </w:p>
    <w:p w14:paraId="2D38302C" w14:textId="57F4F8AE" w:rsidR="005B4C68" w:rsidDel="00B66D24" w:rsidRDefault="005B4C68" w:rsidP="00851A8C">
      <w:pPr>
        <w:pStyle w:val="NoSpacing"/>
        <w:rPr>
          <w:del w:id="1692" w:author="Sachin Patange" w:date="2017-05-27T23:35:00Z"/>
          <w:color w:val="A6A6A6" w:themeColor="background1" w:themeShade="A6"/>
          <w:sz w:val="20"/>
        </w:rPr>
      </w:pPr>
    </w:p>
    <w:p w14:paraId="5F9CC14E" w14:textId="23639E66" w:rsidR="005B4C68" w:rsidDel="00B66D24" w:rsidRDefault="005B4C68" w:rsidP="00851A8C">
      <w:pPr>
        <w:pStyle w:val="NoSpacing"/>
        <w:rPr>
          <w:del w:id="1693" w:author="Sachin Patange" w:date="2017-05-27T23:35:00Z"/>
          <w:color w:val="A6A6A6" w:themeColor="background1" w:themeShade="A6"/>
          <w:sz w:val="20"/>
        </w:rPr>
      </w:pPr>
    </w:p>
    <w:p w14:paraId="1BB0A574" w14:textId="0B2E69EB" w:rsidR="005B4C68" w:rsidDel="00B66D24" w:rsidRDefault="005B4C68" w:rsidP="00851A8C">
      <w:pPr>
        <w:pStyle w:val="NoSpacing"/>
        <w:rPr>
          <w:del w:id="1694" w:author="Sachin Patange" w:date="2017-05-27T23:35:00Z"/>
          <w:color w:val="A6A6A6" w:themeColor="background1" w:themeShade="A6"/>
          <w:sz w:val="20"/>
        </w:rPr>
      </w:pPr>
    </w:p>
    <w:p w14:paraId="62C81DFE" w14:textId="77777777" w:rsidR="005B4C68" w:rsidRDefault="005B4C68" w:rsidP="00851A8C">
      <w:pPr>
        <w:pStyle w:val="NoSpacing"/>
        <w:rPr>
          <w:color w:val="A6A6A6" w:themeColor="background1" w:themeShade="A6"/>
          <w:sz w:val="20"/>
        </w:rPr>
      </w:pPr>
    </w:p>
    <w:p w14:paraId="323384B9" w14:textId="77777777" w:rsidR="005B4C68" w:rsidRDefault="005B4C68" w:rsidP="00851A8C">
      <w:pPr>
        <w:pStyle w:val="NoSpacing"/>
        <w:rPr>
          <w:color w:val="A6A6A6" w:themeColor="background1" w:themeShade="A6"/>
          <w:sz w:val="20"/>
        </w:rPr>
      </w:pPr>
    </w:p>
    <w:p w14:paraId="7D7772D0" w14:textId="77777777" w:rsidR="005B4C68" w:rsidRDefault="005B4C68" w:rsidP="00851A8C">
      <w:pPr>
        <w:pStyle w:val="NoSpacing"/>
        <w:rPr>
          <w:color w:val="A6A6A6" w:themeColor="background1" w:themeShade="A6"/>
          <w:sz w:val="20"/>
        </w:rPr>
      </w:pPr>
    </w:p>
    <w:p w14:paraId="6A7C8BF2" w14:textId="77777777" w:rsidR="005B4C68" w:rsidRDefault="005B4C68" w:rsidP="00851A8C">
      <w:pPr>
        <w:pStyle w:val="NoSpacing"/>
        <w:rPr>
          <w:color w:val="A6A6A6" w:themeColor="background1" w:themeShade="A6"/>
          <w:sz w:val="20"/>
        </w:rPr>
      </w:pPr>
    </w:p>
    <w:p w14:paraId="4711C2D1" w14:textId="77777777" w:rsidR="005B4C68" w:rsidRDefault="005B4C68" w:rsidP="00851A8C">
      <w:pPr>
        <w:pStyle w:val="NoSpacing"/>
        <w:rPr>
          <w:color w:val="A6A6A6" w:themeColor="background1" w:themeShade="A6"/>
          <w:sz w:val="20"/>
        </w:rPr>
      </w:pPr>
    </w:p>
    <w:p w14:paraId="0F6BA817" w14:textId="77777777" w:rsidR="005B4C68" w:rsidRDefault="005B4C68" w:rsidP="00851A8C">
      <w:pPr>
        <w:pStyle w:val="NoSpacing"/>
        <w:rPr>
          <w:color w:val="A6A6A6" w:themeColor="background1" w:themeShade="A6"/>
          <w:sz w:val="20"/>
        </w:rPr>
      </w:pPr>
    </w:p>
    <w:p w14:paraId="301C3DDE" w14:textId="77777777" w:rsidR="005B4C68" w:rsidRDefault="005B4C68" w:rsidP="00851A8C">
      <w:pPr>
        <w:pStyle w:val="NoSpacing"/>
        <w:rPr>
          <w:color w:val="A6A6A6" w:themeColor="background1" w:themeShade="A6"/>
          <w:sz w:val="20"/>
        </w:rPr>
      </w:pPr>
    </w:p>
    <w:p w14:paraId="467E3A60" w14:textId="77777777" w:rsidR="005B4C68" w:rsidRDefault="005B4C68" w:rsidP="00851A8C">
      <w:pPr>
        <w:pStyle w:val="NoSpacing"/>
        <w:rPr>
          <w:color w:val="A6A6A6" w:themeColor="background1" w:themeShade="A6"/>
          <w:sz w:val="20"/>
        </w:rPr>
      </w:pPr>
    </w:p>
    <w:p w14:paraId="73924EB6" w14:textId="77777777" w:rsidR="005B4C68" w:rsidRDefault="005B4C68" w:rsidP="00851A8C">
      <w:pPr>
        <w:pStyle w:val="NoSpacing"/>
        <w:rPr>
          <w:color w:val="A6A6A6" w:themeColor="background1" w:themeShade="A6"/>
          <w:sz w:val="20"/>
        </w:rPr>
      </w:pPr>
    </w:p>
    <w:p w14:paraId="4EE29427" w14:textId="77777777" w:rsidR="005B4C68" w:rsidRDefault="005B4C68" w:rsidP="00851A8C">
      <w:pPr>
        <w:pStyle w:val="NoSpacing"/>
        <w:rPr>
          <w:color w:val="A6A6A6" w:themeColor="background1" w:themeShade="A6"/>
          <w:sz w:val="20"/>
        </w:rPr>
      </w:pPr>
    </w:p>
    <w:p w14:paraId="655A75B5" w14:textId="77777777" w:rsidR="005B4C68" w:rsidRDefault="005B4C68" w:rsidP="00851A8C">
      <w:pPr>
        <w:pStyle w:val="NoSpacing"/>
        <w:rPr>
          <w:color w:val="A6A6A6" w:themeColor="background1" w:themeShade="A6"/>
          <w:sz w:val="20"/>
        </w:rPr>
      </w:pPr>
    </w:p>
    <w:p w14:paraId="5A627CEA" w14:textId="77777777" w:rsidR="005B4C68" w:rsidRDefault="005B4C68" w:rsidP="00851A8C">
      <w:pPr>
        <w:pStyle w:val="NoSpacing"/>
        <w:rPr>
          <w:color w:val="A6A6A6" w:themeColor="background1" w:themeShade="A6"/>
          <w:sz w:val="20"/>
        </w:rPr>
      </w:pPr>
    </w:p>
    <w:p w14:paraId="0F5F06E3" w14:textId="77777777" w:rsidR="005B4C68" w:rsidRDefault="005B4C68" w:rsidP="00851A8C">
      <w:pPr>
        <w:pStyle w:val="NoSpacing"/>
        <w:rPr>
          <w:color w:val="A6A6A6" w:themeColor="background1" w:themeShade="A6"/>
          <w:sz w:val="20"/>
        </w:rPr>
      </w:pPr>
    </w:p>
    <w:p w14:paraId="4B97D8D4" w14:textId="77777777" w:rsidR="005B4C68" w:rsidRDefault="005B4C68" w:rsidP="00851A8C">
      <w:pPr>
        <w:pStyle w:val="NoSpacing"/>
        <w:rPr>
          <w:color w:val="A6A6A6" w:themeColor="background1" w:themeShade="A6"/>
          <w:sz w:val="20"/>
        </w:rPr>
      </w:pPr>
    </w:p>
    <w:p w14:paraId="1B6616DB" w14:textId="77777777" w:rsidR="005B4C68" w:rsidRDefault="005B4C68" w:rsidP="00851A8C">
      <w:pPr>
        <w:pStyle w:val="NoSpacing"/>
        <w:rPr>
          <w:color w:val="A6A6A6" w:themeColor="background1" w:themeShade="A6"/>
          <w:sz w:val="20"/>
        </w:rPr>
      </w:pPr>
    </w:p>
    <w:p w14:paraId="092EC0A8" w14:textId="77777777" w:rsidR="00D80FFD" w:rsidRDefault="00D80FFD" w:rsidP="00851A8C">
      <w:pPr>
        <w:pStyle w:val="NoSpacing"/>
        <w:rPr>
          <w:color w:val="A6A6A6" w:themeColor="background1" w:themeShade="A6"/>
          <w:sz w:val="20"/>
        </w:rPr>
      </w:pPr>
    </w:p>
    <w:p w14:paraId="49E64D3C" w14:textId="77777777" w:rsidR="00D80FFD" w:rsidRDefault="00D80FFD" w:rsidP="00851A8C">
      <w:pPr>
        <w:pStyle w:val="NoSpacing"/>
        <w:rPr>
          <w:color w:val="A6A6A6" w:themeColor="background1" w:themeShade="A6"/>
          <w:sz w:val="20"/>
        </w:rPr>
      </w:pPr>
    </w:p>
    <w:p w14:paraId="74A1B03E" w14:textId="38CCC0CC" w:rsidR="00D80FFD" w:rsidDel="00B66D24" w:rsidRDefault="00D80FFD" w:rsidP="00851A8C">
      <w:pPr>
        <w:pStyle w:val="NoSpacing"/>
        <w:rPr>
          <w:del w:id="1695" w:author="Sachin Patange" w:date="2017-05-27T23:35:00Z"/>
          <w:color w:val="A6A6A6" w:themeColor="background1" w:themeShade="A6"/>
          <w:sz w:val="20"/>
        </w:rPr>
      </w:pPr>
    </w:p>
    <w:p w14:paraId="1AFDEC17" w14:textId="1B3F4379" w:rsidR="00D80FFD" w:rsidDel="00B66D24" w:rsidRDefault="00D80FFD" w:rsidP="00851A8C">
      <w:pPr>
        <w:pStyle w:val="NoSpacing"/>
        <w:rPr>
          <w:del w:id="1696" w:author="Sachin Patange" w:date="2017-05-27T23:35:00Z"/>
          <w:color w:val="A6A6A6" w:themeColor="background1" w:themeShade="A6"/>
          <w:sz w:val="20"/>
        </w:rPr>
      </w:pPr>
    </w:p>
    <w:p w14:paraId="2D7E00A2" w14:textId="0DB5B803" w:rsidR="00D80FFD" w:rsidDel="00B66D24" w:rsidRDefault="00D80FFD" w:rsidP="00851A8C">
      <w:pPr>
        <w:pStyle w:val="NoSpacing"/>
        <w:rPr>
          <w:del w:id="1697" w:author="Sachin Patange" w:date="2017-05-27T23:35:00Z"/>
          <w:color w:val="A6A6A6" w:themeColor="background1" w:themeShade="A6"/>
          <w:sz w:val="20"/>
        </w:rPr>
      </w:pPr>
    </w:p>
    <w:p w14:paraId="584D17EC" w14:textId="2285A31D" w:rsidR="00D80FFD" w:rsidDel="00B66D24" w:rsidRDefault="00D80FFD" w:rsidP="00851A8C">
      <w:pPr>
        <w:pStyle w:val="NoSpacing"/>
        <w:rPr>
          <w:del w:id="1698" w:author="Sachin Patange" w:date="2017-05-27T23:35:00Z"/>
          <w:color w:val="A6A6A6" w:themeColor="background1" w:themeShade="A6"/>
          <w:sz w:val="20"/>
        </w:rPr>
      </w:pPr>
    </w:p>
    <w:p w14:paraId="59EEF041" w14:textId="5DE1549C" w:rsidR="00D80FFD" w:rsidDel="00B66D24" w:rsidRDefault="00D80FFD" w:rsidP="00851A8C">
      <w:pPr>
        <w:pStyle w:val="NoSpacing"/>
        <w:rPr>
          <w:del w:id="1699" w:author="Sachin Patange" w:date="2017-05-27T23:35:00Z"/>
          <w:color w:val="A6A6A6" w:themeColor="background1" w:themeShade="A6"/>
          <w:sz w:val="20"/>
        </w:rPr>
      </w:pPr>
    </w:p>
    <w:p w14:paraId="7A246ECB" w14:textId="2511D5E2" w:rsidR="00D80FFD" w:rsidDel="00B66D24" w:rsidRDefault="00D80FFD" w:rsidP="00851A8C">
      <w:pPr>
        <w:pStyle w:val="NoSpacing"/>
        <w:rPr>
          <w:del w:id="1700" w:author="Sachin Patange" w:date="2017-05-27T23:35:00Z"/>
          <w:color w:val="A6A6A6" w:themeColor="background1" w:themeShade="A6"/>
          <w:sz w:val="20"/>
        </w:rPr>
      </w:pPr>
    </w:p>
    <w:p w14:paraId="7DA25417" w14:textId="77777777" w:rsidR="00D80FFD" w:rsidRDefault="00D80FFD" w:rsidP="00851A8C">
      <w:pPr>
        <w:pStyle w:val="NoSpacing"/>
        <w:rPr>
          <w:color w:val="A6A6A6" w:themeColor="background1" w:themeShade="A6"/>
          <w:sz w:val="20"/>
        </w:rPr>
      </w:pPr>
    </w:p>
    <w:p w14:paraId="7163245D" w14:textId="77777777" w:rsidR="00D80FFD" w:rsidRDefault="00D80FFD" w:rsidP="00851A8C">
      <w:pPr>
        <w:pStyle w:val="NoSpacing"/>
        <w:rPr>
          <w:color w:val="A6A6A6" w:themeColor="background1" w:themeShade="A6"/>
          <w:sz w:val="20"/>
        </w:rPr>
      </w:pPr>
    </w:p>
    <w:p w14:paraId="72833B50" w14:textId="77777777" w:rsidR="00D80FFD" w:rsidRDefault="00D80FFD" w:rsidP="00851A8C">
      <w:pPr>
        <w:pStyle w:val="NoSpacing"/>
        <w:rPr>
          <w:color w:val="A6A6A6" w:themeColor="background1" w:themeShade="A6"/>
          <w:sz w:val="20"/>
        </w:rPr>
      </w:pPr>
    </w:p>
    <w:p w14:paraId="06468DB2" w14:textId="77777777" w:rsidR="00D80FFD" w:rsidRDefault="00D80FFD" w:rsidP="00851A8C">
      <w:pPr>
        <w:pStyle w:val="NoSpacing"/>
        <w:rPr>
          <w:color w:val="A6A6A6" w:themeColor="background1" w:themeShade="A6"/>
          <w:sz w:val="20"/>
        </w:rPr>
      </w:pPr>
    </w:p>
    <w:p w14:paraId="0C8A56AE" w14:textId="77777777" w:rsidR="00D80FFD" w:rsidRDefault="00D80FFD" w:rsidP="00851A8C">
      <w:pPr>
        <w:pStyle w:val="NoSpacing"/>
        <w:rPr>
          <w:color w:val="A6A6A6" w:themeColor="background1" w:themeShade="A6"/>
          <w:sz w:val="20"/>
        </w:rPr>
      </w:pPr>
    </w:p>
    <w:p w14:paraId="78E2A828" w14:textId="431F4219" w:rsidR="00D80FFD" w:rsidRDefault="00D80FFD" w:rsidP="00851A8C">
      <w:pPr>
        <w:pStyle w:val="NoSpacing"/>
        <w:rPr>
          <w:ins w:id="1701" w:author="Sachin Patange" w:date="2017-05-27T23:35:00Z"/>
          <w:color w:val="A6A6A6" w:themeColor="background1" w:themeShade="A6"/>
          <w:sz w:val="20"/>
        </w:rPr>
      </w:pPr>
    </w:p>
    <w:p w14:paraId="21379B9D" w14:textId="106DD3F4" w:rsidR="00B66D24" w:rsidRDefault="00B66D24" w:rsidP="00851A8C">
      <w:pPr>
        <w:pStyle w:val="NoSpacing"/>
        <w:rPr>
          <w:ins w:id="1702" w:author="Sachin Patange" w:date="2017-05-27T23:35:00Z"/>
          <w:color w:val="A6A6A6" w:themeColor="background1" w:themeShade="A6"/>
          <w:sz w:val="20"/>
        </w:rPr>
      </w:pPr>
    </w:p>
    <w:p w14:paraId="6068E858" w14:textId="26A179FB" w:rsidR="00B66D24" w:rsidRDefault="00B66D24" w:rsidP="00851A8C">
      <w:pPr>
        <w:pStyle w:val="NoSpacing"/>
        <w:rPr>
          <w:ins w:id="1703" w:author="Sachin Patange" w:date="2017-05-27T23:35:00Z"/>
          <w:color w:val="A6A6A6" w:themeColor="background1" w:themeShade="A6"/>
          <w:sz w:val="20"/>
        </w:rPr>
      </w:pPr>
    </w:p>
    <w:p w14:paraId="1BD16039" w14:textId="0B7D441D" w:rsidR="00B66D24" w:rsidRDefault="00B66D24" w:rsidP="00851A8C">
      <w:pPr>
        <w:pStyle w:val="NoSpacing"/>
        <w:rPr>
          <w:ins w:id="1704" w:author="Sachin Patange" w:date="2017-05-27T23:35:00Z"/>
          <w:color w:val="A6A6A6" w:themeColor="background1" w:themeShade="A6"/>
          <w:sz w:val="20"/>
        </w:rPr>
      </w:pPr>
    </w:p>
    <w:p w14:paraId="5FAAD284" w14:textId="00A54CA0" w:rsidR="00B66D24" w:rsidRDefault="00B66D24" w:rsidP="00851A8C">
      <w:pPr>
        <w:pStyle w:val="NoSpacing"/>
        <w:rPr>
          <w:ins w:id="1705" w:author="Sachin Patange" w:date="2017-05-27T23:35:00Z"/>
          <w:color w:val="A6A6A6" w:themeColor="background1" w:themeShade="A6"/>
          <w:sz w:val="20"/>
        </w:rPr>
      </w:pPr>
    </w:p>
    <w:p w14:paraId="6079579C" w14:textId="5568A7F3" w:rsidR="00B66D24" w:rsidRDefault="00B66D24" w:rsidP="00851A8C">
      <w:pPr>
        <w:pStyle w:val="NoSpacing"/>
        <w:rPr>
          <w:ins w:id="1706" w:author="Sachin Patange" w:date="2017-05-27T23:35:00Z"/>
          <w:color w:val="A6A6A6" w:themeColor="background1" w:themeShade="A6"/>
          <w:sz w:val="20"/>
        </w:rPr>
      </w:pPr>
    </w:p>
    <w:p w14:paraId="2B000AD7" w14:textId="5253F40A" w:rsidR="00B66D24" w:rsidRDefault="00B66D24" w:rsidP="00851A8C">
      <w:pPr>
        <w:pStyle w:val="NoSpacing"/>
        <w:rPr>
          <w:ins w:id="1707" w:author="Sachin Patange" w:date="2017-05-27T23:35:00Z"/>
          <w:color w:val="A6A6A6" w:themeColor="background1" w:themeShade="A6"/>
          <w:sz w:val="20"/>
        </w:rPr>
      </w:pPr>
    </w:p>
    <w:p w14:paraId="79C5FCDF" w14:textId="197EE6CE" w:rsidR="00B66D24" w:rsidRDefault="00B66D24" w:rsidP="00851A8C">
      <w:pPr>
        <w:pStyle w:val="NoSpacing"/>
        <w:rPr>
          <w:ins w:id="1708" w:author="Sachin Patange" w:date="2017-05-27T23:35:00Z"/>
          <w:color w:val="A6A6A6" w:themeColor="background1" w:themeShade="A6"/>
          <w:sz w:val="20"/>
        </w:rPr>
      </w:pPr>
    </w:p>
    <w:p w14:paraId="34692003" w14:textId="10A369D7" w:rsidR="00B66D24" w:rsidRDefault="00B66D24" w:rsidP="00851A8C">
      <w:pPr>
        <w:pStyle w:val="NoSpacing"/>
        <w:rPr>
          <w:ins w:id="1709" w:author="Sachin Patange" w:date="2017-05-27T23:35:00Z"/>
          <w:color w:val="A6A6A6" w:themeColor="background1" w:themeShade="A6"/>
          <w:sz w:val="20"/>
        </w:rPr>
      </w:pPr>
    </w:p>
    <w:p w14:paraId="6820179F" w14:textId="7BC443E1" w:rsidR="00B66D24" w:rsidRDefault="00B66D24" w:rsidP="00851A8C">
      <w:pPr>
        <w:pStyle w:val="NoSpacing"/>
        <w:rPr>
          <w:ins w:id="1710" w:author="Sachin Patange" w:date="2017-05-27T23:35:00Z"/>
          <w:color w:val="A6A6A6" w:themeColor="background1" w:themeShade="A6"/>
          <w:sz w:val="20"/>
        </w:rPr>
      </w:pPr>
    </w:p>
    <w:p w14:paraId="336CFB16" w14:textId="5E1B9D2D" w:rsidR="00B66D24" w:rsidRDefault="00B66D24" w:rsidP="00851A8C">
      <w:pPr>
        <w:pStyle w:val="NoSpacing"/>
        <w:rPr>
          <w:ins w:id="1711" w:author="Sachin Patange" w:date="2017-05-27T23:35:00Z"/>
          <w:color w:val="A6A6A6" w:themeColor="background1" w:themeShade="A6"/>
          <w:sz w:val="20"/>
        </w:rPr>
      </w:pPr>
    </w:p>
    <w:p w14:paraId="6469BF02" w14:textId="2E2E6E54" w:rsidR="00B66D24" w:rsidRDefault="00B66D24" w:rsidP="00851A8C">
      <w:pPr>
        <w:pStyle w:val="NoSpacing"/>
        <w:rPr>
          <w:ins w:id="1712" w:author="Sachin Patange" w:date="2017-05-27T23:35:00Z"/>
          <w:color w:val="A6A6A6" w:themeColor="background1" w:themeShade="A6"/>
          <w:sz w:val="20"/>
        </w:rPr>
      </w:pPr>
    </w:p>
    <w:p w14:paraId="464B57F8" w14:textId="4E04FBD4" w:rsidR="00B66D24" w:rsidRDefault="00B66D24" w:rsidP="00851A8C">
      <w:pPr>
        <w:pStyle w:val="NoSpacing"/>
        <w:rPr>
          <w:ins w:id="1713" w:author="Sachin Patange" w:date="2017-05-27T23:35:00Z"/>
          <w:color w:val="A6A6A6" w:themeColor="background1" w:themeShade="A6"/>
          <w:sz w:val="20"/>
        </w:rPr>
      </w:pPr>
    </w:p>
    <w:p w14:paraId="303DE5FC" w14:textId="0ACDF8DD" w:rsidR="00B66D24" w:rsidRDefault="00B66D24" w:rsidP="00851A8C">
      <w:pPr>
        <w:pStyle w:val="NoSpacing"/>
        <w:rPr>
          <w:ins w:id="1714" w:author="Sachin Patange" w:date="2017-05-27T23:35:00Z"/>
          <w:color w:val="A6A6A6" w:themeColor="background1" w:themeShade="A6"/>
          <w:sz w:val="20"/>
        </w:rPr>
      </w:pPr>
    </w:p>
    <w:p w14:paraId="1AD0F9A6" w14:textId="40719FF9" w:rsidR="00B66D24" w:rsidRDefault="00B66D24" w:rsidP="00851A8C">
      <w:pPr>
        <w:pStyle w:val="NoSpacing"/>
        <w:rPr>
          <w:ins w:id="1715" w:author="Sachin Patange" w:date="2017-05-27T23:35:00Z"/>
          <w:color w:val="A6A6A6" w:themeColor="background1" w:themeShade="A6"/>
          <w:sz w:val="20"/>
        </w:rPr>
      </w:pPr>
    </w:p>
    <w:p w14:paraId="6212F922" w14:textId="073345A5" w:rsidR="00B66D24" w:rsidRDefault="00B66D24" w:rsidP="00851A8C">
      <w:pPr>
        <w:pStyle w:val="NoSpacing"/>
        <w:rPr>
          <w:ins w:id="1716" w:author="Sachin Patange" w:date="2017-05-27T23:35:00Z"/>
          <w:color w:val="A6A6A6" w:themeColor="background1" w:themeShade="A6"/>
          <w:sz w:val="20"/>
        </w:rPr>
      </w:pPr>
    </w:p>
    <w:p w14:paraId="550385C2" w14:textId="3F0EEDB9" w:rsidR="00B66D24" w:rsidRDefault="00B66D24" w:rsidP="00851A8C">
      <w:pPr>
        <w:pStyle w:val="NoSpacing"/>
        <w:rPr>
          <w:ins w:id="1717" w:author="Sachin Patange" w:date="2017-05-27T23:35:00Z"/>
          <w:color w:val="A6A6A6" w:themeColor="background1" w:themeShade="A6"/>
          <w:sz w:val="20"/>
        </w:rPr>
      </w:pPr>
    </w:p>
    <w:p w14:paraId="3AC297E4" w14:textId="6E234963" w:rsidR="00B66D24" w:rsidRDefault="00B66D24" w:rsidP="00851A8C">
      <w:pPr>
        <w:pStyle w:val="NoSpacing"/>
        <w:rPr>
          <w:ins w:id="1718" w:author="Sachin Patange" w:date="2017-05-27T23:35:00Z"/>
          <w:color w:val="A6A6A6" w:themeColor="background1" w:themeShade="A6"/>
          <w:sz w:val="20"/>
        </w:rPr>
      </w:pPr>
    </w:p>
    <w:p w14:paraId="5AC33EEB" w14:textId="3DC60D0A" w:rsidR="00B66D24" w:rsidRDefault="00B66D24" w:rsidP="00851A8C">
      <w:pPr>
        <w:pStyle w:val="NoSpacing"/>
        <w:rPr>
          <w:ins w:id="1719" w:author="Sachin Patange" w:date="2017-05-27T23:35:00Z"/>
          <w:color w:val="A6A6A6" w:themeColor="background1" w:themeShade="A6"/>
          <w:sz w:val="20"/>
        </w:rPr>
      </w:pPr>
    </w:p>
    <w:p w14:paraId="71EF062E" w14:textId="722A4DCA" w:rsidR="00B66D24" w:rsidRDefault="00B66D24" w:rsidP="00851A8C">
      <w:pPr>
        <w:pStyle w:val="NoSpacing"/>
        <w:rPr>
          <w:ins w:id="1720" w:author="Sachin Patange" w:date="2017-05-27T23:35:00Z"/>
          <w:color w:val="A6A6A6" w:themeColor="background1" w:themeShade="A6"/>
          <w:sz w:val="20"/>
        </w:rPr>
      </w:pPr>
    </w:p>
    <w:p w14:paraId="5BF72CFA" w14:textId="1758FCD6" w:rsidR="00B66D24" w:rsidRDefault="00B66D24" w:rsidP="00851A8C">
      <w:pPr>
        <w:pStyle w:val="NoSpacing"/>
        <w:rPr>
          <w:ins w:id="1721" w:author="Sachin Patange" w:date="2017-05-27T23:35:00Z"/>
          <w:color w:val="A6A6A6" w:themeColor="background1" w:themeShade="A6"/>
          <w:sz w:val="20"/>
        </w:rPr>
      </w:pPr>
    </w:p>
    <w:p w14:paraId="4BE8667F" w14:textId="4AE51E55" w:rsidR="00B66D24" w:rsidRDefault="00B66D24" w:rsidP="00851A8C">
      <w:pPr>
        <w:pStyle w:val="NoSpacing"/>
        <w:rPr>
          <w:ins w:id="1722" w:author="Sachin Patange" w:date="2017-05-27T23:35:00Z"/>
          <w:color w:val="A6A6A6" w:themeColor="background1" w:themeShade="A6"/>
          <w:sz w:val="20"/>
        </w:rPr>
      </w:pPr>
    </w:p>
    <w:p w14:paraId="52C97F7D" w14:textId="3ACCC25B" w:rsidR="00B66D24" w:rsidRDefault="00B66D24" w:rsidP="00851A8C">
      <w:pPr>
        <w:pStyle w:val="NoSpacing"/>
        <w:rPr>
          <w:ins w:id="1723" w:author="Sachin Patange" w:date="2017-05-27T23:35:00Z"/>
          <w:color w:val="A6A6A6" w:themeColor="background1" w:themeShade="A6"/>
          <w:sz w:val="20"/>
        </w:rPr>
      </w:pPr>
    </w:p>
    <w:p w14:paraId="5C48DED8" w14:textId="181E0E60" w:rsidR="00B66D24" w:rsidRDefault="00B66D24" w:rsidP="00851A8C">
      <w:pPr>
        <w:pStyle w:val="NoSpacing"/>
        <w:rPr>
          <w:ins w:id="1724" w:author="Sachin Patange" w:date="2017-05-27T23:35:00Z"/>
          <w:color w:val="A6A6A6" w:themeColor="background1" w:themeShade="A6"/>
          <w:sz w:val="20"/>
        </w:rPr>
      </w:pPr>
    </w:p>
    <w:p w14:paraId="541A4633" w14:textId="554274EF" w:rsidR="00B66D24" w:rsidRDefault="00B66D24" w:rsidP="00851A8C">
      <w:pPr>
        <w:pStyle w:val="NoSpacing"/>
        <w:rPr>
          <w:ins w:id="1725" w:author="Sachin Patange" w:date="2017-05-27T23:35:00Z"/>
          <w:color w:val="A6A6A6" w:themeColor="background1" w:themeShade="A6"/>
          <w:sz w:val="20"/>
        </w:rPr>
      </w:pPr>
    </w:p>
    <w:p w14:paraId="718CD94D" w14:textId="594D9931" w:rsidR="00B66D24" w:rsidRDefault="00B66D24" w:rsidP="00851A8C">
      <w:pPr>
        <w:pStyle w:val="NoSpacing"/>
        <w:rPr>
          <w:ins w:id="1726" w:author="Sachin Patange" w:date="2017-05-27T23:35:00Z"/>
          <w:color w:val="A6A6A6" w:themeColor="background1" w:themeShade="A6"/>
          <w:sz w:val="20"/>
        </w:rPr>
      </w:pPr>
    </w:p>
    <w:p w14:paraId="10FACB70" w14:textId="2DA95776" w:rsidR="00B66D24" w:rsidRDefault="00B66D24" w:rsidP="00851A8C">
      <w:pPr>
        <w:pStyle w:val="NoSpacing"/>
        <w:rPr>
          <w:ins w:id="1727" w:author="Sachin Patange" w:date="2017-05-27T23:35:00Z"/>
          <w:color w:val="A6A6A6" w:themeColor="background1" w:themeShade="A6"/>
          <w:sz w:val="20"/>
        </w:rPr>
      </w:pPr>
    </w:p>
    <w:p w14:paraId="548D1458" w14:textId="2E0CCECD" w:rsidR="00B66D24" w:rsidRDefault="00B66D24" w:rsidP="00851A8C">
      <w:pPr>
        <w:pStyle w:val="NoSpacing"/>
        <w:rPr>
          <w:ins w:id="1728" w:author="Sachin Patange" w:date="2017-05-27T23:35:00Z"/>
          <w:color w:val="A6A6A6" w:themeColor="background1" w:themeShade="A6"/>
          <w:sz w:val="20"/>
        </w:rPr>
      </w:pPr>
    </w:p>
    <w:p w14:paraId="3C665056" w14:textId="2EBF2B9C" w:rsidR="00B66D24" w:rsidRDefault="00B66D24" w:rsidP="00851A8C">
      <w:pPr>
        <w:pStyle w:val="NoSpacing"/>
        <w:rPr>
          <w:ins w:id="1729" w:author="Sachin Patange" w:date="2017-05-27T23:35:00Z"/>
          <w:color w:val="A6A6A6" w:themeColor="background1" w:themeShade="A6"/>
          <w:sz w:val="20"/>
        </w:rPr>
      </w:pPr>
    </w:p>
    <w:p w14:paraId="76F8C1AE" w14:textId="0FE89C3A" w:rsidR="00B66D24" w:rsidRDefault="00B66D24" w:rsidP="00851A8C">
      <w:pPr>
        <w:pStyle w:val="NoSpacing"/>
        <w:rPr>
          <w:ins w:id="1730" w:author="Sachin Patange" w:date="2017-05-27T23:35:00Z"/>
          <w:color w:val="A6A6A6" w:themeColor="background1" w:themeShade="A6"/>
          <w:sz w:val="20"/>
        </w:rPr>
      </w:pPr>
    </w:p>
    <w:p w14:paraId="69BE04DB" w14:textId="1E45672C" w:rsidR="00B66D24" w:rsidRDefault="00B66D24" w:rsidP="00851A8C">
      <w:pPr>
        <w:pStyle w:val="NoSpacing"/>
        <w:rPr>
          <w:ins w:id="1731" w:author="Sachin Patange" w:date="2017-05-27T23:35:00Z"/>
          <w:color w:val="A6A6A6" w:themeColor="background1" w:themeShade="A6"/>
          <w:sz w:val="20"/>
        </w:rPr>
      </w:pPr>
    </w:p>
    <w:p w14:paraId="6793B7BB" w14:textId="15255349" w:rsidR="00B66D24" w:rsidRDefault="00B66D24" w:rsidP="00851A8C">
      <w:pPr>
        <w:pStyle w:val="NoSpacing"/>
        <w:rPr>
          <w:ins w:id="1732" w:author="Sachin Patange" w:date="2017-05-27T23:35:00Z"/>
          <w:color w:val="A6A6A6" w:themeColor="background1" w:themeShade="A6"/>
          <w:sz w:val="20"/>
        </w:rPr>
      </w:pPr>
    </w:p>
    <w:p w14:paraId="53F8CC7E" w14:textId="77777777" w:rsidR="00B66D24" w:rsidRDefault="00B66D24" w:rsidP="00851A8C">
      <w:pPr>
        <w:pStyle w:val="NoSpacing"/>
        <w:rPr>
          <w:color w:val="A6A6A6" w:themeColor="background1" w:themeShade="A6"/>
          <w:sz w:val="20"/>
        </w:rPr>
      </w:pPr>
    </w:p>
    <w:p w14:paraId="2190A3FA" w14:textId="42DB79F6" w:rsidR="00851A8C" w:rsidRPr="00ED1170" w:rsidRDefault="00851A8C" w:rsidP="00851A8C">
      <w:pPr>
        <w:pStyle w:val="NoSpacing"/>
        <w:rPr>
          <w:color w:val="A6A6A6" w:themeColor="background1" w:themeShade="A6"/>
          <w:sz w:val="20"/>
        </w:rPr>
      </w:pPr>
      <w:r w:rsidRPr="00ED1170">
        <w:rPr>
          <w:color w:val="A6A6A6" w:themeColor="background1" w:themeShade="A6"/>
          <w:sz w:val="20"/>
        </w:rPr>
        <w:t>Prepared By Mastek Ltd. For National Credit Guarantee Trustee Company Ltd.</w:t>
      </w:r>
    </w:p>
    <w:p w14:paraId="2453EFCD" w14:textId="33433B99" w:rsidR="000F14CF" w:rsidRDefault="00851A8C" w:rsidP="00ED1170">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0F14CF" w:rsidSect="002D4926">
      <w:headerReference w:type="default" r:id="rId72"/>
      <w:footerReference w:type="default" r:id="rId7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21" w:author="Sachin Patange" w:date="2017-04-30T11:57:00Z" w:initials="SP">
    <w:p w14:paraId="703E67AC" w14:textId="62095BCF" w:rsidR="004E3325" w:rsidRDefault="004E3325">
      <w:pPr>
        <w:pStyle w:val="CommentText"/>
      </w:pPr>
      <w:r>
        <w:rPr>
          <w:rStyle w:val="CommentReference"/>
        </w:rPr>
        <w:annotationRef/>
      </w:r>
      <w:r>
        <w:t>This is for the situation that same MLI can have loan accounts covered in different scheme</w:t>
      </w:r>
    </w:p>
  </w:comment>
  <w:comment w:id="925" w:author="Sachin Patange" w:date="2017-05-16T14:13:00Z" w:initials="SP">
    <w:p w14:paraId="614F7CF5" w14:textId="296B8CA1" w:rsidR="004E3325" w:rsidRDefault="004E3325">
      <w:pPr>
        <w:pStyle w:val="CommentText"/>
      </w:pPr>
      <w:r>
        <w:rPr>
          <w:rStyle w:val="CommentReference"/>
        </w:rPr>
        <w:annotationRef/>
      </w:r>
      <w:r>
        <w:t>The check on temp validation has been removed since, system does not allow to upload the input file if the file is awaiting approval from MLI and NCGTC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3E67AC" w15:done="0"/>
  <w15:commentEx w15:paraId="614F7CF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B245B" w14:textId="77777777" w:rsidR="00875E0F" w:rsidRDefault="00875E0F" w:rsidP="00F40904">
      <w:pPr>
        <w:spacing w:after="0" w:line="240" w:lineRule="auto"/>
      </w:pPr>
      <w:r>
        <w:separator/>
      </w:r>
    </w:p>
  </w:endnote>
  <w:endnote w:type="continuationSeparator" w:id="0">
    <w:p w14:paraId="1A585A01" w14:textId="77777777" w:rsidR="00875E0F" w:rsidRDefault="00875E0F"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43F91622" w:rsidR="004E3325" w:rsidRPr="0029620B" w:rsidRDefault="004E3325"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894BDC">
              <w:rPr>
                <w:b/>
                <w:bCs/>
                <w:noProof/>
                <w:sz w:val="20"/>
                <w:szCs w:val="20"/>
              </w:rPr>
              <w:t>3</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894BDC">
              <w:rPr>
                <w:b/>
                <w:bCs/>
                <w:noProof/>
                <w:sz w:val="20"/>
                <w:szCs w:val="20"/>
              </w:rPr>
              <w:t>50</w:t>
            </w:r>
            <w:r w:rsidRPr="0029620B">
              <w:rPr>
                <w:b/>
                <w:bCs/>
                <w:sz w:val="20"/>
                <w:szCs w:val="20"/>
              </w:rPr>
              <w:fldChar w:fldCharType="end"/>
            </w:r>
          </w:p>
        </w:sdtContent>
      </w:sdt>
    </w:sdtContent>
  </w:sdt>
  <w:p w14:paraId="6F8AA623" w14:textId="77777777" w:rsidR="004E3325" w:rsidRDefault="004E33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82894" w14:textId="77777777" w:rsidR="00875E0F" w:rsidRDefault="00875E0F" w:rsidP="00F40904">
      <w:pPr>
        <w:spacing w:after="0" w:line="240" w:lineRule="auto"/>
      </w:pPr>
      <w:r>
        <w:separator/>
      </w:r>
    </w:p>
  </w:footnote>
  <w:footnote w:type="continuationSeparator" w:id="0">
    <w:p w14:paraId="4CC252F4" w14:textId="77777777" w:rsidR="00875E0F" w:rsidRDefault="00875E0F"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79D99E46" w:rsidR="004E3325" w:rsidRPr="0029620B" w:rsidRDefault="004E3325">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del w:id="1733" w:author="Sachin Patange" w:date="2017-04-30T11:38:00Z">
      <w:r w:rsidRPr="008F6757" w:rsidDel="00F66835">
        <w:delText xml:space="preserve"> </w:delText>
      </w:r>
    </w:del>
    <w:r>
      <w:t>Stand Up</w:t>
    </w:r>
    <w:r>
      <w:rPr>
        <w:sz w:val="20"/>
        <w:szCs w:val="20"/>
      </w:rPr>
      <w:t xml:space="preserve"> Loans – </w:t>
    </w:r>
    <w:ins w:id="1734" w:author="Sachin Patange" w:date="2017-04-30T11:38:00Z">
      <w:r>
        <w:rPr>
          <w:sz w:val="20"/>
          <w:szCs w:val="20"/>
        </w:rPr>
        <w:t xml:space="preserve">Issuance of </w:t>
      </w:r>
    </w:ins>
    <w:r>
      <w:rPr>
        <w:sz w:val="20"/>
        <w:szCs w:val="20"/>
      </w:rPr>
      <w:t xml:space="preserve">CG Generations &amp; </w:t>
    </w:r>
    <w:ins w:id="1735" w:author="Sachin Patange" w:date="2017-04-30T11:38:00Z">
      <w:r>
        <w:rPr>
          <w:sz w:val="20"/>
          <w:szCs w:val="20"/>
        </w:rPr>
        <w:t xml:space="preserve">Guarantee </w:t>
      </w:r>
    </w:ins>
    <w:r>
      <w:rPr>
        <w:sz w:val="20"/>
        <w:szCs w:val="20"/>
      </w:rPr>
      <w:t>Continuity</w:t>
    </w:r>
    <w:r w:rsidRPr="0029620B">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3DBA"/>
    <w:multiLevelType w:val="hybridMultilevel"/>
    <w:tmpl w:val="8A54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59D"/>
    <w:multiLevelType w:val="hybridMultilevel"/>
    <w:tmpl w:val="01F212EE"/>
    <w:lvl w:ilvl="0" w:tplc="94ACF418">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176AE"/>
    <w:multiLevelType w:val="hybridMultilevel"/>
    <w:tmpl w:val="0D28FBB0"/>
    <w:lvl w:ilvl="0" w:tplc="42701FC4">
      <w:start w:val="1"/>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0172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42118"/>
    <w:multiLevelType w:val="hybridMultilevel"/>
    <w:tmpl w:val="BF942DA2"/>
    <w:lvl w:ilvl="0" w:tplc="DBA02F42">
      <w:start w:val="1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1ED2137D"/>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45523"/>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77D36"/>
    <w:multiLevelType w:val="hybridMultilevel"/>
    <w:tmpl w:val="3D4AA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9086E"/>
    <w:multiLevelType w:val="hybridMultilevel"/>
    <w:tmpl w:val="A1D6F8BE"/>
    <w:lvl w:ilvl="0" w:tplc="B1BC2862">
      <w:start w:val="19"/>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1346430"/>
    <w:multiLevelType w:val="hybridMultilevel"/>
    <w:tmpl w:val="C89C9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F82FCD"/>
    <w:multiLevelType w:val="hybridMultilevel"/>
    <w:tmpl w:val="11AEA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F181A"/>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C6591"/>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4D0A4537"/>
    <w:multiLevelType w:val="hybridMultilevel"/>
    <w:tmpl w:val="048227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C23A4"/>
    <w:multiLevelType w:val="multilevel"/>
    <w:tmpl w:val="0BF2BB7A"/>
    <w:lvl w:ilvl="0">
      <w:start w:val="1"/>
      <w:numFmt w:val="decimal"/>
      <w:lvlText w:val="%1"/>
      <w:lvlJc w:val="left"/>
      <w:pPr>
        <w:ind w:left="975" w:hanging="975"/>
      </w:pPr>
      <w:rPr>
        <w:rFonts w:hint="default"/>
      </w:rPr>
    </w:lvl>
    <w:lvl w:ilvl="1">
      <w:start w:val="6"/>
      <w:numFmt w:val="decimal"/>
      <w:lvlText w:val="%1.%2"/>
      <w:lvlJc w:val="left"/>
      <w:pPr>
        <w:ind w:left="975" w:hanging="975"/>
      </w:pPr>
      <w:rPr>
        <w:rFonts w:hint="default"/>
      </w:rPr>
    </w:lvl>
    <w:lvl w:ilvl="2">
      <w:start w:val="3"/>
      <w:numFmt w:val="decimal"/>
      <w:lvlText w:val="%1.%2.%3"/>
      <w:lvlJc w:val="left"/>
      <w:pPr>
        <w:ind w:left="975" w:hanging="97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4D53DB5"/>
    <w:multiLevelType w:val="hybridMultilevel"/>
    <w:tmpl w:val="35BE0D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C5342E"/>
    <w:multiLevelType w:val="hybridMultilevel"/>
    <w:tmpl w:val="088A19B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F2FD2"/>
    <w:multiLevelType w:val="hybridMultilevel"/>
    <w:tmpl w:val="7B421C0E"/>
    <w:lvl w:ilvl="0" w:tplc="DBA02F42">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24327"/>
    <w:multiLevelType w:val="hybridMultilevel"/>
    <w:tmpl w:val="B0180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D3776C"/>
    <w:multiLevelType w:val="hybridMultilevel"/>
    <w:tmpl w:val="CDB09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3E6903"/>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447F8"/>
    <w:multiLevelType w:val="hybridMultilevel"/>
    <w:tmpl w:val="CDB09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90C74"/>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8310BE"/>
    <w:multiLevelType w:val="hybridMultilevel"/>
    <w:tmpl w:val="048227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5D26568"/>
    <w:multiLevelType w:val="hybridMultilevel"/>
    <w:tmpl w:val="3548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35DEC"/>
    <w:multiLevelType w:val="multilevel"/>
    <w:tmpl w:val="07E89F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C2A680F"/>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A94B1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811ABB"/>
    <w:multiLevelType w:val="hybridMultilevel"/>
    <w:tmpl w:val="F8A6B16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9F4E3E"/>
    <w:multiLevelType w:val="hybridMultilevel"/>
    <w:tmpl w:val="D32602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207564"/>
    <w:multiLevelType w:val="hybridMultilevel"/>
    <w:tmpl w:val="35BE0D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15078D"/>
    <w:multiLevelType w:val="hybridMultilevel"/>
    <w:tmpl w:val="3548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AF7858"/>
    <w:multiLevelType w:val="hybridMultilevel"/>
    <w:tmpl w:val="547A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2"/>
  </w:num>
  <w:num w:numId="4">
    <w:abstractNumId w:val="0"/>
  </w:num>
  <w:num w:numId="5">
    <w:abstractNumId w:val="42"/>
  </w:num>
  <w:num w:numId="6">
    <w:abstractNumId w:val="24"/>
  </w:num>
  <w:num w:numId="7">
    <w:abstractNumId w:val="5"/>
  </w:num>
  <w:num w:numId="8">
    <w:abstractNumId w:val="38"/>
  </w:num>
  <w:num w:numId="9">
    <w:abstractNumId w:val="17"/>
  </w:num>
  <w:num w:numId="10">
    <w:abstractNumId w:val="36"/>
  </w:num>
  <w:num w:numId="11">
    <w:abstractNumId w:val="9"/>
  </w:num>
  <w:num w:numId="12">
    <w:abstractNumId w:val="15"/>
  </w:num>
  <w:num w:numId="13">
    <w:abstractNumId w:val="27"/>
  </w:num>
  <w:num w:numId="14">
    <w:abstractNumId w:val="34"/>
  </w:num>
  <w:num w:numId="15">
    <w:abstractNumId w:val="43"/>
  </w:num>
  <w:num w:numId="16">
    <w:abstractNumId w:val="3"/>
  </w:num>
  <w:num w:numId="17">
    <w:abstractNumId w:val="37"/>
  </w:num>
  <w:num w:numId="18">
    <w:abstractNumId w:val="10"/>
  </w:num>
  <w:num w:numId="19">
    <w:abstractNumId w:val="25"/>
  </w:num>
  <w:num w:numId="20">
    <w:abstractNumId w:val="31"/>
  </w:num>
  <w:num w:numId="21">
    <w:abstractNumId w:val="16"/>
  </w:num>
  <w:num w:numId="22">
    <w:abstractNumId w:val="35"/>
  </w:num>
  <w:num w:numId="23">
    <w:abstractNumId w:val="12"/>
  </w:num>
  <w:num w:numId="24">
    <w:abstractNumId w:val="21"/>
  </w:num>
  <w:num w:numId="25">
    <w:abstractNumId w:val="7"/>
  </w:num>
  <w:num w:numId="26">
    <w:abstractNumId w:val="1"/>
  </w:num>
  <w:num w:numId="27">
    <w:abstractNumId w:val="44"/>
  </w:num>
  <w:num w:numId="28">
    <w:abstractNumId w:val="39"/>
  </w:num>
  <w:num w:numId="29">
    <w:abstractNumId w:val="8"/>
  </w:num>
  <w:num w:numId="30">
    <w:abstractNumId w:val="6"/>
  </w:num>
  <w:num w:numId="31">
    <w:abstractNumId w:val="33"/>
  </w:num>
  <w:num w:numId="32">
    <w:abstractNumId w:val="30"/>
  </w:num>
  <w:num w:numId="33">
    <w:abstractNumId w:val="28"/>
  </w:num>
  <w:num w:numId="34">
    <w:abstractNumId w:val="23"/>
  </w:num>
  <w:num w:numId="35">
    <w:abstractNumId w:val="11"/>
  </w:num>
  <w:num w:numId="36">
    <w:abstractNumId w:val="4"/>
  </w:num>
  <w:num w:numId="37">
    <w:abstractNumId w:val="22"/>
  </w:num>
  <w:num w:numId="38">
    <w:abstractNumId w:val="41"/>
  </w:num>
  <w:num w:numId="39">
    <w:abstractNumId w:val="40"/>
  </w:num>
  <w:num w:numId="40">
    <w:abstractNumId w:val="19"/>
  </w:num>
  <w:num w:numId="41">
    <w:abstractNumId w:val="32"/>
  </w:num>
  <w:num w:numId="42">
    <w:abstractNumId w:val="26"/>
  </w:num>
  <w:num w:numId="43">
    <w:abstractNumId w:val="29"/>
  </w:num>
  <w:num w:numId="44">
    <w:abstractNumId w:val="14"/>
  </w:num>
  <w:num w:numId="45">
    <w:abstractNumId w:val="13"/>
  </w:num>
  <w:numIdMacAtCleanup w:val="2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chin Patange">
    <w15:presenceInfo w15:providerId="AD" w15:userId="S-1-5-21-870978860-796681352-949316387-26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2208"/>
    <w:rsid w:val="000140F7"/>
    <w:rsid w:val="00015753"/>
    <w:rsid w:val="00017E63"/>
    <w:rsid w:val="000231F8"/>
    <w:rsid w:val="000232F3"/>
    <w:rsid w:val="000342C0"/>
    <w:rsid w:val="000344A9"/>
    <w:rsid w:val="000366E8"/>
    <w:rsid w:val="00047548"/>
    <w:rsid w:val="0006204F"/>
    <w:rsid w:val="0006350F"/>
    <w:rsid w:val="0006620C"/>
    <w:rsid w:val="0007051A"/>
    <w:rsid w:val="00080992"/>
    <w:rsid w:val="000820F8"/>
    <w:rsid w:val="00083FFD"/>
    <w:rsid w:val="00085F1D"/>
    <w:rsid w:val="00086660"/>
    <w:rsid w:val="00091C64"/>
    <w:rsid w:val="00093E9F"/>
    <w:rsid w:val="0009451A"/>
    <w:rsid w:val="00097044"/>
    <w:rsid w:val="000A330A"/>
    <w:rsid w:val="000A6E88"/>
    <w:rsid w:val="000A7FF7"/>
    <w:rsid w:val="000B07F0"/>
    <w:rsid w:val="000B287E"/>
    <w:rsid w:val="000B451A"/>
    <w:rsid w:val="000B6545"/>
    <w:rsid w:val="000C068E"/>
    <w:rsid w:val="000C0E04"/>
    <w:rsid w:val="000C5A85"/>
    <w:rsid w:val="000C5E83"/>
    <w:rsid w:val="000C61B5"/>
    <w:rsid w:val="000D0E50"/>
    <w:rsid w:val="000D2695"/>
    <w:rsid w:val="000D2A89"/>
    <w:rsid w:val="000D3E04"/>
    <w:rsid w:val="000D4A9D"/>
    <w:rsid w:val="000D5221"/>
    <w:rsid w:val="000D6532"/>
    <w:rsid w:val="000D6681"/>
    <w:rsid w:val="000E144E"/>
    <w:rsid w:val="000E7245"/>
    <w:rsid w:val="000F14CF"/>
    <w:rsid w:val="000F289B"/>
    <w:rsid w:val="000F3B0A"/>
    <w:rsid w:val="000F5681"/>
    <w:rsid w:val="000F7B19"/>
    <w:rsid w:val="00102B0D"/>
    <w:rsid w:val="00104977"/>
    <w:rsid w:val="00105ECF"/>
    <w:rsid w:val="001074E5"/>
    <w:rsid w:val="00115540"/>
    <w:rsid w:val="00116470"/>
    <w:rsid w:val="0012315D"/>
    <w:rsid w:val="001233B5"/>
    <w:rsid w:val="00123998"/>
    <w:rsid w:val="00123AB9"/>
    <w:rsid w:val="00126E96"/>
    <w:rsid w:val="001319B7"/>
    <w:rsid w:val="00131EBA"/>
    <w:rsid w:val="001336CB"/>
    <w:rsid w:val="00135530"/>
    <w:rsid w:val="00150390"/>
    <w:rsid w:val="001529BB"/>
    <w:rsid w:val="00152D0B"/>
    <w:rsid w:val="001533E4"/>
    <w:rsid w:val="00157983"/>
    <w:rsid w:val="0016252E"/>
    <w:rsid w:val="001637F7"/>
    <w:rsid w:val="00165F9F"/>
    <w:rsid w:val="00166909"/>
    <w:rsid w:val="001678F1"/>
    <w:rsid w:val="0017144A"/>
    <w:rsid w:val="0017361B"/>
    <w:rsid w:val="0017448C"/>
    <w:rsid w:val="00176D57"/>
    <w:rsid w:val="00180143"/>
    <w:rsid w:val="00187E82"/>
    <w:rsid w:val="00191047"/>
    <w:rsid w:val="001A0534"/>
    <w:rsid w:val="001A0FEC"/>
    <w:rsid w:val="001A3E88"/>
    <w:rsid w:val="001B076A"/>
    <w:rsid w:val="001B4DCA"/>
    <w:rsid w:val="001C14EC"/>
    <w:rsid w:val="001C2A19"/>
    <w:rsid w:val="001C5EA0"/>
    <w:rsid w:val="001D18B2"/>
    <w:rsid w:val="001D2CC8"/>
    <w:rsid w:val="001D7B75"/>
    <w:rsid w:val="001E6031"/>
    <w:rsid w:val="001F135A"/>
    <w:rsid w:val="001F33A0"/>
    <w:rsid w:val="001F63C6"/>
    <w:rsid w:val="001F7BF3"/>
    <w:rsid w:val="002056AC"/>
    <w:rsid w:val="00207363"/>
    <w:rsid w:val="0021061A"/>
    <w:rsid w:val="00211620"/>
    <w:rsid w:val="00220C34"/>
    <w:rsid w:val="0022174D"/>
    <w:rsid w:val="00221755"/>
    <w:rsid w:val="00221F17"/>
    <w:rsid w:val="002237B3"/>
    <w:rsid w:val="00224707"/>
    <w:rsid w:val="0022745F"/>
    <w:rsid w:val="00230CA1"/>
    <w:rsid w:val="002315D3"/>
    <w:rsid w:val="00231C89"/>
    <w:rsid w:val="002329C2"/>
    <w:rsid w:val="00232C4F"/>
    <w:rsid w:val="00232F7E"/>
    <w:rsid w:val="00233A3D"/>
    <w:rsid w:val="00237714"/>
    <w:rsid w:val="00240A9A"/>
    <w:rsid w:val="0024503C"/>
    <w:rsid w:val="00245612"/>
    <w:rsid w:val="00250DB8"/>
    <w:rsid w:val="00253715"/>
    <w:rsid w:val="00253D56"/>
    <w:rsid w:val="00262D5D"/>
    <w:rsid w:val="00263795"/>
    <w:rsid w:val="00263B9D"/>
    <w:rsid w:val="00264284"/>
    <w:rsid w:val="00267EFF"/>
    <w:rsid w:val="002743CA"/>
    <w:rsid w:val="0027532D"/>
    <w:rsid w:val="00277569"/>
    <w:rsid w:val="00277CD7"/>
    <w:rsid w:val="0028784B"/>
    <w:rsid w:val="00290615"/>
    <w:rsid w:val="00290B0A"/>
    <w:rsid w:val="00292724"/>
    <w:rsid w:val="00295AAE"/>
    <w:rsid w:val="0029620B"/>
    <w:rsid w:val="002970AC"/>
    <w:rsid w:val="002975BE"/>
    <w:rsid w:val="002A10B3"/>
    <w:rsid w:val="002A110B"/>
    <w:rsid w:val="002A1535"/>
    <w:rsid w:val="002A3A05"/>
    <w:rsid w:val="002B2311"/>
    <w:rsid w:val="002B7635"/>
    <w:rsid w:val="002C45A3"/>
    <w:rsid w:val="002C7B76"/>
    <w:rsid w:val="002D06D5"/>
    <w:rsid w:val="002D161F"/>
    <w:rsid w:val="002D1800"/>
    <w:rsid w:val="002D1DBD"/>
    <w:rsid w:val="002D2E54"/>
    <w:rsid w:val="002D4725"/>
    <w:rsid w:val="002D4926"/>
    <w:rsid w:val="002D58E6"/>
    <w:rsid w:val="002D781F"/>
    <w:rsid w:val="002E1203"/>
    <w:rsid w:val="002E27AE"/>
    <w:rsid w:val="002E52DA"/>
    <w:rsid w:val="002E7886"/>
    <w:rsid w:val="002F0FD5"/>
    <w:rsid w:val="002F3E1C"/>
    <w:rsid w:val="002F4E9D"/>
    <w:rsid w:val="002F6DF2"/>
    <w:rsid w:val="002F6E88"/>
    <w:rsid w:val="00301FC3"/>
    <w:rsid w:val="003122CB"/>
    <w:rsid w:val="00313B46"/>
    <w:rsid w:val="003144B7"/>
    <w:rsid w:val="003166DC"/>
    <w:rsid w:val="003168B8"/>
    <w:rsid w:val="00317BB6"/>
    <w:rsid w:val="003263B0"/>
    <w:rsid w:val="003270C2"/>
    <w:rsid w:val="0034034B"/>
    <w:rsid w:val="00344D99"/>
    <w:rsid w:val="00347E74"/>
    <w:rsid w:val="003546D5"/>
    <w:rsid w:val="00355483"/>
    <w:rsid w:val="00356351"/>
    <w:rsid w:val="0036250B"/>
    <w:rsid w:val="00363581"/>
    <w:rsid w:val="00363915"/>
    <w:rsid w:val="0037298E"/>
    <w:rsid w:val="0037516E"/>
    <w:rsid w:val="0038098E"/>
    <w:rsid w:val="00380B99"/>
    <w:rsid w:val="00385B59"/>
    <w:rsid w:val="003867E9"/>
    <w:rsid w:val="00387685"/>
    <w:rsid w:val="00391483"/>
    <w:rsid w:val="00391B60"/>
    <w:rsid w:val="00393DC7"/>
    <w:rsid w:val="003A1022"/>
    <w:rsid w:val="003A2F0B"/>
    <w:rsid w:val="003A4671"/>
    <w:rsid w:val="003B19CC"/>
    <w:rsid w:val="003B38B0"/>
    <w:rsid w:val="003B41F5"/>
    <w:rsid w:val="003B5539"/>
    <w:rsid w:val="003C002E"/>
    <w:rsid w:val="003C613F"/>
    <w:rsid w:val="003D15DD"/>
    <w:rsid w:val="003D1616"/>
    <w:rsid w:val="003D2273"/>
    <w:rsid w:val="003D2B65"/>
    <w:rsid w:val="003E019B"/>
    <w:rsid w:val="003E283D"/>
    <w:rsid w:val="003E5E71"/>
    <w:rsid w:val="003F0C35"/>
    <w:rsid w:val="003F0CF5"/>
    <w:rsid w:val="003F244B"/>
    <w:rsid w:val="003F319A"/>
    <w:rsid w:val="003F3646"/>
    <w:rsid w:val="003F6EC4"/>
    <w:rsid w:val="00400080"/>
    <w:rsid w:val="00401D66"/>
    <w:rsid w:val="00402857"/>
    <w:rsid w:val="00403CA1"/>
    <w:rsid w:val="00405487"/>
    <w:rsid w:val="00407838"/>
    <w:rsid w:val="004111DB"/>
    <w:rsid w:val="00412D06"/>
    <w:rsid w:val="004130C9"/>
    <w:rsid w:val="00414061"/>
    <w:rsid w:val="0042116A"/>
    <w:rsid w:val="00421412"/>
    <w:rsid w:val="004274BD"/>
    <w:rsid w:val="004275F2"/>
    <w:rsid w:val="00427624"/>
    <w:rsid w:val="00427CC1"/>
    <w:rsid w:val="004331C1"/>
    <w:rsid w:val="00433E24"/>
    <w:rsid w:val="00436855"/>
    <w:rsid w:val="0044043E"/>
    <w:rsid w:val="00442835"/>
    <w:rsid w:val="00443D3D"/>
    <w:rsid w:val="00445107"/>
    <w:rsid w:val="00447526"/>
    <w:rsid w:val="004529E0"/>
    <w:rsid w:val="00460E26"/>
    <w:rsid w:val="00465A76"/>
    <w:rsid w:val="004670A5"/>
    <w:rsid w:val="00471EC3"/>
    <w:rsid w:val="00472A9D"/>
    <w:rsid w:val="00480209"/>
    <w:rsid w:val="004822F9"/>
    <w:rsid w:val="00487148"/>
    <w:rsid w:val="00496405"/>
    <w:rsid w:val="004A1DDB"/>
    <w:rsid w:val="004A3A44"/>
    <w:rsid w:val="004A765B"/>
    <w:rsid w:val="004B3DDA"/>
    <w:rsid w:val="004B4F70"/>
    <w:rsid w:val="004C4863"/>
    <w:rsid w:val="004C7104"/>
    <w:rsid w:val="004C7F56"/>
    <w:rsid w:val="004D07F5"/>
    <w:rsid w:val="004D2158"/>
    <w:rsid w:val="004D34ED"/>
    <w:rsid w:val="004D3D09"/>
    <w:rsid w:val="004D453A"/>
    <w:rsid w:val="004E0AF0"/>
    <w:rsid w:val="004E3325"/>
    <w:rsid w:val="004E6C5B"/>
    <w:rsid w:val="004F10A3"/>
    <w:rsid w:val="004F2CAA"/>
    <w:rsid w:val="004F435E"/>
    <w:rsid w:val="004F52A2"/>
    <w:rsid w:val="004F76B4"/>
    <w:rsid w:val="004F7F6E"/>
    <w:rsid w:val="005028C8"/>
    <w:rsid w:val="005122C5"/>
    <w:rsid w:val="00516E49"/>
    <w:rsid w:val="00517F4B"/>
    <w:rsid w:val="00520751"/>
    <w:rsid w:val="00521C2D"/>
    <w:rsid w:val="005229ED"/>
    <w:rsid w:val="00523011"/>
    <w:rsid w:val="005240A3"/>
    <w:rsid w:val="00524BA0"/>
    <w:rsid w:val="00526022"/>
    <w:rsid w:val="005276B2"/>
    <w:rsid w:val="00534982"/>
    <w:rsid w:val="0053511F"/>
    <w:rsid w:val="00540773"/>
    <w:rsid w:val="00542C11"/>
    <w:rsid w:val="00544919"/>
    <w:rsid w:val="00544C36"/>
    <w:rsid w:val="005473DB"/>
    <w:rsid w:val="00547A6D"/>
    <w:rsid w:val="00547CA4"/>
    <w:rsid w:val="005627CD"/>
    <w:rsid w:val="005764A2"/>
    <w:rsid w:val="00580C97"/>
    <w:rsid w:val="005852A3"/>
    <w:rsid w:val="00585DA5"/>
    <w:rsid w:val="00586A66"/>
    <w:rsid w:val="005872DD"/>
    <w:rsid w:val="005875EA"/>
    <w:rsid w:val="0059069C"/>
    <w:rsid w:val="00590919"/>
    <w:rsid w:val="0059108E"/>
    <w:rsid w:val="0059491E"/>
    <w:rsid w:val="005A7A3E"/>
    <w:rsid w:val="005B0E6B"/>
    <w:rsid w:val="005B13B9"/>
    <w:rsid w:val="005B1988"/>
    <w:rsid w:val="005B4465"/>
    <w:rsid w:val="005B4C68"/>
    <w:rsid w:val="005C3355"/>
    <w:rsid w:val="005C3D4E"/>
    <w:rsid w:val="005C4A80"/>
    <w:rsid w:val="005C65A8"/>
    <w:rsid w:val="005D0EA7"/>
    <w:rsid w:val="005D1846"/>
    <w:rsid w:val="005D3F52"/>
    <w:rsid w:val="005D56DF"/>
    <w:rsid w:val="005D6293"/>
    <w:rsid w:val="005D62F6"/>
    <w:rsid w:val="005D6623"/>
    <w:rsid w:val="005D68E8"/>
    <w:rsid w:val="005E200E"/>
    <w:rsid w:val="005E4105"/>
    <w:rsid w:val="005E48C1"/>
    <w:rsid w:val="005E4CEE"/>
    <w:rsid w:val="005E570A"/>
    <w:rsid w:val="005E5EDE"/>
    <w:rsid w:val="005F093F"/>
    <w:rsid w:val="005F54F9"/>
    <w:rsid w:val="005F63A6"/>
    <w:rsid w:val="0060539C"/>
    <w:rsid w:val="00605DF2"/>
    <w:rsid w:val="0060642A"/>
    <w:rsid w:val="006068B4"/>
    <w:rsid w:val="00607853"/>
    <w:rsid w:val="00610602"/>
    <w:rsid w:val="006123FF"/>
    <w:rsid w:val="00613640"/>
    <w:rsid w:val="0061418F"/>
    <w:rsid w:val="00616BC7"/>
    <w:rsid w:val="0061770F"/>
    <w:rsid w:val="00621551"/>
    <w:rsid w:val="00622881"/>
    <w:rsid w:val="0062630F"/>
    <w:rsid w:val="00627BFD"/>
    <w:rsid w:val="00627F40"/>
    <w:rsid w:val="006312CE"/>
    <w:rsid w:val="00633811"/>
    <w:rsid w:val="00636A8D"/>
    <w:rsid w:val="00660F4D"/>
    <w:rsid w:val="00664186"/>
    <w:rsid w:val="00670748"/>
    <w:rsid w:val="00672A8E"/>
    <w:rsid w:val="0067380F"/>
    <w:rsid w:val="00682697"/>
    <w:rsid w:val="00683140"/>
    <w:rsid w:val="0068388D"/>
    <w:rsid w:val="0068528B"/>
    <w:rsid w:val="00685753"/>
    <w:rsid w:val="006873D7"/>
    <w:rsid w:val="00687CBF"/>
    <w:rsid w:val="006938AC"/>
    <w:rsid w:val="00695C85"/>
    <w:rsid w:val="00696895"/>
    <w:rsid w:val="00697BCA"/>
    <w:rsid w:val="006A2575"/>
    <w:rsid w:val="006A3E5B"/>
    <w:rsid w:val="006B02EB"/>
    <w:rsid w:val="006B1915"/>
    <w:rsid w:val="006B1DAF"/>
    <w:rsid w:val="006B1FD1"/>
    <w:rsid w:val="006B3719"/>
    <w:rsid w:val="006B5DD7"/>
    <w:rsid w:val="006B7934"/>
    <w:rsid w:val="006C30A1"/>
    <w:rsid w:val="006C4348"/>
    <w:rsid w:val="006C541B"/>
    <w:rsid w:val="006C56B4"/>
    <w:rsid w:val="006C6539"/>
    <w:rsid w:val="006C7E54"/>
    <w:rsid w:val="006D0059"/>
    <w:rsid w:val="006D0A46"/>
    <w:rsid w:val="006D2E05"/>
    <w:rsid w:val="006D3797"/>
    <w:rsid w:val="006D37CC"/>
    <w:rsid w:val="006D5CF8"/>
    <w:rsid w:val="006E39E2"/>
    <w:rsid w:val="006E7308"/>
    <w:rsid w:val="006F1305"/>
    <w:rsid w:val="006F2FBF"/>
    <w:rsid w:val="006F70C3"/>
    <w:rsid w:val="006F773C"/>
    <w:rsid w:val="0070030A"/>
    <w:rsid w:val="00705446"/>
    <w:rsid w:val="007058F3"/>
    <w:rsid w:val="00706015"/>
    <w:rsid w:val="0070664E"/>
    <w:rsid w:val="007074DE"/>
    <w:rsid w:val="00707965"/>
    <w:rsid w:val="007135AF"/>
    <w:rsid w:val="007178C2"/>
    <w:rsid w:val="0072525C"/>
    <w:rsid w:val="00725A6A"/>
    <w:rsid w:val="00726EEF"/>
    <w:rsid w:val="00742785"/>
    <w:rsid w:val="007449F2"/>
    <w:rsid w:val="00747422"/>
    <w:rsid w:val="00753036"/>
    <w:rsid w:val="00755F92"/>
    <w:rsid w:val="00767B1C"/>
    <w:rsid w:val="007756D2"/>
    <w:rsid w:val="00781D53"/>
    <w:rsid w:val="007840D8"/>
    <w:rsid w:val="00790F4C"/>
    <w:rsid w:val="00793174"/>
    <w:rsid w:val="00795700"/>
    <w:rsid w:val="007A3151"/>
    <w:rsid w:val="007A782F"/>
    <w:rsid w:val="007B0274"/>
    <w:rsid w:val="007B0B3E"/>
    <w:rsid w:val="007B24BE"/>
    <w:rsid w:val="007B3AE4"/>
    <w:rsid w:val="007B3F97"/>
    <w:rsid w:val="007B42D0"/>
    <w:rsid w:val="007B46E0"/>
    <w:rsid w:val="007C1303"/>
    <w:rsid w:val="007C1785"/>
    <w:rsid w:val="007C43F8"/>
    <w:rsid w:val="007D170E"/>
    <w:rsid w:val="007D612D"/>
    <w:rsid w:val="007D6927"/>
    <w:rsid w:val="007D79F8"/>
    <w:rsid w:val="007E012F"/>
    <w:rsid w:val="007E3F68"/>
    <w:rsid w:val="007E41D3"/>
    <w:rsid w:val="007E4C3F"/>
    <w:rsid w:val="007E61BC"/>
    <w:rsid w:val="007F48D1"/>
    <w:rsid w:val="007F5629"/>
    <w:rsid w:val="007F5BBF"/>
    <w:rsid w:val="00806A8F"/>
    <w:rsid w:val="00807F0F"/>
    <w:rsid w:val="00810129"/>
    <w:rsid w:val="008113FE"/>
    <w:rsid w:val="008150A4"/>
    <w:rsid w:val="00817404"/>
    <w:rsid w:val="00817F04"/>
    <w:rsid w:val="00821B85"/>
    <w:rsid w:val="00822886"/>
    <w:rsid w:val="0082361B"/>
    <w:rsid w:val="00833061"/>
    <w:rsid w:val="00833BCB"/>
    <w:rsid w:val="008343F8"/>
    <w:rsid w:val="008379E3"/>
    <w:rsid w:val="008416C7"/>
    <w:rsid w:val="008441BB"/>
    <w:rsid w:val="008444A7"/>
    <w:rsid w:val="0084565F"/>
    <w:rsid w:val="008463B7"/>
    <w:rsid w:val="00847BFD"/>
    <w:rsid w:val="0085005D"/>
    <w:rsid w:val="00850ACB"/>
    <w:rsid w:val="00851A8C"/>
    <w:rsid w:val="00852236"/>
    <w:rsid w:val="00854A90"/>
    <w:rsid w:val="008566A9"/>
    <w:rsid w:val="008610B3"/>
    <w:rsid w:val="00861CB6"/>
    <w:rsid w:val="008645BA"/>
    <w:rsid w:val="00875E0F"/>
    <w:rsid w:val="00880115"/>
    <w:rsid w:val="00880BF0"/>
    <w:rsid w:val="0088255D"/>
    <w:rsid w:val="00885E7D"/>
    <w:rsid w:val="00886E36"/>
    <w:rsid w:val="00891DDA"/>
    <w:rsid w:val="0089281F"/>
    <w:rsid w:val="00894BDC"/>
    <w:rsid w:val="008953DE"/>
    <w:rsid w:val="00896357"/>
    <w:rsid w:val="00897EEB"/>
    <w:rsid w:val="008A4873"/>
    <w:rsid w:val="008A4E72"/>
    <w:rsid w:val="008A5671"/>
    <w:rsid w:val="008A7B72"/>
    <w:rsid w:val="008C0CE1"/>
    <w:rsid w:val="008C6CC6"/>
    <w:rsid w:val="008D05C6"/>
    <w:rsid w:val="008D1FB9"/>
    <w:rsid w:val="008D2F2C"/>
    <w:rsid w:val="008D62A3"/>
    <w:rsid w:val="008E1510"/>
    <w:rsid w:val="008E370B"/>
    <w:rsid w:val="008E38B7"/>
    <w:rsid w:val="008E429C"/>
    <w:rsid w:val="008E4F60"/>
    <w:rsid w:val="008E5AB6"/>
    <w:rsid w:val="008E7DB0"/>
    <w:rsid w:val="008F0692"/>
    <w:rsid w:val="008F0E7A"/>
    <w:rsid w:val="008F20C7"/>
    <w:rsid w:val="008F5424"/>
    <w:rsid w:val="008F6757"/>
    <w:rsid w:val="008F7C85"/>
    <w:rsid w:val="00901646"/>
    <w:rsid w:val="00901D98"/>
    <w:rsid w:val="00903A10"/>
    <w:rsid w:val="00904036"/>
    <w:rsid w:val="00911E3A"/>
    <w:rsid w:val="00912170"/>
    <w:rsid w:val="0091242B"/>
    <w:rsid w:val="00914978"/>
    <w:rsid w:val="009166E2"/>
    <w:rsid w:val="00924BC5"/>
    <w:rsid w:val="00931682"/>
    <w:rsid w:val="00934524"/>
    <w:rsid w:val="009358E2"/>
    <w:rsid w:val="009375E8"/>
    <w:rsid w:val="00937B8C"/>
    <w:rsid w:val="00942F87"/>
    <w:rsid w:val="00947990"/>
    <w:rsid w:val="009512DD"/>
    <w:rsid w:val="00952EA0"/>
    <w:rsid w:val="00954E4D"/>
    <w:rsid w:val="00954F31"/>
    <w:rsid w:val="00955ADE"/>
    <w:rsid w:val="0095768A"/>
    <w:rsid w:val="009606FB"/>
    <w:rsid w:val="00961990"/>
    <w:rsid w:val="00963C6C"/>
    <w:rsid w:val="00971FFF"/>
    <w:rsid w:val="009747D9"/>
    <w:rsid w:val="00975A0E"/>
    <w:rsid w:val="00976639"/>
    <w:rsid w:val="00980016"/>
    <w:rsid w:val="00981284"/>
    <w:rsid w:val="00981B76"/>
    <w:rsid w:val="0098230A"/>
    <w:rsid w:val="00984F27"/>
    <w:rsid w:val="0099063D"/>
    <w:rsid w:val="00994F3B"/>
    <w:rsid w:val="00995B2F"/>
    <w:rsid w:val="00997DB7"/>
    <w:rsid w:val="00997FFB"/>
    <w:rsid w:val="009A0FA6"/>
    <w:rsid w:val="009A2268"/>
    <w:rsid w:val="009A7C47"/>
    <w:rsid w:val="009C5BF2"/>
    <w:rsid w:val="009C76D9"/>
    <w:rsid w:val="009D0E2F"/>
    <w:rsid w:val="009D1410"/>
    <w:rsid w:val="009D4ABE"/>
    <w:rsid w:val="009D72A5"/>
    <w:rsid w:val="009E0264"/>
    <w:rsid w:val="009E60BA"/>
    <w:rsid w:val="009E6547"/>
    <w:rsid w:val="009E7803"/>
    <w:rsid w:val="009F00C2"/>
    <w:rsid w:val="009F2E30"/>
    <w:rsid w:val="00A016D1"/>
    <w:rsid w:val="00A02F70"/>
    <w:rsid w:val="00A037E4"/>
    <w:rsid w:val="00A05FA4"/>
    <w:rsid w:val="00A06E20"/>
    <w:rsid w:val="00A07769"/>
    <w:rsid w:val="00A10B74"/>
    <w:rsid w:val="00A11AE1"/>
    <w:rsid w:val="00A15E79"/>
    <w:rsid w:val="00A2015B"/>
    <w:rsid w:val="00A24442"/>
    <w:rsid w:val="00A25C7A"/>
    <w:rsid w:val="00A26109"/>
    <w:rsid w:val="00A2789B"/>
    <w:rsid w:val="00A350D4"/>
    <w:rsid w:val="00A42BA3"/>
    <w:rsid w:val="00A45748"/>
    <w:rsid w:val="00A52A20"/>
    <w:rsid w:val="00A57493"/>
    <w:rsid w:val="00A64331"/>
    <w:rsid w:val="00A66D8A"/>
    <w:rsid w:val="00A7066C"/>
    <w:rsid w:val="00A726B2"/>
    <w:rsid w:val="00A72EBD"/>
    <w:rsid w:val="00A72EC8"/>
    <w:rsid w:val="00A77071"/>
    <w:rsid w:val="00A82DB2"/>
    <w:rsid w:val="00A83F47"/>
    <w:rsid w:val="00A84BBD"/>
    <w:rsid w:val="00A8745C"/>
    <w:rsid w:val="00A90BCA"/>
    <w:rsid w:val="00A92CD0"/>
    <w:rsid w:val="00A96DB5"/>
    <w:rsid w:val="00AA541B"/>
    <w:rsid w:val="00AB140A"/>
    <w:rsid w:val="00AB18F9"/>
    <w:rsid w:val="00AB1972"/>
    <w:rsid w:val="00AB40C6"/>
    <w:rsid w:val="00AB4F9F"/>
    <w:rsid w:val="00AB6AAC"/>
    <w:rsid w:val="00AB6C30"/>
    <w:rsid w:val="00AC164F"/>
    <w:rsid w:val="00AC1CE3"/>
    <w:rsid w:val="00AC3410"/>
    <w:rsid w:val="00AD287D"/>
    <w:rsid w:val="00AD2E4F"/>
    <w:rsid w:val="00AD3466"/>
    <w:rsid w:val="00AE2E25"/>
    <w:rsid w:val="00AE4D08"/>
    <w:rsid w:val="00AE5FE4"/>
    <w:rsid w:val="00AE7EB7"/>
    <w:rsid w:val="00AF421B"/>
    <w:rsid w:val="00AF57E1"/>
    <w:rsid w:val="00AF5D11"/>
    <w:rsid w:val="00B042AC"/>
    <w:rsid w:val="00B047E5"/>
    <w:rsid w:val="00B04FBC"/>
    <w:rsid w:val="00B05699"/>
    <w:rsid w:val="00B05DD8"/>
    <w:rsid w:val="00B06B5E"/>
    <w:rsid w:val="00B108ED"/>
    <w:rsid w:val="00B11298"/>
    <w:rsid w:val="00B112A5"/>
    <w:rsid w:val="00B1269E"/>
    <w:rsid w:val="00B1271C"/>
    <w:rsid w:val="00B12CA0"/>
    <w:rsid w:val="00B12DBB"/>
    <w:rsid w:val="00B2217F"/>
    <w:rsid w:val="00B224B1"/>
    <w:rsid w:val="00B317FD"/>
    <w:rsid w:val="00B31AB2"/>
    <w:rsid w:val="00B32AB8"/>
    <w:rsid w:val="00B448BB"/>
    <w:rsid w:val="00B45377"/>
    <w:rsid w:val="00B466D2"/>
    <w:rsid w:val="00B46836"/>
    <w:rsid w:val="00B473A8"/>
    <w:rsid w:val="00B474FE"/>
    <w:rsid w:val="00B506B8"/>
    <w:rsid w:val="00B522E7"/>
    <w:rsid w:val="00B5654F"/>
    <w:rsid w:val="00B56A82"/>
    <w:rsid w:val="00B60B32"/>
    <w:rsid w:val="00B63DE2"/>
    <w:rsid w:val="00B65D9D"/>
    <w:rsid w:val="00B66D24"/>
    <w:rsid w:val="00B73D3C"/>
    <w:rsid w:val="00B75061"/>
    <w:rsid w:val="00B75D9A"/>
    <w:rsid w:val="00B91BF4"/>
    <w:rsid w:val="00BB0082"/>
    <w:rsid w:val="00BB11A9"/>
    <w:rsid w:val="00BB1E15"/>
    <w:rsid w:val="00BB438D"/>
    <w:rsid w:val="00BB6DEE"/>
    <w:rsid w:val="00BB7068"/>
    <w:rsid w:val="00BB7211"/>
    <w:rsid w:val="00BC010E"/>
    <w:rsid w:val="00BC4388"/>
    <w:rsid w:val="00BD1B8C"/>
    <w:rsid w:val="00BD60C6"/>
    <w:rsid w:val="00BD6379"/>
    <w:rsid w:val="00BE3328"/>
    <w:rsid w:val="00BE4B82"/>
    <w:rsid w:val="00BE54EC"/>
    <w:rsid w:val="00BE6E5C"/>
    <w:rsid w:val="00BF37AF"/>
    <w:rsid w:val="00BF3C90"/>
    <w:rsid w:val="00BF426E"/>
    <w:rsid w:val="00BF56B6"/>
    <w:rsid w:val="00BF5B6E"/>
    <w:rsid w:val="00BF6ECA"/>
    <w:rsid w:val="00C009B7"/>
    <w:rsid w:val="00C00A50"/>
    <w:rsid w:val="00C041F7"/>
    <w:rsid w:val="00C122F8"/>
    <w:rsid w:val="00C13087"/>
    <w:rsid w:val="00C13FD6"/>
    <w:rsid w:val="00C16098"/>
    <w:rsid w:val="00C17A00"/>
    <w:rsid w:val="00C201D6"/>
    <w:rsid w:val="00C215AF"/>
    <w:rsid w:val="00C2185E"/>
    <w:rsid w:val="00C2335A"/>
    <w:rsid w:val="00C242C8"/>
    <w:rsid w:val="00C277AB"/>
    <w:rsid w:val="00C31A29"/>
    <w:rsid w:val="00C350F2"/>
    <w:rsid w:val="00C37849"/>
    <w:rsid w:val="00C37E56"/>
    <w:rsid w:val="00C42160"/>
    <w:rsid w:val="00C5323B"/>
    <w:rsid w:val="00C54E8A"/>
    <w:rsid w:val="00C554E2"/>
    <w:rsid w:val="00C55F42"/>
    <w:rsid w:val="00C60AB1"/>
    <w:rsid w:val="00C6442C"/>
    <w:rsid w:val="00C64F1C"/>
    <w:rsid w:val="00C65D28"/>
    <w:rsid w:val="00C66B74"/>
    <w:rsid w:val="00C67D9F"/>
    <w:rsid w:val="00C73EC5"/>
    <w:rsid w:val="00C759EE"/>
    <w:rsid w:val="00C817A9"/>
    <w:rsid w:val="00C83955"/>
    <w:rsid w:val="00C9015C"/>
    <w:rsid w:val="00C97363"/>
    <w:rsid w:val="00CA0C7E"/>
    <w:rsid w:val="00CA2305"/>
    <w:rsid w:val="00CA7E39"/>
    <w:rsid w:val="00CB0422"/>
    <w:rsid w:val="00CB6580"/>
    <w:rsid w:val="00CB6895"/>
    <w:rsid w:val="00CB68C1"/>
    <w:rsid w:val="00CC5993"/>
    <w:rsid w:val="00CD08FE"/>
    <w:rsid w:val="00CD18A4"/>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9E9"/>
    <w:rsid w:val="00D03DB0"/>
    <w:rsid w:val="00D04E11"/>
    <w:rsid w:val="00D057D4"/>
    <w:rsid w:val="00D130D2"/>
    <w:rsid w:val="00D13436"/>
    <w:rsid w:val="00D13B9E"/>
    <w:rsid w:val="00D14F68"/>
    <w:rsid w:val="00D22316"/>
    <w:rsid w:val="00D24612"/>
    <w:rsid w:val="00D25EAB"/>
    <w:rsid w:val="00D311EF"/>
    <w:rsid w:val="00D330DB"/>
    <w:rsid w:val="00D3335F"/>
    <w:rsid w:val="00D34540"/>
    <w:rsid w:val="00D4246A"/>
    <w:rsid w:val="00D43088"/>
    <w:rsid w:val="00D451B1"/>
    <w:rsid w:val="00D47C0C"/>
    <w:rsid w:val="00D525D2"/>
    <w:rsid w:val="00D5288A"/>
    <w:rsid w:val="00D54A3C"/>
    <w:rsid w:val="00D60BB0"/>
    <w:rsid w:val="00D613CB"/>
    <w:rsid w:val="00D63876"/>
    <w:rsid w:val="00D645DD"/>
    <w:rsid w:val="00D670DD"/>
    <w:rsid w:val="00D70D3A"/>
    <w:rsid w:val="00D71054"/>
    <w:rsid w:val="00D7323B"/>
    <w:rsid w:val="00D75078"/>
    <w:rsid w:val="00D75CCC"/>
    <w:rsid w:val="00D80FFD"/>
    <w:rsid w:val="00D90E70"/>
    <w:rsid w:val="00D91D50"/>
    <w:rsid w:val="00D95B65"/>
    <w:rsid w:val="00D96B2F"/>
    <w:rsid w:val="00D9773C"/>
    <w:rsid w:val="00DA063B"/>
    <w:rsid w:val="00DA0788"/>
    <w:rsid w:val="00DA1C5E"/>
    <w:rsid w:val="00DB080E"/>
    <w:rsid w:val="00DB71C9"/>
    <w:rsid w:val="00DB758B"/>
    <w:rsid w:val="00DC22D2"/>
    <w:rsid w:val="00DC49F9"/>
    <w:rsid w:val="00DC61A8"/>
    <w:rsid w:val="00DC6FF3"/>
    <w:rsid w:val="00DD0BBE"/>
    <w:rsid w:val="00DD1160"/>
    <w:rsid w:val="00DE6B91"/>
    <w:rsid w:val="00DE6EB6"/>
    <w:rsid w:val="00DE78E0"/>
    <w:rsid w:val="00DF1CA7"/>
    <w:rsid w:val="00DF1CFE"/>
    <w:rsid w:val="00DF3ADB"/>
    <w:rsid w:val="00DF5F60"/>
    <w:rsid w:val="00E00460"/>
    <w:rsid w:val="00E03219"/>
    <w:rsid w:val="00E06373"/>
    <w:rsid w:val="00E066E3"/>
    <w:rsid w:val="00E10573"/>
    <w:rsid w:val="00E14152"/>
    <w:rsid w:val="00E14AAE"/>
    <w:rsid w:val="00E20604"/>
    <w:rsid w:val="00E20A9F"/>
    <w:rsid w:val="00E21D34"/>
    <w:rsid w:val="00E233EE"/>
    <w:rsid w:val="00E23806"/>
    <w:rsid w:val="00E24583"/>
    <w:rsid w:val="00E27AE0"/>
    <w:rsid w:val="00E30D0E"/>
    <w:rsid w:val="00E30D30"/>
    <w:rsid w:val="00E32391"/>
    <w:rsid w:val="00E32B99"/>
    <w:rsid w:val="00E3303D"/>
    <w:rsid w:val="00E33378"/>
    <w:rsid w:val="00E36E29"/>
    <w:rsid w:val="00E44DA9"/>
    <w:rsid w:val="00E4555C"/>
    <w:rsid w:val="00E45685"/>
    <w:rsid w:val="00E471D1"/>
    <w:rsid w:val="00E5211E"/>
    <w:rsid w:val="00E5229E"/>
    <w:rsid w:val="00E60BC9"/>
    <w:rsid w:val="00E65A09"/>
    <w:rsid w:val="00E70D05"/>
    <w:rsid w:val="00E75E91"/>
    <w:rsid w:val="00E81BFD"/>
    <w:rsid w:val="00E84A8F"/>
    <w:rsid w:val="00E85C6C"/>
    <w:rsid w:val="00E86CDA"/>
    <w:rsid w:val="00E87E30"/>
    <w:rsid w:val="00E92E67"/>
    <w:rsid w:val="00E973F6"/>
    <w:rsid w:val="00E9778C"/>
    <w:rsid w:val="00EA043C"/>
    <w:rsid w:val="00EA2131"/>
    <w:rsid w:val="00EA4BE6"/>
    <w:rsid w:val="00EA657C"/>
    <w:rsid w:val="00EB480C"/>
    <w:rsid w:val="00EC0599"/>
    <w:rsid w:val="00EC0EAF"/>
    <w:rsid w:val="00EC2BEA"/>
    <w:rsid w:val="00EC33B9"/>
    <w:rsid w:val="00EC6AF0"/>
    <w:rsid w:val="00EC7723"/>
    <w:rsid w:val="00EC79C2"/>
    <w:rsid w:val="00ED1170"/>
    <w:rsid w:val="00ED39FB"/>
    <w:rsid w:val="00ED6A68"/>
    <w:rsid w:val="00EE0832"/>
    <w:rsid w:val="00EE13FE"/>
    <w:rsid w:val="00EE31CF"/>
    <w:rsid w:val="00EE4ABE"/>
    <w:rsid w:val="00EF3FB0"/>
    <w:rsid w:val="00EF7129"/>
    <w:rsid w:val="00EF7162"/>
    <w:rsid w:val="00EF75E2"/>
    <w:rsid w:val="00F0051C"/>
    <w:rsid w:val="00F049CA"/>
    <w:rsid w:val="00F1125C"/>
    <w:rsid w:val="00F12AC6"/>
    <w:rsid w:val="00F14256"/>
    <w:rsid w:val="00F14B24"/>
    <w:rsid w:val="00F17552"/>
    <w:rsid w:val="00F17C05"/>
    <w:rsid w:val="00F17D38"/>
    <w:rsid w:val="00F2280E"/>
    <w:rsid w:val="00F25836"/>
    <w:rsid w:val="00F3350F"/>
    <w:rsid w:val="00F3464A"/>
    <w:rsid w:val="00F40904"/>
    <w:rsid w:val="00F41389"/>
    <w:rsid w:val="00F41D60"/>
    <w:rsid w:val="00F42E37"/>
    <w:rsid w:val="00F50E3C"/>
    <w:rsid w:val="00F52516"/>
    <w:rsid w:val="00F528C2"/>
    <w:rsid w:val="00F61261"/>
    <w:rsid w:val="00F61824"/>
    <w:rsid w:val="00F639BC"/>
    <w:rsid w:val="00F66835"/>
    <w:rsid w:val="00F676AB"/>
    <w:rsid w:val="00F67B76"/>
    <w:rsid w:val="00F72E5A"/>
    <w:rsid w:val="00F7588E"/>
    <w:rsid w:val="00F82DA4"/>
    <w:rsid w:val="00F84531"/>
    <w:rsid w:val="00F855F0"/>
    <w:rsid w:val="00F861D6"/>
    <w:rsid w:val="00F86D4B"/>
    <w:rsid w:val="00F87011"/>
    <w:rsid w:val="00F93F68"/>
    <w:rsid w:val="00F96908"/>
    <w:rsid w:val="00F97A78"/>
    <w:rsid w:val="00FA7D5A"/>
    <w:rsid w:val="00FB3189"/>
    <w:rsid w:val="00FB5F25"/>
    <w:rsid w:val="00FB66EF"/>
    <w:rsid w:val="00FB7794"/>
    <w:rsid w:val="00FC032F"/>
    <w:rsid w:val="00FC5106"/>
    <w:rsid w:val="00FC5D04"/>
    <w:rsid w:val="00FC5DD7"/>
    <w:rsid w:val="00FC68BD"/>
    <w:rsid w:val="00FD320C"/>
    <w:rsid w:val="00FD61C1"/>
    <w:rsid w:val="00FD797F"/>
    <w:rsid w:val="00FE04B8"/>
    <w:rsid w:val="00FE5D8C"/>
    <w:rsid w:val="00FF07AC"/>
    <w:rsid w:val="00FF374F"/>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Layout" Target="diagrams/layout6.xml"/><Relationship Id="rId47" Type="http://schemas.openxmlformats.org/officeDocument/2006/relationships/diagramLayout" Target="diagrams/layout7.xml"/><Relationship Id="rId63" Type="http://schemas.openxmlformats.org/officeDocument/2006/relationships/diagramLayout" Target="diagrams/layout10.xml"/><Relationship Id="rId68" Type="http://schemas.openxmlformats.org/officeDocument/2006/relationships/diagramLayout" Target="diagrams/layout11.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diagramQuickStyle" Target="diagrams/quickStyle8.xml"/><Relationship Id="rId58" Type="http://schemas.openxmlformats.org/officeDocument/2006/relationships/diagramQuickStyle" Target="diagrams/quickStyle9.xml"/><Relationship Id="rId66" Type="http://schemas.microsoft.com/office/2007/relationships/diagramDrawing" Target="diagrams/drawing10.xml"/><Relationship Id="rId74"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3.png"/><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microsoft.com/office/2011/relationships/commentsExtended" Target="commentsExtended.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diagramData" Target="diagrams/data9.xml"/><Relationship Id="rId64" Type="http://schemas.openxmlformats.org/officeDocument/2006/relationships/diagramQuickStyle" Target="diagrams/quickStyle10.xml"/><Relationship Id="rId69" Type="http://schemas.openxmlformats.org/officeDocument/2006/relationships/diagramQuickStyle" Target="diagrams/quickStyle11.xml"/><Relationship Id="rId8" Type="http://schemas.openxmlformats.org/officeDocument/2006/relationships/settings" Target="settings.xml"/><Relationship Id="rId51" Type="http://schemas.openxmlformats.org/officeDocument/2006/relationships/diagramData" Target="diagrams/data8.xm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diagramQuickStyle" Target="diagrams/quickStyle5.xml"/><Relationship Id="rId46" Type="http://schemas.openxmlformats.org/officeDocument/2006/relationships/diagramData" Target="diagrams/data7.xml"/><Relationship Id="rId59" Type="http://schemas.openxmlformats.org/officeDocument/2006/relationships/diagramColors" Target="diagrams/colors9.xml"/><Relationship Id="rId67" Type="http://schemas.openxmlformats.org/officeDocument/2006/relationships/diagramData" Target="diagrams/data11.xml"/><Relationship Id="rId20" Type="http://schemas.openxmlformats.org/officeDocument/2006/relationships/diagramLayout" Target="diagrams/layout2.xml"/><Relationship Id="rId41" Type="http://schemas.openxmlformats.org/officeDocument/2006/relationships/diagramData" Target="diagrams/data6.xml"/><Relationship Id="rId54" Type="http://schemas.openxmlformats.org/officeDocument/2006/relationships/diagramColors" Target="diagrams/colors8.xml"/><Relationship Id="rId62" Type="http://schemas.openxmlformats.org/officeDocument/2006/relationships/diagramData" Target="diagrams/data10.xml"/><Relationship Id="rId70" Type="http://schemas.openxmlformats.org/officeDocument/2006/relationships/diagramColors" Target="diagrams/colors11.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Data" Target="diagrams/data5.xml"/><Relationship Id="rId49" Type="http://schemas.openxmlformats.org/officeDocument/2006/relationships/diagramColors" Target="diagrams/colors7.xml"/><Relationship Id="rId57" Type="http://schemas.openxmlformats.org/officeDocument/2006/relationships/diagramLayout" Target="diagrams/layout9.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Colors" Target="diagrams/colors6.xml"/><Relationship Id="rId52" Type="http://schemas.openxmlformats.org/officeDocument/2006/relationships/diagramLayout" Target="diagrams/layout8.xml"/><Relationship Id="rId60" Type="http://schemas.microsoft.com/office/2007/relationships/diagramDrawing" Target="diagrams/drawing9.xml"/><Relationship Id="rId65" Type="http://schemas.openxmlformats.org/officeDocument/2006/relationships/diagramColors" Target="diagrams/colors10.xml"/><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microsoft.com/office/2007/relationships/diagramDrawing" Target="diagrams/drawing1.xml"/><Relationship Id="rId39" Type="http://schemas.openxmlformats.org/officeDocument/2006/relationships/diagramColors" Target="diagrams/colors5.xml"/><Relationship Id="rId34" Type="http://schemas.openxmlformats.org/officeDocument/2006/relationships/comments" Target="comments.xml"/><Relationship Id="rId50" Type="http://schemas.microsoft.com/office/2007/relationships/diagramDrawing" Target="diagrams/drawing7.xml"/><Relationship Id="rId55" Type="http://schemas.microsoft.com/office/2007/relationships/diagramDrawing" Target="diagrams/drawing8.xml"/><Relationship Id="rId76" Type="http://schemas.openxmlformats.org/officeDocument/2006/relationships/theme" Target="theme/theme1.xml"/><Relationship Id="rId7" Type="http://schemas.openxmlformats.org/officeDocument/2006/relationships/styles" Target="styles.xml"/><Relationship Id="rId71" Type="http://schemas.microsoft.com/office/2007/relationships/diagramDrawing" Target="diagrams/drawing1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Stand Up India Loan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A4C35A1A-A611-461B-85F4-B2BF470099AE}" type="presOf" srcId="{C8F95EEC-B235-456A-A48C-16F86294807D}" destId="{FE8459F3-5031-40BF-B3D4-0C32A20203FB}"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5EBE6219-6056-43EA-A3D4-38A2BACC10EF}" type="presOf" srcId="{44F499E3-287B-4561-B44C-728D5B6B0E6F}" destId="{6EB6D5B5-782A-4152-9752-ADC1E913E65B}"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8165E293-3A24-4F50-9612-36A96334DB8A}" type="presOf" srcId="{DEE513AA-3CD1-473B-84C2-0B1C718A9475}" destId="{90875A08-2F5E-414E-8481-33DB00FA9ACF}" srcOrd="0" destOrd="0" presId="urn:microsoft.com/office/officeart/2008/layout/HorizontalMultiLevelHierarchy"/>
    <dgm:cxn modelId="{3BDB0E48-AF68-440C-82A4-2C99975CC591}" type="presOf" srcId="{6585D1EB-C383-477D-AAFF-97CFE933D783}" destId="{7FCAF412-9C9C-4471-B0F6-FC40552649C8}" srcOrd="0" destOrd="0" presId="urn:microsoft.com/office/officeart/2008/layout/HorizontalMultiLevelHierarchy"/>
    <dgm:cxn modelId="{20BA463D-EAD7-455B-9184-310EEFA144E0}" type="presOf" srcId="{C8F95EEC-B235-456A-A48C-16F86294807D}" destId="{6EFB1894-3966-4506-BD08-CAE2FDD84F25}" srcOrd="1"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B41EFAA8-0959-4445-B82E-15C6A01FCD1D}" srcId="{FC06E5B1-AF5C-4FB3-AE8E-5E594A466029}" destId="{44F499E3-287B-4561-B44C-728D5B6B0E6F}" srcOrd="0" destOrd="0" parTransId="{C8F95EEC-B235-456A-A48C-16F86294807D}" sibTransId="{32B57C26-7728-4DC9-B42B-A7EDCF0FB8CB}"/>
    <dgm:cxn modelId="{AD9DFDD6-F48E-4590-959D-5A27E95DC505}" type="presOf" srcId="{91CCB41C-2573-4F3E-92A8-E330E8776E0D}" destId="{DBF17566-C46D-4ACB-BB68-8E3208C44F44}" srcOrd="0" destOrd="0" presId="urn:microsoft.com/office/officeart/2008/layout/HorizontalMultiLevelHierarchy"/>
    <dgm:cxn modelId="{DD16DFB1-5351-4F67-A4CF-BCFD60C65FB1}" type="presOf" srcId="{91CCB41C-2573-4F3E-92A8-E330E8776E0D}" destId="{2434ECE7-201E-4436-ABF0-78AA0CFB9BF8}" srcOrd="1" destOrd="0" presId="urn:microsoft.com/office/officeart/2008/layout/HorizontalMultiLevelHierarchy"/>
    <dgm:cxn modelId="{ACB9268C-4079-45B5-96EE-C81702A99664}" type="presOf" srcId="{FC06E5B1-AF5C-4FB3-AE8E-5E594A466029}" destId="{39FA9487-0C55-4027-8432-1664B4B35AFB}" srcOrd="0" destOrd="0" presId="urn:microsoft.com/office/officeart/2008/layout/HorizontalMultiLevelHierarchy"/>
    <dgm:cxn modelId="{359F5F8A-E0DA-4BF0-8C96-B4D749D49F9A}" type="presOf" srcId="{4E5C3606-D1FE-464C-ACB0-75BE5C44AC5A}" destId="{71020DD6-19DD-4973-800C-B8FEC5354FB6}" srcOrd="0" destOrd="0" presId="urn:microsoft.com/office/officeart/2008/layout/HorizontalMultiLevelHierarchy"/>
    <dgm:cxn modelId="{C934CB7C-6023-46C0-B82B-F9E3F80D9CC8}" type="presOf" srcId="{5DC85E52-490C-4117-AC9C-62C58778C502}" destId="{4A48B387-3D16-4588-B959-6CF1EBB1A222}" srcOrd="0" destOrd="0" presId="urn:microsoft.com/office/officeart/2008/layout/HorizontalMultiLevelHierarchy"/>
    <dgm:cxn modelId="{DC94E7F9-CAD9-4694-BE87-E6F4E0EA780C}" type="presOf" srcId="{6585D1EB-C383-477D-AAFF-97CFE933D783}" destId="{46B4B83A-4934-40A2-ADD3-C595A9A682AD}" srcOrd="1" destOrd="0" presId="urn:microsoft.com/office/officeart/2008/layout/HorizontalMultiLevelHierarchy"/>
    <dgm:cxn modelId="{AC99E8CE-C3B6-4B4B-A5EF-BEADDB7D293A}" type="presParOf" srcId="{71020DD6-19DD-4973-800C-B8FEC5354FB6}" destId="{E819F759-E9E8-456A-9428-3D9A99724FBF}" srcOrd="0" destOrd="0" presId="urn:microsoft.com/office/officeart/2008/layout/HorizontalMultiLevelHierarchy"/>
    <dgm:cxn modelId="{BCA3F0FC-A3FE-42A8-8805-08A3597D7FAC}" type="presParOf" srcId="{E819F759-E9E8-456A-9428-3D9A99724FBF}" destId="{90875A08-2F5E-414E-8481-33DB00FA9ACF}" srcOrd="0" destOrd="0" presId="urn:microsoft.com/office/officeart/2008/layout/HorizontalMultiLevelHierarchy"/>
    <dgm:cxn modelId="{EEF5A1BC-65D9-464C-BF5C-3986CE0CE6C7}" type="presParOf" srcId="{E819F759-E9E8-456A-9428-3D9A99724FBF}" destId="{939744A1-1628-4027-8797-49279109A16F}" srcOrd="1" destOrd="0" presId="urn:microsoft.com/office/officeart/2008/layout/HorizontalMultiLevelHierarchy"/>
    <dgm:cxn modelId="{713A454F-8D82-4482-8694-892109B9E5A9}" type="presParOf" srcId="{939744A1-1628-4027-8797-49279109A16F}" destId="{DBF17566-C46D-4ACB-BB68-8E3208C44F44}" srcOrd="0" destOrd="0" presId="urn:microsoft.com/office/officeart/2008/layout/HorizontalMultiLevelHierarchy"/>
    <dgm:cxn modelId="{3C72A454-F3B0-4DFD-88BB-1E901B0500D1}" type="presParOf" srcId="{DBF17566-C46D-4ACB-BB68-8E3208C44F44}" destId="{2434ECE7-201E-4436-ABF0-78AA0CFB9BF8}" srcOrd="0" destOrd="0" presId="urn:microsoft.com/office/officeart/2008/layout/HorizontalMultiLevelHierarchy"/>
    <dgm:cxn modelId="{C2ABCAEA-94AE-4C20-8039-FB594A8D8280}" type="presParOf" srcId="{939744A1-1628-4027-8797-49279109A16F}" destId="{ACEB8BA6-E811-4473-9D04-BFA89E0744A4}" srcOrd="1" destOrd="0" presId="urn:microsoft.com/office/officeart/2008/layout/HorizontalMultiLevelHierarchy"/>
    <dgm:cxn modelId="{7395BF64-2A22-4081-828B-16944608371C}" type="presParOf" srcId="{ACEB8BA6-E811-4473-9D04-BFA89E0744A4}" destId="{4A48B387-3D16-4588-B959-6CF1EBB1A222}" srcOrd="0" destOrd="0" presId="urn:microsoft.com/office/officeart/2008/layout/HorizontalMultiLevelHierarchy"/>
    <dgm:cxn modelId="{509B56D0-294F-4AA0-84AF-7A06B4E62C63}" type="presParOf" srcId="{ACEB8BA6-E811-4473-9D04-BFA89E0744A4}" destId="{7D61FDDF-7C84-4151-9696-739988740E3C}" srcOrd="1" destOrd="0" presId="urn:microsoft.com/office/officeart/2008/layout/HorizontalMultiLevelHierarchy"/>
    <dgm:cxn modelId="{F5FCE175-CF2C-4BAC-8E0F-816F25CA46EC}" type="presParOf" srcId="{7D61FDDF-7C84-4151-9696-739988740E3C}" destId="{7FCAF412-9C9C-4471-B0F6-FC40552649C8}" srcOrd="0" destOrd="0" presId="urn:microsoft.com/office/officeart/2008/layout/HorizontalMultiLevelHierarchy"/>
    <dgm:cxn modelId="{D6DEC523-5E48-487C-B6C2-ED02445E3BD2}" type="presParOf" srcId="{7FCAF412-9C9C-4471-B0F6-FC40552649C8}" destId="{46B4B83A-4934-40A2-ADD3-C595A9A682AD}" srcOrd="0" destOrd="0" presId="urn:microsoft.com/office/officeart/2008/layout/HorizontalMultiLevelHierarchy"/>
    <dgm:cxn modelId="{E76FE452-F585-4538-9E08-D35232EEEB87}" type="presParOf" srcId="{7D61FDDF-7C84-4151-9696-739988740E3C}" destId="{BB6BFF42-5C42-4509-BAA7-F309289A6AE9}" srcOrd="1" destOrd="0" presId="urn:microsoft.com/office/officeart/2008/layout/HorizontalMultiLevelHierarchy"/>
    <dgm:cxn modelId="{AA06E4A1-DA5D-4A67-8AEA-80842101500F}" type="presParOf" srcId="{BB6BFF42-5C42-4509-BAA7-F309289A6AE9}" destId="{39FA9487-0C55-4027-8432-1664B4B35AFB}" srcOrd="0" destOrd="0" presId="urn:microsoft.com/office/officeart/2008/layout/HorizontalMultiLevelHierarchy"/>
    <dgm:cxn modelId="{F9589F88-8AAA-44A5-8C7E-59DBAC64DD92}" type="presParOf" srcId="{BB6BFF42-5C42-4509-BAA7-F309289A6AE9}" destId="{D1C6839C-DD04-4467-80BA-1670902181F4}" srcOrd="1" destOrd="0" presId="urn:microsoft.com/office/officeart/2008/layout/HorizontalMultiLevelHierarchy"/>
    <dgm:cxn modelId="{4D3F28EC-5298-4090-8DED-8DCB778FCCBF}" type="presParOf" srcId="{D1C6839C-DD04-4467-80BA-1670902181F4}" destId="{FE8459F3-5031-40BF-B3D4-0C32A20203FB}" srcOrd="0" destOrd="0" presId="urn:microsoft.com/office/officeart/2008/layout/HorizontalMultiLevelHierarchy"/>
    <dgm:cxn modelId="{7CD63935-0CBB-42B2-9A34-7466C473B7A8}" type="presParOf" srcId="{FE8459F3-5031-40BF-B3D4-0C32A20203FB}" destId="{6EFB1894-3966-4506-BD08-CAE2FDD84F25}" srcOrd="0" destOrd="0" presId="urn:microsoft.com/office/officeart/2008/layout/HorizontalMultiLevelHierarchy"/>
    <dgm:cxn modelId="{92268852-E0E7-43C8-A855-1FEF2ABAD145}" type="presParOf" srcId="{D1C6839C-DD04-4467-80BA-1670902181F4}" destId="{EF3546FB-1432-40A0-A438-408014343BAA}" srcOrd="1" destOrd="0" presId="urn:microsoft.com/office/officeart/2008/layout/HorizontalMultiLevelHierarchy"/>
    <dgm:cxn modelId="{25D3B152-F003-4E52-AE4D-932D873E022A}" type="presParOf" srcId="{EF3546FB-1432-40A0-A438-408014343BAA}" destId="{6EB6D5B5-782A-4152-9752-ADC1E913E65B}" srcOrd="0" destOrd="0" presId="urn:microsoft.com/office/officeart/2008/layout/HorizontalMultiLevelHierarchy"/>
    <dgm:cxn modelId="{E1CAB158-1ABB-47A0-B212-1DE2C18DEB14}"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2_5" csCatId="accent2" phldr="1"/>
      <dgm:spPr/>
      <dgm:t>
        <a:bodyPr/>
        <a:lstStyle/>
        <a:p>
          <a:endParaRPr lang="en-US"/>
        </a:p>
      </dgm:t>
    </dgm:pt>
    <dgm:pt modelId="{58D2CA9D-3992-49AB-8F64-E991CEFF84FF}">
      <dgm:prSet phldrT="[Text]" custT="1"/>
      <dgm:spPr/>
      <dgm:t>
        <a:bodyPr/>
        <a:lstStyle/>
        <a:p>
          <a:pPr algn="ctr"/>
          <a:r>
            <a:rPr lang="en-US" sz="1050"/>
            <a:t>Continuity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1A465711-08E1-45D2-80B6-FFFD62ABCD92}">
      <dgm:prSet phldrT="[Text]" custT="1"/>
      <dgm:spPr/>
      <dgm:t>
        <a:bodyPr/>
        <a:lstStyle/>
        <a:p>
          <a:pPr algn="ctr"/>
          <a:r>
            <a:rPr lang="en-US" sz="1050"/>
            <a:t>Penal Interest for Lapsed Revival</a:t>
          </a:r>
        </a:p>
      </dgm:t>
    </dgm:pt>
    <dgm:pt modelId="{4FE44DF5-BC30-417A-B728-20B2335897FE}" type="parTrans" cxnId="{0004A8E3-089A-447C-BDBA-B116A418A189}">
      <dgm:prSet/>
      <dgm:spPr/>
      <dgm:t>
        <a:bodyPr/>
        <a:lstStyle/>
        <a:p>
          <a:pPr algn="ctr"/>
          <a:endParaRPr lang="en-US" sz="1050"/>
        </a:p>
      </dgm:t>
    </dgm:pt>
    <dgm:pt modelId="{1BFCFF8F-52A1-497A-8748-1838B149B556}" type="sibTrans" cxnId="{0004A8E3-089A-447C-BDBA-B116A418A189}">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3">
        <dgm:presLayoutVars>
          <dgm:bulletEnabled val="1"/>
        </dgm:presLayoutVars>
      </dgm:prSet>
      <dgm:spPr/>
      <dgm:t>
        <a:bodyPr/>
        <a:lstStyle/>
        <a:p>
          <a:endParaRPr lang="en-US"/>
        </a:p>
      </dgm:t>
    </dgm:pt>
    <dgm:pt modelId="{BD1CFD35-94BB-41EE-8F1B-77DFB33B8ABE}" type="pres">
      <dgm:prSet presAssocID="{1A465711-08E1-45D2-80B6-FFFD62ABCD92}" presName="pillarX" presStyleLbl="node1" presStyleIdx="1" presStyleCnt="3">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2" presStyleCnt="3">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CAA624E3-F815-4178-8726-3095972312A7}" type="presOf" srcId="{A2575CFD-F745-49E3-9E2A-4F4FF8A0FD50}" destId="{E402C77F-0973-4DB2-8B58-D6B99AF8F788}" srcOrd="0" destOrd="0" presId="urn:microsoft.com/office/officeart/2005/8/layout/hList3"/>
    <dgm:cxn modelId="{B346D180-DD59-407A-912E-574459634BEA}" type="presOf" srcId="{1A465711-08E1-45D2-80B6-FFFD62ABCD92}" destId="{BD1CFD35-94BB-41EE-8F1B-77DFB33B8ABE}" srcOrd="0" destOrd="0" presId="urn:microsoft.com/office/officeart/2005/8/layout/hList3"/>
    <dgm:cxn modelId="{35684DD3-BE38-44FC-AC38-5E8F1533FE44}" type="presOf" srcId="{DAFEE803-2DDC-4056-8F65-A048E5BA1D75}" destId="{636BACA1-EEBA-493A-9384-8451A016E0C8}" srcOrd="0" destOrd="0" presId="urn:microsoft.com/office/officeart/2005/8/layout/hList3"/>
    <dgm:cxn modelId="{0004A8E3-089A-447C-BDBA-B116A418A189}" srcId="{58D2CA9D-3992-49AB-8F64-E991CEFF84FF}" destId="{1A465711-08E1-45D2-80B6-FFFD62ABCD92}" srcOrd="1" destOrd="0" parTransId="{4FE44DF5-BC30-417A-B728-20B2335897FE}" sibTransId="{1BFCFF8F-52A1-497A-8748-1838B149B556}"/>
    <dgm:cxn modelId="{848BE4CA-E0E5-44FF-8E77-D39F354268A7}" type="presOf" srcId="{58D2CA9D-3992-49AB-8F64-E991CEFF84FF}" destId="{1FC7250E-5C3E-4000-AEFD-6407B527FDA6}" srcOrd="0" destOrd="0" presId="urn:microsoft.com/office/officeart/2005/8/layout/hList3"/>
    <dgm:cxn modelId="{A310D041-B08B-4186-8458-64AC2D1404A5}" srcId="{58D2CA9D-3992-49AB-8F64-E991CEFF84FF}" destId="{845400AE-B173-4DA9-9071-DB9F150E9F41}" srcOrd="2" destOrd="0" parTransId="{96E6FE51-8EAB-492A-84F9-CCA2D1F30254}" sibTransId="{1624D6DB-6889-419F-97C6-63FDC5D3E1FE}"/>
    <dgm:cxn modelId="{CA08749F-0AE2-480D-A30F-27D26DC56476}" type="presOf" srcId="{845400AE-B173-4DA9-9071-DB9F150E9F41}" destId="{A9BB3A76-D9E2-4FAB-8347-67028F2D06DD}"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9B53C4A9-290C-4B6E-AA3F-50FD3D68B88F}" type="presParOf" srcId="{636BACA1-EEBA-493A-9384-8451A016E0C8}" destId="{1FC7250E-5C3E-4000-AEFD-6407B527FDA6}" srcOrd="0" destOrd="0" presId="urn:microsoft.com/office/officeart/2005/8/layout/hList3"/>
    <dgm:cxn modelId="{D7BE6B3D-E0C8-45B2-A55D-6666F1F6F640}" type="presParOf" srcId="{636BACA1-EEBA-493A-9384-8451A016E0C8}" destId="{1B5E11F4-7CD9-4AE5-B9DB-EFD6DEF090C9}" srcOrd="1" destOrd="0" presId="urn:microsoft.com/office/officeart/2005/8/layout/hList3"/>
    <dgm:cxn modelId="{444C5E5D-A2FD-4515-8CE8-1A40D57CA256}" type="presParOf" srcId="{1B5E11F4-7CD9-4AE5-B9DB-EFD6DEF090C9}" destId="{E402C77F-0973-4DB2-8B58-D6B99AF8F788}" srcOrd="0" destOrd="0" presId="urn:microsoft.com/office/officeart/2005/8/layout/hList3"/>
    <dgm:cxn modelId="{865EB415-B8E7-411D-8191-50E1487F78FE}" type="presParOf" srcId="{1B5E11F4-7CD9-4AE5-B9DB-EFD6DEF090C9}" destId="{BD1CFD35-94BB-41EE-8F1B-77DFB33B8ABE}" srcOrd="1" destOrd="0" presId="urn:microsoft.com/office/officeart/2005/8/layout/hList3"/>
    <dgm:cxn modelId="{41AC5F38-795E-46F0-8705-73B40D2EC2DC}" type="presParOf" srcId="{1B5E11F4-7CD9-4AE5-B9DB-EFD6DEF090C9}" destId="{A9BB3A76-D9E2-4FAB-8347-67028F2D06DD}" srcOrd="2" destOrd="0" presId="urn:microsoft.com/office/officeart/2005/8/layout/hList3"/>
    <dgm:cxn modelId="{D2408C50-C653-4A21-9DC7-B321B65EDD51}"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Stand Up Loan the code is - 'SUI'</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'C'</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EA803D7-BF32-4F23-9C20-B2A3364AFD2E}" type="presOf" srcId="{C78FF884-AF32-4A77-A291-AA9E473C2D67}" destId="{0A7A737D-871A-4BAD-8681-7CDC65215798}" srcOrd="0" destOrd="0" presId="urn:microsoft.com/office/officeart/2005/8/layout/hList1"/>
    <dgm:cxn modelId="{9357B34F-5256-48F4-8D14-20E8FB86078F}" type="presOf" srcId="{93A29005-ECEA-44A8-98A3-35A4E0B048EC}" destId="{D2B92B6C-FE09-4D8C-BA10-51242D398CE0}" srcOrd="0" destOrd="0" presId="urn:microsoft.com/office/officeart/2005/8/layout/hList1"/>
    <dgm:cxn modelId="{775B32B8-F659-4518-96ED-DA37205B7B02}" type="presOf" srcId="{390D8610-3C4D-4862-9B1F-A61FA8D53658}" destId="{85AAFB0E-2194-48E2-830B-394C2E069829}" srcOrd="0" destOrd="0" presId="urn:microsoft.com/office/officeart/2005/8/layout/hList1"/>
    <dgm:cxn modelId="{B133FFE5-932E-4867-80ED-0545AC6C747A}"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EED6BC96-BCFF-4EED-BC2B-D33DACEDBD94}" type="presOf" srcId="{02CDCE9B-4370-43D0-AFA1-A769A1400600}" destId="{E8ECBE4F-BC95-43E0-89CC-E90D6D5D8FBE}" srcOrd="0" destOrd="0" presId="urn:microsoft.com/office/officeart/2005/8/layout/hList1"/>
    <dgm:cxn modelId="{DC5D2C4C-F63C-4563-838C-528ABD3B6858}" type="presOf" srcId="{53D2D26F-1741-42EF-AA50-5A347EA23D3B}" destId="{EB70FAA0-E258-41A7-896E-34D8687D7F0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995F3884-D3FC-4CA4-8844-146F8A84E855}" type="presOf" srcId="{B37414E4-9E0C-498C-87A8-550DC2FC8D7D}" destId="{8299344E-6C89-4F5B-A8DA-BFF8CB285CED}"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B7211D5F-2928-4B4F-9287-1B1A8DD2CE45}" type="presOf" srcId="{1C50EF65-8CAB-4668-9F5C-304E95049C95}" destId="{CD3694EF-CEF3-4438-B7F5-48F26BE42B91}" srcOrd="0" destOrd="0" presId="urn:microsoft.com/office/officeart/2005/8/layout/hList1"/>
    <dgm:cxn modelId="{D6DD364B-6330-40FE-8344-6D908E38DBC6}" type="presOf" srcId="{0ACDF20D-ADB1-4D4E-8243-352135544B18}" destId="{1ECD78CA-FCE0-4EC3-8581-CAAE55BE8636}" srcOrd="0" destOrd="0" presId="urn:microsoft.com/office/officeart/2005/8/layout/hList1"/>
    <dgm:cxn modelId="{32DD822C-E45C-4814-8A2E-148A371B45AA}" type="presParOf" srcId="{85AAFB0E-2194-48E2-830B-394C2E069829}" destId="{FBC826E7-AA08-4BCA-A553-D360D51A835D}" srcOrd="0" destOrd="0" presId="urn:microsoft.com/office/officeart/2005/8/layout/hList1"/>
    <dgm:cxn modelId="{854417B7-B818-4387-B92A-E34103A0811B}" type="presParOf" srcId="{FBC826E7-AA08-4BCA-A553-D360D51A835D}" destId="{1ECD78CA-FCE0-4EC3-8581-CAAE55BE8636}" srcOrd="0" destOrd="0" presId="urn:microsoft.com/office/officeart/2005/8/layout/hList1"/>
    <dgm:cxn modelId="{F0DE6823-4605-46ED-9F58-F0A35658D9D7}" type="presParOf" srcId="{FBC826E7-AA08-4BCA-A553-D360D51A835D}" destId="{EB70FAA0-E258-41A7-896E-34D8687D7F08}" srcOrd="1" destOrd="0" presId="urn:microsoft.com/office/officeart/2005/8/layout/hList1"/>
    <dgm:cxn modelId="{CCAF7DE9-26C1-40E0-859A-C876A1918727}" type="presParOf" srcId="{85AAFB0E-2194-48E2-830B-394C2E069829}" destId="{58258DFA-E442-494A-AAFA-17061AAD8C48}" srcOrd="1" destOrd="0" presId="urn:microsoft.com/office/officeart/2005/8/layout/hList1"/>
    <dgm:cxn modelId="{7E7D3739-F850-4E33-A866-A2E3954C1B3A}" type="presParOf" srcId="{85AAFB0E-2194-48E2-830B-394C2E069829}" destId="{7C07A2C5-BB02-42AB-9A56-F18A383232BC}" srcOrd="2" destOrd="0" presId="urn:microsoft.com/office/officeart/2005/8/layout/hList1"/>
    <dgm:cxn modelId="{E7BD1183-2A00-450C-95DC-D542533986EB}" type="presParOf" srcId="{7C07A2C5-BB02-42AB-9A56-F18A383232BC}" destId="{8299344E-6C89-4F5B-A8DA-BFF8CB285CED}" srcOrd="0" destOrd="0" presId="urn:microsoft.com/office/officeart/2005/8/layout/hList1"/>
    <dgm:cxn modelId="{74F45A53-565D-4C1D-BF7E-4ECFA5B65C8E}" type="presParOf" srcId="{7C07A2C5-BB02-42AB-9A56-F18A383232BC}" destId="{D2B92B6C-FE09-4D8C-BA10-51242D398CE0}" srcOrd="1" destOrd="0" presId="urn:microsoft.com/office/officeart/2005/8/layout/hList1"/>
    <dgm:cxn modelId="{7CE59677-46E5-4B36-A255-8A6676BCC496}" type="presParOf" srcId="{85AAFB0E-2194-48E2-830B-394C2E069829}" destId="{333DB282-DC9C-45FA-B253-7707934DC4FB}" srcOrd="3" destOrd="0" presId="urn:microsoft.com/office/officeart/2005/8/layout/hList1"/>
    <dgm:cxn modelId="{A9B057EC-E054-47F5-8581-6EE25D101F18}" type="presParOf" srcId="{85AAFB0E-2194-48E2-830B-394C2E069829}" destId="{3B20A72A-F2F6-4F17-AE4D-A1C8BA57A214}" srcOrd="4" destOrd="0" presId="urn:microsoft.com/office/officeart/2005/8/layout/hList1"/>
    <dgm:cxn modelId="{A278D001-CD79-49F0-8CF7-79806994DE94}" type="presParOf" srcId="{3B20A72A-F2F6-4F17-AE4D-A1C8BA57A214}" destId="{BC1BB2AF-4F42-4901-81C7-3F95B164ADA1}" srcOrd="0" destOrd="0" presId="urn:microsoft.com/office/officeart/2005/8/layout/hList1"/>
    <dgm:cxn modelId="{D65F1D49-72DE-4DD6-A02B-8914D2B8D7C1}" type="presParOf" srcId="{3B20A72A-F2F6-4F17-AE4D-A1C8BA57A214}" destId="{0A7A737D-871A-4BAD-8681-7CDC65215798}" srcOrd="1" destOrd="0" presId="urn:microsoft.com/office/officeart/2005/8/layout/hList1"/>
    <dgm:cxn modelId="{7DB5FA04-F23B-4D6B-9A2A-6F0F641D03A2}" type="presParOf" srcId="{85AAFB0E-2194-48E2-830B-394C2E069829}" destId="{F4531B6C-5E6A-44C8-8F45-E711DD3904FD}" srcOrd="5" destOrd="0" presId="urn:microsoft.com/office/officeart/2005/8/layout/hList1"/>
    <dgm:cxn modelId="{3C265891-92FF-4B61-999C-7992F186CB7F}" type="presParOf" srcId="{85AAFB0E-2194-48E2-830B-394C2E069829}" destId="{D1028E2A-03ED-48C4-AB86-DA7B645333E4}" srcOrd="6" destOrd="0" presId="urn:microsoft.com/office/officeart/2005/8/layout/hList1"/>
    <dgm:cxn modelId="{80F11328-345F-4B57-AF77-BD0C9F9B5A73}" type="presParOf" srcId="{D1028E2A-03ED-48C4-AB86-DA7B645333E4}" destId="{CD3694EF-CEF3-4438-B7F5-48F26BE42B91}" srcOrd="0" destOrd="0" presId="urn:microsoft.com/office/officeart/2005/8/layout/hList1"/>
    <dgm:cxn modelId="{561909EF-7B20-420D-A872-A018F3A240AF}"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accent1_5" csCatId="accent1" phldr="1"/>
      <dgm:spPr/>
      <dgm:t>
        <a:bodyPr/>
        <a:lstStyle/>
        <a:p>
          <a:endParaRPr lang="en-US"/>
        </a:p>
      </dgm:t>
    </dgm:pt>
    <dgm:pt modelId="{CCEAD49F-6DCD-4292-9FE7-441AFAD64B39}">
      <dgm:prSet phldrT="[Text]" custT="1"/>
      <dgm:spPr/>
      <dgm:t>
        <a:bodyPr/>
        <a:lstStyle/>
        <a:p>
          <a:pPr algn="l"/>
          <a:r>
            <a:rPr lang="en-US" sz="1200" b="1"/>
            <a:t>Step 1: Prepare</a:t>
          </a:r>
        </a:p>
      </dgm:t>
    </dgm:pt>
    <dgm:pt modelId="{0E365E65-E7A9-4808-BF57-C184D2711CB9}" type="parTrans" cxnId="{0C81BD61-FB39-4C01-A2EB-4F3B2B6EFE22}">
      <dgm:prSet/>
      <dgm:spPr/>
      <dgm:t>
        <a:bodyPr/>
        <a:lstStyle/>
        <a:p>
          <a:pPr algn="l"/>
          <a:endParaRPr lang="en-US" sz="1600"/>
        </a:p>
      </dgm:t>
    </dgm:pt>
    <dgm:pt modelId="{21606DAE-5770-42A5-AAF8-FA72597A5AF8}" type="sibTrans" cxnId="{0C81BD61-FB39-4C01-A2EB-4F3B2B6EFE22}">
      <dgm:prSet custT="1"/>
      <dgm:spPr/>
      <dgm:t>
        <a:bodyPr/>
        <a:lstStyle/>
        <a:p>
          <a:pPr algn="l"/>
          <a:endParaRPr lang="en-US" sz="900"/>
        </a:p>
      </dgm:t>
    </dgm:pt>
    <dgm:pt modelId="{980F022A-BFE6-488B-925F-C5E93DB75D63}">
      <dgm:prSet phldrT="[Text]" custT="1"/>
      <dgm:spPr/>
      <dgm:t>
        <a:bodyPr/>
        <a:lstStyle/>
        <a:p>
          <a:pPr algn="l"/>
          <a:r>
            <a:rPr lang="en-US" sz="1100"/>
            <a:t>Extract &amp; Prepare Input file and upload on NCGTC Server.</a:t>
          </a:r>
        </a:p>
      </dgm:t>
    </dgm:pt>
    <dgm:pt modelId="{7635DE29-1A01-462A-B4E8-9F94278FF8D1}" type="parTrans" cxnId="{21D54795-3C43-4C3C-8587-BAB747506C17}">
      <dgm:prSet/>
      <dgm:spPr/>
      <dgm:t>
        <a:bodyPr/>
        <a:lstStyle/>
        <a:p>
          <a:pPr algn="l"/>
          <a:endParaRPr lang="en-US" sz="1600"/>
        </a:p>
      </dgm:t>
    </dgm:pt>
    <dgm:pt modelId="{B881E0E6-0049-478B-B5F3-C536565A3D4D}" type="sibTrans" cxnId="{21D54795-3C43-4C3C-8587-BAB747506C17}">
      <dgm:prSet/>
      <dgm:spPr/>
      <dgm:t>
        <a:bodyPr/>
        <a:lstStyle/>
        <a:p>
          <a:pPr algn="l"/>
          <a:endParaRPr lang="en-US" sz="1600"/>
        </a:p>
      </dgm:t>
    </dgm:pt>
    <dgm:pt modelId="{C1E93FAA-71B7-400E-BAB7-8A786A43A4EC}">
      <dgm:prSet phldrT="[Text]" custT="1"/>
      <dgm:spPr/>
      <dgm:t>
        <a:bodyPr/>
        <a:lstStyle/>
        <a:p>
          <a:pPr algn="l"/>
          <a:r>
            <a:rPr lang="en-US" sz="1200" b="1"/>
            <a:t>Step 2: Approve</a:t>
          </a:r>
        </a:p>
      </dgm:t>
    </dgm:pt>
    <dgm:pt modelId="{B0F2587D-7082-4B1E-A579-97FFAE893177}" type="parTrans" cxnId="{B20FBDA4-871E-4D5E-9CB5-4A20128AB873}">
      <dgm:prSet/>
      <dgm:spPr/>
      <dgm:t>
        <a:bodyPr/>
        <a:lstStyle/>
        <a:p>
          <a:pPr algn="l"/>
          <a:endParaRPr lang="en-US" sz="1600"/>
        </a:p>
      </dgm:t>
    </dgm:pt>
    <dgm:pt modelId="{A016DA44-AE80-4E58-85B4-77CA2ACA1292}" type="sibTrans" cxnId="{B20FBDA4-871E-4D5E-9CB5-4A20128AB873}">
      <dgm:prSet custT="1"/>
      <dgm:spPr/>
      <dgm:t>
        <a:bodyPr/>
        <a:lstStyle/>
        <a:p>
          <a:pPr algn="l"/>
          <a:endParaRPr lang="en-US" sz="900"/>
        </a:p>
      </dgm:t>
    </dgm:pt>
    <dgm:pt modelId="{D630A1B2-8C05-4806-8A40-250904FBAE50}">
      <dgm:prSet phldrT="[Text]" custT="1"/>
      <dgm:spPr/>
      <dgm:t>
        <a:bodyPr/>
        <a:lstStyle/>
        <a:p>
          <a:pPr algn="l"/>
          <a:r>
            <a:rPr lang="en-US" sz="1100"/>
            <a:t>Approve the Input file. </a:t>
          </a:r>
        </a:p>
      </dgm:t>
    </dgm:pt>
    <dgm:pt modelId="{508BB6D8-FE54-4188-A8B7-CCB4E310A9DF}" type="parTrans" cxnId="{1E30B99F-41B0-442A-843A-164466641543}">
      <dgm:prSet/>
      <dgm:spPr/>
      <dgm:t>
        <a:bodyPr/>
        <a:lstStyle/>
        <a:p>
          <a:pPr algn="l"/>
          <a:endParaRPr lang="en-US" sz="1600"/>
        </a:p>
      </dgm:t>
    </dgm:pt>
    <dgm:pt modelId="{D8BCFCA2-B6F2-4F94-A742-D0379555EB5F}" type="sibTrans" cxnId="{1E30B99F-41B0-442A-843A-164466641543}">
      <dgm:prSet/>
      <dgm:spPr/>
      <dgm:t>
        <a:bodyPr/>
        <a:lstStyle/>
        <a:p>
          <a:pPr algn="l"/>
          <a:endParaRPr lang="en-US" sz="1600"/>
        </a:p>
      </dgm:t>
    </dgm:pt>
    <dgm:pt modelId="{FD8B892E-DD73-49B7-87CF-A5F2017C1EBE}">
      <dgm:prSet phldrT="[Text]" custT="1"/>
      <dgm:spPr/>
      <dgm:t>
        <a:bodyPr/>
        <a:lstStyle/>
        <a:p>
          <a:pPr algn="l"/>
          <a:r>
            <a:rPr lang="en-US" sz="1200" b="1"/>
            <a:t>Step 3: Final Submission</a:t>
          </a:r>
        </a:p>
      </dgm:t>
    </dgm:pt>
    <dgm:pt modelId="{ED29F795-A6CF-4F64-9B52-BDC0BAF120A3}" type="parTrans" cxnId="{DB9EA307-8D8F-49FD-A147-F465AD1757D2}">
      <dgm:prSet/>
      <dgm:spPr/>
      <dgm:t>
        <a:bodyPr/>
        <a:lstStyle/>
        <a:p>
          <a:pPr algn="l"/>
          <a:endParaRPr lang="en-US" sz="1600"/>
        </a:p>
      </dgm:t>
    </dgm:pt>
    <dgm:pt modelId="{7E31569D-7C30-4B7A-81CD-4FCF6B0A387A}" type="sibTrans" cxnId="{DB9EA307-8D8F-49FD-A147-F465AD1757D2}">
      <dgm:prSet/>
      <dgm:spPr/>
      <dgm:t>
        <a:bodyPr/>
        <a:lstStyle/>
        <a:p>
          <a:pPr algn="l"/>
          <a:endParaRPr lang="en-US" sz="1600"/>
        </a:p>
      </dgm:t>
    </dgm:pt>
    <dgm:pt modelId="{5259C306-554B-428E-9CFD-875C366693BE}">
      <dgm:prSet phldrT="[Text]" custT="1"/>
      <dgm:spPr/>
      <dgm:t>
        <a:bodyPr/>
        <a:lstStyle/>
        <a:p>
          <a:pPr algn="l"/>
          <a:r>
            <a:rPr lang="en-US" sz="1100"/>
            <a:t>Acceptance to the ‘Management Certificate - Terms &amp; Conditions’</a:t>
          </a:r>
        </a:p>
      </dgm:t>
    </dgm:pt>
    <dgm:pt modelId="{3EB8037B-95BE-4586-B020-0917E79492BE}" type="parTrans" cxnId="{1644548B-ABE9-4731-BD4F-A292D738B437}">
      <dgm:prSet/>
      <dgm:spPr/>
      <dgm:t>
        <a:bodyPr/>
        <a:lstStyle/>
        <a:p>
          <a:pPr algn="l"/>
          <a:endParaRPr lang="en-US" sz="1600"/>
        </a:p>
      </dgm:t>
    </dgm:pt>
    <dgm:pt modelId="{4640409F-F557-4B76-8B5B-B59C8415F708}" type="sibTrans" cxnId="{1644548B-ABE9-4731-BD4F-A292D738B437}">
      <dgm:prSet/>
      <dgm:spPr/>
      <dgm:t>
        <a:bodyPr/>
        <a:lstStyle/>
        <a:p>
          <a:pPr algn="l"/>
          <a:endParaRPr lang="en-US" sz="1600"/>
        </a:p>
      </dgm:t>
    </dgm:pt>
    <dgm:pt modelId="{67A7DBB6-3B17-4F65-8407-DA07BA79ED9C}">
      <dgm:prSet phldrT="[Text]" custT="1"/>
      <dgm:spPr/>
      <dgm:t>
        <a:bodyPr/>
        <a:lstStyle/>
        <a:p>
          <a:pPr algn="l"/>
          <a:r>
            <a:rPr lang="en-US" sz="1100"/>
            <a:t>Approved by MLI Approver Account after due verifications.</a:t>
          </a:r>
        </a:p>
      </dgm:t>
    </dgm:pt>
    <dgm:pt modelId="{6AAB4D5C-DC35-4073-A6C3-65E6E002C363}" type="parTrans" cxnId="{39A505BB-D61A-4634-B758-33148CCEE448}">
      <dgm:prSet/>
      <dgm:spPr/>
      <dgm:t>
        <a:bodyPr/>
        <a:lstStyle/>
        <a:p>
          <a:pPr algn="l"/>
          <a:endParaRPr lang="en-US"/>
        </a:p>
      </dgm:t>
    </dgm:pt>
    <dgm:pt modelId="{68BAAF61-869B-4886-B57D-0DF04355FB96}" type="sibTrans" cxnId="{39A505BB-D61A-4634-B758-33148CCEE448}">
      <dgm:prSet/>
      <dgm:spPr/>
      <dgm:t>
        <a:bodyPr/>
        <a:lstStyle/>
        <a:p>
          <a:pPr algn="l"/>
          <a:endParaRPr lang="en-US"/>
        </a:p>
      </dgm:t>
    </dgm:pt>
    <dgm:pt modelId="{83CF52D0-32F8-411A-9516-7D3841F6C83A}">
      <dgm:prSet phldrT="[Text]" custT="1"/>
      <dgm:spPr/>
      <dgm:t>
        <a:bodyPr/>
        <a:lstStyle/>
        <a:p>
          <a:pPr algn="l"/>
          <a:r>
            <a:rPr lang="en-US" sz="1100"/>
            <a:t>Prepared by MLI user account.</a:t>
          </a:r>
        </a:p>
      </dgm:t>
    </dgm:pt>
    <dgm:pt modelId="{98637194-C551-4478-ACA1-5057BD05A0C6}" type="parTrans" cxnId="{8C22A181-38B4-4AFC-AC6D-EBCCE7C355F4}">
      <dgm:prSet/>
      <dgm:spPr/>
      <dgm:t>
        <a:bodyPr/>
        <a:lstStyle/>
        <a:p>
          <a:pPr algn="l"/>
          <a:endParaRPr lang="en-US"/>
        </a:p>
      </dgm:t>
    </dgm:pt>
    <dgm:pt modelId="{543E71D5-21B4-4053-A5F1-DD8DEB703545}" type="sibTrans" cxnId="{8C22A181-38B4-4AFC-AC6D-EBCCE7C355F4}">
      <dgm:prSet/>
      <dgm:spPr/>
      <dgm:t>
        <a:bodyPr/>
        <a:lstStyle/>
        <a:p>
          <a:pPr algn="l"/>
          <a:endParaRPr lang="en-US"/>
        </a:p>
      </dgm:t>
    </dgm:pt>
    <dgm:pt modelId="{A1D40DED-D13B-4012-8505-C29B8E6BA18C}">
      <dgm:prSet phldrT="[Text]" custT="1"/>
      <dgm:spPr/>
      <dgm:t>
        <a:bodyPr/>
        <a:lstStyle/>
        <a:p>
          <a:pPr algn="l"/>
          <a:r>
            <a:rPr lang="en-US" sz="1100"/>
            <a:t>Submit the input file for further processing</a:t>
          </a:r>
        </a:p>
      </dgm:t>
    </dgm:pt>
    <dgm:pt modelId="{59A97630-DE89-4B38-8989-612E6FB3E066}" type="parTrans" cxnId="{13129FBE-FCA2-4511-9AE4-0CF6CA966EE8}">
      <dgm:prSet/>
      <dgm:spPr/>
      <dgm:t>
        <a:bodyPr/>
        <a:lstStyle/>
        <a:p>
          <a:pPr algn="l"/>
          <a:endParaRPr lang="en-US"/>
        </a:p>
      </dgm:t>
    </dgm:pt>
    <dgm:pt modelId="{87555025-C5A9-4AD0-AA60-8BC5E9FE93A7}" type="sibTrans" cxnId="{13129FBE-FCA2-4511-9AE4-0CF6CA966EE8}">
      <dgm:prSet/>
      <dgm:spPr/>
      <dgm:t>
        <a:bodyPr/>
        <a:lstStyle/>
        <a:p>
          <a:pPr algn="l"/>
          <a:endParaRPr lang="en-US"/>
        </a:p>
      </dgm:t>
    </dgm:pt>
    <dgm:pt modelId="{D4E2EAC7-E94D-4625-ACBA-C3C24D275418}">
      <dgm:prSet phldrT="[Text]" custT="1"/>
      <dgm:spPr/>
      <dgm:t>
        <a:bodyPr/>
        <a:lstStyle/>
        <a:p>
          <a:pPr algn="l"/>
          <a:r>
            <a:rPr lang="en-US" sz="1100"/>
            <a:t>File Status - 'Draft'</a:t>
          </a:r>
        </a:p>
      </dgm:t>
    </dgm:pt>
    <dgm:pt modelId="{34EB007D-6385-403E-BC39-22E4DB0BDC06}" type="parTrans" cxnId="{A059C11A-842A-44D7-B733-939FEF0B85C8}">
      <dgm:prSet/>
      <dgm:spPr/>
      <dgm:t>
        <a:bodyPr/>
        <a:lstStyle/>
        <a:p>
          <a:pPr algn="l"/>
          <a:endParaRPr lang="en-US"/>
        </a:p>
      </dgm:t>
    </dgm:pt>
    <dgm:pt modelId="{9B160883-BEF0-4934-9A21-E99237729E08}" type="sibTrans" cxnId="{A059C11A-842A-44D7-B733-939FEF0B85C8}">
      <dgm:prSet/>
      <dgm:spPr/>
      <dgm:t>
        <a:bodyPr/>
        <a:lstStyle/>
        <a:p>
          <a:pPr algn="l"/>
          <a:endParaRPr lang="en-US"/>
        </a:p>
      </dgm:t>
    </dgm:pt>
    <dgm:pt modelId="{C5218336-F9F9-4CAE-A9F5-636F4098660C}">
      <dgm:prSet phldrT="[Text]" custT="1"/>
      <dgm:spPr/>
      <dgm:t>
        <a:bodyPr/>
        <a:lstStyle/>
        <a:p>
          <a:pPr algn="l"/>
          <a:r>
            <a:rPr lang="en-US" sz="1100"/>
            <a:t>File Status - 'Approved'</a:t>
          </a:r>
        </a:p>
      </dgm:t>
    </dgm:pt>
    <dgm:pt modelId="{71B55E95-74DD-4CF3-91EB-A39A0ADD4D83}" type="parTrans" cxnId="{00D3E89B-B417-4A80-A4AA-1EBFE1BEF903}">
      <dgm:prSet/>
      <dgm:spPr/>
      <dgm:t>
        <a:bodyPr/>
        <a:lstStyle/>
        <a:p>
          <a:pPr algn="l"/>
          <a:endParaRPr lang="en-US"/>
        </a:p>
      </dgm:t>
    </dgm:pt>
    <dgm:pt modelId="{E2AD531C-E8AB-4DE9-8FDA-B145D4733824}" type="sibTrans" cxnId="{00D3E89B-B417-4A80-A4AA-1EBFE1BEF903}">
      <dgm:prSet/>
      <dgm:spPr/>
      <dgm:t>
        <a:bodyPr/>
        <a:lstStyle/>
        <a:p>
          <a:pPr algn="l"/>
          <a:endParaRPr lang="en-US"/>
        </a:p>
      </dgm:t>
    </dgm:pt>
    <dgm:pt modelId="{01B6C6E7-9787-4310-8847-35684426CA35}">
      <dgm:prSet phldrT="[Text]" custT="1"/>
      <dgm:spPr/>
      <dgm:t>
        <a:bodyPr/>
        <a:lstStyle/>
        <a:p>
          <a:pPr algn="l"/>
          <a:r>
            <a:rPr lang="en-US" sz="1100"/>
            <a:t>File Status - 'Submitted'</a:t>
          </a:r>
        </a:p>
      </dgm:t>
    </dgm:pt>
    <dgm:pt modelId="{4352088A-122E-4C56-A2EC-A5D818C7C16D}" type="parTrans" cxnId="{6CDFAFE0-7F40-4418-B091-E30424BD5496}">
      <dgm:prSet/>
      <dgm:spPr/>
      <dgm:t>
        <a:bodyPr/>
        <a:lstStyle/>
        <a:p>
          <a:pPr algn="l"/>
          <a:endParaRPr lang="en-US"/>
        </a:p>
      </dgm:t>
    </dgm:pt>
    <dgm:pt modelId="{D640D3B2-EDAE-43F2-91F6-6C8792166127}" type="sibTrans" cxnId="{6CDFAFE0-7F40-4418-B091-E30424BD5496}">
      <dgm:prSet/>
      <dgm:spPr/>
      <dgm:t>
        <a:bodyPr/>
        <a:lstStyle/>
        <a:p>
          <a:pPr algn="l"/>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26489563-C57A-4664-A7A1-297AA15F7867}" type="presOf" srcId="{21606DAE-5770-42A5-AAF8-FA72597A5AF8}" destId="{34C0E2DC-A878-4ADF-8712-4A5E44B3C49C}" srcOrd="0" destOrd="0" presId="urn:microsoft.com/office/officeart/2005/8/layout/process1"/>
    <dgm:cxn modelId="{A2FD22B5-085B-4B10-85AA-472DFFB64B11}" type="presOf" srcId="{21606DAE-5770-42A5-AAF8-FA72597A5AF8}" destId="{68FD1713-4021-4DEB-86A7-53D2E761EDBC}" srcOrd="1" destOrd="0" presId="urn:microsoft.com/office/officeart/2005/8/layout/process1"/>
    <dgm:cxn modelId="{BF775A1F-9951-49FD-9B0D-0E04049CAEB5}" type="presOf" srcId="{D4E2EAC7-E94D-4625-ACBA-C3C24D275418}" destId="{F4312996-DE59-42F3-BE2D-2C9CF0941401}" srcOrd="0" destOrd="3"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3129FBE-FCA2-4511-9AE4-0CF6CA966EE8}" srcId="{FD8B892E-DD73-49B7-87CF-A5F2017C1EBE}" destId="{A1D40DED-D13B-4012-8505-C29B8E6BA18C}" srcOrd="1" destOrd="0" parTransId="{59A97630-DE89-4B38-8989-612E6FB3E066}" sibTransId="{87555025-C5A9-4AD0-AA60-8BC5E9FE93A7}"/>
    <dgm:cxn modelId="{538A7A15-3D12-426C-A7DD-A63667B2B8A9}" type="presOf" srcId="{67A7DBB6-3B17-4F65-8407-DA07BA79ED9C}" destId="{CD73F94E-0A11-475B-BB2A-B4DEB9D56EC3}" srcOrd="0" destOrd="2"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F48EB67E-F0FC-4807-9012-1F02B7F30A45}" type="presOf" srcId="{9816F7DA-A258-4CF6-8709-83EA73649C64}" destId="{D6A6F12F-8E6F-418D-A7EA-DCBA61AECC20}" srcOrd="0" destOrd="0" presId="urn:microsoft.com/office/officeart/2005/8/layout/process1"/>
    <dgm:cxn modelId="{56587FAD-BA5E-4161-849D-6A70EF881467}" type="presOf" srcId="{A1D40DED-D13B-4012-8505-C29B8E6BA18C}" destId="{EAAC59B8-96C7-4CBF-ACA4-650459BD0A18}"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74D9EFFA-D58A-4FD8-9DFA-7824203E612B}" type="presOf" srcId="{A016DA44-AE80-4E58-85B4-77CA2ACA1292}" destId="{45075F9F-14BE-40C8-891F-A5E80F655B62}" srcOrd="0" destOrd="0"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2C11C9BE-6D9A-4831-BEA0-783821F50115}" type="presOf" srcId="{CCEAD49F-6DCD-4292-9FE7-441AFAD64B39}" destId="{F4312996-DE59-42F3-BE2D-2C9CF0941401}" srcOrd="0" destOrd="0"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8C22A181-38B4-4AFC-AC6D-EBCCE7C355F4}" srcId="{CCEAD49F-6DCD-4292-9FE7-441AFAD64B39}" destId="{83CF52D0-32F8-411A-9516-7D3841F6C83A}" srcOrd="1" destOrd="0" parTransId="{98637194-C551-4478-ACA1-5057BD05A0C6}" sibTransId="{543E71D5-21B4-4053-A5F1-DD8DEB703545}"/>
    <dgm:cxn modelId="{A67C1B36-C100-4AD5-82C5-5ED907D38E4C}" type="presOf" srcId="{01B6C6E7-9787-4310-8847-35684426CA35}" destId="{EAAC59B8-96C7-4CBF-ACA4-650459BD0A18}" srcOrd="0" destOrd="3" presId="urn:microsoft.com/office/officeart/2005/8/layout/process1"/>
    <dgm:cxn modelId="{6CDFAFE0-7F40-4418-B091-E30424BD5496}" srcId="{FD8B892E-DD73-49B7-87CF-A5F2017C1EBE}" destId="{01B6C6E7-9787-4310-8847-35684426CA35}" srcOrd="2" destOrd="0" parTransId="{4352088A-122E-4C56-A2EC-A5D818C7C16D}" sibTransId="{D640D3B2-EDAE-43F2-91F6-6C8792166127}"/>
    <dgm:cxn modelId="{2FAC179A-48EB-47D8-802C-6881BD2F901C}" type="presOf" srcId="{D630A1B2-8C05-4806-8A40-250904FBAE50}" destId="{CD73F94E-0A11-475B-BB2A-B4DEB9D56EC3}" srcOrd="0" destOrd="1" presId="urn:microsoft.com/office/officeart/2005/8/layout/process1"/>
    <dgm:cxn modelId="{2FB4F155-F2C9-4C33-872C-7E7E98B440A6}" type="presOf" srcId="{C5218336-F9F9-4CAE-A9F5-636F4098660C}" destId="{CD73F94E-0A11-475B-BB2A-B4DEB9D56EC3}" srcOrd="0" destOrd="3" presId="urn:microsoft.com/office/officeart/2005/8/layout/process1"/>
    <dgm:cxn modelId="{36F987AA-0F95-46D9-A474-9E188D1679AB}" type="presOf" srcId="{5259C306-554B-428E-9CFD-875C366693BE}" destId="{EAAC59B8-96C7-4CBF-ACA4-650459BD0A18}" srcOrd="0" destOrd="1"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BDEF8681-F1AE-4BD5-A345-E37041AEA335}" type="presOf" srcId="{C1E93FAA-71B7-400E-BAB7-8A786A43A4EC}" destId="{CD73F94E-0A11-475B-BB2A-B4DEB9D56EC3}" srcOrd="0" destOrd="0" presId="urn:microsoft.com/office/officeart/2005/8/layout/process1"/>
    <dgm:cxn modelId="{47F6B875-77D9-4BBE-9BC6-D7AB2478BE3C}" type="presOf" srcId="{A016DA44-AE80-4E58-85B4-77CA2ACA1292}" destId="{192F59F8-06BC-45EB-9BD0-00FD368988AF}" srcOrd="1" destOrd="0"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F1452887-A483-4171-B97A-B073C041FFFF}" type="presOf" srcId="{980F022A-BFE6-488B-925F-C5E93DB75D63}" destId="{F4312996-DE59-42F3-BE2D-2C9CF0941401}" srcOrd="0" destOrd="1" presId="urn:microsoft.com/office/officeart/2005/8/layout/process1"/>
    <dgm:cxn modelId="{832D7138-43D7-4A67-B32C-A0CC89EE4838}" type="presOf" srcId="{83CF52D0-32F8-411A-9516-7D3841F6C83A}" destId="{F4312996-DE59-42F3-BE2D-2C9CF0941401}" srcOrd="0" destOrd="2" presId="urn:microsoft.com/office/officeart/2005/8/layout/process1"/>
    <dgm:cxn modelId="{1CEFC888-40BB-477D-8940-0D3DE6AAF8D5}" type="presOf" srcId="{FD8B892E-DD73-49B7-87CF-A5F2017C1EBE}" destId="{EAAC59B8-96C7-4CBF-ACA4-650459BD0A18}"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1C108722-71EB-41BD-A86D-E865F845ED90}" type="presParOf" srcId="{D6A6F12F-8E6F-418D-A7EA-DCBA61AECC20}" destId="{F4312996-DE59-42F3-BE2D-2C9CF0941401}" srcOrd="0" destOrd="0" presId="urn:microsoft.com/office/officeart/2005/8/layout/process1"/>
    <dgm:cxn modelId="{F4B771C6-9A75-4DD1-8637-2A65A3218942}" type="presParOf" srcId="{D6A6F12F-8E6F-418D-A7EA-DCBA61AECC20}" destId="{34C0E2DC-A878-4ADF-8712-4A5E44B3C49C}" srcOrd="1" destOrd="0" presId="urn:microsoft.com/office/officeart/2005/8/layout/process1"/>
    <dgm:cxn modelId="{418BCC05-9FF5-4F33-B809-95D8A979878D}" type="presParOf" srcId="{34C0E2DC-A878-4ADF-8712-4A5E44B3C49C}" destId="{68FD1713-4021-4DEB-86A7-53D2E761EDBC}" srcOrd="0" destOrd="0" presId="urn:microsoft.com/office/officeart/2005/8/layout/process1"/>
    <dgm:cxn modelId="{D497269F-0055-4B83-A3B6-1FEAEB5AD1F8}" type="presParOf" srcId="{D6A6F12F-8E6F-418D-A7EA-DCBA61AECC20}" destId="{CD73F94E-0A11-475B-BB2A-B4DEB9D56EC3}" srcOrd="2" destOrd="0" presId="urn:microsoft.com/office/officeart/2005/8/layout/process1"/>
    <dgm:cxn modelId="{ACBA2919-9C37-427E-B50A-E90400455637}" type="presParOf" srcId="{D6A6F12F-8E6F-418D-A7EA-DCBA61AECC20}" destId="{45075F9F-14BE-40C8-891F-A5E80F655B62}" srcOrd="3" destOrd="0" presId="urn:microsoft.com/office/officeart/2005/8/layout/process1"/>
    <dgm:cxn modelId="{9E809186-545C-47ED-B770-46166849D157}" type="presParOf" srcId="{45075F9F-14BE-40C8-891F-A5E80F655B62}" destId="{192F59F8-06BC-45EB-9BD0-00FD368988AF}" srcOrd="0" destOrd="0" presId="urn:microsoft.com/office/officeart/2005/8/layout/process1"/>
    <dgm:cxn modelId="{7ED556F1-7F66-453B-ACBA-585F9ABAF988}"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Issue of New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0999B47B-DDD3-4B69-A38A-ADF0F3DBD32B}" srcId="{69D2CB5C-3894-48E7-94A6-F7FA90E58022}" destId="{6045D25A-C0B7-4BA8-9E1B-4E77C52C7F0A}" srcOrd="1" destOrd="0" parTransId="{2C3796B0-FE24-4861-A8AE-0628E1B18BD3}" sibTransId="{37627952-938E-427C-B578-269D21A9223B}"/>
    <dgm:cxn modelId="{8D166E6B-6939-4C62-AF47-55A2895FA16F}" srcId="{69D2CB5C-3894-48E7-94A6-F7FA90E58022}" destId="{BFD134A0-2EE7-4AE9-B5F4-7823047F3775}" srcOrd="3" destOrd="0" parTransId="{D8E466D6-470D-4CF2-A20B-EB0B26BF719B}" sibTransId="{89871C79-4229-4275-B42E-4C34C7195314}"/>
    <dgm:cxn modelId="{73E91077-0A0D-4657-97F6-1506BC640083}"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F24D29DE-2442-492C-AA08-E4E8A158FC92}" type="presOf" srcId="{3BEAED92-0A3B-4E78-A418-10705991C2BE}" destId="{2C4D24E4-B14B-4F23-8B9A-461573AC8129}" srcOrd="0" destOrd="0" presId="urn:microsoft.com/office/officeart/2005/8/layout/hProcess9"/>
    <dgm:cxn modelId="{DAF7D904-20CA-4C8D-8399-F4B1BBE00BC4}" type="presOf" srcId="{6045D25A-C0B7-4BA8-9E1B-4E77C52C7F0A}" destId="{3D4C78B8-E9C9-47BE-BB08-06813E0FDE82}" srcOrd="0" destOrd="0" presId="urn:microsoft.com/office/officeart/2005/8/layout/hProcess9"/>
    <dgm:cxn modelId="{D0F672F7-12A3-4D86-B109-1EFF2B29D4F0}" type="presOf" srcId="{BFD134A0-2EE7-4AE9-B5F4-7823047F3775}" destId="{2FE5CAD9-ADFD-494D-9C78-5785D104C3F6}" srcOrd="0" destOrd="0" presId="urn:microsoft.com/office/officeart/2005/8/layout/hProcess9"/>
    <dgm:cxn modelId="{78CABF85-CB01-4803-A8D0-F7086F8FD300}" type="presOf" srcId="{69D2CB5C-3894-48E7-94A6-F7FA90E58022}" destId="{5AA3C766-7446-4F53-9F1A-622AFC19ECC8}"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7D45F8B2-A067-4685-8636-15C0E91CBB8F}" type="presOf" srcId="{1836425D-59BB-49FE-AD6B-CD7C24774BC7}" destId="{7A3A9960-B20C-4336-BA4D-2A0B8C08CBB1}"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64E5AFC1-B84B-4CFF-AAF8-B12AE07D603B}" type="presParOf" srcId="{5AA3C766-7446-4F53-9F1A-622AFC19ECC8}" destId="{4B32CC90-31CD-46C2-BC22-2C4AC87C1058}" srcOrd="0" destOrd="0" presId="urn:microsoft.com/office/officeart/2005/8/layout/hProcess9"/>
    <dgm:cxn modelId="{9AC5022E-239A-408A-9F20-FDF7F328272F}" type="presParOf" srcId="{5AA3C766-7446-4F53-9F1A-622AFC19ECC8}" destId="{052883CF-3243-429B-B341-ED97D14A32D0}" srcOrd="1" destOrd="0" presId="urn:microsoft.com/office/officeart/2005/8/layout/hProcess9"/>
    <dgm:cxn modelId="{DB4FA1C3-B929-41ED-B876-985BF506C38C}" type="presParOf" srcId="{052883CF-3243-429B-B341-ED97D14A32D0}" destId="{7A3A9960-B20C-4336-BA4D-2A0B8C08CBB1}" srcOrd="0" destOrd="0" presId="urn:microsoft.com/office/officeart/2005/8/layout/hProcess9"/>
    <dgm:cxn modelId="{47A5EFA4-1F07-4849-B376-79957329D6D3}" type="presParOf" srcId="{052883CF-3243-429B-B341-ED97D14A32D0}" destId="{AD36E775-E8AF-4F2A-BA33-A54B66F4A4E3}" srcOrd="1" destOrd="0" presId="urn:microsoft.com/office/officeart/2005/8/layout/hProcess9"/>
    <dgm:cxn modelId="{AC9EBD89-EE2D-482D-8582-24121A042D44}" type="presParOf" srcId="{052883CF-3243-429B-B341-ED97D14A32D0}" destId="{3D4C78B8-E9C9-47BE-BB08-06813E0FDE82}" srcOrd="2" destOrd="0" presId="urn:microsoft.com/office/officeart/2005/8/layout/hProcess9"/>
    <dgm:cxn modelId="{EFB2B032-8A6C-4F2E-A00B-496402B172F1}" type="presParOf" srcId="{052883CF-3243-429B-B341-ED97D14A32D0}" destId="{9E930DBB-A87E-4649-860C-C5A03787649F}" srcOrd="3" destOrd="0" presId="urn:microsoft.com/office/officeart/2005/8/layout/hProcess9"/>
    <dgm:cxn modelId="{87E3542C-D6F1-4C1F-A261-19E358456831}" type="presParOf" srcId="{052883CF-3243-429B-B341-ED97D14A32D0}" destId="{2C4D24E4-B14B-4F23-8B9A-461573AC8129}" srcOrd="4" destOrd="0" presId="urn:microsoft.com/office/officeart/2005/8/layout/hProcess9"/>
    <dgm:cxn modelId="{0B65C623-AF43-4AF0-9848-A9895F093272}" type="presParOf" srcId="{052883CF-3243-429B-B341-ED97D14A32D0}" destId="{477007E8-C4C1-42BB-B122-1DFBB3B90CBA}" srcOrd="5" destOrd="0" presId="urn:microsoft.com/office/officeart/2005/8/layout/hProcess9"/>
    <dgm:cxn modelId="{535F80DE-F81C-4493-A19D-803544D04FF0}" type="presParOf" srcId="{052883CF-3243-429B-B341-ED97D14A32D0}" destId="{2FE5CAD9-ADFD-494D-9C78-5785D104C3F6}" srcOrd="6" destOrd="0" presId="urn:microsoft.com/office/officeart/2005/8/layout/hProcess9"/>
    <dgm:cxn modelId="{1C33CD9E-5ACF-47EC-8BCC-1892D78DE7EC}" type="presParOf" srcId="{052883CF-3243-429B-B341-ED97D14A32D0}" destId="{0F85D012-F983-498D-A9F9-5FBD9B7E08DE}" srcOrd="7" destOrd="0" presId="urn:microsoft.com/office/officeart/2005/8/layout/hProcess9"/>
    <dgm:cxn modelId="{E692BE42-A7BB-4FFB-9BEB-1155420EDA48}"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Stand Up Loan the code is - 'SUI'</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28F311C4-B004-421A-A907-79C075C4CDBE}" type="presOf" srcId="{B37414E4-9E0C-498C-87A8-550DC2FC8D7D}" destId="{8299344E-6C89-4F5B-A8DA-BFF8CB285CED}" srcOrd="0" destOrd="0" presId="urn:microsoft.com/office/officeart/2005/8/layout/hList1"/>
    <dgm:cxn modelId="{B6D86A49-5240-4978-90AC-A9F76A8C6191}" type="presOf" srcId="{AF384810-E690-4216-8FEE-83D6F82C63EB}" destId="{2CCC3C7B-D042-4A1F-A467-9036DCC31A55}"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73FE0EA-1473-49F7-B7BE-4B8B96E40511}" type="presOf" srcId="{02CDCE9B-4370-43D0-AFA1-A769A1400600}" destId="{E8ECBE4F-BC95-43E0-89CC-E90D6D5D8FBE}" srcOrd="0" destOrd="0" presId="urn:microsoft.com/office/officeart/2005/8/layout/hList1"/>
    <dgm:cxn modelId="{1F9CEF6F-0F76-4064-9045-D47FA4747174}" type="presOf" srcId="{1C50EF65-8CAB-4668-9F5C-304E95049C95}" destId="{CD3694EF-CEF3-4438-B7F5-48F26BE42B91}" srcOrd="0" destOrd="0" presId="urn:microsoft.com/office/officeart/2005/8/layout/hList1"/>
    <dgm:cxn modelId="{44772B2D-D613-4CF9-AE6A-44548E7ABBA2}" type="presOf" srcId="{527AC3A1-6FAF-41EE-8198-647E6079E24C}" destId="{3786AE98-8FF5-4EA2-BAFA-B60AAD6A7D88}" srcOrd="0" destOrd="0" presId="urn:microsoft.com/office/officeart/2005/8/layout/hList1"/>
    <dgm:cxn modelId="{7F174460-D38D-49D5-8AF0-DA5B97CC36E0}" type="presOf" srcId="{53D2D26F-1741-42EF-AA50-5A347EA23D3B}" destId="{EB70FAA0-E258-41A7-896E-34D8687D7F08}" srcOrd="0" destOrd="0" presId="urn:microsoft.com/office/officeart/2005/8/layout/hList1"/>
    <dgm:cxn modelId="{1D412B92-E745-4FAB-9769-E963E9A54409}" type="presOf" srcId="{390D8610-3C4D-4862-9B1F-A61FA8D53658}" destId="{85AAFB0E-2194-48E2-830B-394C2E069829}"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E75E04F6-19A9-4BCB-9721-20D10A946FDF}" type="presOf" srcId="{AEFABD14-E801-4D98-B9CF-19CF2E09370D}" destId="{BC1BB2AF-4F42-4901-81C7-3F95B164ADA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7DAF646B-7C2B-4916-80BE-9809FFCC4002}" srcId="{AEFABD14-E801-4D98-B9CF-19CF2E09370D}" destId="{C78FF884-AF32-4A77-A291-AA9E473C2D67}" srcOrd="0" destOrd="0" parTransId="{63544EF0-E17C-4C2B-ABB7-2C7E679788AE}" sibTransId="{8238F669-3558-4064-BEC7-2F9668EE51E5}"/>
    <dgm:cxn modelId="{51DB2E15-1D46-43DF-A5EC-0FED3E3C3350}" srcId="{390D8610-3C4D-4862-9B1F-A61FA8D53658}" destId="{AEFABD14-E801-4D98-B9CF-19CF2E09370D}" srcOrd="3" destOrd="0" parTransId="{92DCF1B3-A4B1-46DC-A1C0-F76A36F678E9}" sibTransId="{933627A2-7A7D-4212-B774-D29676E4BBEA}"/>
    <dgm:cxn modelId="{AFE3A3EC-9B3B-4244-B4E1-B8AD9992BE88}" type="presOf" srcId="{C78FF884-AF32-4A77-A291-AA9E473C2D67}" destId="{0A7A737D-871A-4BAD-8681-7CDC65215798}" srcOrd="0" destOrd="0" presId="urn:microsoft.com/office/officeart/2005/8/layout/hList1"/>
    <dgm:cxn modelId="{5F3D9A9E-8731-4190-9130-11A39B62BB71}" type="presOf" srcId="{93A29005-ECEA-44A8-98A3-35A4E0B048EC}" destId="{D2B92B6C-FE09-4D8C-BA10-51242D398CE0}" srcOrd="0" destOrd="0" presId="urn:microsoft.com/office/officeart/2005/8/layout/hList1"/>
    <dgm:cxn modelId="{D5B87F47-FF78-4C73-A7E3-159EC5734865}" type="presOf" srcId="{0ACDF20D-ADB1-4D4E-8243-352135544B18}" destId="{1ECD78CA-FCE0-4EC3-8581-CAAE55BE8636}"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16EC8ECC-503A-486B-B231-7AE7F8DE5182}" srcId="{390D8610-3C4D-4862-9B1F-A61FA8D53658}" destId="{B37414E4-9E0C-498C-87A8-550DC2FC8D7D}" srcOrd="1" destOrd="0" parTransId="{6D600315-F77F-4ABE-A877-7F831B4D2787}" sibTransId="{8C680992-89D2-47FF-9E67-58FFF61C5FE8}"/>
    <dgm:cxn modelId="{6EC50C63-656C-4482-B518-6EB01C02EADC}" srcId="{1C50EF65-8CAB-4668-9F5C-304E95049C95}" destId="{02CDCE9B-4370-43D0-AFA1-A769A1400600}" srcOrd="0" destOrd="0" parTransId="{8AA06CE9-FB43-443E-A73B-B419384B7678}" sibTransId="{4CB87A18-B999-44A3-BE60-F176CF96EDFA}"/>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2C388BB9-5DE5-4605-889C-99864CA71EEA}" type="presParOf" srcId="{85AAFB0E-2194-48E2-830B-394C2E069829}" destId="{FBC826E7-AA08-4BCA-A553-D360D51A835D}" srcOrd="0" destOrd="0" presId="urn:microsoft.com/office/officeart/2005/8/layout/hList1"/>
    <dgm:cxn modelId="{28E564A9-F540-4C51-B7CF-F46E147F7166}" type="presParOf" srcId="{FBC826E7-AA08-4BCA-A553-D360D51A835D}" destId="{1ECD78CA-FCE0-4EC3-8581-CAAE55BE8636}" srcOrd="0" destOrd="0" presId="urn:microsoft.com/office/officeart/2005/8/layout/hList1"/>
    <dgm:cxn modelId="{3343B0EF-67E9-4857-8B50-6F8F3141E8F8}" type="presParOf" srcId="{FBC826E7-AA08-4BCA-A553-D360D51A835D}" destId="{EB70FAA0-E258-41A7-896E-34D8687D7F08}" srcOrd="1" destOrd="0" presId="urn:microsoft.com/office/officeart/2005/8/layout/hList1"/>
    <dgm:cxn modelId="{A71EE015-0458-45B0-B69A-0514D17D687A}" type="presParOf" srcId="{85AAFB0E-2194-48E2-830B-394C2E069829}" destId="{58258DFA-E442-494A-AAFA-17061AAD8C48}" srcOrd="1" destOrd="0" presId="urn:microsoft.com/office/officeart/2005/8/layout/hList1"/>
    <dgm:cxn modelId="{4FA134E1-42DF-436A-A989-8AF57675FF7F}" type="presParOf" srcId="{85AAFB0E-2194-48E2-830B-394C2E069829}" destId="{7C07A2C5-BB02-42AB-9A56-F18A383232BC}" srcOrd="2" destOrd="0" presId="urn:microsoft.com/office/officeart/2005/8/layout/hList1"/>
    <dgm:cxn modelId="{98B9F543-B2B9-4409-87D1-9F41AC84A070}" type="presParOf" srcId="{7C07A2C5-BB02-42AB-9A56-F18A383232BC}" destId="{8299344E-6C89-4F5B-A8DA-BFF8CB285CED}" srcOrd="0" destOrd="0" presId="urn:microsoft.com/office/officeart/2005/8/layout/hList1"/>
    <dgm:cxn modelId="{1C5B1FB9-274B-4E95-A3C3-390072E2754D}" type="presParOf" srcId="{7C07A2C5-BB02-42AB-9A56-F18A383232BC}" destId="{D2B92B6C-FE09-4D8C-BA10-51242D398CE0}" srcOrd="1" destOrd="0" presId="urn:microsoft.com/office/officeart/2005/8/layout/hList1"/>
    <dgm:cxn modelId="{60E7BA8D-8BF1-4793-AAFB-87E30A5C7355}" type="presParOf" srcId="{85AAFB0E-2194-48E2-830B-394C2E069829}" destId="{333DB282-DC9C-45FA-B253-7707934DC4FB}" srcOrd="3" destOrd="0" presId="urn:microsoft.com/office/officeart/2005/8/layout/hList1"/>
    <dgm:cxn modelId="{CC4C2244-02F8-4C6C-B7D9-E21E88E42516}" type="presParOf" srcId="{85AAFB0E-2194-48E2-830B-394C2E069829}" destId="{BB746EC9-8E8B-469B-9B41-26F129E7C0C9}" srcOrd="4" destOrd="0" presId="urn:microsoft.com/office/officeart/2005/8/layout/hList1"/>
    <dgm:cxn modelId="{E92794EE-678A-41F8-99E1-DF2D8E408AA7}" type="presParOf" srcId="{BB746EC9-8E8B-469B-9B41-26F129E7C0C9}" destId="{2CCC3C7B-D042-4A1F-A467-9036DCC31A55}" srcOrd="0" destOrd="0" presId="urn:microsoft.com/office/officeart/2005/8/layout/hList1"/>
    <dgm:cxn modelId="{0D159145-BCDD-4946-AE1D-539DB74B9DEC}" type="presParOf" srcId="{BB746EC9-8E8B-469B-9B41-26F129E7C0C9}" destId="{3786AE98-8FF5-4EA2-BAFA-B60AAD6A7D88}" srcOrd="1" destOrd="0" presId="urn:microsoft.com/office/officeart/2005/8/layout/hList1"/>
    <dgm:cxn modelId="{CAB186D6-8900-43FF-9333-58786BA75048}" type="presParOf" srcId="{85AAFB0E-2194-48E2-830B-394C2E069829}" destId="{33455CB7-8AC9-4A1C-8C10-02F9406DBEB6}" srcOrd="5" destOrd="0" presId="urn:microsoft.com/office/officeart/2005/8/layout/hList1"/>
    <dgm:cxn modelId="{922432A5-207B-4724-912E-E9DB5C2CCD4D}" type="presParOf" srcId="{85AAFB0E-2194-48E2-830B-394C2E069829}" destId="{3B20A72A-F2F6-4F17-AE4D-A1C8BA57A214}" srcOrd="6" destOrd="0" presId="urn:microsoft.com/office/officeart/2005/8/layout/hList1"/>
    <dgm:cxn modelId="{AAD85014-5857-4F55-8F5A-A17A835A90A4}" type="presParOf" srcId="{3B20A72A-F2F6-4F17-AE4D-A1C8BA57A214}" destId="{BC1BB2AF-4F42-4901-81C7-3F95B164ADA1}" srcOrd="0" destOrd="0" presId="urn:microsoft.com/office/officeart/2005/8/layout/hList1"/>
    <dgm:cxn modelId="{36E40C21-E513-4B2E-A170-7B0FBC80966E}" type="presParOf" srcId="{3B20A72A-F2F6-4F17-AE4D-A1C8BA57A214}" destId="{0A7A737D-871A-4BAD-8681-7CDC65215798}" srcOrd="1" destOrd="0" presId="urn:microsoft.com/office/officeart/2005/8/layout/hList1"/>
    <dgm:cxn modelId="{77E79460-E131-41DC-8365-1B11EFF6093A}" type="presParOf" srcId="{85AAFB0E-2194-48E2-830B-394C2E069829}" destId="{F4531B6C-5E6A-44C8-8F45-E711DD3904FD}" srcOrd="7" destOrd="0" presId="urn:microsoft.com/office/officeart/2005/8/layout/hList1"/>
    <dgm:cxn modelId="{60793345-BC20-4A18-B051-8BF8A3F14B56}" type="presParOf" srcId="{85AAFB0E-2194-48E2-830B-394C2E069829}" destId="{D1028E2A-03ED-48C4-AB86-DA7B645333E4}" srcOrd="8" destOrd="0" presId="urn:microsoft.com/office/officeart/2005/8/layout/hList1"/>
    <dgm:cxn modelId="{73371C6C-5E2B-498B-A7B4-CE411F6C7E5C}" type="presParOf" srcId="{D1028E2A-03ED-48C4-AB86-DA7B645333E4}" destId="{CD3694EF-CEF3-4438-B7F5-48F26BE42B91}" srcOrd="0" destOrd="0" presId="urn:microsoft.com/office/officeart/2005/8/layout/hList1"/>
    <dgm:cxn modelId="{28B5CA22-819F-4E0E-B35B-2909A5CF37D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A310D041-B08B-4186-8458-64AC2D1404A5}" srcId="{58D2CA9D-3992-49AB-8F64-E991CEFF84FF}" destId="{845400AE-B173-4DA9-9071-DB9F150E9F41}" srcOrd="1" destOrd="0" parTransId="{96E6FE51-8EAB-492A-84F9-CCA2D1F30254}" sibTransId="{1624D6DB-6889-419F-97C6-63FDC5D3E1FE}"/>
    <dgm:cxn modelId="{CBB06E93-E865-4977-ACBC-C5B2F56E6E12}" srcId="{58D2CA9D-3992-49AB-8F64-E991CEFF84FF}" destId="{A2575CFD-F745-49E3-9E2A-4F4FF8A0FD50}" srcOrd="0" destOrd="0" parTransId="{0DCF2A9B-6BB2-4019-8D8E-9B8943DD20FF}" sibTransId="{47EADDC9-183D-404C-994E-7068928C767E}"/>
    <dgm:cxn modelId="{EA7BA158-449B-4987-A012-74810D1BFA44}" type="presOf" srcId="{845400AE-B173-4DA9-9071-DB9F150E9F41}" destId="{A9BB3A76-D9E2-4FAB-8347-67028F2D06DD}" srcOrd="0" destOrd="0" presId="urn:microsoft.com/office/officeart/2005/8/layout/hList3"/>
    <dgm:cxn modelId="{5511C647-7845-4D25-983D-07347AA29CBD}" type="presOf" srcId="{A2575CFD-F745-49E3-9E2A-4F4FF8A0FD50}" destId="{E402C77F-0973-4DB2-8B58-D6B99AF8F788}" srcOrd="0" destOrd="0" presId="urn:microsoft.com/office/officeart/2005/8/layout/hList3"/>
    <dgm:cxn modelId="{BAA57331-D376-4722-A620-CA163F561473}" type="presOf" srcId="{58D2CA9D-3992-49AB-8F64-E991CEFF84FF}" destId="{1FC7250E-5C3E-4000-AEFD-6407B527FDA6}"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53140DE5-278D-4911-B962-7937E48B1EEC}" type="presOf" srcId="{DAFEE803-2DDC-4056-8F65-A048E5BA1D75}" destId="{636BACA1-EEBA-493A-9384-8451A016E0C8}" srcOrd="0" destOrd="0" presId="urn:microsoft.com/office/officeart/2005/8/layout/hList3"/>
    <dgm:cxn modelId="{D21D666F-D6F0-4DFC-9264-505F8DDEA7F1}" type="presParOf" srcId="{636BACA1-EEBA-493A-9384-8451A016E0C8}" destId="{1FC7250E-5C3E-4000-AEFD-6407B527FDA6}" srcOrd="0" destOrd="0" presId="urn:microsoft.com/office/officeart/2005/8/layout/hList3"/>
    <dgm:cxn modelId="{BCBBF0A1-7DD4-4BFF-BA86-1D70F4DF08C5}" type="presParOf" srcId="{636BACA1-EEBA-493A-9384-8451A016E0C8}" destId="{1B5E11F4-7CD9-4AE5-B9DB-EFD6DEF090C9}" srcOrd="1" destOrd="0" presId="urn:microsoft.com/office/officeart/2005/8/layout/hList3"/>
    <dgm:cxn modelId="{A3A8D853-083F-4631-B3C6-4041041FCE54}" type="presParOf" srcId="{1B5E11F4-7CD9-4AE5-B9DB-EFD6DEF090C9}" destId="{E402C77F-0973-4DB2-8B58-D6B99AF8F788}" srcOrd="0" destOrd="0" presId="urn:microsoft.com/office/officeart/2005/8/layout/hList3"/>
    <dgm:cxn modelId="{7F97B4CF-67EF-4FE3-B914-6F495892D086}" type="presParOf" srcId="{1B5E11F4-7CD9-4AE5-B9DB-EFD6DEF090C9}" destId="{A9BB3A76-D9E2-4FAB-8347-67028F2D06DD}" srcOrd="1" destOrd="0" presId="urn:microsoft.com/office/officeart/2005/8/layout/hList3"/>
    <dgm:cxn modelId="{8BF3E4D4-F223-4A37-A335-BEB86870B760}"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Stand Up Loan the code is - 'SUI'</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8159DE8D-75CB-4F19-8865-39759731CD83}" srcId="{390D8610-3C4D-4862-9B1F-A61FA8D53658}" destId="{AF384810-E690-4216-8FEE-83D6F82C63EB}" srcOrd="2" destOrd="0" parTransId="{82D8C762-2B16-4860-B5A5-460A4C39A9FA}" sibTransId="{049571CC-9752-49A3-9115-B4165343C2BE}"/>
    <dgm:cxn modelId="{D05828B3-71D3-46BA-9267-368A80D2C2EB}"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16EC8ECC-503A-486B-B231-7AE7F8DE5182}" srcId="{390D8610-3C4D-4862-9B1F-A61FA8D53658}" destId="{B37414E4-9E0C-498C-87A8-550DC2FC8D7D}" srcOrd="1" destOrd="0" parTransId="{6D600315-F77F-4ABE-A877-7F831B4D2787}" sibTransId="{8C680992-89D2-47FF-9E67-58FFF61C5FE8}"/>
    <dgm:cxn modelId="{8073A0A3-645D-4E36-BB16-C1D24E8EC17B}" type="presOf" srcId="{1C50EF65-8CAB-4668-9F5C-304E95049C95}" destId="{CD3694EF-CEF3-4438-B7F5-48F26BE42B91}" srcOrd="0" destOrd="0" presId="urn:microsoft.com/office/officeart/2005/8/layout/hList1"/>
    <dgm:cxn modelId="{B11CDABA-E7E6-4A00-A3DA-A6C535D6D6AD}" type="presOf" srcId="{B37414E4-9E0C-498C-87A8-550DC2FC8D7D}" destId="{8299344E-6C89-4F5B-A8DA-BFF8CB285CED}" srcOrd="0" destOrd="0" presId="urn:microsoft.com/office/officeart/2005/8/layout/hList1"/>
    <dgm:cxn modelId="{C70F832F-7C47-4EA7-9A0D-EB13899E3AFF}" type="presOf" srcId="{527AC3A1-6FAF-41EE-8198-647E6079E24C}" destId="{3786AE98-8FF5-4EA2-BAFA-B60AAD6A7D8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206B8A8-7148-4E2A-90A5-DBC1A1EB0CFD}" srcId="{390D8610-3C4D-4862-9B1F-A61FA8D53658}" destId="{0ACDF20D-ADB1-4D4E-8243-352135544B18}" srcOrd="0" destOrd="0" parTransId="{7358250D-9CE2-4923-B67A-FF9A1FD706D3}" sibTransId="{DEA5A2E7-71D5-426B-99D4-02EB344A4A03}"/>
    <dgm:cxn modelId="{097EBD90-4F05-441A-90A6-8D486246DBC9}" type="presOf" srcId="{AEFABD14-E801-4D98-B9CF-19CF2E09370D}" destId="{BC1BB2AF-4F42-4901-81C7-3F95B164ADA1}"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10F5CF05-049B-45EE-B9CB-97D9D7C4A35F}" srcId="{0ACDF20D-ADB1-4D4E-8243-352135544B18}" destId="{53D2D26F-1741-42EF-AA50-5A347EA23D3B}" srcOrd="0" destOrd="0" parTransId="{69A390D9-6390-4EE6-AD4B-266D584B88DD}" sibTransId="{0DCFE729-BC4A-4C72-9E34-64FE5D603D32}"/>
    <dgm:cxn modelId="{B479B9AA-A590-435E-8155-A20E75301926}" type="presOf" srcId="{02CDCE9B-4370-43D0-AFA1-A769A1400600}" destId="{E8ECBE4F-BC95-43E0-89CC-E90D6D5D8FBE}" srcOrd="0" destOrd="0" presId="urn:microsoft.com/office/officeart/2005/8/layout/hList1"/>
    <dgm:cxn modelId="{0910EF37-569B-488C-BAB2-E666239F3A2A}" type="presOf" srcId="{93A29005-ECEA-44A8-98A3-35A4E0B048EC}" destId="{D2B92B6C-FE09-4D8C-BA10-51242D398CE0}"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01713C5E-AB10-4094-BC5A-66CADC69E4D5}" type="presOf" srcId="{AF384810-E690-4216-8FEE-83D6F82C63EB}" destId="{2CCC3C7B-D042-4A1F-A467-9036DCC31A55}"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63A0C36D-A284-4674-B8CC-F3E1EB67435E}" type="presOf" srcId="{0ACDF20D-ADB1-4D4E-8243-352135544B18}" destId="{1ECD78CA-FCE0-4EC3-8581-CAAE55BE8636}" srcOrd="0" destOrd="0" presId="urn:microsoft.com/office/officeart/2005/8/layout/hList1"/>
    <dgm:cxn modelId="{9513AC08-160D-4844-882D-508867A9265F}" type="presOf" srcId="{390D8610-3C4D-4862-9B1F-A61FA8D53658}" destId="{85AAFB0E-2194-48E2-830B-394C2E069829}" srcOrd="0" destOrd="0" presId="urn:microsoft.com/office/officeart/2005/8/layout/hList1"/>
    <dgm:cxn modelId="{4CE7B3DA-222C-4809-AB5F-85F31AA5BA48}" type="presOf" srcId="{C78FF884-AF32-4A77-A291-AA9E473C2D67}" destId="{0A7A737D-871A-4BAD-8681-7CDC6521579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66866C01-0BA2-4096-99AB-D9F637B86517}" type="presParOf" srcId="{85AAFB0E-2194-48E2-830B-394C2E069829}" destId="{FBC826E7-AA08-4BCA-A553-D360D51A835D}" srcOrd="0" destOrd="0" presId="urn:microsoft.com/office/officeart/2005/8/layout/hList1"/>
    <dgm:cxn modelId="{F942C9AB-A8D4-4939-9E45-567C803D71C7}" type="presParOf" srcId="{FBC826E7-AA08-4BCA-A553-D360D51A835D}" destId="{1ECD78CA-FCE0-4EC3-8581-CAAE55BE8636}" srcOrd="0" destOrd="0" presId="urn:microsoft.com/office/officeart/2005/8/layout/hList1"/>
    <dgm:cxn modelId="{C157A084-AF8B-4A22-8EE5-84255E2CD40F}" type="presParOf" srcId="{FBC826E7-AA08-4BCA-A553-D360D51A835D}" destId="{EB70FAA0-E258-41A7-896E-34D8687D7F08}" srcOrd="1" destOrd="0" presId="urn:microsoft.com/office/officeart/2005/8/layout/hList1"/>
    <dgm:cxn modelId="{FBD88E4E-EBC9-4159-95E4-B6D6D5D6DA89}" type="presParOf" srcId="{85AAFB0E-2194-48E2-830B-394C2E069829}" destId="{58258DFA-E442-494A-AAFA-17061AAD8C48}" srcOrd="1" destOrd="0" presId="urn:microsoft.com/office/officeart/2005/8/layout/hList1"/>
    <dgm:cxn modelId="{DA37C788-62A9-49FC-9E64-44F60615847E}" type="presParOf" srcId="{85AAFB0E-2194-48E2-830B-394C2E069829}" destId="{7C07A2C5-BB02-42AB-9A56-F18A383232BC}" srcOrd="2" destOrd="0" presId="urn:microsoft.com/office/officeart/2005/8/layout/hList1"/>
    <dgm:cxn modelId="{32FAE4DB-B215-42AD-BE51-4103ED506400}" type="presParOf" srcId="{7C07A2C5-BB02-42AB-9A56-F18A383232BC}" destId="{8299344E-6C89-4F5B-A8DA-BFF8CB285CED}" srcOrd="0" destOrd="0" presId="urn:microsoft.com/office/officeart/2005/8/layout/hList1"/>
    <dgm:cxn modelId="{CFA8F075-55D1-40A4-A1C4-39ABDC9ABDE3}" type="presParOf" srcId="{7C07A2C5-BB02-42AB-9A56-F18A383232BC}" destId="{D2B92B6C-FE09-4D8C-BA10-51242D398CE0}" srcOrd="1" destOrd="0" presId="urn:microsoft.com/office/officeart/2005/8/layout/hList1"/>
    <dgm:cxn modelId="{C0626074-96BF-4688-AADA-B1226BEF85CF}" type="presParOf" srcId="{85AAFB0E-2194-48E2-830B-394C2E069829}" destId="{333DB282-DC9C-45FA-B253-7707934DC4FB}" srcOrd="3" destOrd="0" presId="urn:microsoft.com/office/officeart/2005/8/layout/hList1"/>
    <dgm:cxn modelId="{36671392-B06E-46FA-890A-ECD184CB2E47}" type="presParOf" srcId="{85AAFB0E-2194-48E2-830B-394C2E069829}" destId="{BB746EC9-8E8B-469B-9B41-26F129E7C0C9}" srcOrd="4" destOrd="0" presId="urn:microsoft.com/office/officeart/2005/8/layout/hList1"/>
    <dgm:cxn modelId="{3A2E376A-3D03-43CE-876D-F893B4F792B2}" type="presParOf" srcId="{BB746EC9-8E8B-469B-9B41-26F129E7C0C9}" destId="{2CCC3C7B-D042-4A1F-A467-9036DCC31A55}" srcOrd="0" destOrd="0" presId="urn:microsoft.com/office/officeart/2005/8/layout/hList1"/>
    <dgm:cxn modelId="{6D99F300-907C-4F45-8D64-08A9FCF8D6AE}" type="presParOf" srcId="{BB746EC9-8E8B-469B-9B41-26F129E7C0C9}" destId="{3786AE98-8FF5-4EA2-BAFA-B60AAD6A7D88}" srcOrd="1" destOrd="0" presId="urn:microsoft.com/office/officeart/2005/8/layout/hList1"/>
    <dgm:cxn modelId="{90BF93FC-DD94-4A55-8F49-E598B1DE94DB}" type="presParOf" srcId="{85AAFB0E-2194-48E2-830B-394C2E069829}" destId="{33455CB7-8AC9-4A1C-8C10-02F9406DBEB6}" srcOrd="5" destOrd="0" presId="urn:microsoft.com/office/officeart/2005/8/layout/hList1"/>
    <dgm:cxn modelId="{5B9A8AB8-A7C0-4C12-880A-0EE05D095CA4}" type="presParOf" srcId="{85AAFB0E-2194-48E2-830B-394C2E069829}" destId="{3B20A72A-F2F6-4F17-AE4D-A1C8BA57A214}" srcOrd="6" destOrd="0" presId="urn:microsoft.com/office/officeart/2005/8/layout/hList1"/>
    <dgm:cxn modelId="{DD3F7C15-BF40-4D03-B30A-F46F0F18D20D}" type="presParOf" srcId="{3B20A72A-F2F6-4F17-AE4D-A1C8BA57A214}" destId="{BC1BB2AF-4F42-4901-81C7-3F95B164ADA1}" srcOrd="0" destOrd="0" presId="urn:microsoft.com/office/officeart/2005/8/layout/hList1"/>
    <dgm:cxn modelId="{0F39A22E-CDAE-4A8F-BB09-050AD826CDBF}" type="presParOf" srcId="{3B20A72A-F2F6-4F17-AE4D-A1C8BA57A214}" destId="{0A7A737D-871A-4BAD-8681-7CDC65215798}" srcOrd="1" destOrd="0" presId="urn:microsoft.com/office/officeart/2005/8/layout/hList1"/>
    <dgm:cxn modelId="{11618740-40DB-4F61-844E-88F5063043D9}" type="presParOf" srcId="{85AAFB0E-2194-48E2-830B-394C2E069829}" destId="{F4531B6C-5E6A-44C8-8F45-E711DD3904FD}" srcOrd="7" destOrd="0" presId="urn:microsoft.com/office/officeart/2005/8/layout/hList1"/>
    <dgm:cxn modelId="{A7BA632B-2BAC-473A-944D-BB58B8C3A5F0}" type="presParOf" srcId="{85AAFB0E-2194-48E2-830B-394C2E069829}" destId="{D1028E2A-03ED-48C4-AB86-DA7B645333E4}" srcOrd="8" destOrd="0" presId="urn:microsoft.com/office/officeart/2005/8/layout/hList1"/>
    <dgm:cxn modelId="{96876E97-B0D9-42D5-ACD8-BF972C4C5832}" type="presParOf" srcId="{D1028E2A-03ED-48C4-AB86-DA7B645333E4}" destId="{CD3694EF-CEF3-4438-B7F5-48F26BE42B91}" srcOrd="0" destOrd="0" presId="urn:microsoft.com/office/officeart/2005/8/layout/hList1"/>
    <dgm:cxn modelId="{8F9A3275-117F-487B-B710-EA4483BE47BB}"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Stand Up Loan the code is - 'SUI'</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83B61DD3-E2D8-4122-8543-BD542AD3BDCE}" type="presOf" srcId="{390D8610-3C4D-4862-9B1F-A61FA8D53658}" destId="{85AAFB0E-2194-48E2-830B-394C2E069829}" srcOrd="0" destOrd="0" presId="urn:microsoft.com/office/officeart/2005/8/layout/hList1"/>
    <dgm:cxn modelId="{1A0E1CAF-2B67-4A34-9CF0-B91C5885A36C}" type="presOf" srcId="{53D2D26F-1741-42EF-AA50-5A347EA23D3B}" destId="{EB70FAA0-E258-41A7-896E-34D8687D7F08}"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712D59E6-0CE0-486A-A0E2-852BF7E92756}" type="presOf" srcId="{02CDCE9B-4370-43D0-AFA1-A769A1400600}" destId="{E8ECBE4F-BC95-43E0-89CC-E90D6D5D8FBE}"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124A7CCF-5CC2-48A6-8C3A-B24864281CA5}" type="presOf" srcId="{C78FF884-AF32-4A77-A291-AA9E473C2D67}" destId="{0A7A737D-871A-4BAD-8681-7CDC65215798}"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4E0B8840-23CC-4B25-AF89-FD4F1664DC2A}" type="presOf" srcId="{AEFABD14-E801-4D98-B9CF-19CF2E09370D}" destId="{BC1BB2AF-4F42-4901-81C7-3F95B164ADA1}" srcOrd="0" destOrd="0" presId="urn:microsoft.com/office/officeart/2005/8/layout/hList1"/>
    <dgm:cxn modelId="{68EA2D11-8BF6-45AD-9566-44A6058207F4}" type="presOf" srcId="{1C50EF65-8CAB-4668-9F5C-304E95049C95}" destId="{CD3694EF-CEF3-4438-B7F5-48F26BE42B91}" srcOrd="0" destOrd="0" presId="urn:microsoft.com/office/officeart/2005/8/layout/hList1"/>
    <dgm:cxn modelId="{647DF2D5-34FA-4C2F-8640-D8568FFE0ADA}" type="presOf" srcId="{93A29005-ECEA-44A8-98A3-35A4E0B048EC}" destId="{D2B92B6C-FE09-4D8C-BA10-51242D398CE0}" srcOrd="0" destOrd="0" presId="urn:microsoft.com/office/officeart/2005/8/layout/hList1"/>
    <dgm:cxn modelId="{B96E54D0-D101-46B2-8955-706AF597F5BD}" type="presOf" srcId="{0ACDF20D-ADB1-4D4E-8243-352135544B18}" destId="{1ECD78CA-FCE0-4EC3-8581-CAAE55BE8636}"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8D8519AA-BEF7-4FA1-8A2A-D35A253B2CAD}" type="presOf" srcId="{B37414E4-9E0C-498C-87A8-550DC2FC8D7D}" destId="{8299344E-6C89-4F5B-A8DA-BFF8CB285CED}" srcOrd="0" destOrd="0" presId="urn:microsoft.com/office/officeart/2005/8/layout/hList1"/>
    <dgm:cxn modelId="{7184B396-9C4F-41BA-AC24-85595D34D76D}" type="presParOf" srcId="{85AAFB0E-2194-48E2-830B-394C2E069829}" destId="{FBC826E7-AA08-4BCA-A553-D360D51A835D}" srcOrd="0" destOrd="0" presId="urn:microsoft.com/office/officeart/2005/8/layout/hList1"/>
    <dgm:cxn modelId="{56779F38-BBF1-4ECD-A348-753BBE95877E}" type="presParOf" srcId="{FBC826E7-AA08-4BCA-A553-D360D51A835D}" destId="{1ECD78CA-FCE0-4EC3-8581-CAAE55BE8636}" srcOrd="0" destOrd="0" presId="urn:microsoft.com/office/officeart/2005/8/layout/hList1"/>
    <dgm:cxn modelId="{ECDC436B-F8BE-4A7D-9221-1A8B6BA8DAD9}" type="presParOf" srcId="{FBC826E7-AA08-4BCA-A553-D360D51A835D}" destId="{EB70FAA0-E258-41A7-896E-34D8687D7F08}" srcOrd="1" destOrd="0" presId="urn:microsoft.com/office/officeart/2005/8/layout/hList1"/>
    <dgm:cxn modelId="{F21E62F1-3A2A-41FB-8159-DE1D8B83779E}" type="presParOf" srcId="{85AAFB0E-2194-48E2-830B-394C2E069829}" destId="{58258DFA-E442-494A-AAFA-17061AAD8C48}" srcOrd="1" destOrd="0" presId="urn:microsoft.com/office/officeart/2005/8/layout/hList1"/>
    <dgm:cxn modelId="{FBBC28D9-6F24-44A9-98C8-09BB1203EC94}" type="presParOf" srcId="{85AAFB0E-2194-48E2-830B-394C2E069829}" destId="{7C07A2C5-BB02-42AB-9A56-F18A383232BC}" srcOrd="2" destOrd="0" presId="urn:microsoft.com/office/officeart/2005/8/layout/hList1"/>
    <dgm:cxn modelId="{96FD5D4B-9180-47AA-82A8-29B8B44C7BF4}" type="presParOf" srcId="{7C07A2C5-BB02-42AB-9A56-F18A383232BC}" destId="{8299344E-6C89-4F5B-A8DA-BFF8CB285CED}" srcOrd="0" destOrd="0" presId="urn:microsoft.com/office/officeart/2005/8/layout/hList1"/>
    <dgm:cxn modelId="{B4F8CB75-B53F-4CB5-AB3E-E20543224B83}" type="presParOf" srcId="{7C07A2C5-BB02-42AB-9A56-F18A383232BC}" destId="{D2B92B6C-FE09-4D8C-BA10-51242D398CE0}" srcOrd="1" destOrd="0" presId="urn:microsoft.com/office/officeart/2005/8/layout/hList1"/>
    <dgm:cxn modelId="{B17721E1-75A4-4319-8CB6-624907E0A49C}" type="presParOf" srcId="{85AAFB0E-2194-48E2-830B-394C2E069829}" destId="{333DB282-DC9C-45FA-B253-7707934DC4FB}" srcOrd="3" destOrd="0" presId="urn:microsoft.com/office/officeart/2005/8/layout/hList1"/>
    <dgm:cxn modelId="{44C191B8-56DE-4552-B598-3C02B3905958}" type="presParOf" srcId="{85AAFB0E-2194-48E2-830B-394C2E069829}" destId="{3B20A72A-F2F6-4F17-AE4D-A1C8BA57A214}" srcOrd="4" destOrd="0" presId="urn:microsoft.com/office/officeart/2005/8/layout/hList1"/>
    <dgm:cxn modelId="{1A60B21F-5982-4710-A251-7C11624548C9}" type="presParOf" srcId="{3B20A72A-F2F6-4F17-AE4D-A1C8BA57A214}" destId="{BC1BB2AF-4F42-4901-81C7-3F95B164ADA1}" srcOrd="0" destOrd="0" presId="urn:microsoft.com/office/officeart/2005/8/layout/hList1"/>
    <dgm:cxn modelId="{73ADF9A6-D3A8-43FD-971F-3D849A98D7D3}" type="presParOf" srcId="{3B20A72A-F2F6-4F17-AE4D-A1C8BA57A214}" destId="{0A7A737D-871A-4BAD-8681-7CDC65215798}" srcOrd="1" destOrd="0" presId="urn:microsoft.com/office/officeart/2005/8/layout/hList1"/>
    <dgm:cxn modelId="{62BBEA35-8FDE-40AD-B5B4-05362B863954}" type="presParOf" srcId="{85AAFB0E-2194-48E2-830B-394C2E069829}" destId="{F4531B6C-5E6A-44C8-8F45-E711DD3904FD}" srcOrd="5" destOrd="0" presId="urn:microsoft.com/office/officeart/2005/8/layout/hList1"/>
    <dgm:cxn modelId="{B63E6A09-1400-4D53-8846-50B095EB1B05}" type="presParOf" srcId="{85AAFB0E-2194-48E2-830B-394C2E069829}" destId="{D1028E2A-03ED-48C4-AB86-DA7B645333E4}" srcOrd="6" destOrd="0" presId="urn:microsoft.com/office/officeart/2005/8/layout/hList1"/>
    <dgm:cxn modelId="{C8A20723-F3CF-4C04-BA81-C3ED99FAFF54}" type="presParOf" srcId="{D1028E2A-03ED-48C4-AB86-DA7B645333E4}" destId="{CD3694EF-CEF3-4438-B7F5-48F26BE42B91}" srcOrd="0" destOrd="0" presId="urn:microsoft.com/office/officeart/2005/8/layout/hList1"/>
    <dgm:cxn modelId="{86C2F757-0D15-4DDA-95C1-942C24708E5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AC270F2F-F6D0-4092-8618-B5025AF12045}"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3E33BE15-300D-41DA-A3B1-FF83DF0D3760}" type="presOf" srcId="{BFD134A0-2EE7-4AE9-B5F4-7823047F3775}" destId="{2FE5CAD9-ADFD-494D-9C78-5785D104C3F6}" srcOrd="0" destOrd="0" presId="urn:microsoft.com/office/officeart/2005/8/layout/hProcess9"/>
    <dgm:cxn modelId="{3222A041-003A-44EE-BCD8-0DB59A77C912}" type="presOf" srcId="{1836425D-59BB-49FE-AD6B-CD7C24774BC7}" destId="{7A3A9960-B20C-4336-BA4D-2A0B8C08CBB1}"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3978FA53-5ED8-42AC-B342-01246883EFF3}" type="presOf" srcId="{69D2CB5C-3894-48E7-94A6-F7FA90E58022}" destId="{5AA3C766-7446-4F53-9F1A-622AFC19ECC8}" srcOrd="0" destOrd="0" presId="urn:microsoft.com/office/officeart/2005/8/layout/hProcess9"/>
    <dgm:cxn modelId="{79465157-BCCE-47B5-AD04-6A35B7E17E9B}" type="presOf" srcId="{6045D25A-C0B7-4BA8-9E1B-4E77C52C7F0A}" destId="{3D4C78B8-E9C9-47BE-BB08-06813E0FDE82}"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B9022FE0-A6F4-4854-B07F-77D5209B7FF9}" srcId="{69D2CB5C-3894-48E7-94A6-F7FA90E58022}" destId="{D76839DB-909A-4A9D-B908-F9C6E2D1C2B2}" srcOrd="4" destOrd="0" parTransId="{2BF2F4DF-8CDD-4573-B0AC-7F59A0EC5AA5}" sibTransId="{FD2EFFBC-44EE-42BA-849A-82FC5BC9567A}"/>
    <dgm:cxn modelId="{0999B47B-DDD3-4B69-A38A-ADF0F3DBD32B}" srcId="{69D2CB5C-3894-48E7-94A6-F7FA90E58022}" destId="{6045D25A-C0B7-4BA8-9E1B-4E77C52C7F0A}" srcOrd="1" destOrd="0" parTransId="{2C3796B0-FE24-4861-A8AE-0628E1B18BD3}" sibTransId="{37627952-938E-427C-B578-269D21A9223B}"/>
    <dgm:cxn modelId="{B2FFFEC0-BB32-46E2-BED2-4C359762BBB4}" type="presOf" srcId="{3BEAED92-0A3B-4E78-A418-10705991C2BE}" destId="{2C4D24E4-B14B-4F23-8B9A-461573AC8129}" srcOrd="0" destOrd="0" presId="urn:microsoft.com/office/officeart/2005/8/layout/hProcess9"/>
    <dgm:cxn modelId="{2EBA0006-4403-481C-AD7C-844CBB47F7D8}" type="presParOf" srcId="{5AA3C766-7446-4F53-9F1A-622AFC19ECC8}" destId="{4B32CC90-31CD-46C2-BC22-2C4AC87C1058}" srcOrd="0" destOrd="0" presId="urn:microsoft.com/office/officeart/2005/8/layout/hProcess9"/>
    <dgm:cxn modelId="{D70A1D0C-45A5-4FCA-9DDC-0654D9FF4F7D}" type="presParOf" srcId="{5AA3C766-7446-4F53-9F1A-622AFC19ECC8}" destId="{052883CF-3243-429B-B341-ED97D14A32D0}" srcOrd="1" destOrd="0" presId="urn:microsoft.com/office/officeart/2005/8/layout/hProcess9"/>
    <dgm:cxn modelId="{70A38C89-247F-4E9E-A666-C3B8780EAEAE}" type="presParOf" srcId="{052883CF-3243-429B-B341-ED97D14A32D0}" destId="{7A3A9960-B20C-4336-BA4D-2A0B8C08CBB1}" srcOrd="0" destOrd="0" presId="urn:microsoft.com/office/officeart/2005/8/layout/hProcess9"/>
    <dgm:cxn modelId="{312250AE-7FC7-4179-9A66-AFD129DFF50D}" type="presParOf" srcId="{052883CF-3243-429B-B341-ED97D14A32D0}" destId="{AD36E775-E8AF-4F2A-BA33-A54B66F4A4E3}" srcOrd="1" destOrd="0" presId="urn:microsoft.com/office/officeart/2005/8/layout/hProcess9"/>
    <dgm:cxn modelId="{2D6E327F-7801-40D1-A95E-334D44BC84A2}" type="presParOf" srcId="{052883CF-3243-429B-B341-ED97D14A32D0}" destId="{3D4C78B8-E9C9-47BE-BB08-06813E0FDE82}" srcOrd="2" destOrd="0" presId="urn:microsoft.com/office/officeart/2005/8/layout/hProcess9"/>
    <dgm:cxn modelId="{C49A9432-A371-4C64-87FE-2294FA344B9B}" type="presParOf" srcId="{052883CF-3243-429B-B341-ED97D14A32D0}" destId="{9E930DBB-A87E-4649-860C-C5A03787649F}" srcOrd="3" destOrd="0" presId="urn:microsoft.com/office/officeart/2005/8/layout/hProcess9"/>
    <dgm:cxn modelId="{9C59C252-61C1-43C7-BF83-6FEADCCB9C7B}" type="presParOf" srcId="{052883CF-3243-429B-B341-ED97D14A32D0}" destId="{2C4D24E4-B14B-4F23-8B9A-461573AC8129}" srcOrd="4" destOrd="0" presId="urn:microsoft.com/office/officeart/2005/8/layout/hProcess9"/>
    <dgm:cxn modelId="{2750091C-D771-4261-B24D-FA8578D17013}" type="presParOf" srcId="{052883CF-3243-429B-B341-ED97D14A32D0}" destId="{477007E8-C4C1-42BB-B122-1DFBB3B90CBA}" srcOrd="5" destOrd="0" presId="urn:microsoft.com/office/officeart/2005/8/layout/hProcess9"/>
    <dgm:cxn modelId="{04FA676D-0491-4A83-BA48-46C671B7E42F}" type="presParOf" srcId="{052883CF-3243-429B-B341-ED97D14A32D0}" destId="{2FE5CAD9-ADFD-494D-9C78-5785D104C3F6}" srcOrd="6" destOrd="0" presId="urn:microsoft.com/office/officeart/2005/8/layout/hProcess9"/>
    <dgm:cxn modelId="{313C6D3E-25A7-4ADE-B6E3-BE51CBD25841}" type="presParOf" srcId="{052883CF-3243-429B-B341-ED97D14A32D0}" destId="{0F85D012-F983-498D-A9F9-5FBD9B7E08DE}" srcOrd="7" destOrd="0" presId="urn:microsoft.com/office/officeart/2005/8/layout/hProcess9"/>
    <dgm:cxn modelId="{772300C8-3596-4DFB-B837-A4A1C10428CF}"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Stand Up India Loan </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1386126"/>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732" cy="312700"/>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Continuity - Credit Guarantee Charges </a:t>
          </a:r>
        </a:p>
      </dsp:txBody>
      <dsp:txXfrm>
        <a:off x="0" y="0"/>
        <a:ext cx="2650732" cy="312700"/>
      </dsp:txXfrm>
    </dsp:sp>
    <dsp:sp modelId="{E402C77F-0973-4DB2-8B58-D6B99AF8F788}">
      <dsp:nvSpPr>
        <dsp:cNvPr id="0" name=""/>
        <dsp:cNvSpPr/>
      </dsp:nvSpPr>
      <dsp:spPr>
        <a:xfrm>
          <a:off x="1294" y="312700"/>
          <a:ext cx="882714" cy="656671"/>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1294" y="312700"/>
        <a:ext cx="882714" cy="656671"/>
      </dsp:txXfrm>
    </dsp:sp>
    <dsp:sp modelId="{BD1CFD35-94BB-41EE-8F1B-77DFB33B8ABE}">
      <dsp:nvSpPr>
        <dsp:cNvPr id="0" name=""/>
        <dsp:cNvSpPr/>
      </dsp:nvSpPr>
      <dsp:spPr>
        <a:xfrm>
          <a:off x="884008" y="312700"/>
          <a:ext cx="882714" cy="656671"/>
        </a:xfrm>
        <a:prstGeom prst="rect">
          <a:avLst/>
        </a:prstGeom>
        <a:solidFill>
          <a:schemeClr val="accent2">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Penal Interest for Lapsed Revival</a:t>
          </a:r>
        </a:p>
      </dsp:txBody>
      <dsp:txXfrm>
        <a:off x="884008" y="312700"/>
        <a:ext cx="882714" cy="656671"/>
      </dsp:txXfrm>
    </dsp:sp>
    <dsp:sp modelId="{A9BB3A76-D9E2-4FAB-8347-67028F2D06DD}">
      <dsp:nvSpPr>
        <dsp:cNvPr id="0" name=""/>
        <dsp:cNvSpPr/>
      </dsp:nvSpPr>
      <dsp:spPr>
        <a:xfrm>
          <a:off x="1766723" y="312700"/>
          <a:ext cx="882714" cy="656671"/>
        </a:xfrm>
        <a:prstGeom prst="rect">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766723" y="312700"/>
        <a:ext cx="882714" cy="656671"/>
      </dsp:txXfrm>
    </dsp:sp>
    <dsp:sp modelId="{C087FA8D-EB23-42F6-BA68-486CB59C0448}">
      <dsp:nvSpPr>
        <dsp:cNvPr id="0" name=""/>
        <dsp:cNvSpPr/>
      </dsp:nvSpPr>
      <dsp:spPr>
        <a:xfrm>
          <a:off x="0" y="969371"/>
          <a:ext cx="2650732" cy="72963"/>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6491"/>
          <a:ext cx="1561355" cy="1880945"/>
        </a:xfrm>
        <a:prstGeom prst="roundRect">
          <a:avLst>
            <a:gd name="adj" fmla="val 10000"/>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Step 1: Prepare</a:t>
          </a:r>
        </a:p>
        <a:p>
          <a:pPr marL="57150" lvl="1" indent="-57150" algn="l" defTabSz="488950">
            <a:lnSpc>
              <a:spcPct val="90000"/>
            </a:lnSpc>
            <a:spcBef>
              <a:spcPct val="0"/>
            </a:spcBef>
            <a:spcAft>
              <a:spcPct val="15000"/>
            </a:spcAft>
            <a:buChar char="••"/>
          </a:pPr>
          <a:r>
            <a:rPr lang="en-US" sz="1100" kern="1200"/>
            <a:t>Extract &amp; Prepare Input file and upload on NCGTC Server.</a:t>
          </a:r>
        </a:p>
        <a:p>
          <a:pPr marL="57150" lvl="1" indent="-57150" algn="l" defTabSz="488950">
            <a:lnSpc>
              <a:spcPct val="90000"/>
            </a:lnSpc>
            <a:spcBef>
              <a:spcPct val="0"/>
            </a:spcBef>
            <a:spcAft>
              <a:spcPct val="15000"/>
            </a:spcAft>
            <a:buChar char="••"/>
          </a:pPr>
          <a:r>
            <a:rPr lang="en-US" sz="1100" kern="1200"/>
            <a:t>Prepared by MLI user account.</a:t>
          </a:r>
        </a:p>
        <a:p>
          <a:pPr marL="57150" lvl="1" indent="-57150" algn="l" defTabSz="488950">
            <a:lnSpc>
              <a:spcPct val="90000"/>
            </a:lnSpc>
            <a:spcBef>
              <a:spcPct val="0"/>
            </a:spcBef>
            <a:spcAft>
              <a:spcPct val="15000"/>
            </a:spcAft>
            <a:buChar char="••"/>
          </a:pPr>
          <a:r>
            <a:rPr lang="en-US" sz="1100" kern="1200"/>
            <a:t>File Status - 'Draft'</a:t>
          </a:r>
        </a:p>
      </dsp:txBody>
      <dsp:txXfrm>
        <a:off x="50954" y="112222"/>
        <a:ext cx="1469893" cy="1789483"/>
      </dsp:txXfrm>
    </dsp:sp>
    <dsp:sp modelId="{34C0E2DC-A878-4ADF-8712-4A5E44B3C49C}">
      <dsp:nvSpPr>
        <dsp:cNvPr id="0" name=""/>
        <dsp:cNvSpPr/>
      </dsp:nvSpPr>
      <dsp:spPr>
        <a:xfrm>
          <a:off x="1722715" y="813355"/>
          <a:ext cx="331007" cy="387216"/>
        </a:xfrm>
        <a:prstGeom prst="rightArrow">
          <a:avLst>
            <a:gd name="adj1" fmla="val 60000"/>
            <a:gd name="adj2" fmla="val 50000"/>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00050">
            <a:lnSpc>
              <a:spcPct val="90000"/>
            </a:lnSpc>
            <a:spcBef>
              <a:spcPct val="0"/>
            </a:spcBef>
            <a:spcAft>
              <a:spcPct val="35000"/>
            </a:spcAft>
          </a:pPr>
          <a:endParaRPr lang="en-US" sz="900" kern="1200"/>
        </a:p>
      </dsp:txBody>
      <dsp:txXfrm>
        <a:off x="1722715" y="890798"/>
        <a:ext cx="231705" cy="232330"/>
      </dsp:txXfrm>
    </dsp:sp>
    <dsp:sp modelId="{CD73F94E-0A11-475B-BB2A-B4DEB9D56EC3}">
      <dsp:nvSpPr>
        <dsp:cNvPr id="0" name=""/>
        <dsp:cNvSpPr/>
      </dsp:nvSpPr>
      <dsp:spPr>
        <a:xfrm>
          <a:off x="2191122" y="66491"/>
          <a:ext cx="1561355" cy="1880945"/>
        </a:xfrm>
        <a:prstGeom prst="roundRect">
          <a:avLst>
            <a:gd name="adj" fmla="val 10000"/>
          </a:avLst>
        </a:prstGeom>
        <a:solidFill>
          <a:schemeClr val="accent1">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Step 2: Approve</a:t>
          </a:r>
        </a:p>
        <a:p>
          <a:pPr marL="57150" lvl="1" indent="-57150" algn="l" defTabSz="488950">
            <a:lnSpc>
              <a:spcPct val="90000"/>
            </a:lnSpc>
            <a:spcBef>
              <a:spcPct val="0"/>
            </a:spcBef>
            <a:spcAft>
              <a:spcPct val="15000"/>
            </a:spcAft>
            <a:buChar char="••"/>
          </a:pPr>
          <a:r>
            <a:rPr lang="en-US" sz="1100" kern="1200"/>
            <a:t>Approve the Input file. </a:t>
          </a:r>
        </a:p>
        <a:p>
          <a:pPr marL="57150" lvl="1" indent="-57150" algn="l" defTabSz="488950">
            <a:lnSpc>
              <a:spcPct val="90000"/>
            </a:lnSpc>
            <a:spcBef>
              <a:spcPct val="0"/>
            </a:spcBef>
            <a:spcAft>
              <a:spcPct val="15000"/>
            </a:spcAft>
            <a:buChar char="••"/>
          </a:pPr>
          <a:r>
            <a:rPr lang="en-US" sz="1100" kern="1200"/>
            <a:t>Approved by MLI Approver Account after due verifications.</a:t>
          </a:r>
        </a:p>
        <a:p>
          <a:pPr marL="57150" lvl="1" indent="-57150" algn="l" defTabSz="488950">
            <a:lnSpc>
              <a:spcPct val="90000"/>
            </a:lnSpc>
            <a:spcBef>
              <a:spcPct val="0"/>
            </a:spcBef>
            <a:spcAft>
              <a:spcPct val="15000"/>
            </a:spcAft>
            <a:buChar char="••"/>
          </a:pPr>
          <a:r>
            <a:rPr lang="en-US" sz="1100" kern="1200"/>
            <a:t>File Status - 'Approved'</a:t>
          </a:r>
        </a:p>
      </dsp:txBody>
      <dsp:txXfrm>
        <a:off x="2236853" y="112222"/>
        <a:ext cx="1469893" cy="1789483"/>
      </dsp:txXfrm>
    </dsp:sp>
    <dsp:sp modelId="{45075F9F-14BE-40C8-891F-A5E80F655B62}">
      <dsp:nvSpPr>
        <dsp:cNvPr id="0" name=""/>
        <dsp:cNvSpPr/>
      </dsp:nvSpPr>
      <dsp:spPr>
        <a:xfrm>
          <a:off x="3908613" y="813355"/>
          <a:ext cx="331007" cy="387216"/>
        </a:xfrm>
        <a:prstGeom prst="rightArrow">
          <a:avLst>
            <a:gd name="adj1" fmla="val 60000"/>
            <a:gd name="adj2" fmla="val 50000"/>
          </a:avLst>
        </a:prstGeom>
        <a:solidFill>
          <a:schemeClr val="accent1">
            <a:shade val="90000"/>
            <a:hueOff val="350915"/>
            <a:satOff val="-3215"/>
            <a:lumOff val="2775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00050">
            <a:lnSpc>
              <a:spcPct val="90000"/>
            </a:lnSpc>
            <a:spcBef>
              <a:spcPct val="0"/>
            </a:spcBef>
            <a:spcAft>
              <a:spcPct val="35000"/>
            </a:spcAft>
          </a:pPr>
          <a:endParaRPr lang="en-US" sz="900" kern="1200"/>
        </a:p>
      </dsp:txBody>
      <dsp:txXfrm>
        <a:off x="3908613" y="890798"/>
        <a:ext cx="231705" cy="232330"/>
      </dsp:txXfrm>
    </dsp:sp>
    <dsp:sp modelId="{EAAC59B8-96C7-4CBF-ACA4-650459BD0A18}">
      <dsp:nvSpPr>
        <dsp:cNvPr id="0" name=""/>
        <dsp:cNvSpPr/>
      </dsp:nvSpPr>
      <dsp:spPr>
        <a:xfrm>
          <a:off x="4377020" y="66491"/>
          <a:ext cx="1561355" cy="1880945"/>
        </a:xfrm>
        <a:prstGeom prst="roundRect">
          <a:avLst>
            <a:gd name="adj" fmla="val 10000"/>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Step 3: Final Submission</a:t>
          </a:r>
        </a:p>
        <a:p>
          <a:pPr marL="57150" lvl="1" indent="-57150" algn="l" defTabSz="488950">
            <a:lnSpc>
              <a:spcPct val="90000"/>
            </a:lnSpc>
            <a:spcBef>
              <a:spcPct val="0"/>
            </a:spcBef>
            <a:spcAft>
              <a:spcPct val="15000"/>
            </a:spcAft>
            <a:buChar char="••"/>
          </a:pPr>
          <a:r>
            <a:rPr lang="en-US" sz="1100" kern="1200"/>
            <a:t>Acceptance to the ‘Management Certificate - Terms &amp; Conditions’</a:t>
          </a:r>
        </a:p>
        <a:p>
          <a:pPr marL="57150" lvl="1" indent="-57150" algn="l" defTabSz="488950">
            <a:lnSpc>
              <a:spcPct val="90000"/>
            </a:lnSpc>
            <a:spcBef>
              <a:spcPct val="0"/>
            </a:spcBef>
            <a:spcAft>
              <a:spcPct val="15000"/>
            </a:spcAft>
            <a:buChar char="••"/>
          </a:pPr>
          <a:r>
            <a:rPr lang="en-US" sz="1100" kern="1200"/>
            <a:t>Submit the input file for further processing</a:t>
          </a:r>
        </a:p>
        <a:p>
          <a:pPr marL="57150" lvl="1" indent="-57150" algn="l" defTabSz="488950">
            <a:lnSpc>
              <a:spcPct val="90000"/>
            </a:lnSpc>
            <a:spcBef>
              <a:spcPct val="0"/>
            </a:spcBef>
            <a:spcAft>
              <a:spcPct val="15000"/>
            </a:spcAft>
            <a:buChar char="••"/>
          </a:pPr>
          <a:r>
            <a:rPr lang="en-US" sz="1100" kern="1200"/>
            <a:t>File Status - 'Submitted'</a:t>
          </a:r>
        </a:p>
      </dsp:txBody>
      <dsp:txXfrm>
        <a:off x="4422751" y="112222"/>
        <a:ext cx="1469893" cy="17894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a:t>
          </a:r>
        </a:p>
      </dsp:txBody>
      <dsp:txXfrm>
        <a:off x="5292098" y="643393"/>
        <a:ext cx="1046559" cy="7267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Continue Credit Guarantees</a:t>
          </a:r>
        </a:p>
      </dsp:txBody>
      <dsp:txXfrm>
        <a:off x="5292098" y="643393"/>
        <a:ext cx="1046559" cy="72679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continuity for Stand Up India loan scheme.
Intention is to collate &amp; track functional specifications of underlying business processes for Stand Up India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BFE22-D1D9-43FD-9580-73064B977AF0}"/>
</file>

<file path=customXml/itemProps3.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5.xml><?xml version="1.0" encoding="utf-8"?>
<ds:datastoreItem xmlns:ds="http://schemas.openxmlformats.org/officeDocument/2006/customXml" ds:itemID="{E95297E8-8B7D-471A-AD60-07B4F5EC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51</Pages>
  <Words>10950</Words>
  <Characters>62418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73222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Stand Up India Loan – Issuance of New Credit Guarantees &amp; Guarantee Continuity</dc:subject>
  <dc:creator>Darshan Shah/Management Associate</dc:creator>
  <cp:keywords/>
  <dc:description/>
  <cp:lastModifiedBy>Sachin Patange</cp:lastModifiedBy>
  <cp:revision>25</cp:revision>
  <cp:lastPrinted>2016-03-10T08:33:00Z</cp:lastPrinted>
  <dcterms:created xsi:type="dcterms:W3CDTF">2017-04-30T06:00:00Z</dcterms:created>
  <dcterms:modified xsi:type="dcterms:W3CDTF">2017-05-27T18:12:00Z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